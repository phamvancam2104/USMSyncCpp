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28C42" w14:textId="77777777" w:rsidR="00AC20DA" w:rsidRDefault="00302325">
      <w:pPr>
        <w:spacing w:line="242" w:lineRule="auto"/>
        <w:ind w:left="477" w:right="475"/>
        <w:jc w:val="center"/>
        <w:rPr>
          <w:sz w:val="48"/>
        </w:rPr>
      </w:pPr>
      <w:r>
        <w:rPr>
          <w:sz w:val="48"/>
        </w:rPr>
        <w:t>Bidirectional Mapping between</w:t>
      </w:r>
      <w:r>
        <w:rPr>
          <w:spacing w:val="117"/>
          <w:sz w:val="48"/>
        </w:rPr>
        <w:t xml:space="preserve"> </w:t>
      </w:r>
      <w:r>
        <w:rPr>
          <w:sz w:val="48"/>
        </w:rPr>
        <w:t>Architecture and</w:t>
      </w:r>
      <w:r>
        <w:rPr>
          <w:w w:val="99"/>
          <w:sz w:val="48"/>
        </w:rPr>
        <w:t xml:space="preserve"> </w:t>
      </w:r>
      <w:r>
        <w:rPr>
          <w:sz w:val="48"/>
        </w:rPr>
        <w:t>Code for</w:t>
      </w:r>
      <w:r>
        <w:rPr>
          <w:spacing w:val="76"/>
          <w:sz w:val="48"/>
        </w:rPr>
        <w:t xml:space="preserve"> </w:t>
      </w:r>
      <w:r>
        <w:rPr>
          <w:sz w:val="48"/>
        </w:rPr>
        <w:t>Synchronization</w:t>
      </w:r>
    </w:p>
    <w:p w14:paraId="1E6BA32F" w14:textId="77777777" w:rsidR="00AC20DA" w:rsidRDefault="00302325">
      <w:pPr>
        <w:spacing w:before="313"/>
        <w:ind w:left="475" w:right="475"/>
        <w:jc w:val="center"/>
      </w:pPr>
      <w:r>
        <w:t>Van  Cam Pham, Ansgar Radermacher, Sebastien Gerard, Shuai  Li</w:t>
      </w:r>
    </w:p>
    <w:p w14:paraId="2260086F" w14:textId="77777777" w:rsidR="00AC20DA" w:rsidRDefault="00302325">
      <w:pPr>
        <w:pStyle w:val="Corpsdetexte"/>
        <w:spacing w:before="15" w:line="256" w:lineRule="auto"/>
        <w:ind w:left="1873" w:right="1802"/>
        <w:jc w:val="center"/>
      </w:pPr>
      <w:r>
        <w:t>CEA-</w:t>
      </w:r>
      <w:del w:id="0" w:author="LI Shuai" w:date="2016-12-15T13:24:00Z">
        <w:r w:rsidDel="00E161DF">
          <w:delText>List</w:delText>
        </w:r>
      </w:del>
      <w:ins w:id="1" w:author="LI Shuai" w:date="2016-12-15T13:24:00Z">
        <w:r w:rsidR="00E161DF">
          <w:t>LIST</w:t>
        </w:r>
      </w:ins>
      <w:r>
        <w:t>, Laboratory of Model-Driven Engineering for Embedded Systems (LISE) Gif-sur-Yvette, France</w:t>
      </w:r>
    </w:p>
    <w:p w14:paraId="5930534E" w14:textId="77777777" w:rsidR="00AC20DA" w:rsidRDefault="00302325">
      <w:pPr>
        <w:pStyle w:val="Corpsdetexte"/>
        <w:spacing w:before="1"/>
        <w:ind w:left="475" w:right="475"/>
        <w:jc w:val="center"/>
      </w:pPr>
      <w:r>
        <w:t xml:space="preserve">Email: </w:t>
      </w:r>
      <w:hyperlink r:id="rId5">
        <w:r>
          <w:t>first-name.lastname@cea.fr</w:t>
        </w:r>
      </w:hyperlink>
    </w:p>
    <w:p w14:paraId="2DF8AE08" w14:textId="77777777" w:rsidR="00AC20DA" w:rsidRDefault="00AC20DA">
      <w:pPr>
        <w:pStyle w:val="Corpsdetexte"/>
        <w:ind w:left="0"/>
        <w:jc w:val="left"/>
      </w:pPr>
    </w:p>
    <w:p w14:paraId="38392274" w14:textId="77777777" w:rsidR="00AC20DA" w:rsidRDefault="00AC20DA">
      <w:pPr>
        <w:sectPr w:rsidR="00AC20DA">
          <w:type w:val="continuous"/>
          <w:pgSz w:w="12240" w:h="15840"/>
          <w:pgMar w:top="980" w:right="860" w:bottom="280" w:left="860" w:header="720" w:footer="720" w:gutter="0"/>
          <w:cols w:space="720"/>
        </w:sectPr>
      </w:pPr>
    </w:p>
    <w:p w14:paraId="02EB82CD" w14:textId="77777777" w:rsidR="00AC20DA" w:rsidRDefault="00AC20DA">
      <w:pPr>
        <w:pStyle w:val="Corpsdetexte"/>
        <w:spacing w:before="10"/>
        <w:ind w:left="0"/>
        <w:jc w:val="left"/>
        <w:rPr>
          <w:sz w:val="22"/>
        </w:rPr>
      </w:pPr>
    </w:p>
    <w:p w14:paraId="2005B0F7" w14:textId="4C42731C" w:rsidR="00AC20DA" w:rsidRDefault="00302325">
      <w:pPr>
        <w:spacing w:line="200" w:lineRule="exact"/>
        <w:ind w:left="119" w:firstLine="199"/>
        <w:jc w:val="both"/>
        <w:rPr>
          <w:b/>
          <w:sz w:val="18"/>
        </w:rPr>
      </w:pPr>
      <w:r>
        <w:rPr>
          <w:b/>
          <w:i/>
          <w:sz w:val="18"/>
        </w:rPr>
        <w:t>Abstract</w:t>
      </w:r>
      <w:r>
        <w:rPr>
          <w:b/>
          <w:sz w:val="18"/>
        </w:rPr>
        <w:t xml:space="preserve">—UML </w:t>
      </w:r>
      <w:commentRangeStart w:id="2"/>
      <w:del w:id="3" w:author="LI Shuai" w:date="2016-12-15T13:27:00Z">
        <w:r w:rsidDel="00E161DF">
          <w:rPr>
            <w:b/>
            <w:sz w:val="18"/>
          </w:rPr>
          <w:delText>S</w:delText>
        </w:r>
      </w:del>
      <w:ins w:id="4" w:author="LI Shuai" w:date="2016-12-15T13:27:00Z">
        <w:r w:rsidR="00E161DF">
          <w:rPr>
            <w:b/>
            <w:sz w:val="18"/>
          </w:rPr>
          <w:t>s</w:t>
        </w:r>
      </w:ins>
      <w:r>
        <w:rPr>
          <w:b/>
          <w:sz w:val="18"/>
        </w:rPr>
        <w:t xml:space="preserve">tate </w:t>
      </w:r>
      <w:del w:id="5" w:author="LI Shuai" w:date="2016-12-15T13:27:00Z">
        <w:r w:rsidDel="00E161DF">
          <w:rPr>
            <w:b/>
            <w:sz w:val="18"/>
          </w:rPr>
          <w:delText>M</w:delText>
        </w:r>
      </w:del>
      <w:ins w:id="6" w:author="LI Shuai" w:date="2016-12-15T13:27:00Z">
        <w:r w:rsidR="00E161DF">
          <w:rPr>
            <w:b/>
            <w:sz w:val="18"/>
          </w:rPr>
          <w:t>m</w:t>
        </w:r>
      </w:ins>
      <w:r>
        <w:rPr>
          <w:b/>
          <w:sz w:val="18"/>
        </w:rPr>
        <w:t xml:space="preserve">achines </w:t>
      </w:r>
      <w:commentRangeEnd w:id="2"/>
      <w:r w:rsidR="00E161DF">
        <w:rPr>
          <w:rStyle w:val="Marquedecommentaire"/>
        </w:rPr>
        <w:commentReference w:id="2"/>
      </w:r>
      <w:r>
        <w:rPr>
          <w:b/>
          <w:sz w:val="18"/>
        </w:rPr>
        <w:t xml:space="preserve">and composite structure </w:t>
      </w:r>
      <w:del w:id="7" w:author="LI Shuai" w:date="2016-12-15T13:27:00Z">
        <w:r w:rsidDel="00E161DF">
          <w:rPr>
            <w:b/>
            <w:sz w:val="18"/>
          </w:rPr>
          <w:delText>(</w:delText>
        </w:r>
      </w:del>
      <w:r>
        <w:rPr>
          <w:b/>
          <w:sz w:val="18"/>
        </w:rPr>
        <w:t>model</w:t>
      </w:r>
      <w:ins w:id="8" w:author="LI Shuai" w:date="2016-12-15T13:27:00Z">
        <w:r w:rsidR="00E161DF">
          <w:rPr>
            <w:b/>
            <w:sz w:val="18"/>
          </w:rPr>
          <w:t>s</w:t>
        </w:r>
      </w:ins>
      <w:del w:id="9" w:author="LI Shuai" w:date="2016-12-15T13:27:00Z">
        <w:r w:rsidDel="00E161DF">
          <w:rPr>
            <w:b/>
            <w:sz w:val="18"/>
          </w:rPr>
          <w:delText>)</w:delText>
        </w:r>
      </w:del>
      <w:r>
        <w:rPr>
          <w:b/>
          <w:sz w:val="18"/>
        </w:rPr>
        <w:t xml:space="preserve"> are efficient to design the behavior and structure</w:t>
      </w:r>
      <w:del w:id="10" w:author="LI Shuai" w:date="2016-12-15T13:27:00Z">
        <w:r w:rsidDel="00E161DF">
          <w:rPr>
            <w:b/>
            <w:sz w:val="18"/>
          </w:rPr>
          <w:delText>, respectively,</w:delText>
        </w:r>
      </w:del>
      <w:r>
        <w:rPr>
          <w:b/>
          <w:sz w:val="18"/>
        </w:rPr>
        <w:t xml:space="preserve"> of </w:t>
      </w:r>
      <w:commentRangeStart w:id="11"/>
      <w:r>
        <w:rPr>
          <w:b/>
          <w:sz w:val="18"/>
        </w:rPr>
        <w:t xml:space="preserve">event-driven </w:t>
      </w:r>
      <w:commentRangeEnd w:id="11"/>
      <w:r w:rsidR="00AC2FC9">
        <w:rPr>
          <w:rStyle w:val="Marquedecommentaire"/>
        </w:rPr>
        <w:commentReference w:id="11"/>
      </w:r>
      <w:r>
        <w:rPr>
          <w:b/>
          <w:sz w:val="18"/>
        </w:rPr>
        <w:t>architecture</w:t>
      </w:r>
      <w:ins w:id="12" w:author="LI Shuai" w:date="2016-12-15T13:27:00Z">
        <w:r w:rsidR="00E161DF">
          <w:rPr>
            <w:b/>
            <w:sz w:val="18"/>
          </w:rPr>
          <w:t>s</w:t>
        </w:r>
      </w:ins>
      <w:r>
        <w:rPr>
          <w:b/>
          <w:sz w:val="18"/>
        </w:rPr>
        <w:t xml:space="preserve">. In Model Driven En- gineering (MDE), code can be automatically generated from the models. Nevertheless, current MDE tools and  approaches  are not sufficient to describe and generate the fine-grained </w:t>
      </w:r>
      <w:r>
        <w:rPr>
          <w:b/>
          <w:spacing w:val="-3"/>
          <w:sz w:val="18"/>
        </w:rPr>
        <w:t>behavior</w:t>
      </w:r>
      <w:ins w:id="13" w:author="LI Shuai" w:date="2016-12-15T13:29:00Z">
        <w:r w:rsidR="00E161DF">
          <w:rPr>
            <w:b/>
            <w:spacing w:val="-3"/>
            <w:sz w:val="18"/>
          </w:rPr>
          <w:t>, from models described as composite structures with state machines</w:t>
        </w:r>
      </w:ins>
      <w:r>
        <w:rPr>
          <w:b/>
          <w:spacing w:val="-3"/>
          <w:sz w:val="18"/>
        </w:rPr>
        <w:t xml:space="preserve">. </w:t>
      </w:r>
      <w:r>
        <w:rPr>
          <w:b/>
          <w:sz w:val="18"/>
        </w:rPr>
        <w:t>Many UML tools only produce skeleton code which is then fine-tuned by programmers. The modifications in code</w:t>
      </w:r>
      <w:ins w:id="14" w:author="LI Shuai" w:date="2016-12-15T13:28:00Z">
        <w:r w:rsidR="00E161DF">
          <w:rPr>
            <w:b/>
            <w:sz w:val="18"/>
          </w:rPr>
          <w:t>, which</w:t>
        </w:r>
      </w:ins>
      <w:r>
        <w:rPr>
          <w:b/>
          <w:sz w:val="18"/>
        </w:rPr>
        <w:t xml:space="preserve"> </w:t>
      </w:r>
      <w:del w:id="15" w:author="LI Shuai" w:date="2016-12-15T13:28:00Z">
        <w:r w:rsidDel="00E161DF">
          <w:rPr>
            <w:b/>
            <w:sz w:val="18"/>
          </w:rPr>
          <w:delText xml:space="preserve">might </w:delText>
        </w:r>
      </w:del>
      <w:ins w:id="16" w:author="LI Shuai" w:date="2016-12-15T13:28:00Z">
        <w:r w:rsidR="00E161DF">
          <w:rPr>
            <w:b/>
            <w:sz w:val="18"/>
          </w:rPr>
          <w:t>m</w:t>
        </w:r>
        <w:r w:rsidR="00E161DF">
          <w:rPr>
            <w:b/>
            <w:sz w:val="18"/>
          </w:rPr>
          <w:t>ay</w:t>
        </w:r>
        <w:r w:rsidR="00E161DF">
          <w:rPr>
            <w:b/>
            <w:sz w:val="18"/>
          </w:rPr>
          <w:t xml:space="preserve"> </w:t>
        </w:r>
      </w:ins>
      <w:r>
        <w:rPr>
          <w:b/>
          <w:sz w:val="18"/>
        </w:rPr>
        <w:t>violate the architecture correctness</w:t>
      </w:r>
      <w:ins w:id="17" w:author="LI Shuai" w:date="2016-12-15T13:28:00Z">
        <w:r w:rsidR="00E161DF">
          <w:rPr>
            <w:b/>
            <w:sz w:val="18"/>
          </w:rPr>
          <w:t>,</w:t>
        </w:r>
      </w:ins>
      <w:r>
        <w:rPr>
          <w:b/>
          <w:sz w:val="18"/>
        </w:rPr>
        <w:t xml:space="preserve"> must  be  synchronized  to  the model to make architecture and code consistent. </w:t>
      </w:r>
      <w:r>
        <w:rPr>
          <w:b/>
          <w:spacing w:val="-3"/>
          <w:sz w:val="18"/>
        </w:rPr>
        <w:t xml:space="preserve">However, </w:t>
      </w:r>
      <w:r>
        <w:rPr>
          <w:b/>
          <w:sz w:val="18"/>
        </w:rPr>
        <w:t xml:space="preserve">current approaches cannot handle the synchronization in this case </w:t>
      </w:r>
      <w:ins w:id="18" w:author="LI Shuai" w:date="2016-12-15T13:30:00Z">
        <w:r w:rsidR="00E161DF">
          <w:rPr>
            <w:b/>
            <w:sz w:val="18"/>
          </w:rPr>
          <w:t xml:space="preserve">when there is a significant </w:t>
        </w:r>
      </w:ins>
      <w:del w:id="19" w:author="LI Shuai" w:date="2016-12-15T13:30:00Z">
        <w:r w:rsidDel="00E161DF">
          <w:rPr>
            <w:b/>
            <w:sz w:val="18"/>
          </w:rPr>
          <w:delText xml:space="preserve">because of the </w:delText>
        </w:r>
      </w:del>
      <w:r>
        <w:rPr>
          <w:b/>
          <w:sz w:val="18"/>
        </w:rPr>
        <w:t>abstraction gap between architecture and code. This paper proposes</w:t>
      </w:r>
      <w:ins w:id="20" w:author="LI Shuai" w:date="2016-12-15T13:32:00Z">
        <w:r w:rsidR="00CC7D7B">
          <w:rPr>
            <w:b/>
            <w:sz w:val="18"/>
          </w:rPr>
          <w:t xml:space="preserve"> to ease synchronization between model and code, through</w:t>
        </w:r>
      </w:ins>
      <w:r>
        <w:rPr>
          <w:b/>
          <w:sz w:val="18"/>
        </w:rPr>
        <w:t xml:space="preserve"> a bidirectional mapping between code and architecture model</w:t>
      </w:r>
      <w:ins w:id="21" w:author="LI Shuai" w:date="2016-12-15T13:31:00Z">
        <w:r w:rsidR="004367AA">
          <w:rPr>
            <w:b/>
            <w:sz w:val="18"/>
          </w:rPr>
          <w:t>s</w:t>
        </w:r>
      </w:ins>
      <w:r>
        <w:rPr>
          <w:b/>
          <w:sz w:val="18"/>
        </w:rPr>
        <w:t xml:space="preserve"> specified by UML composite structure and </w:t>
      </w:r>
      <w:del w:id="22" w:author="LI Shuai" w:date="2016-12-15T13:30:00Z">
        <w:r w:rsidDel="00E161DF">
          <w:rPr>
            <w:b/>
            <w:sz w:val="18"/>
          </w:rPr>
          <w:delText>S</w:delText>
        </w:r>
      </w:del>
      <w:ins w:id="23" w:author="LI Shuai" w:date="2016-12-15T13:30:00Z">
        <w:r w:rsidR="00E161DF">
          <w:rPr>
            <w:b/>
            <w:sz w:val="18"/>
          </w:rPr>
          <w:t>s</w:t>
        </w:r>
      </w:ins>
      <w:r>
        <w:rPr>
          <w:b/>
          <w:sz w:val="18"/>
        </w:rPr>
        <w:t xml:space="preserve">tate </w:t>
      </w:r>
      <w:ins w:id="24" w:author="LI Shuai" w:date="2016-12-15T13:30:00Z">
        <w:r w:rsidR="00E161DF">
          <w:rPr>
            <w:b/>
            <w:sz w:val="18"/>
          </w:rPr>
          <w:t>m</w:t>
        </w:r>
      </w:ins>
      <w:del w:id="25" w:author="LI Shuai" w:date="2016-12-15T13:30:00Z">
        <w:r w:rsidDel="00E161DF">
          <w:rPr>
            <w:b/>
            <w:sz w:val="18"/>
          </w:rPr>
          <w:delText>M</w:delText>
        </w:r>
      </w:del>
      <w:r>
        <w:rPr>
          <w:b/>
          <w:sz w:val="18"/>
        </w:rPr>
        <w:t>achine diagrams.  The  proposed  mapping  is  used as a means to a synchronization methodological pattern</w:t>
      </w:r>
      <w:ins w:id="26" w:author="LI Shuai" w:date="2016-12-15T13:32:00Z">
        <w:r w:rsidR="00CC7D7B">
          <w:rPr>
            <w:b/>
            <w:sz w:val="18"/>
          </w:rPr>
          <w:t xml:space="preserve"> proposed</w:t>
        </w:r>
      </w:ins>
      <w:r>
        <w:rPr>
          <w:b/>
          <w:sz w:val="18"/>
        </w:rPr>
        <w:t xml:space="preserve"> in our previous work, which allows concurrent modifications made in model and code, and keeps them synchronized. </w:t>
      </w:r>
      <w:r>
        <w:rPr>
          <w:b/>
          <w:spacing w:val="-6"/>
          <w:sz w:val="18"/>
        </w:rPr>
        <w:t xml:space="preserve">We </w:t>
      </w:r>
      <w:r>
        <w:rPr>
          <w:b/>
          <w:sz w:val="18"/>
        </w:rPr>
        <w:t xml:space="preserve">plan to evaluate different aspects of the </w:t>
      </w:r>
      <w:r>
        <w:rPr>
          <w:b/>
          <w:spacing w:val="40"/>
          <w:sz w:val="18"/>
        </w:rPr>
        <w:t xml:space="preserve"> </w:t>
      </w:r>
      <w:r>
        <w:rPr>
          <w:b/>
          <w:sz w:val="18"/>
        </w:rPr>
        <w:t>approach.</w:t>
      </w:r>
    </w:p>
    <w:p w14:paraId="1562B9F2" w14:textId="77777777" w:rsidR="00AC20DA" w:rsidRDefault="00AC20DA">
      <w:pPr>
        <w:pStyle w:val="Corpsdetexte"/>
        <w:spacing w:before="11"/>
        <w:ind w:left="0"/>
        <w:jc w:val="left"/>
        <w:rPr>
          <w:b/>
          <w:sz w:val="14"/>
        </w:rPr>
      </w:pPr>
    </w:p>
    <w:p w14:paraId="0784249A" w14:textId="77777777" w:rsidR="00AC20DA" w:rsidRDefault="00302325">
      <w:pPr>
        <w:pStyle w:val="Paragraphedeliste"/>
        <w:numPr>
          <w:ilvl w:val="0"/>
          <w:numId w:val="6"/>
        </w:numPr>
        <w:tabs>
          <w:tab w:val="left" w:pos="2089"/>
        </w:tabs>
        <w:jc w:val="left"/>
        <w:rPr>
          <w:sz w:val="16"/>
        </w:rPr>
      </w:pPr>
      <w:r>
        <w:rPr>
          <w:spacing w:val="7"/>
          <w:sz w:val="20"/>
        </w:rPr>
        <w:t>I</w:t>
      </w:r>
      <w:r>
        <w:rPr>
          <w:spacing w:val="7"/>
          <w:sz w:val="16"/>
        </w:rPr>
        <w:t>NTRODUCTION</w:t>
      </w:r>
    </w:p>
    <w:p w14:paraId="737CD772" w14:textId="271EB609" w:rsidR="00AC20DA" w:rsidRDefault="00302325">
      <w:pPr>
        <w:pStyle w:val="Corpsdetexte"/>
        <w:spacing w:before="88" w:line="249" w:lineRule="auto"/>
        <w:ind w:firstLine="199"/>
      </w:pPr>
      <w:r>
        <w:t>Unified Modeling Language (UML) has been widely used  in Model-Driven Engineering (MDE) to describe architecture of complex systems [1]. Event-driven architecture is useful  for designing embedded systems [2]. UML class, composite structure, and State Machine diagrams prove to</w:t>
      </w:r>
      <w:ins w:id="27" w:author="LI Shuai" w:date="2016-12-15T13:34:00Z">
        <w:r w:rsidR="00686B53">
          <w:t xml:space="preserve"> be able to</w:t>
        </w:r>
      </w:ins>
      <w:r>
        <w:t xml:space="preserve"> well capture such architecture structure</w:t>
      </w:r>
      <w:ins w:id="28" w:author="LI Shuai" w:date="2016-12-15T13:34:00Z">
        <w:r w:rsidR="00686B53">
          <w:t>s</w:t>
        </w:r>
      </w:ins>
      <w:r>
        <w:t xml:space="preserve"> [3], [4]. Approaches</w:t>
      </w:r>
      <w:r>
        <w:rPr>
          <w:spacing w:val="28"/>
        </w:rPr>
        <w:t xml:space="preserve"> </w:t>
      </w:r>
      <w:r>
        <w:t>have</w:t>
      </w:r>
      <w:r>
        <w:rPr>
          <w:spacing w:val="4"/>
        </w:rPr>
        <w:t xml:space="preserve"> </w:t>
      </w:r>
      <w:r>
        <w:t>been</w:t>
      </w:r>
      <w:r>
        <w:rPr>
          <w:w w:val="99"/>
        </w:rPr>
        <w:t xml:space="preserve"> </w:t>
      </w:r>
      <w:r>
        <w:t>proposed in the context of Model-Driven Engineering (MDE) to automatically translate the architecture represented by the UML diagrams into implementation [3], [4],   [5].</w:t>
      </w:r>
    </w:p>
    <w:p w14:paraId="176236C3" w14:textId="4F1D8B16" w:rsidR="00AC20DA" w:rsidRDefault="00302325">
      <w:pPr>
        <w:pStyle w:val="Corpsdetexte"/>
        <w:spacing w:line="249" w:lineRule="auto"/>
        <w:ind w:firstLine="199"/>
      </w:pPr>
      <w:del w:id="29" w:author="LI Shuai" w:date="2016-12-15T13:36:00Z">
        <w:r w:rsidDel="006225FE">
          <w:delText>On the one hand, c</w:delText>
        </w:r>
      </w:del>
      <w:ins w:id="30" w:author="LI Shuai" w:date="2016-12-15T13:36:00Z">
        <w:r w:rsidR="006225FE">
          <w:t>C</w:t>
        </w:r>
      </w:ins>
      <w:r>
        <w:t xml:space="preserve">urrent UML tools and approaches are not sufficient to </w:t>
      </w:r>
      <w:del w:id="31" w:author="LI Shuai" w:date="2016-12-15T13:35:00Z">
        <w:r w:rsidDel="006225FE">
          <w:delText>describe</w:delText>
        </w:r>
      </w:del>
      <w:ins w:id="32" w:author="LI Shuai" w:date="2016-12-15T13:35:00Z">
        <w:r w:rsidR="006225FE">
          <w:t xml:space="preserve"> exploit the</w:t>
        </w:r>
      </w:ins>
      <w:r>
        <w:t xml:space="preserve"> fine-grained behavior of the architecture</w:t>
      </w:r>
      <w:ins w:id="33" w:author="LI Shuai" w:date="2016-12-15T13:35:00Z">
        <w:r w:rsidR="006225FE">
          <w:t xml:space="preserve"> model</w:t>
        </w:r>
      </w:ins>
      <w:del w:id="34" w:author="LI Shuai" w:date="2016-12-15T13:35:00Z">
        <w:r w:rsidDel="006225FE">
          <w:delText xml:space="preserve"> using models</w:delText>
        </w:r>
      </w:del>
      <w:r>
        <w:t>. These tools only produce skeleton</w:t>
      </w:r>
      <w:r>
        <w:rPr>
          <w:spacing w:val="19"/>
        </w:rPr>
        <w:t xml:space="preserve"> </w:t>
      </w:r>
      <w:r>
        <w:t>code</w:t>
      </w:r>
      <w:r>
        <w:rPr>
          <w:spacing w:val="45"/>
        </w:rPr>
        <w:t xml:space="preserve"> </w:t>
      </w:r>
      <w:r>
        <w:t>[6],</w:t>
      </w:r>
      <w:r>
        <w:rPr>
          <w:w w:val="99"/>
        </w:rPr>
        <w:t xml:space="preserve"> </w:t>
      </w:r>
      <w:r>
        <w:t xml:space="preserve">which must then be tailored by programmers for fine-grained code. </w:t>
      </w:r>
      <w:commentRangeStart w:id="35"/>
      <w:r>
        <w:t>Furthermore, there is perception gap between diagram- based and textual languages. While programmers prefer</w:t>
      </w:r>
      <w:r>
        <w:rPr>
          <w:spacing w:val="24"/>
        </w:rPr>
        <w:t xml:space="preserve"> </w:t>
      </w:r>
      <w:r>
        <w:t>to</w:t>
      </w:r>
      <w:r>
        <w:rPr>
          <w:spacing w:val="3"/>
        </w:rPr>
        <w:t xml:space="preserve"> </w:t>
      </w:r>
      <w:r>
        <w:t>use</w:t>
      </w:r>
      <w:r>
        <w:rPr>
          <w:w w:val="99"/>
        </w:rPr>
        <w:t xml:space="preserve"> </w:t>
      </w:r>
      <w:r>
        <w:t>the more familiar combination of a programming language  and Integrated Development Environment (IDE), software architects, working at higher levels of abstraction, tend to favor the use of modeling languages for describing the system architecture [7].</w:t>
      </w:r>
      <w:commentRangeEnd w:id="35"/>
      <w:r w:rsidR="00AD56F9">
        <w:rPr>
          <w:rStyle w:val="Marquedecommentaire"/>
        </w:rPr>
        <w:commentReference w:id="35"/>
      </w:r>
      <w:r>
        <w:t xml:space="preserve"> The modifications of generated code might violate the architecture correctness, which is not easy to  detect due to the lack of a bidirectional mapping between the architecture and code  [8].</w:t>
      </w:r>
    </w:p>
    <w:p w14:paraId="2DDBA48B" w14:textId="5E3977CC" w:rsidR="00AC20DA" w:rsidRDefault="00302325">
      <w:pPr>
        <w:pStyle w:val="Corpsdetexte"/>
        <w:spacing w:line="249" w:lineRule="auto"/>
        <w:ind w:firstLine="199"/>
      </w:pPr>
      <w:r>
        <w:t>On</w:t>
      </w:r>
      <w:r>
        <w:rPr>
          <w:spacing w:val="-6"/>
        </w:rPr>
        <w:t xml:space="preserve"> </w:t>
      </w:r>
      <w:r>
        <w:t>the</w:t>
      </w:r>
      <w:r>
        <w:rPr>
          <w:spacing w:val="-6"/>
        </w:rPr>
        <w:t xml:space="preserve"> </w:t>
      </w:r>
      <w:r>
        <w:t>other</w:t>
      </w:r>
      <w:r>
        <w:rPr>
          <w:spacing w:val="-6"/>
        </w:rPr>
        <w:t xml:space="preserve"> </w:t>
      </w:r>
      <w:r>
        <w:t>hand,</w:t>
      </w:r>
      <w:r>
        <w:rPr>
          <w:spacing w:val="-6"/>
        </w:rPr>
        <w:t xml:space="preserve"> </w:t>
      </w:r>
      <w:r>
        <w:t>in</w:t>
      </w:r>
      <w:r>
        <w:rPr>
          <w:spacing w:val="-6"/>
        </w:rPr>
        <w:t xml:space="preserve"> </w:t>
      </w:r>
      <w:r>
        <w:t>continuous</w:t>
      </w:r>
      <w:r>
        <w:rPr>
          <w:spacing w:val="-6"/>
        </w:rPr>
        <w:t xml:space="preserve"> </w:t>
      </w:r>
      <w:r>
        <w:t>development,</w:t>
      </w:r>
      <w:r>
        <w:rPr>
          <w:spacing w:val="-6"/>
        </w:rPr>
        <w:t xml:space="preserve"> </w:t>
      </w:r>
      <w:r>
        <w:t>the</w:t>
      </w:r>
      <w:r>
        <w:rPr>
          <w:spacing w:val="-6"/>
        </w:rPr>
        <w:t xml:space="preserve"> </w:t>
      </w:r>
      <w:r>
        <w:t>architects might</w:t>
      </w:r>
      <w:ins w:id="36" w:author="LI Shuai" w:date="2016-12-15T14:18:00Z">
        <w:r w:rsidR="00AD56F9">
          <w:t xml:space="preserve"> also</w:t>
        </w:r>
      </w:ins>
      <w:r>
        <w:t xml:space="preserve"> change the architecture for new functionalities or re- quirements while the programmers might still tailor the</w:t>
      </w:r>
      <w:r>
        <w:rPr>
          <w:spacing w:val="-25"/>
        </w:rPr>
        <w:t xml:space="preserve"> </w:t>
      </w:r>
      <w:r>
        <w:t>current</w:t>
      </w:r>
    </w:p>
    <w:p w14:paraId="5E4429D5" w14:textId="77777777" w:rsidR="00AC20DA" w:rsidRDefault="00302325">
      <w:pPr>
        <w:pStyle w:val="Corpsdetexte"/>
        <w:spacing w:before="6"/>
        <w:ind w:left="0"/>
        <w:jc w:val="left"/>
      </w:pPr>
      <w:r>
        <w:br w:type="column"/>
      </w:r>
    </w:p>
    <w:p w14:paraId="7805B933" w14:textId="77777777" w:rsidR="00AC20DA" w:rsidRDefault="00302325">
      <w:pPr>
        <w:pStyle w:val="Corpsdetexte"/>
        <w:spacing w:line="249" w:lineRule="auto"/>
        <w:ind w:right="117"/>
        <w:jc w:val="left"/>
      </w:pPr>
      <w:r>
        <w:t>architecture. This results that the architecture model and code are concurrently modified.</w:t>
      </w:r>
    </w:p>
    <w:p w14:paraId="0E9EDE27" w14:textId="1F50AD3E" w:rsidR="00AC20DA" w:rsidRDefault="00302325">
      <w:pPr>
        <w:pStyle w:val="Corpsdetexte"/>
        <w:spacing w:line="249" w:lineRule="auto"/>
        <w:ind w:right="117" w:firstLine="199"/>
      </w:pPr>
      <w:r>
        <w:t>The modifications made in model and code mus</w:t>
      </w:r>
      <w:del w:id="37" w:author="LI Shuai" w:date="2016-12-15T14:18:00Z">
        <w:r w:rsidDel="00AD56F9">
          <w:delText>e</w:delText>
        </w:r>
      </w:del>
      <w:ins w:id="38" w:author="LI Shuai" w:date="2016-12-15T14:18:00Z">
        <w:r w:rsidR="00AD56F9">
          <w:t>t</w:t>
        </w:r>
      </w:ins>
      <w:r>
        <w:t xml:space="preserve"> be syn- chronized to make the architecture and code consistent. How- ever, </w:t>
      </w:r>
      <w:commentRangeStart w:id="39"/>
      <w:r>
        <w:t>current UML tools and approaches cannot synchronize the modifications due to the lack of a bidirectional mapping between architecture model specified by the aforementioned diagrams and code</w:t>
      </w:r>
      <w:commentRangeEnd w:id="39"/>
      <w:r w:rsidR="00EB1EA5">
        <w:rPr>
          <w:rStyle w:val="Marquedecommentaire"/>
        </w:rPr>
        <w:commentReference w:id="39"/>
      </w:r>
      <w:r>
        <w:t>.</w:t>
      </w:r>
    </w:p>
    <w:p w14:paraId="7FBD451F" w14:textId="0DCAD664" w:rsidR="00AC20DA" w:rsidRDefault="00302325">
      <w:pPr>
        <w:pStyle w:val="Corpsdetexte"/>
        <w:spacing w:line="249" w:lineRule="auto"/>
        <w:ind w:right="117" w:firstLine="199"/>
      </w:pPr>
      <w:r>
        <w:t xml:space="preserve">This paper describes an approach which enables the bidi- rectional mapping between architecture model and code. </w:t>
      </w:r>
      <w:r>
        <w:rPr>
          <w:spacing w:val="-8"/>
        </w:rPr>
        <w:t xml:space="preserve">We </w:t>
      </w:r>
      <w:r>
        <w:t>argue</w:t>
      </w:r>
      <w:r>
        <w:rPr>
          <w:spacing w:val="-8"/>
        </w:rPr>
        <w:t xml:space="preserve"> </w:t>
      </w:r>
      <w:r>
        <w:t>that</w:t>
      </w:r>
      <w:r>
        <w:rPr>
          <w:spacing w:val="-8"/>
        </w:rPr>
        <w:t xml:space="preserve"> </w:t>
      </w:r>
      <w:r>
        <w:t>current</w:t>
      </w:r>
      <w:r>
        <w:rPr>
          <w:spacing w:val="-8"/>
        </w:rPr>
        <w:t xml:space="preserve"> </w:t>
      </w:r>
      <w:r>
        <w:t>programming</w:t>
      </w:r>
      <w:r>
        <w:rPr>
          <w:spacing w:val="-8"/>
        </w:rPr>
        <w:t xml:space="preserve"> </w:t>
      </w:r>
      <w:r>
        <w:t>language</w:t>
      </w:r>
      <w:r>
        <w:rPr>
          <w:spacing w:val="-8"/>
        </w:rPr>
        <w:t xml:space="preserve"> </w:t>
      </w:r>
      <w:r>
        <w:t>elements</w:t>
      </w:r>
      <w:r>
        <w:rPr>
          <w:spacing w:val="-8"/>
        </w:rPr>
        <w:t xml:space="preserve"> </w:t>
      </w:r>
      <w:r>
        <w:t>are</w:t>
      </w:r>
      <w:r>
        <w:rPr>
          <w:spacing w:val="-8"/>
        </w:rPr>
        <w:t xml:space="preserve"> </w:t>
      </w:r>
      <w:r>
        <w:t>at</w:t>
      </w:r>
      <w:r>
        <w:rPr>
          <w:spacing w:val="-8"/>
        </w:rPr>
        <w:t xml:space="preserve"> </w:t>
      </w:r>
      <w:r>
        <w:t xml:space="preserve">lower level of abstraction than software architectures. </w:t>
      </w:r>
      <w:r>
        <w:rPr>
          <w:spacing w:val="-8"/>
        </w:rPr>
        <w:t xml:space="preserve">To </w:t>
      </w:r>
      <w:r>
        <w:t xml:space="preserve">establish a bidirectional mapping, </w:t>
      </w:r>
      <w:commentRangeStart w:id="40"/>
      <w:r>
        <w:t xml:space="preserve">XSeparation </w:t>
      </w:r>
      <w:commentRangeEnd w:id="40"/>
      <w:r w:rsidR="006225FE">
        <w:rPr>
          <w:rStyle w:val="Marquedecommentaire"/>
        </w:rPr>
        <w:commentReference w:id="40"/>
      </w:r>
      <w:r>
        <w:t>leverages the abstraction level of an object-oriented language by creating additional constructs for expressing architectural information. The estab- lished mapping is then combined with our synchronization methodological pattern</w:t>
      </w:r>
      <w:ins w:id="41" w:author="LI Shuai" w:date="2016-12-15T13:37:00Z">
        <w:r w:rsidR="006225FE">
          <w:t>,</w:t>
        </w:r>
      </w:ins>
      <w:r>
        <w:t xml:space="preserve"> presented in [7]</w:t>
      </w:r>
      <w:del w:id="42" w:author="LI Shuai" w:date="2016-12-15T14:22:00Z">
        <w:r w:rsidDel="00CB3E00">
          <w:delText xml:space="preserve"> for </w:delText>
        </w:r>
        <w:r w:rsidDel="00CB3E00">
          <w:rPr>
            <w:spacing w:val="47"/>
          </w:rPr>
          <w:delText xml:space="preserve"> </w:delText>
        </w:r>
        <w:r w:rsidDel="00CB3E00">
          <w:delText>synchronization</w:delText>
        </w:r>
      </w:del>
      <w:r>
        <w:t>.</w:t>
      </w:r>
    </w:p>
    <w:p w14:paraId="1B11B6FE" w14:textId="77777777" w:rsidR="00AC20DA" w:rsidRDefault="00302325">
      <w:pPr>
        <w:pStyle w:val="Corpsdetexte"/>
        <w:spacing w:line="249" w:lineRule="auto"/>
        <w:ind w:right="117" w:firstLine="199"/>
      </w:pPr>
      <w:r>
        <w:t>The remainder of this paper is organized as follows: Section II describes our mapping approach. Section III presents our plan to evaluate the proposed approach. We discuss related work in Section IV. The conclusion and future work are presented in Section  V.</w:t>
      </w:r>
    </w:p>
    <w:p w14:paraId="11A5E426" w14:textId="77777777" w:rsidR="00AC20DA" w:rsidRDefault="00302325">
      <w:pPr>
        <w:pStyle w:val="Paragraphedeliste"/>
        <w:numPr>
          <w:ilvl w:val="0"/>
          <w:numId w:val="6"/>
        </w:numPr>
        <w:tabs>
          <w:tab w:val="left" w:pos="2321"/>
        </w:tabs>
        <w:spacing w:before="162"/>
        <w:ind w:left="2321" w:hanging="312"/>
        <w:jc w:val="left"/>
        <w:rPr>
          <w:sz w:val="16"/>
        </w:rPr>
      </w:pPr>
      <w:commentRangeStart w:id="43"/>
      <w:r>
        <w:rPr>
          <w:spacing w:val="5"/>
          <w:sz w:val="20"/>
        </w:rPr>
        <w:t>A</w:t>
      </w:r>
      <w:r>
        <w:rPr>
          <w:spacing w:val="5"/>
          <w:sz w:val="16"/>
        </w:rPr>
        <w:t>PPROACH</w:t>
      </w:r>
      <w:commentRangeEnd w:id="43"/>
      <w:r w:rsidR="006225FE">
        <w:rPr>
          <w:rStyle w:val="Marquedecommentaire"/>
        </w:rPr>
        <w:commentReference w:id="43"/>
      </w:r>
    </w:p>
    <w:p w14:paraId="242E5049" w14:textId="77777777" w:rsidR="00AC20DA" w:rsidRDefault="00302325">
      <w:pPr>
        <w:pStyle w:val="Corpsdetexte"/>
        <w:spacing w:before="90" w:line="249" w:lineRule="auto"/>
        <w:ind w:right="117" w:firstLine="199"/>
      </w:pPr>
      <w:r>
        <w:t>This section presents our approach to establish a bidirec- tional mapping between architecture model and  code.</w:t>
      </w:r>
    </w:p>
    <w:p w14:paraId="1FCAC921" w14:textId="77777777" w:rsidR="00AC20DA" w:rsidRDefault="00302325">
      <w:pPr>
        <w:pStyle w:val="Paragraphedeliste"/>
        <w:numPr>
          <w:ilvl w:val="0"/>
          <w:numId w:val="5"/>
        </w:numPr>
        <w:tabs>
          <w:tab w:val="left" w:pos="391"/>
        </w:tabs>
        <w:spacing w:before="162"/>
        <w:ind w:hanging="271"/>
        <w:rPr>
          <w:i/>
          <w:sz w:val="20"/>
        </w:rPr>
      </w:pPr>
      <w:r>
        <w:rPr>
          <w:i/>
          <w:sz w:val="20"/>
        </w:rPr>
        <w:t>Approach</w:t>
      </w:r>
      <w:r>
        <w:rPr>
          <w:i/>
          <w:spacing w:val="-4"/>
          <w:sz w:val="20"/>
        </w:rPr>
        <w:t xml:space="preserve"> </w:t>
      </w:r>
      <w:r>
        <w:rPr>
          <w:i/>
          <w:sz w:val="20"/>
        </w:rPr>
        <w:t>overview</w:t>
      </w:r>
    </w:p>
    <w:p w14:paraId="4192AAD7" w14:textId="77777777" w:rsidR="00AC20DA" w:rsidRDefault="00302325">
      <w:pPr>
        <w:pStyle w:val="Corpsdetexte"/>
        <w:spacing w:before="81" w:line="249" w:lineRule="auto"/>
        <w:ind w:right="117" w:firstLine="199"/>
      </w:pPr>
      <w:r>
        <w:t xml:space="preserve">Current programming language elements are at a lower  level of abstraction than architecture elements [9]. </w:t>
      </w:r>
      <w:r>
        <w:rPr>
          <w:spacing w:val="-8"/>
        </w:rPr>
        <w:t xml:space="preserve">To </w:t>
      </w:r>
      <w:r>
        <w:t xml:space="preserve">establish a bidirectional mapping, we therefore raise the abstraction level of a programming language by introducing additional programming constructs. </w:t>
      </w:r>
      <w:r>
        <w:rPr>
          <w:spacing w:val="-8"/>
        </w:rPr>
        <w:t xml:space="preserve">We </w:t>
      </w:r>
      <w:r>
        <w:t xml:space="preserve">demonstrate the case, in which the programming language is </w:t>
      </w:r>
      <w:r>
        <w:rPr>
          <w:spacing w:val="16"/>
        </w:rPr>
        <w:t xml:space="preserve"> </w:t>
      </w:r>
      <w:r>
        <w:t>C++.</w:t>
      </w:r>
    </w:p>
    <w:p w14:paraId="32B0C842" w14:textId="7FEE796B" w:rsidR="00AC20DA" w:rsidRDefault="00302325">
      <w:pPr>
        <w:pStyle w:val="Corpsdetexte"/>
        <w:spacing w:line="249" w:lineRule="auto"/>
        <w:ind w:right="117" w:firstLine="199"/>
      </w:pPr>
      <w:r>
        <w:t xml:space="preserve">Fig. 1 shows the overview of our approach. From an existing programming language, the additional constructs are created to form an </w:t>
      </w:r>
      <w:r>
        <w:rPr>
          <w:b/>
        </w:rPr>
        <w:t>Extended Programming Language</w:t>
      </w:r>
      <w:r>
        <w:t>,</w:t>
      </w:r>
      <w:r>
        <w:rPr>
          <w:spacing w:val="-35"/>
        </w:rPr>
        <w:t xml:space="preserve"> </w:t>
      </w:r>
      <w:r>
        <w:t xml:space="preserve">which is the working language for programmers. </w:t>
      </w:r>
      <w:r>
        <w:rPr>
          <w:spacing w:val="-8"/>
        </w:rPr>
        <w:t xml:space="preserve">We </w:t>
      </w:r>
      <w:r>
        <w:t xml:space="preserve">establish a bidirectional mapping between the architecture model and the </w:t>
      </w:r>
      <w:del w:id="44" w:author="LI Shuai" w:date="2016-12-15T14:52:00Z">
        <w:r w:rsidDel="000928B1">
          <w:rPr>
            <w:b/>
          </w:rPr>
          <w:delText xml:space="preserve">Intermediate </w:delText>
        </w:r>
      </w:del>
      <w:ins w:id="45" w:author="LI Shuai" w:date="2016-12-15T14:52:00Z">
        <w:r w:rsidR="000928B1">
          <w:rPr>
            <w:b/>
          </w:rPr>
          <w:t>Extended</w:t>
        </w:r>
        <w:r w:rsidR="000928B1">
          <w:rPr>
            <w:b/>
          </w:rPr>
          <w:t xml:space="preserve"> </w:t>
        </w:r>
      </w:ins>
      <w:r>
        <w:rPr>
          <w:b/>
        </w:rPr>
        <w:t>code</w:t>
      </w:r>
      <w:r>
        <w:t>, which conforms to the extended</w:t>
      </w:r>
      <w:r>
        <w:rPr>
          <w:spacing w:val="-20"/>
        </w:rPr>
        <w:t xml:space="preserve"> </w:t>
      </w:r>
      <w:r>
        <w:t xml:space="preserve">language. The </w:t>
      </w:r>
      <w:del w:id="46" w:author="LI Shuai" w:date="2016-12-15T14:52:00Z">
        <w:r w:rsidDel="000928B1">
          <w:rPr>
            <w:b/>
          </w:rPr>
          <w:delText xml:space="preserve">Intermediate </w:delText>
        </w:r>
      </w:del>
      <w:ins w:id="47" w:author="LI Shuai" w:date="2016-12-15T14:52:00Z">
        <w:r w:rsidR="000928B1">
          <w:rPr>
            <w:b/>
          </w:rPr>
          <w:t>Extended</w:t>
        </w:r>
        <w:r w:rsidR="000928B1">
          <w:rPr>
            <w:b/>
          </w:rPr>
          <w:t xml:space="preserve"> </w:t>
        </w:r>
      </w:ins>
      <w:r>
        <w:rPr>
          <w:b/>
        </w:rPr>
        <w:t xml:space="preserve">code </w:t>
      </w:r>
      <w:r>
        <w:t xml:space="preserve">is written similarly to the </w:t>
      </w:r>
      <w:r>
        <w:rPr>
          <w:b/>
        </w:rPr>
        <w:t>Standard code</w:t>
      </w:r>
      <w:r>
        <w:t>, which conforms the existing</w:t>
      </w:r>
      <w:ins w:id="48" w:author="LI Shuai" w:date="2016-12-15T14:51:00Z">
        <w:r w:rsidR="00302A08">
          <w:t xml:space="preserve"> </w:t>
        </w:r>
        <w:r w:rsidR="00302A08" w:rsidRPr="000928B1">
          <w:rPr>
            <w:b/>
            <w:rPrChange w:id="49" w:author="LI Shuai" w:date="2016-12-15T14:51:00Z">
              <w:rPr/>
            </w:rPrChange>
          </w:rPr>
          <w:t>S</w:t>
        </w:r>
        <w:r w:rsidR="00302A08" w:rsidRPr="00302A08">
          <w:rPr>
            <w:b/>
            <w:rPrChange w:id="50" w:author="LI Shuai" w:date="2016-12-15T14:51:00Z">
              <w:rPr/>
            </w:rPrChange>
          </w:rPr>
          <w:t>tandard</w:t>
        </w:r>
      </w:ins>
      <w:r>
        <w:t xml:space="preserve"> </w:t>
      </w:r>
      <w:r w:rsidRPr="00302A08">
        <w:rPr>
          <w:b/>
          <w:rPrChange w:id="51" w:author="LI Shuai" w:date="2016-12-15T14:51:00Z">
            <w:rPr/>
          </w:rPrChange>
        </w:rPr>
        <w:t>programming  language</w:t>
      </w:r>
      <w:r>
        <w:t xml:space="preserve">, </w:t>
      </w:r>
      <w:del w:id="52" w:author="LI Shuai" w:date="2016-12-15T14:52:00Z">
        <w:r w:rsidDel="000928B1">
          <w:delText xml:space="preserve">and </w:delText>
        </w:r>
      </w:del>
      <w:ins w:id="53" w:author="LI Shuai" w:date="2016-12-15T14:52:00Z">
        <w:r w:rsidR="000928B1">
          <w:t xml:space="preserve">but the </w:t>
        </w:r>
        <w:r w:rsidR="000928B1" w:rsidRPr="000928B1">
          <w:rPr>
            <w:b/>
            <w:rPrChange w:id="54" w:author="LI Shuai" w:date="2016-12-15T14:53:00Z">
              <w:rPr/>
            </w:rPrChange>
          </w:rPr>
          <w:t>Extended code</w:t>
        </w:r>
        <w:r w:rsidR="000928B1">
          <w:t xml:space="preserve"> </w:t>
        </w:r>
      </w:ins>
      <w:r>
        <w:t xml:space="preserve">contains the </w:t>
      </w:r>
      <w:commentRangeStart w:id="55"/>
      <w:r>
        <w:t>syntax surface for the additional constructs</w:t>
      </w:r>
      <w:commentRangeEnd w:id="55"/>
      <w:r w:rsidR="00906F8C">
        <w:rPr>
          <w:rStyle w:val="Marquedecommentaire"/>
        </w:rPr>
        <w:commentReference w:id="55"/>
      </w:r>
      <w:r>
        <w:t xml:space="preserve">. </w:t>
      </w:r>
      <w:del w:id="56" w:author="LI Shuai" w:date="2016-12-15T14:53:00Z">
        <w:r w:rsidDel="000928B1">
          <w:delText>By  t</w:delText>
        </w:r>
      </w:del>
      <w:ins w:id="57" w:author="LI Shuai" w:date="2016-12-15T14:53:00Z">
        <w:r w:rsidR="000928B1">
          <w:t>T</w:t>
        </w:r>
      </w:ins>
      <w:r>
        <w:t xml:space="preserve">his  </w:t>
      </w:r>
      <w:r>
        <w:rPr>
          <w:spacing w:val="-4"/>
        </w:rPr>
        <w:t xml:space="preserve">way,  </w:t>
      </w:r>
      <w:r>
        <w:t xml:space="preserve">the  </w:t>
      </w:r>
      <w:del w:id="58" w:author="LI Shuai" w:date="2016-12-15T14:53:00Z">
        <w:r w:rsidDel="000928B1">
          <w:rPr>
            <w:b/>
          </w:rPr>
          <w:delText xml:space="preserve">Intermediate  </w:delText>
        </w:r>
      </w:del>
      <w:ins w:id="59" w:author="LI Shuai" w:date="2016-12-15T14:53:00Z">
        <w:r w:rsidR="000928B1">
          <w:rPr>
            <w:b/>
          </w:rPr>
          <w:t>Extended</w:t>
        </w:r>
        <w:r w:rsidR="000928B1">
          <w:rPr>
            <w:b/>
          </w:rPr>
          <w:t xml:space="preserve">  </w:t>
        </w:r>
      </w:ins>
      <w:r>
        <w:rPr>
          <w:b/>
        </w:rPr>
        <w:t xml:space="preserve">code  </w:t>
      </w:r>
      <w:r>
        <w:t xml:space="preserve">can  seamlessly </w:t>
      </w:r>
      <w:r>
        <w:rPr>
          <w:spacing w:val="27"/>
        </w:rPr>
        <w:t xml:space="preserve"> </w:t>
      </w:r>
      <w:r>
        <w:t>reuse</w:t>
      </w:r>
    </w:p>
    <w:p w14:paraId="42FF50C3" w14:textId="77777777" w:rsidR="00AC20DA" w:rsidRDefault="00AC20DA">
      <w:pPr>
        <w:spacing w:line="249" w:lineRule="auto"/>
        <w:sectPr w:rsidR="00AC20DA">
          <w:type w:val="continuous"/>
          <w:pgSz w:w="12240" w:h="15840"/>
          <w:pgMar w:top="980" w:right="860" w:bottom="280" w:left="860" w:header="720" w:footer="720" w:gutter="0"/>
          <w:cols w:num="2" w:space="720" w:equalWidth="0">
            <w:col w:w="5141" w:space="119"/>
            <w:col w:w="5260"/>
          </w:cols>
        </w:sectPr>
      </w:pPr>
    </w:p>
    <w:p w14:paraId="57CA18F0" w14:textId="77777777" w:rsidR="00AC20DA" w:rsidRDefault="00AC20DA">
      <w:pPr>
        <w:pStyle w:val="Corpsdetexte"/>
        <w:spacing w:before="8"/>
        <w:ind w:left="0"/>
        <w:jc w:val="left"/>
        <w:rPr>
          <w:sz w:val="6"/>
        </w:rPr>
      </w:pPr>
    </w:p>
    <w:p w14:paraId="7F2B8FB1" w14:textId="77777777" w:rsidR="00AC20DA" w:rsidRDefault="005A4AED">
      <w:pPr>
        <w:pStyle w:val="Corpsdetexte"/>
        <w:ind w:left="124" w:right="-2"/>
        <w:jc w:val="left"/>
      </w:pPr>
      <w:r>
        <w:pict w14:anchorId="75D01BF0">
          <v:group id="_x0000_s1404" style="width:248.1pt;height:40.5pt;mso-position-horizontal-relative:char;mso-position-vertical-relative:line" coordsize="4962,810">
            <v:shape id="_x0000_s1420" style="position:absolute;left:4042;top:446;width:893;height:361" coordorigin="4042,446" coordsize="893,361" path="m4042,446r893,l4935,739r-96,2l4757,746r-71,7l4624,762r-57,10l4514,782r-51,9l4410,799r-56,5l4291,806r-71,-1l4138,799r-96,-12l4042,446xe" filled="f" strokeweight=".1211mm">
              <v:path arrowok="t"/>
            </v:shape>
            <v:shape id="_x0000_s1419" style="position:absolute;left:1974;top:446;width:1460;height:360" coordorigin="1974,446" coordsize="1460,360" path="m1974,446r1460,l3434,739r-104,1l3235,742r-85,3l3072,750r-72,5l2935,761r-62,7l2759,780r-55,7l2593,797r-120,8l2407,806r-71,l2258,805r-85,-4l2078,795r-104,-8l1974,446xe" filled="f" strokeweight=".1211mm">
              <v:path arrowok="t"/>
            </v:shape>
            <v:shape id="_x0000_s1418" style="position:absolute;left:3434;top:607;width:609;height:44" coordorigin="3434,607" coordsize="609,44" o:spt="100" adj="0,,0" path="m3478,607r-44,22l3478,651r,-15l3471,636r,-15l3478,621r,-14xm3478,621r-7,l3471,636r7,l3478,621xm4043,621r-565,l3478,636r565,l4043,621xe" fillcolor="#00afef" stroked="f">
              <v:stroke joinstyle="round"/>
              <v:formulas/>
              <v:path arrowok="t" o:connecttype="segments"/>
            </v:shape>
            <v:shape id="_x0000_s1417" style="position:absolute;left:4018;top:10;width:940;height:257" coordorigin="4018,10" coordsize="940,257" path="m4018,10r940,l4958,219r-100,1l4771,224r-75,5l4630,236r-59,7l4515,250r-54,6l4405,262r-59,3l4280,267r-75,-1l4119,262r-101,-9l4018,10xe" filled="f" strokeweight=".1211mm">
              <v:path arrowok="t"/>
            </v:shape>
            <v:shape id="_x0000_s1416" style="position:absolute;left:4467;top:254;width:44;height:193" coordorigin="4467,254" coordsize="44,193" o:spt="100" adj="0,,0" path="m4482,402r-15,l4489,446r18,-36l4482,410r,-8xm4496,254r-14,l4482,410r14,l4496,254xm4511,402r-15,l4496,410r11,l4511,402xe" fillcolor="#00afef" stroked="f">
              <v:stroke joinstyle="round"/>
              <v:formulas/>
              <v:path arrowok="t" o:connecttype="segments"/>
            </v:shape>
            <v:shape id="_x0000_s1415" style="position:absolute;left:2129;top:10;width:1152;height:257" coordorigin="2129,10" coordsize="1152,257" path="m2129,10r1151,l3280,219r-108,1l3078,223r-83,4l2921,232r-67,6l2792,244r-59,6l2676,256r-59,5l2555,264r-67,3l2414,267r-83,-2l2236,261r-107,-8l2129,10xe" filled="f" strokeweight=".1211mm">
              <v:path arrowok="t"/>
            </v:shape>
            <v:shape id="_x0000_s1414" style="position:absolute;left:2683;top:254;width:44;height:193" coordorigin="2683,254" coordsize="44,193" o:spt="100" adj="0,,0" path="m2698,402r-15,l2705,446r18,-36l2698,410r,-8xm2712,254r-14,l2698,410r14,l2712,254xm2727,402r-15,l2712,410r11,l2727,402xe" fillcolor="#00afef" stroked="f">
              <v:stroke joinstyle="round"/>
              <v:formulas/>
              <v:path arrowok="t" o:connecttype="segments"/>
            </v:shape>
            <v:shape id="_x0000_s1413" style="position:absolute;left:3;top:19;width:940;height:361" coordorigin="3,19" coordsize="940,361" path="m3,19r940,l943,311r-100,2l756,318r-75,8l616,335r-60,10l501,355r-55,9l391,371r-60,6l265,379r-75,-2l104,371,3,360,3,19xe" filled="f" strokeweight=".1211mm">
              <v:path arrowok="t"/>
            </v:shape>
            <v:shape id="_x0000_s1412" style="position:absolute;left:943;top:3;width:1186;height:334" coordorigin="943,3" coordsize="1186,334" path="m943,170l1110,3r,84l1962,87r,-84l2129,170,1962,337r,-83l1110,254r,83l943,170xe" filled="f" strokecolor="red" strokeweight=".1211mm">
              <v:path arrowok="t"/>
            </v:shape>
            <v:shape id="_x0000_s1411" style="position:absolute;left:3281;top:119;width:739;height:44" coordorigin="3281,119" coordsize="739,44" o:spt="100" adj="0,,0" path="m3976,119r,44l4005,149r-22,l3983,134r22,l3976,119xm3976,134r-695,l3281,149r695,l3976,134xm4005,134r-22,l3983,149r22,l4020,141r-15,-7xe" fillcolor="#00afef" stroked="f">
              <v:stroke joinstyle="round"/>
              <v:formulas/>
              <v:path arrowok="t" o:connecttype="segments"/>
            </v:shape>
            <v:shapetype id="_x0000_t202" coordsize="21600,21600" o:spt="202" path="m,l,21600r21600,l21600,xe">
              <v:stroke joinstyle="miter"/>
              <v:path gradientshapeok="t" o:connecttype="rect"/>
            </v:shapetype>
            <v:shape id="_x0000_s1410" type="#_x0000_t202" style="position:absolute;left:150;top:34;width:647;height:284" filled="f" stroked="f">
              <v:textbox inset="0,0,0,0">
                <w:txbxContent>
                  <w:p w14:paraId="47B34378" w14:textId="77777777" w:rsidR="00AC20DA" w:rsidRDefault="00302325">
                    <w:pPr>
                      <w:spacing w:line="130" w:lineRule="exact"/>
                      <w:jc w:val="center"/>
                      <w:rPr>
                        <w:rFonts w:ascii="Calibri"/>
                        <w:sz w:val="13"/>
                      </w:rPr>
                    </w:pPr>
                    <w:r>
                      <w:rPr>
                        <w:rFonts w:ascii="Calibri"/>
                        <w:w w:val="95"/>
                        <w:sz w:val="13"/>
                      </w:rPr>
                      <w:t>Architecture</w:t>
                    </w:r>
                  </w:p>
                  <w:p w14:paraId="43301E7F" w14:textId="77777777" w:rsidR="00AC20DA" w:rsidRDefault="00302325">
                    <w:pPr>
                      <w:spacing w:line="154" w:lineRule="exact"/>
                      <w:jc w:val="center"/>
                      <w:rPr>
                        <w:rFonts w:ascii="Calibri"/>
                        <w:sz w:val="13"/>
                      </w:rPr>
                    </w:pPr>
                    <w:r>
                      <w:rPr>
                        <w:rFonts w:ascii="Calibri"/>
                        <w:sz w:val="13"/>
                      </w:rPr>
                      <w:t>model</w:t>
                    </w:r>
                  </w:p>
                </w:txbxContent>
              </v:textbox>
            </v:shape>
            <v:shape id="_x0000_s1409" type="#_x0000_t202" style="position:absolute;left:1304;top:117;width:465;height:129" filled="f" stroked="f">
              <v:textbox inset="0,0,0,0">
                <w:txbxContent>
                  <w:p w14:paraId="5A1D735D" w14:textId="77777777" w:rsidR="00AC20DA" w:rsidRDefault="00302325">
                    <w:pPr>
                      <w:spacing w:line="129" w:lineRule="exact"/>
                      <w:ind w:right="-18"/>
                      <w:rPr>
                        <w:rFonts w:ascii="Calibri"/>
                        <w:sz w:val="13"/>
                      </w:rPr>
                    </w:pPr>
                    <w:r>
                      <w:rPr>
                        <w:rFonts w:ascii="Calibri"/>
                        <w:spacing w:val="-1"/>
                        <w:sz w:val="13"/>
                      </w:rPr>
                      <w:t>Mapping</w:t>
                    </w:r>
                  </w:p>
                </w:txbxContent>
              </v:textbox>
            </v:shape>
            <v:shape id="_x0000_s1408" type="#_x0000_t202" style="position:absolute;left:2091;top:61;width:1227;height:684" filled="f" stroked="f">
              <v:textbox inset="0,0,0,0">
                <w:txbxContent>
                  <w:p w14:paraId="390CC3B0" w14:textId="77777777" w:rsidR="00AC20DA" w:rsidRDefault="00302325">
                    <w:pPr>
                      <w:spacing w:line="131" w:lineRule="exact"/>
                      <w:ind w:left="129" w:right="129"/>
                      <w:jc w:val="center"/>
                      <w:rPr>
                        <w:rFonts w:ascii="Calibri"/>
                        <w:sz w:val="13"/>
                      </w:rPr>
                    </w:pPr>
                    <w:r>
                      <w:rPr>
                        <w:rFonts w:ascii="Calibri"/>
                        <w:w w:val="95"/>
                        <w:sz w:val="13"/>
                      </w:rPr>
                      <w:t>Intermediate code</w:t>
                    </w:r>
                  </w:p>
                  <w:p w14:paraId="39BBFF2B" w14:textId="77777777" w:rsidR="00AC20DA" w:rsidRDefault="00302325">
                    <w:pPr>
                      <w:spacing w:before="61" w:line="273" w:lineRule="auto"/>
                      <w:ind w:right="-3" w:firstLine="651"/>
                      <w:rPr>
                        <w:rFonts w:ascii="Calibri"/>
                        <w:sz w:val="13"/>
                      </w:rPr>
                    </w:pPr>
                    <w:r>
                      <w:rPr>
                        <w:rFonts w:ascii="Calibri"/>
                        <w:sz w:val="13"/>
                      </w:rPr>
                      <w:t xml:space="preserve">Conform </w:t>
                    </w:r>
                    <w:r>
                      <w:rPr>
                        <w:rFonts w:ascii="Calibri"/>
                        <w:w w:val="95"/>
                        <w:sz w:val="13"/>
                      </w:rPr>
                      <w:t>Extended  Programming</w:t>
                    </w:r>
                  </w:p>
                  <w:p w14:paraId="7C38F25A" w14:textId="77777777" w:rsidR="00AC20DA" w:rsidRDefault="00302325">
                    <w:pPr>
                      <w:spacing w:line="130" w:lineRule="exact"/>
                      <w:ind w:left="129" w:right="129"/>
                      <w:jc w:val="center"/>
                      <w:rPr>
                        <w:rFonts w:ascii="Calibri"/>
                        <w:sz w:val="13"/>
                      </w:rPr>
                    </w:pPr>
                    <w:r>
                      <w:rPr>
                        <w:rFonts w:ascii="Calibri"/>
                        <w:sz w:val="13"/>
                      </w:rPr>
                      <w:t>language</w:t>
                    </w:r>
                  </w:p>
                </w:txbxContent>
              </v:textbox>
            </v:shape>
            <v:shape id="_x0000_s1407" type="#_x0000_t202" style="position:absolute;left:3366;top:25;width:529;height:129" filled="f" stroked="f">
              <v:textbox inset="0,0,0,0">
                <w:txbxContent>
                  <w:p w14:paraId="04EC67FE" w14:textId="77777777" w:rsidR="00AC20DA" w:rsidRDefault="00302325">
                    <w:pPr>
                      <w:spacing w:line="129" w:lineRule="exact"/>
                      <w:ind w:right="-12"/>
                      <w:rPr>
                        <w:rFonts w:ascii="Calibri"/>
                        <w:sz w:val="13"/>
                      </w:rPr>
                    </w:pPr>
                    <w:r>
                      <w:rPr>
                        <w:rFonts w:ascii="Calibri"/>
                        <w:w w:val="95"/>
                        <w:sz w:val="13"/>
                      </w:rPr>
                      <w:t>Transform</w:t>
                    </w:r>
                  </w:p>
                </w:txbxContent>
              </v:textbox>
            </v:shape>
            <v:shape id="_x0000_s1406" type="#_x0000_t202" style="position:absolute;left:3536;top:634;width:360;height:129" filled="f" stroked="f">
              <v:textbox inset="0,0,0,0">
                <w:txbxContent>
                  <w:p w14:paraId="41B90A01" w14:textId="77777777" w:rsidR="00AC20DA" w:rsidRDefault="00302325">
                    <w:pPr>
                      <w:spacing w:line="129" w:lineRule="exact"/>
                      <w:ind w:right="-19"/>
                      <w:rPr>
                        <w:rFonts w:ascii="Calibri"/>
                        <w:sz w:val="13"/>
                      </w:rPr>
                    </w:pPr>
                    <w:r>
                      <w:rPr>
                        <w:rFonts w:ascii="Calibri"/>
                        <w:spacing w:val="-1"/>
                        <w:sz w:val="13"/>
                      </w:rPr>
                      <w:t>Extend</w:t>
                    </w:r>
                  </w:p>
                </w:txbxContent>
              </v:textbox>
            </v:shape>
            <v:shape id="_x0000_s1405" type="#_x0000_t202" style="position:absolute;left:4112;top:61;width:834;height:684" filled="f" stroked="f">
              <v:textbox inset="0,0,0,0">
                <w:txbxContent>
                  <w:p w14:paraId="07EBC86A" w14:textId="77777777" w:rsidR="00AC20DA" w:rsidRDefault="00302325">
                    <w:pPr>
                      <w:spacing w:line="131" w:lineRule="exact"/>
                      <w:ind w:left="-1"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14:paraId="7B7436CA" w14:textId="77777777" w:rsidR="00AC20DA" w:rsidRDefault="00302325">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14:paraId="3466CAA3" w14:textId="77777777" w:rsidR="00AC20DA" w:rsidRDefault="00302325">
                    <w:pPr>
                      <w:spacing w:line="128" w:lineRule="exact"/>
                      <w:ind w:left="118" w:right="197"/>
                      <w:jc w:val="center"/>
                      <w:rPr>
                        <w:rFonts w:ascii="Calibri"/>
                        <w:sz w:val="13"/>
                      </w:rPr>
                    </w:pPr>
                    <w:r>
                      <w:rPr>
                        <w:rFonts w:ascii="Calibri"/>
                        <w:sz w:val="13"/>
                      </w:rPr>
                      <w:t>language</w:t>
                    </w:r>
                  </w:p>
                </w:txbxContent>
              </v:textbox>
            </v:shape>
            <w10:anchorlock/>
          </v:group>
        </w:pict>
      </w:r>
    </w:p>
    <w:p w14:paraId="453477B4" w14:textId="77777777" w:rsidR="00AC20DA" w:rsidRDefault="00AC20DA">
      <w:pPr>
        <w:pStyle w:val="Corpsdetexte"/>
        <w:spacing w:before="2"/>
        <w:ind w:left="0"/>
        <w:jc w:val="left"/>
        <w:rPr>
          <w:sz w:val="16"/>
        </w:rPr>
      </w:pPr>
    </w:p>
    <w:p w14:paraId="08E11EB8" w14:textId="77777777" w:rsidR="00AC20DA" w:rsidRDefault="00302325">
      <w:pPr>
        <w:ind w:left="1710" w:right="1591"/>
        <w:jc w:val="center"/>
        <w:rPr>
          <w:sz w:val="16"/>
        </w:rPr>
      </w:pPr>
      <w:r>
        <w:rPr>
          <w:sz w:val="16"/>
        </w:rPr>
        <w:t>Fig. 1.   Approach overview</w:t>
      </w:r>
    </w:p>
    <w:p w14:paraId="3F6422A7" w14:textId="559FE234" w:rsidR="00AC20DA" w:rsidRDefault="00302325">
      <w:pPr>
        <w:pStyle w:val="Corpsdetexte"/>
        <w:spacing w:before="106" w:line="249" w:lineRule="auto"/>
      </w:pPr>
      <w:r>
        <w:t>legacy code written in the existing</w:t>
      </w:r>
      <w:ins w:id="60" w:author="LI Shuai" w:date="2016-12-15T14:53:00Z">
        <w:r w:rsidR="00140C42">
          <w:t xml:space="preserve"> standard</w:t>
        </w:r>
      </w:ins>
      <w:r>
        <w:t xml:space="preserve"> programming</w:t>
      </w:r>
      <w:r>
        <w:rPr>
          <w:spacing w:val="18"/>
        </w:rPr>
        <w:t xml:space="preserve"> </w:t>
      </w:r>
      <w:r>
        <w:t>language</w:t>
      </w:r>
      <w:r>
        <w:rPr>
          <w:spacing w:val="2"/>
        </w:rPr>
        <w:t xml:space="preserve"> </w:t>
      </w:r>
      <w:r>
        <w:t>and</w:t>
      </w:r>
      <w:r>
        <w:rPr>
          <w:w w:val="99"/>
        </w:rPr>
        <w:t xml:space="preserve"> </w:t>
      </w:r>
      <w:r>
        <w:t xml:space="preserve">programming facilities such as syntax highlights and auto- completion in </w:t>
      </w:r>
      <w:ins w:id="61" w:author="LI Shuai" w:date="2016-12-15T14:53:00Z">
        <w:r w:rsidR="00906F8C">
          <w:t>I</w:t>
        </w:r>
      </w:ins>
      <w:del w:id="62" w:author="LI Shuai" w:date="2016-12-15T14:53:00Z">
        <w:r w:rsidDel="00906F8C">
          <w:delText>i</w:delText>
        </w:r>
      </w:del>
      <w:r>
        <w:t xml:space="preserve">ntegrated </w:t>
      </w:r>
      <w:ins w:id="63" w:author="LI Shuai" w:date="2016-12-15T14:53:00Z">
        <w:r w:rsidR="00906F8C">
          <w:t>D</w:t>
        </w:r>
      </w:ins>
      <w:del w:id="64" w:author="LI Shuai" w:date="2016-12-15T14:53:00Z">
        <w:r w:rsidDel="00906F8C">
          <w:delText>d</w:delText>
        </w:r>
      </w:del>
      <w:r>
        <w:t>evelopment</w:t>
      </w:r>
      <w:r>
        <w:rPr>
          <w:spacing w:val="49"/>
        </w:rPr>
        <w:t xml:space="preserve"> </w:t>
      </w:r>
      <w:del w:id="65" w:author="LI Shuai" w:date="2016-12-15T14:53:00Z">
        <w:r w:rsidDel="00906F8C">
          <w:delText>e</w:delText>
        </w:r>
      </w:del>
      <w:ins w:id="66" w:author="LI Shuai" w:date="2016-12-15T14:53:00Z">
        <w:r w:rsidR="00906F8C">
          <w:t>E</w:t>
        </w:r>
      </w:ins>
      <w:r>
        <w:t>nvironments</w:t>
      </w:r>
      <w:r>
        <w:rPr>
          <w:spacing w:val="49"/>
        </w:rPr>
        <w:t xml:space="preserve"> </w:t>
      </w:r>
      <w:r>
        <w:t>(IDEs)</w:t>
      </w:r>
      <w:r>
        <w:rPr>
          <w:w w:val="99"/>
        </w:rPr>
        <w:t xml:space="preserve"> </w:t>
      </w:r>
      <w:r>
        <w:t xml:space="preserve">can be fully used for assisting the development of the </w:t>
      </w:r>
      <w:del w:id="67" w:author="LI Shuai" w:date="2016-12-15T14:53:00Z">
        <w:r w:rsidDel="00906F8C">
          <w:rPr>
            <w:b/>
          </w:rPr>
          <w:delText>In- termediate</w:delText>
        </w:r>
      </w:del>
      <w:ins w:id="68" w:author="LI Shuai" w:date="2016-12-15T14:53:00Z">
        <w:r w:rsidR="00906F8C">
          <w:rPr>
            <w:b/>
          </w:rPr>
          <w:t>Extended</w:t>
        </w:r>
      </w:ins>
      <w:r>
        <w:rPr>
          <w:b/>
        </w:rPr>
        <w:t xml:space="preserve"> code</w:t>
      </w:r>
      <w:r>
        <w:t xml:space="preserve">. The </w:t>
      </w:r>
      <w:r>
        <w:rPr>
          <w:b/>
        </w:rPr>
        <w:t xml:space="preserve">Intermediate code </w:t>
      </w:r>
      <w:r>
        <w:t xml:space="preserve">is transformed to the </w:t>
      </w:r>
      <w:r>
        <w:rPr>
          <w:b/>
        </w:rPr>
        <w:t>Standard code</w:t>
      </w:r>
      <w:r>
        <w:t xml:space="preserve">, which is used for  </w:t>
      </w:r>
      <w:r>
        <w:rPr>
          <w:spacing w:val="24"/>
        </w:rPr>
        <w:t xml:space="preserve"> </w:t>
      </w:r>
      <w:r>
        <w:t>compilation.</w:t>
      </w:r>
    </w:p>
    <w:p w14:paraId="7F924824" w14:textId="77777777" w:rsidR="00AC20DA" w:rsidRDefault="00302325">
      <w:pPr>
        <w:pStyle w:val="Corpsdetexte"/>
        <w:spacing w:line="249" w:lineRule="auto"/>
        <w:ind w:firstLine="199"/>
      </w:pPr>
      <w:r>
        <w:t>In the next subsection, we present the additional constructs with an illustrative example.</w:t>
      </w:r>
    </w:p>
    <w:p w14:paraId="29E6875D" w14:textId="77777777" w:rsidR="00AC20DA" w:rsidRDefault="00AC20DA">
      <w:pPr>
        <w:pStyle w:val="Corpsdetexte"/>
        <w:spacing w:before="2"/>
        <w:ind w:left="0"/>
        <w:jc w:val="left"/>
      </w:pPr>
    </w:p>
    <w:p w14:paraId="0BE3BF0C" w14:textId="77777777" w:rsidR="00AC20DA" w:rsidRDefault="00302325">
      <w:pPr>
        <w:pStyle w:val="Paragraphedeliste"/>
        <w:numPr>
          <w:ilvl w:val="0"/>
          <w:numId w:val="5"/>
        </w:numPr>
        <w:tabs>
          <w:tab w:val="left" w:pos="391"/>
        </w:tabs>
        <w:ind w:hanging="271"/>
        <w:jc w:val="both"/>
        <w:rPr>
          <w:i/>
          <w:sz w:val="20"/>
        </w:rPr>
      </w:pPr>
      <w:commentRangeStart w:id="69"/>
      <w:r>
        <w:rPr>
          <w:i/>
          <w:sz w:val="20"/>
        </w:rPr>
        <w:t>Bidirectional mapping through an</w:t>
      </w:r>
      <w:r>
        <w:rPr>
          <w:i/>
          <w:spacing w:val="43"/>
          <w:sz w:val="20"/>
        </w:rPr>
        <w:t xml:space="preserve"> </w:t>
      </w:r>
      <w:r>
        <w:rPr>
          <w:i/>
          <w:sz w:val="20"/>
        </w:rPr>
        <w:t>example</w:t>
      </w:r>
      <w:commentRangeEnd w:id="69"/>
      <w:r w:rsidR="00A01481">
        <w:rPr>
          <w:rStyle w:val="Marquedecommentaire"/>
        </w:rPr>
        <w:commentReference w:id="69"/>
      </w:r>
    </w:p>
    <w:p w14:paraId="3B24F50B" w14:textId="77777777" w:rsidR="00AC20DA" w:rsidRDefault="00302325">
      <w:pPr>
        <w:pStyle w:val="Corpsdetexte"/>
        <w:spacing w:before="104" w:line="249" w:lineRule="auto"/>
        <w:ind w:firstLine="199"/>
      </w:pPr>
      <w:r>
        <w:rPr>
          <w:noProof/>
          <w:lang w:val="fr-FR" w:eastAsia="fr-FR"/>
        </w:rPr>
        <w:drawing>
          <wp:anchor distT="0" distB="0" distL="0" distR="0" simplePos="0" relativeHeight="268412759" behindDoc="1" locked="0" layoutInCell="1" allowOverlap="1" wp14:anchorId="4BCCCF88" wp14:editId="0B426C4D">
            <wp:simplePos x="0" y="0"/>
            <wp:positionH relativeFrom="page">
              <wp:posOffset>621845</wp:posOffset>
            </wp:positionH>
            <wp:positionV relativeFrom="paragraph">
              <wp:posOffset>374702</wp:posOffset>
            </wp:positionV>
            <wp:extent cx="166339" cy="1663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6339" cy="166339"/>
                    </a:xfrm>
                    <a:prstGeom prst="rect">
                      <a:avLst/>
                    </a:prstGeom>
                  </pic:spPr>
                </pic:pic>
              </a:graphicData>
            </a:graphic>
          </wp:anchor>
        </w:drawing>
      </w:r>
      <w:r>
        <w:rPr>
          <w:noProof/>
          <w:lang w:val="fr-FR" w:eastAsia="fr-FR"/>
        </w:rPr>
        <w:drawing>
          <wp:anchor distT="0" distB="0" distL="0" distR="0" simplePos="0" relativeHeight="268412783" behindDoc="1" locked="0" layoutInCell="1" allowOverlap="1" wp14:anchorId="0E417BED" wp14:editId="013BDE30">
            <wp:simplePos x="0" y="0"/>
            <wp:positionH relativeFrom="page">
              <wp:posOffset>864780</wp:posOffset>
            </wp:positionH>
            <wp:positionV relativeFrom="paragraph">
              <wp:posOffset>373340</wp:posOffset>
            </wp:positionV>
            <wp:extent cx="169064" cy="1690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9064" cy="169064"/>
                    </a:xfrm>
                    <a:prstGeom prst="rect">
                      <a:avLst/>
                    </a:prstGeom>
                  </pic:spPr>
                </pic:pic>
              </a:graphicData>
            </a:graphic>
          </wp:anchor>
        </w:drawing>
      </w:r>
      <w:r>
        <w:rPr>
          <w:noProof/>
          <w:lang w:val="fr-FR" w:eastAsia="fr-FR"/>
        </w:rPr>
        <w:drawing>
          <wp:anchor distT="0" distB="0" distL="0" distR="0" simplePos="0" relativeHeight="268412807" behindDoc="1" locked="0" layoutInCell="1" allowOverlap="1" wp14:anchorId="70C7758E" wp14:editId="2EF5C98A">
            <wp:simplePos x="0" y="0"/>
            <wp:positionH relativeFrom="page">
              <wp:posOffset>1338137</wp:posOffset>
            </wp:positionH>
            <wp:positionV relativeFrom="paragraph">
              <wp:posOffset>374702</wp:posOffset>
            </wp:positionV>
            <wp:extent cx="166339" cy="1663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6339" cy="166339"/>
                    </a:xfrm>
                    <a:prstGeom prst="rect">
                      <a:avLst/>
                    </a:prstGeom>
                  </pic:spPr>
                </pic:pic>
              </a:graphicData>
            </a:graphic>
          </wp:anchor>
        </w:drawing>
      </w:r>
      <w:r>
        <w:rPr>
          <w:noProof/>
          <w:lang w:val="fr-FR" w:eastAsia="fr-FR"/>
        </w:rPr>
        <w:drawing>
          <wp:anchor distT="0" distB="0" distL="0" distR="0" simplePos="0" relativeHeight="268412831" behindDoc="1" locked="0" layoutInCell="1" allowOverlap="1" wp14:anchorId="26418961" wp14:editId="3B400456">
            <wp:simplePos x="0" y="0"/>
            <wp:positionH relativeFrom="page">
              <wp:posOffset>3386644</wp:posOffset>
            </wp:positionH>
            <wp:positionV relativeFrom="paragraph">
              <wp:posOffset>1891651</wp:posOffset>
            </wp:positionV>
            <wp:extent cx="169064" cy="16906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69064" cy="169064"/>
                    </a:xfrm>
                    <a:prstGeom prst="rect">
                      <a:avLst/>
                    </a:prstGeom>
                  </pic:spPr>
                </pic:pic>
              </a:graphicData>
            </a:graphic>
          </wp:anchor>
        </w:drawing>
      </w:r>
      <w:r>
        <w:rPr>
          <w:spacing w:val="-8"/>
        </w:rPr>
        <w:t xml:space="preserve">We </w:t>
      </w:r>
      <w:r>
        <w:t xml:space="preserve">present our additional constructs through a producer- consumer example, whose architecture is specified by Fig. 2   </w:t>
      </w:r>
      <w:r>
        <w:rPr>
          <w:color w:val="FFFFFF"/>
        </w:rPr>
        <w:t xml:space="preserve">a  </w:t>
      </w:r>
      <w:r>
        <w:t xml:space="preserve">,  </w:t>
      </w:r>
      <w:r>
        <w:rPr>
          <w:color w:val="FFFFFF"/>
        </w:rPr>
        <w:t xml:space="preserve">b  </w:t>
      </w:r>
      <w:r>
        <w:t xml:space="preserve">, and   </w:t>
      </w:r>
      <w:r>
        <w:rPr>
          <w:color w:val="FFFFFF"/>
        </w:rPr>
        <w:t xml:space="preserve">c  </w:t>
      </w:r>
      <w:r>
        <w:t xml:space="preserve">. The </w:t>
      </w:r>
      <w:r>
        <w:rPr>
          <w:i/>
        </w:rPr>
        <w:t xml:space="preserve">p </w:t>
      </w:r>
      <w:r>
        <w:t xml:space="preserve">producer sends data items to a first-   in first-out component </w:t>
      </w:r>
      <w:r>
        <w:rPr>
          <w:i/>
        </w:rPr>
        <w:t xml:space="preserve">FIFO </w:t>
      </w:r>
      <w:r>
        <w:t xml:space="preserve">storing data for the consumer to pull it. The data items are saved in a sized queue attribute, </w:t>
      </w:r>
      <w:r>
        <w:rPr>
          <w:i/>
        </w:rPr>
        <w:t>queue</w:t>
      </w:r>
      <w:r>
        <w:t>. The latter is associated with the number of currently stored items (</w:t>
      </w:r>
      <w:r>
        <w:rPr>
          <w:i/>
        </w:rPr>
        <w:t>numberOfItems</w:t>
      </w:r>
      <w:r>
        <w:t>), the capacity (</w:t>
      </w:r>
      <w:r>
        <w:rPr>
          <w:i/>
        </w:rPr>
        <w:t>MAX_SIZE</w:t>
      </w:r>
      <w:r>
        <w:t xml:space="preserve">), and other attributes and operations used for validating incoming items and the availability of the queue. The </w:t>
      </w:r>
      <w:r>
        <w:rPr>
          <w:i/>
        </w:rPr>
        <w:t xml:space="preserve">pPush </w:t>
      </w:r>
      <w:r>
        <w:t xml:space="preserve">port of the producer with </w:t>
      </w:r>
      <w:r>
        <w:rPr>
          <w:i/>
        </w:rPr>
        <w:t xml:space="preserve">IPush </w:t>
      </w:r>
      <w:r>
        <w:t xml:space="preserve">as required interface is connected to the </w:t>
      </w:r>
      <w:r>
        <w:rPr>
          <w:i/>
        </w:rPr>
        <w:t xml:space="preserve">pPush </w:t>
      </w:r>
      <w:r>
        <w:t xml:space="preserve">port of </w:t>
      </w:r>
      <w:r>
        <w:rPr>
          <w:i/>
        </w:rPr>
        <w:t xml:space="preserve">FIFO </w:t>
      </w:r>
      <w:r>
        <w:t xml:space="preserve">with </w:t>
      </w:r>
      <w:r>
        <w:rPr>
          <w:i/>
        </w:rPr>
        <w:t xml:space="preserve">IPush </w:t>
      </w:r>
      <w:r>
        <w:t xml:space="preserve">as provided interface. </w:t>
      </w:r>
      <w:r>
        <w:rPr>
          <w:i/>
        </w:rPr>
        <w:t xml:space="preserve">FIFO </w:t>
      </w:r>
      <w:r>
        <w:t xml:space="preserve">also provides the </w:t>
      </w:r>
      <w:r>
        <w:rPr>
          <w:i/>
        </w:rPr>
        <w:t xml:space="preserve">IPull </w:t>
      </w:r>
      <w:r>
        <w:t xml:space="preserve">interface for the consumer to pull data items. </w:t>
      </w:r>
      <w:r w:rsidRPr="00CA139A">
        <w:rPr>
          <w:i/>
          <w:rPrChange w:id="70" w:author="LI Shuai" w:date="2016-12-15T14:56:00Z">
            <w:rPr/>
          </w:rPrChange>
        </w:rPr>
        <w:t>FIFO</w:t>
      </w:r>
      <w:r>
        <w:t xml:space="preserve"> implements the two interfaces in Fig. 2   </w:t>
      </w:r>
      <w:r>
        <w:rPr>
          <w:color w:val="FFFFFF"/>
        </w:rPr>
        <w:t xml:space="preserve">b   </w:t>
      </w:r>
      <w:r>
        <w:rPr>
          <w:color w:val="FFFFFF"/>
          <w:spacing w:val="19"/>
        </w:rPr>
        <w:t xml:space="preserve"> </w:t>
      </w:r>
      <w:r>
        <w:t>.</w:t>
      </w:r>
    </w:p>
    <w:p w14:paraId="13D97DFE" w14:textId="77777777" w:rsidR="00AC20DA" w:rsidRDefault="005A4AED">
      <w:pPr>
        <w:pStyle w:val="Corpsdetexte"/>
        <w:ind w:left="318" w:right="28"/>
        <w:jc w:val="left"/>
      </w:pPr>
      <w:r>
        <w:pict w14:anchorId="21F336A1">
          <v:group id="_x0000_s1401" style="position:absolute;left:0;text-align:left;margin-left:144.25pt;margin-top:12.35pt;width:13.1pt;height:13.1pt;z-index:-22576;mso-position-horizontal-relative:page" coordorigin="2885,247" coordsize="26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03" type="#_x0000_t75" style="position:absolute;left:2885;top:247;width:262;height:262">
              <v:imagedata r:id="rId12" o:title=""/>
            </v:shape>
            <v:shape id="_x0000_s1402" type="#_x0000_t202" style="position:absolute;left:2885;top:247;width:262;height:262" filled="f" stroked="f">
              <v:textbox inset="0,0,0,0">
                <w:txbxContent>
                  <w:p w14:paraId="39FAFDCC" w14:textId="77777777" w:rsidR="00AC20DA" w:rsidRDefault="00302325">
                    <w:pPr>
                      <w:spacing w:line="222" w:lineRule="exact"/>
                      <w:ind w:left="86"/>
                      <w:rPr>
                        <w:sz w:val="20"/>
                      </w:rPr>
                    </w:pPr>
                    <w:r>
                      <w:rPr>
                        <w:color w:val="FFFFFF"/>
                        <w:w w:val="99"/>
                        <w:sz w:val="20"/>
                      </w:rPr>
                      <w:t>c</w:t>
                    </w:r>
                  </w:p>
                </w:txbxContent>
              </v:textbox>
            </v:shape>
            <w10:wrap anchorx="page"/>
          </v:group>
        </w:pict>
      </w:r>
      <w:r w:rsidR="00302325">
        <w:t xml:space="preserve">The behavior of </w:t>
      </w:r>
      <w:r w:rsidR="00302325">
        <w:rPr>
          <w:i/>
        </w:rPr>
        <w:t xml:space="preserve">FIFO </w:t>
      </w:r>
      <w:r w:rsidR="00302325">
        <w:t>is described by using a UML State</w:t>
      </w:r>
    </w:p>
    <w:p w14:paraId="19C32855" w14:textId="77777777" w:rsidR="00AC20DA" w:rsidRDefault="00302325">
      <w:pPr>
        <w:pStyle w:val="Corpsdetexte"/>
        <w:spacing w:before="51" w:line="249" w:lineRule="auto"/>
        <w:ind w:right="117"/>
      </w:pPr>
      <w:r>
        <w:br w:type="column"/>
      </w:r>
      <w:r>
        <w:t>ports of the producer and fifo, for example). Each class asso- ciated with a UML component contains a single configuration (as a method in lines 6-9) for port   bindings.</w:t>
      </w:r>
    </w:p>
    <w:p w14:paraId="6EEEFB0D" w14:textId="77777777" w:rsidR="00AC20DA" w:rsidRDefault="00302325">
      <w:pPr>
        <w:pStyle w:val="Corpsdetexte"/>
        <w:spacing w:line="249" w:lineRule="auto"/>
        <w:ind w:right="117" w:firstLine="199"/>
      </w:pPr>
      <w:r>
        <w:t>Other model elements defined in the class diagram are mapped to the corresponding elements in the intermediate code. For example, the UML operations and properties are mapped to the class methods and attributes (not shown in     the paper), respectively; the UML interfaces (</w:t>
      </w:r>
      <w:r>
        <w:rPr>
          <w:i/>
        </w:rPr>
        <w:t xml:space="preserve">IPush </w:t>
      </w:r>
      <w:r>
        <w:t xml:space="preserve">and </w:t>
      </w:r>
      <w:r>
        <w:rPr>
          <w:i/>
        </w:rPr>
        <w:t>IPull</w:t>
      </w:r>
      <w:r>
        <w:t>) mapped to the classes with pure virtual methods (lines 11-18) (in</w:t>
      </w:r>
      <w:r>
        <w:rPr>
          <w:spacing w:val="16"/>
        </w:rPr>
        <w:t xml:space="preserve"> </w:t>
      </w:r>
      <w:r>
        <w:t>C++).</w:t>
      </w:r>
    </w:p>
    <w:p w14:paraId="61220813" w14:textId="77777777" w:rsidR="00AC20DA" w:rsidRDefault="00302325">
      <w:pPr>
        <w:pStyle w:val="Corpsdetexte"/>
        <w:spacing w:line="249" w:lineRule="auto"/>
        <w:ind w:right="117" w:firstLine="199"/>
      </w:pPr>
      <w:r>
        <w:rPr>
          <w:i/>
        </w:rPr>
        <w:t xml:space="preserve">2) </w:t>
      </w:r>
      <w:commentRangeStart w:id="71"/>
      <w:r>
        <w:rPr>
          <w:i/>
        </w:rPr>
        <w:t>Behavioral constructs</w:t>
      </w:r>
      <w:commentRangeEnd w:id="71"/>
      <w:r w:rsidR="009E78E4">
        <w:rPr>
          <w:rStyle w:val="Marquedecommentaire"/>
        </w:rPr>
        <w:commentReference w:id="71"/>
      </w:r>
      <w:r>
        <w:rPr>
          <w:i/>
        </w:rPr>
        <w:t xml:space="preserve">:: </w:t>
      </w:r>
      <w:r>
        <w:t>These constructs are  used  to map to UML State Machine concepts. The latter are divided into three sub-categories: vertex, event, and transition, which are specified into three parts: topology, events, and transition table in the intermediate  code.</w:t>
      </w:r>
    </w:p>
    <w:p w14:paraId="719C9F89" w14:textId="77777777" w:rsidR="00AC20DA" w:rsidRDefault="00302325">
      <w:pPr>
        <w:pStyle w:val="Corpsdetexte"/>
        <w:spacing w:line="249" w:lineRule="auto"/>
        <w:ind w:right="117"/>
      </w:pPr>
      <w:r>
        <w:rPr>
          <w:b/>
        </w:rPr>
        <w:t xml:space="preserve">Topology: </w:t>
      </w:r>
      <w:r>
        <w:t xml:space="preserve">A topology contains the constructs associated with UML vertexes to describe the state machine hierarchy. In Fig. 2, the root of the topology is specified via the </w:t>
      </w:r>
      <w:r>
        <w:rPr>
          <w:i/>
        </w:rPr>
        <w:t xml:space="preserve">StateMachine </w:t>
      </w:r>
      <w:r>
        <w:t xml:space="preserve">keyword. Other elements such as </w:t>
      </w:r>
      <w:r>
        <w:rPr>
          <w:i/>
        </w:rPr>
        <w:t>region</w:t>
      </w:r>
      <w:r>
        <w:t xml:space="preserve">, </w:t>
      </w:r>
      <w:r>
        <w:rPr>
          <w:i/>
        </w:rPr>
        <w:t>state</w:t>
      </w:r>
      <w:r>
        <w:t xml:space="preserve">, and </w:t>
      </w:r>
      <w:r>
        <w:rPr>
          <w:i/>
        </w:rPr>
        <w:t xml:space="preserve">pseudo state </w:t>
      </w:r>
      <w:r>
        <w:t>are hierarchically defined as  sub-elements.</w:t>
      </w:r>
    </w:p>
    <w:p w14:paraId="20A1346C" w14:textId="77777777" w:rsidR="00AC20DA" w:rsidRDefault="00302325">
      <w:pPr>
        <w:pStyle w:val="Corpsdetexte"/>
        <w:spacing w:line="249" w:lineRule="auto"/>
        <w:ind w:right="117" w:firstLine="199"/>
      </w:pPr>
      <w:r>
        <w:t>State actions such as state entry/exit/doActivity are declared as</w:t>
      </w:r>
      <w:r>
        <w:rPr>
          <w:spacing w:val="-4"/>
        </w:rPr>
        <w:t xml:space="preserve"> </w:t>
      </w:r>
      <w:r>
        <w:t>attributes</w:t>
      </w:r>
      <w:r>
        <w:rPr>
          <w:spacing w:val="-4"/>
        </w:rPr>
        <w:t xml:space="preserve"> </w:t>
      </w:r>
      <w:r>
        <w:t>of</w:t>
      </w:r>
      <w:r>
        <w:rPr>
          <w:spacing w:val="-4"/>
        </w:rPr>
        <w:t xml:space="preserve"> </w:t>
      </w:r>
      <w:r>
        <w:t>the</w:t>
      </w:r>
      <w:r>
        <w:rPr>
          <w:spacing w:val="-4"/>
        </w:rPr>
        <w:t xml:space="preserve"> </w:t>
      </w:r>
      <w:r>
        <w:t>state.</w:t>
      </w:r>
      <w:r>
        <w:rPr>
          <w:spacing w:val="-4"/>
        </w:rPr>
        <w:t xml:space="preserve"> </w:t>
      </w:r>
      <w:r>
        <w:t>These</w:t>
      </w:r>
      <w:r>
        <w:rPr>
          <w:spacing w:val="-4"/>
        </w:rPr>
        <w:t xml:space="preserve"> </w:t>
      </w:r>
      <w:r>
        <w:t>actions</w:t>
      </w:r>
      <w:r>
        <w:rPr>
          <w:spacing w:val="-4"/>
        </w:rPr>
        <w:t xml:space="preserve"> </w:t>
      </w:r>
      <w:r>
        <w:t>must</w:t>
      </w:r>
      <w:r>
        <w:rPr>
          <w:spacing w:val="-4"/>
        </w:rPr>
        <w:t xml:space="preserve"> </w:t>
      </w:r>
      <w:r>
        <w:t>be</w:t>
      </w:r>
      <w:r>
        <w:rPr>
          <w:spacing w:val="-4"/>
        </w:rPr>
        <w:t xml:space="preserve"> </w:t>
      </w:r>
      <w:r>
        <w:t>implemented</w:t>
      </w:r>
      <w:r>
        <w:rPr>
          <w:spacing w:val="-4"/>
        </w:rPr>
        <w:t xml:space="preserve"> </w:t>
      </w:r>
      <w:r>
        <w:t xml:space="preserve">in the owning class and has no parameter. For example, </w:t>
      </w:r>
      <w:r>
        <w:rPr>
          <w:i/>
        </w:rPr>
        <w:t xml:space="preserve">Idle </w:t>
      </w:r>
      <w:r>
        <w:t>is</w:t>
      </w:r>
      <w:r>
        <w:rPr>
          <w:spacing w:val="-6"/>
        </w:rPr>
        <w:t xml:space="preserve"> </w:t>
      </w:r>
      <w:r>
        <w:t xml:space="preserve">an initial state. The </w:t>
      </w:r>
      <w:r>
        <w:rPr>
          <w:i/>
        </w:rPr>
        <w:t xml:space="preserve">SignalChecking </w:t>
      </w:r>
      <w:r>
        <w:t xml:space="preserve">state (lines 36-39) is declared with state actions, </w:t>
      </w:r>
      <w:r>
        <w:rPr>
          <w:i/>
        </w:rPr>
        <w:t xml:space="preserve">entryCheck </w:t>
      </w:r>
      <w:r>
        <w:t xml:space="preserve">and </w:t>
      </w:r>
      <w:r>
        <w:rPr>
          <w:i/>
        </w:rPr>
        <w:t>exitCheck</w:t>
      </w:r>
      <w:r>
        <w:t xml:space="preserve">. The </w:t>
      </w:r>
      <w:r>
        <w:rPr>
          <w:i/>
        </w:rPr>
        <w:t xml:space="preserve">FIFO </w:t>
      </w:r>
      <w:r>
        <w:t xml:space="preserve">class implements the methods </w:t>
      </w:r>
      <w:r>
        <w:rPr>
          <w:i/>
        </w:rPr>
        <w:t xml:space="preserve">entryCheck </w:t>
      </w:r>
      <w:r>
        <w:t xml:space="preserve">and </w:t>
      </w:r>
      <w:r>
        <w:rPr>
          <w:i/>
        </w:rPr>
        <w:t xml:space="preserve">exitCheck </w:t>
      </w:r>
      <w:r>
        <w:t xml:space="preserve">(lines  </w:t>
      </w:r>
      <w:r>
        <w:rPr>
          <w:spacing w:val="12"/>
        </w:rPr>
        <w:t xml:space="preserve"> </w:t>
      </w:r>
      <w:r>
        <w:t>60-</w:t>
      </w:r>
    </w:p>
    <w:p w14:paraId="6364CB34" w14:textId="77777777" w:rsidR="00AC20DA" w:rsidRDefault="00302325">
      <w:pPr>
        <w:pStyle w:val="Paragraphedeliste"/>
        <w:numPr>
          <w:ilvl w:val="0"/>
          <w:numId w:val="4"/>
        </w:numPr>
        <w:tabs>
          <w:tab w:val="left" w:pos="455"/>
        </w:tabs>
        <w:ind w:hanging="335"/>
        <w:jc w:val="both"/>
        <w:rPr>
          <w:sz w:val="20"/>
        </w:rPr>
      </w:pPr>
      <w:r>
        <w:rPr>
          <w:sz w:val="20"/>
        </w:rPr>
        <w:t xml:space="preserve">for the state </w:t>
      </w:r>
      <w:r>
        <w:rPr>
          <w:spacing w:val="1"/>
          <w:sz w:val="20"/>
        </w:rPr>
        <w:t xml:space="preserve"> </w:t>
      </w:r>
      <w:r>
        <w:rPr>
          <w:sz w:val="20"/>
        </w:rPr>
        <w:t>actions.</w:t>
      </w:r>
    </w:p>
    <w:p w14:paraId="2CD47E08" w14:textId="77777777" w:rsidR="00AC20DA" w:rsidRDefault="00302325">
      <w:pPr>
        <w:pStyle w:val="Corpsdetexte"/>
        <w:spacing w:before="9" w:line="249" w:lineRule="auto"/>
        <w:ind w:right="117" w:firstLine="199"/>
      </w:pPr>
      <w:r>
        <w:t>Concurrent states with orthogonal regions in the inter- mediate code are  not  shown  here  due  to  space  limita-  tion.  A  State  machine,  state,  or  region  in  the</w:t>
      </w:r>
      <w:r>
        <w:rPr>
          <w:spacing w:val="40"/>
        </w:rPr>
        <w:t xml:space="preserve"> </w:t>
      </w:r>
      <w:r>
        <w:t>intermediate</w:t>
      </w:r>
    </w:p>
    <w:p w14:paraId="6EF3C136" w14:textId="77777777" w:rsidR="00AC20DA" w:rsidRDefault="00AC20DA">
      <w:pPr>
        <w:spacing w:line="249" w:lineRule="auto"/>
        <w:sectPr w:rsidR="00AC20DA">
          <w:pgSz w:w="12240" w:h="15840"/>
          <w:pgMar w:top="940" w:right="860" w:bottom="280" w:left="860" w:header="720" w:footer="720" w:gutter="0"/>
          <w:cols w:num="2" w:space="720" w:equalWidth="0">
            <w:col w:w="5141" w:space="119"/>
            <w:col w:w="5260"/>
          </w:cols>
        </w:sectPr>
      </w:pPr>
    </w:p>
    <w:p w14:paraId="18481953" w14:textId="77777777" w:rsidR="00AC20DA" w:rsidRDefault="00302325">
      <w:pPr>
        <w:pStyle w:val="Corpsdetexte"/>
        <w:spacing w:line="223" w:lineRule="exact"/>
        <w:jc w:val="left"/>
      </w:pPr>
      <w:r>
        <w:t>Machine  as  in  Fig. 2</w:t>
      </w:r>
    </w:p>
    <w:p w14:paraId="21003D6D" w14:textId="77777777" w:rsidR="00AC20DA" w:rsidRDefault="00302325">
      <w:pPr>
        <w:pStyle w:val="Corpsdetexte"/>
        <w:spacing w:line="223" w:lineRule="exact"/>
        <w:ind w:right="-16"/>
        <w:jc w:val="left"/>
      </w:pPr>
      <w:r>
        <w:br w:type="column"/>
      </w:r>
      <w:r>
        <w:t xml:space="preserve">.  Initially,  the  </w:t>
      </w:r>
      <w:r>
        <w:rPr>
          <w:i/>
        </w:rPr>
        <w:t xml:space="preserve">Idle  </w:t>
      </w:r>
      <w:r>
        <w:t>state  is</w:t>
      </w:r>
      <w:r>
        <w:rPr>
          <w:spacing w:val="-16"/>
        </w:rPr>
        <w:t xml:space="preserve"> </w:t>
      </w:r>
      <w:r>
        <w:t>active.</w:t>
      </w:r>
    </w:p>
    <w:p w14:paraId="214141E3" w14:textId="77777777" w:rsidR="00AC20DA" w:rsidRDefault="00302325">
      <w:pPr>
        <w:pStyle w:val="Corpsdetexte"/>
        <w:ind w:right="117"/>
        <w:jc w:val="left"/>
      </w:pPr>
      <w:r>
        <w:br w:type="column"/>
      </w:r>
      <w:r>
        <w:t>code  can  declare  pseudo  states  having  similar  syntax     as</w:t>
      </w:r>
    </w:p>
    <w:p w14:paraId="5F895949" w14:textId="77777777" w:rsidR="00AC20DA" w:rsidRDefault="00AC20DA">
      <w:pPr>
        <w:sectPr w:rsidR="00AC20DA">
          <w:type w:val="continuous"/>
          <w:pgSz w:w="12240" w:h="15840"/>
          <w:pgMar w:top="980" w:right="860" w:bottom="280" w:left="860" w:header="720" w:footer="720" w:gutter="0"/>
          <w:cols w:num="3" w:space="720" w:equalWidth="0">
            <w:col w:w="1931" w:space="237"/>
            <w:col w:w="2973" w:space="119"/>
            <w:col w:w="5260"/>
          </w:cols>
        </w:sectPr>
      </w:pPr>
    </w:p>
    <w:p w14:paraId="33332BB9" w14:textId="77777777" w:rsidR="00AC20DA" w:rsidRDefault="00302325">
      <w:pPr>
        <w:pStyle w:val="Corpsdetexte"/>
        <w:spacing w:before="2" w:line="249" w:lineRule="auto"/>
      </w:pPr>
      <w:r>
        <w:t xml:space="preserve">The state machine then waits for an item to come to the </w:t>
      </w:r>
      <w:r>
        <w:rPr>
          <w:i/>
        </w:rPr>
        <w:t xml:space="preserve">fifo </w:t>
      </w:r>
      <w:r>
        <w:t xml:space="preserve">component (through the </w:t>
      </w:r>
      <w:r>
        <w:rPr>
          <w:i/>
        </w:rPr>
        <w:t xml:space="preserve">pPush </w:t>
      </w:r>
      <w:r>
        <w:t xml:space="preserve">port). The item is then checked for its validity. The </w:t>
      </w:r>
      <w:r>
        <w:rPr>
          <w:i/>
        </w:rPr>
        <w:t xml:space="preserve">DataQueuing </w:t>
      </w:r>
      <w:r>
        <w:t>state verifies the availability of the queue to decide to either add the item to the queue or discard it.</w:t>
      </w:r>
    </w:p>
    <w:p w14:paraId="4D2128C1" w14:textId="77777777" w:rsidR="00AC20DA" w:rsidRDefault="00302325">
      <w:pPr>
        <w:pStyle w:val="Corpsdetexte"/>
        <w:spacing w:line="249" w:lineRule="auto"/>
        <w:ind w:firstLine="199"/>
      </w:pPr>
      <w:r>
        <w:t>Our additional constructs added to the existing program- ming language are categorized into structural and behavioral constructs.</w:t>
      </w:r>
    </w:p>
    <w:p w14:paraId="0C255812" w14:textId="54789E96" w:rsidR="00AC20DA" w:rsidRDefault="00302325">
      <w:pPr>
        <w:pStyle w:val="Paragraphedeliste"/>
        <w:numPr>
          <w:ilvl w:val="1"/>
          <w:numId w:val="4"/>
        </w:numPr>
        <w:tabs>
          <w:tab w:val="left" w:pos="585"/>
        </w:tabs>
        <w:spacing w:before="6" w:line="249" w:lineRule="auto"/>
        <w:ind w:firstLine="199"/>
        <w:jc w:val="both"/>
        <w:rPr>
          <w:sz w:val="20"/>
        </w:rPr>
      </w:pPr>
      <w:r>
        <w:rPr>
          <w:i/>
          <w:sz w:val="20"/>
        </w:rPr>
        <w:t xml:space="preserve">Structural </w:t>
      </w:r>
      <w:commentRangeStart w:id="72"/>
      <w:r>
        <w:rPr>
          <w:i/>
          <w:sz w:val="20"/>
        </w:rPr>
        <w:t>constructs</w:t>
      </w:r>
      <w:commentRangeEnd w:id="72"/>
      <w:r w:rsidR="000B7737">
        <w:rPr>
          <w:rStyle w:val="Marquedecommentaire"/>
        </w:rPr>
        <w:commentReference w:id="72"/>
      </w:r>
      <w:r>
        <w:rPr>
          <w:i/>
          <w:sz w:val="20"/>
        </w:rPr>
        <w:t xml:space="preserve">:: </w:t>
      </w:r>
      <w:r>
        <w:rPr>
          <w:sz w:val="20"/>
        </w:rPr>
        <w:t xml:space="preserve">Three constructs, </w:t>
      </w:r>
      <w:r>
        <w:rPr>
          <w:i/>
          <w:spacing w:val="-4"/>
          <w:sz w:val="20"/>
        </w:rPr>
        <w:t>Part</w:t>
      </w:r>
      <w:r>
        <w:rPr>
          <w:spacing w:val="-4"/>
          <w:sz w:val="20"/>
        </w:rPr>
        <w:t xml:space="preserve">, </w:t>
      </w:r>
      <w:r>
        <w:rPr>
          <w:i/>
          <w:spacing w:val="-4"/>
          <w:sz w:val="20"/>
        </w:rPr>
        <w:t>Port</w:t>
      </w:r>
      <w:r>
        <w:rPr>
          <w:spacing w:val="-4"/>
          <w:sz w:val="20"/>
        </w:rPr>
        <w:t xml:space="preserve">, </w:t>
      </w:r>
      <w:r>
        <w:rPr>
          <w:sz w:val="20"/>
        </w:rPr>
        <w:t xml:space="preserve">and </w:t>
      </w:r>
      <w:del w:id="73" w:author="LI Shuai" w:date="2016-12-15T14:57:00Z">
        <w:r w:rsidDel="0061054A">
          <w:rPr>
            <w:i/>
            <w:sz w:val="20"/>
          </w:rPr>
          <w:delText>b</w:delText>
        </w:r>
      </w:del>
      <w:ins w:id="74" w:author="LI Shuai" w:date="2016-12-15T14:57:00Z">
        <w:r w:rsidR="0061054A">
          <w:rPr>
            <w:i/>
            <w:sz w:val="20"/>
          </w:rPr>
          <w:t>B</w:t>
        </w:r>
      </w:ins>
      <w:r>
        <w:rPr>
          <w:i/>
          <w:sz w:val="20"/>
        </w:rPr>
        <w:t>inding</w:t>
      </w:r>
      <w:r>
        <w:rPr>
          <w:sz w:val="20"/>
        </w:rPr>
        <w:t xml:space="preserve">, are introduced to represent UML </w:t>
      </w:r>
      <w:r>
        <w:rPr>
          <w:i/>
          <w:sz w:val="20"/>
        </w:rPr>
        <w:t>part</w:t>
      </w:r>
      <w:r>
        <w:rPr>
          <w:sz w:val="20"/>
        </w:rPr>
        <w:t xml:space="preserve">, </w:t>
      </w:r>
      <w:r>
        <w:rPr>
          <w:i/>
          <w:sz w:val="20"/>
        </w:rPr>
        <w:t>port</w:t>
      </w:r>
      <w:r>
        <w:rPr>
          <w:sz w:val="20"/>
        </w:rPr>
        <w:t xml:space="preserve">, and </w:t>
      </w:r>
      <w:r>
        <w:rPr>
          <w:i/>
          <w:sz w:val="20"/>
        </w:rPr>
        <w:t>con- nector</w:t>
      </w:r>
      <w:r>
        <w:rPr>
          <w:sz w:val="20"/>
        </w:rPr>
        <w:t xml:space="preserve">, respectively, because these UML concepts do not have </w:t>
      </w:r>
      <w:del w:id="75" w:author="LI Shuai" w:date="2016-12-15T14:57:00Z">
        <w:r w:rsidDel="006B4661">
          <w:rPr>
            <w:sz w:val="20"/>
          </w:rPr>
          <w:delText xml:space="preserve">correspondences </w:delText>
        </w:r>
      </w:del>
      <w:ins w:id="76" w:author="LI Shuai" w:date="2016-12-15T14:57:00Z">
        <w:r w:rsidR="006B4661">
          <w:rPr>
            <w:sz w:val="20"/>
          </w:rPr>
          <w:t>equivalences</w:t>
        </w:r>
        <w:r w:rsidR="006B4661">
          <w:rPr>
            <w:sz w:val="20"/>
          </w:rPr>
          <w:t xml:space="preserve"> </w:t>
        </w:r>
      </w:ins>
      <w:r>
        <w:rPr>
          <w:sz w:val="20"/>
        </w:rPr>
        <w:t xml:space="preserve">in the existing programming language.   </w:t>
      </w:r>
      <w:r>
        <w:rPr>
          <w:spacing w:val="22"/>
          <w:sz w:val="20"/>
        </w:rPr>
        <w:t xml:space="preserve"> </w:t>
      </w:r>
      <w:r>
        <w:rPr>
          <w:sz w:val="20"/>
        </w:rPr>
        <w:t>Fig.</w:t>
      </w:r>
    </w:p>
    <w:p w14:paraId="0FB069DB" w14:textId="25CB2AA0" w:rsidR="00AC20DA" w:rsidRDefault="005A4AED">
      <w:pPr>
        <w:pStyle w:val="Corpsdetexte"/>
        <w:spacing w:line="249" w:lineRule="auto"/>
      </w:pPr>
      <w:r>
        <w:pict w14:anchorId="0A837ABC">
          <v:group id="_x0000_s1398" style="position:absolute;left:0;text-align:left;margin-left:57.95pt;margin-top:.3pt;width:13.35pt;height:13.35pt;z-index:-22528;mso-position-horizontal-relative:page" coordorigin="1159,6" coordsize="267,267">
            <v:shape id="_x0000_s1400" type="#_x0000_t75" style="position:absolute;left:1159;top:6;width:266;height:266">
              <v:imagedata r:id="rId13" o:title=""/>
            </v:shape>
            <v:shape id="_x0000_s1399" type="#_x0000_t202" style="position:absolute;left:1159;top:6;width:267;height:267" filled="f" stroked="f">
              <v:textbox inset="0,0,0,0">
                <w:txbxContent>
                  <w:p w14:paraId="0305F0B1" w14:textId="77777777" w:rsidR="00AC20DA" w:rsidRDefault="00302325">
                    <w:pPr>
                      <w:spacing w:line="224" w:lineRule="exact"/>
                      <w:ind w:left="83"/>
                      <w:rPr>
                        <w:sz w:val="20"/>
                      </w:rPr>
                    </w:pPr>
                    <w:r>
                      <w:rPr>
                        <w:color w:val="FFFFFF"/>
                        <w:w w:val="99"/>
                        <w:sz w:val="20"/>
                      </w:rPr>
                      <w:t>d</w:t>
                    </w:r>
                  </w:p>
                </w:txbxContent>
              </v:textbox>
            </v:shape>
            <w10:wrap anchorx="page"/>
          </v:group>
        </w:pict>
      </w:r>
      <w:r w:rsidR="00302325">
        <w:t xml:space="preserve">2 shows the </w:t>
      </w:r>
      <w:del w:id="77" w:author="LI Shuai" w:date="2016-12-15T14:58:00Z">
        <w:r w:rsidR="00302325" w:rsidDel="00B371C5">
          <w:delText xml:space="preserve">intermediate </w:delText>
        </w:r>
      </w:del>
      <w:ins w:id="78" w:author="LI Shuai" w:date="2016-12-15T14:58:00Z">
        <w:r w:rsidR="00B371C5">
          <w:t>extended</w:t>
        </w:r>
        <w:r w:rsidR="00B371C5">
          <w:t xml:space="preserve"> </w:t>
        </w:r>
      </w:ins>
      <w:r w:rsidR="00302325">
        <w:t>code containing our additional constructs for the producer-consumer  example.</w:t>
      </w:r>
    </w:p>
    <w:p w14:paraId="7DD9BCB0" w14:textId="4A160939" w:rsidR="00AC20DA" w:rsidRDefault="00302325">
      <w:pPr>
        <w:pStyle w:val="Corpsdetexte"/>
        <w:spacing w:line="249" w:lineRule="auto"/>
        <w:ind w:firstLine="199"/>
      </w:pPr>
      <w:r>
        <w:t xml:space="preserve">In the </w:t>
      </w:r>
      <w:del w:id="79" w:author="LI Shuai" w:date="2016-12-15T14:58:00Z">
        <w:r w:rsidDel="004E2A9E">
          <w:delText xml:space="preserve">intermediate </w:delText>
        </w:r>
      </w:del>
      <w:ins w:id="80" w:author="LI Shuai" w:date="2016-12-15T14:58:00Z">
        <w:r w:rsidR="004E2A9E">
          <w:t>extended</w:t>
        </w:r>
        <w:r w:rsidR="004E2A9E">
          <w:t xml:space="preserve"> </w:t>
        </w:r>
      </w:ins>
      <w:r>
        <w:t xml:space="preserve">code, the </w:t>
      </w:r>
      <w:r>
        <w:rPr>
          <w:i/>
        </w:rPr>
        <w:t>Part</w:t>
      </w:r>
      <w:r>
        <w:t xml:space="preserve">s and </w:t>
      </w:r>
      <w:r>
        <w:rPr>
          <w:i/>
        </w:rPr>
        <w:t>Port</w:t>
      </w:r>
      <w:r>
        <w:t xml:space="preserve">s constructs are template classes. The template parameters of the latter specify the types of </w:t>
      </w:r>
      <w:r>
        <w:rPr>
          <w:i/>
        </w:rPr>
        <w:t>Part</w:t>
      </w:r>
      <w:r>
        <w:t xml:space="preserve">s or required/provided interfaces of </w:t>
      </w:r>
      <w:r>
        <w:rPr>
          <w:i/>
        </w:rPr>
        <w:t>Port</w:t>
      </w:r>
      <w:r>
        <w:t>s. For example, lines 3-5 show the three parts corresponding to the ones defined in the model. Lines 21 and 25 show ports with required interfaces and lines 29-30 show ports with provided interfaces.</w:t>
      </w:r>
    </w:p>
    <w:p w14:paraId="2528ACBE" w14:textId="77777777" w:rsidR="00AC20DA" w:rsidRDefault="00302325">
      <w:pPr>
        <w:pStyle w:val="Corpsdetexte"/>
        <w:spacing w:line="249" w:lineRule="auto"/>
        <w:ind w:firstLine="199"/>
      </w:pPr>
      <w:r>
        <w:t>UML connectors for communicating UML parts through</w:t>
      </w:r>
      <w:r>
        <w:rPr>
          <w:w w:val="99"/>
        </w:rPr>
        <w:t xml:space="preserve"> </w:t>
      </w:r>
      <w:r>
        <w:t xml:space="preserve">UML ports are mapped to method calls (bindings) in the intermediate code. Lines 7-8 shows two invocations to the </w:t>
      </w:r>
      <w:r>
        <w:rPr>
          <w:i/>
        </w:rPr>
        <w:t xml:space="preserve">bindPorts  </w:t>
      </w:r>
      <w:r>
        <w:t>function,  which takes  as input  two ports  (the two</w:t>
      </w:r>
    </w:p>
    <w:p w14:paraId="2477B1CB" w14:textId="77777777" w:rsidR="00AC20DA" w:rsidRDefault="00302325">
      <w:pPr>
        <w:spacing w:before="9" w:line="249" w:lineRule="auto"/>
        <w:ind w:left="119" w:right="117"/>
        <w:jc w:val="both"/>
        <w:rPr>
          <w:sz w:val="20"/>
        </w:rPr>
      </w:pPr>
      <w:r>
        <w:br w:type="column"/>
      </w:r>
      <w:r>
        <w:rPr>
          <w:sz w:val="20"/>
        </w:rPr>
        <w:t>attribute declarations of a class. The type of pseudo state attributes</w:t>
      </w:r>
      <w:r>
        <w:rPr>
          <w:spacing w:val="-10"/>
          <w:sz w:val="20"/>
        </w:rPr>
        <w:t xml:space="preserve"> </w:t>
      </w:r>
      <w:r>
        <w:rPr>
          <w:sz w:val="20"/>
        </w:rPr>
        <w:t>is</w:t>
      </w:r>
      <w:r>
        <w:rPr>
          <w:spacing w:val="-10"/>
          <w:sz w:val="20"/>
        </w:rPr>
        <w:t xml:space="preserve"> </w:t>
      </w:r>
      <w:r>
        <w:rPr>
          <w:sz w:val="20"/>
        </w:rPr>
        <w:t>one</w:t>
      </w:r>
      <w:r>
        <w:rPr>
          <w:spacing w:val="-10"/>
          <w:sz w:val="20"/>
        </w:rPr>
        <w:t xml:space="preserve"> </w:t>
      </w:r>
      <w:r>
        <w:rPr>
          <w:sz w:val="20"/>
        </w:rPr>
        <w:t>of</w:t>
      </w:r>
      <w:r>
        <w:rPr>
          <w:spacing w:val="-10"/>
          <w:sz w:val="20"/>
        </w:rPr>
        <w:t xml:space="preserve"> </w:t>
      </w:r>
      <w:r>
        <w:rPr>
          <w:i/>
          <w:sz w:val="20"/>
        </w:rPr>
        <w:t>{PseudoEntryPoint,</w:t>
      </w:r>
      <w:r>
        <w:rPr>
          <w:i/>
          <w:spacing w:val="-10"/>
          <w:sz w:val="20"/>
        </w:rPr>
        <w:t xml:space="preserve"> </w:t>
      </w:r>
      <w:r>
        <w:rPr>
          <w:i/>
          <w:sz w:val="20"/>
        </w:rPr>
        <w:t>PseudoExitPoint,</w:t>
      </w:r>
      <w:r>
        <w:rPr>
          <w:i/>
          <w:spacing w:val="-10"/>
          <w:sz w:val="20"/>
        </w:rPr>
        <w:t xml:space="preserve"> </w:t>
      </w:r>
      <w:r>
        <w:rPr>
          <w:i/>
          <w:sz w:val="20"/>
        </w:rPr>
        <w:t>Pseu- doInitial,</w:t>
      </w:r>
      <w:r>
        <w:rPr>
          <w:i/>
          <w:spacing w:val="-17"/>
          <w:sz w:val="20"/>
        </w:rPr>
        <w:t xml:space="preserve"> </w:t>
      </w:r>
      <w:r>
        <w:rPr>
          <w:i/>
          <w:sz w:val="20"/>
        </w:rPr>
        <w:t>PseudJoin,</w:t>
      </w:r>
      <w:r>
        <w:rPr>
          <w:i/>
          <w:spacing w:val="-17"/>
          <w:sz w:val="20"/>
        </w:rPr>
        <w:t xml:space="preserve"> </w:t>
      </w:r>
      <w:r>
        <w:rPr>
          <w:i/>
          <w:sz w:val="20"/>
        </w:rPr>
        <w:t>PseudoFork,</w:t>
      </w:r>
      <w:r>
        <w:rPr>
          <w:i/>
          <w:spacing w:val="-17"/>
          <w:sz w:val="20"/>
        </w:rPr>
        <w:t xml:space="preserve"> </w:t>
      </w:r>
      <w:r>
        <w:rPr>
          <w:i/>
          <w:sz w:val="20"/>
        </w:rPr>
        <w:t>PseudoChoice,</w:t>
      </w:r>
      <w:r>
        <w:rPr>
          <w:i/>
          <w:spacing w:val="-17"/>
          <w:sz w:val="20"/>
        </w:rPr>
        <w:t xml:space="preserve"> </w:t>
      </w:r>
      <w:r>
        <w:rPr>
          <w:i/>
          <w:sz w:val="20"/>
        </w:rPr>
        <w:t xml:space="preserve">PseudoJunc- tion, PseudoShallowHistory, PseudoDeepHistory, </w:t>
      </w:r>
      <w:r>
        <w:rPr>
          <w:i/>
          <w:spacing w:val="-3"/>
          <w:sz w:val="20"/>
        </w:rPr>
        <w:t xml:space="preserve">PseudoTer- </w:t>
      </w:r>
      <w:r>
        <w:rPr>
          <w:i/>
          <w:sz w:val="20"/>
        </w:rPr>
        <w:t>minate}</w:t>
      </w:r>
      <w:r>
        <w:rPr>
          <w:sz w:val="20"/>
        </w:rPr>
        <w:t>, which correspond to the pseudo states defined in UML State</w:t>
      </w:r>
      <w:r>
        <w:rPr>
          <w:spacing w:val="32"/>
          <w:sz w:val="20"/>
        </w:rPr>
        <w:t xml:space="preserve"> </w:t>
      </w:r>
      <w:r>
        <w:rPr>
          <w:sz w:val="20"/>
        </w:rPr>
        <w:t>Machine.</w:t>
      </w:r>
    </w:p>
    <w:p w14:paraId="1EEC7823" w14:textId="77777777" w:rsidR="00AC20DA" w:rsidRDefault="00302325">
      <w:pPr>
        <w:pStyle w:val="Corpsdetexte"/>
        <w:spacing w:line="249" w:lineRule="auto"/>
        <w:ind w:right="117"/>
      </w:pPr>
      <w:r>
        <w:rPr>
          <w:b/>
        </w:rPr>
        <w:t xml:space="preserve">Events: </w:t>
      </w:r>
      <w:r>
        <w:rPr>
          <w:spacing w:val="-8"/>
        </w:rPr>
        <w:t xml:space="preserve">We </w:t>
      </w:r>
      <w:r>
        <w:t xml:space="preserve">support different  constructs  for  four  UML  event types including </w:t>
      </w:r>
      <w:r>
        <w:rPr>
          <w:i/>
        </w:rPr>
        <w:t>CallEvent</w:t>
      </w:r>
      <w:r>
        <w:t xml:space="preserve">, </w:t>
      </w:r>
      <w:r>
        <w:rPr>
          <w:i/>
        </w:rPr>
        <w:t>TimeEvent</w:t>
      </w:r>
      <w:r>
        <w:t xml:space="preserve">, </w:t>
      </w:r>
      <w:r>
        <w:rPr>
          <w:i/>
        </w:rPr>
        <w:t>SignalEvent</w:t>
      </w:r>
      <w:r>
        <w:t xml:space="preserve">, and </w:t>
      </w:r>
      <w:r>
        <w:rPr>
          <w:i/>
        </w:rPr>
        <w:t>ChangeEvent</w:t>
      </w:r>
      <w:r>
        <w:t xml:space="preserve">. The semantics of these events are clearly de- fined in the UML specification and beyond the paper’s scope. </w:t>
      </w:r>
      <w:r>
        <w:rPr>
          <w:b/>
        </w:rPr>
        <w:t xml:space="preserve">Transition table: </w:t>
      </w:r>
      <w:r>
        <w:t xml:space="preserve">It describes the transitions associated with UML transitions specified in the UM state machine at the model level. Three kinds of UML transitions, </w:t>
      </w:r>
      <w:r>
        <w:rPr>
          <w:i/>
        </w:rPr>
        <w:t>external</w:t>
      </w:r>
      <w:r>
        <w:t xml:space="preserve">, </w:t>
      </w:r>
      <w:r>
        <w:rPr>
          <w:i/>
        </w:rPr>
        <w:t>local</w:t>
      </w:r>
      <w:r>
        <w:t xml:space="preserve">, and </w:t>
      </w:r>
      <w:r>
        <w:rPr>
          <w:i/>
        </w:rPr>
        <w:t>internal</w:t>
      </w:r>
      <w:r>
        <w:t xml:space="preserve">, are supported but this paper only presents exter- nal transitions. The difference between these kinds is clearly stated in UML and beyond the scope of this  </w:t>
      </w:r>
      <w:r>
        <w:rPr>
          <w:spacing w:val="43"/>
        </w:rPr>
        <w:t xml:space="preserve"> </w:t>
      </w:r>
      <w:r>
        <w:t>paper.</w:t>
      </w:r>
    </w:p>
    <w:p w14:paraId="70C9A3D0" w14:textId="77777777" w:rsidR="00AC20DA" w:rsidRDefault="00302325">
      <w:pPr>
        <w:pStyle w:val="Corpsdetexte"/>
        <w:spacing w:line="249" w:lineRule="auto"/>
        <w:ind w:right="117" w:firstLine="199"/>
      </w:pPr>
      <w:r>
        <w:t xml:space="preserve">For example, line 50 shows a call event, which is emitted whenever there is an invocation the </w:t>
      </w:r>
      <w:r>
        <w:rPr>
          <w:i/>
        </w:rPr>
        <w:t xml:space="preserve">push </w:t>
      </w:r>
      <w:r>
        <w:t xml:space="preserve">method if the FIFO class. The processing of the emitted event transitions from </w:t>
      </w:r>
      <w:r>
        <w:rPr>
          <w:i/>
        </w:rPr>
        <w:t xml:space="preserve">Idle </w:t>
      </w:r>
      <w:r>
        <w:t xml:space="preserve">to </w:t>
      </w:r>
      <w:r>
        <w:rPr>
          <w:i/>
        </w:rPr>
        <w:t xml:space="preserve">SignalChecking </w:t>
      </w:r>
      <w:r>
        <w:t xml:space="preserve">and executes the </w:t>
      </w:r>
      <w:r>
        <w:rPr>
          <w:i/>
        </w:rPr>
        <w:t xml:space="preserve">signalCheckingEffect </w:t>
      </w:r>
      <w:r>
        <w:t xml:space="preserve">transition method method associated with the transition if the current active state is </w:t>
      </w:r>
      <w:r>
        <w:rPr>
          <w:i/>
        </w:rPr>
        <w:t>Idle</w:t>
      </w:r>
      <w:r>
        <w:t xml:space="preserve">. If so, the data item brought by     the invocation will be checked for validity and further put to the queue or discarded. Note that </w:t>
      </w:r>
      <w:r>
        <w:rPr>
          <w:i/>
        </w:rPr>
        <w:t xml:space="preserve">signalCheckingEffect </w:t>
      </w:r>
      <w:r>
        <w:t xml:space="preserve">has the same formal parameters with the </w:t>
      </w:r>
      <w:r>
        <w:rPr>
          <w:i/>
        </w:rPr>
        <w:t xml:space="preserve">push  </w:t>
      </w:r>
      <w:r>
        <w:rPr>
          <w:i/>
          <w:spacing w:val="1"/>
        </w:rPr>
        <w:t xml:space="preserve"> </w:t>
      </w:r>
      <w:r>
        <w:t>method.</w:t>
      </w:r>
    </w:p>
    <w:p w14:paraId="029E5F3F" w14:textId="77777777" w:rsidR="00AC20DA" w:rsidRDefault="00AC20DA">
      <w:pPr>
        <w:spacing w:line="249" w:lineRule="auto"/>
        <w:sectPr w:rsidR="00AC20DA">
          <w:type w:val="continuous"/>
          <w:pgSz w:w="12240" w:h="15840"/>
          <w:pgMar w:top="980" w:right="860" w:bottom="280" w:left="860" w:header="720" w:footer="720" w:gutter="0"/>
          <w:cols w:num="2" w:space="720" w:equalWidth="0">
            <w:col w:w="5141" w:space="119"/>
            <w:col w:w="5260"/>
          </w:cols>
        </w:sectPr>
      </w:pPr>
    </w:p>
    <w:p w14:paraId="10B8B0F5" w14:textId="77777777" w:rsidR="00AC20DA" w:rsidRDefault="005A4AED">
      <w:pPr>
        <w:pStyle w:val="Corpsdetexte"/>
        <w:jc w:val="left"/>
      </w:pPr>
      <w:r>
        <w:pict w14:anchorId="62A3C803">
          <v:group id="_x0000_s1049" style="width:511.75pt;height:208.85pt;mso-position-horizontal-relative:char;mso-position-vertical-relative:line" coordsize="10235,4177">
            <v:shape id="_x0000_s1397" type="#_x0000_t75" style="position:absolute;left:606;top:949;width:1888;height:1632">
              <v:imagedata r:id="rId14" o:title=""/>
            </v:shape>
            <v:rect id="_x0000_s1396" style="position:absolute;left:92;top:21;width:2911;height:937" filled="f" strokecolor="gray" strokeweight=".40447mm"/>
            <v:rect id="_x0000_s1395" style="position:absolute;left:130;top:334;width:723;height:367" filled="f" strokecolor="gray" strokeweight=".40447mm"/>
            <v:line id="_x0000_s1394" style="position:absolute" from="1006,576" to="882,491" strokeweight=".14275mm"/>
            <v:line id="_x0000_s1393" style="position:absolute" from="92,164" to="3003,164" strokecolor="#959595" strokeweight=".40447mm"/>
            <v:rect id="_x0000_s1392" style="position:absolute;left:1298;top:334;width:549;height:367" filled="f" strokecolor="gray" strokeweight=".40447mm"/>
            <v:shape id="_x0000_s1391" style="position:absolute;left:997;top:536;width:92;height:134" coordorigin="997,536" coordsize="92,134" o:spt="100" adj="0,,0" path="m1063,536r-23,7l1020,558r-16,23l997,608r3,25l1011,655r18,14l1030,670r1,l1032,670r7,-17l1038,653r-1,l1037,652r-14,-10l1015,626r-2,-19l1018,587r12,-17l1045,559r17,-5l1083,554r6,-12l1086,541r-23,-5xm1083,554r-21,l1079,557r2,1l1083,554xe" fillcolor="black" stroked="f">
              <v:stroke joinstyle="round"/>
              <v:formulas/>
              <v:path arrowok="t" o:connecttype="segments"/>
            </v:shape>
            <v:line id="_x0000_s1390" style="position:absolute" from="890,484" to="1250,484" strokeweight=".14275mm"/>
            <v:line id="_x0000_s1389" style="position:absolute" from="854,447" to="854,540" strokecolor="white" strokeweight="1.38mm"/>
            <v:rect id="_x0000_s1388" style="position:absolute;left:815;top:447;width:78;height:93" filled="f" strokeweight=".14275mm"/>
            <v:shape id="_x0000_s1387" type="#_x0000_t75" style="position:absolute;left:2086;top:401;width:269;height:246">
              <v:imagedata r:id="rId15" o:title=""/>
            </v:shape>
            <v:shape id="_x0000_s1386" style="position:absolute;left:1099;top:481;width:191;height:155" coordorigin="1099,481" coordsize="191,155" o:spt="100" adj="0,,0" path="m1164,525r-22,l1122,535r-15,16l1099,571r1,22l1109,613r16,15l1145,636r22,-1l1187,626r16,-16l1210,589r,-4l1158,585r-7,-9l1196,544r-12,-12l1164,525xm1196,544r-45,32l1158,585r45,-32l1200,548r-4,-4xm1203,553r-45,32l1210,585r-1,-17l1203,553xm1284,481r-88,63l1200,548r3,5l1290,490r-6,-9xe" fillcolor="black" stroked="f">
              <v:stroke joinstyle="round"/>
              <v:formulas/>
              <v:path arrowok="t" o:connecttype="segments"/>
            </v:shape>
            <v:line id="_x0000_s1385" style="position:absolute" from="1292,440" to="1292,533" strokecolor="white" strokeweight="1.38mm"/>
            <v:rect id="_x0000_s1384" style="position:absolute;left:1253;top:440;width:78;height:93" filled="f" strokeweight=".14275mm"/>
            <v:line id="_x0000_s1383" style="position:absolute" from="1843,487" to="2273,484" strokeweight=".14275mm"/>
            <v:shape id="_x0000_s1382" type="#_x0000_t75" style="position:absolute;left:1799;top:401;width:235;height:235">
              <v:imagedata r:id="rId16" o:title=""/>
            </v:shape>
            <v:shape id="_x0000_s1381" type="#_x0000_t75" style="position:absolute;left:1424;top:749;width:200;height:182">
              <v:imagedata r:id="rId17" o:title=""/>
            </v:shape>
            <v:shape id="_x0000_s1380" type="#_x0000_t75" style="position:absolute;top:2680;width:3297;height:1308">
              <v:imagedata r:id="rId18" o:title=""/>
            </v:shape>
            <v:shape id="_x0000_s1379" type="#_x0000_t75" style="position:absolute;left:1522;top:2548;width:201;height:182">
              <v:imagedata r:id="rId19" o:title=""/>
            </v:shape>
            <v:rect id="_x0000_s1378" style="position:absolute;left:3512;top:151;width:488;height:152" stroked="f"/>
            <v:rect id="_x0000_s1377" style="position:absolute;left:4001;top:151;width:82;height:152" stroked="f"/>
            <v:rect id="_x0000_s1376" style="position:absolute;left:4083;top:151;width:81;height:152" stroked="f"/>
            <v:rect id="_x0000_s1375" style="position:absolute;left:3512;top:274;width:81;height:152" stroked="f"/>
            <v:rect id="_x0000_s1374" style="position:absolute;left:3593;top:274;width:81;height:152" stroked="f"/>
            <v:rect id="_x0000_s1373" style="position:absolute;left:3674;top:274;width:326;height:152" stroked="f"/>
            <v:line id="_x0000_s1372" style="position:absolute" from="4041,274" to="4041,426" strokecolor="white" strokeweight="1.42758mm"/>
            <v:rect id="_x0000_s1371" style="position:absolute;left:4082;top:274;width:653;height:152" stroked="f"/>
            <v:rect id="_x0000_s1370" style="position:absolute;left:3512;top:398;width:162;height:152" stroked="f"/>
            <v:rect id="_x0000_s1369" style="position:absolute;left:3674;top:398;width:326;height:152" stroked="f"/>
            <v:line id="_x0000_s1368" style="position:absolute" from="4041,398" to="4041,551" strokecolor="white" strokeweight="1.42758mm"/>
            <v:rect id="_x0000_s1367" style="position:absolute;left:4082;top:398;width:653;height:152" stroked="f"/>
            <v:line id="_x0000_s1366" style="position:absolute" from="4776,398" to="4776,551" strokecolor="white" strokeweight="1.45136mm"/>
            <v:rect id="_x0000_s1365" style="position:absolute;left:3512;top:522;width:162;height:152" stroked="f"/>
            <v:rect id="_x0000_s1364" style="position:absolute;left:3674;top:522;width:326;height:152" stroked="f"/>
            <v:line id="_x0000_s1363" style="position:absolute" from="4041,522" to="4041,675" strokecolor="white" strokeweight="1.42758mm"/>
            <v:rect id="_x0000_s1362" style="position:absolute;left:4082;top:522;width:326;height:152" stroked="f"/>
            <v:rect id="_x0000_s1361" style="position:absolute;left:4408;top:522;width:81;height:152" stroked="f"/>
            <v:rect id="_x0000_s1360" style="position:absolute;left:4489;top:522;width:82;height:152" stroked="f"/>
            <v:rect id="_x0000_s1359" style="position:absolute;left:4898;top:398;width:81;height:152" stroked="f"/>
            <v:rect id="_x0000_s1358" style="position:absolute;left:4979;top:398;width:82;height:152" stroked="f"/>
            <v:rect id="_x0000_s1357" style="position:absolute;left:4571;top:522;width:326;height:152" stroked="f"/>
            <v:rect id="_x0000_s1356" style="position:absolute;left:4898;top:522;width:82;height:152" stroked="f"/>
            <v:rect id="_x0000_s1355" style="position:absolute;left:4980;top:522;width:81;height:152" stroked="f"/>
            <v:rect id="_x0000_s1354" style="position:absolute;left:3512;top:645;width:162;height:152" stroked="f"/>
            <v:rect id="_x0000_s1353" style="position:absolute;left:3674;top:645;width:326;height:152" stroked="f"/>
            <v:line id="_x0000_s1352" style="position:absolute" from="4041,645" to="4041,797" strokecolor="white" strokeweight="1.42758mm"/>
            <v:rect id="_x0000_s1351" style="position:absolute;left:4082;top:645;width:1223;height:152" stroked="f"/>
            <v:rect id="_x0000_s1350" style="position:absolute;left:3512;top:769;width:325;height:152" stroked="f"/>
            <v:rect id="_x0000_s1349" style="position:absolute;left:3837;top:769;width:734;height:152" stroked="f"/>
            <v:rect id="_x0000_s1348" style="position:absolute;left:4571;top:769;width:81;height:152" stroked="f"/>
            <v:rect id="_x0000_s1347" style="position:absolute;left:4652;top:769;width:82;height:152" stroked="f"/>
            <v:rect id="_x0000_s1346" style="position:absolute;left:4735;top:769;width:82;height:152" stroked="f"/>
            <v:rect id="_x0000_s1345" style="position:absolute;left:4817;top:769;width:406;height:152" stroked="f"/>
            <v:rect id="_x0000_s1344" style="position:absolute;left:5223;top:769;width:82;height:152" stroked="f"/>
            <v:rect id="_x0000_s1343" style="position:absolute;left:5305;top:769;width:81;height:152" stroked="f"/>
            <v:rect id="_x0000_s1342" style="position:absolute;left:3512;top:893;width:325;height:152" stroked="f"/>
            <v:rect id="_x0000_s1341" style="position:absolute;left:3837;top:893;width:734;height:152" stroked="f"/>
            <v:rect id="_x0000_s1340" style="position:absolute;left:4571;top:893;width:81;height:152" stroked="f"/>
            <v:rect id="_x0000_s1339" style="position:absolute;left:4652;top:893;width:82;height:152" stroked="f"/>
            <v:rect id="_x0000_s1338" style="position:absolute;left:4735;top:893;width:82;height:152" stroked="f"/>
            <v:rect id="_x0000_s1337" style="position:absolute;left:4817;top:893;width:406;height:152" stroked="f"/>
            <v:rect id="_x0000_s1336" style="position:absolute;left:5223;top:893;width:82;height:152" stroked="f"/>
            <v:rect id="_x0000_s1335" style="position:absolute;left:5305;top:893;width:81;height:152" stroked="f"/>
            <v:rect id="_x0000_s1334" style="position:absolute;left:5386;top:893;width:326;height:152" stroked="f"/>
            <v:line id="_x0000_s1333" style="position:absolute" from="5753,893" to="5753,1046" strokecolor="white" strokeweight="1.42758mm"/>
            <v:rect id="_x0000_s1332" style="position:absolute;left:5793;top:893;width:409;height:152" stroked="f"/>
            <v:rect id="_x0000_s1331" style="position:absolute;left:6202;top:893;width:163;height:152" stroked="f"/>
            <v:rect id="_x0000_s1330" style="position:absolute;left:3512;top:1016;width:162;height:152" stroked="f"/>
            <v:rect id="_x0000_s1329" style="position:absolute;left:3674;top:1016;width:82;height:152" stroked="f"/>
            <v:rect id="_x0000_s1328" style="position:absolute;left:3757;top:1016;width:81;height:152" stroked="f"/>
            <v:rect id="_x0000_s1327" style="position:absolute;left:3554;top:1140;width:81;height:152" stroked="f"/>
            <v:rect id="_x0000_s1326" style="position:absolute;left:3635;top:1140;width:81;height:152" stroked="f"/>
            <v:rect id="_x0000_s1325" style="position:absolute;left:3554;top:1264;width:406;height:152" stroked="f"/>
            <v:rect id="_x0000_s1324" style="position:absolute;left:3554;top:1387;width:488;height:152" stroked="f"/>
            <v:rect id="_x0000_s1323" style="position:absolute;left:4043;top:1387;width:82;height:152" stroked="f"/>
            <v:rect id="_x0000_s1322" style="position:absolute;left:4125;top:1387;width:81;height:152" stroked="f"/>
            <v:rect id="_x0000_s1321" style="position:absolute;left:3554;top:1511;width:162;height:152" stroked="f"/>
            <v:rect id="_x0000_s1320" style="position:absolute;left:3716;top:1511;width:653;height:152" stroked="f"/>
            <v:rect id="_x0000_s1319" style="position:absolute;left:3554;top:1635;width:81;height:152" stroked="f"/>
            <v:rect id="_x0000_s1318" style="position:absolute;left:3635;top:1635;width:81;height:152" stroked="f"/>
            <v:rect id="_x0000_s1317" style="position:absolute;left:3554;top:1758;width:406;height:152" stroked="f"/>
            <v:rect id="_x0000_s1316" style="position:absolute;left:3554;top:1882;width:488;height:152" stroked="f"/>
            <v:rect id="_x0000_s1315" style="position:absolute;left:4043;top:1882;width:82;height:152" stroked="f"/>
            <v:rect id="_x0000_s1314" style="position:absolute;left:4125;top:1882;width:81;height:152" stroked="f"/>
            <v:rect id="_x0000_s1313" style="position:absolute;left:3554;top:2006;width:162;height:152" stroked="f"/>
            <v:rect id="_x0000_s1312" style="position:absolute;left:3716;top:2006;width:571;height:152" stroked="f"/>
            <v:rect id="_x0000_s1311" style="position:absolute;left:3554;top:2129;width:81;height:152" stroked="f"/>
            <v:rect id="_x0000_s1310" style="position:absolute;left:3635;top:2129;width:81;height:152" stroked="f"/>
            <v:rect id="_x0000_s1309" style="position:absolute;left:3554;top:2253;width:406;height:152" stroked="f"/>
            <v:rect id="_x0000_s1308" style="position:absolute;left:3554;top:2377;width:488;height:152" stroked="f"/>
            <v:rect id="_x0000_s1307" style="position:absolute;left:4043;top:2377;width:82;height:152" stroked="f"/>
            <v:rect id="_x0000_s1306" style="position:absolute;left:4125;top:2377;width:81;height:152" stroked="f"/>
            <v:rect id="_x0000_s1305" style="position:absolute;left:3554;top:2500;width:162;height:152" stroked="f"/>
            <v:rect id="_x0000_s1304" style="position:absolute;left:3716;top:2500;width:978;height:152" stroked="f"/>
            <v:rect id="_x0000_s1303" style="position:absolute;left:3554;top:2624;width:163;height:152" stroked="f"/>
            <v:line id="_x0000_s1302" style="position:absolute" from="3758,2624" to="3758,2776" strokecolor="white" strokeweight="1.42758mm"/>
            <v:rect id="_x0000_s1301" style="position:absolute;left:3554;top:2748;width:406;height:152" stroked="f"/>
            <v:rect id="_x0000_s1300" style="position:absolute;left:3554;top:2871;width:488;height:152" stroked="f"/>
            <v:rect id="_x0000_s1299" style="position:absolute;left:4043;top:2871;width:82;height:152" stroked="f"/>
            <v:rect id="_x0000_s1298" style="position:absolute;left:4125;top:2871;width:81;height:152" stroked="f"/>
            <v:rect id="_x0000_s1297" style="position:absolute;left:3554;top:2995;width:162;height:152" stroked="f"/>
            <v:rect id="_x0000_s1296" style="position:absolute;left:3716;top:2995;width:978;height:152" stroked="f"/>
            <v:rect id="_x0000_s1295" style="position:absolute;left:3554;top:3119;width:163;height:152" stroked="f"/>
            <v:line id="_x0000_s1294" style="position:absolute" from="3758,3119" to="3758,3271" strokecolor="white" strokeweight="1.42758mm"/>
            <v:rect id="_x0000_s1293" style="position:absolute;left:3554;top:3242;width:406;height:152" stroked="f"/>
            <v:rect id="_x0000_s1292" style="position:absolute;left:3554;top:3366;width:488;height:152" stroked="f"/>
            <v:line id="_x0000_s1291" style="position:absolute" from="4084,3366" to="4084,3518" strokecolor="white" strokeweight="1.45136mm"/>
            <v:rect id="_x0000_s1290" style="position:absolute;left:4125;top:3366;width:804;height:152" stroked="f"/>
            <v:line id="_x0000_s1289" style="position:absolute" from="4969,3366" to="4969,3518" strokecolor="white" strokeweight="1.42758mm"/>
            <v:rect id="_x0000_s1288" style="position:absolute;left:3554;top:3490;width:162;height:152" stroked="f"/>
            <v:rect id="_x0000_s1287" style="position:absolute;left:3716;top:3490;width:978;height:152" stroked="f"/>
            <v:line id="_x0000_s1286" style="position:absolute" from="4735,3490" to="4735,3642" strokecolor="white" strokeweight="1.45136mm"/>
            <v:rect id="_x0000_s1285" style="position:absolute;left:4776;top:3490;width:407;height:152" stroked="f"/>
            <v:rect id="_x0000_s1284" style="position:absolute;left:3554;top:3613;width:162;height:152" stroked="f"/>
            <v:rect id="_x0000_s1283" style="position:absolute;left:3716;top:3613;width:978;height:152" stroked="f"/>
            <v:line id="_x0000_s1282" style="position:absolute" from="4735,3613" to="4735,3765" strokecolor="white" strokeweight="1.45136mm"/>
            <v:rect id="_x0000_s1281" style="position:absolute;left:4776;top:3613;width:407;height:152" stroked="f"/>
            <v:rect id="_x0000_s1280" style="position:absolute;left:5184;top:3613;width:163;height:152" stroked="f"/>
            <v:rect id="_x0000_s1279" style="position:absolute;left:5428;top:3613;width:407;height:152" stroked="f"/>
            <v:line id="_x0000_s1278" style="position:absolute" from="5876,3613" to="5876,3765" strokecolor="white" strokeweight="1.45136mm"/>
            <v:rect id="_x0000_s1277" style="position:absolute;left:3554;top:3737;width:162;height:152" stroked="f"/>
            <v:rect id="_x0000_s1276" style="position:absolute;left:3716;top:3737;width:326;height:152" stroked="f"/>
            <v:rect id="_x0000_s1275" style="position:absolute;left:4043;top:3737;width:81;height:152" stroked="f"/>
            <v:rect id="_x0000_s1274" style="position:absolute;left:4123;top:3737;width:82;height:152" stroked="f"/>
            <v:rect id="_x0000_s1273" style="position:absolute;left:4206;top:3737;width:325;height:152" stroked="f"/>
            <v:rect id="_x0000_s1272" style="position:absolute;left:4531;top:3737;width:245;height:152" stroked="f"/>
            <v:rect id="_x0000_s1271" style="position:absolute;left:4776;top:3737;width:488;height:152" stroked="f"/>
            <v:line id="_x0000_s1270" style="position:absolute" from="5306,3737" to="5306,3889" strokecolor="white" strokeweight="1.45136mm"/>
            <v:rect id="_x0000_s1269" style="position:absolute;left:5347;top:3737;width:978;height:152" stroked="f"/>
            <v:rect id="_x0000_s1268" style="position:absolute;left:3554;top:3861;width:162;height:152" stroked="f"/>
            <v:rect id="_x0000_s1267" style="position:absolute;left:3716;top:3861;width:326;height:152" stroked="f"/>
            <v:line id="_x0000_s1266" style="position:absolute" from="4083,3861" to="4083,4013" strokecolor="white" strokeweight="1.42758mm"/>
            <v:rect id="_x0000_s1265" style="position:absolute;left:4123;top:3861;width:326;height:152" stroked="f"/>
            <v:line id="_x0000_s1264" style="position:absolute" from="4490,3861" to="4490,4013" strokecolor="white" strokeweight="1.42758mm"/>
            <v:rect id="_x0000_s1263" style="position:absolute;left:4531;top:3861;width:328;height:152" stroked="f"/>
            <v:rect id="_x0000_s1262" style="position:absolute;left:4859;top:3861;width:81;height:152" stroked="f"/>
            <v:rect id="_x0000_s1261" style="position:absolute;left:4940;top:3861;width:81;height:152" stroked="f"/>
            <v:rect id="_x0000_s1260" style="position:absolute;left:5020;top:3861;width:326;height:152" stroked="f"/>
            <v:rect id="_x0000_s1259" style="position:absolute;left:5347;top:3861;width:163;height:152" stroked="f"/>
            <v:rect id="_x0000_s1258" style="position:absolute;left:5510;top:3861;width:325;height:152" stroked="f"/>
            <v:rect id="_x0000_s1257" style="position:absolute;left:5835;top:3861;width:82;height:152" stroked="f"/>
            <v:rect id="_x0000_s1256" style="position:absolute;left:5917;top:3861;width:81;height:152" stroked="f"/>
            <v:rect id="_x0000_s1255" style="position:absolute;left:3554;top:3984;width:162;height:152" stroked="f"/>
            <v:rect id="_x0000_s1254" style="position:absolute;left:3716;top:3984;width:1876;height:152" stroked="f"/>
            <v:line id="_x0000_s1253" style="position:absolute" from="5633,3984" to="5633,4136" strokecolor="white" strokeweight="1.42758mm"/>
            <v:rect id="_x0000_s1252" style="position:absolute;left:6794;top:151;width:81;height:152" stroked="f"/>
            <v:rect id="_x0000_s1251" style="position:absolute;left:6875;top:151;width:81;height:152" stroked="f"/>
            <v:rect id="_x0000_s1250" style="position:absolute;left:6956;top:151;width:978;height:152" stroked="f"/>
            <v:line id="_x0000_s1249" style="position:absolute" from="7975,151" to="7975,304" strokecolor="white" strokeweight="1.45136mm"/>
            <v:rect id="_x0000_s1248" style="position:absolute;left:8016;top:151;width:326;height:152" stroked="f"/>
            <v:rect id="_x0000_s1247" style="position:absolute;left:8343;top:151;width:82;height:152" stroked="f"/>
            <v:rect id="_x0000_s1246" style="position:absolute;left:8425;top:151;width:81;height:152" stroked="f"/>
            <v:rect id="_x0000_s1245" style="position:absolute;left:6794;top:274;width:81;height:152" stroked="f"/>
            <v:rect id="_x0000_s1244" style="position:absolute;left:6875;top:274;width:81;height:152" stroked="f"/>
            <v:rect id="_x0000_s1243" style="position:absolute;left:6956;top:274;width:407;height:152" stroked="f"/>
            <v:line id="_x0000_s1242" style="position:absolute" from="7404,274" to="7404,426" strokecolor="white" strokeweight="1.45136mm"/>
            <v:rect id="_x0000_s1241" style="position:absolute;left:7446;top:274;width:1222;height:152" stroked="f"/>
            <v:rect id="_x0000_s1240" style="position:absolute;left:6794;top:398;width:325;height:152" stroked="f"/>
            <v:rect id="_x0000_s1239" style="position:absolute;left:7119;top:398;width:815;height:152" stroked="f"/>
            <v:line id="_x0000_s1238" style="position:absolute" from="7975,398" to="7975,551" strokecolor="white" strokeweight="1.45136mm"/>
            <v:rect id="_x0000_s1237" style="position:absolute;left:8016;top:398;width:815;height:152" stroked="f"/>
            <v:line id="_x0000_s1236" style="position:absolute" from="6835,522" to="6835,675" strokecolor="white" strokeweight="1.42758mm"/>
            <v:rect id="_x0000_s1235" style="position:absolute;left:6875;top:522;width:244;height:152" stroked="f"/>
            <v:rect id="_x0000_s1234" style="position:absolute;left:7119;top:522;width:734;height:152" stroked="f"/>
            <v:line id="_x0000_s1233" style="position:absolute" from="7893,522" to="7893,675" strokecolor="white" strokeweight="1.42758mm"/>
            <v:rect id="_x0000_s1232" style="position:absolute;left:7934;top:522;width:734;height:152" stroked="f"/>
            <v:rect id="_x0000_s1231" style="position:absolute;left:8668;top:522;width:82;height:152" stroked="f"/>
            <v:rect id="_x0000_s1230" style="position:absolute;left:8750;top:522;width:81;height:152" stroked="f"/>
            <v:rect id="_x0000_s1229" style="position:absolute;left:6794;top:645;width:81;height:152" stroked="f"/>
            <v:rect id="_x0000_s1228" style="position:absolute;left:6875;top:645;width:81;height:152" stroked="f"/>
            <v:rect id="_x0000_s1227" style="position:absolute;left:6956;top:645;width:165;height:152" stroked="f"/>
            <v:line id="_x0000_s1226" style="position:absolute" from="7161,645" to="7161,797" strokecolor="white" strokeweight="1.42758mm"/>
            <v:rect id="_x0000_s1225" style="position:absolute;left:6794;top:769;width:81;height:152" stroked="f"/>
            <v:rect id="_x0000_s1224" style="position:absolute;left:6875;top:769;width:81;height:152" stroked="f"/>
            <v:rect id="_x0000_s1223" style="position:absolute;left:6956;top:769;width:407;height:152" stroked="f"/>
            <v:line id="_x0000_s1222" style="position:absolute" from="6835,893" to="6835,1046" strokecolor="white" strokeweight="1.42758mm"/>
            <v:rect id="_x0000_s1221" style="position:absolute;left:6875;top:893;width:244;height:152" stroked="f"/>
            <v:rect id="_x0000_s1220" style="position:absolute;left:7119;top:893;width:815;height:152" stroked="f"/>
            <v:line id="_x0000_s1219" style="position:absolute" from="7975,893" to="7975,1046" strokecolor="white" strokeweight="1.45136mm"/>
            <v:rect id="_x0000_s1218" style="position:absolute;left:8016;top:893;width:815;height:152" stroked="f"/>
            <v:rect id="_x0000_s1217" style="position:absolute;left:6794;top:1016;width:81;height:152" stroked="f"/>
            <v:rect id="_x0000_s1216" style="position:absolute;left:6875;top:1016;width:81;height:152" stroked="f"/>
            <v:rect id="_x0000_s1215" style="position:absolute;left:6956;top:1016;width:165;height:152" stroked="f"/>
            <v:line id="_x0000_s1214" style="position:absolute" from="7161,1016" to="7161,1168" strokecolor="white" strokeweight="1.42758mm"/>
            <v:rect id="_x0000_s1213" style="position:absolute;left:6794;top:1140;width:81;height:152" stroked="f"/>
            <v:rect id="_x0000_s1212" style="position:absolute;left:6875;top:1140;width:81;height:152" stroked="f"/>
            <v:rect id="_x0000_s1211" style="position:absolute;left:6956;top:1140;width:407;height:152" stroked="f"/>
            <v:line id="_x0000_s1210" style="position:absolute" from="6835,1264" to="6835,1417" strokecolor="white" strokeweight="1.42758mm"/>
            <v:rect id="_x0000_s1209" style="position:absolute;left:6875;top:1264;width:244;height:152" stroked="f"/>
            <v:rect id="_x0000_s1208" style="position:absolute;left:7119;top:1264;width:815;height:152" stroked="f"/>
            <v:line id="_x0000_s1207" style="position:absolute" from="7975,1264" to="7975,1417" strokecolor="white" strokeweight="1.45136mm"/>
            <v:rect id="_x0000_s1206" style="position:absolute;left:8016;top:1264;width:815;height:152" stroked="f"/>
            <v:line id="_x0000_s1205" style="position:absolute" from="6835,1387" to="6835,1539" strokecolor="white" strokeweight="1.42758mm"/>
            <v:rect id="_x0000_s1204" style="position:absolute;left:6875;top:1387;width:244;height:152" stroked="f"/>
            <v:rect id="_x0000_s1203" style="position:absolute;left:7119;top:1387;width:979;height:152" stroked="f"/>
            <v:line id="_x0000_s1202" style="position:absolute" from="8139,1387" to="8139,1539" strokecolor="white" strokeweight="1.42758mm"/>
            <v:rect id="_x0000_s1201" style="position:absolute;left:8179;top:1387;width:896;height:152" stroked="f"/>
            <v:line id="_x0000_s1200" style="position:absolute" from="6835,1511" to="6835,1663" strokecolor="white" strokeweight="1.42758mm"/>
            <v:rect id="_x0000_s1199" style="position:absolute;left:6875;top:1511;width:244;height:152" stroked="f"/>
            <v:rect id="_x0000_s1198" style="position:absolute;left:7119;top:1511;width:407;height:152" stroked="f"/>
            <v:line id="_x0000_s1197" style="position:absolute" from="7568,1511" to="7568,1663" strokecolor="white" strokeweight="1.45136mm"/>
            <v:rect id="_x0000_s1196" style="position:absolute;left:7609;top:1511;width:571;height:152" stroked="f"/>
            <v:rect id="_x0000_s1195" style="position:absolute;left:8179;top:1511;width:82;height:152" stroked="f"/>
            <v:rect id="_x0000_s1194" style="position:absolute;left:8262;top:1511;width:81;height:152" stroked="f"/>
            <v:rect id="_x0000_s1193" style="position:absolute;left:6794;top:1635;width:81;height:152" stroked="f"/>
            <v:rect id="_x0000_s1192" style="position:absolute;left:6875;top:1635;width:81;height:152" stroked="f"/>
            <v:rect id="_x0000_s1191" style="position:absolute;left:6956;top:1635;width:165;height:152" stroked="f"/>
            <v:line id="_x0000_s1190" style="position:absolute" from="7161,1635" to="7161,1788" strokecolor="white" strokeweight="1.42758mm"/>
            <v:rect id="_x0000_s1189" style="position:absolute;left:6794;top:1758;width:81;height:152" stroked="f"/>
            <v:rect id="_x0000_s1188" style="position:absolute;left:6875;top:1758;width:81;height:152" stroked="f"/>
            <v:rect id="_x0000_s1187" style="position:absolute;left:6956;top:1758;width:407;height:152" stroked="f"/>
            <v:rect id="_x0000_s1186" style="position:absolute;left:6794;top:1882;width:81;height:152" stroked="f"/>
            <v:rect id="_x0000_s1185" style="position:absolute;left:6875;top:1882;width:81;height:152" stroked="f"/>
            <v:rect id="_x0000_s1184" style="position:absolute;left:6956;top:1882;width:978;height:152" stroked="f"/>
            <v:line id="_x0000_s1183" style="position:absolute" from="7975,1882" to="7975,2034" strokecolor="white" strokeweight="1.45136mm"/>
            <v:rect id="_x0000_s1182" style="position:absolute;left:8016;top:1882;width:815;height:152" stroked="f"/>
            <v:rect id="_x0000_s1181" style="position:absolute;left:6794;top:2006;width:81;height:152" stroked="f"/>
            <v:rect id="_x0000_s1180" style="position:absolute;left:6875;top:2006;width:81;height:152" stroked="f"/>
            <v:rect id="_x0000_s1179" style="position:absolute;left:6956;top:2006;width:734;height:152" stroked="f"/>
            <v:line id="_x0000_s1178" style="position:absolute" from="7730,2006" to="7730,2158" strokecolor="white" strokeweight="1.42758mm"/>
            <v:rect id="_x0000_s1177" style="position:absolute;left:7771;top:2006;width:1060;height:152" stroked="f"/>
            <v:line id="_x0000_s1176" style="position:absolute" from="8872,2006" to="8872,2158" strokecolor="white" strokeweight="1.45136mm"/>
            <v:rect id="_x0000_s1175" style="position:absolute;left:6794;top:2129;width:81;height:152" stroked="f"/>
            <v:rect id="_x0000_s1174" style="position:absolute;left:6875;top:2129;width:81;height:152" stroked="f"/>
            <v:rect id="_x0000_s1173" style="position:absolute;left:6956;top:2129;width:1223;height:152" stroked="f"/>
            <v:rect id="_x0000_s1172" style="position:absolute;left:8179;top:2129;width:81;height:152" stroked="f"/>
            <v:rect id="_x0000_s1171" style="position:absolute;left:8260;top:2129;width:82;height:152" stroked="f"/>
            <v:rect id="_x0000_s1170" style="position:absolute;left:8343;top:2129;width:81;height:152" stroked="f"/>
            <v:line id="_x0000_s1169" style="position:absolute" from="6835,2253" to="6835,2405" strokecolor="white" strokeweight="1.42758mm"/>
            <v:rect id="_x0000_s1168" style="position:absolute;left:6875;top:2253;width:244;height:152" stroked="f"/>
            <v:rect id="_x0000_s1167" style="position:absolute;left:7119;top:2253;width:244;height:152" stroked="f"/>
            <v:line id="_x0000_s1166" style="position:absolute" from="7404,2253" to="7404,2405" strokecolor="white" strokeweight="1.45136mm"/>
            <v:rect id="_x0000_s1165" style="position:absolute;left:7446;top:2253;width:325;height:152" stroked="f"/>
            <v:line id="_x0000_s1164" style="position:absolute" from="7812,2253" to="7812,2405" strokecolor="white" strokeweight="1.45136mm"/>
            <v:rect id="_x0000_s1163" style="position:absolute;left:7853;top:2253;width:1141;height:152" stroked="f"/>
            <v:line id="_x0000_s1162" style="position:absolute" from="6835,2377" to="6835,2529" strokecolor="white" strokeweight="1.42758mm"/>
            <v:rect id="_x0000_s1161" style="position:absolute;left:6875;top:2377;width:244;height:152" stroked="f"/>
            <v:rect id="_x0000_s1160" style="position:absolute;left:7119;top:2377;width:326;height:152" stroked="f"/>
            <v:rect id="_x0000_s1159" style="position:absolute;left:7446;top:2377;width:1059;height:152" stroked="f"/>
            <v:line id="_x0000_s1158" style="position:absolute" from="8546,2377" to="8546,2529" strokecolor="white" strokeweight="1.45136mm"/>
            <v:rect id="_x0000_s1157" style="position:absolute;left:8587;top:2377;width:326;height:152" stroked="f"/>
            <v:line id="_x0000_s1156" style="position:absolute" from="8954,2377" to="8954,2529" strokecolor="white" strokeweight="1.42758mm"/>
            <v:rect id="_x0000_s1155" style="position:absolute;left:8994;top:2377;width:897;height:152" stroked="f"/>
            <v:line id="_x0000_s1154" style="position:absolute" from="6835,2500" to="6835,2652" strokecolor="white" strokeweight="1.42758mm"/>
            <v:rect id="_x0000_s1153" style="position:absolute;left:6875;top:2500;width:244;height:152" stroked="f"/>
            <v:rect id="_x0000_s1152" style="position:absolute;left:7119;top:2500;width:244;height:152" stroked="f"/>
            <v:line id="_x0000_s1151" style="position:absolute" from="7404,2500" to="7404,2652" strokecolor="white" strokeweight="1.45136mm"/>
            <v:rect id="_x0000_s1150" style="position:absolute;left:7446;top:2500;width:1141;height:152" stroked="f"/>
            <v:line id="_x0000_s1149" style="position:absolute" from="8627,2500" to="8627,2652" strokecolor="white" strokeweight="1.42758mm"/>
            <v:rect id="_x0000_s1148" style="position:absolute;left:8668;top:2500;width:816;height:152" stroked="f"/>
            <v:rect id="_x0000_s1147" style="position:absolute;left:9484;top:2500;width:82;height:152" stroked="f"/>
            <v:rect id="_x0000_s1146" style="position:absolute;left:9566;top:2500;width:81;height:152" stroked="f"/>
            <v:rect id="_x0000_s1145" style="position:absolute;left:6794;top:2624;width:565;height:152" stroked="f"/>
            <v:rect id="_x0000_s1144" style="position:absolute;left:7359;top:2624;width:809;height:152" stroked="f"/>
            <v:rect id="_x0000_s1143" style="position:absolute;left:8169;top:2624;width:325;height:152" stroked="f"/>
            <v:line id="_x0000_s1142" style="position:absolute" from="8534,2624" to="8534,2776" strokecolor="white" strokeweight="1.42758mm"/>
            <v:rect id="_x0000_s1141" style="position:absolute;left:8575;top:2624;width:326;height:152" stroked="f"/>
            <v:line id="_x0000_s1140" style="position:absolute" from="8942,2624" to="8942,2776" strokecolor="white" strokeweight="1.45136mm"/>
            <v:rect id="_x0000_s1139" style="position:absolute;left:8983;top:2624;width:325;height:152" stroked="f"/>
            <v:rect id="_x0000_s1138" style="position:absolute;left:9308;top:2624;width:165;height:152" stroked="f"/>
            <v:line id="_x0000_s1137" style="position:absolute" from="9513,2624" to="9513,2776" strokecolor="white" strokeweight="1.42758mm"/>
            <v:line id="_x0000_s1136" style="position:absolute" from="6835,2748" to="6835,2900" strokecolor="white" strokeweight="1.42758mm"/>
            <v:rect id="_x0000_s1135" style="position:absolute;left:6875;top:2748;width:244;height:152" stroked="f"/>
            <v:rect id="_x0000_s1134" style="position:absolute;left:7119;top:2748;width:244;height:152" stroked="f"/>
            <v:line id="_x0000_s1133" style="position:absolute" from="7404,2748" to="7404,2900" strokecolor="white" strokeweight="1.45136mm"/>
            <v:rect id="_x0000_s1132" style="position:absolute;left:7446;top:2748;width:815;height:152" stroked="f"/>
            <v:line id="_x0000_s1131" style="position:absolute" from="8301,2748" to="8301,2900" strokecolor="white" strokeweight="1.45136mm"/>
            <v:rect id="_x0000_s1130" style="position:absolute;left:8343;top:2748;width:896;height:152" stroked="f"/>
            <v:rect id="_x0000_s1129" style="position:absolute;left:9238;top:2748;width:82;height:152" stroked="f"/>
            <v:rect id="_x0000_s1128" style="position:absolute;left:9321;top:2748;width:81;height:152" stroked="f"/>
            <v:rect id="_x0000_s1127" style="position:absolute;left:6794;top:2871;width:565;height:152" stroked="f"/>
            <v:rect id="_x0000_s1126" style="position:absolute;left:7359;top:2871;width:809;height:152" stroked="f"/>
            <v:rect id="_x0000_s1125" style="position:absolute;left:8169;top:2871;width:325;height:152" stroked="f"/>
            <v:line id="_x0000_s1124" style="position:absolute" from="8534,2871" to="8534,3023" strokecolor="white" strokeweight="1.42758mm"/>
            <v:rect id="_x0000_s1123" style="position:absolute;left:8575;top:2871;width:409;height:152" stroked="f"/>
            <v:line id="_x0000_s1122" style="position:absolute" from="9024,2871" to="9024,3023" strokecolor="white" strokeweight="1.42758mm"/>
            <v:rect id="_x0000_s1121" style="position:absolute;left:9064;top:2871;width:326;height:152" stroked="f"/>
            <v:rect id="_x0000_s1120" style="position:absolute;left:6794;top:2995;width:81;height:152" stroked="f"/>
            <v:rect id="_x0000_s1119" style="position:absolute;left:6875;top:2995;width:81;height:152" stroked="f"/>
            <v:rect id="_x0000_s1118" style="position:absolute;left:6956;top:2995;width:82;height:152" stroked="f"/>
            <v:rect id="_x0000_s1117" style="position:absolute;left:7038;top:2995;width:81;height:152" stroked="f"/>
            <v:rect id="_x0000_s1116" style="position:absolute;left:6794;top:3119;width:163;height:152" stroked="f"/>
            <v:rect id="_x0000_s1115" style="position:absolute;left:6957;top:3119;width:402;height:152" stroked="f"/>
            <v:rect id="_x0000_s1114" style="position:absolute;left:6794;top:3242;width:325;height:152" stroked="f"/>
            <v:line id="_x0000_s1113" style="position:absolute" from="7160,3242" to="7160,3394" strokecolor="white" strokeweight="1.42758mm"/>
            <v:rect id="_x0000_s1112" style="position:absolute;left:7200;top:3242;width:816;height:152" stroked="f"/>
            <v:rect id="_x0000_s1111" style="position:absolute;left:6794;top:3366;width:325;height:152" stroked="f"/>
            <v:line id="_x0000_s1110" style="position:absolute" from="7160,3366" to="7160,3518" strokecolor="white" strokeweight="1.42758mm"/>
            <v:rect id="_x0000_s1109" style="position:absolute;left:7200;top:3366;width:734;height:152" stroked="f"/>
            <v:rect id="_x0000_s1108" style="position:absolute;left:7934;top:3366;width:245;height:152" stroked="f"/>
            <v:rect id="_x0000_s1107" style="position:absolute;left:8179;top:3366;width:488;height:152" stroked="f"/>
            <v:line id="_x0000_s1106" style="position:absolute" from="8709,3366" to="8709,3518" strokecolor="white" strokeweight="1.45136mm"/>
            <v:rect id="_x0000_s1105" style="position:absolute;left:8750;top:3366;width:978;height:152" stroked="f"/>
            <v:rect id="_x0000_s1104" style="position:absolute;left:9728;top:3366;width:82;height:152" stroked="f"/>
            <v:rect id="_x0000_s1103" style="position:absolute;left:9810;top:3366;width:81;height:152" stroked="f"/>
            <v:rect id="_x0000_s1102" style="position:absolute;left:6794;top:3490;width:325;height:152" stroked="f"/>
            <v:line id="_x0000_s1101" style="position:absolute" from="7160,3490" to="7160,3642" strokecolor="white" strokeweight="1.42758mm"/>
            <v:rect id="_x0000_s1100" style="position:absolute;left:7200;top:3490;width:816;height:152" stroked="f"/>
            <v:rect id="_x0000_s1099" style="position:absolute;left:8016;top:3490;width:244;height:152" stroked="f"/>
            <v:rect id="_x0000_s1098" style="position:absolute;left:8260;top:3490;width:490;height:152" stroked="f"/>
            <v:line id="_x0000_s1097" style="position:absolute" from="8790,3490" to="8790,3642" strokecolor="white" strokeweight="1.42758mm"/>
            <v:rect id="_x0000_s1096" style="position:absolute;left:8831;top:3490;width:978;height:152" stroked="f"/>
            <v:line id="_x0000_s1095" style="position:absolute" from="9850,3490" to="9850,3642" strokecolor="white" strokeweight="1.45136mm"/>
            <v:rect id="_x0000_s1094" style="position:absolute;left:6794;top:3613;width:325;height:152" stroked="f"/>
            <v:line id="_x0000_s1093" style="position:absolute" from="7160,3613" to="7160,3765" strokecolor="white" strokeweight="1.42758mm"/>
            <v:rect id="_x0000_s1092" style="position:absolute;left:7200;top:3613;width:898;height:152" stroked="f"/>
            <v:line id="_x0000_s1091" style="position:absolute" from="8139,3613" to="8139,3765" strokecolor="white" strokeweight="1.42758mm"/>
            <v:rect id="_x0000_s1090" style="position:absolute;left:8179;top:3613;width:325;height:152" stroked="f"/>
            <v:rect id="_x0000_s1089" style="position:absolute;left:8504;top:3613;width:82;height:152" stroked="f"/>
            <v:rect id="_x0000_s1088" style="position:absolute;left:8587;top:3613;width:81;height:152" stroked="f"/>
            <v:rect id="_x0000_s1087" style="position:absolute;left:8668;top:3613;width:326;height:152" stroked="f"/>
            <v:rect id="_x0000_s1086" style="position:absolute;left:8994;top:3613;width:81;height:152" stroked="f"/>
            <v:rect id="_x0000_s1085" style="position:absolute;left:9075;top:3613;width:82;height:152" stroked="f"/>
            <v:rect id="_x0000_s1084" style="position:absolute;left:9157;top:3613;width:82;height:152" stroked="f"/>
            <v:rect id="_x0000_s1083" style="position:absolute;left:9240;top:3613;width:81;height:152" stroked="f"/>
            <v:rect id="_x0000_s1082" style="position:absolute;left:6794;top:3737;width:1222;height:152" stroked="f"/>
            <v:rect id="_x0000_s1081" style="position:absolute;left:8016;top:3737;width:815;height:152" stroked="f"/>
            <v:rect id="_x0000_s1080" style="position:absolute;left:8831;top:3737;width:1387;height:152" stroked="f"/>
            <v:rect id="_x0000_s1079" style="position:absolute;left:6794;top:3861;width:81;height:152" stroked="f"/>
            <v:rect id="_x0000_s1078" style="position:absolute;left:6875;top:3861;width:81;height:152" stroked="f"/>
            <v:rect id="_x0000_s1077" style="position:absolute;left:6794;top:3984;width:81;height:152" stroked="f"/>
            <v:rect id="_x0000_s1076" style="position:absolute;left:6875;top:3984;width:81;height:152" stroked="f"/>
            <v:shape id="_x0000_s1075" type="#_x0000_t75" style="position:absolute;left:8503;top:3924;width:200;height:182">
              <v:imagedata r:id="rId17" o:title=""/>
            </v:shape>
            <v:line id="_x0000_s1074" style="position:absolute" from="8954,893" to="8954,1046" strokecolor="white" strokeweight="1.42758mm"/>
            <v:line id="_x0000_s1073" style="position:absolute" from="6501,9" to="6501,4151" strokecolor="#5b9bd4" strokeweight=".30931mm"/>
            <v:rect id="_x0000_s1072" style="position:absolute;left:3289;top:9;width:6936;height:4137" filled="f" strokecolor="#41709c" strokeweight=".30931mm"/>
            <v:shape id="_x0000_s1071" type="#_x0000_t75" style="position:absolute;left:1577;top:3943;width:201;height:182">
              <v:imagedata r:id="rId19" o:title=""/>
            </v:shape>
            <v:shape id="_x0000_s1070" type="#_x0000_t202" style="position:absolute;left:92;top:21;width:2911;height:143" filled="f" stroked="f">
              <v:textbox inset="0,0,0,0">
                <w:txbxContent>
                  <w:p w14:paraId="1E85B447" w14:textId="77777777" w:rsidR="00AC20DA" w:rsidRDefault="00302325">
                    <w:pPr>
                      <w:spacing w:before="6" w:line="136" w:lineRule="exact"/>
                      <w:ind w:left="1207" w:right="1207"/>
                      <w:jc w:val="center"/>
                      <w:rPr>
                        <w:rFonts w:ascii="Arial"/>
                        <w:sz w:val="13"/>
                      </w:rPr>
                    </w:pPr>
                    <w:r>
                      <w:rPr>
                        <w:rFonts w:ascii="Arial"/>
                        <w:w w:val="105"/>
                        <w:sz w:val="13"/>
                      </w:rPr>
                      <w:t>System</w:t>
                    </w:r>
                  </w:p>
                </w:txbxContent>
              </v:textbox>
            </v:shape>
            <v:shape id="_x0000_s1069" type="#_x0000_t202" style="position:absolute;left:92;top:334;width:761;height:367" filled="f" stroked="f">
              <v:textbox inset="0,0,0,0">
                <w:txbxContent>
                  <w:p w14:paraId="64A75D39" w14:textId="77777777" w:rsidR="00AC20DA" w:rsidRDefault="00302325">
                    <w:pPr>
                      <w:spacing w:before="41" w:line="264" w:lineRule="auto"/>
                      <w:ind w:left="147" w:firstLine="180"/>
                      <w:rPr>
                        <w:rFonts w:ascii="Calibri"/>
                        <w:sz w:val="13"/>
                      </w:rPr>
                    </w:pPr>
                    <w:r>
                      <w:rPr>
                        <w:rFonts w:ascii="Calibri"/>
                        <w:w w:val="105"/>
                        <w:sz w:val="13"/>
                      </w:rPr>
                      <w:t>p : Producer</w:t>
                    </w:r>
                  </w:p>
                </w:txbxContent>
              </v:textbox>
            </v:shape>
            <v:shape id="_x0000_s1068" type="#_x0000_t202" style="position:absolute;left:3289;top:9;width:3212;height:4138" filled="f" stroked="f">
              <v:textbox inset="0,0,0,0">
                <w:txbxContent>
                  <w:p w14:paraId="1E5F0584" w14:textId="77777777" w:rsidR="00AC20DA" w:rsidRDefault="00302325">
                    <w:pPr>
                      <w:numPr>
                        <w:ilvl w:val="0"/>
                        <w:numId w:val="3"/>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14:paraId="3E636BAD" w14:textId="77777777" w:rsidR="00AC20DA" w:rsidRDefault="00302325">
                    <w:pPr>
                      <w:numPr>
                        <w:ilvl w:val="0"/>
                        <w:numId w:val="3"/>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14:paraId="072693B5"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Producer</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p</w:t>
                    </w:r>
                    <w:r>
                      <w:rPr>
                        <w:rFonts w:ascii="Courier New"/>
                        <w:b/>
                        <w:color w:val="000080"/>
                        <w:w w:val="105"/>
                        <w:sz w:val="13"/>
                      </w:rPr>
                      <w:t>;</w:t>
                    </w:r>
                  </w:p>
                  <w:p w14:paraId="6DFD41A5"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Consumer</w:t>
                    </w:r>
                    <w:r>
                      <w:rPr>
                        <w:rFonts w:ascii="Courier New"/>
                        <w:b/>
                        <w:color w:val="000080"/>
                        <w:w w:val="105"/>
                        <w:sz w:val="13"/>
                      </w:rPr>
                      <w:t>&gt;</w:t>
                    </w:r>
                    <w:r>
                      <w:rPr>
                        <w:rFonts w:ascii="Courier New"/>
                        <w:b/>
                        <w:color w:val="000080"/>
                        <w:spacing w:val="-12"/>
                        <w:w w:val="105"/>
                        <w:sz w:val="13"/>
                      </w:rPr>
                      <w:t xml:space="preserve"> </w:t>
                    </w:r>
                    <w:r>
                      <w:rPr>
                        <w:rFonts w:ascii="Courier New"/>
                        <w:w w:val="105"/>
                        <w:sz w:val="13"/>
                      </w:rPr>
                      <w:t>c</w:t>
                    </w:r>
                    <w:r>
                      <w:rPr>
                        <w:rFonts w:ascii="Courier New"/>
                        <w:b/>
                        <w:color w:val="000080"/>
                        <w:w w:val="105"/>
                        <w:sz w:val="13"/>
                      </w:rPr>
                      <w:t>;</w:t>
                    </w:r>
                  </w:p>
                  <w:p w14:paraId="27CC4E4E"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FIFO</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fifo</w:t>
                    </w:r>
                    <w:r>
                      <w:rPr>
                        <w:rFonts w:ascii="Courier New"/>
                        <w:b/>
                        <w:color w:val="000080"/>
                        <w:w w:val="105"/>
                        <w:sz w:val="13"/>
                      </w:rPr>
                      <w:t>;</w:t>
                    </w:r>
                  </w:p>
                  <w:p w14:paraId="63E4C772"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14:paraId="5AC45AB2" w14:textId="77777777" w:rsidR="00AC20DA" w:rsidRDefault="00302325">
                    <w:pPr>
                      <w:numPr>
                        <w:ilvl w:val="0"/>
                        <w:numId w:val="3"/>
                      </w:numPr>
                      <w:tabs>
                        <w:tab w:val="left" w:pos="548"/>
                        <w:tab w:val="left" w:pos="549"/>
                      </w:tabs>
                      <w:spacing w:line="124" w:lineRule="exact"/>
                      <w:ind w:left="548" w:hanging="527"/>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p</w:t>
                    </w:r>
                    <w:r>
                      <w:rPr>
                        <w:rFonts w:ascii="Courier New"/>
                        <w:b/>
                        <w:color w:val="000080"/>
                        <w:w w:val="105"/>
                        <w:sz w:val="13"/>
                      </w:rPr>
                      <w:t>.</w:t>
                    </w:r>
                    <w:r>
                      <w:rPr>
                        <w:rFonts w:ascii="Courier New"/>
                        <w:w w:val="105"/>
                        <w:sz w:val="13"/>
                      </w:rPr>
                      <w:t>pPush</w:t>
                    </w:r>
                    <w:r>
                      <w:rPr>
                        <w:rFonts w:ascii="Courier New"/>
                        <w:b/>
                        <w:color w:val="000080"/>
                        <w:w w:val="105"/>
                        <w:sz w:val="13"/>
                      </w:rPr>
                      <w:t>,</w:t>
                    </w:r>
                    <w:r>
                      <w:rPr>
                        <w:rFonts w:ascii="Courier New"/>
                        <w:b/>
                        <w:color w:val="000080"/>
                        <w:spacing w:val="-16"/>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pPush</w:t>
                    </w:r>
                    <w:r>
                      <w:rPr>
                        <w:rFonts w:ascii="Courier New"/>
                        <w:b/>
                        <w:color w:val="000080"/>
                        <w:w w:val="105"/>
                        <w:sz w:val="13"/>
                      </w:rPr>
                      <w:t>);</w:t>
                    </w:r>
                  </w:p>
                  <w:p w14:paraId="39D8494A" w14:textId="77777777" w:rsidR="00AC20DA" w:rsidRDefault="00302325">
                    <w:pPr>
                      <w:numPr>
                        <w:ilvl w:val="0"/>
                        <w:numId w:val="3"/>
                      </w:numPr>
                      <w:tabs>
                        <w:tab w:val="left" w:pos="385"/>
                        <w:tab w:val="left" w:pos="548"/>
                        <w:tab w:val="left" w:pos="549"/>
                      </w:tabs>
                      <w:spacing w:before="7" w:line="199" w:lineRule="auto"/>
                      <w:ind w:right="134" w:firstLine="0"/>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c</w:t>
                    </w:r>
                    <w:r>
                      <w:rPr>
                        <w:rFonts w:ascii="Courier New"/>
                        <w:b/>
                        <w:color w:val="000080"/>
                        <w:w w:val="105"/>
                        <w:sz w:val="13"/>
                      </w:rPr>
                      <w:t>.</w:t>
                    </w:r>
                    <w:r>
                      <w:rPr>
                        <w:rFonts w:ascii="Courier New"/>
                        <w:w w:val="105"/>
                        <w:sz w:val="13"/>
                      </w:rPr>
                      <w:t>pPull</w:t>
                    </w:r>
                    <w:r>
                      <w:rPr>
                        <w:rFonts w:ascii="Courier New"/>
                        <w:b/>
                        <w:color w:val="000080"/>
                        <w:w w:val="105"/>
                        <w:sz w:val="13"/>
                      </w:rPr>
                      <w:t>,</w:t>
                    </w:r>
                    <w:r>
                      <w:rPr>
                        <w:rFonts w:ascii="Courier New"/>
                        <w:b/>
                        <w:color w:val="000080"/>
                        <w:spacing w:val="-15"/>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pPull</w:t>
                    </w:r>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14:paraId="39806191" w14:textId="77777777" w:rsidR="00AC20DA" w:rsidRDefault="00302325">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14:paraId="0D2BCEAC" w14:textId="77777777" w:rsidR="00AC20DA" w:rsidRDefault="00302325">
                    <w:pPr>
                      <w:spacing w:before="7" w:line="199" w:lineRule="auto"/>
                      <w:ind w:left="21" w:right="1081"/>
                      <w:rPr>
                        <w:rFonts w:ascii="Courier New"/>
                        <w:b/>
                        <w:sz w:val="13"/>
                      </w:rPr>
                    </w:pPr>
                    <w:r>
                      <w:rPr>
                        <w:rFonts w:ascii="Courier New"/>
                        <w:b/>
                        <w:color w:val="00AFEF"/>
                        <w:w w:val="105"/>
                        <w:sz w:val="13"/>
                      </w:rPr>
                      <w:t>11.</w:t>
                    </w:r>
                    <w:r>
                      <w:rPr>
                        <w:rFonts w:ascii="Courier New"/>
                        <w:b/>
                        <w:color w:val="252525"/>
                        <w:w w:val="105"/>
                        <w:sz w:val="13"/>
                      </w:rPr>
                      <w:t xml:space="preserve">class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14:paraId="64A44B8A" w14:textId="77777777" w:rsidR="00AC20DA" w:rsidRDefault="00302325">
                    <w:pPr>
                      <w:spacing w:line="119" w:lineRule="exact"/>
                      <w:ind w:left="21"/>
                      <w:rPr>
                        <w:rFonts w:ascii="Courier New"/>
                        <w:b/>
                        <w:sz w:val="13"/>
                      </w:rPr>
                    </w:pPr>
                    <w:r>
                      <w:rPr>
                        <w:rFonts w:ascii="Courier New"/>
                        <w:color w:val="00AFEF"/>
                        <w:w w:val="105"/>
                        <w:sz w:val="13"/>
                      </w:rPr>
                      <w:t xml:space="preserve">13.  </w:t>
                    </w:r>
                    <w:r>
                      <w:rPr>
                        <w:rFonts w:ascii="Courier New"/>
                        <w:color w:val="252525"/>
                        <w:w w:val="105"/>
                        <w:sz w:val="13"/>
                      </w:rPr>
                      <w:t xml:space="preserve">virtual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w:t>
                    </w:r>
                  </w:p>
                  <w:p w14:paraId="0DF2C9AC" w14:textId="77777777" w:rsidR="00AC20DA" w:rsidRDefault="00302325">
                    <w:pPr>
                      <w:spacing w:line="124" w:lineRule="exact"/>
                      <w:ind w:left="21" w:right="1081"/>
                      <w:rPr>
                        <w:rFonts w:ascii="Courier New"/>
                        <w:b/>
                        <w:sz w:val="13"/>
                      </w:rPr>
                    </w:pPr>
                    <w:r>
                      <w:rPr>
                        <w:rFonts w:ascii="Courier New"/>
                        <w:b/>
                        <w:color w:val="00AFEF"/>
                        <w:w w:val="105"/>
                        <w:sz w:val="13"/>
                      </w:rPr>
                      <w:t>14.</w:t>
                    </w:r>
                    <w:r>
                      <w:rPr>
                        <w:rFonts w:ascii="Courier New"/>
                        <w:b/>
                        <w:color w:val="000080"/>
                        <w:w w:val="105"/>
                        <w:sz w:val="13"/>
                      </w:rPr>
                      <w:t>}</w:t>
                    </w:r>
                  </w:p>
                  <w:p w14:paraId="362F8B79" w14:textId="77777777" w:rsidR="00AC20DA" w:rsidRDefault="00302325">
                    <w:pPr>
                      <w:spacing w:before="5" w:line="201" w:lineRule="auto"/>
                      <w:ind w:left="21" w:right="1081"/>
                      <w:rPr>
                        <w:rFonts w:ascii="Courier New"/>
                        <w:b/>
                        <w:sz w:val="13"/>
                      </w:rPr>
                    </w:pPr>
                    <w:r>
                      <w:rPr>
                        <w:rFonts w:ascii="Courier New"/>
                        <w:b/>
                        <w:color w:val="00AFEF"/>
                        <w:w w:val="105"/>
                        <w:sz w:val="13"/>
                      </w:rPr>
                      <w:t>15.</w:t>
                    </w:r>
                    <w:r>
                      <w:rPr>
                        <w:rFonts w:ascii="Courier New"/>
                        <w:b/>
                        <w:color w:val="252525"/>
                        <w:w w:val="105"/>
                        <w:sz w:val="13"/>
                      </w:rPr>
                      <w:t xml:space="preserve">class </w:t>
                    </w:r>
                    <w:r>
                      <w:rPr>
                        <w:rFonts w:ascii="Courier New"/>
                        <w:w w:val="105"/>
                        <w:sz w:val="13"/>
                      </w:rPr>
                      <w:t xml:space="preserve">IPush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14:paraId="59067F71" w14:textId="77777777" w:rsidR="00AC20DA" w:rsidRDefault="00302325">
                    <w:pPr>
                      <w:spacing w:before="1" w:line="199" w:lineRule="auto"/>
                      <w:ind w:left="21"/>
                      <w:rPr>
                        <w:rFonts w:ascii="Courier New"/>
                        <w:b/>
                        <w:sz w:val="13"/>
                      </w:rPr>
                    </w:pPr>
                    <w:r>
                      <w:rPr>
                        <w:rFonts w:ascii="Courier New"/>
                        <w:color w:val="00AFEF"/>
                        <w:w w:val="105"/>
                        <w:sz w:val="13"/>
                      </w:rPr>
                      <w:t xml:space="preserve">17. </w:t>
                    </w:r>
                    <w:r>
                      <w:rPr>
                        <w:rFonts w:ascii="Courier New"/>
                        <w:b/>
                        <w:color w:val="252525"/>
                        <w:w w:val="105"/>
                        <w:sz w:val="13"/>
                      </w:rPr>
                      <w:t xml:space="preserve">virtual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14:paraId="6953EDC3" w14:textId="77777777" w:rsidR="00AC20DA" w:rsidRDefault="00302325">
                    <w:pPr>
                      <w:spacing w:line="201" w:lineRule="auto"/>
                      <w:ind w:left="21" w:right="1081"/>
                      <w:rPr>
                        <w:rFonts w:ascii="Courier New"/>
                        <w:b/>
                        <w:sz w:val="13"/>
                      </w:rPr>
                    </w:pPr>
                    <w:r>
                      <w:rPr>
                        <w:rFonts w:ascii="Courier New"/>
                        <w:b/>
                        <w:color w:val="00AFEF"/>
                        <w:w w:val="105"/>
                        <w:sz w:val="13"/>
                      </w:rPr>
                      <w:t>19.</w:t>
                    </w:r>
                    <w:r>
                      <w:rPr>
                        <w:rFonts w:ascii="Courier New"/>
                        <w:b/>
                        <w:color w:val="252525"/>
                        <w:w w:val="105"/>
                        <w:sz w:val="13"/>
                      </w:rPr>
                      <w:t xml:space="preserve">class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14:paraId="53D53844" w14:textId="77777777" w:rsidR="00AC20DA" w:rsidRDefault="00302325">
                    <w:pPr>
                      <w:spacing w:line="117" w:lineRule="exact"/>
                      <w:ind w:left="21"/>
                      <w:rPr>
                        <w:rFonts w:ascii="Courier New"/>
                        <w:b/>
                        <w:sz w:val="13"/>
                      </w:rPr>
                    </w:pPr>
                    <w:r>
                      <w:rPr>
                        <w:rFonts w:ascii="Courier New"/>
                        <w:color w:val="00AFEF"/>
                        <w:w w:val="105"/>
                        <w:sz w:val="13"/>
                      </w:rPr>
                      <w:t xml:space="preserve">21.  </w:t>
                    </w:r>
                    <w:r>
                      <w:rPr>
                        <w:rFonts w:ascii="Courier New"/>
                        <w:b/>
                        <w:color w:val="252525"/>
                        <w:w w:val="105"/>
                        <w:sz w:val="13"/>
                      </w:rPr>
                      <w:t>RequiredPort</w:t>
                    </w:r>
                    <w:r>
                      <w:rPr>
                        <w:rFonts w:ascii="Courier New"/>
                        <w:b/>
                        <w:color w:val="000080"/>
                        <w:w w:val="105"/>
                        <w:sz w:val="13"/>
                      </w:rPr>
                      <w:t>&lt;</w:t>
                    </w:r>
                    <w:r>
                      <w:rPr>
                        <w:rFonts w:ascii="Courier New"/>
                        <w:w w:val="105"/>
                        <w:sz w:val="13"/>
                      </w:rPr>
                      <w:t>IPush</w:t>
                    </w:r>
                    <w:r>
                      <w:rPr>
                        <w:rFonts w:ascii="Courier New"/>
                        <w:b/>
                        <w:color w:val="000080"/>
                        <w:w w:val="105"/>
                        <w:sz w:val="13"/>
                      </w:rPr>
                      <w:t xml:space="preserve">&gt;* </w:t>
                    </w:r>
                    <w:r>
                      <w:rPr>
                        <w:rFonts w:ascii="Courier New"/>
                        <w:w w:val="105"/>
                        <w:sz w:val="13"/>
                      </w:rPr>
                      <w:t>pPush</w:t>
                    </w:r>
                    <w:r>
                      <w:rPr>
                        <w:rFonts w:ascii="Courier New"/>
                        <w:b/>
                        <w:color w:val="000080"/>
                        <w:w w:val="105"/>
                        <w:sz w:val="13"/>
                      </w:rPr>
                      <w:t>;</w:t>
                    </w:r>
                  </w:p>
                  <w:p w14:paraId="35DC6E28" w14:textId="77777777" w:rsidR="00AC20DA" w:rsidRDefault="00302325">
                    <w:pPr>
                      <w:spacing w:line="124" w:lineRule="exact"/>
                      <w:ind w:left="21" w:right="1081"/>
                      <w:rPr>
                        <w:rFonts w:ascii="Courier New"/>
                        <w:b/>
                        <w:sz w:val="13"/>
                      </w:rPr>
                    </w:pPr>
                    <w:r>
                      <w:rPr>
                        <w:rFonts w:ascii="Courier New"/>
                        <w:b/>
                        <w:color w:val="00AFEF"/>
                        <w:w w:val="105"/>
                        <w:sz w:val="13"/>
                      </w:rPr>
                      <w:t>22.</w:t>
                    </w:r>
                    <w:r>
                      <w:rPr>
                        <w:rFonts w:ascii="Courier New"/>
                        <w:b/>
                        <w:color w:val="000080"/>
                        <w:w w:val="105"/>
                        <w:sz w:val="13"/>
                      </w:rPr>
                      <w:t>};</w:t>
                    </w:r>
                  </w:p>
                  <w:p w14:paraId="647ACC1F" w14:textId="77777777" w:rsidR="00AC20DA" w:rsidRDefault="00302325">
                    <w:pPr>
                      <w:spacing w:before="7" w:line="199" w:lineRule="auto"/>
                      <w:ind w:left="21" w:right="1081"/>
                      <w:rPr>
                        <w:rFonts w:ascii="Courier New"/>
                        <w:b/>
                        <w:sz w:val="13"/>
                      </w:rPr>
                    </w:pPr>
                    <w:r>
                      <w:rPr>
                        <w:rFonts w:ascii="Courier New"/>
                        <w:b/>
                        <w:color w:val="00AFEF"/>
                        <w:w w:val="105"/>
                        <w:sz w:val="13"/>
                      </w:rPr>
                      <w:t>23.</w:t>
                    </w:r>
                    <w:r>
                      <w:rPr>
                        <w:rFonts w:ascii="Courier New"/>
                        <w:b/>
                        <w:color w:val="252525"/>
                        <w:w w:val="105"/>
                        <w:sz w:val="13"/>
                      </w:rPr>
                      <w:t xml:space="preserve">class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14:paraId="55F5A810" w14:textId="77777777" w:rsidR="00AC20DA" w:rsidRDefault="00302325">
                    <w:pPr>
                      <w:spacing w:line="201" w:lineRule="auto"/>
                      <w:ind w:left="21" w:right="262"/>
                      <w:rPr>
                        <w:rFonts w:ascii="Courier New"/>
                        <w:b/>
                        <w:sz w:val="13"/>
                      </w:rPr>
                    </w:pPr>
                    <w:r>
                      <w:rPr>
                        <w:rFonts w:ascii="Courier New"/>
                        <w:color w:val="00AFEF"/>
                        <w:w w:val="105"/>
                        <w:sz w:val="13"/>
                      </w:rPr>
                      <w:t xml:space="preserve">25. </w:t>
                    </w:r>
                    <w:r>
                      <w:rPr>
                        <w:rFonts w:ascii="Courier New"/>
                        <w:b/>
                        <w:color w:val="252525"/>
                        <w:w w:val="105"/>
                        <w:sz w:val="13"/>
                      </w:rPr>
                      <w:t>RequiredPort</w:t>
                    </w:r>
                    <w:r>
                      <w:rPr>
                        <w:rFonts w:ascii="Courier New"/>
                        <w:b/>
                        <w:color w:val="000080"/>
                        <w:w w:val="105"/>
                        <w:sz w:val="13"/>
                      </w:rPr>
                      <w:t>&lt;</w:t>
                    </w:r>
                    <w:r>
                      <w:rPr>
                        <w:rFonts w:ascii="Courier New"/>
                        <w:w w:val="105"/>
                        <w:sz w:val="13"/>
                      </w:rPr>
                      <w:t>IPull</w:t>
                    </w:r>
                    <w:r>
                      <w:rPr>
                        <w:rFonts w:ascii="Courier New"/>
                        <w:b/>
                        <w:color w:val="000080"/>
                        <w:w w:val="105"/>
                        <w:sz w:val="13"/>
                      </w:rPr>
                      <w:t xml:space="preserve">&gt;* </w:t>
                    </w:r>
                    <w:r>
                      <w:rPr>
                        <w:rFonts w:ascii="Courier New"/>
                        <w:w w:val="105"/>
                        <w:sz w:val="13"/>
                      </w:rPr>
                      <w:t>pPull</w:t>
                    </w:r>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14:paraId="4C3D4FBE" w14:textId="77777777" w:rsidR="00AC20DA" w:rsidRDefault="00302325">
                    <w:pPr>
                      <w:spacing w:line="201" w:lineRule="auto"/>
                      <w:ind w:left="21"/>
                      <w:rPr>
                        <w:rFonts w:ascii="Courier New"/>
                        <w:b/>
                        <w:sz w:val="13"/>
                      </w:rPr>
                    </w:pPr>
                    <w:r>
                      <w:rPr>
                        <w:rFonts w:ascii="Courier New"/>
                        <w:b/>
                        <w:color w:val="00AFEF"/>
                        <w:w w:val="105"/>
                        <w:sz w:val="13"/>
                      </w:rPr>
                      <w:t>27.</w:t>
                    </w:r>
                    <w:r>
                      <w:rPr>
                        <w:rFonts w:ascii="Courier New"/>
                        <w:b/>
                        <w:color w:val="252525"/>
                        <w:w w:val="105"/>
                        <w:sz w:val="13"/>
                      </w:rPr>
                      <w:t xml:space="preserve">class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r>
                      <w:rPr>
                        <w:rFonts w:ascii="Courier New"/>
                        <w:w w:val="105"/>
                        <w:sz w:val="13"/>
                      </w:rPr>
                      <w:t>IPush</w:t>
                    </w:r>
                    <w:r>
                      <w:rPr>
                        <w:rFonts w:ascii="Courier New"/>
                        <w:b/>
                        <w:color w:val="000080"/>
                        <w:w w:val="105"/>
                        <w:sz w:val="13"/>
                      </w:rPr>
                      <w:t xml:space="preserve">,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14:paraId="6729155F" w14:textId="77777777" w:rsidR="00AC20DA" w:rsidRDefault="00302325">
                    <w:pPr>
                      <w:numPr>
                        <w:ilvl w:val="0"/>
                        <w:numId w:val="2"/>
                      </w:numPr>
                      <w:tabs>
                        <w:tab w:val="left" w:pos="428"/>
                      </w:tabs>
                      <w:spacing w:line="118"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IPush</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pPush</w:t>
                    </w:r>
                    <w:r>
                      <w:rPr>
                        <w:rFonts w:ascii="Courier New"/>
                        <w:b/>
                        <w:color w:val="000080"/>
                        <w:w w:val="105"/>
                        <w:sz w:val="13"/>
                      </w:rPr>
                      <w:t>;</w:t>
                    </w:r>
                  </w:p>
                  <w:p w14:paraId="2E25C630" w14:textId="77777777" w:rsidR="00AC20DA" w:rsidRDefault="00302325">
                    <w:pPr>
                      <w:numPr>
                        <w:ilvl w:val="0"/>
                        <w:numId w:val="2"/>
                      </w:numPr>
                      <w:tabs>
                        <w:tab w:val="left" w:pos="428"/>
                      </w:tabs>
                      <w:spacing w:line="123"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IPull</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pPull</w:t>
                    </w:r>
                    <w:r>
                      <w:rPr>
                        <w:rFonts w:ascii="Courier New"/>
                        <w:b/>
                        <w:color w:val="000080"/>
                        <w:w w:val="105"/>
                        <w:sz w:val="13"/>
                      </w:rPr>
                      <w:t>;</w:t>
                    </w:r>
                  </w:p>
                  <w:p w14:paraId="7A30EFC2" w14:textId="77777777" w:rsidR="00AC20DA" w:rsidRDefault="00302325">
                    <w:pPr>
                      <w:numPr>
                        <w:ilvl w:val="0"/>
                        <w:numId w:val="2"/>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22"/>
                        <w:w w:val="105"/>
                        <w:sz w:val="13"/>
                      </w:rPr>
                      <w:t xml:space="preserve"> </w:t>
                    </w:r>
                    <w:r>
                      <w:rPr>
                        <w:rFonts w:ascii="Courier New"/>
                        <w:color w:val="008000"/>
                        <w:w w:val="105"/>
                        <w:sz w:val="13"/>
                      </w:rPr>
                      <w:t>code</w:t>
                    </w:r>
                    <w:r>
                      <w:rPr>
                        <w:rFonts w:ascii="Courier New"/>
                        <w:b/>
                        <w:color w:val="000080"/>
                        <w:w w:val="105"/>
                        <w:sz w:val="13"/>
                      </w:rPr>
                      <w:t>}</w:t>
                    </w:r>
                  </w:p>
                  <w:p w14:paraId="426ADAE4" w14:textId="77777777" w:rsidR="00AC20DA" w:rsidRDefault="00302325">
                    <w:pPr>
                      <w:numPr>
                        <w:ilvl w:val="0"/>
                        <w:numId w:val="2"/>
                      </w:numPr>
                      <w:tabs>
                        <w:tab w:val="left" w:pos="428"/>
                      </w:tabs>
                      <w:spacing w:line="124" w:lineRule="exact"/>
                      <w:rPr>
                        <w:rFonts w:ascii="Courier New"/>
                        <w:b/>
                        <w:sz w:val="13"/>
                      </w:rPr>
                    </w:pPr>
                    <w:r>
                      <w:rPr>
                        <w:rFonts w:ascii="Courier New"/>
                        <w:b/>
                        <w:color w:val="252525"/>
                        <w:w w:val="105"/>
                        <w:sz w:val="13"/>
                      </w:rPr>
                      <w:t xml:space="preserve">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14:paraId="185C2895" w14:textId="77777777" w:rsidR="00AC20DA" w:rsidRDefault="00302325">
                    <w:pPr>
                      <w:numPr>
                        <w:ilvl w:val="0"/>
                        <w:numId w:val="2"/>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v:textbox>
            </v:shape>
            <v:shape id="_x0000_s1067" type="#_x0000_t202" style="position:absolute;left:6550;top:40;width:2363;height:135" filled="f" stroked="f">
              <v:textbox inset="0,0,0,0">
                <w:txbxContent>
                  <w:p w14:paraId="2F76F4B1" w14:textId="77777777" w:rsidR="00AC20DA" w:rsidRDefault="00302325">
                    <w:pPr>
                      <w:spacing w:line="135" w:lineRule="exact"/>
                      <w:ind w:right="-17"/>
                      <w:rPr>
                        <w:rFonts w:ascii="Courier New"/>
                        <w:b/>
                        <w:sz w:val="13"/>
                      </w:rPr>
                    </w:pPr>
                    <w:r>
                      <w:rPr>
                        <w:rFonts w:ascii="Courier New"/>
                        <w:b/>
                        <w:color w:val="00AFEF"/>
                        <w:w w:val="105"/>
                        <w:sz w:val="13"/>
                      </w:rPr>
                      <w:t>34.</w:t>
                    </w:r>
                    <w:r>
                      <w:rPr>
                        <w:rFonts w:ascii="Courier New"/>
                        <w:b/>
                        <w:w w:val="105"/>
                        <w:sz w:val="13"/>
                      </w:rPr>
                      <w:t xml:space="preserve">Statemachine </w:t>
                    </w:r>
                    <w:r>
                      <w:rPr>
                        <w:rFonts w:ascii="Courier New"/>
                        <w:w w:val="105"/>
                        <w:sz w:val="13"/>
                      </w:rPr>
                      <w:t>FIFOMachine</w:t>
                    </w:r>
                    <w:r>
                      <w:rPr>
                        <w:rFonts w:ascii="Courier New"/>
                        <w:spacing w:val="-16"/>
                        <w:w w:val="105"/>
                        <w:sz w:val="13"/>
                      </w:rPr>
                      <w:t xml:space="preserve"> </w:t>
                    </w:r>
                    <w:r>
                      <w:rPr>
                        <w:rFonts w:ascii="Courier New"/>
                        <w:b/>
                        <w:color w:val="000080"/>
                        <w:w w:val="105"/>
                        <w:sz w:val="13"/>
                      </w:rPr>
                      <w:t>{</w:t>
                    </w:r>
                  </w:p>
                </w:txbxContent>
              </v:textbox>
            </v:shape>
            <v:shape id="_x0000_s1066" type="#_x0000_t202" style="position:absolute;left:6550;top:164;width:243;height:2980" filled="f" stroked="f">
              <v:textbox inset="0,0,0,0">
                <w:txbxContent>
                  <w:p w14:paraId="725D93EE" w14:textId="77777777" w:rsidR="00AC20DA" w:rsidRDefault="00302325">
                    <w:pPr>
                      <w:spacing w:line="126" w:lineRule="exact"/>
                      <w:ind w:right="-12"/>
                      <w:rPr>
                        <w:rFonts w:ascii="Courier New"/>
                        <w:sz w:val="13"/>
                      </w:rPr>
                    </w:pPr>
                    <w:r>
                      <w:rPr>
                        <w:rFonts w:ascii="Courier New"/>
                        <w:color w:val="00AFEF"/>
                        <w:sz w:val="13"/>
                      </w:rPr>
                      <w:t>35.</w:t>
                    </w:r>
                  </w:p>
                  <w:p w14:paraId="0B0102E8" w14:textId="77777777" w:rsidR="00AC20DA" w:rsidRDefault="00302325">
                    <w:pPr>
                      <w:spacing w:line="123" w:lineRule="exact"/>
                      <w:ind w:right="-12"/>
                      <w:rPr>
                        <w:rFonts w:ascii="Courier New"/>
                        <w:sz w:val="13"/>
                      </w:rPr>
                    </w:pPr>
                    <w:r>
                      <w:rPr>
                        <w:rFonts w:ascii="Courier New"/>
                        <w:color w:val="00AFEF"/>
                        <w:sz w:val="13"/>
                      </w:rPr>
                      <w:t>36.</w:t>
                    </w:r>
                  </w:p>
                  <w:p w14:paraId="40D93D72" w14:textId="77777777" w:rsidR="00AC20DA" w:rsidRDefault="00302325">
                    <w:pPr>
                      <w:spacing w:line="124" w:lineRule="exact"/>
                      <w:ind w:right="-12"/>
                      <w:rPr>
                        <w:rFonts w:ascii="Courier New"/>
                        <w:sz w:val="13"/>
                      </w:rPr>
                    </w:pPr>
                    <w:r>
                      <w:rPr>
                        <w:rFonts w:ascii="Courier New"/>
                        <w:color w:val="00AFEF"/>
                        <w:sz w:val="13"/>
                      </w:rPr>
                      <w:t>37.</w:t>
                    </w:r>
                  </w:p>
                  <w:p w14:paraId="69171CF9" w14:textId="77777777" w:rsidR="00AC20DA" w:rsidRDefault="00302325">
                    <w:pPr>
                      <w:spacing w:line="124" w:lineRule="exact"/>
                      <w:ind w:right="-12"/>
                      <w:rPr>
                        <w:rFonts w:ascii="Courier New"/>
                        <w:sz w:val="13"/>
                      </w:rPr>
                    </w:pPr>
                    <w:r>
                      <w:rPr>
                        <w:rFonts w:ascii="Courier New"/>
                        <w:color w:val="00AFEF"/>
                        <w:sz w:val="13"/>
                      </w:rPr>
                      <w:t>38.</w:t>
                    </w:r>
                  </w:p>
                  <w:p w14:paraId="36BF5F23" w14:textId="77777777" w:rsidR="00AC20DA" w:rsidRDefault="00302325">
                    <w:pPr>
                      <w:spacing w:line="123" w:lineRule="exact"/>
                      <w:ind w:right="-12"/>
                      <w:rPr>
                        <w:rFonts w:ascii="Courier New"/>
                        <w:sz w:val="13"/>
                      </w:rPr>
                    </w:pPr>
                    <w:r>
                      <w:rPr>
                        <w:rFonts w:ascii="Courier New"/>
                        <w:color w:val="00AFEF"/>
                        <w:sz w:val="13"/>
                      </w:rPr>
                      <w:t>39.</w:t>
                    </w:r>
                  </w:p>
                  <w:p w14:paraId="66B1A405" w14:textId="77777777" w:rsidR="00AC20DA" w:rsidRDefault="00302325">
                    <w:pPr>
                      <w:spacing w:line="124" w:lineRule="exact"/>
                      <w:ind w:right="-12"/>
                      <w:rPr>
                        <w:rFonts w:ascii="Courier New"/>
                        <w:sz w:val="13"/>
                      </w:rPr>
                    </w:pPr>
                    <w:r>
                      <w:rPr>
                        <w:rFonts w:ascii="Courier New"/>
                        <w:color w:val="00AFEF"/>
                        <w:sz w:val="13"/>
                      </w:rPr>
                      <w:t>40.</w:t>
                    </w:r>
                  </w:p>
                  <w:p w14:paraId="47EE39A5" w14:textId="77777777" w:rsidR="00AC20DA" w:rsidRDefault="00302325">
                    <w:pPr>
                      <w:spacing w:line="123" w:lineRule="exact"/>
                      <w:ind w:right="-12"/>
                      <w:rPr>
                        <w:rFonts w:ascii="Courier New"/>
                        <w:sz w:val="13"/>
                      </w:rPr>
                    </w:pPr>
                    <w:r>
                      <w:rPr>
                        <w:rFonts w:ascii="Courier New"/>
                        <w:color w:val="00AFEF"/>
                        <w:sz w:val="13"/>
                      </w:rPr>
                      <w:t>41.</w:t>
                    </w:r>
                  </w:p>
                  <w:p w14:paraId="19264303" w14:textId="77777777" w:rsidR="00AC20DA" w:rsidRDefault="00302325">
                    <w:pPr>
                      <w:spacing w:line="123" w:lineRule="exact"/>
                      <w:ind w:right="-12"/>
                      <w:rPr>
                        <w:rFonts w:ascii="Courier New"/>
                        <w:sz w:val="13"/>
                      </w:rPr>
                    </w:pPr>
                    <w:r>
                      <w:rPr>
                        <w:rFonts w:ascii="Courier New"/>
                        <w:color w:val="00AFEF"/>
                        <w:sz w:val="13"/>
                      </w:rPr>
                      <w:t>42.</w:t>
                    </w:r>
                  </w:p>
                  <w:p w14:paraId="6BE59C49" w14:textId="77777777" w:rsidR="00AC20DA" w:rsidRDefault="00302325">
                    <w:pPr>
                      <w:spacing w:line="124" w:lineRule="exact"/>
                      <w:ind w:right="-12"/>
                      <w:rPr>
                        <w:rFonts w:ascii="Courier New"/>
                        <w:sz w:val="13"/>
                      </w:rPr>
                    </w:pPr>
                    <w:r>
                      <w:rPr>
                        <w:rFonts w:ascii="Courier New"/>
                        <w:color w:val="00AFEF"/>
                        <w:sz w:val="13"/>
                      </w:rPr>
                      <w:t>43.</w:t>
                    </w:r>
                  </w:p>
                  <w:p w14:paraId="62A98052" w14:textId="77777777" w:rsidR="00AC20DA" w:rsidRDefault="00302325">
                    <w:pPr>
                      <w:spacing w:line="123" w:lineRule="exact"/>
                      <w:ind w:right="-12"/>
                      <w:rPr>
                        <w:rFonts w:ascii="Courier New"/>
                        <w:sz w:val="13"/>
                      </w:rPr>
                    </w:pPr>
                    <w:r>
                      <w:rPr>
                        <w:rFonts w:ascii="Courier New"/>
                        <w:color w:val="00AFEF"/>
                        <w:sz w:val="13"/>
                      </w:rPr>
                      <w:t>44.</w:t>
                    </w:r>
                  </w:p>
                  <w:p w14:paraId="1BACC7E5" w14:textId="77777777" w:rsidR="00AC20DA" w:rsidRDefault="00302325">
                    <w:pPr>
                      <w:spacing w:line="123" w:lineRule="exact"/>
                      <w:ind w:right="-12"/>
                      <w:rPr>
                        <w:rFonts w:ascii="Courier New"/>
                        <w:sz w:val="13"/>
                      </w:rPr>
                    </w:pPr>
                    <w:r>
                      <w:rPr>
                        <w:rFonts w:ascii="Courier New"/>
                        <w:color w:val="00AFEF"/>
                        <w:sz w:val="13"/>
                      </w:rPr>
                      <w:t>45.</w:t>
                    </w:r>
                  </w:p>
                  <w:p w14:paraId="4E7D6A91" w14:textId="77777777" w:rsidR="00AC20DA" w:rsidRDefault="00302325">
                    <w:pPr>
                      <w:spacing w:line="124" w:lineRule="exact"/>
                      <w:ind w:right="-12"/>
                      <w:rPr>
                        <w:rFonts w:ascii="Courier New"/>
                        <w:sz w:val="13"/>
                      </w:rPr>
                    </w:pPr>
                    <w:r>
                      <w:rPr>
                        <w:rFonts w:ascii="Courier New"/>
                        <w:color w:val="00AFEF"/>
                        <w:sz w:val="13"/>
                      </w:rPr>
                      <w:t>46.</w:t>
                    </w:r>
                  </w:p>
                  <w:p w14:paraId="3C6E165E" w14:textId="77777777" w:rsidR="00AC20DA" w:rsidRDefault="00302325">
                    <w:pPr>
                      <w:spacing w:line="124" w:lineRule="exact"/>
                      <w:ind w:right="-12"/>
                      <w:rPr>
                        <w:rFonts w:ascii="Courier New"/>
                        <w:sz w:val="13"/>
                      </w:rPr>
                    </w:pPr>
                    <w:r>
                      <w:rPr>
                        <w:rFonts w:ascii="Courier New"/>
                        <w:color w:val="00AFEF"/>
                        <w:sz w:val="13"/>
                      </w:rPr>
                      <w:t>47.</w:t>
                    </w:r>
                  </w:p>
                  <w:p w14:paraId="665CD7E2" w14:textId="77777777" w:rsidR="00AC20DA" w:rsidRDefault="00302325">
                    <w:pPr>
                      <w:spacing w:line="123" w:lineRule="exact"/>
                      <w:ind w:right="-12"/>
                      <w:rPr>
                        <w:rFonts w:ascii="Courier New"/>
                        <w:sz w:val="13"/>
                      </w:rPr>
                    </w:pPr>
                    <w:r>
                      <w:rPr>
                        <w:rFonts w:ascii="Courier New"/>
                        <w:color w:val="00AFEF"/>
                        <w:sz w:val="13"/>
                      </w:rPr>
                      <w:t>48.</w:t>
                    </w:r>
                  </w:p>
                  <w:p w14:paraId="12D2DABC" w14:textId="77777777" w:rsidR="00AC20DA" w:rsidRDefault="00302325">
                    <w:pPr>
                      <w:spacing w:line="124" w:lineRule="exact"/>
                      <w:ind w:right="-12"/>
                      <w:rPr>
                        <w:rFonts w:ascii="Courier New"/>
                        <w:sz w:val="13"/>
                      </w:rPr>
                    </w:pPr>
                    <w:r>
                      <w:rPr>
                        <w:rFonts w:ascii="Courier New"/>
                        <w:color w:val="00AFEF"/>
                        <w:sz w:val="13"/>
                      </w:rPr>
                      <w:t>49.</w:t>
                    </w:r>
                  </w:p>
                  <w:p w14:paraId="3E1E2BC6" w14:textId="77777777" w:rsidR="00AC20DA" w:rsidRDefault="00302325">
                    <w:pPr>
                      <w:spacing w:line="123" w:lineRule="exact"/>
                      <w:ind w:right="-12"/>
                      <w:rPr>
                        <w:rFonts w:ascii="Courier New"/>
                        <w:sz w:val="13"/>
                      </w:rPr>
                    </w:pPr>
                    <w:r>
                      <w:rPr>
                        <w:rFonts w:ascii="Courier New"/>
                        <w:color w:val="00AFEF"/>
                        <w:sz w:val="13"/>
                      </w:rPr>
                      <w:t>50.</w:t>
                    </w:r>
                  </w:p>
                  <w:p w14:paraId="26821DBA" w14:textId="77777777" w:rsidR="00AC20DA" w:rsidRDefault="00302325">
                    <w:pPr>
                      <w:spacing w:line="123" w:lineRule="exact"/>
                      <w:ind w:right="-12"/>
                      <w:rPr>
                        <w:rFonts w:ascii="Courier New"/>
                        <w:sz w:val="13"/>
                      </w:rPr>
                    </w:pPr>
                    <w:r>
                      <w:rPr>
                        <w:rFonts w:ascii="Courier New"/>
                        <w:color w:val="00AFEF"/>
                        <w:sz w:val="13"/>
                      </w:rPr>
                      <w:t>51.</w:t>
                    </w:r>
                  </w:p>
                  <w:p w14:paraId="68BB3765" w14:textId="77777777" w:rsidR="00AC20DA" w:rsidRDefault="00302325">
                    <w:pPr>
                      <w:spacing w:line="124" w:lineRule="exact"/>
                      <w:ind w:right="-12"/>
                      <w:rPr>
                        <w:rFonts w:ascii="Courier New"/>
                        <w:sz w:val="13"/>
                      </w:rPr>
                    </w:pPr>
                    <w:r>
                      <w:rPr>
                        <w:rFonts w:ascii="Courier New"/>
                        <w:color w:val="00AFEF"/>
                        <w:sz w:val="13"/>
                      </w:rPr>
                      <w:t>52.</w:t>
                    </w:r>
                  </w:p>
                  <w:p w14:paraId="7148FAD3" w14:textId="77777777" w:rsidR="00AC20DA" w:rsidRDefault="00302325">
                    <w:pPr>
                      <w:spacing w:line="123" w:lineRule="exact"/>
                      <w:ind w:right="-12"/>
                      <w:rPr>
                        <w:rFonts w:ascii="Courier New"/>
                        <w:sz w:val="13"/>
                      </w:rPr>
                    </w:pPr>
                    <w:r>
                      <w:rPr>
                        <w:rFonts w:ascii="Courier New"/>
                        <w:color w:val="00AFEF"/>
                        <w:sz w:val="13"/>
                      </w:rPr>
                      <w:t>53.</w:t>
                    </w:r>
                  </w:p>
                  <w:p w14:paraId="17CB6864" w14:textId="77777777" w:rsidR="00AC20DA" w:rsidRDefault="00302325">
                    <w:pPr>
                      <w:spacing w:line="123" w:lineRule="exact"/>
                      <w:ind w:right="-12"/>
                      <w:rPr>
                        <w:rFonts w:ascii="Courier New"/>
                        <w:sz w:val="13"/>
                      </w:rPr>
                    </w:pPr>
                    <w:r>
                      <w:rPr>
                        <w:rFonts w:ascii="Courier New"/>
                        <w:color w:val="00AFEF"/>
                        <w:sz w:val="13"/>
                      </w:rPr>
                      <w:t>54.</w:t>
                    </w:r>
                  </w:p>
                  <w:p w14:paraId="717081FE" w14:textId="77777777" w:rsidR="00AC20DA" w:rsidRDefault="00302325">
                    <w:pPr>
                      <w:spacing w:line="124" w:lineRule="exact"/>
                      <w:ind w:right="-12"/>
                      <w:rPr>
                        <w:rFonts w:ascii="Courier New"/>
                        <w:sz w:val="13"/>
                      </w:rPr>
                    </w:pPr>
                    <w:r>
                      <w:rPr>
                        <w:rFonts w:ascii="Courier New"/>
                        <w:color w:val="00AFEF"/>
                        <w:sz w:val="13"/>
                      </w:rPr>
                      <w:t>55.</w:t>
                    </w:r>
                  </w:p>
                  <w:p w14:paraId="0437D9EC" w14:textId="77777777" w:rsidR="00AC20DA" w:rsidRDefault="00302325">
                    <w:pPr>
                      <w:spacing w:line="124" w:lineRule="exact"/>
                      <w:ind w:right="-12"/>
                      <w:rPr>
                        <w:rFonts w:ascii="Courier New"/>
                        <w:sz w:val="13"/>
                      </w:rPr>
                    </w:pPr>
                    <w:r>
                      <w:rPr>
                        <w:rFonts w:ascii="Courier New"/>
                        <w:color w:val="00AFEF"/>
                        <w:sz w:val="13"/>
                      </w:rPr>
                      <w:t>56.</w:t>
                    </w:r>
                  </w:p>
                  <w:p w14:paraId="6DAFF4E5" w14:textId="77777777" w:rsidR="00AC20DA" w:rsidRDefault="00302325">
                    <w:pPr>
                      <w:spacing w:line="123" w:lineRule="exact"/>
                      <w:ind w:right="-12"/>
                      <w:rPr>
                        <w:rFonts w:ascii="Courier New"/>
                        <w:sz w:val="13"/>
                      </w:rPr>
                    </w:pPr>
                    <w:r>
                      <w:rPr>
                        <w:rFonts w:ascii="Courier New"/>
                        <w:color w:val="00AFEF"/>
                        <w:sz w:val="13"/>
                      </w:rPr>
                      <w:t>57.</w:t>
                    </w:r>
                  </w:p>
                  <w:p w14:paraId="1252DDF2" w14:textId="77777777" w:rsidR="00AC20DA" w:rsidRDefault="00302325">
                    <w:pPr>
                      <w:spacing w:line="132" w:lineRule="exact"/>
                      <w:ind w:right="-12"/>
                      <w:rPr>
                        <w:rFonts w:ascii="Courier New"/>
                        <w:sz w:val="13"/>
                      </w:rPr>
                    </w:pPr>
                    <w:r>
                      <w:rPr>
                        <w:rFonts w:ascii="Courier New"/>
                        <w:color w:val="00AFEF"/>
                        <w:sz w:val="13"/>
                      </w:rPr>
                      <w:t>58.</w:t>
                    </w:r>
                  </w:p>
                </w:txbxContent>
              </v:textbox>
            </v:shape>
            <v:shape id="_x0000_s1065" type="#_x0000_t202" style="position:absolute;left:6957;top:164;width:3098;height:2856" filled="f" stroked="f">
              <v:textbox inset="0,0,0,0">
                <w:txbxContent>
                  <w:p w14:paraId="336C1224" w14:textId="77777777" w:rsidR="00AC20DA" w:rsidRDefault="00302325">
                    <w:pPr>
                      <w:spacing w:before="1" w:line="122" w:lineRule="exact"/>
                      <w:ind w:right="1234"/>
                      <w:rPr>
                        <w:rFonts w:ascii="Courier New"/>
                        <w:b/>
                        <w:sz w:val="13"/>
                      </w:rPr>
                    </w:pPr>
                    <w:r>
                      <w:rPr>
                        <w:rFonts w:ascii="Courier New"/>
                        <w:b/>
                        <w:w w:val="105"/>
                        <w:sz w:val="13"/>
                      </w:rPr>
                      <w:t xml:space="preserve">InitialState </w:t>
                    </w:r>
                    <w:r>
                      <w:rPr>
                        <w:rFonts w:ascii="Courier New"/>
                        <w:w w:val="105"/>
                        <w:sz w:val="13"/>
                      </w:rPr>
                      <w:t>Idle</w:t>
                    </w:r>
                    <w:r>
                      <w:rPr>
                        <w:rFonts w:ascii="Courier New"/>
                        <w:b/>
                        <w:color w:val="000080"/>
                        <w:w w:val="105"/>
                        <w:sz w:val="13"/>
                      </w:rPr>
                      <w:t xml:space="preserve">; </w:t>
                    </w:r>
                    <w:r>
                      <w:rPr>
                        <w:rFonts w:ascii="Courier New"/>
                        <w:b/>
                        <w:w w:val="105"/>
                        <w:sz w:val="13"/>
                      </w:rPr>
                      <w:t xml:space="preserve">State </w:t>
                    </w:r>
                    <w:r>
                      <w:rPr>
                        <w:rFonts w:ascii="Courier New"/>
                        <w:w w:val="105"/>
                        <w:sz w:val="13"/>
                      </w:rPr>
                      <w:t xml:space="preserve">SignalChecking </w:t>
                    </w:r>
                    <w:r>
                      <w:rPr>
                        <w:rFonts w:ascii="Courier New"/>
                        <w:b/>
                        <w:color w:val="000080"/>
                        <w:w w:val="105"/>
                        <w:sz w:val="13"/>
                      </w:rPr>
                      <w:t>{</w:t>
                    </w:r>
                  </w:p>
                  <w:p w14:paraId="5400B2E3" w14:textId="77777777" w:rsidR="00AC20DA" w:rsidRDefault="00302325">
                    <w:pPr>
                      <w:spacing w:line="127" w:lineRule="exact"/>
                      <w:ind w:left="163" w:right="743"/>
                      <w:rPr>
                        <w:rFonts w:ascii="Courier New"/>
                        <w:b/>
                        <w:sz w:val="13"/>
                      </w:rPr>
                    </w:pPr>
                    <w:r>
                      <w:rPr>
                        <w:rFonts w:ascii="Courier New"/>
                        <w:b/>
                        <w:w w:val="105"/>
                        <w:sz w:val="13"/>
                      </w:rPr>
                      <w:t xml:space="preserve">StateEntry </w:t>
                    </w:r>
                    <w:r>
                      <w:rPr>
                        <w:rFonts w:ascii="Courier New"/>
                        <w:w w:val="105"/>
                        <w:sz w:val="13"/>
                      </w:rPr>
                      <w:t>entryCheck</w:t>
                    </w:r>
                    <w:r>
                      <w:rPr>
                        <w:rFonts w:ascii="Courier New"/>
                        <w:b/>
                        <w:color w:val="000080"/>
                        <w:w w:val="105"/>
                        <w:sz w:val="13"/>
                      </w:rPr>
                      <w:t>;</w:t>
                    </w:r>
                  </w:p>
                  <w:p w14:paraId="39DB9711" w14:textId="77777777" w:rsidR="00AC20DA" w:rsidRDefault="00302325">
                    <w:pPr>
                      <w:spacing w:line="124" w:lineRule="exact"/>
                      <w:ind w:left="163" w:right="1234"/>
                      <w:rPr>
                        <w:rFonts w:ascii="Courier New"/>
                        <w:b/>
                        <w:sz w:val="13"/>
                      </w:rPr>
                    </w:pPr>
                    <w:r>
                      <w:rPr>
                        <w:rFonts w:ascii="Courier New"/>
                        <w:b/>
                        <w:w w:val="105"/>
                        <w:sz w:val="13"/>
                      </w:rPr>
                      <w:t xml:space="preserve">StateExit </w:t>
                    </w:r>
                    <w:r>
                      <w:rPr>
                        <w:rFonts w:ascii="Courier New"/>
                        <w:w w:val="105"/>
                        <w:sz w:val="13"/>
                      </w:rPr>
                      <w:t>exitCheck</w:t>
                    </w:r>
                    <w:r>
                      <w:rPr>
                        <w:rFonts w:ascii="Courier New"/>
                        <w:b/>
                        <w:color w:val="000080"/>
                        <w:w w:val="105"/>
                        <w:sz w:val="13"/>
                      </w:rPr>
                      <w:t>;</w:t>
                    </w:r>
                  </w:p>
                  <w:p w14:paraId="383F3088" w14:textId="77777777" w:rsidR="00AC20DA" w:rsidRDefault="00302325">
                    <w:pPr>
                      <w:spacing w:line="123" w:lineRule="exact"/>
                      <w:ind w:right="1234"/>
                      <w:rPr>
                        <w:rFonts w:ascii="Courier New"/>
                        <w:b/>
                        <w:sz w:val="13"/>
                      </w:rPr>
                    </w:pPr>
                    <w:r>
                      <w:rPr>
                        <w:rFonts w:ascii="Courier New"/>
                        <w:b/>
                        <w:color w:val="000080"/>
                        <w:w w:val="105"/>
                        <w:sz w:val="13"/>
                      </w:rPr>
                      <w:t>};</w:t>
                    </w:r>
                  </w:p>
                  <w:p w14:paraId="6B35A493"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ErrorNotification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entryError</w:t>
                    </w:r>
                    <w:r>
                      <w:rPr>
                        <w:rFonts w:ascii="Courier New"/>
                        <w:b/>
                        <w:color w:val="000080"/>
                        <w:w w:val="105"/>
                        <w:sz w:val="13"/>
                      </w:rPr>
                      <w:t>;</w:t>
                    </w:r>
                  </w:p>
                  <w:p w14:paraId="03F78D13" w14:textId="77777777" w:rsidR="00AC20DA" w:rsidRDefault="00302325">
                    <w:pPr>
                      <w:spacing w:line="117" w:lineRule="exact"/>
                      <w:ind w:right="1234"/>
                      <w:rPr>
                        <w:rFonts w:ascii="Courier New"/>
                        <w:b/>
                        <w:sz w:val="13"/>
                      </w:rPr>
                    </w:pPr>
                    <w:r>
                      <w:rPr>
                        <w:rFonts w:ascii="Courier New"/>
                        <w:b/>
                        <w:color w:val="000080"/>
                        <w:w w:val="105"/>
                        <w:sz w:val="13"/>
                      </w:rPr>
                      <w:t>};</w:t>
                    </w:r>
                  </w:p>
                  <w:p w14:paraId="4AEBB425"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DataQueuing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entryQueue</w:t>
                    </w:r>
                    <w:r>
                      <w:rPr>
                        <w:rFonts w:ascii="Courier New"/>
                        <w:b/>
                        <w:color w:val="000080"/>
                        <w:w w:val="105"/>
                        <w:sz w:val="13"/>
                      </w:rPr>
                      <w:t xml:space="preserve">; </w:t>
                    </w:r>
                    <w:r>
                      <w:rPr>
                        <w:rFonts w:ascii="Courier New"/>
                        <w:b/>
                        <w:w w:val="105"/>
                        <w:sz w:val="13"/>
                      </w:rPr>
                      <w:t xml:space="preserve">PseudoChoice </w:t>
                    </w:r>
                    <w:r>
                      <w:rPr>
                        <w:rFonts w:ascii="Courier New"/>
                        <w:w w:val="105"/>
                        <w:sz w:val="13"/>
                      </w:rPr>
                      <w:t>queueChoice</w:t>
                    </w:r>
                    <w:r>
                      <w:rPr>
                        <w:rFonts w:ascii="Courier New"/>
                        <w:b/>
                        <w:color w:val="000080"/>
                        <w:w w:val="105"/>
                        <w:sz w:val="13"/>
                      </w:rPr>
                      <w:t xml:space="preserve">; </w:t>
                    </w:r>
                    <w:r>
                      <w:rPr>
                        <w:rFonts w:ascii="Courier New"/>
                        <w:b/>
                        <w:w w:val="105"/>
                        <w:sz w:val="13"/>
                      </w:rPr>
                      <w:t xml:space="preserve">State </w:t>
                    </w:r>
                    <w:r>
                      <w:rPr>
                        <w:rFonts w:ascii="Courier New"/>
                        <w:w w:val="105"/>
                        <w:sz w:val="13"/>
                      </w:rPr>
                      <w:t>Queuing</w:t>
                    </w:r>
                    <w:r>
                      <w:rPr>
                        <w:rFonts w:ascii="Courier New"/>
                        <w:b/>
                        <w:color w:val="000080"/>
                        <w:w w:val="105"/>
                        <w:sz w:val="13"/>
                      </w:rPr>
                      <w:t>;</w:t>
                    </w:r>
                  </w:p>
                  <w:p w14:paraId="4F6AC9A8" w14:textId="77777777" w:rsidR="00AC20DA" w:rsidRDefault="00302325">
                    <w:pPr>
                      <w:spacing w:line="118" w:lineRule="exact"/>
                      <w:ind w:right="1234"/>
                      <w:rPr>
                        <w:rFonts w:ascii="Courier New"/>
                        <w:b/>
                        <w:sz w:val="13"/>
                      </w:rPr>
                    </w:pPr>
                    <w:r>
                      <w:rPr>
                        <w:rFonts w:ascii="Courier New"/>
                        <w:b/>
                        <w:color w:val="000080"/>
                        <w:w w:val="105"/>
                        <w:sz w:val="13"/>
                      </w:rPr>
                      <w:t>};</w:t>
                    </w:r>
                  </w:p>
                  <w:p w14:paraId="4EC7002E" w14:textId="77777777" w:rsidR="00AC20DA" w:rsidRDefault="00302325">
                    <w:pPr>
                      <w:spacing w:before="5" w:line="201" w:lineRule="auto"/>
                      <w:ind w:right="743"/>
                      <w:rPr>
                        <w:rFonts w:ascii="Courier New"/>
                        <w:b/>
                        <w:sz w:val="13"/>
                      </w:rPr>
                    </w:pPr>
                    <w:r>
                      <w:rPr>
                        <w:rFonts w:ascii="Courier New"/>
                        <w:b/>
                        <w:w w:val="105"/>
                        <w:sz w:val="13"/>
                      </w:rPr>
                      <w:t xml:space="preserve">State </w:t>
                    </w:r>
                    <w:r>
                      <w:rPr>
                        <w:rFonts w:ascii="Courier New"/>
                        <w:color w:val="404040"/>
                        <w:w w:val="105"/>
                        <w:sz w:val="13"/>
                      </w:rPr>
                      <w:t>Discarding</w:t>
                    </w:r>
                    <w:r>
                      <w:rPr>
                        <w:rFonts w:ascii="Courier New"/>
                        <w:b/>
                        <w:color w:val="000080"/>
                        <w:w w:val="105"/>
                        <w:sz w:val="13"/>
                      </w:rPr>
                      <w:t xml:space="preserve">; </w:t>
                    </w:r>
                    <w:r>
                      <w:rPr>
                        <w:rFonts w:ascii="Courier New"/>
                        <w:b/>
                        <w:w w:val="105"/>
                        <w:sz w:val="13"/>
                      </w:rPr>
                      <w:t xml:space="preserve">PseudoChoice </w:t>
                    </w:r>
                    <w:r>
                      <w:rPr>
                        <w:rFonts w:ascii="Courier New"/>
                        <w:w w:val="105"/>
                        <w:sz w:val="13"/>
                      </w:rPr>
                      <w:t>dataChoice</w:t>
                    </w:r>
                    <w:r>
                      <w:rPr>
                        <w:rFonts w:ascii="Courier New"/>
                        <w:b/>
                        <w:color w:val="000080"/>
                        <w:w w:val="105"/>
                        <w:sz w:val="13"/>
                      </w:rPr>
                      <w:t>;</w:t>
                    </w:r>
                  </w:p>
                  <w:p w14:paraId="435ECFDC" w14:textId="77777777" w:rsidR="00AC20DA" w:rsidRDefault="00302325">
                    <w:pPr>
                      <w:spacing w:before="1"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w:t>
                    </w:r>
                    <w:r>
                      <w:rPr>
                        <w:rFonts w:ascii="Courier New"/>
                        <w:b/>
                        <w:color w:val="000080"/>
                        <w:sz w:val="13"/>
                      </w:rPr>
                      <w:t xml:space="preserve">); </w:t>
                    </w:r>
                    <w:r>
                      <w:rPr>
                        <w:rFonts w:ascii="Courier New"/>
                        <w:b/>
                        <w:w w:val="105"/>
                        <w:sz w:val="13"/>
                      </w:rPr>
                      <w:t xml:space="preserve">TransitionTable </w:t>
                    </w:r>
                    <w:r>
                      <w:rPr>
                        <w:rFonts w:ascii="Courier New"/>
                        <w:b/>
                        <w:color w:val="000080"/>
                        <w:w w:val="105"/>
                        <w:sz w:val="13"/>
                      </w:rPr>
                      <w:t>{</w:t>
                    </w:r>
                  </w:p>
                  <w:p w14:paraId="2758FB06" w14:textId="77777777" w:rsidR="00AC20DA" w:rsidRDefault="00302325">
                    <w:pPr>
                      <w:spacing w:line="119" w:lineRule="exact"/>
                      <w:ind w:left="163" w:right="74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Idle</w:t>
                    </w:r>
                    <w:r>
                      <w:rPr>
                        <w:rFonts w:ascii="Courier New"/>
                        <w:b/>
                        <w:color w:val="000080"/>
                        <w:w w:val="105"/>
                        <w:sz w:val="13"/>
                      </w:rPr>
                      <w:t>,</w:t>
                    </w:r>
                    <w:r>
                      <w:rPr>
                        <w:rFonts w:ascii="Courier New"/>
                        <w:w w:val="105"/>
                        <w:sz w:val="13"/>
                      </w:rPr>
                      <w:t>SignalChecking</w:t>
                    </w:r>
                    <w:r>
                      <w:rPr>
                        <w:rFonts w:ascii="Courier New"/>
                        <w:b/>
                        <w:color w:val="000080"/>
                        <w:w w:val="105"/>
                        <w:sz w:val="13"/>
                      </w:rPr>
                      <w:t>,</w:t>
                    </w:r>
                  </w:p>
                  <w:p w14:paraId="1BA2CF54" w14:textId="77777777" w:rsidR="00AC20DA" w:rsidRDefault="00302325">
                    <w:pPr>
                      <w:spacing w:before="7" w:line="199" w:lineRule="auto"/>
                      <w:ind w:left="163" w:firstLine="326"/>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w w:val="105"/>
                        <w:sz w:val="13"/>
                      </w:rPr>
                      <w:t>ExT</w:t>
                    </w:r>
                    <w:r>
                      <w:rPr>
                        <w:rFonts w:ascii="Courier New"/>
                        <w:b/>
                        <w:color w:val="000080"/>
                        <w:w w:val="105"/>
                        <w:sz w:val="13"/>
                      </w:rPr>
                      <w:t>(</w:t>
                    </w:r>
                    <w:r>
                      <w:rPr>
                        <w:rFonts w:ascii="Courier New"/>
                        <w:w w:val="105"/>
                        <w:sz w:val="13"/>
                      </w:rPr>
                      <w:t>SignalChecking</w:t>
                    </w:r>
                    <w:r>
                      <w:rPr>
                        <w:rFonts w:ascii="Courier New"/>
                        <w:b/>
                        <w:color w:val="000080"/>
                        <w:w w:val="105"/>
                        <w:sz w:val="13"/>
                      </w:rPr>
                      <w:t>,</w:t>
                    </w:r>
                    <w:r>
                      <w:rPr>
                        <w:rFonts w:ascii="Courier New"/>
                        <w:w w:val="105"/>
                        <w:sz w:val="13"/>
                      </w:rPr>
                      <w:t>dataChoice</w:t>
                    </w:r>
                    <w:r>
                      <w:rPr>
                        <w:rFonts w:ascii="Courier New"/>
                        <w:b/>
                        <w:color w:val="000080"/>
                        <w:w w:val="105"/>
                        <w:sz w:val="13"/>
                      </w:rPr>
                      <w:t>,</w:t>
                    </w:r>
                  </w:p>
                  <w:p w14:paraId="4FF87B31" w14:textId="77777777" w:rsidR="00AC20DA" w:rsidRDefault="00302325">
                    <w:pPr>
                      <w:spacing w:line="119"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14:paraId="0A9AF10D" w14:textId="77777777" w:rsidR="00AC20DA" w:rsidRDefault="00302325">
                    <w:pPr>
                      <w:spacing w:line="124" w:lineRule="exact"/>
                      <w:ind w:left="16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dataChoice</w:t>
                    </w:r>
                    <w:r>
                      <w:rPr>
                        <w:rFonts w:ascii="Courier New"/>
                        <w:b/>
                        <w:color w:val="000080"/>
                        <w:w w:val="105"/>
                        <w:sz w:val="13"/>
                      </w:rPr>
                      <w:t>,</w:t>
                    </w:r>
                    <w:r>
                      <w:rPr>
                        <w:rFonts w:ascii="Courier New"/>
                        <w:w w:val="105"/>
                        <w:sz w:val="13"/>
                      </w:rPr>
                      <w:t>queueChoice</w:t>
                    </w:r>
                    <w:r>
                      <w:rPr>
                        <w:rFonts w:ascii="Courier New"/>
                        <w:b/>
                        <w:color w:val="000080"/>
                        <w:w w:val="105"/>
                        <w:sz w:val="13"/>
                      </w:rPr>
                      <w:t>,</w:t>
                    </w:r>
                  </w:p>
                  <w:p w14:paraId="751E48ED" w14:textId="77777777" w:rsidR="00AC20DA" w:rsidRDefault="00302325">
                    <w:pPr>
                      <w:spacing w:line="132"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r>
                      <w:rPr>
                        <w:rFonts w:ascii="Courier New"/>
                        <w:b/>
                        <w:color w:val="000080"/>
                        <w:w w:val="105"/>
                        <w:sz w:val="13"/>
                      </w:rPr>
                      <w:t>);</w:t>
                    </w:r>
                  </w:p>
                </w:txbxContent>
              </v:textbox>
            </v:shape>
            <v:shape id="_x0000_s1064" type="#_x0000_t202" style="position:absolute;left:6957;top:3008;width:81;height:135" filled="f" stroked="f">
              <v:textbox inset="0,0,0,0">
                <w:txbxContent>
                  <w:p w14:paraId="34285B36" w14:textId="77777777" w:rsidR="00AC20DA" w:rsidRDefault="00302325">
                    <w:pPr>
                      <w:spacing w:line="135" w:lineRule="exact"/>
                      <w:rPr>
                        <w:rFonts w:ascii="Courier New"/>
                        <w:b/>
                        <w:sz w:val="13"/>
                      </w:rPr>
                    </w:pPr>
                    <w:r>
                      <w:rPr>
                        <w:rFonts w:ascii="Courier New"/>
                        <w:b/>
                        <w:color w:val="000080"/>
                        <w:w w:val="103"/>
                        <w:sz w:val="13"/>
                      </w:rPr>
                      <w:t>}</w:t>
                    </w:r>
                  </w:p>
                </w:txbxContent>
              </v:textbox>
            </v:shape>
            <v:shape id="_x0000_s1063" type="#_x0000_t202" style="position:absolute;left:6550;top:3132;width:3667;height:878" filled="f" stroked="f">
              <v:textbox inset="0,0,0,0">
                <w:txbxContent>
                  <w:p w14:paraId="2EA99958" w14:textId="77777777" w:rsidR="00AC20DA" w:rsidRDefault="00302325">
                    <w:pPr>
                      <w:spacing w:line="126" w:lineRule="exact"/>
                      <w:ind w:right="-9"/>
                      <w:rPr>
                        <w:rFonts w:ascii="Courier New"/>
                        <w:b/>
                        <w:sz w:val="13"/>
                      </w:rPr>
                    </w:pPr>
                    <w:r>
                      <w:rPr>
                        <w:rFonts w:ascii="Courier New"/>
                        <w:b/>
                        <w:color w:val="00AFEF"/>
                        <w:w w:val="105"/>
                        <w:sz w:val="13"/>
                      </w:rPr>
                      <w:t>59.</w:t>
                    </w:r>
                    <w:r>
                      <w:rPr>
                        <w:rFonts w:ascii="Courier New"/>
                        <w:b/>
                        <w:color w:val="000080"/>
                        <w:w w:val="105"/>
                        <w:sz w:val="13"/>
                      </w:rPr>
                      <w:t>};</w:t>
                    </w:r>
                  </w:p>
                  <w:p w14:paraId="3B6C9A17" w14:textId="77777777" w:rsidR="00AC20DA" w:rsidRDefault="00302325">
                    <w:pPr>
                      <w:spacing w:before="5" w:line="201" w:lineRule="auto"/>
                      <w:ind w:right="-9"/>
                      <w:rPr>
                        <w:rFonts w:ascii="Courier New"/>
                        <w:b/>
                        <w:sz w:val="13"/>
                      </w:rPr>
                    </w:pPr>
                    <w:r>
                      <w:rPr>
                        <w:rFonts w:ascii="Courier New"/>
                        <w:b/>
                        <w:color w:val="00AFEF"/>
                        <w:w w:val="105"/>
                        <w:sz w:val="13"/>
                      </w:rPr>
                      <w:t>60.</w:t>
                    </w:r>
                    <w:r>
                      <w:rPr>
                        <w:rFonts w:ascii="Courier New"/>
                        <w:b/>
                        <w:color w:val="252525"/>
                        <w:w w:val="105"/>
                        <w:sz w:val="13"/>
                      </w:rPr>
                      <w:t xml:space="preserve">void </w:t>
                    </w:r>
                    <w:r>
                      <w:rPr>
                        <w:rFonts w:ascii="Courier New"/>
                        <w:w w:val="105"/>
                        <w:sz w:val="13"/>
                      </w:rPr>
                      <w:t>entryCheck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r>
                      <w:rPr>
                        <w:rFonts w:ascii="Courier New"/>
                        <w:w w:val="105"/>
                        <w:sz w:val="13"/>
                      </w:rPr>
                      <w:t>exitCheck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r>
                      <w:rPr>
                        <w:rFonts w:ascii="Courier New"/>
                        <w:w w:val="105"/>
                        <w:sz w:val="13"/>
                      </w:rPr>
                      <w:t>entryError</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r>
                      <w:rPr>
                        <w:rFonts w:ascii="Courier New"/>
                        <w:w w:val="105"/>
                        <w:sz w:val="13"/>
                      </w:rPr>
                      <w:t>signalCheck</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14:paraId="50602505" w14:textId="77777777" w:rsidR="00AC20DA" w:rsidRDefault="00302325">
                    <w:pPr>
                      <w:spacing w:line="119" w:lineRule="exact"/>
                      <w:ind w:right="-9"/>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31"/>
                        <w:w w:val="105"/>
                        <w:sz w:val="13"/>
                      </w:rPr>
                      <w:t xml:space="preserve"> </w:t>
                    </w:r>
                    <w:r>
                      <w:rPr>
                        <w:rFonts w:ascii="Courier New"/>
                        <w:color w:val="008000"/>
                        <w:w w:val="105"/>
                        <w:sz w:val="13"/>
                      </w:rPr>
                      <w:t>SignalChecking</w:t>
                    </w:r>
                  </w:p>
                  <w:p w14:paraId="1379014B" w14:textId="77777777" w:rsidR="00AC20DA" w:rsidRDefault="00302325">
                    <w:pPr>
                      <w:spacing w:line="133" w:lineRule="exact"/>
                      <w:ind w:right="-9"/>
                      <w:rPr>
                        <w:rFonts w:ascii="Courier New"/>
                        <w:b/>
                        <w:sz w:val="13"/>
                      </w:rPr>
                    </w:pPr>
                    <w:r>
                      <w:rPr>
                        <w:rFonts w:ascii="Courier New"/>
                        <w:b/>
                        <w:color w:val="00AFEF"/>
                        <w:w w:val="105"/>
                        <w:sz w:val="13"/>
                      </w:rPr>
                      <w:t>65.</w:t>
                    </w:r>
                    <w:r>
                      <w:rPr>
                        <w:rFonts w:ascii="Courier New"/>
                        <w:b/>
                        <w:color w:val="000080"/>
                        <w:w w:val="105"/>
                        <w:sz w:val="13"/>
                      </w:rPr>
                      <w:t>}</w:t>
                    </w:r>
                  </w:p>
                </w:txbxContent>
              </v:textbox>
            </v:shape>
            <v:shape id="_x0000_s1062" type="#_x0000_t202" style="position:absolute;left:6550;top:3997;width:326;height:135" filled="f" stroked="f">
              <v:textbox inset="0,0,0,0">
                <w:txbxContent>
                  <w:p w14:paraId="5FB23E72" w14:textId="77777777" w:rsidR="00AC20DA" w:rsidRDefault="00302325">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v:textbox>
            </v:shape>
            <v:shape id="_x0000_s1061" type="#_x0000_t202" style="position:absolute;left:8551;top:3932;width:107;height:203" filled="f" stroked="f">
              <v:textbox inset="0,0,0,0">
                <w:txbxContent>
                  <w:p w14:paraId="65E670BA" w14:textId="77777777" w:rsidR="00AC20DA" w:rsidRDefault="00302325">
                    <w:pPr>
                      <w:spacing w:line="202" w:lineRule="exact"/>
                      <w:rPr>
                        <w:rFonts w:ascii="Calibri"/>
                        <w:sz w:val="20"/>
                      </w:rPr>
                    </w:pPr>
                    <w:r>
                      <w:rPr>
                        <w:rFonts w:ascii="Calibri"/>
                        <w:color w:val="FFFFFF"/>
                        <w:w w:val="101"/>
                        <w:sz w:val="20"/>
                      </w:rPr>
                      <w:t>d</w:t>
                    </w:r>
                  </w:p>
                </w:txbxContent>
              </v:textbox>
            </v:shape>
            <v:shape id="_x0000_s1060" type="#_x0000_t202" style="position:absolute;left:767;top:188;width:1700;height:153" filled="f" stroked="f">
              <v:textbox inset="0,0,0,0">
                <w:txbxContent>
                  <w:p w14:paraId="3B73BF58" w14:textId="77777777" w:rsidR="00AC20DA" w:rsidRDefault="00302325">
                    <w:pPr>
                      <w:tabs>
                        <w:tab w:val="left" w:pos="1008"/>
                      </w:tabs>
                      <w:spacing w:line="152" w:lineRule="exact"/>
                      <w:rPr>
                        <w:rFonts w:ascii="Calibri"/>
                        <w:sz w:val="13"/>
                      </w:rPr>
                    </w:pPr>
                    <w:r>
                      <w:rPr>
                        <w:rFonts w:ascii="Calibri"/>
                        <w:w w:val="105"/>
                        <w:sz w:val="13"/>
                      </w:rPr>
                      <w:t xml:space="preserve">pPush  </w:t>
                    </w:r>
                    <w:r>
                      <w:rPr>
                        <w:rFonts w:ascii="Calibri"/>
                        <w:spacing w:val="13"/>
                        <w:w w:val="105"/>
                        <w:sz w:val="13"/>
                      </w:rPr>
                      <w:t xml:space="preserve"> </w:t>
                    </w:r>
                    <w:r>
                      <w:rPr>
                        <w:rFonts w:ascii="Calibri"/>
                        <w:w w:val="105"/>
                        <w:sz w:val="13"/>
                      </w:rPr>
                      <w:t>pPush</w:t>
                    </w:r>
                    <w:r>
                      <w:rPr>
                        <w:rFonts w:ascii="Calibri"/>
                        <w:w w:val="105"/>
                        <w:sz w:val="13"/>
                      </w:rPr>
                      <w:tab/>
                    </w:r>
                    <w:r>
                      <w:rPr>
                        <w:rFonts w:ascii="Calibri"/>
                        <w:w w:val="105"/>
                        <w:position w:val="2"/>
                        <w:sz w:val="13"/>
                      </w:rPr>
                      <w:t xml:space="preserve">pPull   </w:t>
                    </w:r>
                    <w:r>
                      <w:rPr>
                        <w:rFonts w:ascii="Calibri"/>
                        <w:spacing w:val="11"/>
                        <w:w w:val="105"/>
                        <w:position w:val="2"/>
                        <w:sz w:val="13"/>
                      </w:rPr>
                      <w:t xml:space="preserve"> </w:t>
                    </w:r>
                    <w:r>
                      <w:rPr>
                        <w:rFonts w:ascii="Calibri"/>
                        <w:w w:val="105"/>
                        <w:position w:val="2"/>
                        <w:sz w:val="13"/>
                      </w:rPr>
                      <w:t>pPull</w:t>
                    </w:r>
                  </w:p>
                </w:txbxContent>
              </v:textbox>
            </v:shape>
            <v:shape id="_x0000_s1059" type="#_x0000_t202" style="position:absolute;left:935;top:664;width:299;height:135" filled="f" stroked="f">
              <v:textbox inset="0,0,0,0">
                <w:txbxContent>
                  <w:p w14:paraId="75340359" w14:textId="77777777" w:rsidR="00AC20DA" w:rsidRDefault="00302325">
                    <w:pPr>
                      <w:spacing w:line="135" w:lineRule="exact"/>
                      <w:ind w:right="-9"/>
                      <w:rPr>
                        <w:rFonts w:ascii="Calibri"/>
                        <w:sz w:val="13"/>
                      </w:rPr>
                    </w:pPr>
                    <w:r>
                      <w:rPr>
                        <w:rFonts w:ascii="Calibri"/>
                        <w:sz w:val="13"/>
                      </w:rPr>
                      <w:t>IPush</w:t>
                    </w:r>
                  </w:p>
                </w:txbxContent>
              </v:textbox>
            </v:shape>
            <v:shape id="_x0000_s1058" type="#_x0000_t202" style="position:absolute;left:1476;top:755;width:97;height:203" filled="f" stroked="f">
              <v:textbox inset="0,0,0,0">
                <w:txbxContent>
                  <w:p w14:paraId="0613AC0E" w14:textId="77777777" w:rsidR="00AC20DA" w:rsidRDefault="00302325">
                    <w:pPr>
                      <w:spacing w:line="202" w:lineRule="exact"/>
                      <w:rPr>
                        <w:rFonts w:ascii="Calibri"/>
                        <w:sz w:val="20"/>
                      </w:rPr>
                    </w:pPr>
                    <w:r>
                      <w:rPr>
                        <w:rFonts w:ascii="Calibri"/>
                        <w:color w:val="FFFFFF"/>
                        <w:w w:val="101"/>
                        <w:sz w:val="20"/>
                      </w:rPr>
                      <w:t>a</w:t>
                    </w:r>
                  </w:p>
                </w:txbxContent>
              </v:textbox>
            </v:shape>
            <v:shape id="_x0000_s1057" type="#_x0000_t202" style="position:absolute;left:1962;top:661;width:238;height:135" filled="f" stroked="f">
              <v:textbox inset="0,0,0,0">
                <w:txbxContent>
                  <w:p w14:paraId="40107B4E" w14:textId="77777777" w:rsidR="00AC20DA" w:rsidRDefault="00302325">
                    <w:pPr>
                      <w:spacing w:line="135" w:lineRule="exact"/>
                      <w:ind w:right="-10"/>
                      <w:rPr>
                        <w:rFonts w:ascii="Calibri"/>
                        <w:sz w:val="13"/>
                      </w:rPr>
                    </w:pPr>
                    <w:r>
                      <w:rPr>
                        <w:rFonts w:ascii="Calibri"/>
                        <w:sz w:val="13"/>
                      </w:rPr>
                      <w:t>IPull</w:t>
                    </w:r>
                  </w:p>
                </w:txbxContent>
              </v:textbox>
            </v:shape>
            <v:shape id="_x0000_s1056" type="#_x0000_t202" style="position:absolute;left:1569;top:2556;width:107;height:203" filled="f" stroked="f">
              <v:textbox inset="0,0,0,0">
                <w:txbxContent>
                  <w:p w14:paraId="5486E187" w14:textId="77777777" w:rsidR="00AC20DA" w:rsidRDefault="00302325">
                    <w:pPr>
                      <w:spacing w:line="202" w:lineRule="exact"/>
                      <w:rPr>
                        <w:rFonts w:ascii="Calibri"/>
                        <w:sz w:val="20"/>
                      </w:rPr>
                    </w:pPr>
                    <w:r>
                      <w:rPr>
                        <w:rFonts w:ascii="Calibri"/>
                        <w:color w:val="FFFFFF"/>
                        <w:w w:val="101"/>
                        <w:sz w:val="20"/>
                      </w:rPr>
                      <w:t>b</w:t>
                    </w:r>
                  </w:p>
                </w:txbxContent>
              </v:textbox>
            </v:shape>
            <v:shape id="_x0000_s1055" type="#_x0000_t202" style="position:absolute;left:350;top:2922;width:632;height:199" filled="f" stroked="f">
              <v:textbox inset="0,0,0,0">
                <w:txbxContent>
                  <w:p w14:paraId="30AFF6F4" w14:textId="77777777" w:rsidR="00AC20DA" w:rsidRDefault="00302325">
                    <w:pPr>
                      <w:spacing w:line="90" w:lineRule="exact"/>
                      <w:ind w:right="-16"/>
                      <w:rPr>
                        <w:rFonts w:ascii="Segoe UI"/>
                        <w:sz w:val="9"/>
                      </w:rPr>
                    </w:pPr>
                    <w:r>
                      <w:rPr>
                        <w:rFonts w:ascii="Segoe UI"/>
                        <w:color w:val="404040"/>
                        <w:sz w:val="9"/>
                      </w:rPr>
                      <w:t>DataPushEvent/</w:t>
                    </w:r>
                  </w:p>
                  <w:p w14:paraId="69A1CE66" w14:textId="77777777" w:rsidR="00AC20DA" w:rsidRDefault="00302325">
                    <w:pPr>
                      <w:spacing w:line="108" w:lineRule="exact"/>
                      <w:ind w:right="-16"/>
                      <w:rPr>
                        <w:rFonts w:ascii="Segoe UI"/>
                        <w:sz w:val="9"/>
                      </w:rPr>
                    </w:pPr>
                    <w:r>
                      <w:rPr>
                        <w:rFonts w:ascii="Segoe UI"/>
                        <w:color w:val="404040"/>
                        <w:sz w:val="9"/>
                      </w:rPr>
                      <w:t>signalCheck</w:t>
                    </w:r>
                  </w:p>
                </w:txbxContent>
              </v:textbox>
            </v:shape>
            <v:shape id="_x0000_s1054" type="#_x0000_t202" style="position:absolute;left:1213;top:3246;width:888;height:175" filled="f" stroked="f">
              <v:textbox inset="0,0,0,0">
                <w:txbxContent>
                  <w:p w14:paraId="395D71D0" w14:textId="77777777" w:rsidR="00AC20DA" w:rsidRDefault="00302325">
                    <w:pPr>
                      <w:spacing w:line="73" w:lineRule="exact"/>
                      <w:ind w:left="88"/>
                      <w:jc w:val="center"/>
                      <w:rPr>
                        <w:rFonts w:ascii="Segoe UI"/>
                        <w:sz w:val="9"/>
                      </w:rPr>
                    </w:pPr>
                    <w:r>
                      <w:rPr>
                        <w:rFonts w:ascii="Segoe UI"/>
                        <w:color w:val="404040"/>
                        <w:sz w:val="9"/>
                      </w:rPr>
                      <w:t>[isValid]</w:t>
                    </w:r>
                  </w:p>
                  <w:p w14:paraId="50E3FE05" w14:textId="77777777" w:rsidR="00AC20DA" w:rsidRDefault="00302325">
                    <w:pPr>
                      <w:tabs>
                        <w:tab w:val="left" w:pos="679"/>
                      </w:tabs>
                      <w:spacing w:line="102" w:lineRule="exact"/>
                      <w:jc w:val="center"/>
                      <w:rPr>
                        <w:rFonts w:ascii="Segoe UI"/>
                        <w:sz w:val="9"/>
                      </w:rPr>
                    </w:pPr>
                    <w:r>
                      <w:rPr>
                        <w:rFonts w:ascii="Segoe UI"/>
                        <w:color w:val="404040"/>
                        <w:position w:val="1"/>
                        <w:sz w:val="9"/>
                      </w:rPr>
                      <w:t>[else]</w:t>
                    </w:r>
                    <w:r>
                      <w:rPr>
                        <w:rFonts w:ascii="Segoe UI"/>
                        <w:color w:val="404040"/>
                        <w:position w:val="1"/>
                        <w:sz w:val="9"/>
                      </w:rPr>
                      <w:tab/>
                    </w:r>
                    <w:r>
                      <w:rPr>
                        <w:rFonts w:ascii="Segoe UI"/>
                        <w:color w:val="404040"/>
                        <w:spacing w:val="-1"/>
                        <w:sz w:val="9"/>
                      </w:rPr>
                      <w:t>[else]</w:t>
                    </w:r>
                  </w:p>
                </w:txbxContent>
              </v:textbox>
            </v:shape>
            <v:shape id="_x0000_s1053" type="#_x0000_t202" style="position:absolute;left:2108;top:3277;width:517;height:91" filled="f" stroked="f">
              <v:textbox inset="0,0,0,0">
                <w:txbxContent>
                  <w:p w14:paraId="4D85887C" w14:textId="77777777" w:rsidR="00AC20DA" w:rsidRDefault="00302325">
                    <w:pPr>
                      <w:spacing w:line="90" w:lineRule="exact"/>
                      <w:ind w:right="-20"/>
                      <w:rPr>
                        <w:rFonts w:ascii="Segoe UI"/>
                        <w:sz w:val="9"/>
                      </w:rPr>
                    </w:pPr>
                    <w:r>
                      <w:rPr>
                        <w:rFonts w:ascii="Segoe UI"/>
                        <w:color w:val="404040"/>
                        <w:sz w:val="9"/>
                      </w:rPr>
                      <w:t>[isQueueFull]</w:t>
                    </w:r>
                  </w:p>
                </w:txbxContent>
              </v:textbox>
            </v:shape>
            <v:shape id="_x0000_s1052" type="#_x0000_t202" style="position:absolute;left:1635;top:3950;width:86;height:203" filled="f" stroked="f">
              <v:textbox inset="0,0,0,0">
                <w:txbxContent>
                  <w:p w14:paraId="0B69F16D" w14:textId="77777777" w:rsidR="00AC20DA" w:rsidRDefault="00302325">
                    <w:pPr>
                      <w:spacing w:line="203" w:lineRule="exact"/>
                      <w:rPr>
                        <w:rFonts w:ascii="Calibri"/>
                        <w:sz w:val="20"/>
                      </w:rPr>
                    </w:pPr>
                    <w:r>
                      <w:rPr>
                        <w:rFonts w:ascii="Calibri"/>
                        <w:color w:val="FFFFFF"/>
                        <w:w w:val="101"/>
                        <w:sz w:val="20"/>
                      </w:rPr>
                      <w:t>c</w:t>
                    </w:r>
                  </w:p>
                </w:txbxContent>
              </v:textbox>
            </v:shape>
            <v:shape id="_x0000_s1051" type="#_x0000_t202" style="position:absolute;left:1298;top:334;width:549;height:367" filled="f" stroked="f">
              <v:textbox inset="0,0,0,0">
                <w:txbxContent>
                  <w:p w14:paraId="3E835A4B" w14:textId="77777777" w:rsidR="00AC20DA" w:rsidRDefault="00302325">
                    <w:pPr>
                      <w:spacing w:before="41" w:line="264" w:lineRule="auto"/>
                      <w:ind w:left="151" w:firstLine="12"/>
                      <w:rPr>
                        <w:rFonts w:ascii="Calibri"/>
                        <w:sz w:val="13"/>
                      </w:rPr>
                    </w:pPr>
                    <w:r>
                      <w:rPr>
                        <w:rFonts w:ascii="Calibri"/>
                        <w:w w:val="105"/>
                        <w:sz w:val="13"/>
                      </w:rPr>
                      <w:t>fifo: FIFO</w:t>
                    </w:r>
                  </w:p>
                </w:txbxContent>
              </v:textbox>
            </v:shape>
            <v:shape id="_x0000_s1050" type="#_x0000_t202" style="position:absolute;left:2317;top:334;width:625;height:363" filled="f" strokecolor="gray" strokeweight=".40447mm">
              <v:textbox inset="0,0,0,0">
                <w:txbxContent>
                  <w:p w14:paraId="391EF610" w14:textId="77777777" w:rsidR="00AC20DA" w:rsidRDefault="00302325">
                    <w:pPr>
                      <w:spacing w:before="18" w:line="170" w:lineRule="atLeast"/>
                      <w:ind w:left="19" w:firstLine="217"/>
                      <w:rPr>
                        <w:rFonts w:ascii="Calibri"/>
                        <w:sz w:val="13"/>
                      </w:rPr>
                    </w:pPr>
                    <w:r>
                      <w:rPr>
                        <w:rFonts w:ascii="Calibri"/>
                        <w:w w:val="105"/>
                        <w:sz w:val="13"/>
                      </w:rPr>
                      <w:t>c : Consumer</w:t>
                    </w:r>
                  </w:p>
                </w:txbxContent>
              </v:textbox>
            </v:shape>
            <w10:anchorlock/>
          </v:group>
        </w:pict>
      </w:r>
    </w:p>
    <w:p w14:paraId="18695BE9" w14:textId="77777777" w:rsidR="00AC20DA" w:rsidRDefault="00AC20DA">
      <w:pPr>
        <w:pStyle w:val="Corpsdetexte"/>
        <w:spacing w:before="10"/>
        <w:ind w:left="0"/>
        <w:jc w:val="left"/>
        <w:rPr>
          <w:sz w:val="11"/>
        </w:rPr>
      </w:pPr>
    </w:p>
    <w:p w14:paraId="1CF7A6E7" w14:textId="77777777" w:rsidR="00AC20DA" w:rsidRDefault="005A4AED">
      <w:pPr>
        <w:spacing w:before="73"/>
        <w:ind w:left="3279"/>
        <w:rPr>
          <w:sz w:val="16"/>
        </w:rPr>
      </w:pPr>
      <w:r>
        <w:pict w14:anchorId="403D154C">
          <v:group id="_x0000_s1046" style="position:absolute;left:0;text-align:left;margin-left:231.15pt;margin-top:39.45pt;width:25pt;height:13.6pt;z-index:-21928;mso-position-horizontal-relative:page" coordorigin="4623,789" coordsize="500,272">
            <v:shape id="_x0000_s1048" style="position:absolute;left:4845;top:789;width:136;height:104" coordorigin="4845,789" coordsize="136,104" path="m4981,789r-55,l4901,789r-56,l4845,893r56,l4926,893r55,l4981,789e" stroked="f">
              <v:path arrowok="t"/>
            </v:shape>
            <v:shape id="_x0000_s1047" style="position:absolute;left:4623;top:872;width:500;height:189" coordorigin="4623,872" coordsize="500,189" path="m5122,872r-499,l4623,957r,19l4623,1060r499,l5122,976r,-19l5122,872e" stroked="f">
              <v:path arrowok="t"/>
            </v:shape>
            <w10:wrap anchorx="page"/>
          </v:group>
        </w:pict>
      </w:r>
      <w:r w:rsidR="00302325">
        <w:rPr>
          <w:noProof/>
          <w:lang w:val="fr-FR" w:eastAsia="fr-FR"/>
        </w:rPr>
        <w:drawing>
          <wp:anchor distT="0" distB="0" distL="0" distR="0" simplePos="0" relativeHeight="2008" behindDoc="0" locked="0" layoutInCell="1" allowOverlap="1" wp14:anchorId="0266E845" wp14:editId="40E94282">
            <wp:simplePos x="0" y="0"/>
            <wp:positionH relativeFrom="page">
              <wp:posOffset>2627291</wp:posOffset>
            </wp:positionH>
            <wp:positionV relativeFrom="paragraph">
              <wp:posOffset>458559</wp:posOffset>
            </wp:positionV>
            <wp:extent cx="87466" cy="79248"/>
            <wp:effectExtent l="0" t="0" r="0" b="0"/>
            <wp:wrapNone/>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0" cstate="print"/>
                    <a:stretch>
                      <a:fillRect/>
                    </a:stretch>
                  </pic:blipFill>
                  <pic:spPr>
                    <a:xfrm>
                      <a:off x="0" y="0"/>
                      <a:ext cx="87466" cy="79248"/>
                    </a:xfrm>
                    <a:prstGeom prst="rect">
                      <a:avLst/>
                    </a:prstGeom>
                  </pic:spPr>
                </pic:pic>
              </a:graphicData>
            </a:graphic>
          </wp:anchor>
        </w:drawing>
      </w:r>
      <w:r w:rsidR="00302325">
        <w:rPr>
          <w:sz w:val="16"/>
        </w:rPr>
        <w:t>Fig. 2.   Architecture model and generated intermediate  code</w:t>
      </w:r>
    </w:p>
    <w:p w14:paraId="63CABAAA" w14:textId="77777777" w:rsidR="00AC20DA" w:rsidRDefault="00AC20DA">
      <w:pPr>
        <w:pStyle w:val="Corpsdetexte"/>
        <w:ind w:left="0"/>
        <w:jc w:val="left"/>
      </w:pPr>
    </w:p>
    <w:p w14:paraId="73680849" w14:textId="77777777" w:rsidR="00AC20DA" w:rsidRDefault="00AC20DA">
      <w:pPr>
        <w:sectPr w:rsidR="00AC20DA">
          <w:pgSz w:w="12240" w:h="15840"/>
          <w:pgMar w:top="1000" w:right="860" w:bottom="280" w:left="860" w:header="720" w:footer="720" w:gutter="0"/>
          <w:cols w:space="720"/>
        </w:sectPr>
      </w:pPr>
    </w:p>
    <w:p w14:paraId="7912D45F" w14:textId="77777777" w:rsidR="00AC20DA" w:rsidRDefault="00AC20DA">
      <w:pPr>
        <w:pStyle w:val="Corpsdetexte"/>
        <w:spacing w:before="1"/>
        <w:ind w:left="0"/>
        <w:jc w:val="left"/>
        <w:rPr>
          <w:sz w:val="18"/>
        </w:rPr>
      </w:pPr>
    </w:p>
    <w:tbl>
      <w:tblPr>
        <w:tblStyle w:val="TableNormal"/>
        <w:tblW w:w="0" w:type="auto"/>
        <w:tblInd w:w="129" w:type="dxa"/>
        <w:tblBorders>
          <w:top w:val="nil"/>
          <w:left w:val="nil"/>
          <w:bottom w:val="nil"/>
          <w:right w:val="nil"/>
          <w:insideH w:val="nil"/>
          <w:insideV w:val="nil"/>
        </w:tblBorders>
        <w:tblLayout w:type="fixed"/>
        <w:tblLook w:val="01E0" w:firstRow="1" w:lastRow="1" w:firstColumn="1" w:lastColumn="1" w:noHBand="0" w:noVBand="0"/>
      </w:tblPr>
      <w:tblGrid>
        <w:gridCol w:w="1570"/>
        <w:gridCol w:w="1768"/>
        <w:gridCol w:w="820"/>
        <w:gridCol w:w="83"/>
        <w:gridCol w:w="526"/>
        <w:gridCol w:w="82"/>
      </w:tblGrid>
      <w:tr w:rsidR="00AC20DA" w14:paraId="308451C9" w14:textId="77777777">
        <w:trPr>
          <w:trHeight w:hRule="exact" w:val="477"/>
        </w:trPr>
        <w:tc>
          <w:tcPr>
            <w:tcW w:w="3338" w:type="dxa"/>
            <w:gridSpan w:val="2"/>
            <w:tcBorders>
              <w:left w:val="single" w:sz="3" w:space="0" w:color="41709C"/>
              <w:right w:val="double" w:sz="5" w:space="0" w:color="41709C"/>
            </w:tcBorders>
          </w:tcPr>
          <w:p w14:paraId="626A4A74" w14:textId="77777777" w:rsidR="00AC20DA" w:rsidRDefault="00302325">
            <w:pPr>
              <w:pStyle w:val="TableParagraph"/>
              <w:spacing w:before="6" w:line="127" w:lineRule="exact"/>
              <w:ind w:right="70"/>
              <w:jc w:val="right"/>
              <w:rPr>
                <w:sz w:val="13"/>
              </w:rPr>
            </w:pPr>
            <w:r>
              <w:rPr>
                <w:color w:val="FFFFFF"/>
                <w:w w:val="105"/>
                <w:sz w:val="13"/>
              </w:rPr>
              <w:t>a</w:t>
            </w:r>
          </w:p>
          <w:p w14:paraId="22B72D6B" w14:textId="77777777" w:rsidR="00AC20DA" w:rsidRDefault="00302325">
            <w:pPr>
              <w:pStyle w:val="TableParagraph"/>
              <w:spacing w:line="115" w:lineRule="exact"/>
              <w:ind w:left="2345" w:hanging="61"/>
              <w:rPr>
                <w:sz w:val="12"/>
              </w:rPr>
            </w:pPr>
            <w:r>
              <w:rPr>
                <w:sz w:val="12"/>
              </w:rPr>
              <w:t>Standard code</w:t>
            </w:r>
          </w:p>
          <w:p w14:paraId="68561D36" w14:textId="77777777" w:rsidR="00AC20DA" w:rsidRDefault="00302325">
            <w:pPr>
              <w:pStyle w:val="TableParagraph"/>
              <w:spacing w:before="34"/>
              <w:ind w:right="354"/>
              <w:jc w:val="right"/>
              <w:rPr>
                <w:sz w:val="12"/>
              </w:rPr>
            </w:pPr>
            <w:r>
              <w:rPr>
                <w:sz w:val="12"/>
              </w:rPr>
              <w:t>Architecture</w:t>
            </w:r>
          </w:p>
        </w:tc>
        <w:tc>
          <w:tcPr>
            <w:tcW w:w="903" w:type="dxa"/>
            <w:gridSpan w:val="2"/>
            <w:tcBorders>
              <w:left w:val="double" w:sz="5" w:space="0" w:color="41709C"/>
            </w:tcBorders>
          </w:tcPr>
          <w:p w14:paraId="4AAB9B6D" w14:textId="77777777" w:rsidR="00AC20DA" w:rsidRDefault="00302325">
            <w:pPr>
              <w:pStyle w:val="TableParagraph"/>
              <w:numPr>
                <w:ilvl w:val="0"/>
                <w:numId w:val="1"/>
              </w:numPr>
              <w:tabs>
                <w:tab w:val="left" w:pos="165"/>
              </w:tabs>
              <w:spacing w:before="6" w:line="93" w:lineRule="exact"/>
              <w:rPr>
                <w:rFonts w:ascii="Courier New"/>
                <w:color w:val="00AFEF"/>
                <w:sz w:val="9"/>
              </w:rPr>
            </w:pPr>
            <w:r>
              <w:rPr>
                <w:rFonts w:ascii="Courier New"/>
                <w:b/>
                <w:color w:val="252525"/>
                <w:sz w:val="9"/>
              </w:rPr>
              <w:t>class</w:t>
            </w:r>
            <w:r>
              <w:rPr>
                <w:rFonts w:ascii="Courier New"/>
                <w:b/>
                <w:color w:val="252525"/>
                <w:spacing w:val="13"/>
                <w:sz w:val="9"/>
              </w:rPr>
              <w:t xml:space="preserve"> </w:t>
            </w:r>
            <w:r>
              <w:rPr>
                <w:rFonts w:ascii="Courier New"/>
                <w:color w:val="252525"/>
                <w:sz w:val="9"/>
              </w:rPr>
              <w:t>System</w:t>
            </w:r>
          </w:p>
          <w:p w14:paraId="34767346" w14:textId="77777777" w:rsidR="00AC20DA" w:rsidRDefault="00302325">
            <w:pPr>
              <w:pStyle w:val="TableParagraph"/>
              <w:numPr>
                <w:ilvl w:val="0"/>
                <w:numId w:val="1"/>
              </w:numPr>
              <w:tabs>
                <w:tab w:val="left" w:pos="165"/>
              </w:tabs>
              <w:spacing w:line="84" w:lineRule="exact"/>
              <w:rPr>
                <w:rFonts w:ascii="Courier New"/>
                <w:color w:val="00AFEF"/>
                <w:sz w:val="9"/>
              </w:rPr>
            </w:pPr>
            <w:r>
              <w:rPr>
                <w:rFonts w:ascii="Courier New"/>
                <w:b/>
                <w:color w:val="252525"/>
                <w:sz w:val="9"/>
              </w:rPr>
              <w:t>public</w:t>
            </w:r>
            <w:r>
              <w:rPr>
                <w:rFonts w:ascii="Courier New"/>
                <w:color w:val="252525"/>
                <w:sz w:val="9"/>
              </w:rPr>
              <w:t>:</w:t>
            </w:r>
          </w:p>
          <w:p w14:paraId="3F3113A1" w14:textId="77777777" w:rsidR="00AC20DA" w:rsidRDefault="00302325">
            <w:pPr>
              <w:pStyle w:val="TableParagraph"/>
              <w:numPr>
                <w:ilvl w:val="0"/>
                <w:numId w:val="1"/>
              </w:numPr>
              <w:tabs>
                <w:tab w:val="left" w:pos="275"/>
              </w:tabs>
              <w:spacing w:line="84" w:lineRule="exact"/>
              <w:ind w:left="274" w:hanging="248"/>
              <w:rPr>
                <w:rFonts w:ascii="Courier New"/>
                <w:color w:val="00AFEF"/>
                <w:sz w:val="9"/>
              </w:rPr>
            </w:pPr>
            <w:r>
              <w:rPr>
                <w:rFonts w:ascii="Courier New"/>
                <w:color w:val="252525"/>
                <w:sz w:val="9"/>
              </w:rPr>
              <w:t>Producer</w:t>
            </w:r>
            <w:r>
              <w:rPr>
                <w:rFonts w:ascii="Courier New"/>
                <w:color w:val="252525"/>
                <w:spacing w:val="12"/>
                <w:sz w:val="9"/>
              </w:rPr>
              <w:t xml:space="preserve"> </w:t>
            </w:r>
            <w:r>
              <w:rPr>
                <w:rFonts w:ascii="Courier New"/>
                <w:color w:val="252525"/>
                <w:sz w:val="9"/>
              </w:rPr>
              <w:t>p;</w:t>
            </w:r>
          </w:p>
          <w:p w14:paraId="58CAE11A" w14:textId="77777777" w:rsidR="00AC20DA" w:rsidRDefault="00302325">
            <w:pPr>
              <w:pStyle w:val="TableParagraph"/>
              <w:numPr>
                <w:ilvl w:val="0"/>
                <w:numId w:val="1"/>
              </w:numPr>
              <w:tabs>
                <w:tab w:val="left" w:pos="275"/>
              </w:tabs>
              <w:spacing w:line="84" w:lineRule="exact"/>
              <w:ind w:left="274" w:hanging="248"/>
              <w:rPr>
                <w:rFonts w:ascii="Courier New"/>
                <w:color w:val="00AFEF"/>
                <w:sz w:val="9"/>
              </w:rPr>
            </w:pPr>
            <w:r>
              <w:rPr>
                <w:rFonts w:ascii="Courier New"/>
                <w:color w:val="252525"/>
                <w:sz w:val="9"/>
              </w:rPr>
              <w:t>Consumer</w:t>
            </w:r>
            <w:r>
              <w:rPr>
                <w:rFonts w:ascii="Courier New"/>
                <w:color w:val="252525"/>
                <w:spacing w:val="12"/>
                <w:sz w:val="9"/>
              </w:rPr>
              <w:t xml:space="preserve"> </w:t>
            </w:r>
            <w:r>
              <w:rPr>
                <w:rFonts w:ascii="Courier New"/>
                <w:color w:val="252525"/>
                <w:sz w:val="9"/>
              </w:rPr>
              <w:t>c;</w:t>
            </w:r>
          </w:p>
          <w:p w14:paraId="7A2A8592" w14:textId="77777777" w:rsidR="00AC20DA" w:rsidRDefault="00302325">
            <w:pPr>
              <w:pStyle w:val="TableParagraph"/>
              <w:numPr>
                <w:ilvl w:val="0"/>
                <w:numId w:val="1"/>
              </w:numPr>
              <w:tabs>
                <w:tab w:val="left" w:pos="275"/>
              </w:tabs>
              <w:spacing w:line="93" w:lineRule="exact"/>
              <w:ind w:left="274" w:hanging="248"/>
              <w:rPr>
                <w:rFonts w:ascii="Courier New"/>
                <w:color w:val="00AFEF"/>
                <w:sz w:val="9"/>
              </w:rPr>
            </w:pPr>
            <w:r>
              <w:rPr>
                <w:rFonts w:ascii="Courier New"/>
                <w:color w:val="252525"/>
                <w:sz w:val="9"/>
              </w:rPr>
              <w:t>FIFO</w:t>
            </w:r>
            <w:r>
              <w:rPr>
                <w:rFonts w:ascii="Courier New"/>
                <w:color w:val="252525"/>
                <w:spacing w:val="11"/>
                <w:sz w:val="9"/>
              </w:rPr>
              <w:t xml:space="preserve"> </w:t>
            </w:r>
            <w:r>
              <w:rPr>
                <w:rFonts w:ascii="Courier New"/>
                <w:color w:val="252525"/>
                <w:sz w:val="9"/>
              </w:rPr>
              <w:t>fifo;</w:t>
            </w:r>
          </w:p>
        </w:tc>
        <w:tc>
          <w:tcPr>
            <w:tcW w:w="608" w:type="dxa"/>
            <w:gridSpan w:val="2"/>
            <w:tcBorders>
              <w:bottom w:val="single" w:sz="41" w:space="0" w:color="FFFFFF"/>
              <w:right w:val="single" w:sz="3" w:space="0" w:color="41709C"/>
            </w:tcBorders>
          </w:tcPr>
          <w:p w14:paraId="4C533E28" w14:textId="77777777" w:rsidR="00AC20DA" w:rsidRDefault="00302325">
            <w:pPr>
              <w:pStyle w:val="TableParagraph"/>
              <w:tabs>
                <w:tab w:val="left" w:pos="453"/>
              </w:tabs>
              <w:spacing w:before="6"/>
              <w:rPr>
                <w:sz w:val="13"/>
              </w:rPr>
            </w:pPr>
            <w:r>
              <w:rPr>
                <w:rFonts w:ascii="Courier New"/>
                <w:color w:val="252525"/>
                <w:w w:val="105"/>
                <w:sz w:val="9"/>
              </w:rPr>
              <w:t>{</w:t>
            </w:r>
            <w:r>
              <w:rPr>
                <w:rFonts w:ascii="Courier New"/>
                <w:color w:val="252525"/>
                <w:w w:val="105"/>
                <w:sz w:val="9"/>
              </w:rPr>
              <w:tab/>
            </w:r>
            <w:r>
              <w:rPr>
                <w:color w:val="FFFFFF"/>
                <w:w w:val="105"/>
                <w:position w:val="-4"/>
                <w:sz w:val="13"/>
              </w:rPr>
              <w:t>b</w:t>
            </w:r>
          </w:p>
        </w:tc>
      </w:tr>
      <w:tr w:rsidR="00AC20DA" w14:paraId="2037C3EC" w14:textId="77777777">
        <w:trPr>
          <w:trHeight w:hRule="exact" w:val="130"/>
        </w:trPr>
        <w:tc>
          <w:tcPr>
            <w:tcW w:w="1570" w:type="dxa"/>
            <w:vMerge w:val="restart"/>
            <w:tcBorders>
              <w:left w:val="single" w:sz="3" w:space="0" w:color="41709C"/>
            </w:tcBorders>
          </w:tcPr>
          <w:p w14:paraId="5F4249E9" w14:textId="77777777" w:rsidR="00AC20DA" w:rsidRDefault="00302325">
            <w:pPr>
              <w:pStyle w:val="TableParagraph"/>
              <w:spacing w:line="135" w:lineRule="exact"/>
              <w:ind w:left="40" w:right="847"/>
              <w:jc w:val="center"/>
              <w:rPr>
                <w:sz w:val="12"/>
              </w:rPr>
            </w:pPr>
            <w:r>
              <w:rPr>
                <w:sz w:val="12"/>
              </w:rPr>
              <w:t>Intermediate</w:t>
            </w:r>
          </w:p>
          <w:p w14:paraId="0D1A4AD6" w14:textId="77777777" w:rsidR="00AC20DA" w:rsidRDefault="00302325">
            <w:pPr>
              <w:pStyle w:val="TableParagraph"/>
              <w:ind w:left="39" w:right="847"/>
              <w:jc w:val="center"/>
              <w:rPr>
                <w:sz w:val="12"/>
              </w:rPr>
            </w:pPr>
            <w:r>
              <w:rPr>
                <w:sz w:val="12"/>
              </w:rPr>
              <w:t>code</w:t>
            </w:r>
          </w:p>
        </w:tc>
        <w:tc>
          <w:tcPr>
            <w:tcW w:w="1767" w:type="dxa"/>
            <w:vMerge w:val="restart"/>
            <w:tcBorders>
              <w:right w:val="double" w:sz="5" w:space="0" w:color="41709C"/>
            </w:tcBorders>
          </w:tcPr>
          <w:p w14:paraId="44B5A964" w14:textId="77777777" w:rsidR="00AC20DA" w:rsidRDefault="00302325">
            <w:pPr>
              <w:pStyle w:val="TableParagraph"/>
              <w:spacing w:line="100" w:lineRule="exact"/>
              <w:ind w:left="861" w:right="443"/>
              <w:jc w:val="center"/>
              <w:rPr>
                <w:sz w:val="12"/>
              </w:rPr>
            </w:pPr>
            <w:r>
              <w:rPr>
                <w:sz w:val="12"/>
              </w:rPr>
              <w:t>code</w:t>
            </w:r>
          </w:p>
          <w:p w14:paraId="08303D45" w14:textId="77777777" w:rsidR="00AC20DA" w:rsidRDefault="00AC20DA">
            <w:pPr>
              <w:pStyle w:val="TableParagraph"/>
              <w:spacing w:before="1"/>
              <w:rPr>
                <w:rFonts w:ascii="Times New Roman"/>
                <w:sz w:val="15"/>
              </w:rPr>
            </w:pPr>
          </w:p>
          <w:p w14:paraId="3DAB2EAC" w14:textId="77777777" w:rsidR="00AC20DA" w:rsidRDefault="00302325">
            <w:pPr>
              <w:pStyle w:val="TableParagraph"/>
              <w:ind w:left="864" w:right="443"/>
              <w:jc w:val="center"/>
              <w:rPr>
                <w:sz w:val="12"/>
              </w:rPr>
            </w:pPr>
            <w:r>
              <w:rPr>
                <w:sz w:val="12"/>
              </w:rPr>
              <w:t>Behavior code</w:t>
            </w:r>
          </w:p>
        </w:tc>
        <w:tc>
          <w:tcPr>
            <w:tcW w:w="820" w:type="dxa"/>
            <w:tcBorders>
              <w:top w:val="single" w:sz="41" w:space="0" w:color="FFFFFF"/>
              <w:left w:val="double" w:sz="5" w:space="0" w:color="41709C"/>
            </w:tcBorders>
          </w:tcPr>
          <w:p w14:paraId="6B2A5592" w14:textId="77777777" w:rsidR="00AC20DA" w:rsidRDefault="00302325">
            <w:pPr>
              <w:pStyle w:val="TableParagraph"/>
              <w:tabs>
                <w:tab w:val="left" w:pos="385"/>
              </w:tabs>
              <w:spacing w:line="84" w:lineRule="exact"/>
              <w:ind w:left="26"/>
              <w:rPr>
                <w:rFonts w:ascii="Courier New"/>
                <w:sz w:val="9"/>
              </w:rPr>
            </w:pPr>
            <w:r>
              <w:rPr>
                <w:rFonts w:ascii="Courier New"/>
                <w:color w:val="00AFEF"/>
                <w:sz w:val="9"/>
              </w:rPr>
              <w:t>7.</w:t>
            </w:r>
            <w:r>
              <w:rPr>
                <w:rFonts w:ascii="Courier New"/>
                <w:color w:val="00AFEF"/>
                <w:sz w:val="9"/>
              </w:rPr>
              <w:tab/>
            </w:r>
            <w:r>
              <w:rPr>
                <w:rFonts w:ascii="Courier New"/>
                <w:color w:val="252525"/>
                <w:sz w:val="9"/>
              </w:rPr>
              <w:t>p.pPush</w:t>
            </w:r>
          </w:p>
        </w:tc>
        <w:tc>
          <w:tcPr>
            <w:tcW w:w="83" w:type="dxa"/>
            <w:tcBorders>
              <w:top w:val="single" w:sz="41" w:space="0" w:color="FFFFFF"/>
            </w:tcBorders>
          </w:tcPr>
          <w:p w14:paraId="5221C11E" w14:textId="77777777" w:rsidR="00AC20DA" w:rsidRDefault="00AC20DA"/>
        </w:tc>
        <w:tc>
          <w:tcPr>
            <w:tcW w:w="526" w:type="dxa"/>
            <w:tcBorders>
              <w:top w:val="single" w:sz="41" w:space="0" w:color="FFFFFF"/>
            </w:tcBorders>
          </w:tcPr>
          <w:p w14:paraId="73FA7822" w14:textId="77777777" w:rsidR="00AC20DA" w:rsidRDefault="00302325">
            <w:pPr>
              <w:pStyle w:val="TableParagraph"/>
              <w:spacing w:line="84" w:lineRule="exact"/>
              <w:ind w:left="55"/>
              <w:rPr>
                <w:rFonts w:ascii="Courier New"/>
                <w:sz w:val="9"/>
              </w:rPr>
            </w:pPr>
            <w:r>
              <w:rPr>
                <w:rFonts w:ascii="Courier New"/>
                <w:color w:val="252525"/>
                <w:sz w:val="9"/>
              </w:rPr>
              <w:t>&amp;fifo;</w:t>
            </w:r>
          </w:p>
        </w:tc>
        <w:tc>
          <w:tcPr>
            <w:tcW w:w="82" w:type="dxa"/>
            <w:tcBorders>
              <w:top w:val="single" w:sz="41" w:space="0" w:color="FFFFFF"/>
              <w:right w:val="single" w:sz="3" w:space="0" w:color="41709C"/>
            </w:tcBorders>
          </w:tcPr>
          <w:p w14:paraId="6ADFA131" w14:textId="77777777" w:rsidR="00AC20DA" w:rsidRDefault="00AC20DA"/>
        </w:tc>
      </w:tr>
      <w:tr w:rsidR="00AC20DA" w14:paraId="44B423A2" w14:textId="77777777">
        <w:trPr>
          <w:trHeight w:hRule="exact" w:val="84"/>
        </w:trPr>
        <w:tc>
          <w:tcPr>
            <w:tcW w:w="1570" w:type="dxa"/>
            <w:vMerge/>
            <w:tcBorders>
              <w:left w:val="single" w:sz="3" w:space="0" w:color="41709C"/>
            </w:tcBorders>
          </w:tcPr>
          <w:p w14:paraId="1663F699" w14:textId="77777777" w:rsidR="00AC20DA" w:rsidRDefault="00AC20DA"/>
        </w:tc>
        <w:tc>
          <w:tcPr>
            <w:tcW w:w="1767" w:type="dxa"/>
            <w:vMerge/>
            <w:tcBorders>
              <w:right w:val="double" w:sz="5" w:space="0" w:color="41709C"/>
            </w:tcBorders>
          </w:tcPr>
          <w:p w14:paraId="13F81876" w14:textId="77777777" w:rsidR="00AC20DA" w:rsidRDefault="00AC20DA"/>
        </w:tc>
        <w:tc>
          <w:tcPr>
            <w:tcW w:w="1429" w:type="dxa"/>
            <w:gridSpan w:val="3"/>
            <w:tcBorders>
              <w:left w:val="double" w:sz="5" w:space="0" w:color="41709C"/>
            </w:tcBorders>
          </w:tcPr>
          <w:p w14:paraId="2FCF2848" w14:textId="77777777" w:rsidR="00AC20DA" w:rsidRDefault="00AC20DA"/>
        </w:tc>
        <w:tc>
          <w:tcPr>
            <w:tcW w:w="82" w:type="dxa"/>
            <w:tcBorders>
              <w:right w:val="single" w:sz="3" w:space="0" w:color="41709C"/>
            </w:tcBorders>
          </w:tcPr>
          <w:p w14:paraId="39491B96" w14:textId="77777777" w:rsidR="00AC20DA" w:rsidRDefault="00AC20DA"/>
        </w:tc>
      </w:tr>
      <w:tr w:rsidR="00AC20DA" w14:paraId="7C722252" w14:textId="77777777">
        <w:trPr>
          <w:trHeight w:hRule="exact" w:val="84"/>
        </w:trPr>
        <w:tc>
          <w:tcPr>
            <w:tcW w:w="1570" w:type="dxa"/>
            <w:vMerge/>
            <w:tcBorders>
              <w:left w:val="single" w:sz="3" w:space="0" w:color="41709C"/>
            </w:tcBorders>
          </w:tcPr>
          <w:p w14:paraId="4DC7C508" w14:textId="77777777" w:rsidR="00AC20DA" w:rsidRDefault="00AC20DA"/>
        </w:tc>
        <w:tc>
          <w:tcPr>
            <w:tcW w:w="1767" w:type="dxa"/>
            <w:vMerge/>
            <w:tcBorders>
              <w:right w:val="double" w:sz="5" w:space="0" w:color="41709C"/>
            </w:tcBorders>
          </w:tcPr>
          <w:p w14:paraId="03DEB32E" w14:textId="77777777" w:rsidR="00AC20DA" w:rsidRDefault="00AC20DA"/>
        </w:tc>
        <w:tc>
          <w:tcPr>
            <w:tcW w:w="1429" w:type="dxa"/>
            <w:gridSpan w:val="3"/>
            <w:tcBorders>
              <w:left w:val="double" w:sz="5" w:space="0" w:color="41709C"/>
            </w:tcBorders>
          </w:tcPr>
          <w:p w14:paraId="118C9513" w14:textId="77777777" w:rsidR="00AC20DA" w:rsidRDefault="00AC20DA"/>
        </w:tc>
        <w:tc>
          <w:tcPr>
            <w:tcW w:w="82" w:type="dxa"/>
            <w:tcBorders>
              <w:right w:val="single" w:sz="3" w:space="0" w:color="41709C"/>
            </w:tcBorders>
          </w:tcPr>
          <w:p w14:paraId="593FB791" w14:textId="77777777" w:rsidR="00AC20DA" w:rsidRDefault="00AC20DA"/>
        </w:tc>
      </w:tr>
      <w:tr w:rsidR="00AC20DA" w14:paraId="65A12BED" w14:textId="77777777">
        <w:trPr>
          <w:trHeight w:hRule="exact" w:val="84"/>
        </w:trPr>
        <w:tc>
          <w:tcPr>
            <w:tcW w:w="1570" w:type="dxa"/>
            <w:vMerge/>
            <w:tcBorders>
              <w:left w:val="single" w:sz="3" w:space="0" w:color="41709C"/>
            </w:tcBorders>
          </w:tcPr>
          <w:p w14:paraId="419B8C2A" w14:textId="77777777" w:rsidR="00AC20DA" w:rsidRDefault="00AC20DA"/>
        </w:tc>
        <w:tc>
          <w:tcPr>
            <w:tcW w:w="1767" w:type="dxa"/>
            <w:vMerge/>
            <w:tcBorders>
              <w:right w:val="double" w:sz="5" w:space="0" w:color="41709C"/>
            </w:tcBorders>
          </w:tcPr>
          <w:p w14:paraId="075D0226" w14:textId="77777777" w:rsidR="00AC20DA" w:rsidRDefault="00AC20DA"/>
        </w:tc>
        <w:tc>
          <w:tcPr>
            <w:tcW w:w="1429" w:type="dxa"/>
            <w:gridSpan w:val="3"/>
            <w:tcBorders>
              <w:left w:val="double" w:sz="5" w:space="0" w:color="41709C"/>
            </w:tcBorders>
          </w:tcPr>
          <w:p w14:paraId="16282BF2" w14:textId="77777777" w:rsidR="00AC20DA" w:rsidRDefault="00AC20DA"/>
        </w:tc>
        <w:tc>
          <w:tcPr>
            <w:tcW w:w="82" w:type="dxa"/>
            <w:tcBorders>
              <w:right w:val="single" w:sz="3" w:space="0" w:color="41709C"/>
            </w:tcBorders>
          </w:tcPr>
          <w:p w14:paraId="1E2AA8F9" w14:textId="77777777" w:rsidR="00AC20DA" w:rsidRDefault="00AC20DA"/>
        </w:tc>
      </w:tr>
      <w:tr w:rsidR="00AC20DA" w14:paraId="463B1E51" w14:textId="77777777">
        <w:trPr>
          <w:trHeight w:hRule="exact" w:val="84"/>
        </w:trPr>
        <w:tc>
          <w:tcPr>
            <w:tcW w:w="1570" w:type="dxa"/>
            <w:vMerge/>
            <w:tcBorders>
              <w:left w:val="single" w:sz="3" w:space="0" w:color="41709C"/>
            </w:tcBorders>
          </w:tcPr>
          <w:p w14:paraId="731F0A45" w14:textId="77777777" w:rsidR="00AC20DA" w:rsidRDefault="00AC20DA"/>
        </w:tc>
        <w:tc>
          <w:tcPr>
            <w:tcW w:w="1767" w:type="dxa"/>
            <w:vMerge/>
            <w:tcBorders>
              <w:right w:val="double" w:sz="5" w:space="0" w:color="41709C"/>
            </w:tcBorders>
          </w:tcPr>
          <w:p w14:paraId="08D9FDD8" w14:textId="77777777" w:rsidR="00AC20DA" w:rsidRDefault="00AC20DA"/>
        </w:tc>
        <w:tc>
          <w:tcPr>
            <w:tcW w:w="1429" w:type="dxa"/>
            <w:gridSpan w:val="3"/>
            <w:tcBorders>
              <w:left w:val="double" w:sz="5" w:space="0" w:color="41709C"/>
            </w:tcBorders>
          </w:tcPr>
          <w:p w14:paraId="2DEBF5DA" w14:textId="77777777" w:rsidR="00AC20DA" w:rsidRDefault="00AC20DA"/>
        </w:tc>
        <w:tc>
          <w:tcPr>
            <w:tcW w:w="82" w:type="dxa"/>
            <w:tcBorders>
              <w:right w:val="single" w:sz="3" w:space="0" w:color="41709C"/>
            </w:tcBorders>
          </w:tcPr>
          <w:p w14:paraId="50437061" w14:textId="77777777" w:rsidR="00AC20DA" w:rsidRDefault="00AC20DA"/>
        </w:tc>
      </w:tr>
      <w:tr w:rsidR="00AC20DA" w14:paraId="3B928290" w14:textId="77777777">
        <w:trPr>
          <w:trHeight w:hRule="exact" w:val="84"/>
        </w:trPr>
        <w:tc>
          <w:tcPr>
            <w:tcW w:w="1570" w:type="dxa"/>
            <w:vMerge/>
            <w:tcBorders>
              <w:left w:val="single" w:sz="3" w:space="0" w:color="41709C"/>
            </w:tcBorders>
          </w:tcPr>
          <w:p w14:paraId="6506E489" w14:textId="77777777" w:rsidR="00AC20DA" w:rsidRDefault="00AC20DA"/>
        </w:tc>
        <w:tc>
          <w:tcPr>
            <w:tcW w:w="1767" w:type="dxa"/>
            <w:vMerge/>
            <w:tcBorders>
              <w:right w:val="double" w:sz="5" w:space="0" w:color="41709C"/>
            </w:tcBorders>
          </w:tcPr>
          <w:p w14:paraId="547A572D" w14:textId="77777777" w:rsidR="00AC20DA" w:rsidRDefault="00AC20DA"/>
        </w:tc>
        <w:tc>
          <w:tcPr>
            <w:tcW w:w="1429" w:type="dxa"/>
            <w:gridSpan w:val="3"/>
            <w:tcBorders>
              <w:left w:val="double" w:sz="5" w:space="0" w:color="41709C"/>
            </w:tcBorders>
          </w:tcPr>
          <w:p w14:paraId="746F3967" w14:textId="77777777" w:rsidR="00AC20DA" w:rsidRDefault="00AC20DA"/>
        </w:tc>
        <w:tc>
          <w:tcPr>
            <w:tcW w:w="82" w:type="dxa"/>
            <w:tcBorders>
              <w:right w:val="single" w:sz="3" w:space="0" w:color="41709C"/>
            </w:tcBorders>
          </w:tcPr>
          <w:p w14:paraId="69FA1F60" w14:textId="77777777" w:rsidR="00AC20DA" w:rsidRDefault="00AC20DA"/>
        </w:tc>
      </w:tr>
      <w:tr w:rsidR="00AC20DA" w14:paraId="0C9FCDA2" w14:textId="77777777">
        <w:trPr>
          <w:trHeight w:hRule="exact" w:val="84"/>
        </w:trPr>
        <w:tc>
          <w:tcPr>
            <w:tcW w:w="1570" w:type="dxa"/>
            <w:vMerge/>
            <w:tcBorders>
              <w:left w:val="single" w:sz="3" w:space="0" w:color="41709C"/>
            </w:tcBorders>
          </w:tcPr>
          <w:p w14:paraId="7EA79C3C" w14:textId="77777777" w:rsidR="00AC20DA" w:rsidRDefault="00AC20DA"/>
        </w:tc>
        <w:tc>
          <w:tcPr>
            <w:tcW w:w="1767" w:type="dxa"/>
            <w:vMerge/>
            <w:tcBorders>
              <w:right w:val="double" w:sz="5" w:space="0" w:color="41709C"/>
            </w:tcBorders>
          </w:tcPr>
          <w:p w14:paraId="7F21A666" w14:textId="77777777" w:rsidR="00AC20DA" w:rsidRDefault="00AC20DA"/>
        </w:tc>
        <w:tc>
          <w:tcPr>
            <w:tcW w:w="1429" w:type="dxa"/>
            <w:gridSpan w:val="3"/>
            <w:tcBorders>
              <w:left w:val="double" w:sz="5" w:space="0" w:color="41709C"/>
            </w:tcBorders>
          </w:tcPr>
          <w:p w14:paraId="48F999F4" w14:textId="77777777" w:rsidR="00AC20DA" w:rsidRDefault="00AC20DA"/>
        </w:tc>
        <w:tc>
          <w:tcPr>
            <w:tcW w:w="82" w:type="dxa"/>
            <w:tcBorders>
              <w:right w:val="single" w:sz="3" w:space="0" w:color="41709C"/>
            </w:tcBorders>
          </w:tcPr>
          <w:p w14:paraId="2A940C12" w14:textId="77777777" w:rsidR="00AC20DA" w:rsidRDefault="00AC20DA"/>
        </w:tc>
      </w:tr>
      <w:tr w:rsidR="00AC20DA" w14:paraId="1860055C" w14:textId="77777777">
        <w:trPr>
          <w:trHeight w:hRule="exact" w:val="84"/>
        </w:trPr>
        <w:tc>
          <w:tcPr>
            <w:tcW w:w="1570" w:type="dxa"/>
            <w:vMerge/>
            <w:tcBorders>
              <w:left w:val="single" w:sz="3" w:space="0" w:color="41709C"/>
            </w:tcBorders>
          </w:tcPr>
          <w:p w14:paraId="69A07114" w14:textId="77777777" w:rsidR="00AC20DA" w:rsidRDefault="00AC20DA"/>
        </w:tc>
        <w:tc>
          <w:tcPr>
            <w:tcW w:w="1767" w:type="dxa"/>
            <w:vMerge/>
            <w:tcBorders>
              <w:right w:val="double" w:sz="5" w:space="0" w:color="41709C"/>
            </w:tcBorders>
          </w:tcPr>
          <w:p w14:paraId="4B1EF311" w14:textId="77777777" w:rsidR="00AC20DA" w:rsidRDefault="00AC20DA"/>
        </w:tc>
        <w:tc>
          <w:tcPr>
            <w:tcW w:w="1429" w:type="dxa"/>
            <w:gridSpan w:val="3"/>
            <w:tcBorders>
              <w:left w:val="double" w:sz="5" w:space="0" w:color="41709C"/>
            </w:tcBorders>
          </w:tcPr>
          <w:p w14:paraId="7D5FB51B" w14:textId="77777777" w:rsidR="00AC20DA" w:rsidRDefault="00AC20DA"/>
        </w:tc>
        <w:tc>
          <w:tcPr>
            <w:tcW w:w="82" w:type="dxa"/>
            <w:tcBorders>
              <w:right w:val="single" w:sz="3" w:space="0" w:color="41709C"/>
            </w:tcBorders>
          </w:tcPr>
          <w:p w14:paraId="5BB3B628" w14:textId="77777777" w:rsidR="00AC20DA" w:rsidRDefault="00AC20DA"/>
        </w:tc>
      </w:tr>
      <w:tr w:rsidR="00AC20DA" w14:paraId="0A97143F" w14:textId="77777777">
        <w:trPr>
          <w:trHeight w:hRule="exact" w:val="84"/>
        </w:trPr>
        <w:tc>
          <w:tcPr>
            <w:tcW w:w="1570" w:type="dxa"/>
            <w:vMerge/>
            <w:tcBorders>
              <w:left w:val="single" w:sz="3" w:space="0" w:color="41709C"/>
            </w:tcBorders>
          </w:tcPr>
          <w:p w14:paraId="36BA5252" w14:textId="77777777" w:rsidR="00AC20DA" w:rsidRDefault="00AC20DA"/>
        </w:tc>
        <w:tc>
          <w:tcPr>
            <w:tcW w:w="1767" w:type="dxa"/>
            <w:vMerge/>
            <w:tcBorders>
              <w:right w:val="double" w:sz="5" w:space="0" w:color="41709C"/>
            </w:tcBorders>
          </w:tcPr>
          <w:p w14:paraId="24F4DA99" w14:textId="77777777" w:rsidR="00AC20DA" w:rsidRDefault="00AC20DA"/>
        </w:tc>
        <w:tc>
          <w:tcPr>
            <w:tcW w:w="1429" w:type="dxa"/>
            <w:gridSpan w:val="3"/>
            <w:tcBorders>
              <w:left w:val="double" w:sz="5" w:space="0" w:color="41709C"/>
            </w:tcBorders>
          </w:tcPr>
          <w:p w14:paraId="6072EC02" w14:textId="77777777" w:rsidR="00AC20DA" w:rsidRDefault="00AC20DA"/>
        </w:tc>
        <w:tc>
          <w:tcPr>
            <w:tcW w:w="82" w:type="dxa"/>
            <w:tcBorders>
              <w:right w:val="single" w:sz="3" w:space="0" w:color="41709C"/>
            </w:tcBorders>
          </w:tcPr>
          <w:p w14:paraId="33D4ED0E" w14:textId="77777777" w:rsidR="00AC20DA" w:rsidRDefault="00AC20DA"/>
        </w:tc>
      </w:tr>
      <w:tr w:rsidR="00AC20DA" w14:paraId="44611992" w14:textId="77777777">
        <w:trPr>
          <w:trHeight w:hRule="exact" w:val="77"/>
        </w:trPr>
        <w:tc>
          <w:tcPr>
            <w:tcW w:w="1570" w:type="dxa"/>
            <w:vMerge/>
            <w:tcBorders>
              <w:left w:val="single" w:sz="3" w:space="0" w:color="41709C"/>
              <w:bottom w:val="single" w:sz="3" w:space="0" w:color="41709C"/>
            </w:tcBorders>
          </w:tcPr>
          <w:p w14:paraId="60F0666A" w14:textId="77777777" w:rsidR="00AC20DA" w:rsidRDefault="00AC20DA"/>
        </w:tc>
        <w:tc>
          <w:tcPr>
            <w:tcW w:w="1767" w:type="dxa"/>
            <w:vMerge/>
            <w:tcBorders>
              <w:bottom w:val="single" w:sz="3" w:space="0" w:color="41709C"/>
              <w:right w:val="double" w:sz="5" w:space="0" w:color="41709C"/>
            </w:tcBorders>
          </w:tcPr>
          <w:p w14:paraId="0195CCD3" w14:textId="77777777" w:rsidR="00AC20DA" w:rsidRDefault="00AC20DA"/>
        </w:tc>
        <w:tc>
          <w:tcPr>
            <w:tcW w:w="1429" w:type="dxa"/>
            <w:gridSpan w:val="3"/>
            <w:tcBorders>
              <w:left w:val="double" w:sz="5" w:space="0" w:color="41709C"/>
              <w:bottom w:val="single" w:sz="3" w:space="0" w:color="41709C"/>
            </w:tcBorders>
          </w:tcPr>
          <w:p w14:paraId="6ADF65BC" w14:textId="77777777" w:rsidR="00AC20DA" w:rsidRDefault="00AC20DA"/>
        </w:tc>
        <w:tc>
          <w:tcPr>
            <w:tcW w:w="82" w:type="dxa"/>
            <w:tcBorders>
              <w:bottom w:val="single" w:sz="3" w:space="0" w:color="41709C"/>
              <w:right w:val="single" w:sz="3" w:space="0" w:color="41709C"/>
            </w:tcBorders>
          </w:tcPr>
          <w:p w14:paraId="174EC826" w14:textId="77777777" w:rsidR="00AC20DA" w:rsidRDefault="00AC20DA"/>
        </w:tc>
      </w:tr>
    </w:tbl>
    <w:p w14:paraId="5C1EBF9E" w14:textId="77777777" w:rsidR="00AC20DA" w:rsidRDefault="00AC20DA">
      <w:pPr>
        <w:pStyle w:val="Corpsdetexte"/>
        <w:spacing w:before="6"/>
        <w:ind w:left="0"/>
        <w:jc w:val="left"/>
        <w:rPr>
          <w:sz w:val="21"/>
        </w:rPr>
      </w:pPr>
    </w:p>
    <w:p w14:paraId="22A9F87A" w14:textId="77777777" w:rsidR="00AC20DA" w:rsidRDefault="005A4AED">
      <w:pPr>
        <w:ind w:left="1193" w:right="28"/>
        <w:rPr>
          <w:sz w:val="16"/>
        </w:rPr>
      </w:pPr>
      <w:r>
        <w:pict w14:anchorId="4FA94BD8">
          <v:group id="_x0000_s1043" style="position:absolute;left:0;text-align:left;margin-left:49.6pt;margin-top:-56.5pt;width:46.45pt;height:16.4pt;z-index:-21976;mso-position-horizontal-relative:page" coordorigin="992,-1130" coordsize="929,328">
            <v:shape id="_x0000_s1045" style="position:absolute;left:996;top:-1126;width:760;height:320" coordorigin="996,-1126" coordsize="760,320" path="m996,-1126r760,l1756,-866r-95,2l1581,-858r-67,9l1455,-839r-53,11l1350,-819r-54,8l1237,-807r-67,1l1091,-811r-95,-12l996,-1126xe" filled="f" strokecolor="#41709c" strokeweight=".1295mm">
              <v:path arrowok="t"/>
            </v:shape>
            <v:shape id="_x0000_s1044" style="position:absolute;left:1755;top:-989;width:165;height:46" coordorigin="1755,-989" coordsize="165,46" o:spt="100" adj="0,,0" path="m1914,-970r-32,l1882,-962r-7,l1875,-943r45,-24l1914,-970xm1874,-970r-119,2l1756,-960r119,-2l1874,-970xm1882,-970r-8,l1875,-962r7,l1882,-970xm1874,-989r,19l1882,-970r32,l1874,-989xe" fillcolor="#5b9bd4" stroked="f">
              <v:stroke joinstyle="round"/>
              <v:formulas/>
              <v:path arrowok="t" o:connecttype="segments"/>
            </v:shape>
            <w10:wrap anchorx="page"/>
          </v:group>
        </w:pict>
      </w:r>
      <w:r>
        <w:pict w14:anchorId="2CCF8D6A">
          <v:group id="_x0000_s1040" style="position:absolute;left:0;text-align:left;margin-left:150pt;margin-top:-75.75pt;width:55.55pt;height:57.85pt;z-index:-21952;mso-position-horizontal-relative:page" coordorigin="3000,-1515" coordsize="1111,1157">
            <v:shape id="_x0000_s1042" style="position:absolute;left:5729;top:-2352;width:2451;height:3004" coordorigin="5729,-2352" coordsize="2451,3004" o:spt="100" adj="0,,0" path="m3169,-1511r937,l4106,-578r-78,4l3959,-565r-62,15l3841,-531r-50,22l3744,-485r-43,24l3659,-437r-42,23l3575,-395r-43,16l3485,-368r-50,5l3379,-365r-62,-10l3247,-394r-78,-30l3169,-1511xm3258,-1291r780,l4038,-1063r-97,2l3860,-1056r-69,7l3730,-1040r-55,9l3622,-1022r-55,7l3506,-1011r-69,l3356,-1016r-98,-10l3258,-1291xm3258,-824r778,l4036,-596r-97,2l3858,-589r-69,8l3728,-573r-54,10l3620,-555r-54,7l3505,-544r-68,l3355,-549r-97,-10l3258,-824xe" filled="f" strokecolor="#41709c" strokeweight=".1295mm">
              <v:stroke joinstyle="round"/>
              <v:formulas/>
              <v:path arrowok="t" o:connecttype="segments"/>
            </v:shape>
            <v:shape id="_x0000_s1041" style="position:absolute;left:3000;top:-1173;width:260;height:513" coordorigin="3000,-1173" coordsize="260,513" o:spt="100" adj="0,,0" path="m3251,-1146r-30,l3213,-1146r,19l3251,-1146t1,467l3221,-679r-8,l3213,-660r39,-19m3259,-682r-46,-24l3213,-687r-213,-2l3000,-681r213,2l3221,-679r31,l3259,-682t,-467l3213,-1173r,19l3000,-1155r,8l3213,-1146r8,l3252,-1146r7,-3e" fillcolor="#5b9bd4" stroked="f">
              <v:stroke joinstyle="round"/>
              <v:formulas/>
              <v:path arrowok="t" o:connecttype="segments"/>
            </v:shape>
            <w10:wrap anchorx="page"/>
          </v:group>
        </w:pict>
      </w:r>
      <w:r>
        <w:pict w14:anchorId="3170DD39">
          <v:group id="_x0000_s1027" style="position:absolute;left:0;text-align:left;margin-left:225.65pt;margin-top:-56.25pt;width:58.25pt;height:44.45pt;z-index:-21904;mso-position-horizontal-relative:page" coordorigin="4513,-1125" coordsize="1165,889">
            <v:shape id="_x0000_s1039" style="position:absolute;left:4513;top:-1097;width:1110;height:104" coordorigin="4513,-1097" coordsize="1110,104" path="m5623,-1097r-445,l4734,-1097r-221,l4513,-994r221,l5178,-994r445,l5623,-1097e" stroked="f">
              <v:path arrowok="t"/>
            </v:shape>
            <v:line id="_x0000_s1038" style="position:absolute" from="5650,-1097" to="5650,-994" strokecolor="white" strokeweight=".97106mm"/>
            <v:shape id="_x0000_s1037" style="position:absolute;left:4513;top:-1013;width:1110;height:104" coordorigin="4513,-1013" coordsize="1110,104" path="m5623,-1013r-445,l4734,-1013r-221,l4513,-909r221,l5178,-909r445,l5623,-1013e" stroked="f">
              <v:path arrowok="t"/>
            </v:shape>
            <v:line id="_x0000_s1036" style="position:absolute" from="5650,-1013" to="5650,-909" strokecolor="white" strokeweight=".97106mm"/>
            <v:rect id="_x0000_s1035" style="position:absolute;left:4513;top:-929;width:110;height:104" stroked="f"/>
            <v:shape id="_x0000_s1034" style="position:absolute;left:4623;top:-929;width:112;height:104" coordorigin="4623,-929" coordsize="112,104" path="m4734,-929r-55,l4623,-929r,103l4679,-826r55,l4734,-929e" stroked="f">
              <v:path arrowok="t"/>
            </v:shape>
            <v:rect id="_x0000_s1033" style="position:absolute;left:4542;top:-845;width:111;height:104" stroked="f"/>
            <v:line id="_x0000_s1032" style="position:absolute" from="4680,-845" to="4680,-741" strokecolor="white" strokeweight=".97106mm"/>
            <v:shape id="_x0000_s1031" style="position:absolute;left:4542;top:-761;width:333;height:188" coordorigin="4542,-761" coordsize="333,188" path="m4874,-677r-56,l4818,-761r-276,l4542,-677r,20l4542,-573r332,l4874,-677e" stroked="f">
              <v:path arrowok="t"/>
            </v:shape>
            <v:shape id="_x0000_s1030" style="position:absolute;left:4542;top:-593;width:111;height:104" coordorigin="4542,-593" coordsize="111,104" path="m4652,-593r-55,l4542,-593r,104l4597,-489r55,l4652,-593e" stroked="f">
              <v:path arrowok="t"/>
            </v:shape>
            <v:shape id="_x0000_s1029" style="position:absolute;left:4542;top:-508;width:333;height:188" coordorigin="4542,-508" coordsize="333,188" path="m4874,-425r-56,l4818,-508r-276,l4542,-425r,20l4542,-321r332,l4874,-425e" stroked="f">
              <v:path arrowok="t"/>
            </v:shape>
            <v:shape id="_x0000_s1028" style="position:absolute;left:4542;top:-340;width:111;height:104" coordorigin="4542,-340" coordsize="111,104" path="m4652,-340r-55,l4542,-340r,103l4597,-237r55,l4652,-340e" stroked="f">
              <v:path arrowok="t"/>
            </v:shape>
            <w10:wrap anchorx="page"/>
          </v:group>
        </w:pict>
      </w:r>
      <w:r>
        <w:pict w14:anchorId="51E392A5">
          <v:shape id="_x0000_s1026" type="#_x0000_t202" style="position:absolute;left:0;text-align:left;margin-left:95.85pt;margin-top:-75.75pt;width:56.65pt;height:54.85pt;z-index:2056;mso-position-horizontal-relative:page" filled="f" stroked="f">
            <v:textbox inset="0,0,0,0">
              <w:txbxContent>
                <w:tbl>
                  <w:tblPr>
                    <w:tblStyle w:val="TableNormal"/>
                    <w:tblW w:w="0" w:type="auto"/>
                    <w:tblBorders>
                      <w:top w:val="single" w:sz="3" w:space="0" w:color="41709C"/>
                      <w:left w:val="single" w:sz="3" w:space="0" w:color="41709C"/>
                      <w:bottom w:val="single" w:sz="3" w:space="0" w:color="41709C"/>
                      <w:right w:val="single" w:sz="3" w:space="0" w:color="41709C"/>
                      <w:insideH w:val="single" w:sz="3" w:space="0" w:color="41709C"/>
                      <w:insideV w:val="single" w:sz="3" w:space="0" w:color="41709C"/>
                    </w:tblBorders>
                    <w:tblLayout w:type="fixed"/>
                    <w:tblLook w:val="01E0" w:firstRow="1" w:lastRow="1" w:firstColumn="1" w:lastColumn="1" w:noHBand="0" w:noVBand="0"/>
                  </w:tblPr>
                  <w:tblGrid>
                    <w:gridCol w:w="1100"/>
                  </w:tblGrid>
                  <w:tr w:rsidR="00AC20DA" w14:paraId="0D7D2276" w14:textId="77777777">
                    <w:trPr>
                      <w:trHeight w:hRule="exact" w:val="231"/>
                    </w:trPr>
                    <w:tc>
                      <w:tcPr>
                        <w:tcW w:w="1100" w:type="dxa"/>
                      </w:tcPr>
                      <w:p w14:paraId="728C5A9D" w14:textId="77777777" w:rsidR="00AC20DA" w:rsidRDefault="00302325">
                        <w:pPr>
                          <w:pStyle w:val="TableParagraph"/>
                          <w:spacing w:before="1"/>
                          <w:ind w:left="73"/>
                          <w:rPr>
                            <w:sz w:val="12"/>
                          </w:rPr>
                        </w:pPr>
                        <w:r>
                          <w:rPr>
                            <w:sz w:val="12"/>
                          </w:rPr>
                          <w:t>Transformation</w:t>
                        </w:r>
                      </w:p>
                    </w:tc>
                  </w:tr>
                  <w:tr w:rsidR="00AC20DA" w14:paraId="7B452E0A" w14:textId="77777777">
                    <w:trPr>
                      <w:trHeight w:hRule="exact" w:val="258"/>
                    </w:trPr>
                    <w:tc>
                      <w:tcPr>
                        <w:tcW w:w="1100" w:type="dxa"/>
                        <w:tcBorders>
                          <w:right w:val="double" w:sz="4" w:space="0" w:color="41709C"/>
                        </w:tcBorders>
                        <w:shd w:val="clear" w:color="auto" w:fill="D9D9D9"/>
                      </w:tcPr>
                      <w:p w14:paraId="149FD23A" w14:textId="77777777" w:rsidR="00AC20DA" w:rsidRDefault="00302325">
                        <w:pPr>
                          <w:pStyle w:val="TableParagraph"/>
                          <w:spacing w:line="125" w:lineRule="exact"/>
                          <w:ind w:left="178" w:firstLine="7"/>
                          <w:rPr>
                            <w:sz w:val="12"/>
                          </w:rPr>
                        </w:pPr>
                        <w:r>
                          <w:rPr>
                            <w:sz w:val="12"/>
                          </w:rPr>
                          <w:t>Structure code</w:t>
                        </w:r>
                      </w:p>
                      <w:p w14:paraId="5250A7E0" w14:textId="77777777" w:rsidR="00AC20DA" w:rsidRDefault="00302325">
                        <w:pPr>
                          <w:pStyle w:val="TableParagraph"/>
                          <w:ind w:left="178"/>
                          <w:rPr>
                            <w:sz w:val="12"/>
                          </w:rPr>
                        </w:pPr>
                        <w:r>
                          <w:rPr>
                            <w:sz w:val="12"/>
                          </w:rPr>
                          <w:t>transformation</w:t>
                        </w:r>
                      </w:p>
                    </w:tc>
                  </w:tr>
                  <w:tr w:rsidR="00AC20DA" w14:paraId="41FA224A" w14:textId="77777777">
                    <w:trPr>
                      <w:trHeight w:hRule="exact" w:val="208"/>
                    </w:trPr>
                    <w:tc>
                      <w:tcPr>
                        <w:tcW w:w="1100" w:type="dxa"/>
                      </w:tcPr>
                      <w:p w14:paraId="28042487" w14:textId="77777777" w:rsidR="00AC20DA" w:rsidRDefault="00AC20DA"/>
                    </w:tc>
                  </w:tr>
                  <w:tr w:rsidR="00AC20DA" w14:paraId="380B062C" w14:textId="77777777">
                    <w:trPr>
                      <w:trHeight w:hRule="exact" w:val="257"/>
                    </w:trPr>
                    <w:tc>
                      <w:tcPr>
                        <w:tcW w:w="1100" w:type="dxa"/>
                        <w:tcBorders>
                          <w:right w:val="double" w:sz="4" w:space="0" w:color="41709C"/>
                        </w:tcBorders>
                        <w:shd w:val="clear" w:color="auto" w:fill="D9D9D9"/>
                      </w:tcPr>
                      <w:p w14:paraId="34024328" w14:textId="77777777" w:rsidR="00AC20DA" w:rsidRDefault="00302325">
                        <w:pPr>
                          <w:pStyle w:val="TableParagraph"/>
                          <w:spacing w:line="125" w:lineRule="exact"/>
                          <w:ind w:left="178" w:firstLine="19"/>
                          <w:rPr>
                            <w:sz w:val="12"/>
                          </w:rPr>
                        </w:pPr>
                        <w:r>
                          <w:rPr>
                            <w:sz w:val="12"/>
                          </w:rPr>
                          <w:t>Behavior code</w:t>
                        </w:r>
                      </w:p>
                      <w:p w14:paraId="55D719F1" w14:textId="77777777" w:rsidR="00AC20DA" w:rsidRDefault="00302325">
                        <w:pPr>
                          <w:pStyle w:val="TableParagraph"/>
                          <w:ind w:left="178"/>
                          <w:rPr>
                            <w:sz w:val="12"/>
                          </w:rPr>
                        </w:pPr>
                        <w:r>
                          <w:rPr>
                            <w:sz w:val="12"/>
                          </w:rPr>
                          <w:t>transformation</w:t>
                        </w:r>
                      </w:p>
                    </w:tc>
                  </w:tr>
                  <w:tr w:rsidR="00AC20DA" w14:paraId="706EC676" w14:textId="77777777">
                    <w:trPr>
                      <w:trHeight w:hRule="exact" w:val="135"/>
                    </w:trPr>
                    <w:tc>
                      <w:tcPr>
                        <w:tcW w:w="1100" w:type="dxa"/>
                      </w:tcPr>
                      <w:p w14:paraId="19F894BD" w14:textId="77777777" w:rsidR="00AC20DA" w:rsidRDefault="00AC20DA"/>
                    </w:tc>
                  </w:tr>
                </w:tbl>
                <w:p w14:paraId="64C098B9" w14:textId="77777777" w:rsidR="00AC20DA" w:rsidRDefault="00AC20DA">
                  <w:pPr>
                    <w:pStyle w:val="Corpsdetexte"/>
                    <w:ind w:left="0"/>
                    <w:jc w:val="left"/>
                  </w:pPr>
                </w:p>
              </w:txbxContent>
            </v:textbox>
            <w10:wrap anchorx="page"/>
          </v:shape>
        </w:pict>
      </w:r>
      <w:r w:rsidR="00302325">
        <w:rPr>
          <w:sz w:val="16"/>
        </w:rPr>
        <w:t>Fig. 3.   XSeparation compiler’s architecture</w:t>
      </w:r>
    </w:p>
    <w:p w14:paraId="6DAE1F42" w14:textId="77777777" w:rsidR="00AC20DA" w:rsidRDefault="00302325">
      <w:pPr>
        <w:pStyle w:val="Corpsdetexte"/>
        <w:spacing w:before="97" w:line="249" w:lineRule="auto"/>
      </w:pPr>
      <w:r>
        <w:rPr>
          <w:b/>
        </w:rPr>
        <w:t xml:space="preserve">Deferred event: </w:t>
      </w:r>
      <w:r>
        <w:t xml:space="preserve">A state can declare </w:t>
      </w:r>
      <w:r>
        <w:rPr>
          <w:i/>
        </w:rPr>
        <w:t xml:space="preserve">deferred events </w:t>
      </w:r>
      <w:r>
        <w:t xml:space="preserve">using our additional construct </w:t>
      </w:r>
      <w:r>
        <w:rPr>
          <w:i/>
        </w:rPr>
        <w:t>DeferredEvent</w:t>
      </w:r>
      <w:r>
        <w:t>. The deferred events are used for state machine execution to delay the processing of low-priority events when a certain state is  active.</w:t>
      </w:r>
    </w:p>
    <w:p w14:paraId="4BF216FE" w14:textId="77777777" w:rsidR="00AC20DA" w:rsidRDefault="00302325">
      <w:pPr>
        <w:pStyle w:val="Paragraphedeliste"/>
        <w:numPr>
          <w:ilvl w:val="0"/>
          <w:numId w:val="5"/>
        </w:numPr>
        <w:tabs>
          <w:tab w:val="left" w:pos="402"/>
        </w:tabs>
        <w:spacing w:before="167"/>
        <w:ind w:left="401" w:hanging="282"/>
        <w:jc w:val="both"/>
        <w:rPr>
          <w:i/>
          <w:sz w:val="20"/>
        </w:rPr>
      </w:pPr>
      <w:r>
        <w:rPr>
          <w:i/>
          <w:sz w:val="20"/>
        </w:rPr>
        <w:t>Transformation</w:t>
      </w:r>
    </w:p>
    <w:p w14:paraId="2168FD65" w14:textId="365B61CC" w:rsidR="00AC20DA" w:rsidRDefault="00302325">
      <w:pPr>
        <w:spacing w:before="82" w:line="249" w:lineRule="auto"/>
        <w:ind w:left="119" w:firstLine="199"/>
        <w:jc w:val="both"/>
        <w:rPr>
          <w:sz w:val="20"/>
        </w:rPr>
      </w:pPr>
      <w:r>
        <w:rPr>
          <w:sz w:val="20"/>
        </w:rPr>
        <w:t xml:space="preserve">The transformation transforms the </w:t>
      </w:r>
      <w:del w:id="81" w:author="LI Shuai" w:date="2016-12-15T15:06:00Z">
        <w:r w:rsidDel="00B73106">
          <w:rPr>
            <w:sz w:val="20"/>
          </w:rPr>
          <w:delText xml:space="preserve">intermediate </w:delText>
        </w:r>
      </w:del>
      <w:ins w:id="82" w:author="LI Shuai" w:date="2016-12-15T15:06:00Z">
        <w:r w:rsidR="00B73106">
          <w:rPr>
            <w:sz w:val="20"/>
          </w:rPr>
          <w:t>extended</w:t>
        </w:r>
        <w:r w:rsidR="00B73106">
          <w:rPr>
            <w:sz w:val="20"/>
          </w:rPr>
          <w:t xml:space="preserve"> </w:t>
        </w:r>
      </w:ins>
      <w:r>
        <w:rPr>
          <w:sz w:val="20"/>
        </w:rPr>
        <w:t xml:space="preserve">code into the </w:t>
      </w:r>
      <w:del w:id="83" w:author="LI Shuai" w:date="2016-12-15T15:07:00Z">
        <w:r w:rsidDel="00741C66">
          <w:rPr>
            <w:b/>
            <w:sz w:val="20"/>
          </w:rPr>
          <w:delText>S</w:delText>
        </w:r>
      </w:del>
      <w:ins w:id="84" w:author="LI Shuai" w:date="2016-12-15T15:07:00Z">
        <w:r w:rsidR="00741C66" w:rsidRPr="00741C66">
          <w:rPr>
            <w:sz w:val="20"/>
            <w:rPrChange w:id="85" w:author="LI Shuai" w:date="2016-12-15T15:07:00Z">
              <w:rPr>
                <w:b/>
                <w:sz w:val="20"/>
              </w:rPr>
            </w:rPrChange>
          </w:rPr>
          <w:t>s</w:t>
        </w:r>
      </w:ins>
      <w:r w:rsidRPr="00741C66">
        <w:rPr>
          <w:sz w:val="20"/>
          <w:rPrChange w:id="86" w:author="LI Shuai" w:date="2016-12-15T15:07:00Z">
            <w:rPr>
              <w:b/>
              <w:sz w:val="20"/>
            </w:rPr>
          </w:rPrChange>
        </w:rPr>
        <w:t>tandard code</w:t>
      </w:r>
      <w:r>
        <w:rPr>
          <w:sz w:val="20"/>
        </w:rPr>
        <w:t xml:space="preserve">. Fig. 3 shows the transformation  pro-  cess. </w:t>
      </w:r>
      <w:commentRangeStart w:id="87"/>
      <w:r>
        <w:rPr>
          <w:sz w:val="20"/>
        </w:rPr>
        <w:t xml:space="preserve">The latter consists of two grayed sub-transformations: </w:t>
      </w:r>
      <w:r>
        <w:rPr>
          <w:b/>
          <w:sz w:val="20"/>
        </w:rPr>
        <w:t xml:space="preserve">Structure code transformation </w:t>
      </w:r>
      <w:r>
        <w:rPr>
          <w:sz w:val="20"/>
        </w:rPr>
        <w:t>(SCT) and</w:t>
      </w:r>
      <w:r>
        <w:rPr>
          <w:spacing w:val="7"/>
          <w:sz w:val="20"/>
        </w:rPr>
        <w:t xml:space="preserve"> </w:t>
      </w:r>
      <w:r>
        <w:rPr>
          <w:b/>
          <w:sz w:val="20"/>
        </w:rPr>
        <w:t>Behavior</w:t>
      </w:r>
      <w:r>
        <w:rPr>
          <w:b/>
          <w:spacing w:val="46"/>
          <w:sz w:val="20"/>
        </w:rPr>
        <w:t xml:space="preserve"> </w:t>
      </w:r>
      <w:r>
        <w:rPr>
          <w:b/>
          <w:sz w:val="20"/>
        </w:rPr>
        <w:t>code</w:t>
      </w:r>
      <w:r>
        <w:rPr>
          <w:b/>
          <w:w w:val="99"/>
          <w:sz w:val="20"/>
        </w:rPr>
        <w:t xml:space="preserve"> </w:t>
      </w:r>
      <w:r>
        <w:rPr>
          <w:b/>
          <w:sz w:val="20"/>
        </w:rPr>
        <w:t>transformation</w:t>
      </w:r>
      <w:r>
        <w:rPr>
          <w:b/>
          <w:spacing w:val="7"/>
          <w:sz w:val="20"/>
        </w:rPr>
        <w:t xml:space="preserve"> </w:t>
      </w:r>
      <w:r>
        <w:rPr>
          <w:sz w:val="20"/>
        </w:rPr>
        <w:t>(BCT).</w:t>
      </w:r>
      <w:commentRangeEnd w:id="87"/>
      <w:r w:rsidR="004B07BF">
        <w:rPr>
          <w:rStyle w:val="Marquedecommentaire"/>
        </w:rPr>
        <w:commentReference w:id="87"/>
      </w:r>
    </w:p>
    <w:p w14:paraId="53CDCD7A" w14:textId="77777777" w:rsidR="00AC20DA" w:rsidRDefault="00302325">
      <w:pPr>
        <w:pStyle w:val="Corpsdetexte"/>
        <w:spacing w:line="249" w:lineRule="auto"/>
      </w:pPr>
      <w:r>
        <w:rPr>
          <w:b/>
        </w:rPr>
        <w:t xml:space="preserve">Structure code transformation: </w:t>
      </w:r>
      <w:r>
        <w:t>SCT transforms the addi- tional structural constructs into standard code. Fig. 3 shows     a segment of standard code generated from the producer- consumer example. Each port with required interface is trans- formed</w:t>
      </w:r>
      <w:r>
        <w:rPr>
          <w:spacing w:val="-6"/>
        </w:rPr>
        <w:t xml:space="preserve"> </w:t>
      </w:r>
      <w:r>
        <w:t>into</w:t>
      </w:r>
      <w:r>
        <w:rPr>
          <w:spacing w:val="-6"/>
        </w:rPr>
        <w:t xml:space="preserve"> </w:t>
      </w:r>
      <w:r>
        <w:t>a</w:t>
      </w:r>
      <w:r>
        <w:rPr>
          <w:spacing w:val="-6"/>
        </w:rPr>
        <w:t xml:space="preserve"> </w:t>
      </w:r>
      <w:r>
        <w:t>pointer</w:t>
      </w:r>
      <w:r>
        <w:rPr>
          <w:spacing w:val="-6"/>
        </w:rPr>
        <w:t xml:space="preserve"> </w:t>
      </w:r>
      <w:r>
        <w:t>attribute</w:t>
      </w:r>
      <w:r>
        <w:rPr>
          <w:spacing w:val="-6"/>
        </w:rPr>
        <w:t xml:space="preserve"> </w:t>
      </w:r>
      <w:r>
        <w:t>(lines</w:t>
      </w:r>
      <w:r>
        <w:rPr>
          <w:spacing w:val="-6"/>
        </w:rPr>
        <w:t xml:space="preserve"> </w:t>
      </w:r>
      <w:r>
        <w:t>12</w:t>
      </w:r>
      <w:r>
        <w:rPr>
          <w:spacing w:val="-6"/>
        </w:rPr>
        <w:t xml:space="preserve"> </w:t>
      </w:r>
      <w:r>
        <w:t>and</w:t>
      </w:r>
      <w:r>
        <w:rPr>
          <w:spacing w:val="-6"/>
        </w:rPr>
        <w:t xml:space="preserve"> </w:t>
      </w:r>
      <w:r>
        <w:t>15)</w:t>
      </w:r>
      <w:r>
        <w:rPr>
          <w:spacing w:val="-6"/>
        </w:rPr>
        <w:t xml:space="preserve"> </w:t>
      </w:r>
      <w:r>
        <w:t>while</w:t>
      </w:r>
      <w:r>
        <w:rPr>
          <w:spacing w:val="-6"/>
        </w:rPr>
        <w:t xml:space="preserve"> </w:t>
      </w:r>
      <w:r>
        <w:t>each</w:t>
      </w:r>
      <w:r>
        <w:rPr>
          <w:spacing w:val="-6"/>
        </w:rPr>
        <w:t xml:space="preserve"> </w:t>
      </w:r>
      <w:r>
        <w:t>part into an object attribute (lines 3-5). A binding (bindPorts) in</w:t>
      </w:r>
      <w:r>
        <w:rPr>
          <w:spacing w:val="-21"/>
        </w:rPr>
        <w:t xml:space="preserve"> </w:t>
      </w:r>
      <w:r>
        <w:t>the configuration is transformed into an assignment which refers the</w:t>
      </w:r>
      <w:r>
        <w:rPr>
          <w:spacing w:val="-6"/>
        </w:rPr>
        <w:t xml:space="preserve"> </w:t>
      </w:r>
      <w:r>
        <w:t>pointer</w:t>
      </w:r>
      <w:r>
        <w:rPr>
          <w:spacing w:val="-6"/>
        </w:rPr>
        <w:t xml:space="preserve"> </w:t>
      </w:r>
      <w:r>
        <w:t>associated</w:t>
      </w:r>
      <w:r>
        <w:rPr>
          <w:spacing w:val="-6"/>
        </w:rPr>
        <w:t xml:space="preserve"> </w:t>
      </w:r>
      <w:r>
        <w:t>with</w:t>
      </w:r>
      <w:r>
        <w:rPr>
          <w:spacing w:val="-6"/>
        </w:rPr>
        <w:t xml:space="preserve"> </w:t>
      </w:r>
      <w:r>
        <w:t>a</w:t>
      </w:r>
      <w:r>
        <w:rPr>
          <w:spacing w:val="-6"/>
        </w:rPr>
        <w:t xml:space="preserve"> </w:t>
      </w:r>
      <w:r>
        <w:t>port</w:t>
      </w:r>
      <w:r>
        <w:rPr>
          <w:spacing w:val="-6"/>
        </w:rPr>
        <w:t xml:space="preserve"> </w:t>
      </w:r>
      <w:r>
        <w:t>with</w:t>
      </w:r>
      <w:r>
        <w:rPr>
          <w:spacing w:val="-6"/>
        </w:rPr>
        <w:t xml:space="preserve"> </w:t>
      </w:r>
      <w:r>
        <w:t>provided</w:t>
      </w:r>
      <w:r>
        <w:rPr>
          <w:spacing w:val="-6"/>
        </w:rPr>
        <w:t xml:space="preserve"> </w:t>
      </w:r>
      <w:r>
        <w:t>interface</w:t>
      </w:r>
      <w:r>
        <w:rPr>
          <w:spacing w:val="-6"/>
        </w:rPr>
        <w:t xml:space="preserve"> </w:t>
      </w:r>
      <w:r>
        <w:t>to</w:t>
      </w:r>
      <w:r>
        <w:rPr>
          <w:spacing w:val="-6"/>
        </w:rPr>
        <w:t xml:space="preserve"> </w:t>
      </w:r>
      <w:r>
        <w:t>the corresponding</w:t>
      </w:r>
      <w:r>
        <w:rPr>
          <w:spacing w:val="-8"/>
        </w:rPr>
        <w:t xml:space="preserve"> </w:t>
      </w:r>
      <w:r>
        <w:t>implementation.</w:t>
      </w:r>
      <w:r>
        <w:rPr>
          <w:spacing w:val="-8"/>
        </w:rPr>
        <w:t xml:space="preserve"> </w:t>
      </w:r>
      <w:r>
        <w:t>For</w:t>
      </w:r>
      <w:r>
        <w:rPr>
          <w:spacing w:val="-8"/>
        </w:rPr>
        <w:t xml:space="preserve"> </w:t>
      </w:r>
      <w:r>
        <w:t>example,</w:t>
      </w:r>
      <w:r>
        <w:rPr>
          <w:spacing w:val="-8"/>
        </w:rPr>
        <w:t xml:space="preserve"> </w:t>
      </w:r>
      <w:r>
        <w:t>the</w:t>
      </w:r>
      <w:r>
        <w:rPr>
          <w:spacing w:val="-8"/>
        </w:rPr>
        <w:t xml:space="preserve"> </w:t>
      </w:r>
      <w:r>
        <w:rPr>
          <w:i/>
        </w:rPr>
        <w:t>pPush</w:t>
      </w:r>
      <w:r>
        <w:rPr>
          <w:i/>
          <w:spacing w:val="-8"/>
        </w:rPr>
        <w:t xml:space="preserve"> </w:t>
      </w:r>
      <w:r>
        <w:t>pointer of</w:t>
      </w:r>
      <w:r>
        <w:rPr>
          <w:spacing w:val="-5"/>
        </w:rPr>
        <w:t xml:space="preserve"> </w:t>
      </w:r>
      <w:r>
        <w:rPr>
          <w:i/>
        </w:rPr>
        <w:t>Producer</w:t>
      </w:r>
      <w:r>
        <w:rPr>
          <w:i/>
          <w:spacing w:val="-1"/>
        </w:rPr>
        <w:t xml:space="preserve"> </w:t>
      </w:r>
      <w:r>
        <w:t>is</w:t>
      </w:r>
      <w:r>
        <w:rPr>
          <w:spacing w:val="-5"/>
        </w:rPr>
        <w:t xml:space="preserve"> </w:t>
      </w:r>
      <w:r>
        <w:t>referred</w:t>
      </w:r>
      <w:r>
        <w:rPr>
          <w:spacing w:val="-5"/>
        </w:rPr>
        <w:t xml:space="preserve"> </w:t>
      </w:r>
      <w:r>
        <w:t>to</w:t>
      </w:r>
      <w:r>
        <w:rPr>
          <w:spacing w:val="-5"/>
        </w:rPr>
        <w:t xml:space="preserve"> </w:t>
      </w:r>
      <w:r>
        <w:t>the</w:t>
      </w:r>
      <w:r>
        <w:rPr>
          <w:spacing w:val="-5"/>
        </w:rPr>
        <w:t xml:space="preserve"> </w:t>
      </w:r>
      <w:r>
        <w:t>fifo,</w:t>
      </w:r>
      <w:r>
        <w:rPr>
          <w:spacing w:val="-5"/>
        </w:rPr>
        <w:t xml:space="preserve"> </w:t>
      </w:r>
      <w:r>
        <w:t>which</w:t>
      </w:r>
      <w:r>
        <w:rPr>
          <w:spacing w:val="-5"/>
        </w:rPr>
        <w:t xml:space="preserve"> </w:t>
      </w:r>
      <w:r>
        <w:t>implements</w:t>
      </w:r>
      <w:r>
        <w:rPr>
          <w:spacing w:val="-5"/>
        </w:rPr>
        <w:t xml:space="preserve"> </w:t>
      </w:r>
      <w:r>
        <w:t>the</w:t>
      </w:r>
      <w:r>
        <w:rPr>
          <w:spacing w:val="-5"/>
        </w:rPr>
        <w:t xml:space="preserve"> </w:t>
      </w:r>
      <w:r>
        <w:rPr>
          <w:i/>
        </w:rPr>
        <w:t xml:space="preserve">IPush </w:t>
      </w:r>
      <w:r>
        <w:t xml:space="preserve">interface (line 7). When a method is called through a port,    for example </w:t>
      </w:r>
      <w:r>
        <w:rPr>
          <w:i/>
        </w:rPr>
        <w:t xml:space="preserve">push </w:t>
      </w:r>
      <w:r>
        <w:t xml:space="preserve">through the </w:t>
      </w:r>
      <w:r>
        <w:rPr>
          <w:i/>
        </w:rPr>
        <w:t xml:space="preserve">pPush </w:t>
      </w:r>
      <w:r>
        <w:t>port,</w:t>
      </w:r>
      <w:r>
        <w:rPr>
          <w:spacing w:val="29"/>
        </w:rPr>
        <w:t xml:space="preserve"> </w:t>
      </w:r>
      <w:r>
        <w:t>the</w:t>
      </w:r>
      <w:r>
        <w:rPr>
          <w:spacing w:val="25"/>
        </w:rPr>
        <w:t xml:space="preserve"> </w:t>
      </w:r>
      <w:r>
        <w:t>corresponding</w:t>
      </w:r>
      <w:r>
        <w:rPr>
          <w:w w:val="99"/>
        </w:rPr>
        <w:t xml:space="preserve"> </w:t>
      </w:r>
      <w:r>
        <w:t xml:space="preserve">method implemented in FIFO is </w:t>
      </w:r>
      <w:r>
        <w:rPr>
          <w:spacing w:val="19"/>
        </w:rPr>
        <w:t xml:space="preserve"> </w:t>
      </w:r>
      <w:r>
        <w:t>invoked.</w:t>
      </w:r>
    </w:p>
    <w:p w14:paraId="1950AD98" w14:textId="77777777" w:rsidR="00AC20DA" w:rsidRDefault="00302325">
      <w:pPr>
        <w:pStyle w:val="Corpsdetexte"/>
        <w:spacing w:line="249" w:lineRule="auto"/>
      </w:pPr>
      <w:r>
        <w:rPr>
          <w:b/>
        </w:rPr>
        <w:t xml:space="preserve">Behavior code transformation: </w:t>
      </w:r>
      <w:r>
        <w:t>It transforms the behavioral constructs for state machines into standard code similarly to code  generation  approaches  from  UML  State  Machines  in</w:t>
      </w:r>
    </w:p>
    <w:p w14:paraId="472065C1" w14:textId="77777777" w:rsidR="00AC20DA" w:rsidRDefault="00302325">
      <w:pPr>
        <w:pStyle w:val="Corpsdetexte"/>
        <w:spacing w:before="8"/>
        <w:ind w:left="0"/>
        <w:jc w:val="left"/>
        <w:rPr>
          <w:sz w:val="16"/>
        </w:rPr>
      </w:pPr>
      <w:r>
        <w:br w:type="column"/>
      </w:r>
    </w:p>
    <w:p w14:paraId="40EC662B" w14:textId="77777777" w:rsidR="00AC20DA" w:rsidRDefault="00302325">
      <w:pPr>
        <w:pStyle w:val="Corpsdetexte"/>
        <w:spacing w:before="1" w:line="249" w:lineRule="auto"/>
        <w:ind w:right="117"/>
      </w:pPr>
      <w:r>
        <w:t xml:space="preserve">MDE tools such as Rhapsody. Our goal is to support all of   the features of state machines. </w:t>
      </w:r>
      <w:r>
        <w:rPr>
          <w:spacing w:val="-3"/>
        </w:rPr>
        <w:t xml:space="preserve">However, </w:t>
      </w:r>
      <w:r>
        <w:t>the existing tools</w:t>
      </w:r>
      <w:r>
        <w:rPr>
          <w:spacing w:val="-24"/>
        </w:rPr>
        <w:t xml:space="preserve"> </w:t>
      </w:r>
      <w:r>
        <w:t>only support a subset of state machine concepts, e.g. Rhapsody</w:t>
      </w:r>
      <w:r>
        <w:rPr>
          <w:spacing w:val="-35"/>
        </w:rPr>
        <w:t xml:space="preserve"> </w:t>
      </w:r>
      <w:r>
        <w:t>does not support junctions, truly concurrent execution of</w:t>
      </w:r>
      <w:r>
        <w:rPr>
          <w:spacing w:val="-16"/>
        </w:rPr>
        <w:t xml:space="preserve"> </w:t>
      </w:r>
      <w:r>
        <w:t xml:space="preserve">orthogonal regions [10], and all of the UML event  </w:t>
      </w:r>
      <w:r>
        <w:rPr>
          <w:spacing w:val="29"/>
        </w:rPr>
        <w:t xml:space="preserve"> </w:t>
      </w:r>
      <w:r>
        <w:t>types.</w:t>
      </w:r>
    </w:p>
    <w:p w14:paraId="48185D48" w14:textId="77777777" w:rsidR="00AC20DA" w:rsidRDefault="00302325">
      <w:pPr>
        <w:pStyle w:val="Corpsdetexte"/>
        <w:spacing w:line="249" w:lineRule="auto"/>
        <w:ind w:right="117" w:firstLine="199"/>
      </w:pPr>
      <w:r>
        <w:rPr>
          <w:noProof/>
          <w:lang w:val="fr-FR" w:eastAsia="fr-FR"/>
        </w:rPr>
        <w:drawing>
          <wp:anchor distT="0" distB="0" distL="0" distR="0" simplePos="0" relativeHeight="2032" behindDoc="0" locked="0" layoutInCell="1" allowOverlap="1" wp14:anchorId="227DB3F6" wp14:editId="4B6DAD0C">
            <wp:simplePos x="0" y="0"/>
            <wp:positionH relativeFrom="page">
              <wp:posOffset>3590395</wp:posOffset>
            </wp:positionH>
            <wp:positionV relativeFrom="paragraph">
              <wp:posOffset>-732291</wp:posOffset>
            </wp:positionV>
            <wp:extent cx="87466" cy="79248"/>
            <wp:effectExtent l="0" t="0" r="0"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20" cstate="print"/>
                    <a:stretch>
                      <a:fillRect/>
                    </a:stretch>
                  </pic:blipFill>
                  <pic:spPr>
                    <a:xfrm>
                      <a:off x="0" y="0"/>
                      <a:ext cx="87466" cy="79248"/>
                    </a:xfrm>
                    <a:prstGeom prst="rect">
                      <a:avLst/>
                    </a:prstGeom>
                  </pic:spPr>
                </pic:pic>
              </a:graphicData>
            </a:graphic>
          </wp:anchor>
        </w:drawing>
      </w:r>
      <w:r>
        <w:rPr>
          <w:spacing w:val="-8"/>
        </w:rPr>
        <w:t xml:space="preserve">We </w:t>
      </w:r>
      <w:r>
        <w:t>extend an existing code generation pattern with the use of IF/ELSE to support all of the state machine features. Due   to space limitation, the details of pattern and evaluation for state machine runtime execution semantics are not presented  in this</w:t>
      </w:r>
      <w:r>
        <w:rPr>
          <w:spacing w:val="23"/>
        </w:rPr>
        <w:t xml:space="preserve"> </w:t>
      </w:r>
      <w:r>
        <w:t>paper.</w:t>
      </w:r>
    </w:p>
    <w:p w14:paraId="69BF6EF1" w14:textId="77777777" w:rsidR="00AC20DA" w:rsidRDefault="00302325">
      <w:pPr>
        <w:pStyle w:val="Paragraphedeliste"/>
        <w:numPr>
          <w:ilvl w:val="0"/>
          <w:numId w:val="6"/>
        </w:numPr>
        <w:tabs>
          <w:tab w:val="left" w:pos="796"/>
        </w:tabs>
        <w:spacing w:before="157"/>
        <w:ind w:left="795" w:hanging="388"/>
        <w:jc w:val="left"/>
        <w:rPr>
          <w:sz w:val="16"/>
        </w:rPr>
      </w:pPr>
      <w:r>
        <w:rPr>
          <w:spacing w:val="6"/>
          <w:sz w:val="20"/>
        </w:rPr>
        <w:t>P</w:t>
      </w:r>
      <w:r>
        <w:rPr>
          <w:spacing w:val="6"/>
          <w:sz w:val="16"/>
        </w:rPr>
        <w:t xml:space="preserve">RELIMINARY </w:t>
      </w:r>
      <w:r>
        <w:rPr>
          <w:spacing w:val="3"/>
          <w:sz w:val="16"/>
        </w:rPr>
        <w:t xml:space="preserve">EVALUATION </w:t>
      </w:r>
      <w:r>
        <w:rPr>
          <w:spacing w:val="5"/>
          <w:sz w:val="16"/>
        </w:rPr>
        <w:t xml:space="preserve">RESULTS </w:t>
      </w:r>
      <w:r>
        <w:rPr>
          <w:spacing w:val="6"/>
          <w:sz w:val="16"/>
        </w:rPr>
        <w:t xml:space="preserve">AND </w:t>
      </w:r>
      <w:r>
        <w:rPr>
          <w:spacing w:val="25"/>
          <w:sz w:val="16"/>
        </w:rPr>
        <w:t xml:space="preserve"> </w:t>
      </w:r>
      <w:r>
        <w:rPr>
          <w:spacing w:val="6"/>
          <w:sz w:val="16"/>
        </w:rPr>
        <w:t>PLAN</w:t>
      </w:r>
    </w:p>
    <w:p w14:paraId="701000F2" w14:textId="77777777" w:rsidR="00AC20DA" w:rsidRDefault="00302325">
      <w:pPr>
        <w:pStyle w:val="Corpsdetexte"/>
        <w:spacing w:before="87" w:line="249" w:lineRule="auto"/>
        <w:ind w:right="117" w:firstLine="199"/>
      </w:pPr>
      <w:r>
        <w:t>The mapping is used in the implementation of our model- code synchronization tool [7], which is an extension of the Papyrus modeling tool [11]. We show our preliminary results and plan to evaluate our approach in combination with our synchronization methodological pattern presented in  [7].</w:t>
      </w:r>
    </w:p>
    <w:p w14:paraId="3101253F" w14:textId="316E0A5E" w:rsidR="00AC20DA" w:rsidRDefault="00302325">
      <w:pPr>
        <w:pStyle w:val="Corpsdetexte"/>
        <w:spacing w:line="249" w:lineRule="auto"/>
        <w:ind w:right="117"/>
      </w:pPr>
      <w:commentRangeStart w:id="88"/>
      <w:r>
        <w:rPr>
          <w:b/>
        </w:rPr>
        <w:t>Correctness</w:t>
      </w:r>
      <w:commentRangeEnd w:id="88"/>
      <w:r w:rsidR="00783D2F">
        <w:rPr>
          <w:rStyle w:val="Marquedecommentaire"/>
        </w:rPr>
        <w:commentReference w:id="88"/>
      </w:r>
      <w:r>
        <w:rPr>
          <w:b/>
        </w:rPr>
        <w:t xml:space="preserve">: </w:t>
      </w:r>
      <w:r>
        <w:rPr>
          <w:spacing w:val="-8"/>
        </w:rPr>
        <w:t xml:space="preserve">We </w:t>
      </w:r>
      <w:r>
        <w:t xml:space="preserve">evaluate the correctness of the synchro- nization of architecture model and code using our proposed mapping. Three cases are planned: (1) can the </w:t>
      </w:r>
      <w:del w:id="89" w:author="LI Shuai" w:date="2016-12-15T15:13:00Z">
        <w:r w:rsidDel="00C215CD">
          <w:delText xml:space="preserve">intermediate </w:delText>
        </w:r>
      </w:del>
      <w:ins w:id="90" w:author="LI Shuai" w:date="2016-12-15T15:13:00Z">
        <w:r w:rsidR="00C215CD">
          <w:t>extended</w:t>
        </w:r>
        <w:r w:rsidR="00C215CD">
          <w:t xml:space="preserve"> </w:t>
        </w:r>
      </w:ins>
      <w:r>
        <w:t xml:space="preserve">code and mapping be used to reconstruct the original archi- tecture model? (2) if the </w:t>
      </w:r>
      <w:del w:id="91" w:author="LI Shuai" w:date="2016-12-15T15:13:00Z">
        <w:r w:rsidDel="0003532B">
          <w:delText xml:space="preserve">intermediate </w:delText>
        </w:r>
      </w:del>
      <w:ins w:id="92" w:author="LI Shuai" w:date="2016-12-15T15:13:00Z">
        <w:r w:rsidR="0003532B">
          <w:t>extended</w:t>
        </w:r>
        <w:r w:rsidR="0003532B">
          <w:t xml:space="preserve"> </w:t>
        </w:r>
      </w:ins>
      <w:r>
        <w:t>code is modified, can</w:t>
      </w:r>
      <w:r>
        <w:rPr>
          <w:spacing w:val="-17"/>
        </w:rPr>
        <w:t xml:space="preserve"> </w:t>
      </w:r>
      <w:r>
        <w:t>the modifications made be propagated back to the model? and (3) if</w:t>
      </w:r>
      <w:r>
        <w:rPr>
          <w:spacing w:val="-7"/>
        </w:rPr>
        <w:t xml:space="preserve"> </w:t>
      </w:r>
      <w:r>
        <w:t>both</w:t>
      </w:r>
      <w:r>
        <w:rPr>
          <w:spacing w:val="-7"/>
        </w:rPr>
        <w:t xml:space="preserve"> </w:t>
      </w:r>
      <w:del w:id="93" w:author="LI Shuai" w:date="2016-12-15T15:13:00Z">
        <w:r w:rsidDel="000F7850">
          <w:delText>intermediate</w:delText>
        </w:r>
        <w:r w:rsidDel="000F7850">
          <w:rPr>
            <w:spacing w:val="-7"/>
          </w:rPr>
          <w:delText xml:space="preserve"> </w:delText>
        </w:r>
      </w:del>
      <w:ins w:id="94" w:author="LI Shuai" w:date="2016-12-15T15:13:00Z">
        <w:r w:rsidR="000F7850">
          <w:t>extended</w:t>
        </w:r>
        <w:r w:rsidR="000F7850">
          <w:rPr>
            <w:spacing w:val="-7"/>
          </w:rPr>
          <w:t xml:space="preserve"> </w:t>
        </w:r>
      </w:ins>
      <w:r>
        <w:t>code</w:t>
      </w:r>
      <w:r>
        <w:rPr>
          <w:spacing w:val="-7"/>
        </w:rPr>
        <w:t xml:space="preserve"> </w:t>
      </w:r>
      <w:r>
        <w:t>and</w:t>
      </w:r>
      <w:r>
        <w:rPr>
          <w:spacing w:val="-7"/>
        </w:rPr>
        <w:t xml:space="preserve"> </w:t>
      </w:r>
      <w:r>
        <w:t>model</w:t>
      </w:r>
      <w:r>
        <w:rPr>
          <w:spacing w:val="-7"/>
        </w:rPr>
        <w:t xml:space="preserve"> </w:t>
      </w:r>
      <w:r>
        <w:t>are</w:t>
      </w:r>
      <w:r>
        <w:rPr>
          <w:spacing w:val="-7"/>
        </w:rPr>
        <w:t xml:space="preserve"> </w:t>
      </w:r>
      <w:r>
        <w:t>concurrently</w:t>
      </w:r>
      <w:r>
        <w:rPr>
          <w:spacing w:val="-7"/>
        </w:rPr>
        <w:t xml:space="preserve"> </w:t>
      </w:r>
      <w:r>
        <w:t xml:space="preserve">modified, can the mapping be used for  </w:t>
      </w:r>
      <w:r>
        <w:rPr>
          <w:spacing w:val="1"/>
        </w:rPr>
        <w:t xml:space="preserve"> </w:t>
      </w:r>
      <w:r>
        <w:t>synchronization?</w:t>
      </w:r>
    </w:p>
    <w:p w14:paraId="13FEB9EE" w14:textId="77777777" w:rsidR="00AC20DA" w:rsidRDefault="00302325">
      <w:pPr>
        <w:pStyle w:val="Corpsdetexte"/>
        <w:spacing w:line="249" w:lineRule="auto"/>
        <w:ind w:right="117"/>
      </w:pPr>
      <w:r>
        <w:rPr>
          <w:b/>
        </w:rPr>
        <w:t xml:space="preserve">Semantic-conformance: </w:t>
      </w:r>
      <w:r>
        <w:t>The motivation is to evaluate the preservation of semantics of UML  in  the  standard  code.  The precise semantics of UML State Machine is defined by  the Precise Semantics of UML State Machine (PSSM) [12] standardized by OMG with a test suite consisting 66 test</w:t>
      </w:r>
      <w:r>
        <w:rPr>
          <w:spacing w:val="-19"/>
        </w:rPr>
        <w:t xml:space="preserve"> </w:t>
      </w:r>
      <w:r>
        <w:t>cases. 62 out of 66 cases passed. There remains for future some special cases containing, for example, a transition from an entry point to an exit point,   failing.</w:t>
      </w:r>
    </w:p>
    <w:p w14:paraId="2E2FA359" w14:textId="77777777" w:rsidR="00AC20DA" w:rsidRDefault="00302325">
      <w:pPr>
        <w:spacing w:line="249" w:lineRule="auto"/>
        <w:ind w:left="119" w:right="117"/>
        <w:jc w:val="both"/>
        <w:rPr>
          <w:sz w:val="20"/>
        </w:rPr>
      </w:pPr>
      <w:r>
        <w:rPr>
          <w:b/>
          <w:sz w:val="20"/>
        </w:rPr>
        <w:t xml:space="preserve">Standard code efficiency: </w:t>
      </w:r>
      <w:r>
        <w:rPr>
          <w:sz w:val="20"/>
        </w:rPr>
        <w:t xml:space="preserve">We target </w:t>
      </w:r>
      <w:commentRangeStart w:id="95"/>
      <w:r>
        <w:rPr>
          <w:sz w:val="20"/>
        </w:rPr>
        <w:t>event-driven  embed- ded  systems</w:t>
      </w:r>
      <w:commentRangeEnd w:id="95"/>
      <w:r w:rsidR="00AE0745">
        <w:rPr>
          <w:rStyle w:val="Marquedecommentaire"/>
        </w:rPr>
        <w:commentReference w:id="95"/>
      </w:r>
      <w:r>
        <w:rPr>
          <w:sz w:val="20"/>
        </w:rPr>
        <w:t>,  which  are  resource-constrained.  Hence,  event</w:t>
      </w:r>
    </w:p>
    <w:p w14:paraId="749A5689" w14:textId="77777777" w:rsidR="00AC20DA" w:rsidRDefault="00AC20DA">
      <w:pPr>
        <w:spacing w:line="249" w:lineRule="auto"/>
        <w:jc w:val="both"/>
        <w:rPr>
          <w:sz w:val="20"/>
        </w:rPr>
        <w:sectPr w:rsidR="00AC20DA">
          <w:type w:val="continuous"/>
          <w:pgSz w:w="12240" w:h="15840"/>
          <w:pgMar w:top="980" w:right="860" w:bottom="280" w:left="860" w:header="720" w:footer="720" w:gutter="0"/>
          <w:cols w:num="2" w:space="720" w:equalWidth="0">
            <w:col w:w="5141" w:space="119"/>
            <w:col w:w="5260"/>
          </w:cols>
        </w:sectPr>
      </w:pPr>
    </w:p>
    <w:p w14:paraId="5FF6B15D" w14:textId="77777777" w:rsidR="00AC20DA" w:rsidRDefault="00302325">
      <w:pPr>
        <w:pStyle w:val="Corpsdetexte"/>
        <w:spacing w:before="51" w:line="249" w:lineRule="auto"/>
      </w:pPr>
      <w:r>
        <w:lastRenderedPageBreak/>
        <w:t xml:space="preserve">processing performance and memory usage are critical. We compare the efficiency of the standard code with the standard code generated by UML tools such as Rhapsody and source code libraries. The results show that the standard code in our approach </w:t>
      </w:r>
      <w:commentRangeStart w:id="96"/>
      <w:r>
        <w:t>runs fast and requires little  memory.</w:t>
      </w:r>
      <w:commentRangeEnd w:id="96"/>
      <w:r w:rsidR="00181DC5">
        <w:rPr>
          <w:rStyle w:val="Marquedecommentaire"/>
        </w:rPr>
        <w:commentReference w:id="96"/>
      </w:r>
    </w:p>
    <w:p w14:paraId="15FF36B2" w14:textId="77777777" w:rsidR="00AC20DA" w:rsidRDefault="00302325">
      <w:pPr>
        <w:pStyle w:val="Corpsdetexte"/>
        <w:spacing w:line="249" w:lineRule="auto"/>
      </w:pPr>
      <w:r>
        <w:rPr>
          <w:b/>
        </w:rPr>
        <w:t xml:space="preserve">Feasibility and scalability: </w:t>
      </w:r>
      <w:r>
        <w:rPr>
          <w:spacing w:val="-8"/>
        </w:rPr>
        <w:t xml:space="preserve">We </w:t>
      </w:r>
      <w:r>
        <w:t xml:space="preserve">plan to use  the  mapping  with our synchronization approach to develop a case </w:t>
      </w:r>
      <w:r>
        <w:rPr>
          <w:spacing w:val="-3"/>
        </w:rPr>
        <w:t xml:space="preserve">study,  </w:t>
      </w:r>
      <w:r>
        <w:t>which is an embedded software for LEGO. The mapping and synchronization are feasible and scalable if the development  is efficiently</w:t>
      </w:r>
      <w:r>
        <w:rPr>
          <w:spacing w:val="15"/>
        </w:rPr>
        <w:t xml:space="preserve"> </w:t>
      </w:r>
      <w:r>
        <w:t>successful.</w:t>
      </w:r>
    </w:p>
    <w:p w14:paraId="7AE21271" w14:textId="77777777" w:rsidR="00AC20DA" w:rsidRDefault="00302325">
      <w:pPr>
        <w:pStyle w:val="Paragraphedeliste"/>
        <w:numPr>
          <w:ilvl w:val="0"/>
          <w:numId w:val="6"/>
        </w:numPr>
        <w:tabs>
          <w:tab w:val="left" w:pos="1313"/>
        </w:tabs>
        <w:spacing w:before="160"/>
        <w:ind w:left="1312" w:hanging="364"/>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14:paraId="4DEA79B4" w14:textId="77777777" w:rsidR="00AC20DA" w:rsidRDefault="00302325">
      <w:pPr>
        <w:pStyle w:val="Corpsdetexte"/>
        <w:spacing w:before="88" w:line="249" w:lineRule="auto"/>
        <w:ind w:firstLine="199"/>
      </w:pPr>
      <w:r>
        <w:t>The goal of proposing a bidirectional mapping is to syn- chronize model-code to preserve modifications made in the artifacts and keep them consistent. Hence our work is related to following tools and  approaches.</w:t>
      </w:r>
    </w:p>
    <w:p w14:paraId="374BC396" w14:textId="77777777" w:rsidR="00AC20DA" w:rsidRDefault="00302325">
      <w:pPr>
        <w:pStyle w:val="Corpsdetexte"/>
        <w:spacing w:line="249" w:lineRule="auto"/>
      </w:pPr>
      <w:r>
        <w:rPr>
          <w:b/>
        </w:rPr>
        <w:t xml:space="preserve">Reverse engineering tools: </w:t>
      </w:r>
      <w:r>
        <w:t>Several tools [5], [13] support code generation from UML models and reverse engineering</w:t>
      </w:r>
      <w:r>
        <w:rPr>
          <w:w w:val="99"/>
        </w:rPr>
        <w:t xml:space="preserve"> </w:t>
      </w:r>
      <w:r>
        <w:t>using a bidirectional mapping between UML class diagrams and object-oriented code. However, when it comes to UML composite structure and state machines, no tools support a bidirectional mapping and synchronization.</w:t>
      </w:r>
    </w:p>
    <w:p w14:paraId="709B191F" w14:textId="77777777" w:rsidR="00AC20DA" w:rsidRDefault="00302325">
      <w:pPr>
        <w:pStyle w:val="Corpsdetexte"/>
        <w:spacing w:line="249" w:lineRule="auto"/>
      </w:pPr>
      <w:r>
        <w:rPr>
          <w:b/>
        </w:rPr>
        <w:t xml:space="preserve">Separation: </w:t>
      </w:r>
      <w:r>
        <w:t xml:space="preserve">Separation [14] uses specialized comments such as </w:t>
      </w:r>
      <w:r>
        <w:rPr>
          <w:rFonts w:ascii="Arial"/>
        </w:rPr>
        <w:t xml:space="preserve">@generated NOT </w:t>
      </w:r>
      <w:r>
        <w:t>to preserve code modified by pro- grammers by separating the programmer-modified code from generated areas. However, this approach does not intend to synchronize model-code using a bidirectional mapping as</w:t>
      </w:r>
      <w:r>
        <w:rPr>
          <w:w w:val="99"/>
        </w:rPr>
        <w:t xml:space="preserve"> </w:t>
      </w:r>
      <w:r>
        <w:t xml:space="preserve">ours. Furthermore, if accidental changes happen to the com- ments, modified code cannot be preserved [15]. </w:t>
      </w:r>
      <w:r>
        <w:rPr>
          <w:i/>
        </w:rPr>
        <w:t xml:space="preserve">xMapper </w:t>
      </w:r>
      <w:r>
        <w:t>[15] overcomes limitations of the separation by separating gener- ated and modified code in different programming constructs. However, it does not allow to map code elements back to architecture elements.</w:t>
      </w:r>
    </w:p>
    <w:p w14:paraId="091FACFB" w14:textId="1DE6A6C6" w:rsidR="00AC20DA" w:rsidRDefault="00302325">
      <w:pPr>
        <w:pStyle w:val="Corpsdetexte"/>
        <w:spacing w:line="249" w:lineRule="auto"/>
      </w:pPr>
      <w:commentRangeStart w:id="97"/>
      <w:r>
        <w:rPr>
          <w:b/>
        </w:rPr>
        <w:t xml:space="preserve">Text-based modeling languages </w:t>
      </w:r>
      <w:commentRangeEnd w:id="97"/>
      <w:r w:rsidR="00CE0C95">
        <w:rPr>
          <w:rStyle w:val="Marquedecommentaire"/>
        </w:rPr>
        <w:commentReference w:id="97"/>
      </w:r>
      <w:r>
        <w:rPr>
          <w:b/>
        </w:rPr>
        <w:t xml:space="preserve">(TMLs): </w:t>
      </w:r>
      <w:r>
        <w:t>TMLs such as Umple [16] and Earl Grey (EG) [17] can have bidirectional mapping to UML elements, then reduce the perception gap between diagram-based and textual languages. The difference to our approach is that we extend an existing</w:t>
      </w:r>
      <w:ins w:id="98" w:author="LI Shuai" w:date="2016-12-15T15:21:00Z">
        <w:r w:rsidR="00203010">
          <w:t xml:space="preserve"> standard</w:t>
        </w:r>
      </w:ins>
      <w:r>
        <w:t xml:space="preserve"> programming language to connect to</w:t>
      </w:r>
      <w:ins w:id="99" w:author="LI Shuai" w:date="2016-12-15T15:21:00Z">
        <w:r w:rsidR="007351D0">
          <w:t xml:space="preserve"> the</w:t>
        </w:r>
      </w:ins>
      <w:r>
        <w:t xml:space="preserve"> architecture while the TMLs are  simply </w:t>
      </w:r>
      <w:commentRangeStart w:id="100"/>
      <w:r>
        <w:t>textual descriptions of UML models</w:t>
      </w:r>
      <w:commentRangeEnd w:id="100"/>
      <w:r w:rsidR="00CE0C95">
        <w:rPr>
          <w:rStyle w:val="Marquedecommentaire"/>
        </w:rPr>
        <w:commentReference w:id="100"/>
      </w:r>
      <w:r>
        <w:t xml:space="preserve">.  </w:t>
      </w:r>
      <w:r>
        <w:rPr>
          <w:spacing w:val="-8"/>
        </w:rPr>
        <w:t xml:space="preserve">To  </w:t>
      </w:r>
      <w:r>
        <w:t>efficiently use the TMLs, programmers are forced to change their work- ing environment while our approach does not</w:t>
      </w:r>
      <w:r>
        <w:rPr>
          <w:spacing w:val="15"/>
        </w:rPr>
        <w:t xml:space="preserve"> </w:t>
      </w:r>
      <w:r>
        <w:t>impose</w:t>
      </w:r>
      <w:r>
        <w:rPr>
          <w:spacing w:val="45"/>
        </w:rPr>
        <w:t xml:space="preserve"> </w:t>
      </w:r>
      <w:del w:id="101" w:author="LI Shuai" w:date="2016-12-15T15:22:00Z">
        <w:r w:rsidDel="00301492">
          <w:delText>that</w:delText>
        </w:r>
      </w:del>
      <w:ins w:id="102" w:author="LI Shuai" w:date="2016-12-15T15:22:00Z">
        <w:r w:rsidR="00301492">
          <w:t>such constraints</w:t>
        </w:r>
      </w:ins>
      <w:r>
        <w:t>.</w:t>
      </w:r>
      <w:r>
        <w:rPr>
          <w:w w:val="99"/>
        </w:rPr>
        <w:t xml:space="preserve"> </w:t>
      </w:r>
      <w:r>
        <w:t>Furthermore, the TMLs do not support full features</w:t>
      </w:r>
      <w:r>
        <w:rPr>
          <w:spacing w:val="4"/>
        </w:rPr>
        <w:t xml:space="preserve"> </w:t>
      </w:r>
      <w:r>
        <w:t>of</w:t>
      </w:r>
      <w:r>
        <w:rPr>
          <w:spacing w:val="44"/>
        </w:rPr>
        <w:t xml:space="preserve"> </w:t>
      </w:r>
      <w:r>
        <w:t>the</w:t>
      </w:r>
      <w:r>
        <w:rPr>
          <w:w w:val="99"/>
        </w:rPr>
        <w:t xml:space="preserve"> </w:t>
      </w:r>
      <w:r>
        <w:t>aforementioned UML</w:t>
      </w:r>
      <w:r>
        <w:rPr>
          <w:spacing w:val="29"/>
        </w:rPr>
        <w:t xml:space="preserve"> </w:t>
      </w:r>
      <w:r>
        <w:t>diagrams.</w:t>
      </w:r>
    </w:p>
    <w:p w14:paraId="1F3BD042" w14:textId="77777777" w:rsidR="00AC20DA" w:rsidRDefault="00302325">
      <w:pPr>
        <w:pStyle w:val="Corpsdetexte"/>
        <w:spacing w:line="249" w:lineRule="auto"/>
      </w:pPr>
      <w:r>
        <w:rPr>
          <w:b/>
        </w:rPr>
        <w:t xml:space="preserve">Language extension: </w:t>
      </w:r>
      <w:r>
        <w:t>BSML-mbeddr [18] is an state</w:t>
      </w:r>
      <w:r>
        <w:rPr>
          <w:spacing w:val="-32"/>
        </w:rPr>
        <w:t xml:space="preserve"> </w:t>
      </w:r>
      <w:r>
        <w:t>machine- based programming language integrated into the C language. It introduces the "big and small steps" semantics, which deviates the UML standard’s. BSML-mbeddr</w:t>
      </w:r>
      <w:r>
        <w:rPr>
          <w:spacing w:val="-12"/>
        </w:rPr>
        <w:t xml:space="preserve"> </w:t>
      </w:r>
      <w:r>
        <w:t>only</w:t>
      </w:r>
      <w:r>
        <w:rPr>
          <w:spacing w:val="37"/>
        </w:rPr>
        <w:t xml:space="preserve"> </w:t>
      </w:r>
      <w:r>
        <w:t>specifies</w:t>
      </w:r>
      <w:r>
        <w:rPr>
          <w:w w:val="98"/>
        </w:rPr>
        <w:t xml:space="preserve"> </w:t>
      </w:r>
      <w:r>
        <w:t>state and region concepts. The Boost library [</w:t>
      </w:r>
      <w:r>
        <w:rPr>
          <w:b/>
        </w:rPr>
        <w:t>?</w:t>
      </w:r>
      <w:r>
        <w:t xml:space="preserve">] also tries      to build a bidirectional mapping between C++ and  UML  State Machine. </w:t>
      </w:r>
      <w:r>
        <w:rPr>
          <w:spacing w:val="-3"/>
        </w:rPr>
        <w:t xml:space="preserve">However, </w:t>
      </w:r>
      <w:r>
        <w:t>Boost does not support different UML events and component-based concepts. Our approach is inspired of ArchJava [19], which adds structural concepts</w:t>
      </w:r>
      <w:r>
        <w:rPr>
          <w:spacing w:val="-10"/>
        </w:rPr>
        <w:t xml:space="preserve"> </w:t>
      </w:r>
      <w:r>
        <w:t xml:space="preserve">such as part and port to Java. </w:t>
      </w:r>
      <w:r>
        <w:rPr>
          <w:spacing w:val="-3"/>
        </w:rPr>
        <w:t xml:space="preserve">However, </w:t>
      </w:r>
      <w:r>
        <w:t>ArchJava does not provide  a mapping between of architecture behavior and code. The communication between two ports uses method calls instead</w:t>
      </w:r>
      <w:r>
        <w:rPr>
          <w:spacing w:val="-35"/>
        </w:rPr>
        <w:t xml:space="preserve"> </w:t>
      </w:r>
      <w:r>
        <w:t>of</w:t>
      </w:r>
    </w:p>
    <w:p w14:paraId="54B13ADC" w14:textId="77777777" w:rsidR="00AC20DA" w:rsidRDefault="00302325">
      <w:pPr>
        <w:pStyle w:val="Corpsdetexte"/>
        <w:spacing w:before="52" w:line="249" w:lineRule="auto"/>
        <w:ind w:right="117"/>
      </w:pPr>
      <w:r>
        <w:br w:type="column"/>
      </w:r>
      <w:r>
        <w:t xml:space="preserve">interfaces as in UML and our approach. ArchJava makes it not </w:t>
      </w:r>
      <w:r>
        <w:rPr>
          <w:spacing w:val="-3"/>
        </w:rPr>
        <w:t xml:space="preserve">Java </w:t>
      </w:r>
      <w:r>
        <w:t>anymore and facilities of IDEs such as auto-completion are</w:t>
      </w:r>
      <w:r>
        <w:rPr>
          <w:spacing w:val="-8"/>
        </w:rPr>
        <w:t xml:space="preserve"> </w:t>
      </w:r>
      <w:r>
        <w:t>not</w:t>
      </w:r>
      <w:r>
        <w:rPr>
          <w:spacing w:val="-8"/>
        </w:rPr>
        <w:t xml:space="preserve"> </w:t>
      </w:r>
      <w:r>
        <w:t>aware.Finally,</w:t>
      </w:r>
      <w:r>
        <w:rPr>
          <w:spacing w:val="-8"/>
        </w:rPr>
        <w:t xml:space="preserve"> </w:t>
      </w:r>
      <w:r>
        <w:t>BSML-mbeddr,</w:t>
      </w:r>
      <w:r>
        <w:rPr>
          <w:spacing w:val="-8"/>
        </w:rPr>
        <w:t xml:space="preserve"> </w:t>
      </w:r>
      <w:r>
        <w:t>Boost,</w:t>
      </w:r>
      <w:r>
        <w:rPr>
          <w:spacing w:val="-8"/>
        </w:rPr>
        <w:t xml:space="preserve"> </w:t>
      </w:r>
      <w:r>
        <w:t>and</w:t>
      </w:r>
      <w:r>
        <w:rPr>
          <w:spacing w:val="-8"/>
        </w:rPr>
        <w:t xml:space="preserve"> </w:t>
      </w:r>
      <w:r>
        <w:t>ArchJava</w:t>
      </w:r>
      <w:r>
        <w:rPr>
          <w:spacing w:val="-8"/>
        </w:rPr>
        <w:t xml:space="preserve"> </w:t>
      </w:r>
      <w:r>
        <w:t>are a code-centric approach whereas our mapping is to enable the model-code</w:t>
      </w:r>
      <w:r>
        <w:rPr>
          <w:spacing w:val="10"/>
        </w:rPr>
        <w:t xml:space="preserve"> </w:t>
      </w:r>
      <w:r>
        <w:t>synchronization.</w:t>
      </w:r>
    </w:p>
    <w:p w14:paraId="2E2BDD52" w14:textId="77777777" w:rsidR="00AC20DA" w:rsidRDefault="00AC20DA">
      <w:pPr>
        <w:pStyle w:val="Corpsdetexte"/>
        <w:spacing w:before="8"/>
        <w:ind w:left="0"/>
        <w:jc w:val="left"/>
        <w:rPr>
          <w:sz w:val="15"/>
        </w:rPr>
      </w:pPr>
    </w:p>
    <w:p w14:paraId="63D64CA2" w14:textId="77777777" w:rsidR="00AC20DA" w:rsidRDefault="00302325">
      <w:pPr>
        <w:pStyle w:val="Paragraphedeliste"/>
        <w:numPr>
          <w:ilvl w:val="0"/>
          <w:numId w:val="6"/>
        </w:numPr>
        <w:tabs>
          <w:tab w:val="left" w:pos="2203"/>
        </w:tabs>
        <w:ind w:left="2202" w:hanging="288"/>
        <w:jc w:val="left"/>
        <w:rPr>
          <w:sz w:val="16"/>
        </w:rPr>
      </w:pPr>
      <w:r>
        <w:rPr>
          <w:spacing w:val="8"/>
          <w:sz w:val="20"/>
        </w:rPr>
        <w:t>C</w:t>
      </w:r>
      <w:r>
        <w:rPr>
          <w:spacing w:val="8"/>
          <w:sz w:val="16"/>
        </w:rPr>
        <w:t>ONCLUSION</w:t>
      </w:r>
    </w:p>
    <w:p w14:paraId="2F46C562" w14:textId="01F7ED98" w:rsidR="00AC20DA" w:rsidRDefault="00302325">
      <w:pPr>
        <w:pStyle w:val="Corpsdetexte"/>
        <w:spacing w:before="103" w:line="249" w:lineRule="auto"/>
        <w:ind w:right="117" w:firstLine="199"/>
      </w:pPr>
      <w:r>
        <w:t xml:space="preserve">We have presented </w:t>
      </w:r>
      <w:del w:id="103" w:author="LI Shuai" w:date="2016-12-15T15:28:00Z">
        <w:r w:rsidDel="00352DE8">
          <w:delText xml:space="preserve">an approach for establishing </w:delText>
        </w:r>
      </w:del>
      <w:r>
        <w:t xml:space="preserve">a bidirec- tional mapping between </w:t>
      </w:r>
      <w:ins w:id="104" w:author="LI Shuai" w:date="2016-12-15T15:28:00Z">
        <w:r w:rsidR="00352DE8">
          <w:t xml:space="preserve">C++ </w:t>
        </w:r>
      </w:ins>
      <w:r>
        <w:t>code and architecture model speci- fied by UML class, composite structure, and state machine diagrams. The idea is to raise the abstraction level of an existing programming language. The aim of the approach is to use the mapping as input in our model-code synchronization methodological pattern presented in  [7].</w:t>
      </w:r>
    </w:p>
    <w:p w14:paraId="490F14F8" w14:textId="77777777" w:rsidR="00AC20DA" w:rsidRDefault="00302325">
      <w:pPr>
        <w:pStyle w:val="Corpsdetexte"/>
        <w:spacing w:line="249" w:lineRule="auto"/>
        <w:ind w:right="117" w:firstLine="199"/>
      </w:pPr>
      <w:r>
        <w:t>For the moment, the approach is implemented for UML and C++. In future, we will extensively evaluate the approach for different aspects: synchronization correctness, feasibility, and scalability.</w:t>
      </w:r>
    </w:p>
    <w:p w14:paraId="62A45C29" w14:textId="77777777" w:rsidR="00AC20DA" w:rsidRDefault="00AC20DA">
      <w:pPr>
        <w:pStyle w:val="Corpsdetexte"/>
        <w:spacing w:before="8"/>
        <w:ind w:left="0"/>
        <w:jc w:val="left"/>
        <w:rPr>
          <w:sz w:val="15"/>
        </w:rPr>
      </w:pPr>
    </w:p>
    <w:p w14:paraId="56708A94" w14:textId="77777777" w:rsidR="00AC20DA" w:rsidRDefault="00302325">
      <w:pPr>
        <w:ind w:left="2094" w:right="2094"/>
        <w:jc w:val="center"/>
        <w:rPr>
          <w:sz w:val="16"/>
        </w:rPr>
      </w:pPr>
      <w:commentRangeStart w:id="105"/>
      <w:r>
        <w:rPr>
          <w:sz w:val="20"/>
        </w:rPr>
        <w:t>R</w:t>
      </w:r>
      <w:r>
        <w:rPr>
          <w:sz w:val="16"/>
        </w:rPr>
        <w:t>EFERENCES</w:t>
      </w:r>
      <w:commentRangeEnd w:id="105"/>
      <w:r w:rsidR="005A4AED">
        <w:rPr>
          <w:rStyle w:val="Marquedecommentaire"/>
        </w:rPr>
        <w:commentReference w:id="105"/>
      </w:r>
    </w:p>
    <w:p w14:paraId="36812902" w14:textId="77777777" w:rsidR="00AC20DA" w:rsidRDefault="00302325" w:rsidP="00302325">
      <w:pPr>
        <w:spacing w:before="145" w:line="180" w:lineRule="exact"/>
        <w:ind w:left="484" w:right="208" w:hanging="286"/>
        <w:jc w:val="both"/>
        <w:rPr>
          <w:sz w:val="16"/>
        </w:rPr>
      </w:pPr>
      <w:r>
        <w:rPr>
          <w:sz w:val="16"/>
        </w:rPr>
        <w:t xml:space="preserve">[1]J. Hutchinson, J. Whittle, and M. Rouncefield, “Model-driven engineer- ing practices in industry: Social, organizational and managerial factors that lead to success or failure,” </w:t>
      </w:r>
      <w:r>
        <w:rPr>
          <w:i/>
          <w:sz w:val="16"/>
        </w:rPr>
        <w:t>Science of Computer Programming</w:t>
      </w:r>
      <w:r>
        <w:rPr>
          <w:sz w:val="16"/>
        </w:rPr>
        <w:t>,    vol. 89, pp. 144 – 161,   2014.</w:t>
      </w:r>
    </w:p>
    <w:p w14:paraId="140EF205" w14:textId="77777777" w:rsidR="00AC20DA" w:rsidRDefault="00302325" w:rsidP="00302325">
      <w:pPr>
        <w:tabs>
          <w:tab w:val="left" w:pos="3664"/>
        </w:tabs>
        <w:spacing w:before="2" w:line="180" w:lineRule="exact"/>
        <w:ind w:left="484" w:right="117" w:hanging="286"/>
        <w:jc w:val="both"/>
        <w:rPr>
          <w:sz w:val="16"/>
        </w:rPr>
      </w:pPr>
      <w:r>
        <w:rPr>
          <w:sz w:val="16"/>
        </w:rPr>
        <w:t xml:space="preserve">[2]A. Dunkels, O. Schmidt, </w:t>
      </w:r>
      <w:r>
        <w:rPr>
          <w:spacing w:val="-6"/>
          <w:sz w:val="16"/>
        </w:rPr>
        <w:t xml:space="preserve">T. </w:t>
      </w:r>
      <w:r>
        <w:rPr>
          <w:spacing w:val="-4"/>
          <w:sz w:val="16"/>
        </w:rPr>
        <w:t xml:space="preserve">Voigt, </w:t>
      </w:r>
      <w:r>
        <w:rPr>
          <w:sz w:val="16"/>
        </w:rPr>
        <w:t xml:space="preserve">and M. Ali, “Protothreads: Simpli- fying event-driven programming of memory-constrained embedded sys- tems,” in </w:t>
      </w:r>
      <w:r>
        <w:rPr>
          <w:i/>
          <w:sz w:val="16"/>
        </w:rPr>
        <w:t>Proceedings of the 4th International Conference on Embedded Networked  Sensor  Systems</w:t>
      </w:r>
      <w:r>
        <w:rPr>
          <w:sz w:val="16"/>
        </w:rPr>
        <w:t xml:space="preserve">,  </w:t>
      </w:r>
      <w:r>
        <w:rPr>
          <w:spacing w:val="-3"/>
          <w:sz w:val="16"/>
        </w:rPr>
        <w:t>ser.</w:t>
      </w:r>
      <w:r>
        <w:rPr>
          <w:spacing w:val="2"/>
          <w:sz w:val="16"/>
        </w:rPr>
        <w:t xml:space="preserve"> </w:t>
      </w:r>
      <w:r>
        <w:rPr>
          <w:sz w:val="16"/>
        </w:rPr>
        <w:t>SenSys</w:t>
      </w:r>
      <w:r>
        <w:rPr>
          <w:spacing w:val="30"/>
          <w:sz w:val="16"/>
        </w:rPr>
        <w:t xml:space="preserve"> </w:t>
      </w:r>
      <w:r>
        <w:rPr>
          <w:sz w:val="16"/>
        </w:rPr>
        <w:t>’06.</w:t>
      </w:r>
      <w:r>
        <w:rPr>
          <w:sz w:val="16"/>
        </w:rPr>
        <w:tab/>
        <w:t xml:space="preserve">New  </w:t>
      </w:r>
      <w:r>
        <w:rPr>
          <w:spacing w:val="-4"/>
          <w:sz w:val="16"/>
        </w:rPr>
        <w:t>York,</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14:paraId="1C675773" w14:textId="77777777" w:rsidR="00AC20DA" w:rsidRDefault="00302325" w:rsidP="00302325">
      <w:pPr>
        <w:spacing w:line="181" w:lineRule="exact"/>
        <w:ind w:left="198" w:right="117"/>
        <w:jc w:val="both"/>
        <w:rPr>
          <w:sz w:val="16"/>
        </w:rPr>
      </w:pPr>
      <w:r>
        <w:rPr>
          <w:sz w:val="16"/>
        </w:rPr>
        <w:t>[3]E. Posse, “Papyrusrt: Modelling and code  generation.”</w:t>
      </w:r>
    </w:p>
    <w:p w14:paraId="4392A201" w14:textId="77777777" w:rsidR="00AC20DA" w:rsidRDefault="00302325" w:rsidP="00302325">
      <w:pPr>
        <w:spacing w:before="4" w:line="180" w:lineRule="exact"/>
        <w:ind w:left="484" w:right="117" w:hanging="286"/>
        <w:jc w:val="both"/>
        <w:rPr>
          <w:sz w:val="16"/>
        </w:rPr>
      </w:pPr>
      <w:r>
        <w:rPr>
          <w:sz w:val="16"/>
        </w:rPr>
        <w:t xml:space="preserve">[4]J. O. Ringert, B. Rumpe, and A. Wortmann, “From software architecture structure and behavior modeling to implementations of cyber-physical systems,” in </w:t>
      </w:r>
      <w:r>
        <w:rPr>
          <w:i/>
          <w:sz w:val="16"/>
        </w:rPr>
        <w:t>Lecture Notes in Informatics (LNI), Proceedings - Series of the Gesellschaft fur Informatik (GI)</w:t>
      </w:r>
      <w:r>
        <w:rPr>
          <w:sz w:val="16"/>
        </w:rPr>
        <w:t>, vol. P-215, 2013, pp.   155–170.</w:t>
      </w:r>
    </w:p>
    <w:p w14:paraId="6B5DE849" w14:textId="77777777" w:rsidR="00AC20DA" w:rsidRDefault="00302325" w:rsidP="00302325">
      <w:pPr>
        <w:spacing w:before="2" w:line="180" w:lineRule="exact"/>
        <w:ind w:left="484" w:right="117" w:hanging="286"/>
        <w:jc w:val="both"/>
        <w:rPr>
          <w:sz w:val="16"/>
        </w:rPr>
      </w:pPr>
      <w:r>
        <w:rPr>
          <w:sz w:val="16"/>
        </w:rPr>
        <w:t xml:space="preserve">[5]IBM, “Ibm Rhapsody.” [Online]. Available: </w:t>
      </w:r>
      <w:hyperlink r:id="rId21">
        <w:r>
          <w:rPr>
            <w:sz w:val="16"/>
          </w:rPr>
          <w:t>http://www.ibm.com/</w:t>
        </w:r>
      </w:hyperlink>
      <w:r>
        <w:rPr>
          <w:sz w:val="16"/>
        </w:rPr>
        <w:t xml:space="preserve"> developerworks/downloads/r/rhapsodydeveloper/</w:t>
      </w:r>
    </w:p>
    <w:p w14:paraId="0CA53641" w14:textId="77777777" w:rsidR="00AC20DA" w:rsidRDefault="00302325" w:rsidP="00302325">
      <w:pPr>
        <w:spacing w:before="2" w:line="180" w:lineRule="exact"/>
        <w:ind w:left="484" w:right="117" w:hanging="286"/>
        <w:jc w:val="both"/>
        <w:rPr>
          <w:sz w:val="16"/>
        </w:rPr>
      </w:pPr>
      <w:r>
        <w:rPr>
          <w:sz w:val="16"/>
        </w:rPr>
        <w:t xml:space="preserve">[6]Y. Zheng and R. N. Taylor, “A classification and rationalization of model-based software development,” </w:t>
      </w:r>
      <w:r>
        <w:rPr>
          <w:i/>
          <w:sz w:val="16"/>
        </w:rPr>
        <w:t>Software &amp; Systems  Modeling</w:t>
      </w:r>
      <w:r>
        <w:rPr>
          <w:sz w:val="16"/>
        </w:rPr>
        <w:t>, vol. 12, no. 4, pp. 669–678,  2013.</w:t>
      </w:r>
    </w:p>
    <w:p w14:paraId="391F074C" w14:textId="77777777" w:rsidR="00AC20DA" w:rsidRDefault="00302325" w:rsidP="00302325">
      <w:pPr>
        <w:spacing w:before="2" w:line="180" w:lineRule="exact"/>
        <w:ind w:left="484" w:hanging="286"/>
        <w:jc w:val="both"/>
        <w:rPr>
          <w:sz w:val="16"/>
        </w:rPr>
      </w:pPr>
      <w:r>
        <w:rPr>
          <w:sz w:val="16"/>
        </w:rPr>
        <w:t xml:space="preserve">[7]V. C. Pham, S. Li, A. Radermacher, and S. Gérard, “Foster software ar- chitect and programmer collaboration,” in </w:t>
      </w:r>
      <w:r>
        <w:rPr>
          <w:i/>
          <w:sz w:val="16"/>
        </w:rPr>
        <w:t>21th International Conference on Engineering of Complex Computer Systems, ICECCS 2016, Dubai, United Arab Emirates, November 6-8, 2016</w:t>
      </w:r>
      <w:r>
        <w:rPr>
          <w:sz w:val="16"/>
        </w:rPr>
        <w:t>, 2016, pp.   1–10.</w:t>
      </w:r>
    </w:p>
    <w:p w14:paraId="7667C479" w14:textId="77777777" w:rsidR="00AC20DA" w:rsidRDefault="00302325" w:rsidP="00302325">
      <w:pPr>
        <w:spacing w:before="2" w:line="180" w:lineRule="exact"/>
        <w:ind w:left="484" w:right="95" w:hanging="286"/>
        <w:jc w:val="both"/>
        <w:rPr>
          <w:sz w:val="16"/>
        </w:rPr>
      </w:pPr>
      <w:r>
        <w:rPr>
          <w:sz w:val="16"/>
        </w:rPr>
        <w:t xml:space="preserve">[8]N. Ubayashi, J. Nomura, and T. Tamai, “Archface: a contract place where architectural design and code meet together,” in </w:t>
      </w:r>
      <w:r>
        <w:rPr>
          <w:i/>
          <w:sz w:val="16"/>
        </w:rPr>
        <w:t>Proceedings of the 32nd ACM/IEEE International Conference on Software Engineering-Volume 1</w:t>
      </w:r>
      <w:r>
        <w:rPr>
          <w:sz w:val="16"/>
        </w:rPr>
        <w:t>.    ACM, 2010, pp. 75–84.</w:t>
      </w:r>
    </w:p>
    <w:p w14:paraId="05E95C4F" w14:textId="77777777" w:rsidR="00AC20DA" w:rsidRDefault="00302325" w:rsidP="00302325">
      <w:pPr>
        <w:spacing w:before="2" w:line="180" w:lineRule="exact"/>
        <w:ind w:left="484" w:right="117" w:hanging="286"/>
        <w:jc w:val="both"/>
        <w:rPr>
          <w:sz w:val="16"/>
        </w:rPr>
      </w:pPr>
      <w:r>
        <w:rPr>
          <w:sz w:val="16"/>
        </w:rPr>
        <w:t xml:space="preserve">[9]L. De Silva and D. Balasubramaniam, “Controlling software architecture erosion: A survey,” </w:t>
      </w:r>
      <w:r>
        <w:rPr>
          <w:i/>
          <w:sz w:val="16"/>
        </w:rPr>
        <w:t>Journal of Systems and Software</w:t>
      </w:r>
      <w:r>
        <w:rPr>
          <w:sz w:val="16"/>
        </w:rPr>
        <w:t>, vol. 85, no. 1, pp. 132–151, 2012.</w:t>
      </w:r>
    </w:p>
    <w:p w14:paraId="6486EA09" w14:textId="77777777" w:rsidR="00AC20DA" w:rsidRDefault="00302325" w:rsidP="00302325">
      <w:pPr>
        <w:spacing w:before="2" w:line="180" w:lineRule="exact"/>
        <w:ind w:left="484" w:right="117" w:hanging="366"/>
        <w:jc w:val="both"/>
        <w:rPr>
          <w:sz w:val="16"/>
        </w:rPr>
      </w:pPr>
      <w:r>
        <w:rPr>
          <w:sz w:val="16"/>
        </w:rPr>
        <w:t xml:space="preserve">[10]IBM, “IBM Rhapshody and UML differences,” </w:t>
      </w:r>
      <w:hyperlink r:id="rId22">
        <w:r>
          <w:rPr>
            <w:sz w:val="16"/>
          </w:rPr>
          <w:t>http://www-01.ibm.com/</w:t>
        </w:r>
      </w:hyperlink>
      <w:r>
        <w:rPr>
          <w:sz w:val="16"/>
        </w:rPr>
        <w:t xml:space="preserve"> support/docview.wss?uid=swg27040251, 2016, [Online; accessed 04- July-2016].</w:t>
      </w:r>
    </w:p>
    <w:p w14:paraId="26CD42F9" w14:textId="77777777" w:rsidR="00AC20DA" w:rsidRDefault="00302325" w:rsidP="00302325">
      <w:pPr>
        <w:spacing w:before="2" w:line="180" w:lineRule="exact"/>
        <w:ind w:left="484" w:right="137" w:hanging="366"/>
        <w:jc w:val="both"/>
        <w:rPr>
          <w:sz w:val="16"/>
        </w:rPr>
      </w:pPr>
      <w:r w:rsidRPr="00302325">
        <w:rPr>
          <w:sz w:val="16"/>
          <w:lang w:val="fr-FR"/>
        </w:rPr>
        <w:t xml:space="preserve">[11]S. Gérard, C. Dumoulin,  </w:t>
      </w:r>
      <w:r w:rsidRPr="00302325">
        <w:rPr>
          <w:spacing w:val="-9"/>
          <w:sz w:val="16"/>
          <w:lang w:val="fr-FR"/>
        </w:rPr>
        <w:t xml:space="preserve">P.  </w:t>
      </w:r>
      <w:r>
        <w:rPr>
          <w:spacing w:val="-3"/>
          <w:sz w:val="16"/>
        </w:rPr>
        <w:t xml:space="preserve">Tessier,  </w:t>
      </w:r>
      <w:r>
        <w:rPr>
          <w:sz w:val="16"/>
        </w:rPr>
        <w:t xml:space="preserve">and  B.  Selic,  “19  papyrus:  A  uml2 tool for domain-specific language modeling,” in </w:t>
      </w:r>
      <w:r>
        <w:rPr>
          <w:i/>
          <w:sz w:val="16"/>
        </w:rPr>
        <w:t>Model-Based Engineering of Embedded Real-Time Systems</w:t>
      </w:r>
      <w:r>
        <w:rPr>
          <w:sz w:val="16"/>
        </w:rPr>
        <w:t>. Springer, 2010, pp. 361– 368.</w:t>
      </w:r>
    </w:p>
    <w:p w14:paraId="2B8F0CEC" w14:textId="77777777" w:rsidR="00AC20DA" w:rsidRDefault="00302325" w:rsidP="00302325">
      <w:pPr>
        <w:spacing w:before="2" w:line="180" w:lineRule="exact"/>
        <w:ind w:left="484" w:right="117" w:hanging="366"/>
        <w:jc w:val="both"/>
        <w:rPr>
          <w:sz w:val="16"/>
        </w:rPr>
      </w:pPr>
      <w:r>
        <w:rPr>
          <w:sz w:val="16"/>
        </w:rPr>
        <w:t>[12]OMG, “Precise Semantics of UML State Machines (PSSM) Revised Submission,” 2016, [Revised Submission, ad/16-11-01].</w:t>
      </w:r>
    </w:p>
    <w:p w14:paraId="29EF71A2" w14:textId="77777777" w:rsidR="00AC20DA" w:rsidRDefault="00302325" w:rsidP="00302325">
      <w:pPr>
        <w:tabs>
          <w:tab w:val="left" w:pos="741"/>
          <w:tab w:val="left" w:pos="1389"/>
          <w:tab w:val="left" w:pos="2069"/>
          <w:tab w:val="left" w:pos="2722"/>
        </w:tabs>
        <w:spacing w:before="2" w:line="180" w:lineRule="exact"/>
        <w:ind w:left="484" w:right="216" w:hanging="366"/>
        <w:jc w:val="both"/>
        <w:rPr>
          <w:sz w:val="16"/>
        </w:rPr>
      </w:pPr>
      <w:r>
        <w:rPr>
          <w:sz w:val="16"/>
        </w:rPr>
        <w:t>[13]N.</w:t>
      </w:r>
      <w:r>
        <w:rPr>
          <w:sz w:val="16"/>
        </w:rPr>
        <w:tab/>
        <w:t>Magic,</w:t>
      </w:r>
      <w:r>
        <w:rPr>
          <w:sz w:val="16"/>
        </w:rPr>
        <w:tab/>
        <w:t>“Magic</w:t>
      </w:r>
      <w:r>
        <w:rPr>
          <w:sz w:val="16"/>
        </w:rPr>
        <w:tab/>
      </w:r>
      <w:r>
        <w:rPr>
          <w:spacing w:val="-3"/>
          <w:sz w:val="16"/>
        </w:rPr>
        <w:t>Draw,”</w:t>
      </w:r>
      <w:r>
        <w:rPr>
          <w:spacing w:val="-3"/>
          <w:sz w:val="16"/>
        </w:rPr>
        <w:tab/>
      </w:r>
      <w:hyperlink r:id="rId23">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14:paraId="61E71AA8" w14:textId="77777777" w:rsidR="00AC20DA" w:rsidRDefault="00302325" w:rsidP="00302325">
      <w:pPr>
        <w:spacing w:before="2" w:line="180" w:lineRule="exact"/>
        <w:ind w:left="484" w:right="117" w:hanging="366"/>
        <w:jc w:val="both"/>
        <w:rPr>
          <w:sz w:val="16"/>
        </w:rPr>
      </w:pPr>
      <w:r>
        <w:rPr>
          <w:sz w:val="16"/>
        </w:rPr>
        <w:t xml:space="preserve">[14]D. Steinberg, F. Budinsky, E. Merks, and M. Paternostro, </w:t>
      </w:r>
      <w:r>
        <w:rPr>
          <w:i/>
          <w:sz w:val="16"/>
        </w:rPr>
        <w:t>EMF: eclipse modeling framework</w:t>
      </w:r>
      <w:r>
        <w:rPr>
          <w:sz w:val="16"/>
        </w:rPr>
        <w:t>.    Pearson Education, 2008.</w:t>
      </w:r>
    </w:p>
    <w:p w14:paraId="79F691D1" w14:textId="77777777" w:rsidR="00AC20DA" w:rsidRDefault="00302325" w:rsidP="00302325">
      <w:pPr>
        <w:spacing w:before="2" w:line="180" w:lineRule="exact"/>
        <w:ind w:left="484" w:right="117" w:hanging="366"/>
        <w:jc w:val="both"/>
        <w:rPr>
          <w:sz w:val="16"/>
        </w:rPr>
      </w:pPr>
      <w:r>
        <w:rPr>
          <w:sz w:val="16"/>
        </w:rPr>
        <w:t xml:space="preserve">[15]Y.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14:paraId="0345099F" w14:textId="77777777" w:rsidR="00AC20DA" w:rsidRDefault="00AC20DA" w:rsidP="00302325">
      <w:pPr>
        <w:spacing w:line="180" w:lineRule="exact"/>
        <w:jc w:val="both"/>
        <w:rPr>
          <w:sz w:val="16"/>
        </w:rPr>
        <w:sectPr w:rsidR="00AC20DA">
          <w:pgSz w:w="12240" w:h="15840"/>
          <w:pgMar w:top="940" w:right="860" w:bottom="280" w:left="860" w:header="720" w:footer="720" w:gutter="0"/>
          <w:cols w:num="2" w:space="720" w:equalWidth="0">
            <w:col w:w="5141" w:space="119"/>
            <w:col w:w="5260"/>
          </w:cols>
        </w:sectPr>
      </w:pPr>
    </w:p>
    <w:p w14:paraId="0A8ED4A2" w14:textId="77777777" w:rsidR="00AC20DA" w:rsidRDefault="00302325" w:rsidP="00302325">
      <w:pPr>
        <w:spacing w:before="54" w:line="180" w:lineRule="exact"/>
        <w:ind w:left="484" w:right="28" w:hanging="366"/>
        <w:jc w:val="both"/>
        <w:rPr>
          <w:sz w:val="16"/>
        </w:rPr>
      </w:pPr>
      <w:r>
        <w:rPr>
          <w:sz w:val="16"/>
        </w:rPr>
        <w:lastRenderedPageBreak/>
        <w:t xml:space="preserve">[16]T. C. Lethbridge, A. Forward, and O. Badreddin, “Umplification: Refac- toring to incrementally add abstraction to a program,” in </w:t>
      </w:r>
      <w:r>
        <w:rPr>
          <w:i/>
          <w:sz w:val="16"/>
        </w:rPr>
        <w:t xml:space="preserve">2010 17th </w:t>
      </w:r>
      <w:r>
        <w:rPr>
          <w:i/>
          <w:spacing w:val="-3"/>
          <w:sz w:val="16"/>
        </w:rPr>
        <w:t xml:space="preserve">Working </w:t>
      </w:r>
      <w:r>
        <w:rPr>
          <w:i/>
          <w:sz w:val="16"/>
        </w:rPr>
        <w:t>Conference on Reverse Engineering</w:t>
      </w:r>
      <w:r>
        <w:rPr>
          <w:sz w:val="16"/>
        </w:rPr>
        <w:t>. IEEE, 2010, pp. 220–  224.</w:t>
      </w:r>
    </w:p>
    <w:p w14:paraId="2480035A" w14:textId="77777777" w:rsidR="00AC20DA" w:rsidRDefault="00302325" w:rsidP="00302325">
      <w:pPr>
        <w:spacing w:line="180" w:lineRule="exact"/>
        <w:ind w:left="484" w:right="28" w:hanging="366"/>
        <w:jc w:val="both"/>
        <w:rPr>
          <w:sz w:val="16"/>
        </w:rPr>
      </w:pPr>
      <w:r>
        <w:rPr>
          <w:sz w:val="16"/>
        </w:rPr>
        <w:t>[17]M. Mazanec and O. Macek, “On general-purpose textual modeling languages.”    Citeseer, 2012.</w:t>
      </w:r>
    </w:p>
    <w:p w14:paraId="5E0D5C84" w14:textId="77777777" w:rsidR="00AC20DA" w:rsidRDefault="00302325" w:rsidP="00302325">
      <w:pPr>
        <w:spacing w:line="180" w:lineRule="exact"/>
        <w:ind w:left="484" w:hanging="366"/>
        <w:jc w:val="both"/>
        <w:rPr>
          <w:sz w:val="16"/>
        </w:rPr>
      </w:pPr>
      <w:r>
        <w:rPr>
          <w:sz w:val="16"/>
        </w:rPr>
        <w:t>[18]Z. Luo and J. M. Atlee, “BSML-mbeddr: Integrating semantically configurable state-machine models in a c programming    environment,”</w:t>
      </w:r>
    </w:p>
    <w:p w14:paraId="41A313D3" w14:textId="77777777" w:rsidR="00AC20DA" w:rsidRDefault="00302325" w:rsidP="00302325">
      <w:pPr>
        <w:spacing w:before="54" w:line="180" w:lineRule="exact"/>
        <w:ind w:left="484" w:right="117"/>
        <w:jc w:val="both"/>
        <w:rPr>
          <w:sz w:val="16"/>
        </w:rPr>
      </w:pPr>
      <w:r>
        <w:br w:type="column"/>
      </w:r>
      <w:r>
        <w:rPr>
          <w:sz w:val="16"/>
        </w:rPr>
        <w:t xml:space="preserve">in </w:t>
      </w:r>
      <w:r>
        <w:rPr>
          <w:i/>
          <w:sz w:val="16"/>
        </w:rPr>
        <w:t>Proceedings of the 2016 ACM SIGPLAN International Conference   on Software Language Engineering</w:t>
      </w:r>
      <w:r>
        <w:rPr>
          <w:sz w:val="16"/>
        </w:rPr>
        <w:t xml:space="preserve">, </w:t>
      </w:r>
      <w:r>
        <w:rPr>
          <w:spacing w:val="-3"/>
          <w:sz w:val="16"/>
        </w:rPr>
        <w:t xml:space="preserve">ser. </w:t>
      </w:r>
      <w:r>
        <w:rPr>
          <w:sz w:val="16"/>
        </w:rPr>
        <w:t xml:space="preserve">SLE 2016. New </w:t>
      </w:r>
      <w:r>
        <w:rPr>
          <w:spacing w:val="-4"/>
          <w:sz w:val="16"/>
        </w:rPr>
        <w:t xml:space="preserve">York, </w:t>
      </w:r>
      <w:r>
        <w:rPr>
          <w:spacing w:val="-7"/>
          <w:sz w:val="16"/>
        </w:rPr>
        <w:t xml:space="preserve">NY, </w:t>
      </w:r>
      <w:r>
        <w:rPr>
          <w:sz w:val="16"/>
        </w:rPr>
        <w:t xml:space="preserve">USA: ACM, 2016, pp. </w:t>
      </w:r>
      <w:r>
        <w:rPr>
          <w:spacing w:val="5"/>
          <w:sz w:val="16"/>
        </w:rPr>
        <w:t xml:space="preserve"> </w:t>
      </w:r>
      <w:r>
        <w:rPr>
          <w:sz w:val="16"/>
        </w:rPr>
        <w:t>105–117.</w:t>
      </w:r>
    </w:p>
    <w:p w14:paraId="283C5BF9" w14:textId="77777777" w:rsidR="00AC20DA" w:rsidRDefault="00302325" w:rsidP="00302325">
      <w:pPr>
        <w:tabs>
          <w:tab w:val="left" w:pos="4755"/>
        </w:tabs>
        <w:spacing w:line="180" w:lineRule="exact"/>
        <w:ind w:left="484" w:right="117" w:hanging="366"/>
        <w:jc w:val="both"/>
        <w:rPr>
          <w:sz w:val="16"/>
        </w:rPr>
      </w:pPr>
      <w:r>
        <w:rPr>
          <w:sz w:val="16"/>
        </w:rPr>
        <w:t xml:space="preserve">[19]J. Aldrich, C. Chambers, and D. Notkin, </w:t>
      </w:r>
      <w:r>
        <w:rPr>
          <w:spacing w:val="-3"/>
          <w:sz w:val="16"/>
        </w:rPr>
        <w:t xml:space="preserve">“Archjava: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t>IEEE,</w:t>
      </w:r>
      <w:r>
        <w:rPr>
          <w:w w:val="99"/>
          <w:sz w:val="16"/>
        </w:rPr>
        <w:t xml:space="preserve"> </w:t>
      </w:r>
      <w:r>
        <w:rPr>
          <w:sz w:val="16"/>
        </w:rPr>
        <w:t>2002, pp.</w:t>
      </w:r>
      <w:r>
        <w:rPr>
          <w:spacing w:val="25"/>
          <w:sz w:val="16"/>
        </w:rPr>
        <w:t xml:space="preserve"> </w:t>
      </w:r>
      <w:r>
        <w:rPr>
          <w:sz w:val="16"/>
        </w:rPr>
        <w:t>187–197.</w:t>
      </w:r>
    </w:p>
    <w:sectPr w:rsidR="00AC20DA">
      <w:pgSz w:w="12240" w:h="15840"/>
      <w:pgMar w:top="98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 Shuai" w:date="2016-12-15T13:30:00Z" w:initials="LS">
    <w:p w14:paraId="61FA4C86" w14:textId="77777777" w:rsidR="00E161DF" w:rsidRDefault="00E161DF">
      <w:pPr>
        <w:pStyle w:val="Commentaire"/>
      </w:pPr>
      <w:r>
        <w:rPr>
          <w:rStyle w:val="Marquedecommentaire"/>
        </w:rPr>
        <w:annotationRef/>
      </w:r>
      <w:r>
        <w:t>Check if you must capitalize State Machine or not. Check if you must also capitalize Composite Structure.</w:t>
      </w:r>
    </w:p>
  </w:comment>
  <w:comment w:id="11" w:author="LI Shuai" w:date="2016-12-15T15:11:00Z" w:initials="LS">
    <w:p w14:paraId="7161B702" w14:textId="53916609" w:rsidR="00AC2FC9" w:rsidRDefault="00AC2FC9">
      <w:pPr>
        <w:pStyle w:val="Commentaire"/>
      </w:pPr>
      <w:r>
        <w:rPr>
          <w:rStyle w:val="Marquedecommentaire"/>
        </w:rPr>
        <w:annotationRef/>
      </w:r>
      <w:r>
        <w:t>You contribution is also applicable to time-triggered architectures. You should probably drop the “event-driven” keyword</w:t>
      </w:r>
      <w:r w:rsidR="00DF45A3">
        <w:t>. I think y</w:t>
      </w:r>
      <w:r>
        <w:t xml:space="preserve">ou are using </w:t>
      </w:r>
      <w:r w:rsidR="00DF45A3">
        <w:t>because of triggers and events in UML state machines but</w:t>
      </w:r>
      <w:r>
        <w:t xml:space="preserve"> most people in the real-time embedded domain have a clear definition of what is an event-driven system.</w:t>
      </w:r>
    </w:p>
  </w:comment>
  <w:comment w:id="35" w:author="LI Shuai" w:date="2016-12-15T14:16:00Z" w:initials="LS">
    <w:p w14:paraId="4543275B" w14:textId="484A5C69" w:rsidR="00AD56F9" w:rsidRDefault="00AD56F9">
      <w:pPr>
        <w:pStyle w:val="Commentaire"/>
      </w:pPr>
      <w:r>
        <w:rPr>
          <w:rStyle w:val="Marquedecommentaire"/>
        </w:rPr>
        <w:annotationRef/>
      </w:r>
      <w:r>
        <w:t>What’s the point of this part in the paragraph? Remove it. This info was important for the previous paper on sync.</w:t>
      </w:r>
      <w:r w:rsidR="00365294">
        <w:t xml:space="preserve"> It’s too generic for this short paper of 4 pages only.</w:t>
      </w:r>
    </w:p>
  </w:comment>
  <w:comment w:id="39" w:author="LI Shuai" w:date="2016-12-15T14:50:00Z" w:initials="LS">
    <w:p w14:paraId="518E12BD" w14:textId="2B1B5793" w:rsidR="00EB1EA5" w:rsidRDefault="00EB1EA5">
      <w:pPr>
        <w:pStyle w:val="Commentaire"/>
      </w:pPr>
      <w:r>
        <w:rPr>
          <w:rStyle w:val="Marquedecommentaire"/>
        </w:rPr>
        <w:annotationRef/>
      </w:r>
      <w:r>
        <w:t xml:space="preserve">Can you re-cite [8] for this argument? </w:t>
      </w:r>
      <w:r>
        <w:t>Is this the only problem</w:t>
      </w:r>
      <w:r>
        <w:t xml:space="preserve"> for architecture model and code synchronization</w:t>
      </w:r>
      <w:r>
        <w:t>?</w:t>
      </w:r>
    </w:p>
  </w:comment>
  <w:comment w:id="40" w:author="LI Shuai" w:date="2016-12-15T13:37:00Z" w:initials="LS">
    <w:p w14:paraId="3B6DACA0" w14:textId="5BF0AEB1" w:rsidR="006225FE" w:rsidRDefault="006225FE">
      <w:pPr>
        <w:pStyle w:val="Commentaire"/>
      </w:pPr>
      <w:r>
        <w:rPr>
          <w:rStyle w:val="Marquedecommentaire"/>
        </w:rPr>
        <w:annotationRef/>
      </w:r>
      <w:r w:rsidR="00365294">
        <w:t>What’s this? Reference?</w:t>
      </w:r>
    </w:p>
  </w:comment>
  <w:comment w:id="43" w:author="LI Shuai" w:date="2016-12-15T13:38:00Z" w:initials="LS">
    <w:p w14:paraId="5C81925B" w14:textId="1C4E6520" w:rsidR="006225FE" w:rsidRDefault="006225FE">
      <w:pPr>
        <w:pStyle w:val="Commentaire"/>
      </w:pPr>
      <w:r>
        <w:rPr>
          <w:rStyle w:val="Marquedecommentaire"/>
        </w:rPr>
        <w:annotationRef/>
      </w:r>
      <w:r>
        <w:t>Give more explicit section titles</w:t>
      </w:r>
    </w:p>
  </w:comment>
  <w:comment w:id="55" w:author="LI Shuai" w:date="2016-12-15T14:54:00Z" w:initials="LS">
    <w:p w14:paraId="71B5C8B1" w14:textId="500C00AE" w:rsidR="00906F8C" w:rsidRDefault="00906F8C">
      <w:pPr>
        <w:pStyle w:val="Commentaire"/>
      </w:pPr>
      <w:r>
        <w:rPr>
          <w:rStyle w:val="Marquedecommentaire"/>
        </w:rPr>
        <w:annotationRef/>
      </w:r>
      <w:r>
        <w:t>What is it in reality? If it’s an API written in the standard programming language, then your arguments of re-using existing code and IDE func</w:t>
      </w:r>
      <w:r w:rsidR="003B6121">
        <w:t>tionalities stand. Otherwise no because you have invented a new programming language</w:t>
      </w:r>
      <w:r w:rsidR="00A90A03">
        <w:t>, which needs tool support</w:t>
      </w:r>
      <w:r w:rsidR="003B6121">
        <w:t>.</w:t>
      </w:r>
    </w:p>
  </w:comment>
  <w:comment w:id="69" w:author="LI Shuai" w:date="2016-12-15T14:59:00Z" w:initials="LS">
    <w:p w14:paraId="4FD8B15A" w14:textId="3461B35C" w:rsidR="001D414D" w:rsidRDefault="00A01481">
      <w:pPr>
        <w:pStyle w:val="Commentaire"/>
      </w:pPr>
      <w:r>
        <w:rPr>
          <w:rStyle w:val="Marquedecommentaire"/>
        </w:rPr>
        <w:annotationRef/>
      </w:r>
      <w:r w:rsidR="001D414D">
        <w:t>State clearly that you are mapping UML metcalsses</w:t>
      </w:r>
      <w:r w:rsidR="007B568A">
        <w:t xml:space="preserve"> to extended C++ (your extended programming language)</w:t>
      </w:r>
      <w:r w:rsidR="001D414D">
        <w:t>.</w:t>
      </w:r>
    </w:p>
    <w:p w14:paraId="190CBC03" w14:textId="77777777" w:rsidR="001D414D" w:rsidRDefault="001D414D">
      <w:pPr>
        <w:pStyle w:val="Commentaire"/>
      </w:pPr>
    </w:p>
    <w:p w14:paraId="50867F49" w14:textId="4718AF5F" w:rsidR="00A01481" w:rsidRDefault="00BF0375">
      <w:pPr>
        <w:pStyle w:val="Commentaire"/>
      </w:pPr>
      <w:r>
        <w:t xml:space="preserve">This section is very hard to read because the descriptions are huge walls of text. </w:t>
      </w:r>
      <w:r w:rsidR="00A01481">
        <w:t xml:space="preserve">A table mapping UML metaclasses to Extended Programming Language metaclasses would have been better for </w:t>
      </w:r>
      <w:r w:rsidR="00E3629A">
        <w:t>formalization and readibility</w:t>
      </w:r>
      <w:r w:rsidR="00A01481">
        <w:t>. Then you present your examples after the tables. I guess you will need some more space, unless your shorten the</w:t>
      </w:r>
      <w:r w:rsidR="00C51AC5">
        <w:t xml:space="preserve"> description of your example</w:t>
      </w:r>
      <w:r w:rsidR="00A01481">
        <w:t>.</w:t>
      </w:r>
    </w:p>
  </w:comment>
  <w:comment w:id="71" w:author="LI Shuai" w:date="2016-12-15T15:02:00Z" w:initials="LS">
    <w:p w14:paraId="11DCB09A" w14:textId="39988EA0" w:rsidR="009E78E4" w:rsidRDefault="009E78E4">
      <w:pPr>
        <w:pStyle w:val="Commentaire"/>
      </w:pPr>
      <w:r>
        <w:rPr>
          <w:rStyle w:val="Marquedecommentaire"/>
        </w:rPr>
        <w:annotationRef/>
      </w:r>
      <w:r>
        <w:t>This becomes very very very UML-esque. It should be understandable by anyone who have basic knowledge of automatas, instead of experts in UML. I doubt many people know about deferred events for example.</w:t>
      </w:r>
    </w:p>
  </w:comment>
  <w:comment w:id="72" w:author="LI Shuai" w:date="2016-12-15T15:04:00Z" w:initials="LS">
    <w:p w14:paraId="3E2C2733" w14:textId="5F76546A" w:rsidR="000B7737" w:rsidRDefault="000B7737">
      <w:pPr>
        <w:pStyle w:val="Commentaire"/>
      </w:pPr>
      <w:r>
        <w:rPr>
          <w:rStyle w:val="Marquedecommentaire"/>
        </w:rPr>
        <w:annotationRef/>
      </w:r>
      <w:r w:rsidR="00097AFB">
        <w:rPr>
          <w:rStyle w:val="Marquedecommentaire"/>
        </w:rPr>
        <w:t>Are you</w:t>
      </w:r>
      <w:r w:rsidR="008A5669">
        <w:rPr>
          <w:rStyle w:val="Marquedecommentaire"/>
        </w:rPr>
        <w:t xml:space="preserve"> sure you are talking about</w:t>
      </w:r>
      <w:r w:rsidR="00097AFB">
        <w:rPr>
          <w:rStyle w:val="Marquedecommentaire"/>
        </w:rPr>
        <w:t xml:space="preserve"> programming</w:t>
      </w:r>
      <w:r w:rsidR="008A5669">
        <w:rPr>
          <w:rStyle w:val="Marquedecommentaire"/>
        </w:rPr>
        <w:t xml:space="preserve"> langua</w:t>
      </w:r>
      <w:r w:rsidR="00097AFB">
        <w:rPr>
          <w:rStyle w:val="Marquedecommentaire"/>
        </w:rPr>
        <w:t>ge constructs, and not API? If you offer new constructs, is it a new programming language? In this case your arguments before is invalid.</w:t>
      </w:r>
    </w:p>
  </w:comment>
  <w:comment w:id="87" w:author="LI Shuai" w:date="2016-12-15T15:08:00Z" w:initials="LS">
    <w:p w14:paraId="744C4397" w14:textId="77777777" w:rsidR="004B07BF" w:rsidRDefault="004B07BF">
      <w:pPr>
        <w:pStyle w:val="Commentaire"/>
      </w:pPr>
      <w:r>
        <w:rPr>
          <w:rStyle w:val="Marquedecommentaire"/>
        </w:rPr>
        <w:annotationRef/>
      </w:r>
      <w:r>
        <w:t xml:space="preserve">Why do you need to separate the transformation in two? Does one have to come after the other? Is it useful to separate the transformations? (E.g. I may only use one transformation, </w:t>
      </w:r>
      <w:r w:rsidR="003A4E75">
        <w:t>without</w:t>
      </w:r>
      <w:r>
        <w:t xml:space="preserve"> the other.)</w:t>
      </w:r>
    </w:p>
    <w:p w14:paraId="2CC9F9C8" w14:textId="77777777" w:rsidR="00EE4F3C" w:rsidRDefault="00EE4F3C">
      <w:pPr>
        <w:pStyle w:val="Commentaire"/>
      </w:pPr>
    </w:p>
    <w:p w14:paraId="58D3597A" w14:textId="5CC54E9A" w:rsidR="00EE4F3C" w:rsidRDefault="00EE4F3C">
      <w:pPr>
        <w:pStyle w:val="Commentaire"/>
      </w:pPr>
      <w:r>
        <w:t>You can still separate in two paragraphs for readability though, but you have to introduce your paragraphs otherwise than as if it was a major necessity to separate the transformation</w:t>
      </w:r>
      <w:r w:rsidR="00377D54">
        <w:t xml:space="preserve"> in two</w:t>
      </w:r>
      <w:r>
        <w:t>.</w:t>
      </w:r>
    </w:p>
  </w:comment>
  <w:comment w:id="88" w:author="LI Shuai" w:date="2016-12-15T15:16:00Z" w:initials="LS">
    <w:p w14:paraId="72316D6F" w14:textId="77777777" w:rsidR="0033239F" w:rsidRDefault="00783D2F">
      <w:pPr>
        <w:pStyle w:val="Commentaire"/>
      </w:pPr>
      <w:r>
        <w:rPr>
          <w:rStyle w:val="Marquedecommentaire"/>
        </w:rPr>
        <w:annotationRef/>
      </w:r>
      <w:r>
        <w:t>Clearly state what is already evaluated (e.g. PSSM preservation) and what is planned (e.g. correctness, code efficiency, feasibility, etc…)</w:t>
      </w:r>
    </w:p>
    <w:p w14:paraId="50E5A212" w14:textId="77777777" w:rsidR="0033239F" w:rsidRDefault="0033239F">
      <w:pPr>
        <w:pStyle w:val="Commentaire"/>
      </w:pPr>
    </w:p>
    <w:p w14:paraId="0505CAD0" w14:textId="5C23B78C" w:rsidR="00783D2F" w:rsidRDefault="00D72DAA">
      <w:pPr>
        <w:pStyle w:val="Commentaire"/>
      </w:pPr>
      <w:r>
        <w:t xml:space="preserve">There doesn’t seem to be a lot of </w:t>
      </w:r>
      <w:r w:rsidR="0033239F">
        <w:t>done evaluations</w:t>
      </w:r>
      <w:r>
        <w:t xml:space="preserve"> compared to planned e</w:t>
      </w:r>
      <w:r w:rsidR="0033239F">
        <w:t>valuations</w:t>
      </w:r>
      <w:r>
        <w:t xml:space="preserve">. You </w:t>
      </w:r>
      <w:r w:rsidR="0033239F">
        <w:t>could</w:t>
      </w:r>
      <w:r>
        <w:t xml:space="preserve"> present these planned</w:t>
      </w:r>
      <w:r w:rsidR="0033239F">
        <w:t xml:space="preserve"> evaluations as metrics</w:t>
      </w:r>
      <w:r w:rsidR="006B779F">
        <w:t>, and</w:t>
      </w:r>
      <w:r w:rsidR="0033239F">
        <w:t xml:space="preserve"> explain why each metric</w:t>
      </w:r>
      <w:r w:rsidR="006B779F">
        <w:t xml:space="preserve"> is needed</w:t>
      </w:r>
      <w:r>
        <w:t xml:space="preserve">. </w:t>
      </w:r>
      <w:r w:rsidR="0033239F">
        <w:t>Metrics</w:t>
      </w:r>
      <w:r>
        <w:t xml:space="preserve"> </w:t>
      </w:r>
      <w:r w:rsidR="0033239F">
        <w:t>are</w:t>
      </w:r>
      <w:r>
        <w:t xml:space="preserve"> interesting for people who might not know how to evaluate such contributions like yours.</w:t>
      </w:r>
    </w:p>
  </w:comment>
  <w:comment w:id="95" w:author="LI Shuai" w:date="2016-12-15T15:14:00Z" w:initials="LS">
    <w:p w14:paraId="05A2D758" w14:textId="5CE3CEDA" w:rsidR="00AE0745" w:rsidRDefault="00AE0745">
      <w:pPr>
        <w:pStyle w:val="Commentaire"/>
      </w:pPr>
      <w:r>
        <w:rPr>
          <w:rStyle w:val="Marquedecommentaire"/>
        </w:rPr>
        <w:annotationRef/>
      </w:r>
      <w:r>
        <w:t xml:space="preserve">See my comment in the abstract. This is the most dangerous use, because here you even combine it with embedded system so people really think </w:t>
      </w:r>
      <w:r w:rsidR="00186037">
        <w:t>you are referring to</w:t>
      </w:r>
      <w:r>
        <w:t xml:space="preserve"> the </w:t>
      </w:r>
      <w:r w:rsidR="00186037">
        <w:t>common</w:t>
      </w:r>
      <w:r>
        <w:t xml:space="preserve"> definition of “event-driven”.</w:t>
      </w:r>
    </w:p>
  </w:comment>
  <w:comment w:id="96" w:author="LI Shuai" w:date="2016-12-15T15:15:00Z" w:initials="LS">
    <w:p w14:paraId="52C8319F" w14:textId="40460B84" w:rsidR="00181DC5" w:rsidRDefault="00B518C2">
      <w:pPr>
        <w:pStyle w:val="Commentaire"/>
      </w:pPr>
      <w:r>
        <w:t xml:space="preserve">No </w:t>
      </w:r>
      <w:r w:rsidR="00181DC5">
        <w:rPr>
          <w:rStyle w:val="Marquedecommentaire"/>
        </w:rPr>
        <w:annotationRef/>
      </w:r>
      <w:r>
        <w:t>q</w:t>
      </w:r>
      <w:r w:rsidR="00181DC5">
        <w:t xml:space="preserve">uantitative result? </w:t>
      </w:r>
      <w:r>
        <w:t>Is this because this evaluation is planned and not done yet? State it clearly.</w:t>
      </w:r>
    </w:p>
  </w:comment>
  <w:comment w:id="97" w:author="LI Shuai" w:date="2016-12-15T15:22:00Z" w:initials="LS">
    <w:p w14:paraId="19414FFD" w14:textId="0D6D8729" w:rsidR="00CE0C95" w:rsidRDefault="00CE0C95">
      <w:pPr>
        <w:pStyle w:val="Commentaire"/>
      </w:pPr>
      <w:r>
        <w:rPr>
          <w:rStyle w:val="Marquedecommentaire"/>
        </w:rPr>
        <w:annotationRef/>
      </w:r>
      <w:r>
        <w:t>There’s also textual architecture description languages, with graphical support, like AADL.</w:t>
      </w:r>
      <w:r w:rsidR="00C0322D">
        <w:t xml:space="preserve"> You should definitely cite AADL at least.</w:t>
      </w:r>
    </w:p>
  </w:comment>
  <w:comment w:id="100" w:author="LI Shuai" w:date="2016-12-15T15:22:00Z" w:initials="LS">
    <w:p w14:paraId="56A4B89B" w14:textId="77777777" w:rsidR="00CE0C95" w:rsidRDefault="00CE0C95">
      <w:pPr>
        <w:pStyle w:val="Commentaire"/>
      </w:pPr>
      <w:r>
        <w:rPr>
          <w:rStyle w:val="Marquedecommentaire"/>
        </w:rPr>
        <w:annotationRef/>
      </w:r>
      <w:r>
        <w:t>So they can’</w:t>
      </w:r>
      <w:r w:rsidR="004440AE">
        <w:t>t be compiled? What happens if I generate code from the TML? Some might say, the TML code becomes your “intermediate code”, the graphical representation is your model, and the generated code is your standard code.</w:t>
      </w:r>
    </w:p>
    <w:p w14:paraId="084AED5A" w14:textId="77777777" w:rsidR="004440AE" w:rsidRDefault="004440AE">
      <w:pPr>
        <w:pStyle w:val="Commentaire"/>
      </w:pPr>
    </w:p>
    <w:p w14:paraId="58C2636C" w14:textId="6CD8AFAF" w:rsidR="004440AE" w:rsidRDefault="004440AE">
      <w:pPr>
        <w:pStyle w:val="Commentaire"/>
      </w:pPr>
      <w:r>
        <w:t>I think the biggest argument is that these TMLs are not programming languages. You</w:t>
      </w:r>
      <w:r w:rsidR="001D414D">
        <w:t>r</w:t>
      </w:r>
      <w:r>
        <w:t xml:space="preserve"> extended programming language, on the other hand, is. Here you can add your paragraph in the intro, about difference in perception between programmers and architects</w:t>
      </w:r>
      <w:r w:rsidR="00961F14">
        <w:t>, and this is why you propose an extended programming language, to suit the habits of programmers</w:t>
      </w:r>
      <w:r>
        <w:t>.</w:t>
      </w:r>
    </w:p>
  </w:comment>
  <w:comment w:id="105" w:author="LI Shuai" w:date="2016-12-15T15:29:00Z" w:initials="LS">
    <w:p w14:paraId="322BC1FD" w14:textId="40802AD5" w:rsidR="005A4AED" w:rsidRDefault="005A4AED">
      <w:pPr>
        <w:pStyle w:val="Commentaire"/>
      </w:pPr>
      <w:r>
        <w:rPr>
          <w:rStyle w:val="Marquedecommentaire"/>
        </w:rPr>
        <w:annotationRef/>
      </w:r>
      <w:r>
        <w:t>I haven’t checked the references. Also there are probably some typos left. Make sure to proof read again.</w:t>
      </w:r>
      <w:bookmarkStart w:id="106" w:name="_GoBack"/>
      <w:bookmarkEnd w:id="10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A4C86" w15:done="0"/>
  <w15:commentEx w15:paraId="7161B702" w15:done="0"/>
  <w15:commentEx w15:paraId="4543275B" w15:done="0"/>
  <w15:commentEx w15:paraId="518E12BD" w15:done="0"/>
  <w15:commentEx w15:paraId="3B6DACA0" w15:done="0"/>
  <w15:commentEx w15:paraId="5C81925B" w15:done="0"/>
  <w15:commentEx w15:paraId="71B5C8B1" w15:done="0"/>
  <w15:commentEx w15:paraId="50867F49" w15:done="0"/>
  <w15:commentEx w15:paraId="11DCB09A" w15:done="0"/>
  <w15:commentEx w15:paraId="3E2C2733" w15:done="0"/>
  <w15:commentEx w15:paraId="58D3597A" w15:done="0"/>
  <w15:commentEx w15:paraId="0505CAD0" w15:done="0"/>
  <w15:commentEx w15:paraId="05A2D758" w15:done="0"/>
  <w15:commentEx w15:paraId="52C8319F" w15:done="0"/>
  <w15:commentEx w15:paraId="19414FFD" w15:done="0"/>
  <w15:commentEx w15:paraId="58C2636C" w15:done="0"/>
  <w15:commentEx w15:paraId="322BC1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0063"/>
    <w:multiLevelType w:val="hybridMultilevel"/>
    <w:tmpl w:val="19984706"/>
    <w:lvl w:ilvl="0" w:tplc="05DC1568">
      <w:start w:val="1"/>
      <w:numFmt w:val="decimal"/>
      <w:lvlText w:val="%1."/>
      <w:lvlJc w:val="left"/>
      <w:pPr>
        <w:ind w:left="164" w:hanging="138"/>
        <w:jc w:val="left"/>
      </w:pPr>
      <w:rPr>
        <w:rFonts w:hint="default"/>
        <w:b/>
        <w:bCs/>
        <w:w w:val="101"/>
      </w:rPr>
    </w:lvl>
    <w:lvl w:ilvl="1" w:tplc="7C8ECA9A">
      <w:numFmt w:val="bullet"/>
      <w:lvlText w:val="•"/>
      <w:lvlJc w:val="left"/>
      <w:pPr>
        <w:ind w:left="232" w:hanging="138"/>
      </w:pPr>
      <w:rPr>
        <w:rFonts w:hint="default"/>
      </w:rPr>
    </w:lvl>
    <w:lvl w:ilvl="2" w:tplc="EBF808B0">
      <w:numFmt w:val="bullet"/>
      <w:lvlText w:val="•"/>
      <w:lvlJc w:val="left"/>
      <w:pPr>
        <w:ind w:left="304" w:hanging="138"/>
      </w:pPr>
      <w:rPr>
        <w:rFonts w:hint="default"/>
      </w:rPr>
    </w:lvl>
    <w:lvl w:ilvl="3" w:tplc="86EECFC2">
      <w:numFmt w:val="bullet"/>
      <w:lvlText w:val="•"/>
      <w:lvlJc w:val="left"/>
      <w:pPr>
        <w:ind w:left="377" w:hanging="138"/>
      </w:pPr>
      <w:rPr>
        <w:rFonts w:hint="default"/>
      </w:rPr>
    </w:lvl>
    <w:lvl w:ilvl="4" w:tplc="C57E00A6">
      <w:numFmt w:val="bullet"/>
      <w:lvlText w:val="•"/>
      <w:lvlJc w:val="left"/>
      <w:pPr>
        <w:ind w:left="449" w:hanging="138"/>
      </w:pPr>
      <w:rPr>
        <w:rFonts w:hint="default"/>
      </w:rPr>
    </w:lvl>
    <w:lvl w:ilvl="5" w:tplc="4FAE53EC">
      <w:numFmt w:val="bullet"/>
      <w:lvlText w:val="•"/>
      <w:lvlJc w:val="left"/>
      <w:pPr>
        <w:ind w:left="521" w:hanging="138"/>
      </w:pPr>
      <w:rPr>
        <w:rFonts w:hint="default"/>
      </w:rPr>
    </w:lvl>
    <w:lvl w:ilvl="6" w:tplc="FD987E46">
      <w:numFmt w:val="bullet"/>
      <w:lvlText w:val="•"/>
      <w:lvlJc w:val="left"/>
      <w:pPr>
        <w:ind w:left="594" w:hanging="138"/>
      </w:pPr>
      <w:rPr>
        <w:rFonts w:hint="default"/>
      </w:rPr>
    </w:lvl>
    <w:lvl w:ilvl="7" w:tplc="B8041894">
      <w:numFmt w:val="bullet"/>
      <w:lvlText w:val="•"/>
      <w:lvlJc w:val="left"/>
      <w:pPr>
        <w:ind w:left="666" w:hanging="138"/>
      </w:pPr>
      <w:rPr>
        <w:rFonts w:hint="default"/>
      </w:rPr>
    </w:lvl>
    <w:lvl w:ilvl="8" w:tplc="46D0E67C">
      <w:numFmt w:val="bullet"/>
      <w:lvlText w:val="•"/>
      <w:lvlJc w:val="left"/>
      <w:pPr>
        <w:ind w:left="739" w:hanging="138"/>
      </w:pPr>
      <w:rPr>
        <w:rFonts w:hint="default"/>
      </w:rPr>
    </w:lvl>
  </w:abstractNum>
  <w:abstractNum w:abstractNumId="1" w15:restartNumberingAfterBreak="0">
    <w:nsid w:val="1BE60940"/>
    <w:multiLevelType w:val="hybridMultilevel"/>
    <w:tmpl w:val="2D068EC2"/>
    <w:lvl w:ilvl="0" w:tplc="3B9089FE">
      <w:start w:val="61"/>
      <w:numFmt w:val="decimal"/>
      <w:lvlText w:val="%1)"/>
      <w:lvlJc w:val="left"/>
      <w:pPr>
        <w:ind w:left="454" w:hanging="336"/>
        <w:jc w:val="left"/>
      </w:pPr>
      <w:rPr>
        <w:rFonts w:ascii="Times New Roman" w:eastAsia="Times New Roman" w:hAnsi="Times New Roman" w:cs="Times New Roman" w:hint="default"/>
        <w:w w:val="99"/>
        <w:sz w:val="20"/>
        <w:szCs w:val="20"/>
      </w:rPr>
    </w:lvl>
    <w:lvl w:ilvl="1" w:tplc="3BA0BAF8">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6E36A87E">
      <w:numFmt w:val="bullet"/>
      <w:lvlText w:val="•"/>
      <w:lvlJc w:val="left"/>
      <w:pPr>
        <w:ind w:left="395" w:hanging="266"/>
      </w:pPr>
      <w:rPr>
        <w:rFonts w:hint="default"/>
      </w:rPr>
    </w:lvl>
    <w:lvl w:ilvl="3" w:tplc="6E38B5CA">
      <w:numFmt w:val="bullet"/>
      <w:lvlText w:val="•"/>
      <w:lvlJc w:val="left"/>
      <w:pPr>
        <w:ind w:left="331" w:hanging="266"/>
      </w:pPr>
      <w:rPr>
        <w:rFonts w:hint="default"/>
      </w:rPr>
    </w:lvl>
    <w:lvl w:ilvl="4" w:tplc="A5540A14">
      <w:numFmt w:val="bullet"/>
      <w:lvlText w:val="•"/>
      <w:lvlJc w:val="left"/>
      <w:pPr>
        <w:ind w:left="266" w:hanging="266"/>
      </w:pPr>
      <w:rPr>
        <w:rFonts w:hint="default"/>
      </w:rPr>
    </w:lvl>
    <w:lvl w:ilvl="5" w:tplc="0A0CEA00">
      <w:numFmt w:val="bullet"/>
      <w:lvlText w:val="•"/>
      <w:lvlJc w:val="left"/>
      <w:pPr>
        <w:ind w:left="202" w:hanging="266"/>
      </w:pPr>
      <w:rPr>
        <w:rFonts w:hint="default"/>
      </w:rPr>
    </w:lvl>
    <w:lvl w:ilvl="6" w:tplc="C93A737C">
      <w:numFmt w:val="bullet"/>
      <w:lvlText w:val="•"/>
      <w:lvlJc w:val="left"/>
      <w:pPr>
        <w:ind w:left="137" w:hanging="266"/>
      </w:pPr>
      <w:rPr>
        <w:rFonts w:hint="default"/>
      </w:rPr>
    </w:lvl>
    <w:lvl w:ilvl="7" w:tplc="C0982348">
      <w:numFmt w:val="bullet"/>
      <w:lvlText w:val="•"/>
      <w:lvlJc w:val="left"/>
      <w:pPr>
        <w:ind w:left="73" w:hanging="266"/>
      </w:pPr>
      <w:rPr>
        <w:rFonts w:hint="default"/>
      </w:rPr>
    </w:lvl>
    <w:lvl w:ilvl="8" w:tplc="FC7264CA">
      <w:numFmt w:val="bullet"/>
      <w:lvlText w:val="•"/>
      <w:lvlJc w:val="left"/>
      <w:pPr>
        <w:ind w:left="9" w:hanging="266"/>
      </w:pPr>
      <w:rPr>
        <w:rFonts w:hint="default"/>
      </w:rPr>
    </w:lvl>
  </w:abstractNum>
  <w:abstractNum w:abstractNumId="2" w15:restartNumberingAfterBreak="0">
    <w:nsid w:val="3B7707F5"/>
    <w:multiLevelType w:val="hybridMultilevel"/>
    <w:tmpl w:val="F95E1984"/>
    <w:lvl w:ilvl="0" w:tplc="427AB20C">
      <w:start w:val="1"/>
      <w:numFmt w:val="decimal"/>
      <w:lvlText w:val="%1."/>
      <w:lvlJc w:val="left"/>
      <w:pPr>
        <w:ind w:left="21" w:hanging="203"/>
        <w:jc w:val="left"/>
      </w:pPr>
      <w:rPr>
        <w:rFonts w:hint="default"/>
        <w:b/>
        <w:bCs/>
        <w:w w:val="103"/>
      </w:rPr>
    </w:lvl>
    <w:lvl w:ilvl="1" w:tplc="21727B82">
      <w:numFmt w:val="bullet"/>
      <w:lvlText w:val="•"/>
      <w:lvlJc w:val="left"/>
      <w:pPr>
        <w:ind w:left="339" w:hanging="203"/>
      </w:pPr>
      <w:rPr>
        <w:rFonts w:hint="default"/>
      </w:rPr>
    </w:lvl>
    <w:lvl w:ilvl="2" w:tplc="B9743986">
      <w:numFmt w:val="bullet"/>
      <w:lvlText w:val="•"/>
      <w:lvlJc w:val="left"/>
      <w:pPr>
        <w:ind w:left="658" w:hanging="203"/>
      </w:pPr>
      <w:rPr>
        <w:rFonts w:hint="default"/>
      </w:rPr>
    </w:lvl>
    <w:lvl w:ilvl="3" w:tplc="27DC828A">
      <w:numFmt w:val="bullet"/>
      <w:lvlText w:val="•"/>
      <w:lvlJc w:val="left"/>
      <w:pPr>
        <w:ind w:left="977" w:hanging="203"/>
      </w:pPr>
      <w:rPr>
        <w:rFonts w:hint="default"/>
      </w:rPr>
    </w:lvl>
    <w:lvl w:ilvl="4" w:tplc="4A30747E">
      <w:numFmt w:val="bullet"/>
      <w:lvlText w:val="•"/>
      <w:lvlJc w:val="left"/>
      <w:pPr>
        <w:ind w:left="1296" w:hanging="203"/>
      </w:pPr>
      <w:rPr>
        <w:rFonts w:hint="default"/>
      </w:rPr>
    </w:lvl>
    <w:lvl w:ilvl="5" w:tplc="97B2EFA0">
      <w:numFmt w:val="bullet"/>
      <w:lvlText w:val="•"/>
      <w:lvlJc w:val="left"/>
      <w:pPr>
        <w:ind w:left="1615" w:hanging="203"/>
      </w:pPr>
      <w:rPr>
        <w:rFonts w:hint="default"/>
      </w:rPr>
    </w:lvl>
    <w:lvl w:ilvl="6" w:tplc="7F5EB3C2">
      <w:numFmt w:val="bullet"/>
      <w:lvlText w:val="•"/>
      <w:lvlJc w:val="left"/>
      <w:pPr>
        <w:ind w:left="1935" w:hanging="203"/>
      </w:pPr>
      <w:rPr>
        <w:rFonts w:hint="default"/>
      </w:rPr>
    </w:lvl>
    <w:lvl w:ilvl="7" w:tplc="C322AC80">
      <w:numFmt w:val="bullet"/>
      <w:lvlText w:val="•"/>
      <w:lvlJc w:val="left"/>
      <w:pPr>
        <w:ind w:left="2254" w:hanging="203"/>
      </w:pPr>
      <w:rPr>
        <w:rFonts w:hint="default"/>
      </w:rPr>
    </w:lvl>
    <w:lvl w:ilvl="8" w:tplc="2D8E2948">
      <w:numFmt w:val="bullet"/>
      <w:lvlText w:val="•"/>
      <w:lvlJc w:val="left"/>
      <w:pPr>
        <w:ind w:left="2573" w:hanging="203"/>
      </w:pPr>
      <w:rPr>
        <w:rFonts w:hint="default"/>
      </w:rPr>
    </w:lvl>
  </w:abstractNum>
  <w:abstractNum w:abstractNumId="3" w15:restartNumberingAfterBreak="0">
    <w:nsid w:val="54F80424"/>
    <w:multiLevelType w:val="hybridMultilevel"/>
    <w:tmpl w:val="3078B742"/>
    <w:lvl w:ilvl="0" w:tplc="FECA2070">
      <w:start w:val="29"/>
      <w:numFmt w:val="decimal"/>
      <w:lvlText w:val="%1."/>
      <w:lvlJc w:val="left"/>
      <w:pPr>
        <w:ind w:left="427" w:hanging="406"/>
        <w:jc w:val="left"/>
      </w:pPr>
      <w:rPr>
        <w:rFonts w:ascii="Courier New" w:eastAsia="Courier New" w:hAnsi="Courier New" w:cs="Courier New" w:hint="default"/>
        <w:color w:val="00AFEF"/>
        <w:w w:val="103"/>
        <w:sz w:val="13"/>
        <w:szCs w:val="13"/>
      </w:rPr>
    </w:lvl>
    <w:lvl w:ilvl="1" w:tplc="BE2C5370">
      <w:numFmt w:val="bullet"/>
      <w:lvlText w:val="•"/>
      <w:lvlJc w:val="left"/>
      <w:pPr>
        <w:ind w:left="699" w:hanging="406"/>
      </w:pPr>
      <w:rPr>
        <w:rFonts w:hint="default"/>
      </w:rPr>
    </w:lvl>
    <w:lvl w:ilvl="2" w:tplc="466057EC">
      <w:numFmt w:val="bullet"/>
      <w:lvlText w:val="•"/>
      <w:lvlJc w:val="left"/>
      <w:pPr>
        <w:ind w:left="978" w:hanging="406"/>
      </w:pPr>
      <w:rPr>
        <w:rFonts w:hint="default"/>
      </w:rPr>
    </w:lvl>
    <w:lvl w:ilvl="3" w:tplc="4EB4E41C">
      <w:numFmt w:val="bullet"/>
      <w:lvlText w:val="•"/>
      <w:lvlJc w:val="left"/>
      <w:pPr>
        <w:ind w:left="1257" w:hanging="406"/>
      </w:pPr>
      <w:rPr>
        <w:rFonts w:hint="default"/>
      </w:rPr>
    </w:lvl>
    <w:lvl w:ilvl="4" w:tplc="BACE0F70">
      <w:numFmt w:val="bullet"/>
      <w:lvlText w:val="•"/>
      <w:lvlJc w:val="left"/>
      <w:pPr>
        <w:ind w:left="1536" w:hanging="406"/>
      </w:pPr>
      <w:rPr>
        <w:rFonts w:hint="default"/>
      </w:rPr>
    </w:lvl>
    <w:lvl w:ilvl="5" w:tplc="8834B180">
      <w:numFmt w:val="bullet"/>
      <w:lvlText w:val="•"/>
      <w:lvlJc w:val="left"/>
      <w:pPr>
        <w:ind w:left="1815" w:hanging="406"/>
      </w:pPr>
      <w:rPr>
        <w:rFonts w:hint="default"/>
      </w:rPr>
    </w:lvl>
    <w:lvl w:ilvl="6" w:tplc="22D81CD2">
      <w:numFmt w:val="bullet"/>
      <w:lvlText w:val="•"/>
      <w:lvlJc w:val="left"/>
      <w:pPr>
        <w:ind w:left="2095" w:hanging="406"/>
      </w:pPr>
      <w:rPr>
        <w:rFonts w:hint="default"/>
      </w:rPr>
    </w:lvl>
    <w:lvl w:ilvl="7" w:tplc="F8B6F70E">
      <w:numFmt w:val="bullet"/>
      <w:lvlText w:val="•"/>
      <w:lvlJc w:val="left"/>
      <w:pPr>
        <w:ind w:left="2374" w:hanging="406"/>
      </w:pPr>
      <w:rPr>
        <w:rFonts w:hint="default"/>
      </w:rPr>
    </w:lvl>
    <w:lvl w:ilvl="8" w:tplc="8ACE8F64">
      <w:numFmt w:val="bullet"/>
      <w:lvlText w:val="•"/>
      <w:lvlJc w:val="left"/>
      <w:pPr>
        <w:ind w:left="2653" w:hanging="406"/>
      </w:pPr>
      <w:rPr>
        <w:rFonts w:hint="default"/>
      </w:rPr>
    </w:lvl>
  </w:abstractNum>
  <w:abstractNum w:abstractNumId="4" w15:restartNumberingAfterBreak="0">
    <w:nsid w:val="76E74736"/>
    <w:multiLevelType w:val="hybridMultilevel"/>
    <w:tmpl w:val="3CE46448"/>
    <w:lvl w:ilvl="0" w:tplc="A41C5D4A">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85A8D2A">
      <w:numFmt w:val="bullet"/>
      <w:lvlText w:val="•"/>
      <w:lvlJc w:val="left"/>
      <w:pPr>
        <w:ind w:left="400" w:hanging="272"/>
      </w:pPr>
      <w:rPr>
        <w:rFonts w:hint="default"/>
      </w:rPr>
    </w:lvl>
    <w:lvl w:ilvl="2" w:tplc="0FBAD466">
      <w:numFmt w:val="bullet"/>
      <w:lvlText w:val="•"/>
      <w:lvlJc w:val="left"/>
      <w:pPr>
        <w:ind w:left="939" w:hanging="272"/>
      </w:pPr>
      <w:rPr>
        <w:rFonts w:hint="default"/>
      </w:rPr>
    </w:lvl>
    <w:lvl w:ilvl="3" w:tplc="063812A0">
      <w:numFmt w:val="bullet"/>
      <w:lvlText w:val="•"/>
      <w:lvlJc w:val="left"/>
      <w:pPr>
        <w:ind w:left="1479" w:hanging="272"/>
      </w:pPr>
      <w:rPr>
        <w:rFonts w:hint="default"/>
      </w:rPr>
    </w:lvl>
    <w:lvl w:ilvl="4" w:tplc="C57A685A">
      <w:numFmt w:val="bullet"/>
      <w:lvlText w:val="•"/>
      <w:lvlJc w:val="left"/>
      <w:pPr>
        <w:ind w:left="2019" w:hanging="272"/>
      </w:pPr>
      <w:rPr>
        <w:rFonts w:hint="default"/>
      </w:rPr>
    </w:lvl>
    <w:lvl w:ilvl="5" w:tplc="A29A6580">
      <w:numFmt w:val="bullet"/>
      <w:lvlText w:val="•"/>
      <w:lvlJc w:val="left"/>
      <w:pPr>
        <w:ind w:left="2559" w:hanging="272"/>
      </w:pPr>
      <w:rPr>
        <w:rFonts w:hint="default"/>
      </w:rPr>
    </w:lvl>
    <w:lvl w:ilvl="6" w:tplc="54744738">
      <w:numFmt w:val="bullet"/>
      <w:lvlText w:val="•"/>
      <w:lvlJc w:val="left"/>
      <w:pPr>
        <w:ind w:left="3099" w:hanging="272"/>
      </w:pPr>
      <w:rPr>
        <w:rFonts w:hint="default"/>
      </w:rPr>
    </w:lvl>
    <w:lvl w:ilvl="7" w:tplc="834436B6">
      <w:numFmt w:val="bullet"/>
      <w:lvlText w:val="•"/>
      <w:lvlJc w:val="left"/>
      <w:pPr>
        <w:ind w:left="3639" w:hanging="272"/>
      </w:pPr>
      <w:rPr>
        <w:rFonts w:hint="default"/>
      </w:rPr>
    </w:lvl>
    <w:lvl w:ilvl="8" w:tplc="33CEF32E">
      <w:numFmt w:val="bullet"/>
      <w:lvlText w:val="•"/>
      <w:lvlJc w:val="left"/>
      <w:pPr>
        <w:ind w:left="4179" w:hanging="272"/>
      </w:pPr>
      <w:rPr>
        <w:rFonts w:hint="default"/>
      </w:rPr>
    </w:lvl>
  </w:abstractNum>
  <w:abstractNum w:abstractNumId="5" w15:restartNumberingAfterBreak="0">
    <w:nsid w:val="796C6BCD"/>
    <w:multiLevelType w:val="hybridMultilevel"/>
    <w:tmpl w:val="A6E8A396"/>
    <w:lvl w:ilvl="0" w:tplc="549AEC1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B7CCB10E">
      <w:numFmt w:val="bullet"/>
      <w:lvlText w:val="•"/>
      <w:lvlJc w:val="left"/>
      <w:pPr>
        <w:ind w:left="2386" w:hanging="236"/>
      </w:pPr>
      <w:rPr>
        <w:rFonts w:hint="default"/>
      </w:rPr>
    </w:lvl>
    <w:lvl w:ilvl="2" w:tplc="DF684A20">
      <w:numFmt w:val="bullet"/>
      <w:lvlText w:val="•"/>
      <w:lvlJc w:val="left"/>
      <w:pPr>
        <w:ind w:left="2692" w:hanging="236"/>
      </w:pPr>
      <w:rPr>
        <w:rFonts w:hint="default"/>
      </w:rPr>
    </w:lvl>
    <w:lvl w:ilvl="3" w:tplc="3092D854">
      <w:numFmt w:val="bullet"/>
      <w:lvlText w:val="•"/>
      <w:lvlJc w:val="left"/>
      <w:pPr>
        <w:ind w:left="2998" w:hanging="236"/>
      </w:pPr>
      <w:rPr>
        <w:rFonts w:hint="default"/>
      </w:rPr>
    </w:lvl>
    <w:lvl w:ilvl="4" w:tplc="9C920D3E">
      <w:numFmt w:val="bullet"/>
      <w:lvlText w:val="•"/>
      <w:lvlJc w:val="left"/>
      <w:pPr>
        <w:ind w:left="3304" w:hanging="236"/>
      </w:pPr>
      <w:rPr>
        <w:rFonts w:hint="default"/>
      </w:rPr>
    </w:lvl>
    <w:lvl w:ilvl="5" w:tplc="6EA067D0">
      <w:numFmt w:val="bullet"/>
      <w:lvlText w:val="•"/>
      <w:lvlJc w:val="left"/>
      <w:pPr>
        <w:ind w:left="3610" w:hanging="236"/>
      </w:pPr>
      <w:rPr>
        <w:rFonts w:hint="default"/>
      </w:rPr>
    </w:lvl>
    <w:lvl w:ilvl="6" w:tplc="21D6556C">
      <w:numFmt w:val="bullet"/>
      <w:lvlText w:val="•"/>
      <w:lvlJc w:val="left"/>
      <w:pPr>
        <w:ind w:left="3916" w:hanging="236"/>
      </w:pPr>
      <w:rPr>
        <w:rFonts w:hint="default"/>
      </w:rPr>
    </w:lvl>
    <w:lvl w:ilvl="7" w:tplc="AB22A98A">
      <w:numFmt w:val="bullet"/>
      <w:lvlText w:val="•"/>
      <w:lvlJc w:val="left"/>
      <w:pPr>
        <w:ind w:left="4222" w:hanging="236"/>
      </w:pPr>
      <w:rPr>
        <w:rFonts w:hint="default"/>
      </w:rPr>
    </w:lvl>
    <w:lvl w:ilvl="8" w:tplc="9D344ABC">
      <w:numFmt w:val="bullet"/>
      <w:lvlText w:val="•"/>
      <w:lvlJc w:val="left"/>
      <w:pPr>
        <w:ind w:left="4528" w:hanging="236"/>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Shuai">
    <w15:presenceInfo w15:providerId="AD" w15:userId="S-1-5-21-1801674531-299502267-839522115-333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AC20DA"/>
    <w:rsid w:val="0003532B"/>
    <w:rsid w:val="000928B1"/>
    <w:rsid w:val="00097AFB"/>
    <w:rsid w:val="000B7737"/>
    <w:rsid w:val="000F7850"/>
    <w:rsid w:val="00140C42"/>
    <w:rsid w:val="00181DC5"/>
    <w:rsid w:val="00186037"/>
    <w:rsid w:val="001D414D"/>
    <w:rsid w:val="00203010"/>
    <w:rsid w:val="00301492"/>
    <w:rsid w:val="00302325"/>
    <w:rsid w:val="00302A08"/>
    <w:rsid w:val="0033239F"/>
    <w:rsid w:val="00352DE8"/>
    <w:rsid w:val="00365294"/>
    <w:rsid w:val="00377D54"/>
    <w:rsid w:val="003A4E75"/>
    <w:rsid w:val="003B6121"/>
    <w:rsid w:val="004367AA"/>
    <w:rsid w:val="004440AE"/>
    <w:rsid w:val="004B07BF"/>
    <w:rsid w:val="004E2A9E"/>
    <w:rsid w:val="00555655"/>
    <w:rsid w:val="005A26BB"/>
    <w:rsid w:val="005A347E"/>
    <w:rsid w:val="005A4AED"/>
    <w:rsid w:val="0061054A"/>
    <w:rsid w:val="006225FE"/>
    <w:rsid w:val="00686B53"/>
    <w:rsid w:val="006B4661"/>
    <w:rsid w:val="006B779F"/>
    <w:rsid w:val="007351D0"/>
    <w:rsid w:val="00741C66"/>
    <w:rsid w:val="00783D2F"/>
    <w:rsid w:val="007B568A"/>
    <w:rsid w:val="008A5669"/>
    <w:rsid w:val="00906F8C"/>
    <w:rsid w:val="00961F14"/>
    <w:rsid w:val="009E78E4"/>
    <w:rsid w:val="00A01481"/>
    <w:rsid w:val="00A810A7"/>
    <w:rsid w:val="00A90A03"/>
    <w:rsid w:val="00AC20DA"/>
    <w:rsid w:val="00AC2FC9"/>
    <w:rsid w:val="00AD2881"/>
    <w:rsid w:val="00AD56F9"/>
    <w:rsid w:val="00AE0745"/>
    <w:rsid w:val="00B371C5"/>
    <w:rsid w:val="00B518C2"/>
    <w:rsid w:val="00B73106"/>
    <w:rsid w:val="00BF0375"/>
    <w:rsid w:val="00C0322D"/>
    <w:rsid w:val="00C215CD"/>
    <w:rsid w:val="00C51AC5"/>
    <w:rsid w:val="00CA139A"/>
    <w:rsid w:val="00CB3E00"/>
    <w:rsid w:val="00CC7D7B"/>
    <w:rsid w:val="00CE0C95"/>
    <w:rsid w:val="00D72DAA"/>
    <w:rsid w:val="00DF45A3"/>
    <w:rsid w:val="00E161DF"/>
    <w:rsid w:val="00E3629A"/>
    <w:rsid w:val="00EB1EA5"/>
    <w:rsid w:val="00EE4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21"/>
    <o:shapelayout v:ext="edit">
      <o:idmap v:ext="edit" data="1"/>
    </o:shapelayout>
  </w:shapeDefaults>
  <w:decimalSymbol w:val=","/>
  <w:listSeparator w:val=";"/>
  <w14:docId w14:val="3EE24D32"/>
  <w15:docId w15:val="{6B5CF765-A36D-4987-BAEE-542A2D72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ind w:left="390" w:hanging="271"/>
    </w:pPr>
  </w:style>
  <w:style w:type="paragraph" w:customStyle="1" w:styleId="TableParagraph">
    <w:name w:val="Table Paragraph"/>
    <w:basedOn w:val="Normal"/>
    <w:uiPriority w:val="1"/>
    <w:qFormat/>
    <w:rPr>
      <w:rFonts w:ascii="Calibri" w:eastAsia="Calibri" w:hAnsi="Calibri" w:cs="Calibri"/>
    </w:rPr>
  </w:style>
  <w:style w:type="character" w:styleId="Marquedecommentaire">
    <w:name w:val="annotation reference"/>
    <w:basedOn w:val="Policepardfaut"/>
    <w:uiPriority w:val="99"/>
    <w:semiHidden/>
    <w:unhideWhenUsed/>
    <w:rsid w:val="00E161DF"/>
    <w:rPr>
      <w:sz w:val="16"/>
      <w:szCs w:val="16"/>
    </w:rPr>
  </w:style>
  <w:style w:type="paragraph" w:styleId="Commentaire">
    <w:name w:val="annotation text"/>
    <w:basedOn w:val="Normal"/>
    <w:link w:val="CommentaireCar"/>
    <w:uiPriority w:val="99"/>
    <w:semiHidden/>
    <w:unhideWhenUsed/>
    <w:rsid w:val="00E161DF"/>
    <w:rPr>
      <w:sz w:val="20"/>
      <w:szCs w:val="20"/>
    </w:rPr>
  </w:style>
  <w:style w:type="character" w:customStyle="1" w:styleId="CommentaireCar">
    <w:name w:val="Commentaire Car"/>
    <w:basedOn w:val="Policepardfaut"/>
    <w:link w:val="Commentaire"/>
    <w:uiPriority w:val="99"/>
    <w:semiHidden/>
    <w:rsid w:val="00E161DF"/>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E161DF"/>
    <w:rPr>
      <w:b/>
      <w:bCs/>
    </w:rPr>
  </w:style>
  <w:style w:type="character" w:customStyle="1" w:styleId="ObjetducommentaireCar">
    <w:name w:val="Objet du commentaire Car"/>
    <w:basedOn w:val="CommentaireCar"/>
    <w:link w:val="Objetducommentaire"/>
    <w:uiPriority w:val="99"/>
    <w:semiHidden/>
    <w:rsid w:val="00E161DF"/>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E161D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61D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bm.com/" TargetMode="Externa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first-name.lastname@cea.fr" TargetMode="External"/><Relationship Id="rId15" Type="http://schemas.openxmlformats.org/officeDocument/2006/relationships/image" Target="media/image8.png"/><Relationship Id="rId23" Type="http://schemas.openxmlformats.org/officeDocument/2006/relationships/hyperlink" Target="http://www.nomagic.com/produc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01.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3567</Words>
  <Characters>19623</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23144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Shuai</cp:lastModifiedBy>
  <cp:revision>64</cp:revision>
  <dcterms:created xsi:type="dcterms:W3CDTF">2016-12-12T11:17:00Z</dcterms:created>
  <dcterms:modified xsi:type="dcterms:W3CDTF">2016-12-15T14:29:00Z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TeX</vt:lpwstr>
  </property>
  <property fmtid="{D5CDD505-2E9C-101B-9397-08002B2CF9AE}" pid="4" name="LastSaved">
    <vt:filetime>2016-12-12T00:00:00Z</vt:filetime>
  </property>
</Properties>
</file>