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F4582BC" w14:textId="77777777" w:rsidR="0009741E" w:rsidRDefault="003648A5">
      <w:pPr>
        <w:spacing w:line="242" w:lineRule="auto"/>
        <w:ind w:left="335" w:right="333"/>
        <w:jc w:val="center"/>
        <w:rPr>
          <w:sz w:val="48"/>
        </w:rPr>
      </w:pPr>
      <w:r>
        <w:rPr>
          <w:sz w:val="48"/>
        </w:rPr>
        <w:t>RAOES: Round-trip Engineering for Event-Driven Embedded System Development and</w:t>
      </w:r>
      <w:del w:id="0" w:author="Microsoft Office User" w:date="2016-09-28T08:14:00Z">
        <w:r w:rsidDel="00851E9C">
          <w:rPr>
            <w:sz w:val="48"/>
          </w:rPr>
          <w:delText xml:space="preserve"> </w:delText>
        </w:r>
      </w:del>
      <w:r>
        <w:rPr>
          <w:sz w:val="48"/>
        </w:rPr>
        <w:t xml:space="preserve"> Evolution</w:t>
      </w:r>
    </w:p>
    <w:p w14:paraId="08B54BC1" w14:textId="77777777" w:rsidR="0009741E" w:rsidRDefault="003648A5">
      <w:pPr>
        <w:spacing w:before="313"/>
        <w:ind w:left="333" w:right="333"/>
        <w:jc w:val="center"/>
      </w:pPr>
      <w:r>
        <w:t>Van</w:t>
      </w:r>
      <w:del w:id="1" w:author="Microsoft Office User" w:date="2016-09-28T08:14:00Z">
        <w:r w:rsidDel="0052536F">
          <w:delText xml:space="preserve"> </w:delText>
        </w:r>
      </w:del>
      <w:r>
        <w:t xml:space="preserve"> Cam Pham, </w:t>
      </w:r>
      <w:proofErr w:type="spellStart"/>
      <w:r>
        <w:t>Ansgar</w:t>
      </w:r>
      <w:proofErr w:type="spellEnd"/>
      <w:r>
        <w:t xml:space="preserve"> </w:t>
      </w:r>
      <w:proofErr w:type="spellStart"/>
      <w:r>
        <w:t>Radermacher</w:t>
      </w:r>
      <w:proofErr w:type="spellEnd"/>
      <w:r>
        <w:t xml:space="preserve">, Sebastien </w:t>
      </w:r>
      <w:del w:id="2" w:author="Microsoft Office User" w:date="2016-09-28T08:14:00Z">
        <w:r w:rsidDel="0052536F">
          <w:delText xml:space="preserve"> </w:delText>
        </w:r>
      </w:del>
      <w:r>
        <w:t>Gerard</w:t>
      </w:r>
    </w:p>
    <w:p w14:paraId="2E27DC58" w14:textId="77777777" w:rsidR="0009741E" w:rsidRDefault="003648A5">
      <w:pPr>
        <w:pStyle w:val="BodyText"/>
        <w:spacing w:before="15" w:line="256" w:lineRule="auto"/>
        <w:ind w:left="1873" w:right="1802"/>
        <w:jc w:val="center"/>
      </w:pPr>
      <w:r>
        <w:t>CEA-List, Laboratory of Model-Driven Engineering for Embedded Systems (LISE) Gif-sur-Yvette, France</w:t>
      </w:r>
    </w:p>
    <w:p w14:paraId="4A3CDC68" w14:textId="77777777" w:rsidR="0009741E" w:rsidRDefault="003648A5">
      <w:pPr>
        <w:pStyle w:val="BodyText"/>
        <w:spacing w:before="1"/>
        <w:ind w:left="333" w:right="333"/>
        <w:jc w:val="center"/>
      </w:pPr>
      <w:r>
        <w:t xml:space="preserve">Email: </w:t>
      </w:r>
      <w:hyperlink r:id="rId5">
        <w:r>
          <w:t>first-name.lastname@cea.fr</w:t>
        </w:r>
      </w:hyperlink>
    </w:p>
    <w:p w14:paraId="1BE063B7" w14:textId="77777777" w:rsidR="0009741E" w:rsidRDefault="0009741E">
      <w:pPr>
        <w:pStyle w:val="BodyText"/>
      </w:pPr>
    </w:p>
    <w:p w14:paraId="0A5E2678" w14:textId="77777777" w:rsidR="0009741E" w:rsidRDefault="0009741E">
      <w:pPr>
        <w:sectPr w:rsidR="0009741E">
          <w:type w:val="continuous"/>
          <w:pgSz w:w="12240" w:h="15840"/>
          <w:pgMar w:top="980" w:right="860" w:bottom="280" w:left="860" w:header="720" w:footer="720" w:gutter="0"/>
          <w:cols w:space="720"/>
        </w:sectPr>
      </w:pPr>
    </w:p>
    <w:p w14:paraId="58F68BE7" w14:textId="77777777" w:rsidR="0009741E" w:rsidRDefault="0009741E">
      <w:pPr>
        <w:pStyle w:val="BodyText"/>
        <w:spacing w:before="10"/>
        <w:rPr>
          <w:sz w:val="22"/>
        </w:rPr>
      </w:pPr>
    </w:p>
    <w:p w14:paraId="0562139C" w14:textId="77777777" w:rsidR="0009741E" w:rsidRDefault="003648A5">
      <w:pPr>
        <w:spacing w:line="200" w:lineRule="exact"/>
        <w:ind w:left="119" w:firstLine="199"/>
        <w:jc w:val="both"/>
        <w:rPr>
          <w:b/>
          <w:sz w:val="18"/>
        </w:rPr>
      </w:pPr>
      <w:r>
        <w:rPr>
          <w:b/>
          <w:i/>
          <w:sz w:val="18"/>
        </w:rPr>
        <w:t>Abstract</w:t>
      </w:r>
      <w:r>
        <w:rPr>
          <w:b/>
          <w:sz w:val="18"/>
        </w:rPr>
        <w:t>—UML State Machine and its visualizations are</w:t>
      </w:r>
      <w:del w:id="3" w:author="Microsoft Office User" w:date="2016-09-28T08:15:00Z">
        <w:r w:rsidDel="0052536F">
          <w:rPr>
            <w:b/>
            <w:sz w:val="18"/>
          </w:rPr>
          <w:delText xml:space="preserve"> ef-</w:delText>
        </w:r>
      </w:del>
      <w:r>
        <w:rPr>
          <w:b/>
          <w:sz w:val="18"/>
        </w:rPr>
        <w:t xml:space="preserve"> </w:t>
      </w:r>
      <w:del w:id="4" w:author="Microsoft Office User" w:date="2016-09-28T08:14:00Z">
        <w:r w:rsidDel="0052536F">
          <w:rPr>
            <w:b/>
            <w:sz w:val="18"/>
          </w:rPr>
          <w:delText>ficient</w:delText>
        </w:r>
      </w:del>
      <w:ins w:id="5" w:author="Microsoft Office User" w:date="2016-09-28T08:15:00Z">
        <w:r w:rsidR="0052536F">
          <w:rPr>
            <w:b/>
            <w:sz w:val="18"/>
          </w:rPr>
          <w:t>effective</w:t>
        </w:r>
      </w:ins>
      <w:r>
        <w:rPr>
          <w:b/>
          <w:sz w:val="18"/>
        </w:rPr>
        <w:t xml:space="preserve"> </w:t>
      </w:r>
      <w:ins w:id="6" w:author="Microsoft Office User" w:date="2016-09-28T08:15:00Z">
        <w:r w:rsidR="0052536F">
          <w:rPr>
            <w:b/>
            <w:sz w:val="18"/>
          </w:rPr>
          <w:t>in</w:t>
        </w:r>
      </w:ins>
      <w:del w:id="7" w:author="Microsoft Office User" w:date="2016-09-28T08:15:00Z">
        <w:r w:rsidDel="0052536F">
          <w:rPr>
            <w:b/>
            <w:sz w:val="18"/>
          </w:rPr>
          <w:delText>to</w:delText>
        </w:r>
      </w:del>
      <w:r>
        <w:rPr>
          <w:b/>
          <w:sz w:val="18"/>
        </w:rPr>
        <w:t xml:space="preserve"> model</w:t>
      </w:r>
      <w:ins w:id="8" w:author="Microsoft Office User" w:date="2016-09-28T08:15:00Z">
        <w:r w:rsidR="0052536F">
          <w:rPr>
            <w:b/>
            <w:sz w:val="18"/>
          </w:rPr>
          <w:t>ing</w:t>
        </w:r>
      </w:ins>
      <w:r>
        <w:rPr>
          <w:b/>
          <w:sz w:val="18"/>
        </w:rPr>
        <w:t xml:space="preserve"> the logical behavior of event-driven </w:t>
      </w:r>
      <w:del w:id="9" w:author="Microsoft Office User" w:date="2016-09-28T08:15:00Z">
        <w:r w:rsidDel="0052536F">
          <w:rPr>
            <w:b/>
            <w:sz w:val="18"/>
          </w:rPr>
          <w:delText xml:space="preserve">embedded </w:delText>
        </w:r>
      </w:del>
      <w:r>
        <w:rPr>
          <w:b/>
          <w:sz w:val="18"/>
        </w:rPr>
        <w:t xml:space="preserve">systems. Model Driven Engineering </w:t>
      </w:r>
      <w:del w:id="10" w:author="Microsoft Office User" w:date="2016-09-28T08:15:00Z">
        <w:r w:rsidDel="0052536F">
          <w:rPr>
            <w:b/>
            <w:sz w:val="18"/>
          </w:rPr>
          <w:delText xml:space="preserve">generates </w:delText>
        </w:r>
      </w:del>
      <w:ins w:id="11" w:author="Microsoft Office User" w:date="2016-09-28T08:15:00Z">
        <w:r w:rsidR="0052536F">
          <w:rPr>
            <w:b/>
            <w:sz w:val="18"/>
          </w:rPr>
          <w:t>enables the</w:t>
        </w:r>
        <w:r w:rsidR="0052536F">
          <w:rPr>
            <w:b/>
            <w:sz w:val="18"/>
          </w:rPr>
          <w:t xml:space="preserve"> </w:t>
        </w:r>
        <w:r w:rsidR="0052536F">
          <w:rPr>
            <w:b/>
            <w:sz w:val="18"/>
          </w:rPr>
          <w:t xml:space="preserve">generation of </w:t>
        </w:r>
      </w:ins>
      <w:r>
        <w:rPr>
          <w:b/>
          <w:sz w:val="18"/>
        </w:rPr>
        <w:t xml:space="preserve">executable code from state machines. </w:t>
      </w:r>
      <w:commentRangeStart w:id="12"/>
      <w:r>
        <w:rPr>
          <w:b/>
          <w:sz w:val="18"/>
        </w:rPr>
        <w:t xml:space="preserve">The generated code can then be </w:t>
      </w:r>
      <w:del w:id="13" w:author="Microsoft Office User" w:date="2016-09-28T08:15:00Z">
        <w:r w:rsidDel="0052536F">
          <w:rPr>
            <w:b/>
            <w:sz w:val="18"/>
          </w:rPr>
          <w:delText>modified  by</w:delText>
        </w:r>
      </w:del>
      <w:ins w:id="14" w:author="Microsoft Office User" w:date="2016-09-28T08:15:00Z">
        <w:r w:rsidR="0052536F">
          <w:rPr>
            <w:b/>
            <w:sz w:val="18"/>
          </w:rPr>
          <w:t>modified by</w:t>
        </w:r>
      </w:ins>
      <w:r>
        <w:rPr>
          <w:b/>
          <w:sz w:val="18"/>
        </w:rPr>
        <w:t xml:space="preserve"> programmers.</w:t>
      </w:r>
      <w:commentRangeEnd w:id="12"/>
      <w:r w:rsidR="0052536F">
        <w:rPr>
          <w:rStyle w:val="CommentReference"/>
        </w:rPr>
        <w:commentReference w:id="12"/>
      </w:r>
      <w:r>
        <w:rPr>
          <w:b/>
          <w:sz w:val="18"/>
        </w:rPr>
        <w:t xml:space="preserve"> Round-trip engineering is a technique used to propagate changes made to code to the original model. </w:t>
      </w:r>
      <w:r>
        <w:rPr>
          <w:b/>
          <w:spacing w:val="-3"/>
          <w:sz w:val="18"/>
        </w:rPr>
        <w:t xml:space="preserve">However, </w:t>
      </w:r>
      <w:r>
        <w:rPr>
          <w:b/>
          <w:sz w:val="18"/>
        </w:rPr>
        <w:t>existing round-trip engineering tools and approaches mainly fo</w:t>
      </w:r>
      <w:del w:id="15" w:author="Microsoft Office User" w:date="2016-09-28T08:17:00Z">
        <w:r w:rsidDel="0052536F">
          <w:rPr>
            <w:b/>
            <w:sz w:val="18"/>
          </w:rPr>
          <w:delText xml:space="preserve">- </w:delText>
        </w:r>
      </w:del>
      <w:r>
        <w:rPr>
          <w:b/>
          <w:sz w:val="18"/>
        </w:rPr>
        <w:t>cus</w:t>
      </w:r>
      <w:r>
        <w:rPr>
          <w:b/>
          <w:spacing w:val="-7"/>
          <w:sz w:val="18"/>
        </w:rPr>
        <w:t xml:space="preserve"> </w:t>
      </w:r>
      <w:r>
        <w:rPr>
          <w:b/>
          <w:sz w:val="18"/>
        </w:rPr>
        <w:t>on</w:t>
      </w:r>
      <w:r>
        <w:rPr>
          <w:b/>
          <w:spacing w:val="-7"/>
          <w:sz w:val="18"/>
        </w:rPr>
        <w:t xml:space="preserve"> </w:t>
      </w:r>
      <w:r>
        <w:rPr>
          <w:b/>
          <w:sz w:val="18"/>
        </w:rPr>
        <w:t>structural</w:t>
      </w:r>
      <w:r>
        <w:rPr>
          <w:b/>
          <w:spacing w:val="-7"/>
          <w:sz w:val="18"/>
        </w:rPr>
        <w:t xml:space="preserve"> </w:t>
      </w:r>
      <w:r>
        <w:rPr>
          <w:b/>
          <w:sz w:val="18"/>
        </w:rPr>
        <w:t>parts</w:t>
      </w:r>
      <w:r>
        <w:rPr>
          <w:b/>
          <w:spacing w:val="-7"/>
          <w:sz w:val="18"/>
        </w:rPr>
        <w:t xml:space="preserve"> </w:t>
      </w:r>
      <w:r>
        <w:rPr>
          <w:b/>
          <w:sz w:val="18"/>
        </w:rPr>
        <w:t>of</w:t>
      </w:r>
      <w:r>
        <w:rPr>
          <w:b/>
          <w:spacing w:val="-7"/>
          <w:sz w:val="18"/>
        </w:rPr>
        <w:t xml:space="preserve"> </w:t>
      </w:r>
      <w:r>
        <w:rPr>
          <w:b/>
          <w:sz w:val="18"/>
        </w:rPr>
        <w:t>the</w:t>
      </w:r>
      <w:r>
        <w:rPr>
          <w:b/>
          <w:spacing w:val="-7"/>
          <w:sz w:val="18"/>
        </w:rPr>
        <w:t xml:space="preserve"> </w:t>
      </w:r>
      <w:r>
        <w:rPr>
          <w:b/>
          <w:sz w:val="18"/>
        </w:rPr>
        <w:t>system</w:t>
      </w:r>
      <w:r>
        <w:rPr>
          <w:b/>
          <w:spacing w:val="-7"/>
          <w:sz w:val="18"/>
        </w:rPr>
        <w:t xml:space="preserve"> </w:t>
      </w:r>
      <w:r>
        <w:rPr>
          <w:b/>
          <w:sz w:val="18"/>
        </w:rPr>
        <w:t>model</w:t>
      </w:r>
      <w:r>
        <w:rPr>
          <w:b/>
          <w:spacing w:val="-7"/>
          <w:sz w:val="18"/>
        </w:rPr>
        <w:t xml:space="preserve"> </w:t>
      </w:r>
      <w:r>
        <w:rPr>
          <w:b/>
          <w:sz w:val="18"/>
        </w:rPr>
        <w:t>such</w:t>
      </w:r>
      <w:r>
        <w:rPr>
          <w:b/>
          <w:spacing w:val="-7"/>
          <w:sz w:val="18"/>
        </w:rPr>
        <w:t xml:space="preserve"> </w:t>
      </w:r>
      <w:r>
        <w:rPr>
          <w:b/>
          <w:sz w:val="18"/>
        </w:rPr>
        <w:t>as</w:t>
      </w:r>
      <w:r>
        <w:rPr>
          <w:b/>
          <w:spacing w:val="-7"/>
          <w:sz w:val="18"/>
        </w:rPr>
        <w:t xml:space="preserve"> </w:t>
      </w:r>
      <w:r>
        <w:rPr>
          <w:b/>
          <w:sz w:val="18"/>
        </w:rPr>
        <w:t>those</w:t>
      </w:r>
      <w:r>
        <w:rPr>
          <w:b/>
          <w:spacing w:val="-7"/>
          <w:sz w:val="18"/>
        </w:rPr>
        <w:t xml:space="preserve"> </w:t>
      </w:r>
      <w:r>
        <w:rPr>
          <w:b/>
          <w:sz w:val="18"/>
        </w:rPr>
        <w:t xml:space="preserve">available from UML class diagrams. This paper tackles the problem of collaboration between software architects and programmers in developing event-driven </w:t>
      </w:r>
      <w:commentRangeStart w:id="16"/>
      <w:r>
        <w:rPr>
          <w:b/>
          <w:sz w:val="18"/>
        </w:rPr>
        <w:t xml:space="preserve">embedded </w:t>
      </w:r>
      <w:commentRangeEnd w:id="16"/>
      <w:r w:rsidR="0052536F">
        <w:rPr>
          <w:rStyle w:val="CommentReference"/>
        </w:rPr>
        <w:commentReference w:id="16"/>
      </w:r>
      <w:r>
        <w:rPr>
          <w:b/>
          <w:sz w:val="18"/>
        </w:rPr>
        <w:t xml:space="preserve">systems using UML State Machine to describe the </w:t>
      </w:r>
      <w:r>
        <w:rPr>
          <w:b/>
          <w:spacing w:val="-3"/>
          <w:sz w:val="18"/>
        </w:rPr>
        <w:t xml:space="preserve">behavior. </w:t>
      </w:r>
      <w:r>
        <w:rPr>
          <w:b/>
          <w:spacing w:val="-6"/>
          <w:sz w:val="18"/>
        </w:rPr>
        <w:t xml:space="preserve">We </w:t>
      </w:r>
      <w:r>
        <w:rPr>
          <w:b/>
          <w:sz w:val="18"/>
        </w:rPr>
        <w:t>propose RAOES</w:t>
      </w:r>
      <w:ins w:id="17" w:author="Microsoft Office User" w:date="2016-09-28T08:18:00Z">
        <w:r w:rsidR="0052536F">
          <w:rPr>
            <w:b/>
            <w:sz w:val="18"/>
          </w:rPr>
          <w:t xml:space="preserve">, </w:t>
        </w:r>
      </w:ins>
      <w:del w:id="18" w:author="Microsoft Office User" w:date="2016-09-28T08:18:00Z">
        <w:r w:rsidDel="0052536F">
          <w:rPr>
            <w:b/>
            <w:sz w:val="18"/>
          </w:rPr>
          <w:delText>-</w:delText>
        </w:r>
      </w:del>
      <w:r>
        <w:rPr>
          <w:b/>
          <w:sz w:val="18"/>
        </w:rPr>
        <w:t>a round-</w:t>
      </w:r>
      <w:del w:id="19" w:author="Microsoft Office User" w:date="2016-09-28T08:18:00Z">
        <w:r w:rsidDel="0052536F">
          <w:rPr>
            <w:b/>
            <w:sz w:val="18"/>
          </w:rPr>
          <w:delText xml:space="preserve"> </w:delText>
        </w:r>
      </w:del>
      <w:r>
        <w:rPr>
          <w:b/>
          <w:sz w:val="18"/>
        </w:rPr>
        <w:t xml:space="preserve">trip engineering and synchronization of model and </w:t>
      </w:r>
      <w:commentRangeStart w:id="20"/>
      <w:r>
        <w:rPr>
          <w:b/>
          <w:sz w:val="18"/>
        </w:rPr>
        <w:t xml:space="preserve">C++ </w:t>
      </w:r>
      <w:commentRangeEnd w:id="20"/>
      <w:r w:rsidR="0052536F">
        <w:rPr>
          <w:rStyle w:val="CommentReference"/>
        </w:rPr>
        <w:commentReference w:id="20"/>
      </w:r>
      <w:r>
        <w:rPr>
          <w:b/>
          <w:sz w:val="18"/>
        </w:rPr>
        <w:t>code, with which the software architects and programmers can freely switch</w:t>
      </w:r>
      <w:r>
        <w:rPr>
          <w:b/>
          <w:spacing w:val="-7"/>
          <w:sz w:val="18"/>
        </w:rPr>
        <w:t xml:space="preserve"> </w:t>
      </w:r>
      <w:r>
        <w:rPr>
          <w:b/>
          <w:sz w:val="18"/>
        </w:rPr>
        <w:t>between</w:t>
      </w:r>
      <w:r>
        <w:rPr>
          <w:b/>
          <w:spacing w:val="-7"/>
          <w:sz w:val="18"/>
        </w:rPr>
        <w:t xml:space="preserve"> </w:t>
      </w:r>
      <w:r>
        <w:rPr>
          <w:b/>
          <w:sz w:val="18"/>
        </w:rPr>
        <w:t>model</w:t>
      </w:r>
      <w:r>
        <w:rPr>
          <w:b/>
          <w:spacing w:val="-7"/>
          <w:sz w:val="18"/>
        </w:rPr>
        <w:t xml:space="preserve"> </w:t>
      </w:r>
      <w:r>
        <w:rPr>
          <w:b/>
          <w:sz w:val="18"/>
        </w:rPr>
        <w:t>and</w:t>
      </w:r>
      <w:r>
        <w:rPr>
          <w:b/>
          <w:spacing w:val="-7"/>
          <w:sz w:val="18"/>
        </w:rPr>
        <w:t xml:space="preserve"> </w:t>
      </w:r>
      <w:r>
        <w:rPr>
          <w:b/>
          <w:sz w:val="18"/>
        </w:rPr>
        <w:t>code</w:t>
      </w:r>
      <w:r>
        <w:rPr>
          <w:b/>
          <w:spacing w:val="-7"/>
          <w:sz w:val="18"/>
        </w:rPr>
        <w:t xml:space="preserve"> </w:t>
      </w:r>
      <w:r>
        <w:rPr>
          <w:b/>
          <w:sz w:val="18"/>
        </w:rPr>
        <w:t>to</w:t>
      </w:r>
      <w:r>
        <w:rPr>
          <w:b/>
          <w:spacing w:val="-7"/>
          <w:sz w:val="18"/>
        </w:rPr>
        <w:t xml:space="preserve"> </w:t>
      </w:r>
      <w:r>
        <w:rPr>
          <w:b/>
          <w:sz w:val="18"/>
        </w:rPr>
        <w:t>be</w:t>
      </w:r>
      <w:r>
        <w:rPr>
          <w:b/>
          <w:spacing w:val="-7"/>
          <w:sz w:val="18"/>
        </w:rPr>
        <w:t xml:space="preserve"> </w:t>
      </w:r>
      <w:r>
        <w:rPr>
          <w:b/>
          <w:sz w:val="18"/>
        </w:rPr>
        <w:t>efficient</w:t>
      </w:r>
      <w:r>
        <w:rPr>
          <w:b/>
          <w:spacing w:val="-7"/>
          <w:sz w:val="18"/>
        </w:rPr>
        <w:t xml:space="preserve"> </w:t>
      </w:r>
      <w:r>
        <w:rPr>
          <w:b/>
          <w:sz w:val="18"/>
        </w:rPr>
        <w:t>with</w:t>
      </w:r>
      <w:r>
        <w:rPr>
          <w:b/>
          <w:spacing w:val="-7"/>
          <w:sz w:val="18"/>
        </w:rPr>
        <w:t xml:space="preserve"> </w:t>
      </w:r>
      <w:r>
        <w:rPr>
          <w:b/>
          <w:sz w:val="18"/>
        </w:rPr>
        <w:t>their</w:t>
      </w:r>
      <w:r>
        <w:rPr>
          <w:b/>
          <w:spacing w:val="-7"/>
          <w:sz w:val="18"/>
        </w:rPr>
        <w:t xml:space="preserve"> </w:t>
      </w:r>
      <w:r>
        <w:rPr>
          <w:b/>
          <w:sz w:val="18"/>
        </w:rPr>
        <w:t>preferred practice.</w:t>
      </w:r>
    </w:p>
    <w:p w14:paraId="1E96F05C" w14:textId="77777777" w:rsidR="0009741E" w:rsidRDefault="0009741E">
      <w:pPr>
        <w:pStyle w:val="BodyText"/>
        <w:spacing w:before="6"/>
        <w:rPr>
          <w:b/>
          <w:sz w:val="19"/>
        </w:rPr>
      </w:pPr>
    </w:p>
    <w:p w14:paraId="1F8FC51A" w14:textId="77777777" w:rsidR="0009741E" w:rsidRDefault="003648A5">
      <w:pPr>
        <w:pStyle w:val="ListParagraph"/>
        <w:numPr>
          <w:ilvl w:val="0"/>
          <w:numId w:val="9"/>
        </w:numPr>
        <w:tabs>
          <w:tab w:val="left" w:pos="2089"/>
        </w:tabs>
        <w:jc w:val="left"/>
        <w:rPr>
          <w:sz w:val="16"/>
        </w:rPr>
      </w:pPr>
      <w:r>
        <w:rPr>
          <w:spacing w:val="7"/>
          <w:sz w:val="20"/>
        </w:rPr>
        <w:t>I</w:t>
      </w:r>
      <w:r>
        <w:rPr>
          <w:spacing w:val="7"/>
          <w:sz w:val="16"/>
        </w:rPr>
        <w:t>NTRODUCTION</w:t>
      </w:r>
    </w:p>
    <w:p w14:paraId="69893B74" w14:textId="77777777" w:rsidR="0009741E" w:rsidRDefault="003648A5">
      <w:pPr>
        <w:pStyle w:val="BodyText"/>
        <w:spacing w:before="127" w:line="249" w:lineRule="auto"/>
        <w:ind w:left="119" w:firstLine="199"/>
        <w:jc w:val="both"/>
      </w:pPr>
      <w:r>
        <w:t>UML state machines (USMs) and their visual representa</w:t>
      </w:r>
      <w:del w:id="21" w:author="Microsoft Office User" w:date="2016-09-28T08:19:00Z">
        <w:r w:rsidDel="0052536F">
          <w:delText xml:space="preserve">- </w:delText>
        </w:r>
      </w:del>
      <w:r>
        <w:t>tions are efficient to describe, analyze and implement high level logic behaviors of event-driven embedded systems [1].  A number of code generation approaches and</w:t>
      </w:r>
      <w:r>
        <w:rPr>
          <w:spacing w:val="25"/>
        </w:rPr>
        <w:t xml:space="preserve"> </w:t>
      </w:r>
      <w:r>
        <w:t>industrial</w:t>
      </w:r>
      <w:r>
        <w:rPr>
          <w:spacing w:val="17"/>
        </w:rPr>
        <w:t xml:space="preserve"> </w:t>
      </w:r>
      <w:r>
        <w:t>tools</w:t>
      </w:r>
      <w:r>
        <w:rPr>
          <w:w w:val="99"/>
        </w:rPr>
        <w:t xml:space="preserve"> </w:t>
      </w:r>
      <w:r>
        <w:t>have been proposed in the context of Model-Driven Engineer</w:t>
      </w:r>
      <w:del w:id="22" w:author="Microsoft Office User" w:date="2016-09-28T08:19:00Z">
        <w:r w:rsidDel="0052536F">
          <w:delText xml:space="preserve">- </w:delText>
        </w:r>
      </w:del>
      <w:r>
        <w:t>ing (MDE) [2] to automate the process of translating USMs into implementation [3], [4], [5], [6], [5], [7], [8],</w:t>
      </w:r>
      <w:ins w:id="23" w:author="Microsoft Office User" w:date="2016-09-28T08:20:00Z">
        <w:r w:rsidR="0052536F">
          <w:rPr>
            <w:spacing w:val="6"/>
          </w:rPr>
          <w:t xml:space="preserve"> </w:t>
        </w:r>
      </w:ins>
      <w:del w:id="24" w:author="Microsoft Office User" w:date="2016-09-28T08:20:00Z">
        <w:r w:rsidDel="0052536F">
          <w:delText xml:space="preserve">   </w:delText>
        </w:r>
        <w:r w:rsidDel="0052536F">
          <w:rPr>
            <w:spacing w:val="6"/>
          </w:rPr>
          <w:delText xml:space="preserve"> </w:delText>
        </w:r>
      </w:del>
      <w:r>
        <w:t>[9].</w:t>
      </w:r>
    </w:p>
    <w:p w14:paraId="50BAB625" w14:textId="77777777" w:rsidR="0009741E" w:rsidRDefault="003648A5">
      <w:pPr>
        <w:pStyle w:val="BodyText"/>
        <w:spacing w:before="9" w:line="249" w:lineRule="auto"/>
        <w:ind w:left="119" w:firstLine="199"/>
        <w:jc w:val="both"/>
      </w:pPr>
      <w:r>
        <w:t xml:space="preserve">Ideally, a full model-centric approach is preferred by MDE community due to its advantages [10]. </w:t>
      </w:r>
      <w:r>
        <w:rPr>
          <w:spacing w:val="-3"/>
        </w:rPr>
        <w:t xml:space="preserve">However, </w:t>
      </w:r>
      <w:r>
        <w:t>in industrial practice, there is significant reticence [11] to adopt it. On one hand, programmers prefer to use the more familiar program</w:t>
      </w:r>
      <w:del w:id="25" w:author="Microsoft Office User" w:date="2016-09-28T08:20:00Z">
        <w:r w:rsidDel="0052536F">
          <w:delText xml:space="preserve">- </w:delText>
        </w:r>
      </w:del>
      <w:r>
        <w:t xml:space="preserve">ming </w:t>
      </w:r>
      <w:ins w:id="26" w:author="Microsoft Office User" w:date="2016-09-28T08:20:00Z">
        <w:r w:rsidR="0052536F">
          <w:t xml:space="preserve">textual </w:t>
        </w:r>
      </w:ins>
      <w:r>
        <w:t>language</w:t>
      </w:r>
      <w:ins w:id="27" w:author="Microsoft Office User" w:date="2016-09-28T08:20:00Z">
        <w:r w:rsidR="0052536F">
          <w:t>s</w:t>
        </w:r>
      </w:ins>
      <w:r>
        <w:t xml:space="preserve">. On the other hand, software architects, </w:t>
      </w:r>
      <w:ins w:id="28" w:author="Microsoft Office User" w:date="2016-09-28T08:20:00Z">
        <w:r w:rsidR="0052536F">
          <w:t>who typically work</w:t>
        </w:r>
      </w:ins>
      <w:del w:id="29" w:author="Microsoft Office User" w:date="2016-09-28T08:20:00Z">
        <w:r w:rsidDel="0052536F">
          <w:delText>work- ing</w:delText>
        </w:r>
      </w:del>
      <w:r>
        <w:t xml:space="preserve"> at higher levels of abstraction, favor the use of models,</w:t>
      </w:r>
      <w:r>
        <w:rPr>
          <w:spacing w:val="-23"/>
        </w:rPr>
        <w:t xml:space="preserve"> </w:t>
      </w:r>
      <w:r>
        <w:t>and therefore prefer graphical languages for describing the system architecture</w:t>
      </w:r>
      <w:del w:id="30" w:author="Microsoft Office User" w:date="2016-09-28T08:21:00Z">
        <w:r w:rsidDel="0052536F">
          <w:delText xml:space="preserve"> high level logic</w:delText>
        </w:r>
      </w:del>
      <w:r>
        <w:t xml:space="preserve"> behavior</w:t>
      </w:r>
      <w:ins w:id="31" w:author="Microsoft Office User" w:date="2016-09-28T08:21:00Z">
        <w:r w:rsidR="0052536F">
          <w:t xml:space="preserve"> and logic</w:t>
        </w:r>
      </w:ins>
      <w:r>
        <w:t xml:space="preserve"> [11],</w:t>
      </w:r>
      <w:ins w:id="32" w:author="Microsoft Office User" w:date="2016-09-28T08:21:00Z">
        <w:r w:rsidR="0052536F">
          <w:rPr>
            <w:spacing w:val="39"/>
          </w:rPr>
          <w:t xml:space="preserve"> </w:t>
        </w:r>
      </w:ins>
      <w:del w:id="33" w:author="Microsoft Office User" w:date="2016-09-28T08:21:00Z">
        <w:r w:rsidDel="0052536F">
          <w:delText xml:space="preserve"> </w:delText>
        </w:r>
        <w:r w:rsidDel="0052536F">
          <w:rPr>
            <w:spacing w:val="39"/>
          </w:rPr>
          <w:delText xml:space="preserve"> </w:delText>
        </w:r>
      </w:del>
      <w:r>
        <w:t>[12].</w:t>
      </w:r>
    </w:p>
    <w:p w14:paraId="25EA7D96" w14:textId="3F4C8471" w:rsidR="0009741E" w:rsidRDefault="003648A5">
      <w:pPr>
        <w:pStyle w:val="BodyText"/>
        <w:spacing w:before="9" w:line="249" w:lineRule="auto"/>
        <w:ind w:left="119" w:firstLine="199"/>
        <w:jc w:val="both"/>
      </w:pPr>
      <w:r>
        <w:t xml:space="preserve">The back-and-forth switching between </w:t>
      </w:r>
      <w:del w:id="34" w:author="Microsoft Office User" w:date="2016-09-28T08:21:00Z">
        <w:r w:rsidDel="0052536F">
          <w:delText xml:space="preserve">between </w:delText>
        </w:r>
      </w:del>
      <w:r>
        <w:t xml:space="preserve">model and code raises the consistency and synchronization problem. Round-trip engineering </w:t>
      </w:r>
      <w:r>
        <w:rPr>
          <w:spacing w:val="-3"/>
        </w:rPr>
        <w:t xml:space="preserve">(RTE) </w:t>
      </w:r>
      <w:r>
        <w:t xml:space="preserve">[13] is proposed to synchronize different software artifacts, model and code in this case [14]. </w:t>
      </w:r>
      <w:r>
        <w:rPr>
          <w:spacing w:val="-4"/>
        </w:rPr>
        <w:t xml:space="preserve">RTE </w:t>
      </w:r>
      <w:r>
        <w:t xml:space="preserve">enables </w:t>
      </w:r>
      <w:del w:id="35" w:author="Microsoft Office User" w:date="2016-09-28T08:22:00Z">
        <w:r w:rsidDel="00DB3296">
          <w:delText xml:space="preserve">actors  </w:delText>
        </w:r>
      </w:del>
      <w:ins w:id="36" w:author="Microsoft Office User" w:date="2016-09-28T08:22:00Z">
        <w:r w:rsidR="00DB3296">
          <w:t xml:space="preserve">developers </w:t>
        </w:r>
      </w:ins>
      <w:r>
        <w:t>(software  architect  and  programmers)</w:t>
      </w:r>
      <w:ins w:id="37" w:author="Microsoft Office User" w:date="2016-09-28T08:22:00Z">
        <w:r w:rsidR="00DB3296">
          <w:t xml:space="preserve"> </w:t>
        </w:r>
      </w:ins>
      <w:del w:id="38" w:author="Microsoft Office User" w:date="2016-09-28T08:22:00Z">
        <w:r w:rsidDel="00DB3296">
          <w:delText xml:space="preserve">  </w:delText>
        </w:r>
      </w:del>
      <w:r>
        <w:t>to freely move between different representations and stay efficient with their favorite working environment. In other words,</w:t>
      </w:r>
      <w:r>
        <w:rPr>
          <w:spacing w:val="37"/>
        </w:rPr>
        <w:t xml:space="preserve"> </w:t>
      </w:r>
      <w:r>
        <w:rPr>
          <w:spacing w:val="-4"/>
        </w:rPr>
        <w:t>RTE</w:t>
      </w:r>
      <w:r>
        <w:rPr>
          <w:spacing w:val="37"/>
        </w:rPr>
        <w:t xml:space="preserve"> </w:t>
      </w:r>
      <w:r>
        <w:t>enables</w:t>
      </w:r>
      <w:r>
        <w:rPr>
          <w:spacing w:val="37"/>
        </w:rPr>
        <w:t xml:space="preserve"> </w:t>
      </w:r>
      <w:r>
        <w:t>both</w:t>
      </w:r>
      <w:r>
        <w:rPr>
          <w:spacing w:val="37"/>
        </w:rPr>
        <w:t xml:space="preserve"> </w:t>
      </w:r>
      <w:r>
        <w:t>model</w:t>
      </w:r>
      <w:r>
        <w:rPr>
          <w:spacing w:val="37"/>
        </w:rPr>
        <w:t xml:space="preserve"> </w:t>
      </w:r>
      <w:r>
        <w:t>and</w:t>
      </w:r>
      <w:r>
        <w:rPr>
          <w:spacing w:val="37"/>
        </w:rPr>
        <w:t xml:space="preserve"> </w:t>
      </w:r>
      <w:r>
        <w:t>code</w:t>
      </w:r>
      <w:r>
        <w:rPr>
          <w:spacing w:val="37"/>
        </w:rPr>
        <w:t xml:space="preserve"> </w:t>
      </w:r>
      <w:r>
        <w:t>to</w:t>
      </w:r>
      <w:r>
        <w:rPr>
          <w:spacing w:val="37"/>
        </w:rPr>
        <w:t xml:space="preserve"> </w:t>
      </w:r>
      <w:r>
        <w:t>be</w:t>
      </w:r>
      <w:r>
        <w:rPr>
          <w:spacing w:val="37"/>
        </w:rPr>
        <w:t xml:space="preserve"> </w:t>
      </w:r>
      <w:commentRangeStart w:id="39"/>
      <w:r>
        <w:t>considered</w:t>
      </w:r>
      <w:r>
        <w:rPr>
          <w:w w:val="99"/>
        </w:rPr>
        <w:t xml:space="preserve"> </w:t>
      </w:r>
      <w:r>
        <w:t>as development</w:t>
      </w:r>
      <w:r>
        <w:rPr>
          <w:spacing w:val="21"/>
        </w:rPr>
        <w:t xml:space="preserve"> </w:t>
      </w:r>
      <w:r>
        <w:t>artifact</w:t>
      </w:r>
      <w:commentRangeEnd w:id="39"/>
      <w:r w:rsidR="00DB3296">
        <w:rPr>
          <w:rStyle w:val="CommentReference"/>
        </w:rPr>
        <w:commentReference w:id="39"/>
      </w:r>
      <w:r>
        <w:t>.</w:t>
      </w:r>
    </w:p>
    <w:p w14:paraId="2FE0BCA8" w14:textId="77777777" w:rsidR="0009741E" w:rsidRDefault="003648A5">
      <w:pPr>
        <w:pStyle w:val="BodyText"/>
        <w:spacing w:before="9" w:line="249" w:lineRule="auto"/>
        <w:ind w:left="119" w:firstLine="199"/>
        <w:jc w:val="both"/>
      </w:pPr>
      <w:r>
        <w:t xml:space="preserve">Approaches proposed for </w:t>
      </w:r>
      <w:r>
        <w:rPr>
          <w:spacing w:val="-4"/>
        </w:rPr>
        <w:t xml:space="preserve">RTE </w:t>
      </w:r>
      <w:r>
        <w:t xml:space="preserve">are categorized as </w:t>
      </w:r>
      <w:r>
        <w:rPr>
          <w:i/>
        </w:rPr>
        <w:t xml:space="preserve">structure </w:t>
      </w:r>
      <w:r>
        <w:t xml:space="preserve">and </w:t>
      </w:r>
      <w:r>
        <w:rPr>
          <w:i/>
        </w:rPr>
        <w:t xml:space="preserve">behavior </w:t>
      </w:r>
      <w:r>
        <w:rPr>
          <w:spacing w:val="-3"/>
        </w:rPr>
        <w:t xml:space="preserve">RTE. </w:t>
      </w:r>
      <w:r>
        <w:rPr>
          <w:i/>
        </w:rPr>
        <w:t xml:space="preserve">structure </w:t>
      </w:r>
      <w:r>
        <w:rPr>
          <w:spacing w:val="-4"/>
        </w:rPr>
        <w:t xml:space="preserve">RTE </w:t>
      </w:r>
      <w:r>
        <w:t>refers to synchronization of structural concepts such as those available from class</w:t>
      </w:r>
      <w:r>
        <w:rPr>
          <w:spacing w:val="-26"/>
        </w:rPr>
        <w:t xml:space="preserve"> </w:t>
      </w:r>
      <w:r>
        <w:t>diagrams and</w:t>
      </w:r>
      <w:r>
        <w:rPr>
          <w:spacing w:val="33"/>
        </w:rPr>
        <w:t xml:space="preserve"> </w:t>
      </w:r>
      <w:r>
        <w:t>code,</w:t>
      </w:r>
      <w:r>
        <w:rPr>
          <w:spacing w:val="33"/>
        </w:rPr>
        <w:t xml:space="preserve"> </w:t>
      </w:r>
      <w:r>
        <w:t>and</w:t>
      </w:r>
      <w:r>
        <w:rPr>
          <w:spacing w:val="33"/>
        </w:rPr>
        <w:t xml:space="preserve"> </w:t>
      </w:r>
      <w:r>
        <w:t>is</w:t>
      </w:r>
      <w:r>
        <w:rPr>
          <w:spacing w:val="33"/>
        </w:rPr>
        <w:t xml:space="preserve"> </w:t>
      </w:r>
      <w:r>
        <w:t>supported</w:t>
      </w:r>
      <w:r>
        <w:rPr>
          <w:spacing w:val="33"/>
        </w:rPr>
        <w:t xml:space="preserve"> </w:t>
      </w:r>
      <w:r>
        <w:t>by</w:t>
      </w:r>
      <w:r>
        <w:rPr>
          <w:spacing w:val="33"/>
        </w:rPr>
        <w:t xml:space="preserve"> </w:t>
      </w:r>
      <w:r>
        <w:t>industrial</w:t>
      </w:r>
      <w:r>
        <w:rPr>
          <w:spacing w:val="33"/>
        </w:rPr>
        <w:t xml:space="preserve"> </w:t>
      </w:r>
      <w:r>
        <w:t>tools</w:t>
      </w:r>
      <w:r>
        <w:rPr>
          <w:spacing w:val="33"/>
        </w:rPr>
        <w:t xml:space="preserve"> </w:t>
      </w:r>
      <w:r>
        <w:t>such</w:t>
      </w:r>
      <w:r>
        <w:rPr>
          <w:spacing w:val="33"/>
        </w:rPr>
        <w:t xml:space="preserve"> </w:t>
      </w:r>
      <w:r>
        <w:t>as</w:t>
      </w:r>
      <w:r>
        <w:rPr>
          <w:spacing w:val="33"/>
        </w:rPr>
        <w:t xml:space="preserve"> </w:t>
      </w:r>
      <w:r>
        <w:t>IBM</w:t>
      </w:r>
    </w:p>
    <w:p w14:paraId="5BB258B7" w14:textId="77777777" w:rsidR="0009741E" w:rsidRDefault="003648A5">
      <w:pPr>
        <w:pStyle w:val="BodyText"/>
        <w:spacing w:before="6"/>
      </w:pPr>
      <w:r>
        <w:br w:type="column"/>
      </w:r>
    </w:p>
    <w:p w14:paraId="64023C98" w14:textId="77777777" w:rsidR="0009741E" w:rsidRDefault="003648A5">
      <w:pPr>
        <w:pStyle w:val="BodyText"/>
        <w:spacing w:line="249" w:lineRule="auto"/>
        <w:ind w:left="119" w:right="117"/>
        <w:jc w:val="both"/>
      </w:pPr>
      <w:r>
        <w:t>Rhapsody [7] and Enterprise Architect [15]. Some approaches such as [16], [17] allow the co-evolution of component-based diagram elements and code.</w:t>
      </w:r>
    </w:p>
    <w:p w14:paraId="44DB846F" w14:textId="12C063F9" w:rsidR="0009741E" w:rsidRDefault="003648A5">
      <w:pPr>
        <w:spacing w:line="249" w:lineRule="auto"/>
        <w:ind w:left="119" w:right="117" w:firstLine="199"/>
        <w:jc w:val="both"/>
        <w:rPr>
          <w:sz w:val="20"/>
        </w:rPr>
      </w:pPr>
      <w:commentRangeStart w:id="40"/>
      <w:r>
        <w:rPr>
          <w:sz w:val="20"/>
        </w:rPr>
        <w:t xml:space="preserve">The </w:t>
      </w:r>
      <w:r>
        <w:rPr>
          <w:i/>
          <w:sz w:val="20"/>
        </w:rPr>
        <w:t xml:space="preserve">behavior </w:t>
      </w:r>
      <w:r>
        <w:rPr>
          <w:spacing w:val="-4"/>
          <w:sz w:val="20"/>
        </w:rPr>
        <w:t xml:space="preserve">RTE </w:t>
      </w:r>
      <w:r>
        <w:rPr>
          <w:sz w:val="20"/>
        </w:rPr>
        <w:t xml:space="preserve">is </w:t>
      </w:r>
      <w:ins w:id="41" w:author="Microsoft Office User" w:date="2016-09-28T08:23:00Z">
        <w:r w:rsidR="00B46E29">
          <w:rPr>
            <w:sz w:val="20"/>
          </w:rPr>
          <w:t>has limited support</w:t>
        </w:r>
      </w:ins>
      <w:commentRangeEnd w:id="40"/>
      <w:ins w:id="42" w:author="Microsoft Office User" w:date="2016-09-28T08:24:00Z">
        <w:r w:rsidR="00B46E29">
          <w:rPr>
            <w:rStyle w:val="CommentReference"/>
          </w:rPr>
          <w:commentReference w:id="40"/>
        </w:r>
      </w:ins>
      <w:del w:id="43" w:author="Microsoft Office User" w:date="2016-09-28T08:23:00Z">
        <w:r w:rsidDel="00B46E29">
          <w:rPr>
            <w:sz w:val="20"/>
          </w:rPr>
          <w:delText>usually supported  very  limitedly</w:delText>
        </w:r>
      </w:del>
      <w:r>
        <w:rPr>
          <w:sz w:val="20"/>
        </w:rPr>
        <w:t xml:space="preserve">.  This is because </w:t>
      </w:r>
      <w:del w:id="44" w:author="Microsoft Office User" w:date="2016-09-28T08:24:00Z">
        <w:r w:rsidDel="00B46E29">
          <w:rPr>
            <w:sz w:val="20"/>
          </w:rPr>
          <w:delText>there is no trivial mapping from behavior model such as USM and code</w:delText>
        </w:r>
      </w:del>
      <w:ins w:id="45" w:author="Microsoft Office User" w:date="2016-09-28T08:24:00Z">
        <w:r w:rsidR="00B46E29">
          <w:rPr>
            <w:sz w:val="20"/>
          </w:rPr>
          <w:t>the mapping between the code and the behavioral models are non-trivial</w:t>
        </w:r>
      </w:ins>
      <w:r>
        <w:rPr>
          <w:sz w:val="20"/>
        </w:rPr>
        <w:t>. Consequently, it is very difficult</w:t>
      </w:r>
      <w:r>
        <w:rPr>
          <w:spacing w:val="-5"/>
          <w:sz w:val="20"/>
        </w:rPr>
        <w:t xml:space="preserve"> </w:t>
      </w:r>
      <w:r>
        <w:rPr>
          <w:sz w:val="20"/>
        </w:rPr>
        <w:t>to</w:t>
      </w:r>
      <w:r>
        <w:rPr>
          <w:spacing w:val="-5"/>
          <w:sz w:val="20"/>
        </w:rPr>
        <w:t xml:space="preserve"> </w:t>
      </w:r>
      <w:r>
        <w:rPr>
          <w:sz w:val="20"/>
        </w:rPr>
        <w:t>reflect</w:t>
      </w:r>
      <w:r>
        <w:rPr>
          <w:spacing w:val="-5"/>
          <w:sz w:val="20"/>
        </w:rPr>
        <w:t xml:space="preserve"> </w:t>
      </w:r>
      <w:r>
        <w:rPr>
          <w:sz w:val="20"/>
        </w:rPr>
        <w:t>behavior</w:t>
      </w:r>
      <w:r>
        <w:rPr>
          <w:spacing w:val="-5"/>
          <w:sz w:val="20"/>
        </w:rPr>
        <w:t xml:space="preserve"> </w:t>
      </w:r>
      <w:r>
        <w:rPr>
          <w:sz w:val="20"/>
        </w:rPr>
        <w:t>code</w:t>
      </w:r>
      <w:r>
        <w:rPr>
          <w:spacing w:val="-5"/>
          <w:sz w:val="20"/>
        </w:rPr>
        <w:t xml:space="preserve"> </w:t>
      </w:r>
      <w:r>
        <w:rPr>
          <w:sz w:val="20"/>
        </w:rPr>
        <w:t>changes</w:t>
      </w:r>
      <w:r>
        <w:rPr>
          <w:spacing w:val="-5"/>
          <w:sz w:val="20"/>
        </w:rPr>
        <w:t xml:space="preserve"> </w:t>
      </w:r>
      <w:r>
        <w:rPr>
          <w:sz w:val="20"/>
        </w:rPr>
        <w:t>to</w:t>
      </w:r>
      <w:r>
        <w:rPr>
          <w:spacing w:val="-5"/>
          <w:sz w:val="20"/>
        </w:rPr>
        <w:t xml:space="preserve"> </w:t>
      </w:r>
      <w:r>
        <w:rPr>
          <w:sz w:val="20"/>
        </w:rPr>
        <w:t>the</w:t>
      </w:r>
      <w:r>
        <w:rPr>
          <w:spacing w:val="-5"/>
          <w:sz w:val="20"/>
        </w:rPr>
        <w:t xml:space="preserve"> </w:t>
      </w:r>
      <w:r>
        <w:rPr>
          <w:sz w:val="20"/>
        </w:rPr>
        <w:t>original</w:t>
      </w:r>
      <w:r>
        <w:rPr>
          <w:spacing w:val="-5"/>
          <w:sz w:val="20"/>
        </w:rPr>
        <w:t xml:space="preserve"> </w:t>
      </w:r>
      <w:r>
        <w:rPr>
          <w:sz w:val="20"/>
        </w:rPr>
        <w:t xml:space="preserve">model. Approaches for the </w:t>
      </w:r>
      <w:r>
        <w:rPr>
          <w:i/>
          <w:sz w:val="20"/>
        </w:rPr>
        <w:t xml:space="preserve">behavior </w:t>
      </w:r>
      <w:r>
        <w:rPr>
          <w:spacing w:val="-4"/>
          <w:sz w:val="20"/>
        </w:rPr>
        <w:t xml:space="preserve">RTE </w:t>
      </w:r>
      <w:r>
        <w:rPr>
          <w:sz w:val="20"/>
        </w:rPr>
        <w:t xml:space="preserve">often allow programmers to partially modify behavioral code in limited areas by separating the </w:t>
      </w:r>
      <w:r>
        <w:rPr>
          <w:i/>
          <w:sz w:val="20"/>
        </w:rPr>
        <w:t xml:space="preserve">generated </w:t>
      </w:r>
      <w:r>
        <w:rPr>
          <w:sz w:val="20"/>
        </w:rPr>
        <w:t xml:space="preserve">and </w:t>
      </w:r>
      <w:r>
        <w:rPr>
          <w:i/>
          <w:sz w:val="20"/>
        </w:rPr>
        <w:t xml:space="preserve">non-generated code </w:t>
      </w:r>
      <w:r>
        <w:rPr>
          <w:sz w:val="20"/>
        </w:rPr>
        <w:t xml:space="preserve">[7], [18] using some specialized comments such as </w:t>
      </w:r>
      <w:r>
        <w:rPr>
          <w:i/>
          <w:sz w:val="20"/>
        </w:rPr>
        <w:t>@generated NOT</w:t>
      </w:r>
      <w:r>
        <w:rPr>
          <w:sz w:val="20"/>
        </w:rPr>
        <w:t xml:space="preserve">. Approaches and tools in this category use an incremental code generation, which preserves the user-code changes in the areas marked   as non-generated. </w:t>
      </w:r>
      <w:r>
        <w:rPr>
          <w:spacing w:val="-3"/>
          <w:sz w:val="20"/>
        </w:rPr>
        <w:t xml:space="preserve">However, </w:t>
      </w:r>
      <w:r>
        <w:rPr>
          <w:sz w:val="20"/>
        </w:rPr>
        <w:t>"</w:t>
      </w:r>
      <w:r>
        <w:rPr>
          <w:i/>
          <w:sz w:val="20"/>
        </w:rPr>
        <w:t xml:space="preserve">current separation mechanisms </w:t>
      </w:r>
      <w:r>
        <w:rPr>
          <w:i/>
          <w:spacing w:val="-3"/>
          <w:sz w:val="20"/>
        </w:rPr>
        <w:t xml:space="preserve">require </w:t>
      </w:r>
      <w:del w:id="46" w:author="Microsoft Office User" w:date="2016-09-28T08:25:00Z">
        <w:r w:rsidDel="00D34DCF">
          <w:rPr>
            <w:i/>
            <w:sz w:val="20"/>
          </w:rPr>
          <w:delText xml:space="preserve">the </w:delText>
        </w:r>
      </w:del>
      <w:r>
        <w:rPr>
          <w:i/>
          <w:sz w:val="20"/>
        </w:rPr>
        <w:t xml:space="preserve">programmers </w:t>
      </w:r>
      <w:del w:id="47" w:author="Microsoft Office User" w:date="2016-09-28T08:25:00Z">
        <w:r w:rsidDel="00D34DCF">
          <w:rPr>
            <w:i/>
            <w:spacing w:val="-3"/>
            <w:sz w:val="20"/>
          </w:rPr>
          <w:delText xml:space="preserve">are </w:delText>
        </w:r>
      </w:del>
      <w:ins w:id="48" w:author="Microsoft Office User" w:date="2016-09-28T08:25:00Z">
        <w:r w:rsidR="00D34DCF">
          <w:rPr>
            <w:i/>
            <w:spacing w:val="-3"/>
            <w:sz w:val="20"/>
          </w:rPr>
          <w:t>to be</w:t>
        </w:r>
        <w:r w:rsidR="00D34DCF">
          <w:rPr>
            <w:i/>
            <w:spacing w:val="-3"/>
            <w:sz w:val="20"/>
          </w:rPr>
          <w:t xml:space="preserve"> </w:t>
        </w:r>
      </w:ins>
      <w:r>
        <w:rPr>
          <w:i/>
          <w:sz w:val="20"/>
        </w:rPr>
        <w:t>highly discipline</w:t>
      </w:r>
      <w:ins w:id="49" w:author="Microsoft Office User" w:date="2016-09-28T08:25:00Z">
        <w:r w:rsidR="00D34DCF">
          <w:rPr>
            <w:i/>
            <w:sz w:val="20"/>
          </w:rPr>
          <w:t>d</w:t>
        </w:r>
      </w:ins>
      <w:r>
        <w:rPr>
          <w:i/>
          <w:sz w:val="20"/>
        </w:rPr>
        <w:t>. Furthermore,</w:t>
      </w:r>
      <w:ins w:id="50" w:author="Microsoft Office User" w:date="2016-09-28T08:25:00Z">
        <w:r w:rsidR="00D34DCF">
          <w:rPr>
            <w:i/>
            <w:sz w:val="20"/>
          </w:rPr>
          <w:t xml:space="preserve"> </w:t>
        </w:r>
      </w:ins>
      <w:del w:id="51" w:author="Microsoft Office User" w:date="2016-09-28T08:25:00Z">
        <w:r w:rsidDel="00D34DCF">
          <w:rPr>
            <w:i/>
            <w:sz w:val="20"/>
          </w:rPr>
          <w:delText xml:space="preserve"> even so,</w:delText>
        </w:r>
      </w:del>
      <w:r>
        <w:rPr>
          <w:i/>
          <w:sz w:val="20"/>
        </w:rPr>
        <w:t xml:space="preserve"> accidental changes </w:t>
      </w:r>
      <w:r>
        <w:rPr>
          <w:i/>
          <w:spacing w:val="-3"/>
          <w:sz w:val="20"/>
        </w:rPr>
        <w:t xml:space="preserve">are </w:t>
      </w:r>
      <w:r>
        <w:rPr>
          <w:i/>
          <w:sz w:val="20"/>
        </w:rPr>
        <w:t>still possible</w:t>
      </w:r>
      <w:r>
        <w:rPr>
          <w:sz w:val="20"/>
        </w:rPr>
        <w:t xml:space="preserve">"  </w:t>
      </w:r>
      <w:r>
        <w:rPr>
          <w:spacing w:val="14"/>
          <w:sz w:val="20"/>
        </w:rPr>
        <w:t xml:space="preserve"> </w:t>
      </w:r>
      <w:r>
        <w:rPr>
          <w:sz w:val="20"/>
        </w:rPr>
        <w:t>[19].</w:t>
      </w:r>
    </w:p>
    <w:p w14:paraId="347481C6" w14:textId="0E7A3AEB" w:rsidR="0009741E" w:rsidRDefault="003648A5">
      <w:pPr>
        <w:pStyle w:val="BodyText"/>
        <w:spacing w:line="249" w:lineRule="auto"/>
        <w:ind w:left="119" w:right="117" w:firstLine="199"/>
        <w:jc w:val="both"/>
      </w:pPr>
      <w:r>
        <w:t xml:space="preserve">In this paper, we tackle the problem of synchronization between model, which includes both structural and behavioral elements, and </w:t>
      </w:r>
      <w:commentRangeStart w:id="52"/>
      <w:r>
        <w:rPr>
          <w:i/>
        </w:rPr>
        <w:t xml:space="preserve">C++ </w:t>
      </w:r>
      <w:commentRangeEnd w:id="52"/>
      <w:r w:rsidR="00D34DCF">
        <w:rPr>
          <w:rStyle w:val="CommentReference"/>
        </w:rPr>
        <w:commentReference w:id="52"/>
      </w:r>
      <w:r>
        <w:t xml:space="preserve">code, which meets resource-constrained requirements for developing event-driven embedded systems. Specifically, the system architecture is specified via UML class diagrams and the behavior via USMs. </w:t>
      </w:r>
      <w:del w:id="53" w:author="Microsoft Office User" w:date="2016-09-28T08:26:00Z">
        <w:r w:rsidDel="00D34DCF">
          <w:delText xml:space="preserve">Component and composite structure diagrams for architecture description will be included in future work. </w:delText>
        </w:r>
      </w:del>
      <w:r>
        <w:rPr>
          <w:spacing w:val="-8"/>
        </w:rPr>
        <w:t xml:space="preserve">To </w:t>
      </w:r>
      <w:r>
        <w:t>support the architects and the programmers at the modeling and programming level</w:t>
      </w:r>
      <w:ins w:id="54" w:author="Microsoft Office User" w:date="2016-09-28T08:26:00Z">
        <w:r w:rsidR="00D34DCF">
          <w:t>s</w:t>
        </w:r>
      </w:ins>
      <w:del w:id="55" w:author="Microsoft Office User" w:date="2016-09-28T08:27:00Z">
        <w:r w:rsidDel="00D34DCF">
          <w:delText>, respec</w:delText>
        </w:r>
      </w:del>
      <w:del w:id="56" w:author="Microsoft Office User" w:date="2016-09-28T08:26:00Z">
        <w:r w:rsidDel="00D34DCF">
          <w:delText xml:space="preserve">- </w:delText>
        </w:r>
      </w:del>
      <w:del w:id="57" w:author="Microsoft Office User" w:date="2016-09-28T08:27:00Z">
        <w:r w:rsidDel="00D34DCF">
          <w:rPr>
            <w:spacing w:val="-3"/>
          </w:rPr>
          <w:delText xml:space="preserve">tively, </w:delText>
        </w:r>
        <w:r w:rsidDel="00D34DCF">
          <w:delText>equivalently</w:delText>
        </w:r>
      </w:del>
      <w:r>
        <w:t>, our goal is to allow the synchronization  of USMs with full features and code. The latter should be efficient (small in size and fast in event processing speed) to be fit into resource-</w:t>
      </w:r>
      <w:del w:id="58" w:author="Microsoft Office User" w:date="2016-09-28T08:27:00Z">
        <w:r w:rsidDel="00D34DCF">
          <w:delText xml:space="preserve">constrained </w:delText>
        </w:r>
        <w:r w:rsidDel="00D34DCF">
          <w:rPr>
            <w:spacing w:val="4"/>
          </w:rPr>
          <w:delText xml:space="preserve"> </w:delText>
        </w:r>
        <w:r w:rsidDel="00D34DCF">
          <w:delText>systems</w:delText>
        </w:r>
      </w:del>
      <w:ins w:id="59" w:author="Microsoft Office User" w:date="2016-09-28T08:27:00Z">
        <w:r w:rsidR="00D34DCF">
          <w:t xml:space="preserve">constrained </w:t>
        </w:r>
        <w:r w:rsidR="00D34DCF">
          <w:rPr>
            <w:spacing w:val="4"/>
          </w:rPr>
          <w:t>systems</w:t>
        </w:r>
      </w:ins>
      <w:r>
        <w:t>.</w:t>
      </w:r>
    </w:p>
    <w:p w14:paraId="74A34E89" w14:textId="77777777" w:rsidR="0009741E" w:rsidRDefault="003648A5">
      <w:pPr>
        <w:pStyle w:val="BodyText"/>
        <w:spacing w:line="249" w:lineRule="auto"/>
        <w:ind w:left="119" w:right="117" w:firstLine="199"/>
        <w:jc w:val="both"/>
      </w:pPr>
      <w:r>
        <w:t xml:space="preserve">Our proposed technique </w:t>
      </w:r>
      <w:r w:rsidRPr="00D34DCF">
        <w:rPr>
          <w:rPrChange w:id="60" w:author="Microsoft Office User" w:date="2016-09-28T08:27:00Z">
            <w:rPr>
              <w:rFonts w:ascii="Arial"/>
            </w:rPr>
          </w:rPrChange>
        </w:rPr>
        <w:t xml:space="preserve">RAOES </w:t>
      </w:r>
      <w:r>
        <w:t xml:space="preserve">is inspired by </w:t>
      </w:r>
      <w:proofErr w:type="spellStart"/>
      <w:r>
        <w:rPr>
          <w:i/>
          <w:spacing w:val="-3"/>
        </w:rPr>
        <w:t>ArchJava</w:t>
      </w:r>
      <w:proofErr w:type="spellEnd"/>
      <w:r>
        <w:rPr>
          <w:i/>
          <w:spacing w:val="-3"/>
        </w:rPr>
        <w:t xml:space="preserve"> </w:t>
      </w:r>
      <w:r>
        <w:t xml:space="preserve">[20] and </w:t>
      </w:r>
      <w:proofErr w:type="spellStart"/>
      <w:r>
        <w:rPr>
          <w:i/>
        </w:rPr>
        <w:t>Archface</w:t>
      </w:r>
      <w:proofErr w:type="spellEnd"/>
      <w:r>
        <w:rPr>
          <w:i/>
        </w:rPr>
        <w:t xml:space="preserve"> </w:t>
      </w:r>
      <w:r>
        <w:t xml:space="preserve">[21] whose goal is to allow the co-evolution of architecture and implementation in </w:t>
      </w:r>
      <w:r>
        <w:rPr>
          <w:spacing w:val="-3"/>
        </w:rPr>
        <w:t xml:space="preserve">Java </w:t>
      </w:r>
      <w:r>
        <w:t xml:space="preserve">by introducing additional constructs to Java. Our approach adds USM-based constructs to connect C++ to the USMs. Instead of directly generating C++ code from models as the existing tools, </w:t>
      </w:r>
      <w:r>
        <w:rPr>
          <w:spacing w:val="-3"/>
        </w:rPr>
        <w:t xml:space="preserve">RAOES </w:t>
      </w:r>
      <w:r>
        <w:t>produces a C++ front-end code, which contains our added</w:t>
      </w:r>
      <w:r>
        <w:rPr>
          <w:spacing w:val="-5"/>
        </w:rPr>
        <w:t xml:space="preserve"> </w:t>
      </w:r>
      <w:r>
        <w:t>constructs.</w:t>
      </w:r>
      <w:r>
        <w:rPr>
          <w:spacing w:val="-5"/>
        </w:rPr>
        <w:t xml:space="preserve"> </w:t>
      </w:r>
      <w:r>
        <w:t>The</w:t>
      </w:r>
      <w:r>
        <w:rPr>
          <w:spacing w:val="-6"/>
        </w:rPr>
        <w:t xml:space="preserve"> </w:t>
      </w:r>
      <w:r>
        <w:t>programmers</w:t>
      </w:r>
      <w:r>
        <w:rPr>
          <w:spacing w:val="-5"/>
        </w:rPr>
        <w:t xml:space="preserve"> </w:t>
      </w:r>
      <w:r>
        <w:t>are</w:t>
      </w:r>
      <w:r>
        <w:rPr>
          <w:spacing w:val="-5"/>
        </w:rPr>
        <w:t xml:space="preserve"> </w:t>
      </w:r>
      <w:r>
        <w:t>free</w:t>
      </w:r>
      <w:r>
        <w:rPr>
          <w:spacing w:val="-5"/>
        </w:rPr>
        <w:t xml:space="preserve"> </w:t>
      </w:r>
      <w:r>
        <w:t>to</w:t>
      </w:r>
      <w:r>
        <w:rPr>
          <w:spacing w:val="-6"/>
        </w:rPr>
        <w:t xml:space="preserve"> </w:t>
      </w:r>
      <w:r>
        <w:t>modify</w:t>
      </w:r>
      <w:r>
        <w:rPr>
          <w:spacing w:val="-5"/>
        </w:rPr>
        <w:t xml:space="preserve"> </w:t>
      </w:r>
      <w:r>
        <w:t>not</w:t>
      </w:r>
      <w:r>
        <w:rPr>
          <w:spacing w:val="-5"/>
        </w:rPr>
        <w:t xml:space="preserve"> </w:t>
      </w:r>
      <w:r>
        <w:t xml:space="preserve">only the high level logic behavior described by USMs but also the user code by making changes to the C++ front-end   </w:t>
      </w:r>
      <w:r>
        <w:rPr>
          <w:spacing w:val="6"/>
        </w:rPr>
        <w:t xml:space="preserve"> </w:t>
      </w:r>
      <w:r>
        <w:t>code.</w:t>
      </w:r>
    </w:p>
    <w:p w14:paraId="3808D428" w14:textId="10A8D02F" w:rsidR="0009741E" w:rsidRDefault="003648A5">
      <w:pPr>
        <w:pStyle w:val="BodyText"/>
        <w:spacing w:line="249" w:lineRule="auto"/>
        <w:ind w:left="119" w:right="117" w:firstLine="199"/>
        <w:jc w:val="both"/>
      </w:pPr>
      <w:r>
        <w:t xml:space="preserve">The introduction of the front-end is similar to </w:t>
      </w:r>
      <w:commentRangeStart w:id="61"/>
      <w:r>
        <w:rPr>
          <w:i/>
        </w:rPr>
        <w:t xml:space="preserve">MSM </w:t>
      </w:r>
      <w:r>
        <w:t xml:space="preserve">[22]  and </w:t>
      </w:r>
      <w:r>
        <w:rPr>
          <w:i/>
        </w:rPr>
        <w:t xml:space="preserve">EUML </w:t>
      </w:r>
      <w:r>
        <w:t>[23]</w:t>
      </w:r>
      <w:commentRangeEnd w:id="61"/>
      <w:r w:rsidR="00D065D3">
        <w:rPr>
          <w:rStyle w:val="CommentReference"/>
        </w:rPr>
        <w:commentReference w:id="61"/>
      </w:r>
      <w:r>
        <w:t xml:space="preserve">. </w:t>
      </w:r>
      <w:r>
        <w:rPr>
          <w:spacing w:val="-3"/>
        </w:rPr>
        <w:t xml:space="preserve">However, </w:t>
      </w:r>
      <w:r>
        <w:t>these front-end</w:t>
      </w:r>
      <w:del w:id="62" w:author="Microsoft Office User" w:date="2016-09-28T08:29:00Z">
        <w:r w:rsidDel="00D065D3">
          <w:delText>s</w:delText>
        </w:r>
      </w:del>
      <w:r>
        <w:t xml:space="preserve"> </w:t>
      </w:r>
      <w:del w:id="63" w:author="Microsoft Office User" w:date="2016-09-28T08:29:00Z">
        <w:r w:rsidDel="00D065D3">
          <w:delText xml:space="preserve"> </w:delText>
        </w:r>
      </w:del>
      <w:r>
        <w:t xml:space="preserve">use  </w:t>
      </w:r>
      <w:del w:id="64" w:author="Microsoft Office User" w:date="2016-09-28T08:29:00Z">
        <w:r w:rsidDel="00D065D3">
          <w:delText>a  lot  of</w:delText>
        </w:r>
      </w:del>
      <w:ins w:id="65" w:author="Microsoft Office User" w:date="2016-09-28T08:29:00Z">
        <w:r w:rsidR="00D065D3">
          <w:t>significant amount of</w:t>
        </w:r>
      </w:ins>
      <w:del w:id="66" w:author="Microsoft Office User" w:date="2016-09-28T08:29:00Z">
        <w:r w:rsidDel="00D065D3">
          <w:delText xml:space="preserve"> </w:delText>
        </w:r>
      </w:del>
      <w:r>
        <w:t xml:space="preserve"> C++ templates, which </w:t>
      </w:r>
      <w:del w:id="67" w:author="Microsoft Office User" w:date="2016-09-28T08:29:00Z">
        <w:r w:rsidDel="00D065D3">
          <w:delText>make the code difficult to write and understand</w:delText>
        </w:r>
      </w:del>
      <w:ins w:id="68" w:author="Microsoft Office User" w:date="2016-09-28T08:29:00Z">
        <w:r w:rsidR="00D065D3">
          <w:t>hinders the comprehensibility and readability of the generated code</w:t>
        </w:r>
      </w:ins>
      <w:r>
        <w:t xml:space="preserve">. Furthermore, they support only a limited </w:t>
      </w:r>
      <w:del w:id="69" w:author="Microsoft Office User" w:date="2016-09-28T08:30:00Z">
        <w:r w:rsidDel="00D065D3">
          <w:delText>subset  of</w:delText>
        </w:r>
      </w:del>
      <w:ins w:id="70" w:author="Microsoft Office User" w:date="2016-09-28T08:30:00Z">
        <w:r w:rsidR="00D065D3">
          <w:t>subset of</w:t>
        </w:r>
      </w:ins>
      <w:r>
        <w:t xml:space="preserve"> USM, especially events defined by UML are not   </w:t>
      </w:r>
      <w:r>
        <w:rPr>
          <w:spacing w:val="3"/>
        </w:rPr>
        <w:t xml:space="preserve"> </w:t>
      </w:r>
      <w:r>
        <w:t>correctly</w:t>
      </w:r>
    </w:p>
    <w:p w14:paraId="45BFDC12" w14:textId="77777777" w:rsidR="0009741E" w:rsidRDefault="0009741E">
      <w:pPr>
        <w:spacing w:line="249" w:lineRule="auto"/>
        <w:jc w:val="both"/>
        <w:sectPr w:rsidR="0009741E">
          <w:type w:val="continuous"/>
          <w:pgSz w:w="12240" w:h="15840"/>
          <w:pgMar w:top="980" w:right="860" w:bottom="280" w:left="860" w:header="720" w:footer="720" w:gutter="0"/>
          <w:cols w:num="2" w:space="720" w:equalWidth="0">
            <w:col w:w="5141" w:space="119"/>
            <w:col w:w="5260"/>
          </w:cols>
        </w:sectPr>
      </w:pPr>
    </w:p>
    <w:p w14:paraId="6C6A7AB3" w14:textId="77777777" w:rsidR="0009741E" w:rsidRDefault="003648A5">
      <w:pPr>
        <w:pStyle w:val="BodyText"/>
        <w:spacing w:before="51"/>
        <w:ind w:left="119"/>
      </w:pPr>
      <w:r>
        <w:lastRenderedPageBreak/>
        <w:t>supported.</w:t>
      </w:r>
    </w:p>
    <w:p w14:paraId="4BF20EE7" w14:textId="77777777" w:rsidR="0009741E" w:rsidRDefault="003648A5">
      <w:pPr>
        <w:pStyle w:val="BodyText"/>
        <w:spacing w:before="12" w:line="249" w:lineRule="auto"/>
        <w:ind w:left="119" w:firstLine="199"/>
        <w:jc w:val="both"/>
      </w:pPr>
      <w:commentRangeStart w:id="71"/>
      <w:r>
        <w:t xml:space="preserve">In RAOES, the C++ front-end is merged into and written in the usual C++ code. The front-end is then used for generating a back-end code, which is actually used for compilation to binary files. Furthermore, using our strategy defined in this paper, the front-end code is also synchronized with the model when there are </w:t>
      </w:r>
      <w:proofErr w:type="gramStart"/>
      <w:r>
        <w:t xml:space="preserve">concurrent </w:t>
      </w:r>
      <w:r>
        <w:rPr>
          <w:spacing w:val="3"/>
        </w:rPr>
        <w:t xml:space="preserve"> </w:t>
      </w:r>
      <w:r>
        <w:t>modifications</w:t>
      </w:r>
      <w:proofErr w:type="gramEnd"/>
      <w:r>
        <w:t>.</w:t>
      </w:r>
    </w:p>
    <w:p w14:paraId="203280B9" w14:textId="77777777" w:rsidR="0009741E" w:rsidRDefault="003648A5">
      <w:pPr>
        <w:pStyle w:val="BodyText"/>
        <w:spacing w:before="4"/>
        <w:ind w:left="318"/>
      </w:pPr>
      <w:proofErr w:type="gramStart"/>
      <w:r>
        <w:t>To  sum</w:t>
      </w:r>
      <w:proofErr w:type="gramEnd"/>
      <w:r>
        <w:t xml:space="preserve"> up, our contribution is as  followings:</w:t>
      </w:r>
    </w:p>
    <w:p w14:paraId="4C80F3A7" w14:textId="77777777" w:rsidR="0009741E" w:rsidRDefault="003648A5">
      <w:pPr>
        <w:pStyle w:val="ListParagraph"/>
        <w:numPr>
          <w:ilvl w:val="0"/>
          <w:numId w:val="8"/>
        </w:numPr>
        <w:tabs>
          <w:tab w:val="left" w:pos="520"/>
        </w:tabs>
        <w:spacing w:before="56" w:line="249" w:lineRule="auto"/>
        <w:ind w:hanging="201"/>
        <w:jc w:val="both"/>
        <w:rPr>
          <w:sz w:val="20"/>
        </w:rPr>
      </w:pPr>
      <w:r>
        <w:rPr>
          <w:sz w:val="20"/>
        </w:rPr>
        <w:t xml:space="preserve">RAOES: A round-trip engineering approach for develop- </w:t>
      </w:r>
      <w:proofErr w:type="spellStart"/>
      <w:r>
        <w:rPr>
          <w:sz w:val="20"/>
        </w:rPr>
        <w:t>ing</w:t>
      </w:r>
      <w:proofErr w:type="spellEnd"/>
      <w:r>
        <w:rPr>
          <w:sz w:val="20"/>
        </w:rPr>
        <w:t xml:space="preserve"> event-driven systems using UML State Machines and C++.</w:t>
      </w:r>
    </w:p>
    <w:p w14:paraId="0A101B39" w14:textId="77777777" w:rsidR="0009741E" w:rsidRDefault="003648A5">
      <w:pPr>
        <w:pStyle w:val="ListParagraph"/>
        <w:numPr>
          <w:ilvl w:val="0"/>
          <w:numId w:val="8"/>
        </w:numPr>
        <w:tabs>
          <w:tab w:val="left" w:pos="520"/>
        </w:tabs>
        <w:spacing w:line="249" w:lineRule="auto"/>
        <w:ind w:hanging="201"/>
        <w:jc w:val="both"/>
        <w:rPr>
          <w:sz w:val="20"/>
        </w:rPr>
      </w:pPr>
      <w:r>
        <w:rPr>
          <w:sz w:val="20"/>
        </w:rPr>
        <w:t xml:space="preserve">The implementation of </w:t>
      </w:r>
      <w:r>
        <w:rPr>
          <w:spacing w:val="-3"/>
          <w:sz w:val="20"/>
        </w:rPr>
        <w:t xml:space="preserve">RAOES </w:t>
      </w:r>
      <w:r>
        <w:rPr>
          <w:sz w:val="20"/>
        </w:rPr>
        <w:t xml:space="preserve">based on the Eclipse Modeling Framework (EMF) and the </w:t>
      </w:r>
      <w:proofErr w:type="gramStart"/>
      <w:r>
        <w:rPr>
          <w:sz w:val="20"/>
        </w:rPr>
        <w:t xml:space="preserve">Papyrus </w:t>
      </w:r>
      <w:r>
        <w:rPr>
          <w:spacing w:val="37"/>
          <w:sz w:val="20"/>
        </w:rPr>
        <w:t xml:space="preserve"> </w:t>
      </w:r>
      <w:r>
        <w:rPr>
          <w:sz w:val="20"/>
        </w:rPr>
        <w:t>tool</w:t>
      </w:r>
      <w:proofErr w:type="gramEnd"/>
      <w:r>
        <w:rPr>
          <w:sz w:val="20"/>
        </w:rPr>
        <w:t>.</w:t>
      </w:r>
    </w:p>
    <w:p w14:paraId="26F10D1C" w14:textId="77777777" w:rsidR="0009741E" w:rsidRDefault="003648A5">
      <w:pPr>
        <w:pStyle w:val="ListParagraph"/>
        <w:numPr>
          <w:ilvl w:val="0"/>
          <w:numId w:val="8"/>
        </w:numPr>
        <w:tabs>
          <w:tab w:val="left" w:pos="520"/>
        </w:tabs>
        <w:spacing w:line="249" w:lineRule="auto"/>
        <w:ind w:hanging="201"/>
        <w:jc w:val="both"/>
        <w:rPr>
          <w:sz w:val="20"/>
        </w:rPr>
      </w:pPr>
      <w:r>
        <w:rPr>
          <w:sz w:val="20"/>
        </w:rPr>
        <w:t xml:space="preserve">Experimental evaluations by experimenting with </w:t>
      </w:r>
      <w:r>
        <w:rPr>
          <w:spacing w:val="-3"/>
          <w:sz w:val="20"/>
        </w:rPr>
        <w:t xml:space="preserve">RAOES </w:t>
      </w:r>
      <w:r>
        <w:rPr>
          <w:sz w:val="20"/>
        </w:rPr>
        <w:t xml:space="preserve">and a case </w:t>
      </w:r>
      <w:proofErr w:type="gramStart"/>
      <w:r>
        <w:rPr>
          <w:sz w:val="20"/>
        </w:rPr>
        <w:t xml:space="preserve">study </w:t>
      </w:r>
      <w:r>
        <w:rPr>
          <w:spacing w:val="18"/>
          <w:sz w:val="20"/>
        </w:rPr>
        <w:t xml:space="preserve"> </w:t>
      </w:r>
      <w:r>
        <w:rPr>
          <w:sz w:val="20"/>
        </w:rPr>
        <w:t>simulation</w:t>
      </w:r>
      <w:proofErr w:type="gramEnd"/>
      <w:r>
        <w:rPr>
          <w:sz w:val="20"/>
        </w:rPr>
        <w:t>.</w:t>
      </w:r>
    </w:p>
    <w:p w14:paraId="0890B5E1" w14:textId="77777777" w:rsidR="0009741E" w:rsidRDefault="003648A5">
      <w:pPr>
        <w:pStyle w:val="BodyText"/>
        <w:spacing w:before="47" w:line="249" w:lineRule="auto"/>
        <w:ind w:left="119" w:firstLine="199"/>
        <w:jc w:val="both"/>
      </w:pPr>
      <w:r>
        <w:t>Even though this presented work is specific to C++ and embedded systems, the general idea can be applied to other object-oriented programming languages such as Java and to other domains.</w:t>
      </w:r>
    </w:p>
    <w:commentRangeEnd w:id="71"/>
    <w:p w14:paraId="329E2FE3" w14:textId="77777777" w:rsidR="0009741E" w:rsidRDefault="00D065D3">
      <w:pPr>
        <w:pStyle w:val="BodyText"/>
        <w:spacing w:before="4" w:line="249" w:lineRule="auto"/>
        <w:ind w:left="119" w:firstLine="199"/>
        <w:jc w:val="both"/>
      </w:pPr>
      <w:r>
        <w:rPr>
          <w:rStyle w:val="CommentReference"/>
        </w:rPr>
        <w:commentReference w:id="71"/>
      </w:r>
      <w:r w:rsidR="003648A5">
        <w:t>The remainder of this paper is organized as follows: Section II presents the background. Section III and IV describe the motivation and overview of RAOES. The syntax of RAOES’s front-end is detailed in Section V. Section VI shows RAOES’s synchronization strategy. The implementation of RAOES is described in Section VII. Section VIII presents our research questions to evaluate RAOES. A simulation case study of a Traffic Light Controller in Section IX is used to show the practicality of RAOES. Section X shows related work. The conclusion and future work are presented in Section   XI.</w:t>
      </w:r>
    </w:p>
    <w:p w14:paraId="799FE550" w14:textId="77777777" w:rsidR="0009741E" w:rsidRDefault="003648A5">
      <w:pPr>
        <w:pStyle w:val="ListParagraph"/>
        <w:numPr>
          <w:ilvl w:val="0"/>
          <w:numId w:val="9"/>
        </w:numPr>
        <w:tabs>
          <w:tab w:val="left" w:pos="2176"/>
        </w:tabs>
        <w:spacing w:before="165"/>
        <w:ind w:left="2175" w:hanging="312"/>
        <w:jc w:val="left"/>
        <w:rPr>
          <w:sz w:val="16"/>
        </w:rPr>
      </w:pPr>
      <w:commentRangeStart w:id="72"/>
      <w:r>
        <w:rPr>
          <w:spacing w:val="6"/>
          <w:sz w:val="20"/>
        </w:rPr>
        <w:t>B</w:t>
      </w:r>
      <w:r>
        <w:rPr>
          <w:spacing w:val="6"/>
          <w:sz w:val="16"/>
        </w:rPr>
        <w:t>ACKGROUND</w:t>
      </w:r>
      <w:commentRangeEnd w:id="72"/>
      <w:r w:rsidR="00D065D3">
        <w:rPr>
          <w:rStyle w:val="CommentReference"/>
        </w:rPr>
        <w:commentReference w:id="72"/>
      </w:r>
    </w:p>
    <w:p w14:paraId="062D23B4" w14:textId="073F0A1D" w:rsidR="0009741E" w:rsidRDefault="003648A5">
      <w:pPr>
        <w:pStyle w:val="BodyText"/>
        <w:spacing w:before="93" w:line="249" w:lineRule="auto"/>
        <w:ind w:left="119" w:firstLine="199"/>
        <w:jc w:val="both"/>
      </w:pPr>
      <w:r>
        <w:t xml:space="preserve">This section </w:t>
      </w:r>
      <w:del w:id="73" w:author="Microsoft Office User" w:date="2016-09-28T08:31:00Z">
        <w:r w:rsidDel="00D065D3">
          <w:delText xml:space="preserve">reminds </w:delText>
        </w:r>
      </w:del>
      <w:ins w:id="74" w:author="Microsoft Office User" w:date="2016-09-28T08:31:00Z">
        <w:r w:rsidR="00D065D3">
          <w:t>covers</w:t>
        </w:r>
        <w:r w:rsidR="00D065D3">
          <w:t xml:space="preserve"> </w:t>
        </w:r>
      </w:ins>
      <w:r>
        <w:t>the background definitions of UML State Machine (see II-A) and Model-Driven Round-Trip En</w:t>
      </w:r>
      <w:del w:id="75" w:author="Microsoft Office User" w:date="2016-09-28T08:31:00Z">
        <w:r w:rsidDel="00D065D3">
          <w:delText>-</w:delText>
        </w:r>
        <w:r w:rsidDel="00D065D3">
          <w:rPr>
            <w:w w:val="99"/>
          </w:rPr>
          <w:delText xml:space="preserve"> </w:delText>
        </w:r>
      </w:del>
      <w:r>
        <w:t>gineering (see II-B)</w:t>
      </w:r>
      <w:del w:id="76" w:author="Microsoft Office User" w:date="2016-09-28T08:31:00Z">
        <w:r w:rsidDel="00D065D3">
          <w:delText xml:space="preserve"> in a formal   way</w:delText>
        </w:r>
      </w:del>
      <w:r>
        <w:t>.</w:t>
      </w:r>
    </w:p>
    <w:p w14:paraId="0CBF6AC3" w14:textId="77777777" w:rsidR="0009741E" w:rsidRDefault="003648A5">
      <w:pPr>
        <w:pStyle w:val="ListParagraph"/>
        <w:numPr>
          <w:ilvl w:val="0"/>
          <w:numId w:val="7"/>
        </w:numPr>
        <w:tabs>
          <w:tab w:val="left" w:pos="391"/>
        </w:tabs>
        <w:spacing w:before="165"/>
        <w:ind w:hanging="271"/>
        <w:rPr>
          <w:i/>
          <w:sz w:val="20"/>
        </w:rPr>
      </w:pPr>
      <w:r>
        <w:rPr>
          <w:i/>
          <w:sz w:val="20"/>
        </w:rPr>
        <w:t>UML State</w:t>
      </w:r>
      <w:r>
        <w:rPr>
          <w:i/>
          <w:spacing w:val="29"/>
          <w:sz w:val="20"/>
        </w:rPr>
        <w:t xml:space="preserve"> </w:t>
      </w:r>
      <w:r>
        <w:rPr>
          <w:i/>
          <w:sz w:val="20"/>
        </w:rPr>
        <w:t>Machine</w:t>
      </w:r>
    </w:p>
    <w:p w14:paraId="266F816D" w14:textId="77777777" w:rsidR="0009741E" w:rsidRDefault="003648A5">
      <w:pPr>
        <w:pStyle w:val="BodyText"/>
        <w:spacing w:before="84" w:line="249" w:lineRule="auto"/>
        <w:ind w:left="119" w:firstLine="199"/>
        <w:jc w:val="both"/>
      </w:pPr>
      <w:r>
        <w:t>Fig. 1 shows the meta-model of UML State</w:t>
      </w:r>
      <w:r>
        <w:rPr>
          <w:spacing w:val="29"/>
        </w:rPr>
        <w:t xml:space="preserve"> </w:t>
      </w:r>
      <w:r>
        <w:t>Machine</w:t>
      </w:r>
      <w:r>
        <w:rPr>
          <w:spacing w:val="3"/>
        </w:rPr>
        <w:t xml:space="preserve"> </w:t>
      </w:r>
      <w:r>
        <w:t>whose</w:t>
      </w:r>
      <w:r>
        <w:rPr>
          <w:w w:val="99"/>
        </w:rPr>
        <w:t xml:space="preserve"> </w:t>
      </w:r>
      <w:r>
        <w:t>detailed semantics is clearly defined in the UML specification [24] and beyond the scope of this paper.</w:t>
      </w:r>
      <w:r>
        <w:rPr>
          <w:spacing w:val="4"/>
        </w:rPr>
        <w:t xml:space="preserve"> </w:t>
      </w:r>
      <w:r>
        <w:t>The</w:t>
      </w:r>
      <w:r>
        <w:rPr>
          <w:spacing w:val="6"/>
        </w:rPr>
        <w:t xml:space="preserve"> </w:t>
      </w:r>
      <w:proofErr w:type="spellStart"/>
      <w:r>
        <w:t>metamodel</w:t>
      </w:r>
      <w:proofErr w:type="spellEnd"/>
      <w:r>
        <w:rPr>
          <w:w w:val="99"/>
        </w:rPr>
        <w:t xml:space="preserve"> </w:t>
      </w:r>
      <w:r>
        <w:t xml:space="preserve">covers full concepts defined by UML State Machine and adapts some features dedicated to our development method. Specifically, the behavior of an </w:t>
      </w:r>
      <w:proofErr w:type="spellStart"/>
      <w:r>
        <w:rPr>
          <w:i/>
        </w:rPr>
        <w:t>ActiveClass</w:t>
      </w:r>
      <w:proofErr w:type="spellEnd"/>
      <w:r>
        <w:rPr>
          <w:i/>
        </w:rPr>
        <w:t xml:space="preserve"> </w:t>
      </w:r>
      <w:r>
        <w:t>is described by     a state machine</w:t>
      </w:r>
      <w:r>
        <w:rPr>
          <w:position w:val="7"/>
          <w:sz w:val="14"/>
        </w:rPr>
        <w:t>1</w:t>
      </w:r>
      <w:r>
        <w:t xml:space="preserve">. Furthermore, instead of using the </w:t>
      </w:r>
      <w:r>
        <w:rPr>
          <w:i/>
        </w:rPr>
        <w:t xml:space="preserve">Behavior </w:t>
      </w:r>
      <w:r>
        <w:t xml:space="preserve">UML meta-element, we introduce </w:t>
      </w:r>
      <w:r>
        <w:rPr>
          <w:i/>
        </w:rPr>
        <w:t xml:space="preserve">Action </w:t>
      </w:r>
      <w:r>
        <w:t xml:space="preserve">to define actions of state and transition, which actually are user-code. </w:t>
      </w:r>
      <w:r>
        <w:rPr>
          <w:i/>
        </w:rPr>
        <w:t xml:space="preserve">Action </w:t>
      </w:r>
      <w:r>
        <w:t xml:space="preserve">is convenient in many modeling tools such as IBM Rhapsody and Enterprise Architect to </w:t>
      </w:r>
      <w:proofErr w:type="gramStart"/>
      <w:r>
        <w:t>allow  the</w:t>
      </w:r>
      <w:proofErr w:type="gramEnd"/>
      <w:r>
        <w:t xml:space="preserve">  developers  to  write  the low level code (user-code) directly at the model level.       A transition connects two </w:t>
      </w:r>
      <w:proofErr w:type="spellStart"/>
      <w:r>
        <w:t>vertexes.It</w:t>
      </w:r>
      <w:proofErr w:type="spellEnd"/>
      <w:r>
        <w:t xml:space="preserve"> can have a </w:t>
      </w:r>
      <w:r>
        <w:rPr>
          <w:rFonts w:ascii="Arial"/>
          <w:i/>
        </w:rPr>
        <w:t>guard</w:t>
      </w:r>
      <w:r>
        <w:t xml:space="preserve">, an </w:t>
      </w:r>
      <w:r>
        <w:rPr>
          <w:rFonts w:ascii="Arial"/>
          <w:i/>
          <w:spacing w:val="6"/>
        </w:rPr>
        <w:t>effect</w:t>
      </w:r>
      <w:r>
        <w:rPr>
          <w:spacing w:val="6"/>
        </w:rPr>
        <w:t xml:space="preserve">, </w:t>
      </w:r>
      <w:r>
        <w:t xml:space="preserve">and is triggered by a set of events. A transition </w:t>
      </w:r>
      <w:proofErr w:type="gramStart"/>
      <w:r>
        <w:t>is  either</w:t>
      </w:r>
      <w:proofErr w:type="gramEnd"/>
      <w:r>
        <w:t xml:space="preserve"> </w:t>
      </w:r>
      <w:r>
        <w:rPr>
          <w:i/>
        </w:rPr>
        <w:t>external</w:t>
      </w:r>
      <w:r>
        <w:t xml:space="preserve">, </w:t>
      </w:r>
      <w:r>
        <w:rPr>
          <w:i/>
        </w:rPr>
        <w:t>local</w:t>
      </w:r>
      <w:r>
        <w:t xml:space="preserve">, or </w:t>
      </w:r>
      <w:r>
        <w:rPr>
          <w:i/>
        </w:rPr>
        <w:t>internal</w:t>
      </w:r>
      <w:r>
        <w:t>. UML defines five event types. The description of the events is briefly stated as the following.</w:t>
      </w:r>
    </w:p>
    <w:p w14:paraId="1EC4EA1F" w14:textId="77777777" w:rsidR="0009741E" w:rsidRDefault="0009741E">
      <w:pPr>
        <w:pStyle w:val="BodyText"/>
        <w:spacing w:before="6"/>
        <w:rPr>
          <w:sz w:val="19"/>
        </w:rPr>
      </w:pPr>
    </w:p>
    <w:p w14:paraId="03567198" w14:textId="77777777" w:rsidR="0009741E" w:rsidRDefault="003648A5">
      <w:pPr>
        <w:spacing w:line="180" w:lineRule="exact"/>
        <w:ind w:left="119" w:firstLine="159"/>
        <w:jc w:val="both"/>
        <w:rPr>
          <w:sz w:val="16"/>
        </w:rPr>
      </w:pPr>
      <w:r>
        <w:rPr>
          <w:position w:val="6"/>
          <w:sz w:val="12"/>
        </w:rPr>
        <w:t>1</w:t>
      </w:r>
      <w:r>
        <w:rPr>
          <w:sz w:val="16"/>
        </w:rPr>
        <w:t>For simplification, this paper assumes that an active class only holds a USM although it can have  more</w:t>
      </w:r>
    </w:p>
    <w:p w14:paraId="26508EE4" w14:textId="77777777" w:rsidR="0009741E" w:rsidRDefault="003648A5">
      <w:pPr>
        <w:pStyle w:val="BodyText"/>
        <w:spacing w:before="4"/>
        <w:rPr>
          <w:sz w:val="8"/>
        </w:rPr>
      </w:pPr>
      <w:r>
        <w:br w:type="column"/>
      </w:r>
    </w:p>
    <w:p w14:paraId="7B867CEB" w14:textId="77777777" w:rsidR="0009741E" w:rsidRDefault="00F611EB">
      <w:pPr>
        <w:pStyle w:val="BodyText"/>
        <w:ind w:left="132"/>
      </w:pPr>
      <w:r>
        <w:pict w14:anchorId="1A234938">
          <v:group id="_x0000_s3150" style="width:249.7pt;height:134.75pt;mso-position-horizontal-relative:char;mso-position-vertical-relative:line" coordsize="4994,2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4" type="#_x0000_t75" style="position:absolute;left:1606;top:547;width:717;height:355">
              <v:imagedata r:id="rId8" o:title=""/>
            </v:shape>
            <v:shape id="_x0000_s2153" style="position:absolute;left:1712;top:700;width:514;height:66" coordorigin="1712,700" coordsize="514,66" path="m1746,759l1735,759,1742,754,1742,747,1739,743,1736,740,1730,738,1724,734,1719,731,1715,727,1712,722,1712,715,1716,708,1722,704,1729,702,1742,702,1746,705,1746,709,1730,709,1726,710,1722,712,1720,716,1720,720,1721,724,1725,727,1730,729,1736,732,1742,736,1746,740,1749,746,1749,753,1746,759xm1746,713l1741,709,1746,709,1746,713xm1732,765l1726,765,1722,765,1717,764,1713,763,1712,762,1712,753,1714,755,1718,757,1722,758,1727,759,1746,759,1746,760,1740,764,1732,765xm1769,721l1763,721,1763,710,1769,708,1769,721xm1780,727l1755,727,1755,721,1780,721,1780,727xm1778,765l1763,765,1763,727,1769,727,1769,756,1772,759,1780,759,1780,764,1778,765xm1780,759l1779,759,1780,758,1780,759xm1791,731l1791,724,1797,720,1821,720,1821,726,1797,726,1791,731xm1809,765l1794,765,1786,758,1786,741,1814,737,1814,726,1821,726,1821,742,1814,742,1799,744,1794,748,1794,755,1798,759,1813,759,1809,765xm1813,759l1807,759,1814,752,1814,742,1821,742,1821,758,1814,758,1813,759xm1821,764l1814,764,1814,758,1821,758,1821,764xm1843,721l1836,721,1836,710,1843,708,1843,721xm1854,727l1829,727,1829,721,1854,721,1854,727xm1852,765l1836,765,1836,727,1843,727,1843,756,1846,759,1854,759,1854,764,1852,765xm1854,759l1852,759,1854,758,1854,759xm1890,765l1871,765,1860,753,1860,733,1872,720,1889,720,1894,726,1875,726,1869,733,1868,738,1898,738,1898,744,1868,744,1868,752,1875,759,1895,759,1895,761,1890,765xm1898,738l1891,738,1891,732,1885,726,1894,726,1898,731,1898,738xm1895,759l1889,759,1895,755,1895,759xm1917,764l1910,764,1910,703,1919,703,1923,712,1916,712,1917,715,1917,764xm1948,753l1941,753,1943,748,1963,703,1972,703,1972,712,1965,712,1964,716,1963,718,1948,753xm1943,764l1939,764,1917,716,1917,712,1923,712,1938,746,1940,751,1941,753,1948,753,1943,764xm1972,764l1965,764,1965,719,1965,712,1972,712,1972,764xm1988,731l1988,724,1994,720,2018,720,2018,726,1994,726,1988,731xm2006,765l1991,765,1984,758,1984,741,2011,737,2011,726,2018,726,2018,742,2011,742,1996,744,1991,748,1991,755,1995,759,2010,759,2006,765xm2010,759l2004,759,2011,752,2011,742,2018,742,2018,758,2011,758,2010,759xm2018,764l2011,764,2011,758,2018,758,2018,764xm2056,765l2040,765,2028,753,2028,733,2041,720,2057,720,2061,722,2061,726,2044,726,2035,735,2035,751,2043,759,2061,759,2061,762,2056,765xm2061,729l2056,726,2061,726,2061,729xm2061,759l2056,759,2061,756,2061,759xm2078,764l2071,764,2071,700,2078,700,2078,728,2083,728,2078,734,2078,764xm2083,728l2079,728,2084,720,2107,720,2107,726,2085,726,2083,728xm2107,764l2101,764,2101,726,2107,726,2107,764xm2126,710l2122,710,2120,707,2120,703,2122,701,2126,701,2129,703,2129,707,2126,710xm2128,764l2121,764,2121,721,2128,721,2128,764xm2153,728l2149,728,2154,720,2170,720,2175,726,2155,726,2153,728xm2149,764l2142,764,2142,721,2149,721,2149,728,2153,728,2149,734,2149,764xm2178,764l2171,764,2171,726,2175,726,2178,729,2178,764xm2217,765l2198,765,2188,753,2188,733,2199,720,2217,720,2221,726,2203,726,2196,733,2195,738,2226,738,2226,744,2195,744,2195,752,2203,759,2223,759,2223,761,2217,765xm2226,738l2219,738,2219,732,2213,726,2221,726,2226,731,2226,738xm2223,759l2217,759,2223,755,2223,759xe" fillcolor="black" stroked="f">
              <v:path arrowok="t"/>
            </v:shape>
            <v:rect id="_x0000_s2152" style="position:absolute;left:1606;top:547;width:717;height:355" filled="f" strokeweight="5059emu"/>
            <v:shape id="_x0000_s2151" type="#_x0000_t75" style="position:absolute;left:1577;top:11;width:717;height:311">
              <v:imagedata r:id="rId9" o:title=""/>
            </v:shape>
            <v:shape id="_x0000_s2150" style="position:absolute;left:1650;top:63;width:581;height:66" coordorigin="1650,63" coordsize="581,66" path="m1657,127l1650,127,1650,66,1659,66,1664,75,1657,75,1657,77,1657,127xm1699,118l1692,118,1692,115,1692,66,1699,66,1699,118xm1699,127l1690,127,1659,79,1658,77,1657,75,1664,75,1690,114,1691,117,1692,118,1699,118,1699,127xm1715,94l1715,87,1721,83,1745,83,1745,88,1721,88,1715,94xm1733,128l1718,128,1711,121,1711,103,1738,100,1738,88,1745,88,1745,105,1738,105,1723,107,1718,111,1718,118,1722,122,1737,122,1733,128xm1737,122l1731,122,1738,115,1738,105,1745,105,1745,120,1738,120,1737,122xm1745,127l1738,127,1738,120,1745,120,1745,127xm1769,91l1765,91,1770,83,1783,83,1790,88,1790,88,1771,88,1769,91xm1796,92l1791,92,1796,83,1820,83,1820,88,1799,88,1796,92xm1765,127l1758,127,1758,84,1765,84,1765,91,1769,91,1765,96,1765,127xm1792,127l1786,127,1786,88,1790,88,1791,92,1796,92,1792,97,1792,127xm1820,127l1813,127,1813,95,1808,88,1820,88,1820,127xm1859,128l1841,128,1830,116,1830,95,1842,83,1859,83,1864,88,1845,88,1838,96,1837,101,1868,101,1868,107,1837,107,1837,114,1845,122,1865,122,1865,124,1859,128xm1868,101l1861,101,1861,95,1855,88,1864,88,1868,94,1868,101xm1865,122l1859,122,1865,117,1865,122xm1916,90l1909,90,1909,63,1916,63,1916,90xm1904,128l1885,128,1876,116,1876,96,1886,83,1904,83,1908,88,1890,88,1883,98,1883,114,1890,122,1907,122,1904,128xm1907,122l1901,122,1909,114,1909,96,1902,88,1908,88,1908,90,1916,90,1916,120,1908,120,1907,122xm1916,127l1909,127,1909,120,1916,120,1916,127xm1963,127l1931,127,1931,66,1962,66,1962,73,1938,73,1938,93,1960,93,1960,99,1938,99,1938,121,1963,121,1963,127xm1981,127l1974,127,1974,63,1981,63,1981,127xm2021,128l2002,128,1992,116,1992,95,2003,83,2020,83,2025,88,2007,88,2000,96,1999,101,2030,101,2030,107,1999,107,1999,114,2007,122,2027,122,2027,124,2021,128xm2030,101l2023,101,2023,95,2017,88,2025,88,2030,94,2030,101xm2027,122l2021,122,2027,117,2027,122xm2052,91l2047,91,2052,83,2065,83,2072,88,2072,88,2053,88,2052,91xm2078,92l2073,92,2078,83,2102,83,2102,88,2081,88,2078,92xm2047,127l2040,127,2040,84,2047,84,2047,91,2052,91,2047,96,2047,127xm2075,127l2068,127,2068,88,2072,88,2073,92,2078,92,2075,97,2075,127xm2102,127l2095,127,2095,95,2091,88,2102,88,2102,127xm2141,128l2123,128,2112,116,2112,95,2124,83,2141,83,2146,88,2127,88,2120,96,2119,101,2150,101,2150,107,2119,107,2120,114,2127,122,2147,122,2147,124,2141,128xm2150,101l2143,101,2143,95,2137,88,2146,88,2150,94,2150,101xm2147,122l2141,122,2147,117,2147,122xm2172,91l2168,91,2173,83,2189,83,2194,88,2174,88,2172,91xm2168,127l2161,127,2161,84,2168,84,2168,91,2172,91,2168,96,2168,127xm2197,127l2190,127,2190,88,2194,88,2197,92,2197,127xm2219,84l2212,84,2212,73,2219,71,2219,84xm2230,90l2205,90,2205,84,2230,84,2230,90xm2228,128l2212,128,2212,90,2219,90,2219,118,2222,122,2230,122,2230,127,2228,128xm2230,122l2228,122,2230,121,2230,122xe" fillcolor="black" stroked="f">
              <v:path arrowok="t"/>
            </v:shape>
            <v:shape id="_x0000_s2149" style="position:absolute;left:1654;top:194;width:551;height:84" coordorigin="1654,194" coordsize="551,84" path="m1676,229l1671,229,1671,212,1676,212,1676,229xm1694,235l1654,235,1654,229,1694,229,1694,235xm1676,252l1671,252,1671,235,1676,235,1676,252xm1746,221l1741,221,1746,213,1763,213,1768,219,1748,219,1746,221xm1741,257l1734,257,1734,214,1741,214,1741,221,1746,221,1741,227,1741,257xm1770,257l1763,257,1763,219,1768,219,1770,222,1770,257xm1784,224l1784,217,1791,213,1815,213,1815,219,1791,219,1784,224xm1803,258l1788,258,1780,252,1780,234,1808,230,1808,219,1815,219,1815,235,1808,235,1792,238,1787,241,1787,249,1792,253,1806,253,1803,258xm1806,253l1801,253,1808,245,1808,235,1815,235,1815,251,1807,251,1806,253xm1815,257l1808,257,1808,251,1815,251,1815,257xm1839,221l1835,221,1839,213,1853,213,1859,218,1860,219,1841,219,1839,221xm1866,222l1861,222,1865,213,1889,213,1889,219,1868,219,1866,222xm1835,257l1828,257,1828,214,1835,214,1835,221,1839,221,1835,226,1835,257xm1862,257l1855,257,1855,219,1860,219,1861,222,1866,222,1862,227,1862,257xm1889,257l1882,257,1882,225,1878,219,1889,219,1889,257xm1929,258l1910,258,1900,247,1900,226,1911,213,1928,213,1933,219,1915,219,1908,226,1907,232,1938,232,1938,237,1907,237,1907,245,1914,253,1935,253,1935,254,1929,258xm1938,232l1930,232,1930,226,1925,219,1933,219,1938,224,1938,232xm1935,253l1928,253,1935,248,1935,253xm1952,222l1949,222,1946,220,1946,216,1949,213,1952,213,1955,216,1955,220,1952,222xm1952,258l1949,258,1946,256,1946,252,1949,249,1952,249,1955,252,1955,256,1952,258xm2023,252l2012,252,2018,247,2018,240,2016,236,2012,233,2007,231,2001,228,1995,224,1991,220,1989,215,1989,208,1993,202,1999,198,2006,196,2019,196,2023,198,2023,202,2007,202,2002,203,1999,205,1996,209,1996,214,1998,217,2002,220,2006,222,2013,226,2019,229,2023,233,2026,239,2026,247,2023,252xm2023,206l2018,202,2023,202,2023,206xm2008,258l2003,258,1998,258,1994,257,1990,256,1989,255,1989,247,1990,248,1994,250,1999,251,2003,252,2023,252,2022,253,2016,257,2008,258xm2046,214l2039,214,2039,203,2046,201,2046,214xm2057,220l2032,220,2032,214,2057,214,2057,220xm2055,258l2039,258,2039,220,2046,220,2046,249,2049,253,2057,253,2057,257,2055,258xm2057,253l2055,253,2057,251,2057,253xm2077,223l2074,223,2075,218,2081,213,2088,213,2089,214,2089,220,2079,220,2077,223xm2073,257l2066,257,2066,214,2073,214,2073,223,2077,223,2073,228,2073,257xm2089,221l2087,220,2089,220,2089,221xm2102,203l2098,203,2096,200,2096,197,2098,194,2102,194,2105,197,2105,200,2102,203xm2104,257l2097,257,2097,214,2104,214,2104,257xm2129,221l2125,221,2130,213,2146,213,2151,219,2132,219,2129,221xm2125,257l2118,257,2118,214,2125,214,2125,221,2129,221,2125,227,2125,257xm2154,257l2147,257,2147,219,2151,219,2154,222,2154,257xm2192,258l2174,258,2164,247,2164,226,2175,213,2193,213,2196,219,2178,219,2171,228,2171,244,2178,253,2195,253,2192,258xm2204,220l2197,220,2197,214,2204,214,2204,220xm2195,253l2190,253,2197,244,2197,226,2190,219,2196,219,2197,220,2204,220,2204,250,2197,250,2195,253xm2204,272l2197,272,2197,250,2204,250,2204,272xm2204,278l2173,278,2167,275,2167,268,2174,272,2204,272,2204,278xe" fillcolor="black" stroked="f">
              <v:path arrowok="t"/>
            </v:shape>
            <v:line id="_x0000_s2148" style="position:absolute" from="1577,149" to="2301,149" strokeweight=".1405mm"/>
            <v:rect id="_x0000_s2147" style="position:absolute;left:1577;top:11;width:717;height:311" filled="f" strokeweight="5059emu"/>
            <v:shape id="_x0000_s2146" type="#_x0000_t75" style="position:absolute;left:4;top:1300;width:717;height:348">
              <v:imagedata r:id="rId10" o:title=""/>
            </v:shape>
            <v:shape id="_x0000_s2145" style="position:absolute;left:252;top:1355;width:233;height:62" coordorigin="252,1355" coordsize="233,62" path="m268,1416l261,1416,252,1355,260,1355,266,1403,266,1404,267,1406,267,1408,273,1408,268,1416xm273,1408l267,1408,267,1408,267,1406,269,1403,269,1403,296,1355,305,1355,273,1408xm322,1417l313,1417,307,1414,303,1409,301,1403,301,1395,303,1388,306,1382,310,1377,315,1373,322,1372,328,1372,333,1373,337,1376,337,1377,322,1377,317,1380,313,1384,310,1389,309,1392,335,1392,328,1396,317,1398,308,1398,308,1399,308,1402,309,1406,312,1409,316,1411,332,1411,331,1414,329,1415,322,1417xm335,1392l315,1392,324,1391,329,1389,331,1385,331,1380,327,1377,337,1377,338,1380,338,1386,335,1392,335,1392xm332,1411l322,1411,329,1409,332,1407,332,1411xm360,1382l357,1382,358,1380,361,1376,364,1373,367,1372,371,1372,373,1372,374,1372,373,1378,365,1378,361,1382,360,1382xm349,1416l342,1416,348,1387,349,1385,350,1382,350,1378,351,1374,351,1373,358,1373,358,1374,357,1379,356,1382,360,1382,357,1387,354,1394,349,1416xm373,1380l372,1380,372,1379,369,1378,373,1378,373,1380xm391,1373l384,1373,386,1362,386,1362,390,1361,393,1360,393,1360,391,1373xm400,1378l375,1378,376,1373,402,1373,400,1378xm387,1417l383,1417,380,1416,377,1413,377,1410,377,1407,377,1403,377,1402,382,1378,389,1378,384,1402,384,1403,384,1406,384,1409,386,1411,393,1411,392,1415,391,1416,387,1417xm393,1411l388,1411,390,1411,391,1410,394,1409,393,1411xm424,1417l415,1417,408,1414,404,1409,402,1403,402,1395,404,1388,407,1382,412,1377,417,1373,423,1372,429,1372,435,1373,438,1376,438,1377,423,1377,418,1380,414,1384,411,1389,410,1392,436,1392,430,1396,418,1398,410,1398,410,1399,410,1402,411,1406,413,1409,418,1411,433,1411,432,1414,430,1415,424,1417xm446,1416l438,1416,457,1394,448,1373,455,1373,460,1386,461,1387,462,1391,469,1391,465,1395,467,1399,460,1399,460,1399,459,1400,458,1401,457,1402,446,1416xm469,1391l462,1391,463,1389,464,1388,464,1387,465,1387,477,1373,485,1373,469,1391xm436,1392l416,1392,425,1391,430,1389,433,1385,433,1380,429,1377,438,1377,440,1380,440,1386,437,1392,436,1392xm467,1416l462,1402,462,1402,461,1400,460,1399,467,1399,475,1416,467,1416xm433,1411l423,1411,430,1409,434,1407,433,1411xe" fillcolor="black" stroked="f">
              <v:path arrowok="t"/>
            </v:shape>
            <v:line id="_x0000_s2144" style="position:absolute" from="4,1438" to="729,1438" strokeweight=".1405mm"/>
            <v:rect id="_x0000_s2143" style="position:absolute;left:4;top:1300;width:717;height:348" filled="f" strokeweight="5059emu"/>
            <v:shape id="_x0000_s2142" type="#_x0000_t75" style="position:absolute;left:4;top:1908;width:1022;height:406">
              <v:imagedata r:id="rId11" o:title=""/>
            </v:shape>
            <v:shape id="_x0000_s2141" style="position:absolute;left:295;top:1960;width:457;height:66" coordorigin="295,1960" coordsize="457,66" path="m302,2024l295,2024,295,1963,321,1963,328,1970,302,1970,302,1995,327,1995,320,2001,302,2001,302,2024xm327,1995l317,1995,324,1988,324,1970,328,1970,332,1973,332,1990,327,1995xm366,2019l361,2019,361,2012,360,2009,357,2007,354,2006,352,2005,349,2004,344,2002,341,1999,340,1995,340,1989,343,1985,347,1981,353,1980,362,1980,367,1982,367,1986,354,1986,350,1987,348,1988,347,1990,347,1994,348,1996,351,1998,354,1999,356,2000,359,2001,364,2003,367,2006,369,2010,369,2016,366,2019xm367,1989l362,1986,367,1986,367,1989xm355,2025l345,2025,340,2023,340,2015,345,2019,366,2019,366,2021,361,2024,355,2025xm405,2025l387,2025,376,2013,376,1993,388,1980,405,1980,410,1986,391,1986,384,1993,384,1998,414,1998,414,2004,384,2004,384,2012,391,2019,411,2019,411,2021,405,2025xm414,1998l407,1998,407,1992,401,1986,410,1986,414,1991,414,1998xm411,2019l405,2019,411,2015,411,2019xm448,2025l424,2025,424,1981,431,1981,431,2019,452,2019,448,2025xm452,2019l446,2019,453,2012,453,1981,460,1981,460,2017,453,2017,452,2019xm460,2024l453,2024,453,2017,460,2017,460,2024xm511,1987l504,1987,504,1960,511,1960,511,1987xm499,2025l481,2025,471,2014,471,1993,482,1980,500,1980,503,1986,485,1986,478,1995,478,2011,485,2019,502,2019,499,2025xm502,2019l497,2019,504,2011,504,1993,497,1986,503,1986,504,1987,511,1987,511,2017,504,2017,502,2019xm511,2024l504,2024,504,2017,511,2017,511,2024xm553,2025l534,2025,522,2013,522,1992,534,1980,554,1980,559,1986,537,1986,529,1995,529,2011,537,2019,559,2019,553,2025xm559,2019l551,2019,558,2011,558,1995,551,1986,559,1986,565,1992,565,2013,559,2019xm600,2019l595,2019,595,2012,594,2009,591,2007,587,2006,585,2005,582,2004,578,2002,575,1999,574,1995,574,1989,576,1985,581,1981,587,1980,596,1980,600,1982,600,1986,587,1986,584,1987,582,1988,581,1990,581,1994,582,1996,584,1998,588,1999,590,2000,593,2001,597,2003,601,2006,602,2010,602,2016,600,2019xm600,1989l596,1986,600,1986,600,1989xm589,2025l578,2025,573,2023,573,2015,579,2019,600,2019,599,2021,595,2024,589,2025xm622,1981l615,1981,615,1970,622,1968,622,1981xm633,1987l608,1987,608,1981,633,1981,633,1987xm631,2025l615,2025,615,1987,622,1987,622,2016,625,2019,633,2019,633,2024,631,2025xm633,2019l631,2019,633,2018,633,2019xm644,1991l644,1984,650,1980,674,1980,674,1986,650,1986,644,1991xm662,2025l647,2025,639,2018,639,2001,667,1997,667,1986,674,1986,674,2002,667,2002,651,2004,646,2008,646,2015,651,2019,665,2019,662,2025xm665,2019l660,2019,667,2012,667,2002,674,2002,674,2018,667,2018,665,2019xm674,2024l667,2024,667,2018,674,2018,674,2024xm696,1981l689,1981,689,1970,696,1968,696,1981xm707,1987l682,1987,682,1981,707,1981,707,1987xm704,2025l689,2025,689,1987,696,1987,696,2016,699,2019,707,2019,707,2024,704,2025xm707,2019l705,2019,707,2018,707,2019xm742,2025l724,2025,713,2013,713,1993,725,1980,742,1980,747,1986,728,1986,721,1993,721,1998,751,1998,751,2004,720,2004,721,2012,728,2019,748,2019,748,2021,742,2025xm751,1998l744,1998,744,1992,738,1986,747,1986,751,1991,751,1998xm748,2019l742,2019,748,2015,748,2019xe" fillcolor="black" stroked="f">
              <v:path arrowok="t"/>
            </v:shape>
            <v:shape id="_x0000_s2140" style="position:absolute;left:81;top:2090;width:914;height:66" coordorigin="81,2090" coordsize="914,66" path="m104,2127l98,2127,98,2109,104,2109,104,2127xm121,2132l81,2132,81,2127,121,2127,121,2132xm104,2149l98,2149,98,2132,104,2132,104,2149xm169,2155l162,2155,162,2090,169,2090,169,2131,177,2131,176,2132,178,2134,169,2134,169,2155xm177,2131l169,2131,187,2111,196,2111,177,2131xm198,2155l188,2155,169,2134,178,2134,198,2155xm210,2100l207,2100,204,2098,204,2094,207,2091,210,2091,213,2094,213,2098,210,2100xm212,2155l205,2155,205,2111,212,2111,212,2155xm238,2118l233,2118,238,2110,254,2110,259,2116,240,2116,238,2118xm233,2155l226,2155,226,2111,233,2111,233,2118,238,2118,233,2124,233,2155xm262,2155l255,2155,255,2116,259,2116,262,2119,262,2155xm312,2117l305,2117,305,2090,312,2090,312,2117xm300,2156l282,2156,272,2144,272,2123,283,2110,301,2110,304,2116,287,2116,279,2125,279,2141,286,2150,304,2150,300,2156xm304,2150l298,2150,305,2141,305,2123,298,2116,304,2116,305,2117,312,2117,312,2147,305,2147,304,2150xm312,2155l305,2155,305,2147,312,2147,312,2155xm331,2120l327,2120,324,2117,324,2113,327,2110,331,2110,334,2113,334,2117,331,2120xm331,2156l327,2156,324,2153,324,2149,327,2146,331,2146,334,2149,334,2153,331,2156xm377,2155l370,2155,370,2094,396,2094,404,2100,377,2100,377,2125,402,2125,395,2132,377,2132,377,2155xm402,2125l392,2125,400,2118,400,2100,404,2100,407,2103,407,2121,402,2125xm442,2150l437,2150,437,2142,435,2140,433,2138,429,2136,427,2135,424,2134,420,2132,417,2129,415,2125,415,2120,418,2115,423,2112,429,2110,438,2110,442,2112,442,2116,429,2116,426,2117,424,2119,422,2121,422,2124,424,2126,426,2128,429,2129,432,2130,434,2131,439,2134,442,2137,444,2140,444,2146,442,2150xm442,2119l437,2116,442,2116,442,2119xm430,2156l420,2156,415,2153,415,2146,421,2150,442,2150,441,2151,436,2154,430,2156xm481,2156l462,2156,452,2144,452,2123,463,2110,480,2110,485,2116,467,2116,460,2123,459,2129,490,2129,490,2135,459,2135,459,2142,467,2150,487,2150,487,2152,481,2156xm490,2129l482,2129,482,2123,477,2116,485,2116,490,2121,490,2129xm487,2150l480,2150,487,2145,487,2150xm524,2156l499,2156,499,2111,506,2111,506,2150,527,2150,524,2156xm527,2150l522,2150,528,2142,528,2111,535,2111,535,2148,528,2148,527,2150xm535,2155l528,2155,528,2148,535,2148,535,2155xm586,2117l579,2117,579,2090,586,2090,586,2117xm574,2156l556,2156,546,2144,546,2123,557,2110,575,2110,579,2116,561,2116,553,2125,553,2141,561,2150,578,2150,574,2156xm578,2150l572,2150,579,2141,579,2123,573,2116,579,2116,579,2117,586,2117,586,2147,579,2147,578,2150xm586,2155l579,2155,579,2147,586,2147,586,2155xm629,2156l609,2156,598,2144,598,2123,610,2110,629,2110,635,2116,613,2116,605,2125,605,2141,613,2150,634,2150,629,2156xm634,2150l626,2150,633,2141,633,2125,626,2116,635,2116,640,2122,640,2143,634,2150xm676,2150l671,2150,671,2142,669,2140,666,2138,663,2136,661,2135,658,2134,653,2132,650,2129,649,2125,649,2120,652,2115,656,2112,662,2110,671,2110,676,2112,676,2116,663,2116,660,2117,657,2119,656,2121,656,2124,657,2126,660,2128,663,2129,665,2130,668,2131,673,2134,676,2137,678,2140,678,2146,676,2150xm676,2119l671,2116,676,2116,676,2119xm664,2156l654,2156,649,2153,649,2146,655,2150,676,2150,675,2151,670,2154,664,2156xm698,2111l691,2111,691,2101,698,2098,698,2111xm709,2117l683,2117,683,2111,709,2111,709,2117xm706,2156l691,2156,691,2117,698,2117,698,2146,701,2150,709,2150,709,2154,706,2156xm709,2150l707,2150,709,2148,709,2150xm719,2121l719,2114,725,2110,749,2110,749,2116,725,2116,719,2121xm737,2156l722,2156,715,2149,715,2131,742,2127,742,2116,749,2116,749,2133,742,2133,727,2135,722,2138,722,2146,726,2150,741,2150,737,2156xm741,2150l735,2150,742,2143,742,2133,749,2133,749,2148,742,2148,741,2150xm749,2155l742,2155,742,2148,749,2148,749,2155xm771,2111l764,2111,764,2101,771,2098,771,2111xm782,2117l757,2117,757,2111,782,2111,782,2117xm780,2156l764,2156,764,2117,771,2117,771,2146,774,2150,782,2150,782,2154,780,2156xm782,2150l780,2150,782,2148,782,2150xm818,2156l799,2156,789,2144,789,2123,800,2110,817,2110,822,2116,804,2116,797,2123,796,2129,827,2129,827,2135,796,2135,796,2142,803,2150,824,2150,824,2152,818,2156xm827,2129l819,2129,819,2123,814,2116,822,2116,827,2121,827,2129xm824,2150l817,2150,824,2145,824,2150xm845,2155l838,2155,838,2094,845,2094,845,2122,853,2122,852,2123,854,2125,845,2125,845,2155xm853,2122l845,2122,846,2121,847,2120,870,2094,879,2094,853,2122xm880,2155l870,2155,847,2127,846,2125,845,2125,854,2125,880,2155xm893,2100l889,2100,887,2098,887,2094,889,2091,893,2091,896,2094,896,2098,893,2100xm894,2155l888,2155,888,2111,894,2111,894,2155xm920,2118l916,2118,921,2110,937,2110,942,2116,922,2116,920,2118xm916,2155l909,2155,909,2111,916,2111,916,2118,920,2118,916,2124,916,2155xm945,2155l938,2155,938,2116,942,2116,945,2119,945,2155xm995,2117l988,2117,988,2090,995,2090,995,2117xm983,2156l965,2156,955,2144,955,2123,966,2110,984,2110,987,2116,969,2116,962,2125,962,2141,969,2150,986,2150,983,2156xm986,2150l981,2150,988,2141,988,2123,981,2116,987,2116,988,2117,995,2117,995,2147,988,2147,986,2150xm995,2155l988,2155,988,2147,995,2147,995,2155xe" fillcolor="black" stroked="f">
              <v:path arrowok="t"/>
            </v:shape>
            <v:line id="_x0000_s2139" style="position:absolute" from="4,2046" to="1033,2046" strokeweight=".1405mm"/>
            <v:rect id="_x0000_s2138" style="position:absolute;left:4;top:1908;width:1022;height:406" filled="f" strokeweight="5059emu"/>
            <v:shape id="_x0000_s2137" type="#_x0000_t75" style="position:absolute;left:410;top:2365;width:1138;height:326">
              <v:imagedata r:id="rId12" o:title=""/>
            </v:shape>
            <v:shape id="_x0000_s2136" style="position:absolute;left:660;top:2417;width:633;height:65" coordorigin="660,2417" coordsize="633,65" path="m699,2482l676,2482,660,2465,660,2437,678,2419,700,2419,706,2421,706,2425,681,2425,668,2439,668,2462,680,2475,706,2475,706,2478,699,2482xm706,2429l699,2425,706,2425,706,2429xm706,2475l699,2475,706,2471,706,2475xm745,2482l726,2482,714,2469,714,2448,726,2436,746,2436,751,2442,729,2442,721,2451,721,2467,729,2476,751,2476,745,2482xm751,2476l743,2476,750,2467,750,2451,743,2442,751,2442,757,2448,757,2469,751,2476xm780,2444l775,2444,780,2436,797,2436,801,2442,782,2442,780,2444xm775,2481l768,2481,768,2437,775,2437,775,2444,780,2444,775,2450,775,2481xm804,2481l797,2481,797,2442,801,2442,804,2445,804,2481xm829,2444l824,2444,829,2436,846,2436,851,2442,831,2442,829,2444xm824,2481l817,2481,817,2437,824,2437,824,2444,829,2444,824,2450,824,2481xm853,2481l846,2481,846,2442,851,2442,853,2445,853,2481xm893,2482l874,2482,864,2470,864,2449,875,2436,892,2436,897,2442,879,2442,872,2449,871,2455,901,2455,901,2461,871,2461,871,2468,878,2476,898,2476,898,2477,893,2482xm901,2455l894,2455,894,2449,889,2442,897,2442,901,2447,901,2455xm898,2476l892,2476,898,2471,898,2476xm937,2482l920,2482,909,2469,909,2449,921,2436,937,2436,942,2438,942,2442,925,2442,916,2451,916,2467,924,2476,942,2476,942,2479,937,2482xm942,2445l937,2442,942,2442,942,2445xm942,2476l937,2476,942,2472,942,2476xm961,2437l954,2437,954,2426,961,2424,961,2437xm972,2443l947,2443,947,2437,972,2437,972,2443xm970,2481l954,2481,954,2443,961,2443,961,2472,963,2474,964,2476,972,2476,972,2480,970,2481xm972,2476l970,2476,972,2474,972,2476xm987,2426l983,2426,981,2424,981,2420,983,2417,987,2417,990,2420,990,2423,987,2426xm989,2481l982,2481,982,2437,989,2437,989,2481xm1031,2482l1011,2482,1000,2469,1000,2448,1012,2436,1032,2436,1037,2442,1015,2442,1007,2451,1007,2467,1015,2476,1036,2476,1031,2482xm1036,2476l1028,2476,1035,2467,1035,2451,1028,2442,1037,2442,1042,2448,1042,2469,1036,2476xm1065,2444l1061,2444,1066,2436,1082,2436,1087,2442,1067,2442,1065,2444xm1061,2481l1054,2481,1054,2437,1061,2437,1061,2444,1065,2444,1061,2450,1061,2481xm1090,2481l1083,2481,1083,2442,1087,2442,1090,2445,1090,2481xm1111,2481l1104,2481,1104,2420,1130,2420,1138,2426,1111,2426,1111,2451,1136,2451,1129,2458,1111,2458,1111,2481xm1136,2451l1126,2451,1134,2444,1134,2426,1138,2426,1141,2429,1141,2447,1136,2451xm1180,2482l1160,2482,1149,2469,1149,2448,1161,2436,1180,2436,1186,2442,1164,2442,1156,2451,1156,2467,1164,2476,1185,2476,1180,2482xm1185,2476l1177,2476,1184,2467,1184,2451,1177,2442,1186,2442,1191,2448,1191,2469,1185,2476xm1208,2426l1204,2426,1202,2424,1202,2420,1204,2417,1208,2417,1211,2420,1211,2423,1208,2426xm1209,2481l1202,2481,1202,2437,1209,2437,1209,2481xm1235,2444l1231,2444,1236,2436,1252,2436,1257,2442,1237,2442,1235,2444xm1231,2481l1224,2481,1224,2437,1231,2437,1231,2444,1235,2444,1231,2450,1231,2481xm1260,2481l1253,2481,1253,2442,1257,2442,1260,2445,1260,2481xm1282,2437l1275,2437,1275,2426,1282,2424,1282,2437xm1293,2443l1268,2443,1268,2437,1293,2437,1293,2443xm1290,2481l1275,2481,1275,2443,1282,2443,1282,2472,1285,2476,1293,2476,1293,2480,1290,2481xm1293,2476l1291,2476,1293,2474,1293,2476xe" fillcolor="black" stroked="f">
              <v:path arrowok="t"/>
            </v:shape>
            <v:shape id="_x0000_s2135" style="position:absolute;left:487;top:2547;width:1036;height:79" coordorigin="487,2547" coordsize="1036,79" path="m510,2583l504,2583,504,2566,510,2566,510,2583xm527,2588l487,2588,487,2583,527,2583,527,2588xm510,2605l504,2605,504,2588,510,2588,510,2605xm574,2611l567,2611,567,2547,574,2547,574,2587,583,2587,582,2588,583,2590,574,2590,574,2611xm583,2587l575,2587,593,2567,602,2567,583,2587xm604,2611l594,2611,575,2590,583,2590,604,2611xm616,2556l612,2556,610,2554,610,2550,612,2547,616,2547,619,2550,619,2554,616,2556xm618,2611l611,2611,611,2567,618,2567,618,2611xm644,2575l639,2575,644,2566,660,2566,665,2572,646,2572,644,2575xm639,2611l632,2611,632,2567,639,2567,639,2575,644,2575,639,2580,639,2611xm668,2611l661,2611,661,2572,665,2572,668,2576,668,2611xm718,2573l711,2573,711,2547,718,2547,718,2573xm706,2612l688,2612,678,2600,678,2579,689,2566,707,2566,710,2572,692,2572,685,2582,685,2597,692,2606,709,2606,706,2612xm709,2606l704,2606,711,2598,711,2580,704,2572,710,2572,711,2573,718,2573,718,2603,711,2603,709,2606xm718,2611l711,2611,711,2603,718,2603,718,2611xm737,2576l733,2576,730,2573,730,2569,733,2567,737,2567,739,2569,739,2573,737,2576xm737,2612l733,2612,730,2609,730,2605,733,2602,737,2602,739,2605,739,2609,737,2612xm783,2611l776,2611,776,2550,802,2550,810,2556,783,2556,783,2581,808,2581,801,2588,783,2588,783,2611xm808,2581l798,2581,806,2575,806,2556,810,2556,813,2560,813,2577,808,2581xm848,2606l843,2606,843,2598,841,2596,838,2594,835,2592,833,2592,830,2590,825,2588,823,2585,821,2581,821,2576,824,2571,828,2568,834,2566,843,2566,848,2568,848,2572,835,2572,832,2573,829,2575,828,2577,828,2580,829,2582,832,2584,835,2586,837,2586,840,2588,845,2590,848,2593,850,2597,850,2602,848,2606xm848,2575l843,2572,848,2572,848,2575xm836,2612l826,2612,821,2609,821,2602,827,2606,848,2606,847,2607,842,2610,836,2612xm887,2612l868,2612,857,2600,857,2579,869,2566,886,2566,891,2572,873,2572,866,2579,865,2585,895,2585,895,2591,865,2591,865,2598,872,2606,892,2606,892,2608,887,2612xm895,2585l888,2585,888,2579,883,2572,891,2572,895,2577,895,2585xm892,2606l886,2606,892,2601,892,2606xm930,2612l905,2612,905,2567,912,2567,912,2606,933,2606,930,2612xm933,2606l928,2606,934,2599,934,2567,941,2567,941,2604,934,2604,933,2606xm941,2611l934,2611,934,2604,941,2604,941,2611xm992,2573l985,2573,985,2547,992,2547,992,2573xm980,2612l962,2612,952,2600,952,2579,963,2566,981,2566,984,2572,967,2572,959,2582,959,2597,966,2606,984,2606,980,2612xm984,2606l978,2606,985,2598,985,2580,978,2572,984,2572,985,2573,992,2573,992,2603,985,2603,984,2606xm992,2611l985,2611,985,2603,992,2603,992,2611xm1034,2612l1015,2612,1003,2600,1003,2579,1015,2566,1035,2566,1041,2572,1018,2572,1011,2581,1011,2597,1018,2606,1040,2606,1034,2612xm1040,2606l1032,2606,1039,2597,1039,2581,1032,2572,1041,2572,1046,2578,1046,2599,1040,2606xm1081,2606l1076,2606,1076,2598,1075,2596,1072,2594,1069,2592,1066,2592,1064,2590,1059,2588,1056,2585,1055,2581,1055,2576,1058,2571,1062,2568,1068,2566,1077,2566,1082,2568,1082,2572,1069,2572,1065,2573,1063,2575,1062,2577,1062,2580,1063,2582,1066,2584,1069,2586,1071,2586,1074,2588,1079,2590,1082,2593,1084,2597,1084,2602,1081,2606xm1082,2575l1077,2572,1082,2572,1082,2575xm1070,2612l1060,2612,1055,2609,1055,2602,1060,2606,1081,2606,1081,2607,1076,2610,1070,2612xm1103,2567l1096,2567,1096,2557,1103,2555,1103,2567xm1114,2573l1089,2573,1089,2567,1114,2567,1114,2573xm1112,2612l1096,2612,1096,2573,1103,2573,1103,2602,1106,2606,1114,2606,1114,2610,1112,2612xm1114,2606l1112,2606,1114,2605,1114,2606xm1125,2578l1125,2570,1131,2566,1155,2566,1155,2572,1131,2572,1125,2578xm1143,2612l1128,2612,1120,2605,1120,2587,1148,2583,1148,2572,1155,2572,1155,2589,1148,2589,1133,2591,1128,2594,1128,2602,1132,2606,1147,2606,1143,2612xm1147,2606l1141,2606,1148,2599,1148,2589,1155,2589,1155,2604,1148,2604,1147,2606xm1155,2611l1148,2611,1148,2604,1155,2604,1155,2611xm1177,2567l1170,2567,1170,2557,1177,2555,1177,2567xm1188,2573l1163,2573,1163,2567,1188,2567,1188,2573xm1186,2612l1170,2612,1170,2573,1177,2573,1177,2602,1180,2606,1188,2606,1188,2610,1186,2612xm1188,2606l1186,2606,1188,2605,1188,2606xm1224,2612l1205,2612,1194,2600,1194,2579,1206,2566,1223,2566,1228,2572,1209,2572,1203,2579,1202,2585,1232,2585,1232,2591,1202,2591,1202,2598,1209,2606,1229,2606,1229,2608,1224,2612xm1232,2585l1225,2585,1225,2579,1219,2572,1228,2572,1232,2577,1232,2585xm1229,2606l1223,2606,1229,2601,1229,2606xm1251,2611l1244,2611,1244,2550,1251,2550,1251,2579,1259,2579,1258,2579,1260,2581,1251,2581,1251,2611xm1259,2579l1251,2579,1252,2578,1253,2577,1275,2550,1284,2550,1259,2579xm1286,2611l1276,2611,1253,2583,1251,2581,1251,2581,1260,2581,1286,2611xm1299,2556l1295,2556,1292,2554,1292,2550,1295,2547,1299,2547,1301,2550,1301,2554,1299,2556xm1300,2611l1293,2611,1293,2567,1300,2567,1300,2611xm1326,2575l1322,2575,1326,2566,1343,2566,1348,2572,1328,2572,1326,2575xm1321,2611l1314,2611,1314,2567,1321,2567,1321,2575,1326,2575,1321,2580,1321,2611xm1350,2611l1344,2611,1344,2572,1348,2572,1350,2576,1350,2611xm1401,2573l1394,2573,1394,2547,1401,2547,1401,2573xm1389,2612l1370,2612,1361,2600,1361,2579,1371,2566,1389,2566,1393,2572,1375,2572,1368,2582,1368,2597,1375,2606,1392,2606,1389,2612xm1392,2606l1386,2606,1394,2598,1394,2580,1387,2572,1393,2572,1394,2573,1401,2573,1401,2603,1394,2603,1392,2606xm1401,2611l1394,2611,1394,2603,1401,2603,1401,2611xm1456,2625l1440,2625,1440,2550,1456,2550,1456,2555,1446,2555,1446,2620,1456,2620,1456,2625xm1465,2562l1465,2555,1486,2549,1486,2558,1479,2558,1465,2562xm1486,2605l1479,2605,1479,2558,1486,2558,1486,2605xm1500,2611l1465,2611,1465,2605,1500,2605,1500,2611xm1523,2625l1507,2625,1507,2620,1516,2620,1516,2555,1507,2555,1507,2550,1523,2550,1523,2625xe" fillcolor="black" stroked="f">
              <v:path arrowok="t"/>
            </v:shape>
            <v:line id="_x0000_s2134" style="position:absolute" from="410,2502" to="1555,2502" strokeweight=".1405mm"/>
            <v:rect id="_x0000_s2133" style="position:absolute;left:410;top:2365;width:1138;height:326" filled="f" strokeweight=".1405mm"/>
            <v:shape id="_x0000_s2132" type="#_x0000_t75" style="position:absolute;left:254;top:1651;width:124;height:261">
              <v:imagedata r:id="rId13" o:title=""/>
            </v:shape>
            <v:line id="_x0000_s2131" style="position:absolute" from="1142,2365" to="1142,1822" strokeweight="5061emu"/>
            <v:line id="_x0000_s2130" style="position:absolute" from="1142,1822" to="424,1822" strokeweight=".1405mm"/>
            <v:shape id="_x0000_s2129" type="#_x0000_t75" style="position:absolute;left:362;top:1651;width:124;height:175">
              <v:imagedata r:id="rId14" o:title=""/>
            </v:shape>
            <v:shape id="_x0000_s2128" type="#_x0000_t75" style="position:absolute;left:1703;top:1970;width:1073;height:725">
              <v:imagedata r:id="rId15" o:title=""/>
            </v:shape>
            <v:line id="_x0000_s2127" style="position:absolute" from="1903,1974" to="1903,1822" strokeweight="5061emu"/>
            <v:line id="_x0000_s2126" style="position:absolute" from="1903,1822" to="598,1822" strokeweight=".1405mm"/>
            <v:shape id="_x0000_s2125" type="#_x0000_t75" style="position:absolute;left:536;top:1651;width:124;height:175">
              <v:imagedata r:id="rId14" o:title=""/>
            </v:shape>
            <v:line id="_x0000_s2124" style="position:absolute" from="258,1300" to="258,250" strokeweight="5061emu"/>
            <v:line id="_x0000_s2123" style="position:absolute" from="258,250" to="1577,250" strokeweight=".1405mm"/>
            <v:shape id="_x0000_s2122" style="position:absolute;left:1504;top:192;width:73;height:116" coordorigin="1504,192" coordsize="73,116" path="m1504,308l1504,192,1577,250,1504,308xe" stroked="f">
              <v:path arrowok="t"/>
            </v:shape>
            <v:shape id="_x0000_s2121" style="position:absolute;left:1504;top:192;width:73;height:116" coordorigin="1504,192" coordsize="73,116" path="m1577,250l1504,308,1504,192,1577,250xe" filled="f" strokeweight="5060emu">
              <v:path arrowok="t"/>
            </v:shape>
            <v:shape id="_x0000_s2120" type="#_x0000_t75" style="position:absolute;left:1862;top:326;width:124;height:225">
              <v:imagedata r:id="rId16" o:title=""/>
            </v:shape>
            <v:shape id="_x0000_s2119" type="#_x0000_t75" style="position:absolute;left:2946;top:583;width:623;height:391">
              <v:imagedata r:id="rId17" o:title=""/>
            </v:shape>
            <v:shape id="_x0000_s2118" style="position:absolute;left:3143;top:759;width:256;height:84" coordorigin="3143,759" coordsize="256,84" path="m3150,822l3143,822,3143,761,3165,761,3172,763,3176,767,3177,768,3150,768,3150,790,3174,790,3174,790,3169,793,3166,794,3166,794,3167,795,3169,796,3150,796,3150,822xm3174,790l3162,790,3167,788,3168,787,3170,785,3172,781,3172,773,3166,768,3177,768,3179,774,3179,781,3177,786,3174,790xm3186,822l3178,822,3168,805,3166,803,3164,799,3161,797,3158,796,3169,796,3170,797,3172,799,3174,802,3175,804,3186,822xm3220,823l3201,823,3191,811,3191,791,3202,778,3219,778,3224,784,3206,784,3199,791,3198,796,3229,796,3229,802,3198,802,3198,810,3206,817,3226,817,3226,819,3220,823xm3229,796l3222,796,3221,790,3216,784,3224,784,3229,789,3229,796xm3226,817l3219,817,3226,813,3226,817xm3264,823l3246,823,3236,812,3236,791,3247,778,3265,778,3268,784,3251,784,3243,793,3243,809,3250,817,3268,817,3264,823xm3276,785l3269,785,3269,779,3276,779,3276,785xm3268,817l3262,817,3269,809,3269,791,3262,784,3268,784,3269,785,3276,785,3276,815,3269,815,3268,817xm3276,837l3269,837,3269,815,3276,815,3276,837xm3276,843l3245,843,3239,840,3239,833,3247,837,3276,837,3276,843xm3296,768l3292,768,3289,765,3289,761,3292,759,3296,759,3299,761,3299,765,3296,768xm3297,822l3290,822,3290,779,3297,779,3297,822xm3340,823l3320,823,3308,811,3308,790,3320,778,3340,778,3346,784,3323,784,3316,793,3316,809,3323,817,3345,817,3340,823xm3345,817l3337,817,3344,809,3344,792,3337,784,3346,784,3351,790,3351,811,3345,817xm3374,786l3370,786,3374,778,3391,778,3396,784,3376,784,3374,786xm3369,822l3362,822,3362,779,3369,779,3369,786,3374,786,3369,791,3369,822xm3398,822l3392,822,3392,784,3396,784,3398,787,3398,822xe" fillcolor="black" stroked="f">
              <v:path arrowok="t"/>
            </v:shape>
            <v:rect id="_x0000_s2117" style="position:absolute;left:2946;top:583;width:623;height:391" filled="f" strokeweight="5059emu"/>
            <v:line id="_x0000_s2116" style="position:absolute" from="3207,583" to="3207,525" strokeweight="5061emu"/>
            <v:line id="_x0000_s2115" style="position:absolute" from="3207,525" to="2135,525" strokeweight=".1405mm"/>
            <v:shape id="_x0000_s2114" type="#_x0000_t75" style="position:absolute;left:2073;top:326;width:124;height:203">
              <v:imagedata r:id="rId18" o:title=""/>
            </v:shape>
            <v:shape id="_x0000_s2113" type="#_x0000_t75" style="position:absolute;left:4265;top:33;width:717;height:1441">
              <v:imagedata r:id="rId19" o:title=""/>
            </v:shape>
            <v:shape id="_x0000_s2112" type="#_x0000_t75" style="position:absolute;left:4311;top:85;width:631;height:637">
              <v:imagedata r:id="rId20" o:title=""/>
            </v:shape>
            <v:shape id="_x0000_s2111" type="#_x0000_t75" style="position:absolute;left:4300;top:766;width:374;height:390">
              <v:imagedata r:id="rId21" o:title=""/>
            </v:shape>
            <v:shape id="_x0000_s2110" type="#_x0000_t75" style="position:absolute;left:4313;top:1200;width:290;height:192">
              <v:imagedata r:id="rId22" o:title=""/>
            </v:shape>
            <v:line id="_x0000_s2109" style="position:absolute" from="4265,286" to="4990,286" strokeweight=".1405mm"/>
            <v:rect id="_x0000_s2108" style="position:absolute;left:4265;top:33;width:717;height:1441" filled="f" strokeweight="5060emu"/>
            <v:shape id="_x0000_s2107" type="#_x0000_t75" style="position:absolute;left:3743;top:18;width:464;height:311">
              <v:imagedata r:id="rId23" o:title=""/>
            </v:shape>
            <v:shape id="_x0000_s2106" style="position:absolute;left:3877;top:153;width:204;height:62" coordorigin="3877,153" coordsize="204,62" path="m3909,214l3877,214,3890,153,3921,153,3919,160,3896,160,3891,180,3913,180,3912,187,3890,187,3886,208,3910,208,3909,214xm3983,215l3974,215,3967,212,3963,207,3962,201,3962,193,3963,186,3966,180,3971,175,3976,171,3982,169,3989,169,3994,171,3997,174,3998,175,3982,175,3977,178,3973,182,3970,187,3970,190,3995,190,3989,194,3977,196,3969,196,3969,197,3969,200,3970,204,3973,207,3977,209,3992,209,3992,212,3989,213,3983,215xm3936,214l3930,214,3923,171,3930,171,3934,199,3934,201,3934,203,3934,204,3935,206,3941,206,3936,214xm3941,206l3935,206,3935,205,3936,203,3938,199,3954,171,3962,171,3941,206xm3995,190l3976,190,3984,189,3989,187,3992,183,3992,178,3988,175,3998,175,3999,178,3999,184,3996,190,3995,190xm3992,209l3983,209,3990,207,3993,205,3992,209xm4021,181l4017,181,4019,178,4022,174,4027,171,4031,169,4037,169,4041,171,4044,174,4044,175,4029,175,4023,179,4021,181xm4010,214l4003,214,4010,183,4010,181,4011,178,4011,174,4012,171,4012,171,4019,171,4019,172,4018,176,4017,179,4017,181,4021,181,4019,184,4015,190,4015,193,4010,214xm4039,214l4032,214,4037,189,4037,188,4037,186,4038,184,4038,183,4038,179,4035,175,4044,175,4045,179,4045,182,4045,184,4044,187,4044,189,4044,190,4039,214xm4069,171l4062,171,4064,160,4065,160,4067,159,4072,158,4072,158,4069,171xm4079,176l4054,176,4055,171,4080,171,4079,176xm4066,215l4062,215,4058,214,4056,211,4055,208,4055,205,4056,201,4056,200,4061,176,4068,176,4063,199,4063,201,4062,204,4062,207,4064,209,4072,209,4071,213,4070,214,4066,215xm4072,209l4067,209,4068,208,4070,208,4072,207,4072,209xe" fillcolor="black" stroked="f">
              <v:path arrowok="t"/>
            </v:shape>
            <v:rect id="_x0000_s2105" style="position:absolute;left:3743;top:18;width:464;height:311" filled="f" strokeweight="5059emu"/>
            <v:line id="_x0000_s2104" style="position:absolute" from="3743,62" to="2656,62" strokeweight=".1405mm"/>
            <v:shape id="_x0000_s2103" type="#_x0000_t75" style="position:absolute;left:2297;width:363;height:124">
              <v:imagedata r:id="rId24" o:title=""/>
            </v:shape>
            <v:shape id="_x0000_s2102" type="#_x0000_t75" style="position:absolute;left:4326;top:1818;width:667;height:725">
              <v:imagedata r:id="rId25" o:title=""/>
            </v:shape>
            <v:shape id="_x0000_s2101" type="#_x0000_t75" style="position:absolute;left:3417;top:1981;width:862;height:681">
              <v:imagedata r:id="rId26" o:title=""/>
            </v:shape>
            <v:shape id="_x0000_s2100" style="position:absolute;left:3730;top:2033;width:240;height:65" coordorigin="3730,2033" coordsize="240,65" path="m3738,2097l3730,2097,3753,2036,3761,2036,3763,2043,3757,2043,3756,2046,3756,2047,3746,2073,3775,2073,3777,2080,3744,2080,3738,2097xm3775,2073l3767,2073,3758,2047,3757,2046,3757,2043,3763,2043,3775,2073xm3784,2097l3776,2097,3770,2080,3777,2080,3784,2097xm3817,2098l3800,2098,3789,2086,3789,2065,3801,2052,3817,2052,3822,2054,3822,2058,3805,2058,3796,2068,3796,2083,3804,2092,3822,2092,3822,2095,3817,2098xm3822,2062l3817,2058,3822,2058,3822,2062xm3822,2092l3817,2092,3822,2088,3822,2092xm3841,2053l3834,2053,3834,2043,3841,2040,3841,2053xm3852,2059l3827,2059,3827,2053,3852,2053,3852,2059xm3850,2098l3834,2098,3834,2059,3841,2059,3841,2088,3844,2092,3852,2092,3852,2096,3850,2098xm3852,2092l3850,2092,3852,2090,3852,2092xm3867,2042l3863,2042,3861,2040,3861,2036,3863,2033,3867,2033,3870,2036,3870,2040,3867,2042xm3869,2097l3862,2097,3862,2053,3869,2053,3869,2097xm3911,2098l3891,2098,3880,2086,3880,2065,3892,2052,3912,2052,3917,2058,3895,2058,3887,2067,3887,2083,3895,2092,3916,2092,3911,2098xm3916,2092l3908,2092,3915,2083,3915,2067,3908,2058,3917,2058,3923,2064,3923,2085,3916,2092xm3945,2061l3941,2061,3946,2052,3962,2052,3967,2058,3947,2058,3945,2061xm3941,2097l3934,2097,3934,2053,3941,2053,3941,2061,3945,2061,3941,2066,3941,2097xm3970,2097l3963,2097,3963,2058,3967,2058,3970,2061,3970,2097xe" fillcolor="black" stroked="f">
              <v:path arrowok="t"/>
            </v:shape>
            <v:shape id="_x0000_s2099" style="position:absolute;left:3494;top:2164;width:758;height:84" coordorigin="3494,2164" coordsize="758,84" path="m3517,2199l3512,2199,3512,2182,3517,2182,3517,2199xm3534,2205l3494,2205,3494,2199,3534,2199,3534,2205xm3517,2222l3512,2222,3512,2205,3517,2205,3517,2222xm3599,2222l3594,2222,3594,2214,3592,2212,3590,2210,3586,2209,3584,2208,3581,2207,3577,2204,3574,2201,3572,2198,3572,2192,3575,2187,3580,2184,3586,2183,3595,2183,3599,2185,3599,2188,3586,2188,3583,2189,3581,2191,3579,2193,3579,2196,3581,2199,3583,2200,3587,2202,3589,2203,3592,2204,3596,2206,3599,2209,3601,2213,3601,2219,3599,2222xm3599,2192l3594,2188,3599,2188,3599,2192xm3587,2228l3577,2228,3572,2226,3572,2218,3578,2222,3599,2222,3598,2223,3593,2227,3587,2228xm3621,2184l3614,2184,3614,2173,3621,2171,3621,2184xm3632,2190l3607,2190,3607,2184,3632,2184,3632,2190xm3630,2228l3614,2228,3614,2190,3621,2190,3621,2218,3624,2222,3632,2222,3632,2227,3630,2228xm3632,2222l3630,2222,3632,2221,3632,2222xm3642,2194l3642,2187,3649,2183,3672,2183,3672,2188,3649,2188,3642,2194xm3661,2228l3645,2228,3638,2221,3638,2203,3665,2200,3665,2188,3672,2188,3672,2205,3665,2205,3650,2207,3645,2211,3645,2218,3650,2222,3664,2222,3661,2228xm3664,2222l3659,2222,3665,2215,3665,2205,3672,2205,3672,2220,3665,2220,3664,2222xm3672,2227l3665,2227,3665,2220,3672,2220,3672,2227xm3695,2184l3688,2184,3688,2173,3695,2171,3695,2184xm3706,2190l3680,2190,3680,2184,3706,2184,3706,2190xm3703,2228l3688,2228,3688,2190,3695,2190,3695,2218,3698,2222,3706,2222,3706,2227,3703,2228xm3706,2222l3704,2222,3706,2221,3706,2222xm3741,2228l3723,2228,3712,2216,3712,2195,3724,2183,3741,2183,3746,2188,3727,2188,3720,2196,3719,2201,3750,2201,3750,2207,3719,2207,3719,2214,3727,2222,3747,2222,3747,2224,3741,2228xm3750,2201l3743,2201,3743,2195,3737,2188,3746,2188,3750,2194,3750,2201xm3747,2222l3741,2222,3747,2217,3747,2222xm3772,2191l3768,2191,3772,2183,3786,2183,3792,2188,3792,2188,3773,2188,3772,2191xm3799,2192l3793,2192,3798,2183,3822,2183,3822,2188,3801,2188,3799,2192xm3767,2227l3760,2227,3760,2184,3767,2184,3767,2191,3772,2191,3767,2196,3767,2227xm3795,2227l3788,2227,3788,2188,3792,2188,3793,2192,3799,2192,3795,2197,3795,2227xm3822,2227l3815,2227,3815,2195,3811,2188,3822,2188,3822,2227xm3862,2228l3843,2228,3832,2216,3832,2195,3844,2183,3861,2183,3866,2188,3847,2188,3841,2196,3840,2201,3870,2201,3870,2207,3840,2207,3840,2214,3847,2222,3867,2222,3867,2224,3862,2228xm3870,2201l3863,2201,3863,2195,3857,2188,3866,2188,3870,2194,3870,2201xm3867,2222l3861,2222,3867,2217,3867,2222xm3893,2191l3888,2191,3893,2183,3909,2183,3914,2188,3895,2188,3893,2191xm3888,2227l3881,2227,3881,2184,3888,2184,3888,2191,3893,2191,3888,2196,3888,2227xm3917,2227l3910,2227,3910,2188,3914,2188,3917,2192,3917,2227xm3939,2184l3932,2184,3932,2173,3939,2171,3939,2184xm3950,2190l3925,2190,3925,2184,3950,2184,3950,2190xm3948,2228l3932,2228,3932,2190,3939,2190,3939,2218,3942,2222,3950,2222,3950,2227,3948,2228xm3950,2222l3948,2222,3950,2221,3950,2222xm3984,2222l3979,2222,3979,2214,3977,2212,3974,2210,3971,2209,3969,2208,3966,2207,3961,2204,3958,2201,3957,2198,3957,2192,3960,2187,3964,2184,3970,2183,3979,2183,3984,2185,3984,2188,3971,2188,3968,2189,3965,2191,3964,2193,3964,2196,3965,2199,3968,2200,3971,2202,3973,2203,3976,2204,3981,2206,3984,2209,3986,2213,3986,2219,3984,2222xm3984,2192l3979,2188,3984,2188,3984,2192xm3972,2228l3962,2228,3957,2226,3957,2218,3963,2222,3984,2222,3983,2223,3978,2227,3972,2228xm4001,2192l3997,2192,3994,2189,3994,2185,3997,2183,4001,2183,4004,2185,4004,2189,4001,2192xm4001,2228l3997,2228,3994,2225,3994,2221,3997,2218,4001,2218,4004,2221,4004,2225,4001,2228xm4071,2222l4060,2222,4067,2217,4067,2210,4064,2206,4061,2203,4055,2200,4049,2197,4044,2194,4040,2190,4037,2185,4037,2177,4041,2171,4047,2167,4054,2165,4067,2165,4072,2167,4072,2172,4055,2172,4051,2173,4047,2175,4045,2178,4045,2183,4046,2187,4050,2189,4055,2192,4061,2195,4067,2199,4072,2203,4074,2208,4074,2216,4071,2222xm4072,2175l4066,2172,4072,2172,4072,2175xm4057,2228l4051,2228,4047,2228,4042,2227,4038,2225,4037,2225,4037,2216,4039,2218,4043,2220,4047,2221,4052,2222,4071,2222,4071,2222,4065,2226,4057,2228xm4095,2184l4088,2184,4088,2173,4095,2171,4095,2184xm4105,2190l4080,2190,4080,2184,4105,2184,4105,2190xm4103,2228l4088,2228,4088,2190,4095,2190,4095,2218,4097,2222,4105,2222,4105,2227,4103,2228xm4105,2222l4104,2222,4105,2221,4105,2222xm4125,2193l4122,2193,4123,2188,4130,2183,4136,2183,4137,2183,4137,2189,4128,2189,4125,2193xm4122,2227l4115,2227,4115,2184,4122,2184,4122,2193,4125,2193,4122,2198,4122,2227xm4137,2191l4136,2189,4137,2189,4137,2191xm4150,2173l4147,2173,4144,2170,4144,2166,4147,2164,4150,2164,4153,2166,4153,2170,4150,2173xm4152,2227l4145,2227,4145,2184,4152,2184,4152,2227xm4178,2191l4173,2191,4178,2183,4195,2183,4199,2188,4180,2188,4178,2191xm4173,2227l4166,2227,4166,2184,4173,2184,4173,2191,4178,2191,4173,2196,4173,2227xm4202,2227l4195,2227,4195,2188,4199,2188,4202,2192,4202,2227xm4240,2228l4222,2228,4212,2217,4212,2196,4223,2183,4241,2183,4245,2188,4227,2188,4219,2198,4219,2214,4226,2222,4244,2222,4240,2228xm4252,2190l4245,2190,4245,2184,4252,2184,4252,2190xm4244,2222l4238,2222,4245,2214,4245,2196,4238,2188,4245,2188,4245,2190,4252,2190,4252,2220,4245,2220,4244,2222xm4252,2242l4245,2242,4245,2220,4252,2220,4252,2242xm4252,2248l4221,2248,4215,2244,4215,2238,4223,2242,4252,2242,4252,2248xe" fillcolor="black" stroked="f">
              <v:path arrowok="t"/>
            </v:shape>
            <v:line id="_x0000_s2098" style="position:absolute" from="3417,2118" to="4287,2118" strokeweight=".1405mm"/>
            <v:rect id="_x0000_s2097" style="position:absolute;left:3417;top:1981;width:862;height:681" filled="f" strokeweight="5060emu"/>
            <v:shape id="_x0000_s2096" type="#_x0000_t75" style="position:absolute;left:2768;top:1955;width:653;height:682">
              <v:imagedata r:id="rId27" o:title=""/>
            </v:shape>
            <v:line id="_x0000_s2095" style="position:absolute" from="2330,721" to="2946,721" strokeweight=".1405mm"/>
            <v:shape id="_x0000_s2094" style="position:absolute;left:1929;top:953;width:580;height:66" coordorigin="1929,953" coordsize="580,66" path="m1952,990l1946,990,1946,972,1952,972,1952,990xm1969,995l1929,995,1929,990,1969,990,1969,995xm1952,1012l1946,1012,1946,995,1952,995,1952,1012xm2034,1013l2029,1013,2029,1005,2027,1003,2024,1001,2021,999,2019,999,2016,997,2011,995,2009,992,2007,988,2007,983,2010,978,2015,975,2021,973,2029,973,2034,975,2034,979,2021,979,2018,980,2015,982,2014,984,2014,987,2015,989,2018,991,2021,992,2023,993,2026,994,2031,997,2034,1000,2036,1004,2036,1009,2034,1013xm2034,982l2029,979,2034,979,2034,982xm2022,1019l2012,1019,2007,1016,2007,1009,2013,1013,2034,1013,2033,1014,2028,1017,2022,1019xm2056,974l2049,974,2049,964,2056,961,2056,974xm2067,980l2041,980,2041,974,2067,974,2067,980xm2064,1019l2049,1019,2049,980,2056,980,2056,1009,2059,1013,2067,1013,2067,1017,2064,1019xm2067,1013l2065,1013,2067,1011,2067,1013xm2077,985l2077,977,2083,973,2107,973,2107,979,2083,979,2077,985xm2095,1019l2080,1019,2073,1012,2073,994,2100,990,2100,979,2107,979,2107,996,2100,996,2085,998,2080,1001,2080,1009,2084,1013,2099,1013,2095,1019xm2099,1013l2093,1013,2100,1006,2100,996,2107,996,2107,1011,2100,1011,2099,1013xm2107,1018l2100,1018,2100,1011,2107,1011,2107,1018xm2129,974l2122,974,2122,964,2129,961,2129,974xm2140,980l2115,980,2115,974,2140,974,2140,980xm2138,1019l2122,1019,2122,980,2129,980,2129,1009,2132,1013,2140,1013,2140,1017,2138,1019xm2140,1013l2138,1013,2140,1011,2140,1013xm2176,1019l2157,1019,2147,1007,2147,986,2158,973,2175,973,2180,979,2162,979,2155,986,2154,992,2185,992,2185,998,2154,998,2154,1005,2162,1013,2182,1013,2182,1015,2176,1019xm2185,992l2178,992,2177,986,2172,979,2180,979,2185,984,2185,992xm2182,1013l2175,1013,2182,1008,2182,1013xm2206,981l2202,981,2207,973,2220,973,2227,978,2227,979,2208,979,2206,981xm2233,982l2228,982,2233,973,2257,973,2257,979,2236,979,2233,982xm2202,1018l2195,1018,2195,974,2202,974,2202,981,2206,981,2202,987,2202,1018xm2230,1018l2223,1018,2223,979,2227,979,2228,982,2233,982,2230,987,2230,1018xm2257,1018l2250,1018,2250,986,2245,979,2257,979,2257,1018xm2271,985l2271,977,2278,973,2301,973,2301,979,2277,979,2271,985xm2290,1019l2274,1019,2267,1012,2267,994,2294,990,2294,979,2301,979,2301,996,2294,996,2279,998,2274,1001,2274,1009,2279,1013,2293,1013,2290,1019xm2293,1013l2287,1013,2294,1006,2294,996,2301,996,2301,1011,2294,1011,2293,1013xm2301,1018l2294,1018,2294,1011,2301,1011,2301,1018xm2339,1019l2323,1019,2311,1007,2311,986,2324,973,2340,973,2344,975,2344,979,2327,979,2318,989,2318,1004,2326,1013,2344,1013,2344,1016,2339,1019xm2344,983l2339,979,2344,979,2344,983xm2344,1013l2339,1013,2344,1009,2344,1013xm2361,1018l2354,1018,2354,953,2361,953,2361,982,2366,982,2361,987,2361,1018xm2366,982l2362,982,2367,973,2391,973,2391,979,2368,979,2366,982xm2391,1018l2384,1018,2384,979,2391,979,2391,1018xm2409,963l2405,963,2403,961,2403,957,2405,954,2409,954,2412,957,2412,961,2409,963xm2411,1018l2404,1018,2404,974,2411,974,2411,1018xm2436,982l2432,982,2437,973,2453,973,2458,979,2439,979,2436,982xm2432,1018l2425,1018,2425,974,2432,974,2432,982,2436,982,2432,987,2432,1018xm2461,1018l2454,1018,2454,979,2458,979,2461,983,2461,1018xm2500,1019l2482,1019,2471,1007,2471,986,2483,973,2500,973,2505,979,2486,979,2479,986,2478,992,2509,992,2509,998,2478,998,2478,1005,2486,1013,2506,1013,2506,1015,2500,1019xm2509,992l2502,992,2502,986,2496,979,2505,979,2509,984,2509,992xm2506,1013l2500,1013,2506,1008,2506,1013xe" fillcolor="black" stroked="f">
              <v:path arrowok="t"/>
            </v:shape>
            <v:shape id="_x0000_s2093" style="position:absolute;left:2545;top:563;width:355;height:84" coordorigin="2545,563" coordsize="355,84" path="m2568,599l2562,599,2562,581,2568,581,2568,599xm2585,604l2545,604,2545,599,2585,599,2585,604xm2568,621l2562,621,2562,604,2568,604,2568,621xm2636,592l2633,592,2634,588,2640,583,2647,583,2648,583,2648,589,2639,589,2636,592xm2633,627l2626,627,2626,583,2633,583,2633,592,2636,592,2633,597,2633,627xm2648,590l2646,589,2648,589,2648,590xm2682,628l2663,628,2653,616,2653,595,2664,582,2681,582,2686,588,2668,588,2661,595,2660,601,2691,601,2691,607,2660,607,2660,614,2668,622,2688,622,2688,624,2682,628xm2691,601l2684,601,2684,595,2678,588,2686,588,2691,593,2691,601xm2688,622l2682,622,2688,617,2688,622xm2726,628l2708,628,2698,616,2698,595,2709,582,2727,582,2731,588,2713,588,2705,597,2705,613,2712,622,2730,622,2726,628xm2738,589l2731,589,2731,583,2738,583,2738,589xm2730,622l2724,622,2731,614,2731,596,2724,588,2731,588,2731,589,2738,589,2738,619,2731,619,2730,622xm2738,641l2731,641,2731,619,2738,619,2738,641xm2738,647l2707,647,2701,644,2701,637,2709,641,2738,641,2738,647xm2758,572l2754,572,2752,570,2752,566,2754,563,2758,563,2761,566,2761,570,2758,572xm2759,627l2752,627,2752,583,2759,583,2759,627xm2802,628l2782,628,2771,616,2771,595,2783,582,2802,582,2808,588,2786,588,2778,597,2778,613,2786,622,2807,622,2802,628xm2807,622l2799,622,2806,613,2806,597,2799,588,2808,588,2813,594,2813,615,2807,622xm2836,591l2832,591,2837,582,2853,582,2858,588,2838,588,2836,591xm2831,627l2825,627,2825,583,2831,583,2831,591,2836,591,2831,596,2831,627xm2861,627l2854,627,2854,588,2858,588,2861,591,2861,627xm2898,622l2893,622,2893,614,2891,612,2889,610,2885,608,2883,607,2880,606,2876,604,2873,601,2871,597,2871,592,2874,587,2879,584,2885,582,2893,582,2898,584,2898,588,2885,588,2882,589,2880,591,2878,593,2878,596,2880,598,2882,600,2885,601,2887,602,2890,603,2895,606,2898,609,2900,612,2900,618,2898,622xm2898,591l2893,588,2898,588,2898,591xm2886,628l2876,628,2871,625,2871,618,2877,622,2898,622,2897,623,2892,626,2886,628xe" fillcolor="black" stroked="f">
              <v:path arrowok="t"/>
            </v:shape>
            <v:shape id="_x0000_s2092" style="position:absolute;left:2915;top:653;width:30;height:30" coordorigin="2915,653" coordsize="30,30" path="m2932,666l2928,666,2927,653,2933,653,2932,666xm2924,683l2919,679,2927,669,2915,667,2917,661,2928,666,2945,666,2945,667,2934,669,2935,671,2930,671,2924,683xm2945,666l2932,666,2943,661,2945,666xm2937,683l2930,671,2935,671,2942,679,2937,683xe" fillcolor="black" stroked="f">
              <v:path arrowok="t"/>
            </v:shape>
            <v:shape id="_x0000_s2091" style="position:absolute;left:2330;top:692;width:116;height:58" coordorigin="2330,692" coordsize="116,58" path="m2388,750l2330,721,2388,692,2446,721,2388,750xe" fillcolor="black" stroked="f">
              <v:path arrowok="t"/>
            </v:shape>
            <v:shape id="_x0000_s2090" style="position:absolute;left:2330;top:692;width:116;height:58" coordorigin="2330,692" coordsize="116,58" path="m2330,721l2388,692,2446,721,2388,750,2330,721xe" filled="f" strokeweight="5059emu">
              <v:path arrowok="t"/>
            </v:shape>
            <v:shape id="_x0000_s2089" style="position:absolute;left:2903;top:699;width:44;height:44" coordorigin="2903,699" coordsize="44,44" path="m2932,743l2917,743,2903,728,2903,714,2917,699,2932,699,2946,714,2946,728,2932,743xe" fillcolor="black" stroked="f">
              <v:path arrowok="t"/>
            </v:shape>
            <v:shape id="_x0000_s2088" style="position:absolute;left:2816;top:677;width:131;height:87" coordorigin="2816,677" coordsize="131,87" path="m2946,728l2932,743,2917,743,2903,728,2903,721,2816,764,2903,721,2816,677,2903,721,2903,714,2917,699,2932,699,2946,714,2946,728xe" filled="f" strokeweight="5059emu">
              <v:path arrowok="t"/>
            </v:shape>
            <v:shape id="_x0000_s2087" type="#_x0000_t75" style="position:absolute;left:2932;top:1293;width:942;height:406">
              <v:imagedata r:id="rId28" o:title=""/>
            </v:shape>
            <v:shape id="_x0000_s2086" style="position:absolute;left:3223;top:1345;width:371;height:65" coordorigin="3223,1345" coordsize="371,65" path="m3266,1354l3223,1354,3223,1348,3266,1348,3266,1354xm3248,1409l3241,1409,3241,1354,3248,1354,3248,1409xm3285,1374l3281,1374,3283,1370,3289,1365,3295,1365,3297,1365,3297,1371,3287,1371,3285,1374xm3281,1409l3274,1409,3274,1365,3281,1365,3281,1374,3285,1374,3281,1379,3281,1409xm3297,1372l3295,1371,3297,1371,3297,1372xm3305,1376l3305,1368,3312,1364,3336,1364,3336,1370,3312,1370,3305,1376xm3324,1410l3309,1410,3301,1403,3301,1385,3329,1381,3329,1370,3336,1370,3336,1387,3329,1387,3313,1389,3308,1392,3308,1400,3313,1404,3327,1404,3324,1410xm3327,1404l3322,1404,3329,1397,3329,1387,3336,1387,3336,1402,3328,1402,3327,1404xm3336,1409l3329,1409,3329,1402,3336,1402,3336,1409xm3360,1373l3356,1373,3361,1364,3377,1364,3382,1370,3362,1370,3360,1373xm3356,1409l3349,1409,3349,1365,3356,1365,3356,1373,3360,1373,3356,1378,3356,1409xm3385,1409l3378,1409,3378,1370,3382,1370,3385,1374,3385,1409xm3422,1404l3417,1404,3417,1396,3415,1394,3413,1392,3409,1390,3407,1390,3404,1388,3400,1386,3397,1383,3395,1379,3395,1374,3398,1369,3403,1366,3409,1364,3418,1364,3422,1366,3422,1370,3409,1370,3406,1371,3404,1373,3402,1375,3402,1378,3404,1380,3406,1382,3409,1384,3412,1384,3415,1385,3419,1388,3422,1391,3424,1395,3424,1400,3422,1404xm3422,1373l3417,1370,3422,1370,3422,1373xm3410,1410l3400,1410,3395,1407,3395,1400,3401,1404,3422,1404,3421,1405,3416,1408,3410,1410xm3440,1354l3436,1354,3434,1352,3434,1348,3436,1345,3440,1345,3443,1348,3443,1352,3440,1354xm3442,1409l3435,1409,3435,1365,3442,1365,3442,1409xm3465,1365l3458,1365,3458,1355,3465,1352,3465,1365xm3476,1371l3451,1371,3451,1365,3476,1365,3476,1371xm3474,1410l3458,1410,3458,1371,3465,1371,3465,1400,3468,1404,3476,1404,3476,1408,3474,1410xm3476,1404l3474,1404,3476,1402,3476,1404xm3491,1354l3487,1354,3484,1352,3484,1348,3487,1345,3491,1345,3493,1348,3493,1352,3491,1354xm3492,1409l3485,1409,3485,1365,3492,1365,3492,1409xm3534,1410l3515,1410,3503,1398,3503,1377,3515,1364,3535,1364,3541,1370,3518,1370,3511,1379,3511,1395,3518,1404,3540,1404,3534,1410xm3540,1404l3532,1404,3539,1395,3539,1379,3532,1370,3541,1370,3546,1376,3546,1397,3540,1404xm3569,1373l3564,1373,3569,1364,3586,1364,3591,1370,3571,1370,3569,1373xm3564,1409l3557,1409,3557,1365,3564,1365,3564,1373,3569,1373,3564,1378,3564,1409xm3593,1409l3586,1409,3586,1370,3591,1370,3593,1374,3593,1409xe" fillcolor="black" stroked="f">
              <v:path arrowok="t"/>
            </v:shape>
            <v:shape id="_x0000_s2085" style="position:absolute;left:3009;top:1475;width:824;height:66" coordorigin="3009,1475" coordsize="824,66" path="m3032,1511l3026,1511,3026,1494,3032,1494,3032,1511xm3049,1517l3009,1517,3009,1511,3049,1511,3049,1517xm3032,1534l3026,1534,3026,1517,3032,1517,3032,1534xm3096,1539l3089,1539,3089,1475,3096,1475,3096,1516,3105,1516,3104,1517,3105,1518,3096,1518,3096,1539xm3105,1516l3096,1516,3115,1496,3124,1496,3105,1516xm3125,1539l3116,1539,3096,1518,3105,1518,3125,1539xm3138,1485l3134,1485,3132,1482,3132,1478,3134,1476,3138,1476,3141,1478,3141,1482,3138,1485xm3140,1539l3133,1539,3133,1496,3140,1496,3140,1539xm3165,1503l3161,1503,3166,1495,3182,1495,3187,1501,3167,1501,3165,1503xm3161,1539l3154,1539,3154,1496,3161,1496,3161,1503,3165,1503,3161,1508,3161,1539xm3190,1539l3183,1539,3183,1501,3187,1501,3190,1504,3190,1539xm3240,1502l3233,1502,3233,1475,3240,1475,3240,1502xm3228,1540l3210,1540,3200,1528,3200,1508,3211,1495,3229,1495,3232,1501,3214,1501,3207,1510,3207,1526,3214,1534,3231,1534,3228,1540xm3231,1534l3226,1534,3233,1526,3233,1508,3226,1501,3232,1501,3233,1502,3240,1502,3240,1532,3233,1532,3231,1534xm3240,1539l3233,1539,3233,1532,3240,1532,3240,1539xm3258,1504l3255,1504,3252,1501,3252,1497,3255,1495,3258,1495,3261,1497,3261,1501,3258,1504xm3258,1540l3255,1540,3252,1537,3252,1533,3255,1531,3258,1531,3261,1533,3261,1537,3258,1540xm3334,1485l3291,1485,3291,1478,3334,1478,3334,1485xm3316,1539l3309,1539,3309,1485,3316,1485,3316,1539xm3353,1505l3349,1505,3351,1500,3357,1495,3364,1495,3365,1496,3365,1501,3355,1501,3353,1505xm3349,1539l3342,1539,3342,1496,3349,1496,3349,1505,3353,1505,3349,1510,3349,1539xm3365,1503l3363,1501,3365,1501,3365,1503xm3374,1506l3374,1499,3380,1495,3404,1495,3404,1501,3380,1501,3374,1506xm3392,1540l3377,1540,3369,1533,3369,1515,3397,1512,3397,1501,3404,1501,3404,1517,3397,1517,3381,1519,3376,1523,3376,1530,3381,1534,3395,1534,3392,1540xm3395,1534l3390,1534,3397,1527,3397,1517,3404,1517,3404,1532,3397,1532,3395,1534xm3404,1539l3397,1539,3397,1532,3404,1532,3404,1539xm3429,1503l3424,1503,3429,1495,3445,1495,3450,1501,3431,1501,3429,1503xm3424,1539l3417,1539,3417,1496,3424,1496,3424,1503,3429,1503,3424,1508,3424,1539xm3453,1539l3446,1539,3446,1501,3450,1501,3453,1504,3453,1539xm3490,1534l3485,1534,3485,1526,3484,1524,3481,1522,3477,1521,3475,1520,3472,1519,3468,1516,3465,1513,3463,1510,3463,1504,3466,1499,3471,1496,3477,1495,3486,1495,3490,1497,3490,1501,3477,1501,3474,1501,3472,1503,3471,1505,3471,1508,3472,1511,3474,1512,3478,1514,3480,1515,3483,1516,3487,1518,3490,1521,3492,1525,3492,1531,3490,1534xm3490,1504l3485,1501,3490,1501,3490,1504xm3478,1540l3468,1540,3463,1538,3463,1530,3469,1534,3490,1534,3489,1536,3485,1539,3478,1540xm3508,1485l3505,1485,3502,1482,3502,1478,3505,1476,3508,1476,3511,1478,3511,1482,3508,1485xm3510,1539l3503,1539,3503,1496,3510,1496,3510,1539xm3533,1496l3526,1496,3526,1485,3533,1483,3533,1496xm3544,1502l3519,1502,3519,1496,3544,1496,3544,1502xm3542,1540l3526,1540,3526,1502,3533,1502,3533,1531,3536,1534,3544,1534,3544,1539,3542,1540xm3544,1534l3542,1534,3544,1533,3544,1534xm3559,1485l3555,1485,3552,1482,3552,1478,3555,1476,3559,1476,3562,1478,3562,1482,3559,1485xm3560,1539l3553,1539,3553,1496,3560,1496,3560,1539xm3603,1540l3583,1540,3572,1528,3572,1507,3583,1495,3603,1495,3609,1501,3586,1501,3579,1510,3579,1525,3587,1534,3608,1534,3603,1540xm3608,1534l3600,1534,3607,1526,3607,1509,3600,1501,3609,1501,3614,1507,3614,1528,3608,1534xm3637,1503l3633,1503,3638,1495,3654,1495,3659,1501,3639,1501,3637,1503xm3632,1539l3625,1539,3625,1496,3632,1496,3632,1503,3637,1503,3632,1508,3632,1539xm3662,1539l3655,1539,3655,1501,3659,1501,3662,1504,3662,1539xm3683,1539l3676,1539,3676,1478,3683,1478,3683,1507,3691,1507,3690,1508,3692,1509,3683,1509,3683,1539xm3691,1507l3683,1507,3683,1506,3685,1505,3707,1478,3716,1478,3691,1507xm3718,1539l3708,1539,3685,1511,3683,1510,3683,1509,3692,1509,3718,1539xm3731,1485l3727,1485,3724,1482,3724,1478,3727,1476,3731,1476,3733,1478,3733,1482,3731,1485xm3732,1539l3725,1539,3725,1496,3732,1496,3732,1539xm3758,1503l3753,1503,3758,1495,3775,1495,3780,1501,3760,1501,3758,1503xm3753,1539l3746,1539,3746,1496,3753,1496,3753,1503,3758,1503,3753,1508,3753,1539xm3782,1539l3775,1539,3775,1501,3780,1501,3782,1504,3782,1539xm3832,1502l3826,1502,3826,1475,3832,1475,3832,1502xm3821,1540l3802,1540,3792,1528,3792,1508,3803,1495,3821,1495,3825,1501,3807,1501,3800,1510,3800,1526,3807,1534,3824,1534,3821,1540xm3824,1534l3818,1534,3826,1526,3826,1508,3819,1501,3825,1501,3825,1502,3832,1502,3832,1532,3825,1532,3824,1534xm3832,1539l3826,1539,3826,1532,3832,1532,3832,1539xe" fillcolor="black" stroked="f">
              <v:path arrowok="t"/>
            </v:shape>
            <v:line id="_x0000_s2084" style="position:absolute" from="2932,1431" to="3881,1431" strokeweight=".1405mm"/>
            <v:rect id="_x0000_s2083" style="position:absolute;left:2932;top:1293;width:942;height:406" filled="f" strokeweight="5059emu"/>
            <v:shape id="_x0000_s2082" type="#_x0000_t75" style="position:absolute;left:319;top:939;width:2957;height:788">
              <v:imagedata r:id="rId29" o:title=""/>
            </v:shape>
            <v:line id="_x0000_s2081" style="position:absolute" from="3424,982" to="3424,1293" strokeweight="5061emu"/>
            <v:shape id="_x0000_s2080" style="position:absolute;left:3639;top:802;width:316;height:84" coordorigin="3639,802" coordsize="316,84" path="m3662,838l3656,838,3656,820,3662,820,3662,838xm3679,843l3639,843,3639,838,3679,838,3679,843xm3662,860l3656,860,3656,843,3662,843,3662,860xm3730,831l3727,831,3728,827,3735,821,3741,821,3743,822,3743,828,3733,828,3730,831xm3727,866l3720,866,3720,822,3727,822,3727,831,3730,831,3727,836,3727,866xm3743,829l3741,828,3743,828,3743,829xm3776,867l3758,867,3747,855,3747,834,3759,821,3776,821,3781,827,3762,827,3755,834,3754,840,3785,840,3785,846,3754,846,3754,853,3762,861,3782,861,3782,863,3776,867xm3785,840l3778,840,3778,834,3772,827,3781,827,3785,832,3785,840xm3782,861l3776,861,3782,856,3782,861xm3821,867l3802,867,3793,855,3793,834,3803,821,3821,821,3825,827,3807,827,3800,836,3800,852,3807,861,3824,861,3821,867xm3833,828l3826,828,3826,822,3833,822,3833,828xm3824,861l3818,861,3826,853,3826,834,3819,827,3825,827,3826,828,3833,828,3833,858,3826,858,3824,861xm3833,880l3826,880,3826,858,3833,858,3833,880xm3833,886l3802,886,3796,883,3796,876,3803,880,3833,880,3833,886xm3852,811l3848,811,3846,809,3846,805,3848,802,3852,802,3855,805,3855,809,3852,811xm3854,866l3847,866,3847,822,3854,822,3854,866xm3896,867l3876,867,3865,855,3865,834,3877,821,3897,821,3902,827,3880,827,3872,836,3872,852,3880,861,3901,861,3896,867xm3901,861l3893,861,3901,852,3901,836,3893,827,3902,827,3908,833,3908,854,3901,861xm3931,829l3926,829,3931,821,3947,821,3952,827,3933,827,3931,829xm3926,866l3919,866,3919,822,3926,822,3926,829,3931,829,3926,835,3926,866xm3955,866l3948,866,3948,827,3952,827,3955,830,3955,866xe" fillcolor="black" stroked="f">
              <v:path arrowok="t"/>
            </v:shape>
            <v:shape id="_x0000_s2079" style="position:absolute;left:3625;top:1063;width:469;height:65" coordorigin="3625,1063" coordsize="469,65" path="m3648,1098l3642,1098,3642,1081,3648,1081,3648,1098xm3665,1104l3625,1104,3625,1098,3665,1098,3665,1104xm3648,1121l3642,1121,3642,1104,3648,1104,3648,1121xm3715,1083l3708,1083,3708,1072,3715,1070,3715,1083xm3726,1089l3700,1089,3700,1083,3726,1083,3726,1089xm3723,1127l3708,1127,3708,1089,3715,1089,3715,1118,3718,1121,3726,1121,3726,1126,3723,1127xm3726,1121l3724,1121,3726,1120,3726,1121xm3745,1092l3742,1092,3743,1087,3750,1082,3756,1082,3757,1083,3757,1089,3748,1089,3745,1092xm3742,1126l3735,1126,3735,1083,3742,1083,3742,1092,3745,1092,3742,1097,3742,1126xm3757,1090l3756,1089,3757,1089,3757,1090xm3766,1093l3766,1086,3772,1082,3796,1082,3796,1088,3772,1088,3766,1093xm3784,1127l3769,1127,3762,1121,3762,1103,3789,1099,3789,1088,3796,1088,3796,1104,3789,1104,3774,1107,3769,1110,3769,1118,3774,1122,3788,1122,3784,1127xm3788,1122l3782,1122,3789,1114,3789,1104,3796,1104,3796,1120,3789,1120,3788,1122xm3796,1126l3789,1126,3789,1120,3796,1120,3796,1126xm3821,1090l3816,1090,3821,1082,3838,1082,3843,1088,3823,1088,3821,1090xm3816,1126l3809,1126,3809,1083,3816,1083,3816,1090,3821,1090,3816,1096,3816,1126xm3845,1126l3838,1126,3838,1088,3843,1088,3845,1091,3845,1126xm3883,1122l3878,1122,3878,1114,3876,1111,3873,1109,3870,1108,3868,1107,3865,1106,3860,1104,3857,1101,3856,1097,3856,1091,3859,1087,3863,1084,3869,1082,3878,1082,3883,1084,3883,1088,3870,1088,3867,1089,3864,1090,3863,1093,3863,1096,3864,1098,3867,1100,3870,1101,3872,1102,3875,1103,3880,1105,3883,1108,3885,1112,3885,1118,3883,1122xm3883,1091l3878,1088,3883,1088,3883,1091xm3871,1127l3861,1127,3856,1125,3856,1117,3862,1122,3883,1122,3882,1123,3877,1126,3871,1127xm3901,1072l3897,1072,3894,1069,3894,1065,3897,1063,3901,1063,3904,1065,3904,1069,3901,1072xm3902,1126l3895,1126,3895,1083,3902,1083,3902,1126xm3926,1083l3919,1083,3919,1072,3926,1070,3926,1083xm3937,1089l3911,1089,3911,1083,3937,1083,3937,1089xm3934,1127l3919,1127,3919,1089,3926,1089,3926,1118,3929,1121,3937,1121,3937,1126,3934,1127xm3937,1121l3935,1121,3937,1120,3937,1121xm3951,1072l3948,1072,3945,1069,3945,1065,3948,1063,3951,1063,3954,1065,3954,1069,3951,1072xm3953,1126l3946,1126,3946,1083,3953,1083,3953,1126xm3995,1127l3976,1127,3964,1115,3964,1094,3976,1082,3996,1082,4001,1088,3979,1088,3971,1097,3971,1113,3979,1122,4001,1122,3995,1127xm4001,1122l3992,1122,4000,1113,4000,1097,3992,1088,4001,1088,4007,1094,4007,1115,4001,1122xm4030,1090l4025,1090,4030,1082,4046,1082,4051,1088,4032,1088,4030,1090xm4025,1126l4018,1126,4018,1083,4025,1083,4025,1090,4030,1090,4025,1096,4025,1126xm4054,1126l4047,1126,4047,1088,4051,1088,4054,1091,4054,1126xm4091,1122l4086,1122,4086,1114,4085,1111,4082,1109,4078,1108,4076,1107,4073,1106,4069,1104,4066,1101,4065,1097,4065,1091,4067,1087,4072,1084,4078,1082,4087,1082,4091,1084,4091,1088,4078,1088,4075,1089,4073,1090,4072,1093,4072,1096,4073,1098,4075,1100,4079,1101,4081,1102,4084,1103,4088,1105,4092,1108,4093,1112,4093,1118,4091,1122xm4091,1091l4087,1088,4091,1088,4091,1091xm4080,1127l4069,1127,4065,1125,4065,1117,4070,1122,4091,1122,4091,1123,4086,1126,4080,1127xe" fillcolor="black" stroked="f">
              <v:path arrowok="t"/>
            </v:shape>
            <v:shape id="_x0000_s2078" style="position:absolute;left:3575;top:1203;width:30;height:30" coordorigin="3575,1203" coordsize="30,30" path="m3592,1216l3588,1216,3587,1203,3593,1203,3592,1216xm3583,1233l3578,1230,3586,1220,3575,1217,3577,1212,3588,1216,3604,1216,3605,1217,3593,1220,3595,1222,3590,1222,3583,1233xm3604,1216l3592,1216,3603,1212,3604,1216xm3596,1233l3590,1222,3595,1222,3601,1230,3596,1233xe" fillcolor="black" stroked="f">
              <v:path arrowok="t"/>
            </v:shape>
            <v:shape id="_x0000_s2077" style="position:absolute;left:3396;top:982;width:58;height:116" coordorigin="3396,982" coordsize="58,116" path="m3424,1097l3396,1040,3424,982,3453,1040,3424,1097xe" fillcolor="black" stroked="f">
              <v:path arrowok="t"/>
            </v:shape>
            <v:shape id="_x0000_s2076" style="position:absolute;left:3396;top:982;width:58;height:116" coordorigin="3396,982" coordsize="58,116" path="m3424,982l3453,1040,3424,1097,3396,1040,3424,982xe" filled="f" strokeweight="5060emu">
              <v:path arrowok="t"/>
            </v:shape>
            <v:shape id="_x0000_s2075" style="position:absolute;left:3403;top:1250;width:44;height:44" coordorigin="3403,1250" coordsize="44,44" path="m3432,1293l3417,1293,3403,1278,3403,1264,3417,1250,3432,1250,3446,1264,3446,1278,3432,1293xe" fillcolor="black" stroked="f">
              <v:path arrowok="t"/>
            </v:shape>
            <v:shape id="_x0000_s2074" style="position:absolute;left:3381;top:1163;width:87;height:131" coordorigin="3381,1163" coordsize="87,131" path="m3417,1293l3403,1278,3403,1264,3417,1250,3424,1250,3381,1163,3424,1250,3468,1163,3424,1250,3432,1250,3446,1264,3446,1278,3432,1293,3417,1293xe" filled="f" strokeweight="5060emu">
              <v:path arrowok="t"/>
            </v:shape>
            <v:line id="_x0000_s2073" style="position:absolute" from="3794,1706" to="3794,1981" strokeweight="5061emu"/>
            <v:shape id="_x0000_s2072" style="position:absolute;left:3915;top:1706;width:287;height:67" coordorigin="3915,1706" coordsize="287,67" path="m3937,1743l3932,1743,3932,1726,3937,1726,3937,1743xm3955,1748l3915,1748,3915,1743,3955,1743,3955,1748xm3937,1765l3932,1765,3932,1748,3937,1748,3937,1765xm4021,1772l4003,1772,3992,1760,3992,1739,4004,1726,4021,1726,4026,1732,4007,1732,4000,1739,4000,1745,4030,1745,4030,1751,3999,1751,4000,1758,4007,1766,4027,1766,4027,1768,4021,1772xm4030,1745l4023,1745,4023,1739,4017,1732,4026,1732,4030,1737,4030,1745xm4027,1766l4021,1766,4027,1761,4027,1766xm4050,1727l4043,1727,4043,1714,4051,1706,4060,1706,4062,1706,4062,1712,4050,1712,4050,1727xm4062,1713l4060,1712,4062,1712,4062,1713xm4060,1733l4036,1733,4036,1727,4060,1727,4060,1733xm4050,1771l4043,1771,4043,1733,4050,1733,4050,1771xm4077,1727l4071,1727,4071,1714,4078,1706,4088,1706,4089,1706,4089,1712,4077,1712,4077,1727xm4089,1713l4087,1712,4089,1712,4089,1713xm4088,1733l4063,1733,4063,1727,4088,1727,4088,1733xm4077,1771l4071,1771,4071,1733,4077,1733,4077,1771xm4121,1772l4103,1772,4092,1760,4092,1739,4104,1726,4121,1726,4126,1732,4107,1732,4100,1739,4099,1745,4130,1745,4130,1751,4099,1751,4100,1758,4107,1766,4127,1766,4127,1768,4121,1772xm4130,1745l4123,1745,4123,1739,4117,1732,4126,1732,4130,1737,4130,1745xm4127,1766l4121,1766,4127,1761,4127,1766xm4165,1772l4149,1772,4138,1760,4138,1739,4150,1726,4166,1726,4170,1729,4170,1732,4153,1732,4145,1742,4145,1757,4153,1766,4170,1766,4170,1769,4165,1772xm4170,1736l4165,1732,4170,1732,4170,1736xm4170,1766l4165,1766,4170,1762,4170,1766xm4190,1727l4183,1727,4183,1717,4190,1715,4190,1727xm4201,1733l4176,1733,4176,1727,4201,1727,4201,1733xm4198,1772l4183,1772,4183,1733,4190,1733,4190,1762,4193,1766,4201,1766,4201,1770,4198,1772xm4201,1766l4199,1766,4201,1765,4201,1766xe" fillcolor="black" stroked="f">
              <v:path arrowok="t"/>
            </v:shape>
            <v:shape id="_x0000_s2071" style="position:absolute;left:3984;top:1868;width:35;height:63" coordorigin="3984,1868" coordsize="35,63" path="m3984,1881l3984,1874,4006,1868,4006,1877,3999,1877,3984,1881xm4006,1924l3999,1924,3999,1877,4006,1877,4006,1924xm4019,1930l3985,1930,3985,1924,4019,1924,4019,1930xe" fillcolor="black" stroked="f">
              <v:path arrowok="t"/>
            </v:shape>
            <v:shape id="_x0000_s2070" style="position:absolute;left:3765;top:1706;width:58;height:116" coordorigin="3765,1706" coordsize="58,116" path="m3794,1822l3765,1764,3794,1706,3823,1764,3794,1822xe" fillcolor="black" stroked="f">
              <v:path arrowok="t"/>
            </v:shape>
            <v:shape id="_x0000_s2069" style="position:absolute;left:3765;top:1706;width:58;height:116" coordorigin="3765,1706" coordsize="58,116" path="m3794,1706l3823,1764,3794,1822,3765,1764,3794,1706xe" filled="f" strokeweight="5060emu">
              <v:path arrowok="t"/>
            </v:shape>
            <v:shape id="_x0000_s2068" style="position:absolute;left:3772;top:1937;width:44;height:44" coordorigin="3772,1937" coordsize="44,44" path="m3801,1981l3787,1981,3772,1966,3772,1952,3787,1937,3801,1937,3816,1952,3816,1966,3801,1981xe" fillcolor="black" stroked="f">
              <v:path arrowok="t"/>
            </v:shape>
            <v:shape id="_x0000_s2067" style="position:absolute;left:3751;top:1851;width:87;height:131" coordorigin="3751,1851" coordsize="87,131" path="m3787,1981l3772,1966,3772,1952,3787,1937,3794,1937,3751,1851,3794,1937,3838,1851,3794,1937,3801,1937,3816,1952,3816,1966,3801,1981,3787,1981xe" filled="f" strokeweight="5060emu">
              <v:path arrowok="t"/>
            </v:shape>
            <v:shape id="_x0000_s2066" type="#_x0000_t75" style="position:absolute;left:352;top:504;width:717;height:319">
              <v:imagedata r:id="rId9" o:title=""/>
            </v:shape>
            <v:shape id="_x0000_s2065" style="position:absolute;left:498;top:642;width:423;height:66" coordorigin="498,642" coordsize="423,66" path="m506,706l498,706,521,646,528,646,531,653,525,653,524,656,524,657,514,683,543,683,545,689,512,689,506,706xm543,683l535,683,526,657,525,656,525,653,531,653,543,683xm552,706l544,706,538,689,545,689,552,706xm585,707l568,707,557,695,557,675,569,662,585,662,590,664,590,668,573,668,564,677,564,693,572,702,590,702,590,704,585,707xm590,671l585,668,590,668,590,671xm590,702l585,702,590,698,590,702xm609,663l602,663,602,652,609,650,609,663xm620,669l595,669,595,663,620,663,620,669xm618,707l602,707,602,669,609,669,609,698,612,701,620,701,620,706,618,707xm620,701l618,701,620,700,620,701xm635,652l631,652,629,649,629,645,631,643,635,643,638,645,638,649,635,652xm637,706l630,706,630,663,637,663,637,706xm667,706l661,706,644,663,652,663,663,695,664,698,664,701,670,701,667,706xm670,701l665,701,665,697,666,695,677,663,685,663,670,701xm718,707l700,707,689,696,689,675,701,662,718,662,723,668,704,668,697,675,697,681,727,681,727,686,697,686,697,694,704,702,724,702,724,703,718,707xm727,681l720,681,720,674,714,668,723,668,727,673,727,681xm724,702l718,702,724,697,724,702xm773,707l750,707,735,691,735,663,752,645,774,645,780,647,780,651,755,651,742,665,742,688,754,701,780,701,780,704,773,707xm780,655l774,651,780,651,780,655xm780,701l773,701,780,697,780,701xm799,706l792,706,792,642,799,642,799,706xm814,673l814,666,820,662,844,662,844,668,820,668,814,673xm832,707l817,707,809,701,809,683,837,679,837,668,844,668,844,684,837,684,821,687,817,690,817,698,821,702,836,702,832,707xm836,702l830,702,837,694,837,684,844,684,844,700,837,700,836,702xm844,706l837,706,837,700,844,700,844,706xm881,702l876,702,876,694,874,691,872,689,868,688,866,687,863,686,859,684,856,681,854,677,854,671,857,667,862,664,868,662,877,662,881,664,881,668,868,668,865,669,863,670,861,673,861,676,863,678,865,680,869,681,871,682,874,683,878,685,881,688,883,692,883,698,881,702xm881,671l876,668,881,668,881,671xm869,707l859,707,854,705,854,697,860,702,881,702,880,703,876,706,869,707xm918,702l913,702,913,694,911,691,909,689,905,688,903,687,900,686,896,684,893,681,891,677,891,671,894,667,899,664,905,662,914,662,918,664,918,668,905,668,902,669,900,670,898,673,898,676,900,678,902,680,905,681,908,682,910,683,915,685,918,688,920,692,920,698,918,702xm918,671l913,668,918,668,918,671xm906,707l896,707,891,705,891,697,897,702,918,702,917,703,912,706,906,707xe" fillcolor="black" stroked="f">
              <v:path arrowok="t"/>
            </v:shape>
            <v:rect id="_x0000_s2064" style="position:absolute;left:352;top:504;width:717;height:319" filled="f" strokeweight="5059emu"/>
            <v:line id="_x0000_s2063" style="position:absolute" from="381,504" to="381,822" strokeweight="5061emu"/>
            <v:line id="_x0000_s2062" style="position:absolute" from="1040,504" to="1040,822" strokeweight="5061emu"/>
            <v:line id="_x0000_s2061" style="position:absolute" from="366,511" to="366,815" strokecolor="white" strokeweight=".39625mm"/>
            <v:line id="_x0000_s2060" style="position:absolute" from="1055,511" to="1055,815" strokecolor="white" strokeweight=".39625mm"/>
            <v:line id="_x0000_s2059" style="position:absolute" from="714,504" to="714,142" strokeweight="5061emu"/>
            <v:line id="_x0000_s2058" style="position:absolute" from="714,142" to="1577,142" strokeweight=".1405mm"/>
            <v:shape id="_x0000_s2057" style="position:absolute;left:1504;top:84;width:73;height:116" coordorigin="1504,84" coordsize="73,116" path="m1504,200l1504,84,1577,142,1504,200xe" stroked="f">
              <v:path arrowok="t"/>
            </v:shape>
            <v:shape id="_x0000_s2056" style="position:absolute;left:1504;top:84;width:73;height:116" coordorigin="1504,84" coordsize="73,116" path="m1577,142l1504,200,1504,84,1577,142xe" filled="f" strokeweight="5060emu">
              <v:path arrowok="t"/>
            </v:shape>
            <v:line id="_x0000_s2055" style="position:absolute" from="1077,670" to="1606,670" strokeweight=".1405mm"/>
            <v:shape id="_x0000_s2054" style="position:absolute;left:1528;top:543;width:35;height:63" coordorigin="1528,543" coordsize="35,63" path="m1528,556l1528,549,1549,543,1549,552,1542,552,1528,556xm1549,599l1542,599,1542,552,1549,552,1549,599xm1563,605l1528,605,1528,599,1563,599,1563,605xe" fillcolor="black" stroked="f">
              <v:path arrowok="t"/>
            </v:shape>
            <v:shape id="_x0000_s2053" style="position:absolute;left:1077;top:641;width:116;height:58" coordorigin="1077,641" coordsize="116,58" path="m1135,699l1077,670,1135,641,1192,670,1135,699xe" fillcolor="black" stroked="f">
              <v:path arrowok="t"/>
            </v:shape>
            <v:shape id="_x0000_s2052" style="position:absolute;left:1077;top:641;width:116;height:58" coordorigin="1077,641" coordsize="116,58" path="m1077,670l1135,641,1192,670,1135,699,1077,670xe" filled="f" strokeweight="5059emu">
              <v:path arrowok="t"/>
            </v:shape>
            <v:shape id="_x0000_s2051" style="position:absolute;left:1562;top:648;width:44;height:44" coordorigin="1562,648" coordsize="44,44" path="m1591,692l1577,692,1562,677,1562,663,1577,648,1591,648,1606,663,1606,677,1591,692xe" fillcolor="black" stroked="f">
              <v:path arrowok="t"/>
            </v:shape>
            <v:shape id="_x0000_s2050" style="position:absolute;left:1475;top:627;width:131;height:87" coordorigin="1475,627" coordsize="131,87" path="m1606,677l1591,692,1577,692,1562,677,1562,670,1475,714,1562,670,1475,627,1562,670,1562,663,1577,648,1591,648,1606,663,1606,677xe" filled="f" strokeweight="5059emu">
              <v:path arrowok="t"/>
            </v:shape>
            <v:line id="_x0000_s2049" style="position:absolute" from="3881,1496" to="4033,1496" strokeweight=".1405mm"/>
            <v:line id="_x0000_s2048" style="position:absolute" from="4033,1496" to="4033,1713" strokeweight="5061emu"/>
            <v:line id="_x0000_s2047" style="position:absolute" from="4033,1713" to="4033,337" strokeweight="5061emu"/>
            <v:shape id="_x0000_s3175" type="#_x0000_t75" style="position:absolute;left:3683;top:333;width:398;height:138">
              <v:imagedata r:id="rId30" o:title=""/>
            </v:shape>
            <v:line id="_x0000_s3174" style="position:absolute" from="3569,1293" to="3569,192" strokeweight="5061emu"/>
            <v:line id="_x0000_s3173" style="position:absolute" from="3569,192" to="2301,192" strokeweight=".1405mm"/>
            <v:shape id="_x0000_s3172" style="position:absolute;left:2301;top:134;width:73;height:116" coordorigin="2301,134" coordsize="73,116" path="m2374,250l2301,192,2374,134,2374,250xe" stroked="f">
              <v:path arrowok="t"/>
            </v:shape>
            <v:shape id="_x0000_s3171" style="position:absolute;left:2301;top:134;width:73;height:116" coordorigin="2301,134" coordsize="73,116" path="m2301,192l2374,134,2374,250,2301,192xe" filled="f" strokeweight="5060emu">
              <v:path arrowok="t"/>
            </v:shape>
            <v:line id="_x0000_s3170" style="position:absolute" from="1707,2169" to="1258,2169" strokeweight=".1405mm"/>
            <v:line id="_x0000_s3169" style="position:absolute" from="1258,2169" to="1258,2365" strokeweight="5061emu"/>
            <v:shape id="_x0000_s3168" style="position:absolute;left:1088;top:1917;width:499;height:84" coordorigin="1088,1917" coordsize="499,84" path="m1111,1953l1106,1953,1106,1936,1111,1936,1111,1953xm1128,1958l1088,1958,1088,1953,1128,1953,1128,1958xm1111,1975l1106,1975,1106,1958,1111,1958,1111,1975xm1194,1982l1177,1982,1166,1970,1166,1949,1178,1936,1194,1936,1199,1939,1199,1942,1182,1942,1173,1952,1173,1967,1181,1976,1199,1976,1199,1979,1194,1982xm1199,1946l1194,1942,1199,1942,1199,1946xm1199,1976l1194,1976,1199,1972,1199,1976xm1237,1982l1218,1982,1206,1970,1206,1949,1218,1936,1238,1936,1243,1942,1221,1942,1213,1951,1213,1967,1221,1976,1243,1976,1237,1982xm1243,1976l1235,1976,1242,1967,1242,1951,1235,1942,1243,1942,1249,1948,1249,1969,1243,1976xm1272,1945l1267,1945,1272,1936,1289,1936,1293,1942,1274,1942,1272,1945xm1267,1981l1260,1981,1260,1937,1267,1937,1267,1945,1272,1945,1267,1950,1267,1981xm1296,1981l1289,1981,1289,1942,1293,1942,1296,1946,1296,1981xm1321,1945l1316,1945,1321,1936,1338,1936,1343,1942,1323,1942,1321,1945xm1316,1981l1309,1981,1309,1937,1316,1937,1316,1945,1321,1945,1316,1950,1316,1981xm1345,1981l1338,1981,1338,1942,1343,1942,1345,1946,1345,1981xm1370,1945l1366,1945,1371,1936,1389,1936,1394,1942,1373,1942,1370,1945xm1365,2001l1359,2001,1359,1937,1365,1937,1365,1945,1370,1945,1365,1951,1365,1969,1371,1975,1365,1975,1365,2001xm1393,1976l1384,1976,1391,1966,1391,1951,1385,1942,1394,1942,1399,1948,1399,1969,1393,1976xm1388,1982l1370,1982,1366,1975,1371,1975,1373,1976,1393,1976,1388,1982xm1438,1982l1418,1982,1407,1970,1407,1949,1419,1936,1439,1936,1444,1942,1422,1942,1414,1951,1414,1967,1422,1976,1443,1976,1438,1982xm1443,1976l1435,1976,1442,1967,1442,1951,1435,1942,1444,1942,1449,1948,1449,1969,1443,1976xm1466,1926l1462,1926,1460,1924,1460,1920,1462,1917,1466,1917,1469,1920,1469,1924,1466,1926xm1468,1981l1461,1981,1461,1937,1468,1937,1468,1981xm1493,1945l1489,1945,1494,1936,1510,1936,1515,1942,1495,1942,1493,1945xm1489,1981l1482,1981,1482,1937,1489,1937,1489,1945,1493,1945,1489,1950,1489,1981xm1518,1981l1511,1981,1511,1942,1515,1942,1518,1946,1518,1981xm1540,1937l1533,1937,1533,1927,1540,1925,1540,1937xm1551,1943l1526,1943,1526,1937,1551,1937,1551,1943xm1549,1982l1533,1982,1533,1943,1540,1943,1540,1972,1543,1976,1551,1976,1551,1980,1549,1982xm1551,1976l1549,1976,1551,1975,1551,1976xm1584,1976l1579,1976,1579,1968,1578,1966,1575,1964,1572,1962,1569,1962,1567,1960,1562,1958,1559,1955,1558,1951,1558,1946,1561,1941,1565,1938,1571,1936,1580,1936,1585,1938,1585,1942,1572,1942,1568,1943,1566,1945,1565,1947,1565,1950,1566,1952,1569,1954,1572,1956,1574,1956,1577,1958,1582,1960,1585,1963,1587,1967,1587,1972,1584,1976xm1585,1945l1580,1942,1585,1942,1585,1945xm1573,1982l1563,1982,1558,1979,1558,1972,1563,1976,1584,1976,1584,1977,1579,1980,1573,1982xe" fillcolor="black" stroked="f">
              <v:path arrowok="t"/>
            </v:shape>
            <v:shape id="_x0000_s3167" style="position:absolute;left:1372;top:2268;width:30;height:30" coordorigin="1372,2268" coordsize="30,30" path="m1389,2281l1385,2281,1384,2268,1390,2268,1389,2281xm1380,2298l1375,2294,1383,2284,1372,2282,1374,2276,1385,2281,1401,2281,1402,2282,1390,2284,1392,2286,1387,2286,1380,2298xm1401,2281l1389,2281,1400,2276,1401,2281xm1393,2298l1387,2286,1392,2286,1398,2294,1393,2298xe" fillcolor="black" stroked="f">
              <v:path arrowok="t"/>
            </v:shape>
            <v:shape id="_x0000_s3166" style="position:absolute;left:1591;top:2140;width:116;height:58" coordorigin="1591,2140" coordsize="116,58" path="m1649,2198l1591,2169,1649,2140,1707,2169,1649,2198xe" fillcolor="black" stroked="f">
              <v:path arrowok="t"/>
            </v:shape>
            <v:shape id="_x0000_s3165" style="position:absolute;left:1591;top:2140;width:116;height:58" coordorigin="1591,2140" coordsize="116,58" path="m1707,2169l1649,2198,1591,2169,1649,2140,1707,2169xe" filled="f" strokeweight="5059emu">
              <v:path arrowok="t"/>
            </v:shape>
            <v:shape id="_x0000_s3164" style="position:absolute;left:1236;top:2321;width:44;height:44" coordorigin="1236,2321" coordsize="44,44" path="m1265,2365l1250,2365,1236,2350,1236,2336,1250,2321,1265,2321,1279,2336,1279,2350,1265,2365xe" fillcolor="black" stroked="f">
              <v:path arrowok="t"/>
            </v:shape>
            <v:shape id="_x0000_s3163" style="position:absolute;left:1214;top:2234;width:87;height:131" coordorigin="1214,2234" coordsize="87,131" path="m1250,2365l1236,2350,1236,2336,1250,2321,1258,2321,1214,2234,1258,2321,1301,2234,1258,2321,1265,2321,1279,2336,1279,2350,1265,2365,1250,2365xe" filled="f" strokeweight="5060emu">
              <v:path arrowok="t"/>
            </v:shape>
            <v:line id="_x0000_s3162" style="position:absolute" from="2533,1974" to="2533,453" strokeweight="5061emu"/>
            <v:line id="_x0000_s3161" style="position:absolute" from="2533,453" to="3627,453" strokeweight=".1405mm"/>
            <v:line id="_x0000_s3160" style="position:absolute" from="3627,453" to="3627,149" strokeweight="5061emu"/>
            <v:line id="_x0000_s3159" style="position:absolute" from="3627,149" to="3743,149" strokeweight=".1405mm"/>
            <v:shape id="_x0000_s3158" style="position:absolute;left:2386;top:1812;width:40;height:40" coordorigin="2386,1812" coordsize="40,40" path="m2408,1830l2403,1830,2403,1812,2408,1812,2408,1830xm2426,1835l2386,1835,2386,1830,2426,1830,2426,1835xm2408,1852l2403,1852,2403,1835,2408,1835,2408,1852xe" fillcolor="black" stroked="f">
              <v:path arrowok="t"/>
            </v:shape>
            <v:shape id="_x0000_s3157" style="position:absolute;left:2777;top:359;width:644;height:67" coordorigin="2777,359" coordsize="644,67" path="m2800,396l2794,396,2794,379,2800,379,2800,396xm2817,401l2777,401,2777,396,2817,396,2817,401xm2800,419l2794,419,2794,401,2800,401,2800,419xm2895,387l2888,387,2888,360,2895,360,2895,387xm2883,425l2864,425,2854,413,2854,393,2865,380,2883,380,2887,385,2869,385,2862,395,2862,410,2869,419,2886,419,2883,425xm2886,419l2880,419,2888,411,2888,393,2881,385,2887,385,2887,387,2895,387,2895,417,2887,417,2886,419xm2895,424l2888,424,2888,417,2895,417,2895,424xm2935,425l2916,425,2906,413,2906,392,2917,380,2934,380,2939,385,2921,385,2914,392,2913,398,2944,398,2944,404,2913,404,2913,411,2921,419,2941,419,2941,421,2935,425xm2944,398l2937,398,2936,392,2931,385,2939,385,2944,391,2944,398xm2941,419l2934,419,2941,414,2941,419xm2964,381l2957,381,2957,367,2965,359,2974,359,2976,359,2976,365,2964,365,2964,381xm2976,366l2974,365,2976,365,2976,366xm2974,386l2949,386,2949,381,2974,381,2974,386xm2964,424l2957,424,2957,386,2964,386,2964,424xm3008,425l2989,425,2978,413,2978,392,2990,380,3007,380,3012,385,2993,385,2987,392,2986,398,3016,398,3016,404,2986,404,2986,411,2993,419,3013,419,3013,421,3008,425xm3016,398l3009,398,3009,392,3003,385,3012,385,3016,391,3016,398xm3013,419l3007,419,3013,414,3013,419xm3037,389l3034,389,3035,385,3042,380,3048,380,3050,380,3050,386,3040,386,3037,389xm3034,424l3027,424,3027,381,3034,381,3034,389,3037,389,3034,395,3034,424xm3050,388l3048,386,3050,386,3050,388xm3068,389l3064,389,3066,385,3072,380,3078,380,3080,380,3080,386,3070,386,3068,389xm3064,424l3057,424,3057,381,3064,381,3064,389,3068,389,3064,395,3064,424xm3080,388l3078,386,3080,386,3080,388xm3114,425l3095,425,3084,413,3084,392,3096,380,3113,380,3118,385,3099,385,3092,392,3092,398,3122,398,3122,404,3092,404,3092,411,3099,419,3119,419,3119,421,3114,425xm3122,398l3115,398,3115,392,3109,385,3118,385,3122,391,3122,398xm3119,419l3113,419,3119,414,3119,419xm3170,387l3163,387,3163,360,3170,360,3170,387xm3158,425l3140,425,3130,413,3130,393,3141,380,3159,380,3162,385,3144,385,3137,395,3137,410,3144,419,3161,419,3158,425xm3161,419l3156,419,3163,411,3163,393,3156,385,3162,385,3163,387,3170,387,3170,417,3163,417,3161,419xm3170,424l3163,424,3163,417,3170,417,3170,424xm3217,424l3185,424,3185,363,3216,363,3216,370,3192,370,3192,390,3214,390,3214,396,3192,396,3192,418,3217,418,3217,424xm3245,424l3238,424,3222,381,3229,381,3240,412,3241,416,3242,418,3247,418,3245,424xm3247,418l3242,418,3242,415,3243,412,3255,381,3262,381,3247,418xm3296,425l3277,425,3267,413,3267,392,3278,380,3295,380,3300,385,3282,385,3275,392,3274,398,3305,398,3305,404,3274,404,3274,411,3282,419,3302,419,3302,421,3296,425xm3305,398l3297,398,3297,392,3292,385,3300,385,3305,391,3305,398xm3302,419l3295,419,3302,414,3302,419xm3327,388l3322,388,3327,380,3344,380,3348,385,3329,385,3327,388xm3322,424l3315,424,3315,381,3322,381,3322,388,3327,388,3322,393,3322,424xm3351,424l3344,424,3344,385,3348,385,3351,389,3351,424xm3374,381l3367,381,3367,370,3374,368,3374,381xm3385,386l3359,386,3359,381,3385,381,3385,386xm3382,425l3367,425,3367,386,3374,386,3374,415,3377,419,3385,419,3385,424,3382,425xm3385,419l3383,419,3385,418,3385,419xm3418,419l3413,419,3413,411,3411,409,3409,407,3405,406,3403,405,3400,404,3396,401,3393,398,3391,395,3391,389,3394,384,3399,381,3405,380,3414,380,3418,381,3418,385,3405,385,3402,386,3400,388,3398,390,3398,393,3400,395,3402,397,3405,399,3408,400,3410,401,3415,403,3418,406,3420,410,3420,416,3418,419xm3418,389l3413,385,3418,385,3418,389xm3406,425l3396,425,3391,422,3391,415,3397,419,3418,419,3417,420,3412,423,3406,425xe" fillcolor="black" stroked="f">
              <v:path arrowok="t"/>
            </v:shape>
            <v:shape id="_x0000_s3156" style="position:absolute;left:2637;top:1781;width:35;height:63" coordorigin="2637,1781" coordsize="35,63" path="m2637,1794l2637,1787,2658,1781,2658,1790,2651,1790,2637,1794xm2658,1837l2651,1837,2651,1790,2658,1790,2658,1837xm2671,1843l2637,1843,2637,1837,2671,1837,2671,1843xe" fillcolor="black" stroked="f">
              <v:path arrowok="t"/>
            </v:shape>
            <v:shape id="_x0000_s3155" style="position:absolute;left:3510;top:197;width:30;height:30" coordorigin="3510,197" coordsize="30,30" path="m3526,209l3523,209,3522,197,3527,197,3526,209xm3518,226l3513,223,3521,213,3510,211,3511,205,3523,209,3539,209,3539,211,3528,213,3530,215,3525,215,3518,226xm3539,209l3526,209,3538,205,3539,209xm3531,226l3525,215,3530,215,3536,223,3531,226xe" fillcolor="black" stroked="f">
              <v:path arrowok="t"/>
            </v:shape>
            <v:shape id="_x0000_s3154" style="position:absolute;left:2504;top:1858;width:58;height:116" coordorigin="2504,1858" coordsize="58,116" path="m2533,1974l2504,1916,2533,1858,2562,1916,2533,1974xe" stroked="f">
              <v:path arrowok="t"/>
            </v:shape>
            <v:shape id="_x0000_s3153" style="position:absolute;left:2504;top:1858;width:58;height:116" coordorigin="2504,1858" coordsize="58,116" path="m2533,1974l2504,1916,2533,1858,2562,1916,2533,1974xe" filled="f" strokeweight="5060emu">
              <v:path arrowok="t"/>
            </v:shape>
            <v:shape id="_x0000_s3152" style="position:absolute;left:3700;top:127;width:44;height:44" coordorigin="3700,127" coordsize="44,44" path="m3729,171l3714,171,3700,156,3700,142,3714,127,3729,127,3743,142,3743,156,3729,171xe" fillcolor="black" stroked="f">
              <v:path arrowok="t"/>
            </v:shape>
            <v:shape id="_x0000_s3151" style="position:absolute;left:3613;top:105;width:131;height:87" coordorigin="3613,105" coordsize="131,87" path="m3743,156l3729,171,3714,171,3700,156,3700,149,3613,192,3700,149,3613,105,3700,149,3700,142,3714,127,3729,127,3743,142,3743,156xe" filled="f" strokeweight="5059emu">
              <v:path arrowok="t"/>
            </v:shape>
            <w10:wrap type="none"/>
            <w10:anchorlock/>
          </v:group>
        </w:pict>
      </w:r>
    </w:p>
    <w:p w14:paraId="71733722" w14:textId="77777777" w:rsidR="0009741E" w:rsidRDefault="0009741E">
      <w:pPr>
        <w:pStyle w:val="BodyText"/>
        <w:spacing w:before="3"/>
        <w:rPr>
          <w:sz w:val="16"/>
        </w:rPr>
      </w:pPr>
    </w:p>
    <w:p w14:paraId="6C17059D" w14:textId="77777777" w:rsidR="0009741E" w:rsidRDefault="003648A5">
      <w:pPr>
        <w:ind w:left="1494" w:right="260"/>
        <w:rPr>
          <w:sz w:val="16"/>
        </w:rPr>
      </w:pPr>
      <w:r>
        <w:rPr>
          <w:sz w:val="16"/>
        </w:rPr>
        <w:t>Fig. 1.   State machine meta-model</w:t>
      </w:r>
    </w:p>
    <w:p w14:paraId="4A3F5863" w14:textId="77777777" w:rsidR="0009741E" w:rsidRDefault="0009741E">
      <w:pPr>
        <w:pStyle w:val="BodyText"/>
        <w:spacing w:before="6"/>
        <w:rPr>
          <w:sz w:val="12"/>
        </w:rPr>
      </w:pPr>
    </w:p>
    <w:p w14:paraId="7B2EADA5" w14:textId="77777777" w:rsidR="0009741E" w:rsidRDefault="003648A5">
      <w:pPr>
        <w:pStyle w:val="ListParagraph"/>
        <w:numPr>
          <w:ilvl w:val="1"/>
          <w:numId w:val="7"/>
        </w:numPr>
        <w:tabs>
          <w:tab w:val="left" w:pos="520"/>
        </w:tabs>
        <w:spacing w:line="180" w:lineRule="exact"/>
        <w:ind w:right="117"/>
        <w:jc w:val="both"/>
        <w:rPr>
          <w:sz w:val="16"/>
        </w:rPr>
      </w:pPr>
      <w:r>
        <w:rPr>
          <w:sz w:val="16"/>
        </w:rPr>
        <w:t xml:space="preserve">A </w:t>
      </w:r>
      <w:proofErr w:type="spellStart"/>
      <w:r>
        <w:rPr>
          <w:i/>
          <w:sz w:val="16"/>
        </w:rPr>
        <w:t>TimeEvent</w:t>
      </w:r>
      <w:proofErr w:type="spellEnd"/>
      <w:r>
        <w:rPr>
          <w:i/>
          <w:sz w:val="16"/>
        </w:rPr>
        <w:t xml:space="preserve"> </w:t>
      </w:r>
      <w:r>
        <w:rPr>
          <w:sz w:val="16"/>
        </w:rPr>
        <w:t xml:space="preserve">specifies the time of occurrence </w:t>
      </w:r>
      <w:proofErr w:type="spellStart"/>
      <w:r>
        <w:rPr>
          <w:i/>
          <w:sz w:val="16"/>
        </w:rPr>
        <w:t>dur</w:t>
      </w:r>
      <w:proofErr w:type="spellEnd"/>
      <w:r>
        <w:rPr>
          <w:i/>
          <w:sz w:val="16"/>
        </w:rPr>
        <w:t xml:space="preserve"> </w:t>
      </w:r>
      <w:r>
        <w:rPr>
          <w:sz w:val="16"/>
        </w:rPr>
        <w:t>relative to a starting time. The latter is specified when a state, which accepts the time event, is</w:t>
      </w:r>
      <w:r>
        <w:rPr>
          <w:spacing w:val="12"/>
          <w:sz w:val="16"/>
        </w:rPr>
        <w:t xml:space="preserve"> </w:t>
      </w:r>
      <w:r>
        <w:rPr>
          <w:sz w:val="16"/>
        </w:rPr>
        <w:t>entered.</w:t>
      </w:r>
    </w:p>
    <w:p w14:paraId="48C8916C" w14:textId="77777777" w:rsidR="0009741E" w:rsidRDefault="003648A5">
      <w:pPr>
        <w:pStyle w:val="ListParagraph"/>
        <w:numPr>
          <w:ilvl w:val="1"/>
          <w:numId w:val="7"/>
        </w:numPr>
        <w:tabs>
          <w:tab w:val="left" w:pos="520"/>
        </w:tabs>
        <w:spacing w:line="180" w:lineRule="exact"/>
        <w:ind w:right="117"/>
        <w:jc w:val="both"/>
        <w:rPr>
          <w:sz w:val="16"/>
        </w:rPr>
      </w:pPr>
      <w:r>
        <w:rPr>
          <w:sz w:val="16"/>
        </w:rPr>
        <w:t xml:space="preserve">A </w:t>
      </w:r>
      <w:proofErr w:type="spellStart"/>
      <w:r>
        <w:rPr>
          <w:i/>
          <w:sz w:val="16"/>
        </w:rPr>
        <w:t>SignalEvent</w:t>
      </w:r>
      <w:proofErr w:type="spellEnd"/>
      <w:r>
        <w:rPr>
          <w:i/>
          <w:sz w:val="16"/>
        </w:rPr>
        <w:t xml:space="preserve"> </w:t>
      </w:r>
      <w:r>
        <w:rPr>
          <w:sz w:val="16"/>
        </w:rPr>
        <w:t xml:space="preserve">is associated with a signal </w:t>
      </w:r>
      <w:r>
        <w:rPr>
          <w:i/>
          <w:sz w:val="16"/>
        </w:rPr>
        <w:t>sig</w:t>
      </w:r>
      <w:r>
        <w:rPr>
          <w:sz w:val="16"/>
        </w:rPr>
        <w:t xml:space="preserve">, whose data are described by its attributes, and occurs if </w:t>
      </w:r>
      <w:r>
        <w:rPr>
          <w:i/>
          <w:sz w:val="16"/>
        </w:rPr>
        <w:t xml:space="preserve">sig </w:t>
      </w:r>
      <w:r>
        <w:rPr>
          <w:sz w:val="16"/>
        </w:rPr>
        <w:t xml:space="preserve">is received by a component, which    is an active </w:t>
      </w:r>
      <w:proofErr w:type="gramStart"/>
      <w:r>
        <w:rPr>
          <w:sz w:val="16"/>
        </w:rPr>
        <w:t xml:space="preserve">UML </w:t>
      </w:r>
      <w:r>
        <w:rPr>
          <w:spacing w:val="8"/>
          <w:sz w:val="16"/>
        </w:rPr>
        <w:t xml:space="preserve"> </w:t>
      </w:r>
      <w:r>
        <w:rPr>
          <w:sz w:val="16"/>
        </w:rPr>
        <w:t>class</w:t>
      </w:r>
      <w:proofErr w:type="gramEnd"/>
      <w:r>
        <w:rPr>
          <w:sz w:val="16"/>
        </w:rPr>
        <w:t>.</w:t>
      </w:r>
    </w:p>
    <w:p w14:paraId="517FA716" w14:textId="77777777" w:rsidR="0009741E" w:rsidRDefault="003648A5">
      <w:pPr>
        <w:pStyle w:val="ListParagraph"/>
        <w:numPr>
          <w:ilvl w:val="1"/>
          <w:numId w:val="7"/>
        </w:numPr>
        <w:tabs>
          <w:tab w:val="left" w:pos="520"/>
        </w:tabs>
        <w:spacing w:line="180" w:lineRule="exact"/>
        <w:ind w:right="117"/>
        <w:jc w:val="both"/>
        <w:rPr>
          <w:sz w:val="16"/>
        </w:rPr>
      </w:pPr>
      <w:r>
        <w:rPr>
          <w:sz w:val="16"/>
        </w:rPr>
        <w:t xml:space="preserve">A </w:t>
      </w:r>
      <w:proofErr w:type="spellStart"/>
      <w:r>
        <w:rPr>
          <w:i/>
          <w:sz w:val="16"/>
        </w:rPr>
        <w:t>ChangeEvent</w:t>
      </w:r>
      <w:proofErr w:type="spellEnd"/>
      <w:r>
        <w:rPr>
          <w:i/>
          <w:sz w:val="16"/>
        </w:rPr>
        <w:t xml:space="preserve"> </w:t>
      </w:r>
      <w:r>
        <w:rPr>
          <w:sz w:val="16"/>
        </w:rPr>
        <w:t xml:space="preserve">is associated with a </w:t>
      </w:r>
      <w:proofErr w:type="spellStart"/>
      <w:r>
        <w:rPr>
          <w:sz w:val="16"/>
        </w:rPr>
        <w:t>boolean</w:t>
      </w:r>
      <w:proofErr w:type="spellEnd"/>
      <w:r>
        <w:rPr>
          <w:sz w:val="16"/>
        </w:rPr>
        <w:t xml:space="preserve"> expression </w:t>
      </w:r>
      <w:r>
        <w:rPr>
          <w:i/>
          <w:sz w:val="16"/>
        </w:rPr>
        <w:t xml:space="preserve">expr </w:t>
      </w:r>
      <w:r>
        <w:rPr>
          <w:sz w:val="16"/>
        </w:rPr>
        <w:t xml:space="preserve">written in C++. </w:t>
      </w:r>
      <w:proofErr w:type="spellStart"/>
      <w:r>
        <w:rPr>
          <w:i/>
          <w:sz w:val="16"/>
        </w:rPr>
        <w:t>ChangeEvent</w:t>
      </w:r>
      <w:proofErr w:type="spellEnd"/>
      <w:r>
        <w:rPr>
          <w:i/>
          <w:sz w:val="16"/>
        </w:rPr>
        <w:t xml:space="preserve"> </w:t>
      </w:r>
      <w:r>
        <w:rPr>
          <w:sz w:val="16"/>
        </w:rPr>
        <w:t xml:space="preserve">is emitted if </w:t>
      </w:r>
      <w:r>
        <w:rPr>
          <w:i/>
          <w:sz w:val="16"/>
        </w:rPr>
        <w:t xml:space="preserve">expr </w:t>
      </w:r>
      <w:r>
        <w:rPr>
          <w:sz w:val="16"/>
        </w:rPr>
        <w:t>changes from true (false) to false (true).</w:t>
      </w:r>
    </w:p>
    <w:p w14:paraId="2939E271" w14:textId="77777777" w:rsidR="0009741E" w:rsidRDefault="003648A5">
      <w:pPr>
        <w:pStyle w:val="ListParagraph"/>
        <w:numPr>
          <w:ilvl w:val="1"/>
          <w:numId w:val="7"/>
        </w:numPr>
        <w:tabs>
          <w:tab w:val="left" w:pos="520"/>
        </w:tabs>
        <w:spacing w:line="180" w:lineRule="exact"/>
        <w:ind w:right="117"/>
        <w:jc w:val="both"/>
        <w:rPr>
          <w:sz w:val="16"/>
        </w:rPr>
      </w:pPr>
      <w:r>
        <w:rPr>
          <w:sz w:val="16"/>
        </w:rPr>
        <w:t xml:space="preserve">A </w:t>
      </w:r>
      <w:proofErr w:type="spellStart"/>
      <w:r>
        <w:rPr>
          <w:i/>
          <w:sz w:val="16"/>
        </w:rPr>
        <w:t>CallEvent</w:t>
      </w:r>
      <w:proofErr w:type="spellEnd"/>
      <w:r>
        <w:rPr>
          <w:i/>
          <w:sz w:val="16"/>
        </w:rPr>
        <w:t xml:space="preserve"> </w:t>
      </w:r>
      <w:r>
        <w:rPr>
          <w:sz w:val="16"/>
        </w:rPr>
        <w:t xml:space="preserve">is associated with an operation </w:t>
      </w:r>
      <w:r>
        <w:rPr>
          <w:i/>
          <w:sz w:val="16"/>
        </w:rPr>
        <w:t>op</w:t>
      </w:r>
      <w:r>
        <w:rPr>
          <w:sz w:val="16"/>
        </w:rPr>
        <w:t xml:space="preserve">. </w:t>
      </w:r>
      <w:proofErr w:type="spellStart"/>
      <w:r>
        <w:rPr>
          <w:i/>
          <w:sz w:val="16"/>
        </w:rPr>
        <w:t>CallEvent</w:t>
      </w:r>
      <w:proofErr w:type="spellEnd"/>
      <w:r>
        <w:rPr>
          <w:i/>
          <w:sz w:val="16"/>
        </w:rPr>
        <w:t xml:space="preserve"> </w:t>
      </w:r>
      <w:r>
        <w:rPr>
          <w:sz w:val="16"/>
        </w:rPr>
        <w:t xml:space="preserve">is emitted if there is an invocation </w:t>
      </w:r>
      <w:proofErr w:type="gramStart"/>
      <w:r>
        <w:rPr>
          <w:sz w:val="16"/>
        </w:rPr>
        <w:t xml:space="preserve">to </w:t>
      </w:r>
      <w:r>
        <w:rPr>
          <w:spacing w:val="18"/>
          <w:sz w:val="16"/>
        </w:rPr>
        <w:t xml:space="preserve"> </w:t>
      </w:r>
      <w:r>
        <w:rPr>
          <w:i/>
          <w:sz w:val="16"/>
        </w:rPr>
        <w:t>op</w:t>
      </w:r>
      <w:r>
        <w:rPr>
          <w:sz w:val="16"/>
        </w:rPr>
        <w:t>.</w:t>
      </w:r>
      <w:proofErr w:type="gramEnd"/>
    </w:p>
    <w:p w14:paraId="2CB0CEA9" w14:textId="77777777" w:rsidR="0009741E" w:rsidRDefault="003648A5">
      <w:pPr>
        <w:pStyle w:val="ListParagraph"/>
        <w:numPr>
          <w:ilvl w:val="1"/>
          <w:numId w:val="7"/>
        </w:numPr>
        <w:tabs>
          <w:tab w:val="left" w:pos="520"/>
        </w:tabs>
        <w:spacing w:line="178" w:lineRule="exact"/>
        <w:rPr>
          <w:sz w:val="16"/>
        </w:rPr>
      </w:pPr>
      <w:r>
        <w:rPr>
          <w:sz w:val="16"/>
        </w:rPr>
        <w:t xml:space="preserve">An </w:t>
      </w:r>
      <w:r>
        <w:rPr>
          <w:i/>
          <w:sz w:val="16"/>
        </w:rPr>
        <w:t xml:space="preserve">Any </w:t>
      </w:r>
      <w:r>
        <w:rPr>
          <w:sz w:val="16"/>
        </w:rPr>
        <w:t xml:space="preserve">event is any of the above  </w:t>
      </w:r>
      <w:r>
        <w:rPr>
          <w:spacing w:val="8"/>
          <w:sz w:val="16"/>
        </w:rPr>
        <w:t xml:space="preserve"> </w:t>
      </w:r>
      <w:r>
        <w:rPr>
          <w:sz w:val="16"/>
        </w:rPr>
        <w:t>events.</w:t>
      </w:r>
    </w:p>
    <w:p w14:paraId="15F4F96C" w14:textId="77777777" w:rsidR="0009741E" w:rsidRDefault="0009741E">
      <w:pPr>
        <w:pStyle w:val="BodyText"/>
        <w:spacing w:before="8"/>
        <w:rPr>
          <w:sz w:val="19"/>
        </w:rPr>
      </w:pPr>
    </w:p>
    <w:p w14:paraId="72115768" w14:textId="77777777" w:rsidR="0009741E" w:rsidRDefault="003648A5">
      <w:pPr>
        <w:pStyle w:val="ListParagraph"/>
        <w:numPr>
          <w:ilvl w:val="0"/>
          <w:numId w:val="7"/>
        </w:numPr>
        <w:tabs>
          <w:tab w:val="left" w:pos="391"/>
        </w:tabs>
        <w:ind w:hanging="271"/>
        <w:jc w:val="both"/>
        <w:rPr>
          <w:i/>
          <w:sz w:val="20"/>
        </w:rPr>
      </w:pPr>
      <w:r>
        <w:rPr>
          <w:i/>
          <w:sz w:val="20"/>
        </w:rPr>
        <w:t>Model-Driven Round-trip</w:t>
      </w:r>
      <w:r>
        <w:rPr>
          <w:i/>
          <w:spacing w:val="27"/>
          <w:sz w:val="20"/>
        </w:rPr>
        <w:t xml:space="preserve"> </w:t>
      </w:r>
      <w:r>
        <w:rPr>
          <w:i/>
          <w:sz w:val="20"/>
        </w:rPr>
        <w:t>Engineering</w:t>
      </w:r>
    </w:p>
    <w:p w14:paraId="1E53334F" w14:textId="77777777" w:rsidR="0009741E" w:rsidRDefault="003648A5">
      <w:pPr>
        <w:spacing w:before="102" w:line="249" w:lineRule="auto"/>
        <w:ind w:left="119" w:right="117" w:firstLine="199"/>
        <w:jc w:val="both"/>
        <w:rPr>
          <w:sz w:val="20"/>
        </w:rPr>
      </w:pPr>
      <w:r>
        <w:rPr>
          <w:sz w:val="20"/>
        </w:rPr>
        <w:t xml:space="preserve">This section defines the main capabilities, as use-cases, related to forward and reverse engineering. A developer (soft- ware architect or programmer) can either use </w:t>
      </w:r>
      <w:r>
        <w:rPr>
          <w:i/>
          <w:sz w:val="20"/>
        </w:rPr>
        <w:t xml:space="preserve">Generate Code (Batch) </w:t>
      </w:r>
      <w:r>
        <w:rPr>
          <w:sz w:val="20"/>
        </w:rPr>
        <w:t xml:space="preserve">or </w:t>
      </w:r>
      <w:r>
        <w:rPr>
          <w:i/>
          <w:sz w:val="20"/>
        </w:rPr>
        <w:t xml:space="preserve">Generate Code (Incremental) </w:t>
      </w:r>
      <w:r>
        <w:rPr>
          <w:sz w:val="20"/>
        </w:rPr>
        <w:t xml:space="preserve">related to forward engineering, and </w:t>
      </w:r>
      <w:r>
        <w:rPr>
          <w:i/>
          <w:sz w:val="20"/>
        </w:rPr>
        <w:t xml:space="preserve">Reverse Code (Batch) </w:t>
      </w:r>
      <w:r>
        <w:rPr>
          <w:sz w:val="20"/>
        </w:rPr>
        <w:t xml:space="preserve">or </w:t>
      </w:r>
      <w:r>
        <w:rPr>
          <w:i/>
          <w:sz w:val="20"/>
        </w:rPr>
        <w:t>Reverse Code (Incremental)</w:t>
      </w:r>
      <w:r>
        <w:rPr>
          <w:sz w:val="20"/>
        </w:rPr>
        <w:t xml:space="preserve">, related to reverse engineering. The definitions of these are </w:t>
      </w:r>
      <w:proofErr w:type="gramStart"/>
      <w:r>
        <w:rPr>
          <w:sz w:val="20"/>
        </w:rPr>
        <w:t>as  followings</w:t>
      </w:r>
      <w:proofErr w:type="gramEnd"/>
      <w:r>
        <w:rPr>
          <w:sz w:val="20"/>
        </w:rPr>
        <w:t>.</w:t>
      </w:r>
    </w:p>
    <w:p w14:paraId="78E4215B" w14:textId="77777777" w:rsidR="0009741E" w:rsidRDefault="003648A5">
      <w:pPr>
        <w:spacing w:before="128" w:line="249" w:lineRule="auto"/>
        <w:ind w:left="119" w:right="117"/>
        <w:jc w:val="both"/>
        <w:rPr>
          <w:sz w:val="20"/>
        </w:rPr>
      </w:pPr>
      <w:r>
        <w:rPr>
          <w:b/>
          <w:sz w:val="20"/>
        </w:rPr>
        <w:t xml:space="preserve">Definition II.1. </w:t>
      </w:r>
      <w:r>
        <w:rPr>
          <w:i/>
          <w:sz w:val="20"/>
        </w:rPr>
        <w:t xml:space="preserve">Batch code generation </w:t>
      </w:r>
      <w:r>
        <w:rPr>
          <w:sz w:val="20"/>
        </w:rPr>
        <w:t xml:space="preserve">[25] is a process of generating code from a model, from scratch. Any existing code is overwritten by the newly generated code. In contrast, </w:t>
      </w:r>
      <w:r>
        <w:rPr>
          <w:i/>
          <w:sz w:val="20"/>
        </w:rPr>
        <w:t xml:space="preserve">Incremental code generation </w:t>
      </w:r>
      <w:r>
        <w:rPr>
          <w:sz w:val="20"/>
        </w:rPr>
        <w:t xml:space="preserve">takes as input an edited model and existing code to update the code by propagating </w:t>
      </w:r>
      <w:proofErr w:type="gramStart"/>
      <w:r>
        <w:rPr>
          <w:sz w:val="20"/>
        </w:rPr>
        <w:t>editions  in</w:t>
      </w:r>
      <w:proofErr w:type="gramEnd"/>
      <w:r>
        <w:rPr>
          <w:sz w:val="20"/>
        </w:rPr>
        <w:t xml:space="preserve"> the model to the </w:t>
      </w:r>
      <w:r>
        <w:rPr>
          <w:spacing w:val="38"/>
          <w:sz w:val="20"/>
        </w:rPr>
        <w:t xml:space="preserve"> </w:t>
      </w:r>
      <w:r>
        <w:rPr>
          <w:sz w:val="20"/>
        </w:rPr>
        <w:t>code.</w:t>
      </w:r>
    </w:p>
    <w:p w14:paraId="62E0A115" w14:textId="77777777" w:rsidR="0009741E" w:rsidRDefault="003648A5">
      <w:pPr>
        <w:spacing w:before="128" w:line="249" w:lineRule="auto"/>
        <w:ind w:left="119" w:right="117"/>
        <w:jc w:val="both"/>
        <w:rPr>
          <w:sz w:val="20"/>
        </w:rPr>
      </w:pPr>
      <w:r>
        <w:rPr>
          <w:b/>
          <w:sz w:val="20"/>
        </w:rPr>
        <w:t xml:space="preserve">Definition II.2. </w:t>
      </w:r>
      <w:r>
        <w:rPr>
          <w:i/>
          <w:sz w:val="20"/>
        </w:rPr>
        <w:t xml:space="preserve">Batch reverse engineering </w:t>
      </w:r>
      <w:r>
        <w:rPr>
          <w:sz w:val="20"/>
        </w:rPr>
        <w:t xml:space="preserve">is a process of pro- </w:t>
      </w:r>
      <w:proofErr w:type="spellStart"/>
      <w:r>
        <w:rPr>
          <w:sz w:val="20"/>
        </w:rPr>
        <w:t>ducing</w:t>
      </w:r>
      <w:proofErr w:type="spellEnd"/>
      <w:r>
        <w:rPr>
          <w:sz w:val="20"/>
        </w:rPr>
        <w:t xml:space="preserve"> a model from code, from scratch. The existing model</w:t>
      </w:r>
      <w:r>
        <w:rPr>
          <w:spacing w:val="-17"/>
          <w:sz w:val="20"/>
        </w:rPr>
        <w:t xml:space="preserve"> </w:t>
      </w:r>
      <w:r>
        <w:rPr>
          <w:sz w:val="20"/>
        </w:rPr>
        <w:t xml:space="preserve">is overwritten by the newly produced model. </w:t>
      </w:r>
      <w:r>
        <w:rPr>
          <w:i/>
          <w:sz w:val="20"/>
        </w:rPr>
        <w:t>Incremental</w:t>
      </w:r>
      <w:r>
        <w:rPr>
          <w:i/>
          <w:spacing w:val="-35"/>
          <w:sz w:val="20"/>
        </w:rPr>
        <w:t xml:space="preserve"> </w:t>
      </w:r>
      <w:r>
        <w:rPr>
          <w:i/>
          <w:sz w:val="20"/>
        </w:rPr>
        <w:t xml:space="preserve">reverse engineering </w:t>
      </w:r>
      <w:r>
        <w:rPr>
          <w:sz w:val="20"/>
        </w:rPr>
        <w:t>takes as input an edited code, and an existing model to update the model by propagating editions in the code to the</w:t>
      </w:r>
      <w:r>
        <w:rPr>
          <w:spacing w:val="34"/>
          <w:sz w:val="20"/>
        </w:rPr>
        <w:t xml:space="preserve"> </w:t>
      </w:r>
      <w:r>
        <w:rPr>
          <w:sz w:val="20"/>
        </w:rPr>
        <w:t>model.</w:t>
      </w:r>
    </w:p>
    <w:p w14:paraId="5E909ABD" w14:textId="77777777" w:rsidR="0009741E" w:rsidRDefault="003648A5">
      <w:pPr>
        <w:pStyle w:val="BodyText"/>
        <w:spacing w:before="128" w:line="249" w:lineRule="auto"/>
        <w:ind w:left="119" w:right="117" w:firstLine="199"/>
        <w:jc w:val="both"/>
      </w:pPr>
      <w:r>
        <w:t>In Section VI, the definitions are integrated into our process for model-code synchronization.</w:t>
      </w:r>
    </w:p>
    <w:p w14:paraId="6C8D2504" w14:textId="77777777" w:rsidR="0009741E" w:rsidRDefault="0009741E">
      <w:pPr>
        <w:pStyle w:val="BodyText"/>
        <w:spacing w:before="2"/>
        <w:rPr>
          <w:sz w:val="18"/>
        </w:rPr>
      </w:pPr>
    </w:p>
    <w:p w14:paraId="7DD1FAEB" w14:textId="77777777" w:rsidR="0009741E" w:rsidRDefault="003648A5">
      <w:pPr>
        <w:pStyle w:val="ListParagraph"/>
        <w:numPr>
          <w:ilvl w:val="0"/>
          <w:numId w:val="9"/>
        </w:numPr>
        <w:tabs>
          <w:tab w:val="left" w:pos="1841"/>
        </w:tabs>
        <w:ind w:left="1840" w:hanging="389"/>
        <w:jc w:val="left"/>
        <w:rPr>
          <w:sz w:val="16"/>
        </w:rPr>
      </w:pPr>
      <w:r>
        <w:rPr>
          <w:spacing w:val="3"/>
          <w:sz w:val="20"/>
        </w:rPr>
        <w:t>M</w:t>
      </w:r>
      <w:r>
        <w:rPr>
          <w:spacing w:val="3"/>
          <w:sz w:val="16"/>
        </w:rPr>
        <w:t>OTIVATING</w:t>
      </w:r>
      <w:r>
        <w:rPr>
          <w:spacing w:val="23"/>
          <w:sz w:val="16"/>
        </w:rPr>
        <w:t xml:space="preserve"> </w:t>
      </w:r>
      <w:r>
        <w:rPr>
          <w:spacing w:val="7"/>
          <w:sz w:val="16"/>
        </w:rPr>
        <w:t>EXAMPLE</w:t>
      </w:r>
    </w:p>
    <w:p w14:paraId="7B93FBEF" w14:textId="6CEA0D1C" w:rsidR="0009741E" w:rsidRDefault="003648A5">
      <w:pPr>
        <w:pStyle w:val="BodyText"/>
        <w:spacing w:before="124" w:line="249" w:lineRule="auto"/>
        <w:ind w:left="119" w:right="117" w:firstLine="199"/>
        <w:jc w:val="both"/>
      </w:pPr>
      <w:r>
        <w:t>Let’s consider a collaboration scenario between software architects and programmers in developing an event-driven paradigm-based system</w:t>
      </w:r>
      <w:del w:id="77" w:author="Microsoft Office User" w:date="2016-09-28T08:33:00Z">
        <w:r w:rsidDel="00D065D3">
          <w:delText xml:space="preserve"> </w:delText>
        </w:r>
        <w:r w:rsidDel="00D065D3">
          <w:rPr>
            <w:i/>
          </w:rPr>
          <w:delText>System</w:delText>
        </w:r>
      </w:del>
      <w:r>
        <w:t xml:space="preserve">. Fig. 2 (a) and (b) show the current </w:t>
      </w:r>
      <w:del w:id="78" w:author="Microsoft Office User" w:date="2016-09-28T08:33:00Z">
        <w:r w:rsidDel="00D065D3">
          <w:delText xml:space="preserve">and </w:delText>
        </w:r>
      </w:del>
      <w:ins w:id="79" w:author="Microsoft Office User" w:date="2016-09-28T08:33:00Z">
        <w:r w:rsidR="00D065D3">
          <w:t>an</w:t>
        </w:r>
        <w:r w:rsidR="00D065D3">
          <w:t xml:space="preserve"> </w:t>
        </w:r>
      </w:ins>
      <w:r>
        <w:t xml:space="preserve">evolved USM behaviors of </w:t>
      </w:r>
      <w:r>
        <w:rPr>
          <w:i/>
        </w:rPr>
        <w:t>System</w:t>
      </w:r>
      <w:r>
        <w:t xml:space="preserve">. This USM consists of some simple, composite, and pseudo states such as </w:t>
      </w:r>
      <w:r>
        <w:rPr>
          <w:i/>
        </w:rPr>
        <w:t>choice</w:t>
      </w:r>
      <w:r>
        <w:t xml:space="preserve">, </w:t>
      </w:r>
      <w:r>
        <w:rPr>
          <w:i/>
        </w:rPr>
        <w:t xml:space="preserve">connection point </w:t>
      </w:r>
      <w:proofErr w:type="spellStart"/>
      <w:r>
        <w:rPr>
          <w:i/>
        </w:rPr>
        <w:t>expoint</w:t>
      </w:r>
      <w:proofErr w:type="spellEnd"/>
      <w:r>
        <w:t xml:space="preserve">, </w:t>
      </w:r>
      <w:proofErr w:type="gramStart"/>
      <w:r>
        <w:t xml:space="preserve">and  </w:t>
      </w:r>
      <w:r>
        <w:rPr>
          <w:i/>
        </w:rPr>
        <w:t>junction</w:t>
      </w:r>
      <w:proofErr w:type="gramEnd"/>
      <w:r>
        <w:t>.</w:t>
      </w:r>
    </w:p>
    <w:p w14:paraId="7734F5AF" w14:textId="77777777" w:rsidR="0009741E" w:rsidRDefault="0009741E">
      <w:pPr>
        <w:spacing w:line="249" w:lineRule="auto"/>
        <w:jc w:val="both"/>
        <w:sectPr w:rsidR="0009741E">
          <w:pgSz w:w="12240" w:h="15840"/>
          <w:pgMar w:top="940" w:right="860" w:bottom="280" w:left="860" w:header="720" w:footer="720" w:gutter="0"/>
          <w:cols w:num="2" w:space="720" w:equalWidth="0">
            <w:col w:w="5141" w:space="119"/>
            <w:col w:w="5260"/>
          </w:cols>
        </w:sectPr>
      </w:pPr>
    </w:p>
    <w:p w14:paraId="45C23023" w14:textId="77777777" w:rsidR="0009741E" w:rsidRDefault="0009741E">
      <w:pPr>
        <w:pStyle w:val="BodyText"/>
      </w:pPr>
    </w:p>
    <w:p w14:paraId="45BD8867" w14:textId="77777777" w:rsidR="0009741E" w:rsidRDefault="0009741E">
      <w:pPr>
        <w:pStyle w:val="BodyText"/>
      </w:pPr>
    </w:p>
    <w:p w14:paraId="1326C185" w14:textId="77777777" w:rsidR="0009741E" w:rsidRDefault="0009741E">
      <w:pPr>
        <w:pStyle w:val="BodyText"/>
      </w:pPr>
    </w:p>
    <w:p w14:paraId="50DAC696" w14:textId="77777777" w:rsidR="0009741E" w:rsidRDefault="0009741E">
      <w:pPr>
        <w:pStyle w:val="BodyText"/>
        <w:spacing w:before="4"/>
        <w:rPr>
          <w:sz w:val="28"/>
        </w:rPr>
      </w:pPr>
    </w:p>
    <w:tbl>
      <w:tblPr>
        <w:tblStyle w:val="TableNormal1"/>
        <w:tblW w:w="0" w:type="auto"/>
        <w:tblInd w:w="5461" w:type="dxa"/>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Look w:val="01E0" w:firstRow="1" w:lastRow="1" w:firstColumn="1" w:lastColumn="1" w:noHBand="0" w:noVBand="0"/>
      </w:tblPr>
      <w:tblGrid>
        <w:gridCol w:w="551"/>
        <w:gridCol w:w="868"/>
        <w:gridCol w:w="130"/>
        <w:gridCol w:w="777"/>
        <w:gridCol w:w="631"/>
        <w:gridCol w:w="367"/>
        <w:gridCol w:w="431"/>
        <w:gridCol w:w="469"/>
        <w:gridCol w:w="645"/>
      </w:tblGrid>
      <w:tr w:rsidR="0009741E" w14:paraId="0A6515CD" w14:textId="77777777">
        <w:trPr>
          <w:trHeight w:hRule="exact" w:val="276"/>
        </w:trPr>
        <w:tc>
          <w:tcPr>
            <w:tcW w:w="551" w:type="dxa"/>
            <w:tcBorders>
              <w:bottom w:val="nil"/>
            </w:tcBorders>
          </w:tcPr>
          <w:p w14:paraId="740135F7" w14:textId="77777777" w:rsidR="0009741E" w:rsidRDefault="0009741E"/>
        </w:tc>
        <w:tc>
          <w:tcPr>
            <w:tcW w:w="998" w:type="dxa"/>
            <w:gridSpan w:val="2"/>
          </w:tcPr>
          <w:p w14:paraId="6D803DE3" w14:textId="77777777" w:rsidR="0009741E" w:rsidRDefault="003648A5">
            <w:pPr>
              <w:pStyle w:val="TableParagraph"/>
              <w:spacing w:before="51" w:line="122" w:lineRule="exact"/>
              <w:ind w:left="37"/>
              <w:rPr>
                <w:rFonts w:ascii="Arial"/>
                <w:sz w:val="10"/>
              </w:rPr>
            </w:pPr>
            <w:r>
              <w:rPr>
                <w:rFonts w:ascii="Calibri"/>
                <w:sz w:val="10"/>
              </w:rPr>
              <w:t>-</w:t>
            </w:r>
            <w:r>
              <w:rPr>
                <w:rFonts w:ascii="Arial"/>
                <w:sz w:val="10"/>
              </w:rPr>
              <w:t>Structure changes</w:t>
            </w:r>
          </w:p>
          <w:p w14:paraId="6BD322BA" w14:textId="77777777" w:rsidR="0009741E" w:rsidRDefault="003648A5">
            <w:pPr>
              <w:pStyle w:val="TableParagraph"/>
              <w:spacing w:line="115" w:lineRule="exact"/>
              <w:ind w:left="37"/>
              <w:rPr>
                <w:rFonts w:ascii="Arial"/>
                <w:sz w:val="10"/>
              </w:rPr>
            </w:pPr>
            <w:r>
              <w:rPr>
                <w:rFonts w:ascii="Arial"/>
                <w:sz w:val="10"/>
              </w:rPr>
              <w:t>-Behavior changes</w:t>
            </w:r>
          </w:p>
        </w:tc>
        <w:tc>
          <w:tcPr>
            <w:tcW w:w="777" w:type="dxa"/>
            <w:tcBorders>
              <w:bottom w:val="nil"/>
            </w:tcBorders>
          </w:tcPr>
          <w:p w14:paraId="1DE81DC0" w14:textId="77777777" w:rsidR="0009741E" w:rsidRDefault="0009741E"/>
        </w:tc>
        <w:tc>
          <w:tcPr>
            <w:tcW w:w="998" w:type="dxa"/>
            <w:gridSpan w:val="2"/>
            <w:vMerge w:val="restart"/>
          </w:tcPr>
          <w:p w14:paraId="6CCA230B" w14:textId="77777777" w:rsidR="0009741E" w:rsidRDefault="003648A5">
            <w:pPr>
              <w:pStyle w:val="TableParagraph"/>
              <w:spacing w:before="13" w:line="122" w:lineRule="exact"/>
              <w:ind w:left="38"/>
              <w:rPr>
                <w:rFonts w:ascii="Arial"/>
                <w:sz w:val="10"/>
              </w:rPr>
            </w:pPr>
            <w:r>
              <w:rPr>
                <w:rFonts w:ascii="Calibri"/>
                <w:sz w:val="10"/>
              </w:rPr>
              <w:t>-</w:t>
            </w:r>
            <w:r>
              <w:rPr>
                <w:rFonts w:ascii="Arial"/>
                <w:sz w:val="10"/>
              </w:rPr>
              <w:t>User code changes</w:t>
            </w:r>
          </w:p>
          <w:p w14:paraId="21AF4419" w14:textId="77777777" w:rsidR="0009741E" w:rsidRDefault="003648A5">
            <w:pPr>
              <w:pStyle w:val="TableParagraph"/>
              <w:spacing w:line="115" w:lineRule="exact"/>
              <w:ind w:left="38"/>
              <w:rPr>
                <w:rFonts w:ascii="Arial"/>
                <w:sz w:val="10"/>
              </w:rPr>
            </w:pPr>
            <w:r>
              <w:rPr>
                <w:rFonts w:ascii="Arial"/>
                <w:sz w:val="10"/>
              </w:rPr>
              <w:t>-Behavior changes</w:t>
            </w:r>
          </w:p>
          <w:p w14:paraId="5BD44A86" w14:textId="77777777" w:rsidR="0009741E" w:rsidRDefault="003648A5">
            <w:pPr>
              <w:pStyle w:val="TableParagraph"/>
              <w:spacing w:before="8"/>
              <w:ind w:left="38"/>
              <w:rPr>
                <w:rFonts w:ascii="Arial"/>
                <w:sz w:val="10"/>
              </w:rPr>
            </w:pPr>
            <w:r>
              <w:rPr>
                <w:rFonts w:ascii="Arial"/>
                <w:sz w:val="10"/>
              </w:rPr>
              <w:t>-Structure changes</w:t>
            </w:r>
          </w:p>
        </w:tc>
        <w:tc>
          <w:tcPr>
            <w:tcW w:w="900" w:type="dxa"/>
            <w:gridSpan w:val="2"/>
            <w:tcBorders>
              <w:bottom w:val="nil"/>
            </w:tcBorders>
          </w:tcPr>
          <w:p w14:paraId="7A3BCF8B" w14:textId="77777777" w:rsidR="0009741E" w:rsidRDefault="0009741E"/>
        </w:tc>
        <w:tc>
          <w:tcPr>
            <w:tcW w:w="645" w:type="dxa"/>
            <w:shd w:val="clear" w:color="auto" w:fill="D5DCE4"/>
          </w:tcPr>
          <w:p w14:paraId="6395F1AB" w14:textId="77777777" w:rsidR="0009741E" w:rsidRDefault="003648A5">
            <w:pPr>
              <w:pStyle w:val="TableParagraph"/>
              <w:spacing w:before="53"/>
              <w:ind w:left="184"/>
              <w:rPr>
                <w:rFonts w:ascii="Calibri"/>
                <w:sz w:val="10"/>
              </w:rPr>
            </w:pPr>
            <w:r>
              <w:rPr>
                <w:rFonts w:ascii="Calibri"/>
                <w:sz w:val="10"/>
              </w:rPr>
              <w:t>RAOES</w:t>
            </w:r>
          </w:p>
        </w:tc>
      </w:tr>
      <w:tr w:rsidR="0009741E" w14:paraId="4CC28A98" w14:textId="77777777">
        <w:trPr>
          <w:trHeight w:hRule="exact" w:val="93"/>
        </w:trPr>
        <w:tc>
          <w:tcPr>
            <w:tcW w:w="2326" w:type="dxa"/>
            <w:gridSpan w:val="4"/>
            <w:tcBorders>
              <w:bottom w:val="nil"/>
            </w:tcBorders>
          </w:tcPr>
          <w:p w14:paraId="6302036E" w14:textId="77777777" w:rsidR="0009741E" w:rsidRDefault="0009741E"/>
        </w:tc>
        <w:tc>
          <w:tcPr>
            <w:tcW w:w="998" w:type="dxa"/>
            <w:gridSpan w:val="2"/>
            <w:vMerge/>
          </w:tcPr>
          <w:p w14:paraId="5F4A885F" w14:textId="77777777" w:rsidR="0009741E" w:rsidRDefault="0009741E"/>
        </w:tc>
        <w:tc>
          <w:tcPr>
            <w:tcW w:w="1545" w:type="dxa"/>
            <w:gridSpan w:val="3"/>
            <w:tcBorders>
              <w:bottom w:val="nil"/>
            </w:tcBorders>
          </w:tcPr>
          <w:p w14:paraId="495E968D" w14:textId="77777777" w:rsidR="0009741E" w:rsidRDefault="0009741E"/>
        </w:tc>
      </w:tr>
      <w:tr w:rsidR="0009741E" w14:paraId="3B043B27" w14:textId="77777777">
        <w:trPr>
          <w:trHeight w:hRule="exact" w:val="536"/>
        </w:trPr>
        <w:tc>
          <w:tcPr>
            <w:tcW w:w="1419" w:type="dxa"/>
            <w:gridSpan w:val="2"/>
            <w:tcBorders>
              <w:top w:val="nil"/>
              <w:right w:val="nil"/>
            </w:tcBorders>
          </w:tcPr>
          <w:p w14:paraId="5E4BCE38" w14:textId="77777777" w:rsidR="0009741E" w:rsidRDefault="003648A5">
            <w:pPr>
              <w:pStyle w:val="TableParagraph"/>
              <w:spacing w:before="76"/>
              <w:ind w:left="353"/>
              <w:rPr>
                <w:rFonts w:ascii="Calibri"/>
                <w:sz w:val="10"/>
              </w:rPr>
            </w:pPr>
            <w:r>
              <w:rPr>
                <w:rFonts w:ascii="Calibri"/>
                <w:sz w:val="10"/>
              </w:rPr>
              <w:t>Modification</w:t>
            </w:r>
          </w:p>
          <w:p w14:paraId="1D3334DB" w14:textId="77777777" w:rsidR="0009741E" w:rsidRDefault="003648A5">
            <w:pPr>
              <w:pStyle w:val="TableParagraph"/>
              <w:spacing w:before="81"/>
              <w:ind w:left="109"/>
              <w:rPr>
                <w:rFonts w:ascii="Calibri"/>
                <w:sz w:val="10"/>
              </w:rPr>
            </w:pPr>
            <w:r>
              <w:rPr>
                <w:rFonts w:ascii="Calibri"/>
                <w:position w:val="2"/>
                <w:sz w:val="10"/>
              </w:rPr>
              <w:t xml:space="preserve">UML Model    </w:t>
            </w:r>
            <w:r>
              <w:rPr>
                <w:rFonts w:ascii="Calibri"/>
                <w:sz w:val="10"/>
              </w:rPr>
              <w:t>Synchronization</w:t>
            </w:r>
          </w:p>
        </w:tc>
        <w:tc>
          <w:tcPr>
            <w:tcW w:w="907" w:type="dxa"/>
            <w:gridSpan w:val="2"/>
            <w:tcBorders>
              <w:top w:val="nil"/>
              <w:left w:val="nil"/>
              <w:right w:val="nil"/>
            </w:tcBorders>
          </w:tcPr>
          <w:p w14:paraId="507F685C" w14:textId="77777777" w:rsidR="0009741E" w:rsidRDefault="0009741E">
            <w:pPr>
              <w:pStyle w:val="TableParagraph"/>
              <w:spacing w:before="6"/>
              <w:ind w:left="0"/>
              <w:rPr>
                <w:rFonts w:ascii="Times New Roman"/>
                <w:sz w:val="9"/>
              </w:rPr>
            </w:pPr>
          </w:p>
          <w:p w14:paraId="42D3711B" w14:textId="77777777" w:rsidR="0009741E" w:rsidRDefault="003648A5">
            <w:pPr>
              <w:pStyle w:val="TableParagraph"/>
              <w:spacing w:line="424" w:lineRule="auto"/>
              <w:ind w:left="60" w:right="-3" w:firstLine="331"/>
              <w:rPr>
                <w:rFonts w:ascii="Calibri"/>
                <w:sz w:val="10"/>
              </w:rPr>
            </w:pPr>
            <w:r>
              <w:rPr>
                <w:rFonts w:ascii="Calibri"/>
                <w:spacing w:val="-1"/>
                <w:sz w:val="10"/>
              </w:rPr>
              <w:t xml:space="preserve">Modification </w:t>
            </w:r>
            <w:r>
              <w:rPr>
                <w:rFonts w:ascii="Calibri"/>
                <w:sz w:val="10"/>
              </w:rPr>
              <w:t>Front-end</w:t>
            </w:r>
            <w:r>
              <w:rPr>
                <w:rFonts w:ascii="Calibri"/>
                <w:spacing w:val="-10"/>
                <w:sz w:val="10"/>
              </w:rPr>
              <w:t xml:space="preserve"> </w:t>
            </w:r>
            <w:r>
              <w:rPr>
                <w:rFonts w:ascii="Calibri"/>
                <w:sz w:val="10"/>
              </w:rPr>
              <w:t>Code</w:t>
            </w:r>
          </w:p>
        </w:tc>
        <w:tc>
          <w:tcPr>
            <w:tcW w:w="631" w:type="dxa"/>
            <w:tcBorders>
              <w:left w:val="nil"/>
              <w:right w:val="nil"/>
            </w:tcBorders>
          </w:tcPr>
          <w:p w14:paraId="44A6F0ED" w14:textId="77777777" w:rsidR="0009741E" w:rsidRDefault="0009741E">
            <w:pPr>
              <w:pStyle w:val="TableParagraph"/>
              <w:ind w:left="0"/>
              <w:rPr>
                <w:rFonts w:ascii="Times New Roman"/>
                <w:sz w:val="10"/>
              </w:rPr>
            </w:pPr>
          </w:p>
          <w:p w14:paraId="53757EF3" w14:textId="77777777" w:rsidR="0009741E" w:rsidRDefault="0009741E">
            <w:pPr>
              <w:pStyle w:val="TableParagraph"/>
              <w:spacing w:before="10"/>
              <w:ind w:left="0"/>
              <w:rPr>
                <w:rFonts w:ascii="Times New Roman"/>
                <w:sz w:val="10"/>
              </w:rPr>
            </w:pPr>
          </w:p>
          <w:p w14:paraId="5D941BB9" w14:textId="77777777" w:rsidR="0009741E" w:rsidRDefault="003648A5">
            <w:pPr>
              <w:pStyle w:val="TableParagraph"/>
              <w:spacing w:line="244" w:lineRule="auto"/>
              <w:ind w:left="58" w:right="79"/>
              <w:rPr>
                <w:rFonts w:ascii="Arial"/>
                <w:sz w:val="10"/>
              </w:rPr>
            </w:pPr>
            <w:r>
              <w:rPr>
                <w:rFonts w:ascii="Arial"/>
                <w:sz w:val="10"/>
              </w:rPr>
              <w:t>Back-end generation</w:t>
            </w:r>
          </w:p>
        </w:tc>
        <w:tc>
          <w:tcPr>
            <w:tcW w:w="798" w:type="dxa"/>
            <w:gridSpan w:val="2"/>
            <w:tcBorders>
              <w:top w:val="nil"/>
              <w:left w:val="nil"/>
              <w:right w:val="nil"/>
            </w:tcBorders>
          </w:tcPr>
          <w:p w14:paraId="15F8742E" w14:textId="77777777" w:rsidR="0009741E" w:rsidRDefault="0009741E">
            <w:pPr>
              <w:pStyle w:val="TableParagraph"/>
              <w:ind w:left="0"/>
              <w:rPr>
                <w:rFonts w:ascii="Times New Roman"/>
                <w:sz w:val="10"/>
              </w:rPr>
            </w:pPr>
          </w:p>
          <w:p w14:paraId="778DD8BB" w14:textId="77777777" w:rsidR="0009741E" w:rsidRDefault="0009741E">
            <w:pPr>
              <w:pStyle w:val="TableParagraph"/>
              <w:ind w:left="0"/>
              <w:rPr>
                <w:rFonts w:ascii="Times New Roman"/>
                <w:sz w:val="10"/>
              </w:rPr>
            </w:pPr>
          </w:p>
          <w:p w14:paraId="17C07DD7" w14:textId="77777777" w:rsidR="0009741E" w:rsidRDefault="0009741E">
            <w:pPr>
              <w:pStyle w:val="TableParagraph"/>
              <w:spacing w:before="3"/>
              <w:ind w:left="0"/>
              <w:rPr>
                <w:rFonts w:ascii="Times New Roman"/>
                <w:sz w:val="8"/>
              </w:rPr>
            </w:pPr>
          </w:p>
          <w:p w14:paraId="4EA856FA" w14:textId="77777777" w:rsidR="0009741E" w:rsidRDefault="003648A5">
            <w:pPr>
              <w:pStyle w:val="TableParagraph"/>
              <w:ind w:left="99"/>
              <w:rPr>
                <w:rFonts w:ascii="Calibri"/>
                <w:sz w:val="10"/>
              </w:rPr>
            </w:pPr>
            <w:r>
              <w:rPr>
                <w:rFonts w:ascii="Calibri"/>
                <w:sz w:val="10"/>
              </w:rPr>
              <w:t>Back-end Code</w:t>
            </w:r>
          </w:p>
        </w:tc>
        <w:tc>
          <w:tcPr>
            <w:tcW w:w="1114" w:type="dxa"/>
            <w:gridSpan w:val="2"/>
            <w:tcBorders>
              <w:top w:val="nil"/>
              <w:left w:val="nil"/>
            </w:tcBorders>
          </w:tcPr>
          <w:p w14:paraId="2B1DA5AA" w14:textId="77777777" w:rsidR="0009741E" w:rsidRDefault="0009741E">
            <w:pPr>
              <w:pStyle w:val="TableParagraph"/>
              <w:ind w:left="0"/>
              <w:rPr>
                <w:rFonts w:ascii="Times New Roman"/>
                <w:sz w:val="10"/>
              </w:rPr>
            </w:pPr>
          </w:p>
          <w:p w14:paraId="2B69335D" w14:textId="77777777" w:rsidR="0009741E" w:rsidRDefault="0009741E">
            <w:pPr>
              <w:pStyle w:val="TableParagraph"/>
              <w:spacing w:before="5"/>
              <w:ind w:left="0"/>
              <w:rPr>
                <w:rFonts w:ascii="Times New Roman"/>
                <w:sz w:val="12"/>
              </w:rPr>
            </w:pPr>
          </w:p>
          <w:p w14:paraId="7DE450FF" w14:textId="77777777" w:rsidR="0009741E" w:rsidRDefault="003648A5">
            <w:pPr>
              <w:pStyle w:val="TableParagraph"/>
              <w:spacing w:line="244" w:lineRule="auto"/>
              <w:ind w:left="90" w:right="518"/>
              <w:rPr>
                <w:rFonts w:ascii="Arial"/>
                <w:sz w:val="10"/>
              </w:rPr>
            </w:pPr>
            <w:r>
              <w:rPr>
                <w:rFonts w:ascii="Arial"/>
                <w:sz w:val="10"/>
              </w:rPr>
              <w:t xml:space="preserve">Code </w:t>
            </w:r>
            <w:proofErr w:type="spellStart"/>
            <w:r>
              <w:rPr>
                <w:rFonts w:ascii="Arial"/>
                <w:sz w:val="10"/>
              </w:rPr>
              <w:t>compilaton</w:t>
            </w:r>
            <w:proofErr w:type="spellEnd"/>
          </w:p>
        </w:tc>
      </w:tr>
    </w:tbl>
    <w:p w14:paraId="2C5E0C07" w14:textId="77777777" w:rsidR="0009741E" w:rsidRDefault="0009741E">
      <w:pPr>
        <w:pStyle w:val="BodyText"/>
        <w:spacing w:before="8"/>
        <w:rPr>
          <w:sz w:val="11"/>
        </w:rPr>
      </w:pPr>
    </w:p>
    <w:p w14:paraId="2F003F9C" w14:textId="77777777" w:rsidR="0009741E" w:rsidRDefault="0009741E">
      <w:pPr>
        <w:rPr>
          <w:sz w:val="11"/>
        </w:rPr>
        <w:sectPr w:rsidR="0009741E">
          <w:pgSz w:w="12240" w:h="15840"/>
          <w:pgMar w:top="1000" w:right="0" w:bottom="280" w:left="860" w:header="720" w:footer="720" w:gutter="0"/>
          <w:cols w:space="720"/>
        </w:sectPr>
      </w:pPr>
    </w:p>
    <w:p w14:paraId="3795200F" w14:textId="77777777" w:rsidR="0009741E" w:rsidRDefault="0009741E">
      <w:pPr>
        <w:pStyle w:val="BodyText"/>
        <w:rPr>
          <w:sz w:val="16"/>
        </w:rPr>
      </w:pPr>
    </w:p>
    <w:p w14:paraId="6EFBB7DD" w14:textId="77777777" w:rsidR="0009741E" w:rsidRDefault="0009741E">
      <w:pPr>
        <w:pStyle w:val="BodyText"/>
        <w:rPr>
          <w:sz w:val="16"/>
        </w:rPr>
      </w:pPr>
    </w:p>
    <w:p w14:paraId="49C98003" w14:textId="77777777" w:rsidR="0009741E" w:rsidRDefault="0009741E">
      <w:pPr>
        <w:pStyle w:val="BodyText"/>
        <w:rPr>
          <w:sz w:val="16"/>
        </w:rPr>
      </w:pPr>
    </w:p>
    <w:p w14:paraId="5240CE20" w14:textId="77777777" w:rsidR="0009741E" w:rsidRDefault="0009741E">
      <w:pPr>
        <w:pStyle w:val="BodyText"/>
        <w:rPr>
          <w:sz w:val="16"/>
        </w:rPr>
      </w:pPr>
    </w:p>
    <w:p w14:paraId="1B309611" w14:textId="77777777" w:rsidR="0009741E" w:rsidRDefault="00F611EB">
      <w:pPr>
        <w:spacing w:before="116"/>
        <w:ind w:left="765"/>
        <w:rPr>
          <w:sz w:val="16"/>
        </w:rPr>
      </w:pPr>
      <w:commentRangeStart w:id="80"/>
      <w:r>
        <w:pict w14:anchorId="56BCBC23">
          <v:group id="_x0000_s3143" style="position:absolute;left:0;text-align:left;margin-left:48.95pt;margin-top:-139.35pt;width:251.1pt;height:134.7pt;z-index:1120;mso-position-horizontal-relative:page" coordorigin="979,-2787" coordsize="5022,2694">
            <v:shape id="_x0000_s3149" type="#_x0000_t75" style="position:absolute;left:979;top:-1445;width:5021;height:1352">
              <v:imagedata r:id="rId31" o:title=""/>
            </v:shape>
            <v:shape id="_x0000_s3148" type="#_x0000_t75" style="position:absolute;left:979;top:-2787;width:5021;height:1412">
              <v:imagedata r:id="rId32" o:title=""/>
            </v:shape>
            <v:shape id="_x0000_s3147" type="#_x0000_t75" style="position:absolute;left:1139;top:-377;width:276;height:227">
              <v:imagedata r:id="rId33" o:title=""/>
            </v:shape>
            <v:shape id="_x0000_s3146" type="#_x0000_t75" style="position:absolute;left:1075;top:-1740;width:276;height:227">
              <v:imagedata r:id="rId34" o:title=""/>
            </v:shape>
            <v:shapetype id="_x0000_t202" coordsize="21600,21600" o:spt="202" path="m0,0l0,21600,21600,21600,21600,0xe">
              <v:stroke joinstyle="miter"/>
              <v:path gradientshapeok="t" o:connecttype="rect"/>
            </v:shapetype>
            <v:shape id="_x0000_s3145" type="#_x0000_t202" style="position:absolute;left:1163;top:-1712;width:99;height:205" filled="f" stroked="f">
              <v:textbox inset="0,0,0,0">
                <w:txbxContent>
                  <w:p w14:paraId="281F2563" w14:textId="77777777" w:rsidR="00F611EB" w:rsidRDefault="00F611EB">
                    <w:pPr>
                      <w:spacing w:line="205" w:lineRule="exact"/>
                      <w:rPr>
                        <w:rFonts w:ascii="Calibri"/>
                        <w:sz w:val="20"/>
                      </w:rPr>
                    </w:pPr>
                    <w:r>
                      <w:rPr>
                        <w:rFonts w:ascii="Calibri"/>
                        <w:color w:val="FFFFFF"/>
                        <w:w w:val="102"/>
                        <w:sz w:val="20"/>
                      </w:rPr>
                      <w:t>a</w:t>
                    </w:r>
                  </w:p>
                </w:txbxContent>
              </v:textbox>
            </v:shape>
            <v:shape id="_x0000_s3144" type="#_x0000_t202" style="position:absolute;left:1223;top:-349;width:108;height:205" filled="f" stroked="f">
              <v:textbox inset="0,0,0,0">
                <w:txbxContent>
                  <w:p w14:paraId="26A956A9" w14:textId="77777777" w:rsidR="00F611EB" w:rsidRDefault="00F611EB">
                    <w:pPr>
                      <w:spacing w:line="205" w:lineRule="exact"/>
                      <w:rPr>
                        <w:rFonts w:ascii="Calibri"/>
                        <w:sz w:val="20"/>
                      </w:rPr>
                    </w:pPr>
                    <w:r>
                      <w:rPr>
                        <w:rFonts w:ascii="Calibri"/>
                        <w:color w:val="FFFFFF"/>
                        <w:w w:val="102"/>
                        <w:sz w:val="20"/>
                      </w:rPr>
                      <w:t>b</w:t>
                    </w:r>
                  </w:p>
                </w:txbxContent>
              </v:textbox>
            </v:shape>
            <w10:wrap anchorx="page"/>
          </v:group>
        </w:pict>
      </w:r>
      <w:r w:rsidR="003648A5">
        <w:rPr>
          <w:sz w:val="16"/>
        </w:rPr>
        <w:t>Fig. 2.   A USM example (a) and its evolved version   (b).</w:t>
      </w:r>
      <w:commentRangeEnd w:id="80"/>
      <w:r w:rsidR="00D065D3">
        <w:rPr>
          <w:rStyle w:val="CommentReference"/>
        </w:rPr>
        <w:commentReference w:id="80"/>
      </w:r>
    </w:p>
    <w:p w14:paraId="31F9C7FE" w14:textId="77777777" w:rsidR="0009741E" w:rsidRDefault="0009741E">
      <w:pPr>
        <w:pStyle w:val="BodyText"/>
        <w:rPr>
          <w:sz w:val="16"/>
        </w:rPr>
      </w:pPr>
    </w:p>
    <w:p w14:paraId="567A2F7E" w14:textId="77777777" w:rsidR="0009741E" w:rsidRDefault="0009741E">
      <w:pPr>
        <w:pStyle w:val="BodyText"/>
        <w:rPr>
          <w:sz w:val="16"/>
        </w:rPr>
      </w:pPr>
    </w:p>
    <w:p w14:paraId="287CD4E8" w14:textId="77777777" w:rsidR="0009741E" w:rsidRDefault="0009741E">
      <w:pPr>
        <w:pStyle w:val="BodyText"/>
        <w:rPr>
          <w:sz w:val="16"/>
        </w:rPr>
      </w:pPr>
    </w:p>
    <w:p w14:paraId="5800A3D8" w14:textId="77777777" w:rsidR="0009741E" w:rsidRDefault="0009741E">
      <w:pPr>
        <w:pStyle w:val="BodyText"/>
        <w:rPr>
          <w:sz w:val="16"/>
        </w:rPr>
      </w:pPr>
    </w:p>
    <w:p w14:paraId="2B9A6DF6" w14:textId="77777777" w:rsidR="0009741E" w:rsidRDefault="0009741E">
      <w:pPr>
        <w:pStyle w:val="BodyText"/>
        <w:rPr>
          <w:sz w:val="16"/>
        </w:rPr>
      </w:pPr>
    </w:p>
    <w:p w14:paraId="5E793DB3" w14:textId="77777777" w:rsidR="0009741E" w:rsidRDefault="0009741E">
      <w:pPr>
        <w:pStyle w:val="BodyText"/>
        <w:rPr>
          <w:sz w:val="16"/>
        </w:rPr>
      </w:pPr>
    </w:p>
    <w:p w14:paraId="6C40D2DE" w14:textId="77777777" w:rsidR="0009741E" w:rsidRDefault="0009741E">
      <w:pPr>
        <w:pStyle w:val="BodyText"/>
        <w:rPr>
          <w:sz w:val="16"/>
        </w:rPr>
      </w:pPr>
    </w:p>
    <w:p w14:paraId="0DE67C7F" w14:textId="77777777" w:rsidR="0009741E" w:rsidRDefault="0009741E">
      <w:pPr>
        <w:pStyle w:val="BodyText"/>
        <w:rPr>
          <w:sz w:val="16"/>
        </w:rPr>
      </w:pPr>
    </w:p>
    <w:p w14:paraId="5E42D2B3" w14:textId="77777777" w:rsidR="0009741E" w:rsidRDefault="0009741E">
      <w:pPr>
        <w:pStyle w:val="BodyText"/>
        <w:rPr>
          <w:sz w:val="16"/>
        </w:rPr>
      </w:pPr>
    </w:p>
    <w:p w14:paraId="449A1091" w14:textId="77777777" w:rsidR="0009741E" w:rsidRDefault="0009741E">
      <w:pPr>
        <w:pStyle w:val="BodyText"/>
        <w:rPr>
          <w:sz w:val="16"/>
        </w:rPr>
      </w:pPr>
    </w:p>
    <w:p w14:paraId="657A67F6" w14:textId="77777777" w:rsidR="0009741E" w:rsidRDefault="0009741E">
      <w:pPr>
        <w:pStyle w:val="BodyText"/>
        <w:rPr>
          <w:sz w:val="16"/>
        </w:rPr>
      </w:pPr>
    </w:p>
    <w:p w14:paraId="23F327AE" w14:textId="77777777" w:rsidR="0009741E" w:rsidRDefault="0009741E">
      <w:pPr>
        <w:pStyle w:val="BodyText"/>
        <w:rPr>
          <w:sz w:val="16"/>
        </w:rPr>
      </w:pPr>
    </w:p>
    <w:p w14:paraId="4245F37C" w14:textId="77777777" w:rsidR="0009741E" w:rsidRDefault="0009741E">
      <w:pPr>
        <w:pStyle w:val="BodyText"/>
        <w:rPr>
          <w:sz w:val="16"/>
        </w:rPr>
      </w:pPr>
    </w:p>
    <w:p w14:paraId="109ABB82" w14:textId="77777777" w:rsidR="0009741E" w:rsidRDefault="0009741E">
      <w:pPr>
        <w:pStyle w:val="BodyText"/>
        <w:rPr>
          <w:sz w:val="16"/>
        </w:rPr>
      </w:pPr>
    </w:p>
    <w:p w14:paraId="1B182D71" w14:textId="77777777" w:rsidR="0009741E" w:rsidRDefault="0009741E">
      <w:pPr>
        <w:pStyle w:val="BodyText"/>
        <w:rPr>
          <w:sz w:val="16"/>
        </w:rPr>
      </w:pPr>
    </w:p>
    <w:p w14:paraId="0993F8E8" w14:textId="77777777" w:rsidR="0009741E" w:rsidRDefault="0009741E">
      <w:pPr>
        <w:pStyle w:val="BodyText"/>
        <w:rPr>
          <w:sz w:val="16"/>
        </w:rPr>
      </w:pPr>
    </w:p>
    <w:p w14:paraId="0CC0A03F" w14:textId="77777777" w:rsidR="0009741E" w:rsidRDefault="0009741E">
      <w:pPr>
        <w:pStyle w:val="BodyText"/>
        <w:rPr>
          <w:sz w:val="16"/>
        </w:rPr>
      </w:pPr>
    </w:p>
    <w:p w14:paraId="54D03AB2" w14:textId="77777777" w:rsidR="0009741E" w:rsidRDefault="0009741E">
      <w:pPr>
        <w:pStyle w:val="BodyText"/>
        <w:rPr>
          <w:sz w:val="16"/>
        </w:rPr>
      </w:pPr>
    </w:p>
    <w:p w14:paraId="5368A624" w14:textId="77777777" w:rsidR="0009741E" w:rsidRDefault="0009741E">
      <w:pPr>
        <w:pStyle w:val="BodyText"/>
        <w:rPr>
          <w:sz w:val="16"/>
        </w:rPr>
      </w:pPr>
    </w:p>
    <w:p w14:paraId="70BA86FF" w14:textId="77777777" w:rsidR="0009741E" w:rsidRDefault="0009741E">
      <w:pPr>
        <w:pStyle w:val="BodyText"/>
        <w:rPr>
          <w:sz w:val="16"/>
        </w:rPr>
      </w:pPr>
    </w:p>
    <w:p w14:paraId="3ED9CF43" w14:textId="77777777" w:rsidR="0009741E" w:rsidRDefault="0009741E">
      <w:pPr>
        <w:pStyle w:val="BodyText"/>
        <w:rPr>
          <w:sz w:val="16"/>
        </w:rPr>
      </w:pPr>
    </w:p>
    <w:p w14:paraId="44F10319" w14:textId="77777777" w:rsidR="0009741E" w:rsidRDefault="0009741E">
      <w:pPr>
        <w:pStyle w:val="BodyText"/>
        <w:rPr>
          <w:sz w:val="16"/>
        </w:rPr>
      </w:pPr>
    </w:p>
    <w:p w14:paraId="6D10B40A" w14:textId="77777777" w:rsidR="0009741E" w:rsidRDefault="0009741E">
      <w:pPr>
        <w:pStyle w:val="BodyText"/>
        <w:rPr>
          <w:sz w:val="16"/>
        </w:rPr>
      </w:pPr>
    </w:p>
    <w:p w14:paraId="34D7DB4B" w14:textId="77777777" w:rsidR="0009741E" w:rsidRDefault="0009741E">
      <w:pPr>
        <w:pStyle w:val="BodyText"/>
        <w:rPr>
          <w:sz w:val="16"/>
        </w:rPr>
      </w:pPr>
    </w:p>
    <w:p w14:paraId="5804A93B" w14:textId="77777777" w:rsidR="0009741E" w:rsidRDefault="0009741E">
      <w:pPr>
        <w:pStyle w:val="BodyText"/>
        <w:spacing w:before="8"/>
        <w:rPr>
          <w:sz w:val="17"/>
        </w:rPr>
      </w:pPr>
    </w:p>
    <w:p w14:paraId="45DD263B" w14:textId="77777777" w:rsidR="0009741E" w:rsidRDefault="00F611EB">
      <w:pPr>
        <w:spacing w:line="180" w:lineRule="exact"/>
        <w:ind w:left="119"/>
        <w:jc w:val="both"/>
        <w:rPr>
          <w:sz w:val="16"/>
        </w:rPr>
      </w:pPr>
      <w:r>
        <w:pict w14:anchorId="218A7FE8">
          <v:group id="_x0000_s3137" style="position:absolute;left:0;text-align:left;margin-left:277.45pt;margin-top:18.3pt;width:20.65pt;height:.4pt;z-index:-67552;mso-position-horizontal-relative:page" coordorigin="5549,366" coordsize="413,8">
            <v:line id="_x0000_s3142" style="position:absolute" from="5553,370" to="5600,370" strokeweight="5055emu"/>
            <v:line id="_x0000_s3141" style="position:absolute" from="5642,370" to="5690,370" strokeweight="5055emu"/>
            <v:line id="_x0000_s3140" style="position:absolute" from="5731,370" to="5779,370" strokeweight="5055emu"/>
            <v:line id="_x0000_s3139" style="position:absolute" from="5820,370" to="5868,370" strokeweight="5055emu"/>
            <v:line id="_x0000_s3138" style="position:absolute" from="5910,370" to="5958,370" strokeweight="5055emu"/>
            <w10:wrap anchorx="page"/>
          </v:group>
        </w:pict>
      </w:r>
      <w:r w:rsidR="003648A5">
        <w:rPr>
          <w:sz w:val="16"/>
        </w:rPr>
        <w:t xml:space="preserve">Fig. 3. Codes generated from the state machine example in Fig. 2 by using our tool (a) and Rhapsody (b), and their respective evolved versions. </w:t>
      </w:r>
      <w:commentRangeStart w:id="81"/>
      <w:r w:rsidR="003648A5">
        <w:rPr>
          <w:sz w:val="16"/>
        </w:rPr>
        <w:t xml:space="preserve">The dashed underlined code segment should evolve to the </w:t>
      </w:r>
      <w:r w:rsidR="003648A5">
        <w:rPr>
          <w:sz w:val="16"/>
          <w:u w:val="single"/>
        </w:rPr>
        <w:t>simple underlined   code</w:t>
      </w:r>
      <w:r w:rsidR="003648A5">
        <w:rPr>
          <w:sz w:val="16"/>
        </w:rPr>
        <w:t>.</w:t>
      </w:r>
      <w:commentRangeEnd w:id="81"/>
      <w:r w:rsidR="00D065D3">
        <w:rPr>
          <w:rStyle w:val="CommentReference"/>
        </w:rPr>
        <w:commentReference w:id="81"/>
      </w:r>
    </w:p>
    <w:p w14:paraId="5010918E" w14:textId="77777777" w:rsidR="0009741E" w:rsidRDefault="00F611EB">
      <w:pPr>
        <w:pStyle w:val="BodyText"/>
        <w:spacing w:line="20" w:lineRule="exact"/>
        <w:ind w:left="136"/>
        <w:rPr>
          <w:sz w:val="2"/>
        </w:rPr>
      </w:pPr>
      <w:r>
        <w:rPr>
          <w:sz w:val="2"/>
        </w:rPr>
      </w:r>
      <w:r>
        <w:rPr>
          <w:sz w:val="2"/>
        </w:rPr>
        <w:pict w14:anchorId="5E115075">
          <v:group id="_x0000_s3124" style="width:51.9pt;height:.4pt;mso-position-horizontal-relative:char;mso-position-vertical-relative:line" coordsize="1038,8">
            <v:line id="_x0000_s3136" style="position:absolute" from="4,4" to="52,4" strokeweight="5055emu"/>
            <v:line id="_x0000_s3135" style="position:absolute" from="93,4" to="141,4" strokeweight="5055emu"/>
            <v:line id="_x0000_s3134" style="position:absolute" from="183,4" to="230,4" strokeweight="5055emu"/>
            <v:line id="_x0000_s3133" style="position:absolute" from="272,4" to="320,4" strokeweight="5055emu"/>
            <v:line id="_x0000_s3132" style="position:absolute" from="361,4" to="409,4" strokeweight="5055emu"/>
            <v:line id="_x0000_s3131" style="position:absolute" from="450,4" to="498,4" strokeweight="5055emu"/>
            <v:line id="_x0000_s3130" style="position:absolute" from="540,4" to="587,4" strokeweight="5055emu"/>
            <v:line id="_x0000_s3129" style="position:absolute" from="629,4" to="677,4" strokeweight="5055emu"/>
            <v:line id="_x0000_s3128" style="position:absolute" from="718,4" to="766,4" strokeweight="5055emu"/>
            <v:line id="_x0000_s3127" style="position:absolute" from="807,4" to="855,4" strokeweight="5055emu"/>
            <v:line id="_x0000_s3126" style="position:absolute" from="897,4" to="944,4" strokeweight="5055emu"/>
            <v:line id="_x0000_s3125" style="position:absolute" from="986,4" to="1034,4" strokeweight="5055emu"/>
            <w10:wrap type="none"/>
            <w10:anchorlock/>
          </v:group>
        </w:pict>
      </w:r>
    </w:p>
    <w:p w14:paraId="26ACD28C" w14:textId="77777777" w:rsidR="0009741E" w:rsidRDefault="003648A5">
      <w:pPr>
        <w:pStyle w:val="BodyText"/>
        <w:spacing w:before="84" w:line="249" w:lineRule="auto"/>
        <w:ind w:left="119" w:firstLine="199"/>
        <w:jc w:val="both"/>
      </w:pPr>
      <w:commentRangeStart w:id="82"/>
      <w:r>
        <w:t xml:space="preserve">A few tools such as IBM Rhapsody [7] and ours are able    to deal with this example because generating code for pseudo states such as </w:t>
      </w:r>
      <w:proofErr w:type="spellStart"/>
      <w:r>
        <w:rPr>
          <w:i/>
        </w:rPr>
        <w:t>expoint</w:t>
      </w:r>
      <w:proofErr w:type="spellEnd"/>
      <w:r>
        <w:rPr>
          <w:i/>
        </w:rPr>
        <w:t xml:space="preserve"> </w:t>
      </w:r>
      <w:r>
        <w:t xml:space="preserve">and </w:t>
      </w:r>
      <w:r>
        <w:rPr>
          <w:i/>
        </w:rPr>
        <w:t xml:space="preserve">history </w:t>
      </w:r>
      <w:r>
        <w:t xml:space="preserve">is not as simple as states. </w:t>
      </w:r>
      <w:commentRangeEnd w:id="82"/>
      <w:r w:rsidR="00D065D3">
        <w:rPr>
          <w:rStyle w:val="CommentReference"/>
        </w:rPr>
        <w:commentReference w:id="82"/>
      </w:r>
      <w:r>
        <w:t xml:space="preserve">Fig. 3 (a) and (b) show the code segments generated for the transition outgoing from the state </w:t>
      </w:r>
      <w:r>
        <w:rPr>
          <w:i/>
        </w:rPr>
        <w:t xml:space="preserve">S111 </w:t>
      </w:r>
      <w:r>
        <w:t xml:space="preserve">of the example and its evolved version by using our </w:t>
      </w:r>
      <w:proofErr w:type="gramStart"/>
      <w:r>
        <w:t xml:space="preserve">tool, </w:t>
      </w:r>
      <w:r>
        <w:rPr>
          <w:spacing w:val="15"/>
        </w:rPr>
        <w:t xml:space="preserve"> </w:t>
      </w:r>
      <w:r>
        <w:t>respectively</w:t>
      </w:r>
      <w:proofErr w:type="gramEnd"/>
      <w:r>
        <w:t>.</w:t>
      </w:r>
    </w:p>
    <w:p w14:paraId="4F161628" w14:textId="77777777" w:rsidR="0009741E" w:rsidRDefault="003648A5">
      <w:pPr>
        <w:pStyle w:val="BodyText"/>
        <w:spacing w:line="249" w:lineRule="auto"/>
        <w:ind w:left="119" w:firstLine="199"/>
        <w:jc w:val="both"/>
      </w:pPr>
      <w:r>
        <w:t xml:space="preserve">For simplification, we assume that no effects are associated with the transitions in the examples. In Fig. 3 (a), the code segment checks whether the state </w:t>
      </w:r>
      <w:r>
        <w:rPr>
          <w:i/>
        </w:rPr>
        <w:t xml:space="preserve">S111 </w:t>
      </w:r>
      <w:r>
        <w:t xml:space="preserve">is active (lines 2-3). If so, the exit actions of </w:t>
      </w:r>
      <w:r>
        <w:rPr>
          <w:i/>
        </w:rPr>
        <w:t xml:space="preserve">S111 </w:t>
      </w:r>
      <w:r>
        <w:t xml:space="preserve">and </w:t>
      </w:r>
      <w:r>
        <w:rPr>
          <w:i/>
        </w:rPr>
        <w:t xml:space="preserve">S11 </w:t>
      </w:r>
      <w:r>
        <w:t xml:space="preserve">are executed sequentially (lines 4 and 6). The sub-states of </w:t>
      </w:r>
      <w:r>
        <w:rPr>
          <w:i/>
        </w:rPr>
        <w:t xml:space="preserve">S11 </w:t>
      </w:r>
      <w:r>
        <w:t xml:space="preserve">and </w:t>
      </w:r>
      <w:r>
        <w:rPr>
          <w:i/>
        </w:rPr>
        <w:t xml:space="preserve">S1 </w:t>
      </w:r>
      <w:r>
        <w:t xml:space="preserve">also become inactive by setting the appropriate values to </w:t>
      </w:r>
      <w:r>
        <w:rPr>
          <w:i/>
        </w:rPr>
        <w:t xml:space="preserve">STATE_MAX </w:t>
      </w:r>
      <w:r>
        <w:t xml:space="preserve">(lines 5 and 7). The segment then evaluates </w:t>
      </w:r>
      <w:r>
        <w:rPr>
          <w:i/>
        </w:rPr>
        <w:t xml:space="preserve">guard1 </w:t>
      </w:r>
      <w:r>
        <w:t xml:space="preserve">(lines 8 and 12) to dynamically select which transition outgoing from the choice </w:t>
      </w:r>
      <w:r>
        <w:rPr>
          <w:i/>
        </w:rPr>
        <w:t xml:space="preserve">c1 </w:t>
      </w:r>
      <w:r>
        <w:t xml:space="preserve">should be taken into account. The exit action of </w:t>
      </w:r>
      <w:r>
        <w:rPr>
          <w:i/>
        </w:rPr>
        <w:t xml:space="preserve">S1 </w:t>
      </w:r>
      <w:r>
        <w:t xml:space="preserve">(line 13), the entry action (line 15) and the restoration </w:t>
      </w:r>
      <w:proofErr w:type="gramStart"/>
      <w:r>
        <w:t>of  the</w:t>
      </w:r>
      <w:proofErr w:type="gramEnd"/>
      <w:r>
        <w:t xml:space="preserve"> previous active sub-state of </w:t>
      </w:r>
      <w:r>
        <w:rPr>
          <w:i/>
        </w:rPr>
        <w:t xml:space="preserve">S2 </w:t>
      </w:r>
      <w:r>
        <w:t xml:space="preserve">(lines 16-26) are called if </w:t>
      </w:r>
      <w:r>
        <w:rPr>
          <w:i/>
        </w:rPr>
        <w:t xml:space="preserve">guard1 </w:t>
      </w:r>
      <w:r>
        <w:t xml:space="preserve">is false. Otherwise, </w:t>
      </w:r>
      <w:r>
        <w:rPr>
          <w:i/>
        </w:rPr>
        <w:t xml:space="preserve">S1 </w:t>
      </w:r>
      <w:r>
        <w:t xml:space="preserve">and </w:t>
      </w:r>
      <w:r>
        <w:rPr>
          <w:i/>
        </w:rPr>
        <w:t xml:space="preserve">S3 </w:t>
      </w:r>
      <w:r>
        <w:t xml:space="preserve">are exited and entered (lines 9-11), respectively. The code in Fig. 3 (b) differs from that of Fig. 3 (a) by the way the history of </w:t>
      </w:r>
      <w:r>
        <w:rPr>
          <w:i/>
        </w:rPr>
        <w:t xml:space="preserve">S2 </w:t>
      </w:r>
      <w:r>
        <w:t>is restored. Fig.  3</w:t>
      </w:r>
      <w:r>
        <w:rPr>
          <w:spacing w:val="26"/>
        </w:rPr>
        <w:t xml:space="preserve"> </w:t>
      </w:r>
      <w:r>
        <w:t>(b)</w:t>
      </w:r>
      <w:r>
        <w:rPr>
          <w:spacing w:val="26"/>
        </w:rPr>
        <w:t xml:space="preserve"> </w:t>
      </w:r>
      <w:r>
        <w:t>executes</w:t>
      </w:r>
      <w:r>
        <w:rPr>
          <w:spacing w:val="26"/>
        </w:rPr>
        <w:t xml:space="preserve"> </w:t>
      </w:r>
      <w:r>
        <w:t>a</w:t>
      </w:r>
      <w:r>
        <w:rPr>
          <w:spacing w:val="26"/>
        </w:rPr>
        <w:t xml:space="preserve"> </w:t>
      </w:r>
      <w:r>
        <w:t>deep</w:t>
      </w:r>
      <w:r>
        <w:rPr>
          <w:spacing w:val="26"/>
        </w:rPr>
        <w:t xml:space="preserve"> </w:t>
      </w:r>
      <w:r>
        <w:t>restoration</w:t>
      </w:r>
      <w:r>
        <w:rPr>
          <w:spacing w:val="26"/>
        </w:rPr>
        <w:t xml:space="preserve"> </w:t>
      </w:r>
      <w:r>
        <w:t>in</w:t>
      </w:r>
      <w:r>
        <w:rPr>
          <w:spacing w:val="26"/>
        </w:rPr>
        <w:t xml:space="preserve"> </w:t>
      </w:r>
      <w:r>
        <w:t>lines</w:t>
      </w:r>
      <w:r>
        <w:rPr>
          <w:spacing w:val="26"/>
        </w:rPr>
        <w:t xml:space="preserve"> </w:t>
      </w:r>
      <w:r>
        <w:t>14-32</w:t>
      </w:r>
      <w:r>
        <w:rPr>
          <w:spacing w:val="26"/>
        </w:rPr>
        <w:t xml:space="preserve"> </w:t>
      </w:r>
      <w:r>
        <w:t>if</w:t>
      </w:r>
      <w:r>
        <w:rPr>
          <w:spacing w:val="26"/>
        </w:rPr>
        <w:t xml:space="preserve"> </w:t>
      </w:r>
      <w:r>
        <w:rPr>
          <w:i/>
        </w:rPr>
        <w:t>guard1</w:t>
      </w:r>
      <w:r>
        <w:rPr>
          <w:i/>
          <w:spacing w:val="26"/>
        </w:rPr>
        <w:t xml:space="preserve"> </w:t>
      </w:r>
      <w:r>
        <w:t>is</w:t>
      </w:r>
    </w:p>
    <w:p w14:paraId="1D5CD972" w14:textId="77777777" w:rsidR="0009741E" w:rsidRDefault="003648A5">
      <w:pPr>
        <w:spacing w:before="73"/>
        <w:ind w:left="1147" w:right="800"/>
        <w:rPr>
          <w:sz w:val="16"/>
        </w:rPr>
      </w:pPr>
      <w:r>
        <w:br w:type="column"/>
      </w:r>
      <w:r>
        <w:rPr>
          <w:sz w:val="16"/>
        </w:rPr>
        <w:lastRenderedPageBreak/>
        <w:t xml:space="preserve">Fig. 4.   From existing approaches </w:t>
      </w:r>
      <w:proofErr w:type="gramStart"/>
      <w:r>
        <w:rPr>
          <w:sz w:val="16"/>
        </w:rPr>
        <w:t>to  RAOES</w:t>
      </w:r>
      <w:proofErr w:type="gramEnd"/>
    </w:p>
    <w:p w14:paraId="0E0EA6E2" w14:textId="77777777" w:rsidR="0009741E" w:rsidRDefault="00F611EB">
      <w:pPr>
        <w:pStyle w:val="BodyText"/>
        <w:spacing w:before="105"/>
        <w:ind w:left="119" w:right="800"/>
      </w:pPr>
      <w:r>
        <w:pict w14:anchorId="59487C62">
          <v:group id="_x0000_s3102" style="position:absolute;left:0;text-align:left;margin-left:316.05pt;margin-top:-115.65pt;width:243.75pt;height:50.2pt;z-index:2248;mso-position-horizontal-relative:page" coordorigin="6321,-2313" coordsize="4875,1004">
            <v:shape id="_x0000_s3123" style="position:absolute;left:7382;top:-1786;width:595;height:265" coordorigin="7382,-1786" coordsize="595,265" path="m7382,-1786l7977,-1786,7977,-1571,7888,-1568,7816,-1561,7756,-1552,7704,-1541,7654,-1531,7602,-1524,7542,-1521,7471,-1525,7382,-1536,7382,-1786xe" filled="f" strokecolor="#41709c" strokeweight="3387emu">
              <v:path arrowok="t"/>
            </v:shape>
            <v:shape id="_x0000_s3122" type="#_x0000_t75" style="position:absolute;left:8848;top:-1760;width:376;height:217">
              <v:imagedata r:id="rId35" o:title=""/>
            </v:shape>
            <v:shape id="_x0000_s3121" style="position:absolute;left:7977;top:-1668;width:874;height:34" coordorigin="7977,-1668" coordsize="874,34" path="m8817,-1648l8817,-1634,8845,-1648,8817,-1648xm8817,-1654l8817,-1648,8822,-1648,8822,-1654,8817,-1654xm8817,-1668l8817,-1654,8822,-1654,8822,-1648,8845,-1648,8850,-1651,8817,-1668xm7977,-1655l7977,-1649,8817,-1648,8817,-1654,7977,-1655xe" fillcolor="#5b9bd4" stroked="f">
              <v:path arrowok="t"/>
            </v:shape>
            <v:shape id="_x0000_s3120" type="#_x0000_t75" style="position:absolute;left:10095;top:-1900;width:225;height:415">
              <v:imagedata r:id="rId36" o:title=""/>
            </v:shape>
            <v:shape id="_x0000_s3119" style="position:absolute;left:9221;top:-1668;width:874;height:34" coordorigin="9221,-1668" coordsize="874,34" path="m10061,-1648l10061,-1634,10089,-1648,10061,-1648xm10061,-1654l10061,-1648,10067,-1648,10067,-1654,10061,-1654xm10061,-1668l10061,-1654,10067,-1654,10067,-1648,10089,-1648,10095,-1651,10061,-1668xm9221,-1655l9221,-1649,10061,-1648,10061,-1654,9221,-1655xe" fillcolor="#5b9bd4" stroked="f">
              <v:path arrowok="t"/>
            </v:shape>
            <v:shape id="_x0000_s3118" type="#_x0000_t75" style="position:absolute;left:7528;top:-2244;width:308;height:272">
              <v:imagedata r:id="rId37" o:title=""/>
            </v:shape>
            <v:rect id="_x0000_s3117" style="position:absolute;left:7526;top:-2246;width:312;height:276" filled="f" strokeweight=".2pt"/>
            <v:shape id="_x0000_s3116" style="position:absolute;left:7663;top:-1972;width:34;height:186" coordorigin="7663,-1972" coordsize="34,186" path="m7663,-1820l7679,-1786,7693,-1814,7682,-1814,7677,-1814,7677,-1819,7663,-1820xm7677,-1819l7677,-1814,7682,-1814,7682,-1819,7677,-1819xm7682,-1819l7682,-1814,7693,-1814,7696,-1819,7682,-1819xm7679,-1972l7677,-1819,7682,-1819,7684,-1972,7679,-1972xe" fillcolor="#5b9bd4" stroked="f">
              <v:path arrowok="t"/>
            </v:shape>
            <v:shape id="_x0000_s3115" type="#_x0000_t75" style="position:absolute;left:8884;top:-2226;width:309;height:255">
              <v:imagedata r:id="rId38" o:title=""/>
            </v:shape>
            <v:rect id="_x0000_s3114" style="position:absolute;left:8882;top:-2228;width:313;height:259" filled="f" strokecolor="#5597d2" strokeweight=".2pt"/>
            <v:shape id="_x0000_s3113" style="position:absolute;left:9020;top:-1972;width:34;height:215" coordorigin="9020,-1972" coordsize="34,215" path="m9020,-1791l9036,-1757,9050,-1785,9039,-1785,9034,-1785,9034,-1790,9020,-1791xm9034,-1790l9034,-1785,9039,-1785,9039,-1790,9034,-1790xm9039,-1790l9039,-1785,9050,-1785,9053,-1790,9039,-1790xm9036,-1972l9034,-1790,9039,-1790,9042,-1972,9036,-1972xe" fillcolor="#5b9bd4" stroked="f">
              <v:path arrowok="t"/>
            </v:shape>
            <v:shape id="_x0000_s3112" style="position:absolute;left:643;top:1999;width:17518;height:3084" coordorigin="643,1999" coordsize="17518,3084" path="m7380,-2100l7512,-2101m9494,-1971l10492,-1971,10492,-2259,9494,-2259,9494,-1971xm9490,-2117l9193,-2124m6324,-1453l11192,-1453,11192,-2310,6324,-2310,6324,-1453xm10547,-2076l11192,-2076,11192,-2310,10547,-2310,10547,-2076xe" filled="f" strokecolor="#41709c" strokeweight="3387emu">
              <v:path arrowok="t"/>
            </v:shape>
            <v:shape id="_x0000_s3111" type="#_x0000_t75" style="position:absolute;left:8559;top:-1456;width:123;height:147">
              <v:imagedata r:id="rId39" o:title=""/>
            </v:shape>
            <v:shape id="_x0000_s3110" type="#_x0000_t202" style="position:absolute;left:9494;top:-2259;width:1026;height:289" filled="f" stroked="f">
              <v:textbox inset="0,0,0,0">
                <w:txbxContent>
                  <w:p w14:paraId="2A3A63CF" w14:textId="77777777" w:rsidR="00F611EB" w:rsidRDefault="00F611EB">
                    <w:pPr>
                      <w:spacing w:before="27"/>
                      <w:ind w:left="40"/>
                      <w:rPr>
                        <w:rFonts w:ascii="Arial"/>
                        <w:sz w:val="10"/>
                      </w:rPr>
                    </w:pPr>
                    <w:r>
                      <w:rPr>
                        <w:rFonts w:ascii="Arial"/>
                        <w:sz w:val="10"/>
                      </w:rPr>
                      <w:t>-User-code changes</w:t>
                    </w:r>
                  </w:p>
                  <w:p w14:paraId="1D13CB07" w14:textId="77777777" w:rsidR="00F611EB" w:rsidRDefault="00F611EB">
                    <w:pPr>
                      <w:spacing w:before="5"/>
                      <w:ind w:left="40"/>
                      <w:rPr>
                        <w:rFonts w:ascii="Arial"/>
                        <w:sz w:val="10"/>
                      </w:rPr>
                    </w:pPr>
                    <w:r>
                      <w:rPr>
                        <w:rFonts w:ascii="Arial"/>
                        <w:sz w:val="10"/>
                      </w:rPr>
                      <w:t>-Structure changes</w:t>
                    </w:r>
                  </w:p>
                </w:txbxContent>
              </v:textbox>
            </v:shape>
            <v:shape id="_x0000_s3109" type="#_x0000_t202" style="position:absolute;left:7147;top:-1917;width:772;height:297" filled="f" stroked="f">
              <v:textbox inset="0,0,0,0">
                <w:txbxContent>
                  <w:p w14:paraId="60742ECC" w14:textId="77777777" w:rsidR="00F611EB" w:rsidRDefault="00F611EB">
                    <w:pPr>
                      <w:spacing w:line="102" w:lineRule="exact"/>
                      <w:ind w:right="-19"/>
                      <w:rPr>
                        <w:rFonts w:ascii="Calibri"/>
                        <w:sz w:val="10"/>
                      </w:rPr>
                    </w:pPr>
                    <w:r>
                      <w:rPr>
                        <w:rFonts w:ascii="Calibri"/>
                        <w:sz w:val="10"/>
                      </w:rPr>
                      <w:t>Modification</w:t>
                    </w:r>
                  </w:p>
                  <w:p w14:paraId="64342BFD" w14:textId="77777777" w:rsidR="00F611EB" w:rsidRDefault="00F611EB">
                    <w:pPr>
                      <w:spacing w:before="74" w:line="120" w:lineRule="exact"/>
                      <w:ind w:left="293" w:right="-19"/>
                      <w:rPr>
                        <w:rFonts w:ascii="Calibri"/>
                        <w:sz w:val="10"/>
                      </w:rPr>
                    </w:pPr>
                    <w:r>
                      <w:rPr>
                        <w:rFonts w:ascii="Calibri"/>
                        <w:sz w:val="10"/>
                      </w:rPr>
                      <w:t>UML Model</w:t>
                    </w:r>
                  </w:p>
                </w:txbxContent>
              </v:textbox>
            </v:shape>
            <v:shape id="_x0000_s3108" type="#_x0000_t202" style="position:absolute;left:8214;top:-1759;width:472;height:221" filled="f" stroked="f">
              <v:textbox inset="0,0,0,0">
                <w:txbxContent>
                  <w:p w14:paraId="4BFC0904" w14:textId="77777777" w:rsidR="00F611EB" w:rsidRDefault="00F611EB">
                    <w:pPr>
                      <w:spacing w:line="102" w:lineRule="exact"/>
                      <w:ind w:right="-11"/>
                      <w:rPr>
                        <w:rFonts w:ascii="Arial"/>
                        <w:sz w:val="10"/>
                      </w:rPr>
                    </w:pPr>
                    <w:r>
                      <w:rPr>
                        <w:rFonts w:ascii="Arial"/>
                        <w:sz w:val="10"/>
                      </w:rPr>
                      <w:t>Code</w:t>
                    </w:r>
                  </w:p>
                  <w:p w14:paraId="1EF2B885" w14:textId="77777777" w:rsidR="00F611EB" w:rsidRDefault="00F611EB">
                    <w:pPr>
                      <w:spacing w:before="5" w:line="113" w:lineRule="exact"/>
                      <w:ind w:right="-11"/>
                      <w:rPr>
                        <w:rFonts w:ascii="Arial"/>
                        <w:sz w:val="10"/>
                      </w:rPr>
                    </w:pPr>
                    <w:r>
                      <w:rPr>
                        <w:rFonts w:ascii="Arial"/>
                        <w:spacing w:val="-1"/>
                        <w:sz w:val="10"/>
                      </w:rPr>
                      <w:t>generation</w:t>
                    </w:r>
                  </w:p>
                </w:txbxContent>
              </v:textbox>
            </v:shape>
            <v:shape id="_x0000_s3107" type="#_x0000_t202" style="position:absolute;left:9057;top:-1906;width:613;height:246" filled="f" stroked="f">
              <v:textbox inset="0,0,0,0">
                <w:txbxContent>
                  <w:p w14:paraId="163EDC6F" w14:textId="77777777" w:rsidR="00F611EB" w:rsidRDefault="00F611EB">
                    <w:pPr>
                      <w:spacing w:line="102" w:lineRule="exact"/>
                      <w:ind w:right="-20"/>
                      <w:rPr>
                        <w:rFonts w:ascii="Calibri"/>
                        <w:sz w:val="10"/>
                      </w:rPr>
                    </w:pPr>
                    <w:r>
                      <w:rPr>
                        <w:rFonts w:ascii="Calibri"/>
                        <w:sz w:val="10"/>
                      </w:rPr>
                      <w:t>Modification</w:t>
                    </w:r>
                  </w:p>
                  <w:p w14:paraId="049B5DAD" w14:textId="77777777" w:rsidR="00F611EB" w:rsidRDefault="00F611EB">
                    <w:pPr>
                      <w:spacing w:before="30" w:line="113" w:lineRule="exact"/>
                      <w:ind w:left="373" w:right="-20"/>
                      <w:rPr>
                        <w:rFonts w:ascii="Arial"/>
                        <w:sz w:val="10"/>
                      </w:rPr>
                    </w:pPr>
                    <w:r>
                      <w:rPr>
                        <w:rFonts w:ascii="Arial"/>
                        <w:sz w:val="10"/>
                      </w:rPr>
                      <w:t>Code</w:t>
                    </w:r>
                  </w:p>
                </w:txbxContent>
              </v:textbox>
            </v:shape>
            <v:shape id="_x0000_s3106" type="#_x0000_t202" style="position:absolute;left:8931;top:-1675;width:209;height:101" filled="f" stroked="f">
              <v:textbox inset="0,0,0,0">
                <w:txbxContent>
                  <w:p w14:paraId="6A946F28" w14:textId="77777777" w:rsidR="00F611EB" w:rsidRDefault="00F611EB">
                    <w:pPr>
                      <w:spacing w:line="100" w:lineRule="exact"/>
                      <w:ind w:right="-20"/>
                      <w:rPr>
                        <w:rFonts w:ascii="Calibri"/>
                        <w:sz w:val="10"/>
                      </w:rPr>
                    </w:pPr>
                    <w:r>
                      <w:rPr>
                        <w:rFonts w:ascii="Calibri"/>
                        <w:sz w:val="10"/>
                      </w:rPr>
                      <w:t>Code</w:t>
                    </w:r>
                  </w:p>
                </w:txbxContent>
              </v:textbox>
            </v:shape>
            <v:shape id="_x0000_s3105" type="#_x0000_t202" style="position:absolute;left:9430;top:-1640;width:483;height:101" filled="f" stroked="f">
              <v:textbox inset="0,0,0,0">
                <w:txbxContent>
                  <w:p w14:paraId="54677754" w14:textId="77777777" w:rsidR="00F611EB" w:rsidRDefault="00F611EB">
                    <w:pPr>
                      <w:spacing w:line="100" w:lineRule="exact"/>
                      <w:ind w:right="-11"/>
                      <w:rPr>
                        <w:rFonts w:ascii="Arial"/>
                        <w:sz w:val="10"/>
                      </w:rPr>
                    </w:pPr>
                    <w:proofErr w:type="spellStart"/>
                    <w:r>
                      <w:rPr>
                        <w:rFonts w:ascii="Arial"/>
                        <w:spacing w:val="-1"/>
                        <w:sz w:val="10"/>
                      </w:rPr>
                      <w:t>compilaton</w:t>
                    </w:r>
                    <w:proofErr w:type="spellEnd"/>
                  </w:p>
                </w:txbxContent>
              </v:textbox>
            </v:shape>
            <v:shape id="_x0000_s3104" type="#_x0000_t202" style="position:absolute;left:6384;top:-2244;width:998;height:289" filled="f" strokecolor="#41709c" strokeweight="3387emu">
              <v:textbox inset="0,0,0,0">
                <w:txbxContent>
                  <w:p w14:paraId="2A1B3EBA" w14:textId="77777777" w:rsidR="00F611EB" w:rsidRDefault="00F611EB">
                    <w:pPr>
                      <w:spacing w:before="21" w:line="122" w:lineRule="exact"/>
                      <w:ind w:left="37"/>
                      <w:rPr>
                        <w:rFonts w:ascii="Arial"/>
                        <w:sz w:val="10"/>
                      </w:rPr>
                    </w:pPr>
                    <w:r>
                      <w:rPr>
                        <w:rFonts w:ascii="Calibri"/>
                        <w:sz w:val="10"/>
                      </w:rPr>
                      <w:t>-</w:t>
                    </w:r>
                    <w:r>
                      <w:rPr>
                        <w:rFonts w:ascii="Arial"/>
                        <w:sz w:val="10"/>
                      </w:rPr>
                      <w:t>Structure changes</w:t>
                    </w:r>
                  </w:p>
                  <w:p w14:paraId="72421D9D" w14:textId="77777777" w:rsidR="00F611EB" w:rsidRDefault="00F611EB">
                    <w:pPr>
                      <w:spacing w:line="115" w:lineRule="exact"/>
                      <w:ind w:left="37"/>
                      <w:rPr>
                        <w:rFonts w:ascii="Arial"/>
                        <w:sz w:val="10"/>
                      </w:rPr>
                    </w:pPr>
                    <w:r>
                      <w:rPr>
                        <w:rFonts w:ascii="Arial"/>
                        <w:sz w:val="10"/>
                      </w:rPr>
                      <w:t>-Behavior changes</w:t>
                    </w:r>
                  </w:p>
                </w:txbxContent>
              </v:textbox>
            </v:shape>
            <v:shape id="_x0000_s3103" type="#_x0000_t202" style="position:absolute;left:10547;top:-2310;width:645;height:234" fillcolor="#deebf7" stroked="f">
              <v:textbox inset="0,0,0,0">
                <w:txbxContent>
                  <w:p w14:paraId="0AF34EB4" w14:textId="77777777" w:rsidR="00F611EB" w:rsidRDefault="00F611EB">
                    <w:pPr>
                      <w:spacing w:line="235" w:lineRule="auto"/>
                      <w:ind w:left="87" w:right="65" w:firstLine="80"/>
                      <w:rPr>
                        <w:rFonts w:ascii="Calibri"/>
                        <w:sz w:val="10"/>
                      </w:rPr>
                    </w:pPr>
                    <w:r>
                      <w:rPr>
                        <w:rFonts w:ascii="Calibri"/>
                        <w:sz w:val="10"/>
                      </w:rPr>
                      <w:t>Current approaches</w:t>
                    </w:r>
                  </w:p>
                </w:txbxContent>
              </v:textbox>
            </v:shape>
            <w10:wrap anchorx="page"/>
          </v:group>
        </w:pict>
      </w:r>
      <w:r>
        <w:pict w14:anchorId="4CD89A4F">
          <v:group id="_x0000_s3084" style="position:absolute;left:0;text-align:left;margin-left:318.7pt;margin-top:-56.75pt;width:231.15pt;height:37pt;z-index:-67312;mso-position-horizontal-relative:page" coordorigin="6374,-1135" coordsize="4623,740">
            <v:shape id="_x0000_s3101" style="position:absolute;left:6377;top:-697;width:595;height:265" coordorigin="6377,-697" coordsize="595,265" path="m6377,-697l6972,-697,6972,-482,6883,-479,6811,-472,6752,-462,6700,-452,6650,-442,6598,-435,6538,-432,6466,-436,6377,-447,6377,-697xe" filled="f" strokecolor="#41709c" strokeweight="3387emu">
              <v:path arrowok="t"/>
            </v:shape>
            <v:shape id="_x0000_s3100" type="#_x0000_t75" style="position:absolute;left:6522;top:-1131;width:308;height:272">
              <v:imagedata r:id="rId37" o:title=""/>
            </v:shape>
            <v:rect id="_x0000_s3099" style="position:absolute;left:6520;top:-1133;width:312;height:276" filled="f" strokeweight=".2pt"/>
            <v:shape id="_x0000_s3098" style="position:absolute;left:6658;top:-858;width:34;height:162" coordorigin="6658,-858" coordsize="34,162" path="m6658,-730l6675,-697,6689,-725,6678,-725,6672,-725,6672,-730,6658,-730xm6672,-730l6672,-725,6678,-725,6678,-730,6672,-730xm6678,-730l6678,-725,6689,-725,6692,-730,6678,-730xm6679,-858l6673,-858,6672,-730,6678,-730,6679,-858xe" fillcolor="#5b9bd4" stroked="f">
              <v:path arrowok="t"/>
            </v:shape>
            <v:line id="_x0000_s3097" style="position:absolute" from="7317,-979" to="6832,-894" strokecolor="#41709c" strokeweight="3387emu"/>
            <v:shape id="_x0000_s3096" type="#_x0000_t75" style="position:absolute;left:6976;top:-555;width:767;height:141">
              <v:imagedata r:id="rId40" o:title=""/>
            </v:shape>
            <v:shape id="_x0000_s3095" style="position:absolute;left:5777;top:7906;width:2660;height:766" coordorigin="5777,7906" coordsize="2660,766" path="m8490,-633l8471,-622,8418,-612,8338,-604,8237,-599,8120,-597,8003,-599,7902,-604,7822,-612,7769,-622,7751,-633m7751,-633l7769,-644,7822,-654,7902,-661,8003,-667,8120,-668,8237,-667,8338,-661,8418,-654,8471,-644,8490,-633,8490,-491,8471,-480,8418,-470,8338,-462,8237,-457,8120,-456,8003,-457,7902,-462,7822,-470,7769,-480,7751,-491,7751,-633xe" filled="f" strokecolor="#41709c" strokeweight="3387emu">
              <v:path arrowok="t"/>
            </v:shape>
            <v:shape id="_x0000_s3094" type="#_x0000_t75" style="position:absolute;left:10771;top:-811;width:225;height:416">
              <v:imagedata r:id="rId36" o:title=""/>
            </v:shape>
            <v:shape id="_x0000_s3093" style="position:absolute;left:10053;top:-580;width:718;height:34" coordorigin="10053,-580" coordsize="718,34" path="m10765,-566l10743,-566,10743,-560,10738,-560,10738,-546,10771,-563,10765,-566xm10738,-566l10053,-565,10053,-559,10738,-560,10738,-566xm10743,-566l10738,-566,10738,-560,10743,-560,10743,-566xm10738,-580l10738,-566,10765,-566,10738,-580xe" fillcolor="#5b9bd4" stroked="f">
              <v:path arrowok="t"/>
            </v:shape>
            <v:shape id="_x0000_s3092" style="position:absolute;left:11402;top:7906;width:2660;height:766" coordorigin="11402,7906" coordsize="2660,766" path="m10053,-633l10034,-622,9982,-612,9902,-604,9800,-599,9683,-597,9567,-599,9465,-604,9385,-612,9333,-622,9314,-633m9314,-633l9333,-644,9385,-654,9465,-661,9567,-667,9683,-668,9800,-667,9902,-661,9982,-654,10034,-644,10053,-633,10053,-491,10034,-480,9982,-470,9902,-462,9800,-457,9683,-456,9567,-457,9465,-462,9385,-470,9333,-480,9314,-491,9314,-633xe" filled="f" strokecolor="#41709c" strokeweight="3387emu">
              <v:path arrowok="t"/>
            </v:shape>
            <v:shape id="_x0000_s3091" style="position:absolute;left:8490;top:-579;width:825;height:34" coordorigin="8490,-579" coordsize="825,34" path="m9280,-579l9280,-546,9308,-559,9286,-559,9286,-565,9308,-565,9280,-579xm9280,-565l8490,-565,8490,-559,9280,-559,9280,-565xm9308,-565l9286,-565,9286,-559,9308,-559,9314,-562,9308,-565xe" fillcolor="#5b9bd4" stroked="f">
              <v:path arrowok="t"/>
            </v:shape>
            <v:shape id="_x0000_s3090" type="#_x0000_t75" style="position:absolute;left:7964;top:-1113;width:309;height:255">
              <v:imagedata r:id="rId38" o:title=""/>
            </v:shape>
            <v:rect id="_x0000_s3089" style="position:absolute;left:7962;top:-1115;width:313;height:259" filled="f" strokecolor="#5597d2" strokeweight=".2pt"/>
            <v:shape id="_x0000_s3088" style="position:absolute;left:8103;top:-858;width:34;height:191" coordorigin="8103,-858" coordsize="34,191" path="m8117,-701l8103,-701,8120,-668,8134,-696,8117,-696,8117,-701xm8122,-701l8117,-701,8117,-696,8122,-696,8122,-701xm8136,-702l8122,-701,8122,-696,8117,-696,8134,-696,8136,-702xm8121,-858l8115,-858,8117,-701,8122,-701,8121,-858xe" fillcolor="#5b9bd4" stroked="f">
              <v:path arrowok="t"/>
            </v:shape>
            <v:shape id="_x0000_s3087" style="position:absolute;left:2990;top:6312;width:6009;height:2508" coordorigin="2990,6312" coordsize="6009,2508" path="m8646,-1111l8275,-1047m7357,-414l7448,-421,7531,-436,7601,-458,7655,-486,7690,-520,7673,-520,7719,-555,7743,-520,7725,-520,7689,-485,7632,-456,7557,-433,7470,-419,7374,-414,7339,-414,7242,-419,7156,-433,7082,-455,7026,-484,6989,-518,6976,-555,7011,-555,7024,-518,7061,-484,7118,-455,7191,-433,7278,-419,7374,-414e" filled="f" strokecolor="#41709c" strokeweight="3387emu">
              <v:path arrowok="t"/>
            </v:shape>
            <v:shape id="_x0000_s3086" type="#_x0000_t75" style="position:absolute;left:6974;top:-726;width:759;height:147">
              <v:imagedata r:id="rId41" o:title=""/>
            </v:shape>
            <v:polyline id="_x0000_s3085" style="position:absolute" points="14331,-1452,14241,-1445,14160,-1430,14091,-1407,14038,-1377,14003,-1342,14022,-1342,13974,-1305,13948,-1342,13967,-1342,14003,-1378,14059,-1409,14132,-1432,14218,-1447,14313,-1452,14350,-1452,14445,-1447,14530,-1432,14602,-1409,14658,-1379,14707,-1305,14670,-1305,14658,-1344,14621,-1379,14566,-1409,14493,-1432,14408,-1447,14313,-1452" coordorigin="6974,-726" coordsize="760,148" filled="f" strokecolor="#41709c" strokeweight="3387emu">
              <v:path arrowok="t"/>
            </v:polyline>
            <w10:wrap anchorx="page"/>
          </v:group>
        </w:pict>
      </w:r>
      <w:r>
        <w:pict w14:anchorId="2CA4B951">
          <v:shape id="_x0000_s3083" type="#_x0000_t202" style="position:absolute;left:0;text-align:left;margin-left:392.55pt;margin-top:-114.1pt;width:7.05pt;height:20.4pt;z-index:2296;mso-position-horizontal-relative:page" filled="f" stroked="f">
            <v:textbox style="layout-flow:vertical;mso-layout-flow-alt:bottom-to-top" inset="0,0,0,0">
              <w:txbxContent>
                <w:p w14:paraId="4A7B30C4" w14:textId="77777777" w:rsidR="00F611EB" w:rsidRDefault="00F611EB">
                  <w:pPr>
                    <w:ind w:left="20" w:right="-265"/>
                    <w:rPr>
                      <w:rFonts w:ascii="Calibri"/>
                      <w:sz w:val="10"/>
                    </w:rPr>
                  </w:pPr>
                  <w:r>
                    <w:rPr>
                      <w:rFonts w:ascii="Calibri"/>
                      <w:sz w:val="10"/>
                    </w:rPr>
                    <w:t>A</w:t>
                  </w:r>
                  <w:r>
                    <w:rPr>
                      <w:rFonts w:ascii="Calibri"/>
                      <w:spacing w:val="-2"/>
                      <w:sz w:val="10"/>
                    </w:rPr>
                    <w:t>r</w:t>
                  </w:r>
                  <w:r>
                    <w:rPr>
                      <w:rFonts w:ascii="Calibri"/>
                      <w:sz w:val="10"/>
                    </w:rPr>
                    <w:t>chi</w:t>
                  </w:r>
                  <w:r>
                    <w:rPr>
                      <w:rFonts w:ascii="Calibri"/>
                      <w:spacing w:val="-2"/>
                      <w:sz w:val="10"/>
                    </w:rPr>
                    <w:t>t</w:t>
                  </w:r>
                  <w:r>
                    <w:rPr>
                      <w:rFonts w:ascii="Calibri"/>
                      <w:sz w:val="10"/>
                    </w:rPr>
                    <w:t>ect</w:t>
                  </w:r>
                </w:p>
              </w:txbxContent>
            </v:textbox>
            <w10:wrap anchorx="page"/>
          </v:shape>
        </w:pict>
      </w:r>
      <w:r>
        <w:pict w14:anchorId="4666327D">
          <v:shape id="_x0000_s3082" type="#_x0000_t202" style="position:absolute;left:0;text-align:left;margin-left:436.85pt;margin-top:-115.1pt;width:7.05pt;height:27.55pt;z-index:2320;mso-position-horizontal-relative:page" filled="f" stroked="f">
            <v:textbox style="layout-flow:vertical;mso-layout-flow-alt:bottom-to-top" inset="0,0,0,0">
              <w:txbxContent>
                <w:p w14:paraId="79BC2B68" w14:textId="77777777" w:rsidR="00F611EB" w:rsidRDefault="00F611EB">
                  <w:pPr>
                    <w:ind w:left="20" w:right="-406"/>
                    <w:rPr>
                      <w:rFonts w:ascii="Calibri"/>
                      <w:sz w:val="10"/>
                    </w:rPr>
                  </w:pPr>
                  <w:r>
                    <w:rPr>
                      <w:rFonts w:ascii="Calibri"/>
                      <w:spacing w:val="-1"/>
                      <w:sz w:val="10"/>
                    </w:rPr>
                    <w:t>P</w:t>
                  </w:r>
                  <w:r>
                    <w:rPr>
                      <w:rFonts w:ascii="Calibri"/>
                      <w:spacing w:val="-2"/>
                      <w:sz w:val="10"/>
                    </w:rPr>
                    <w:t>r</w:t>
                  </w:r>
                  <w:r>
                    <w:rPr>
                      <w:rFonts w:ascii="Calibri"/>
                      <w:spacing w:val="-1"/>
                      <w:sz w:val="10"/>
                    </w:rPr>
                    <w:t>og</w:t>
                  </w:r>
                  <w:r>
                    <w:rPr>
                      <w:rFonts w:ascii="Calibri"/>
                      <w:spacing w:val="-2"/>
                      <w:sz w:val="10"/>
                    </w:rPr>
                    <w:t>r</w:t>
                  </w:r>
                  <w:r>
                    <w:rPr>
                      <w:rFonts w:ascii="Calibri"/>
                      <w:sz w:val="10"/>
                    </w:rPr>
                    <w:t>ammer</w:t>
                  </w:r>
                </w:p>
              </w:txbxContent>
            </v:textbox>
            <w10:wrap anchorx="page"/>
          </v:shape>
        </w:pict>
      </w:r>
      <w:r w:rsidR="003648A5">
        <w:t>evaluated as false.</w:t>
      </w:r>
    </w:p>
    <w:p w14:paraId="6324F5FB" w14:textId="77777777" w:rsidR="0009741E" w:rsidRDefault="00F611EB">
      <w:pPr>
        <w:pStyle w:val="BodyText"/>
        <w:spacing w:before="21" w:line="249" w:lineRule="auto"/>
        <w:ind w:left="119" w:right="977" w:firstLine="199"/>
        <w:jc w:val="both"/>
      </w:pPr>
      <w:r>
        <w:pict w14:anchorId="59ABCBFC">
          <v:group id="_x0000_s2908" style="position:absolute;left:0;text-align:left;margin-left:49pt;margin-top:35.95pt;width:260.8pt;height:205.65pt;z-index:2008;mso-position-horizontal-relative:page" coordorigin="980,719" coordsize="5216,4113">
            <v:shape id="_x0000_s3081" style="position:absolute;left:2284;top:1943;width:60;height:4" coordorigin="2284,1943" coordsize="60,4" path="m2312,1943l2284,1943,2284,1947,2312,1947,2312,1943xm2344,1943l2328,1943,2328,1947,2344,1947,2344,1943xe" fillcolor="navy" stroked="f">
              <v:path arrowok="t"/>
            </v:shape>
            <v:line id="_x0000_s3080" style="position:absolute" from="2344,1945" to="2371,1945" strokeweight="2534emu"/>
            <v:line id="_x0000_s3079" style="position:absolute" from="2387,1945" to="2415,1945" strokeweight="2534emu"/>
            <v:line id="_x0000_s3078" style="position:absolute" from="2431,1945" to="2459,1945" strokeweight="2534emu"/>
            <v:line id="_x0000_s3077" style="position:absolute" from="2475,1945" to="2503,1945" strokeweight="2534emu"/>
            <v:line id="_x0000_s3076" style="position:absolute" from="2519,1945" to="2547,1945" strokeweight="2534emu"/>
            <v:line id="_x0000_s3075" style="position:absolute" from="2563,1945" to="2591,1945" strokeweight="2534emu"/>
            <v:line id="_x0000_s3074" style="position:absolute" from="2607,1945" to="2635,1945" strokeweight="2534emu"/>
            <v:line id="_x0000_s3073" style="position:absolute" from="2651,1945" to="2679,1945" strokeweight="2534emu"/>
            <v:line id="_x0000_s3072" style="position:absolute" from="2695,1945" to="2700,1945" strokeweight="2534emu"/>
            <v:line id="_x0000_s3071" style="position:absolute" from="2373,1838" to="2373,1951" strokecolor="white" strokeweight="1.056mm"/>
            <v:shape id="_x0000_s3070" style="position:absolute;left:2700;top:1943;width:59;height:4" coordorigin="2700,1943" coordsize="59,4" path="m2728,1943l2700,1943,2700,1947,2728,1947,2728,1943xm2759,1943l2744,1943,2744,1947,2759,1947,2759,1943xe" fillcolor="navy" stroked="f">
              <v:path arrowok="t"/>
            </v:shape>
            <v:line id="_x0000_s3069" style="position:absolute" from="1450,2066" to="1496,2066" strokecolor="navy" strokeweight="4222emu"/>
            <v:line id="_x0000_s3068" style="position:absolute" from="1748,2066" to="1794,2066" strokecolor="navy" strokeweight="4222emu"/>
            <v:shape id="_x0000_s3067" style="position:absolute;left:2105;top:2063;width:118;height:7" coordorigin="2105,2063" coordsize="118,7" path="m2152,2063l2105,2063,2105,2070,2152,2070,2152,2063xm2222,2063l2179,2063,2179,2070,2222,2070,2222,2063xe" fillcolor="navy" stroked="f">
              <v:path arrowok="t"/>
            </v:shape>
            <v:shape id="_x0000_s3066" style="position:absolute;left:1926;top:2662;width:60;height:4" coordorigin="1926,2662" coordsize="60,4" path="m1954,2662l1926,2662,1926,2666,1954,2666,1954,2662xm1986,2662l1970,2662,1970,2666,1986,2666,1986,2662xe" fillcolor="black" stroked="f">
              <v:path arrowok="t"/>
            </v:shape>
            <v:line id="_x0000_s3065" style="position:absolute" from="1986,2664" to="2014,2664" strokecolor="#8000ff" strokeweight="2534emu"/>
            <v:line id="_x0000_s3064" style="position:absolute" from="2030,2664" to="2058,2664" strokecolor="#8000ff" strokeweight="2534emu"/>
            <v:line id="_x0000_s3063" style="position:absolute" from="2073,2664" to="2101,2664" strokecolor="#8000ff" strokeweight="2534emu"/>
            <v:line id="_x0000_s3062" style="position:absolute" from="2117,2664" to="2145,2664" strokecolor="#8000ff" strokeweight="2534emu"/>
            <v:line id="_x0000_s3061" style="position:absolute" from="2161,2664" to="2164,2664" strokecolor="#8000ff" strokeweight="2534emu"/>
            <v:line id="_x0000_s3060" style="position:absolute" from="2164,2664" to="2192,2664" strokeweight="2534emu"/>
            <v:line id="_x0000_s3059" style="position:absolute" from="2208,2664" to="2236,2664" strokeweight="2534emu"/>
            <v:line id="_x0000_s3058" style="position:absolute" from="2252,2664" to="2280,2664" strokeweight="2534emu"/>
            <v:line id="_x0000_s3057" style="position:absolute" from="2296,2664" to="2324,2664" strokeweight="2534emu"/>
            <v:line id="_x0000_s3056" style="position:absolute" from="2340,2664" to="2367,2664" strokeweight="2534emu"/>
            <v:line id="_x0000_s3055" style="position:absolute" from="2383,2664" to="2411,2664" strokeweight="2534emu"/>
            <v:line id="_x0000_s3054" style="position:absolute" from="2427,2664" to="2455,2664" strokeweight="2534emu"/>
            <v:line id="_x0000_s3053" style="position:absolute" from="2471,2664" to="2499,2664" strokeweight="2534emu"/>
            <v:line id="_x0000_s3052" style="position:absolute" from="2515,2664" to="2543,2664" strokeweight="2534emu"/>
            <v:line id="_x0000_s3051" style="position:absolute" from="2559,2664" to="2587,2664" strokeweight="2534emu"/>
            <v:line id="_x0000_s3050" style="position:absolute" from="2603,2664" to="2631,2664" strokeweight="2534emu"/>
            <v:line id="_x0000_s3049" style="position:absolute" from="2647,2664" to="2675,2664" strokeweight="2534emu"/>
            <v:line id="_x0000_s3048" style="position:absolute" from="2691,2664" to="2719,2664" strokeweight="2534emu"/>
            <v:line id="_x0000_s3047" style="position:absolute" from="2735,2664" to="2763,2664" strokeweight="2534emu"/>
            <v:line id="_x0000_s3046" style="position:absolute" from="2779,2664" to="2807,2664" strokeweight="2534emu"/>
            <v:line id="_x0000_s3045" style="position:absolute" from="2822,2664" to="2850,2664" strokeweight="2534emu"/>
            <v:line id="_x0000_s3044" style="position:absolute" from="2866,2664" to="2894,2664" strokeweight="2534emu"/>
            <v:line id="_x0000_s3043" style="position:absolute" from="2910,2664" to="2938,2664" strokeweight="2534emu"/>
            <v:line id="_x0000_s3042" style="position:absolute" from="2194,2557" to="2194,2670" strokecolor="white" strokeweight="1.056mm"/>
            <v:shape id="_x0000_s3041" style="position:absolute;left:2938;top:2662;width:59;height:4" coordorigin="2938,2662" coordsize="59,4" path="m2966,2662l2938,2662,2938,2666,2966,2666,2966,2662xm2997,2662l2982,2662,2982,2666,2997,2666,2997,2662xe" fillcolor="navy" stroked="f">
              <v:path arrowok="t"/>
            </v:shape>
            <v:shape id="_x0000_s3040" style="position:absolute;left:1450;top:2781;width:120;height:6" coordorigin="1450,2781" coordsize="120,6" path="m1487,2781l1450,2781,1450,2787,1487,2787,1487,2781xm1545,2781l1508,2781,1508,2787,1545,2787,1545,2781xm1569,2781l1567,2781,1567,2787,1569,2787,1569,2781xe" fillcolor="blue" stroked="f">
              <v:path arrowok="t"/>
            </v:shape>
            <v:line id="_x0000_s3039" style="position:absolute" from="1569,2784" to="1607,2784" strokecolor="navy" strokeweight="3378emu"/>
            <v:shape id="_x0000_s3038" style="position:absolute;left:1986;top:2781;width:1371;height:6" coordorigin="1986,2781" coordsize="1371,6" path="m2023,2781l1986,2781,1986,2787,2023,2787,2023,2781m2046,2781l2044,2781,2044,2787,2046,2787,2046,2781m2381,2781l2344,2781,2344,2787,2381,2787,2381,2781m2439,2781l2402,2781,2402,2787,2439,2787,2439,2781m2462,2781l2461,2781,2461,2787,2462,2787,2462,2781m3333,2781l3296,2781,3296,2787,3333,2787,3333,2781m3356,2781l3355,2781,3355,2787,3356,2787,3356,2781e" fillcolor="navy" stroked="f">
              <v:path arrowok="t"/>
            </v:shape>
            <v:shape id="_x0000_s3037" style="position:absolute;left:3356;top:2781;width:60;height:6" coordorigin="3356,2781" coordsize="60,6" path="m3393,2781l3356,2781,3356,2787,3393,2787,3393,2781xm3416,2781l3414,2781,3414,2787,3416,2787,3416,2781xe" fillcolor="#ff8000" stroked="f">
              <v:path arrowok="t"/>
            </v:shape>
            <v:line id="_x0000_s3036" style="position:absolute" from="3416,2784" to="3453,2784" strokecolor="navy" strokeweight="3378emu"/>
            <v:shape id="_x0000_s3035" style="position:absolute;left:2008;top:2901;width:716;height:6" coordorigin="2008,2901" coordsize="716,6" path="m2046,2901l2008,2901,2008,2906,2046,2906,2046,2901m2104,2901l2067,2901,2067,2906,2104,2906,2104,2901m2128,2901l2125,2901,2125,2906,2128,2906,2128,2901m2701,2901l2664,2901,2664,2906,2701,2906,2701,2901m2724,2901l2723,2901,2723,2906,2724,2906,2724,2901e" fillcolor="navy" stroked="f">
              <v:path arrowok="t"/>
            </v:shape>
            <v:shape id="_x0000_s3034" style="position:absolute;left:2724;top:2901;width:60;height:6" coordorigin="2724,2901" coordsize="60,6" path="m2761,2901l2724,2901,2724,2906,2761,2906,2761,2901xm2784,2901l2783,2901,2783,2906,2784,2906,2784,2901xe" fillcolor="black" stroked="f">
              <v:path arrowok="t"/>
            </v:shape>
            <v:line id="_x0000_s3033" style="position:absolute" from="2784,2904" to="2821,2904" strokecolor="navy" strokeweight="3378emu"/>
            <v:shape id="_x0000_s3032" style="position:absolute;left:2284;top:3021;width:477;height:6" coordorigin="2284,3021" coordsize="477,6" path="m2321,3021l2284,3021,2284,3026,2321,3026,2321,3021m2344,3021l2342,3021,2342,3026,2344,3026,2344,3021m2737,3021l2700,3021,2700,3026,2737,3026,2737,3021m2760,3021l2759,3021,2759,3026,2760,3026,2760,3021e" fillcolor="navy" stroked="f">
              <v:path arrowok="t"/>
            </v:shape>
            <v:line id="_x0000_s3031" style="position:absolute" from="3058,3024" to="3095,3024" strokecolor="navy" strokeweight="3378emu"/>
            <v:shape id="_x0000_s3030" style="position:absolute;left:2284;top:3141;width:953;height:6" coordorigin="2284,3141" coordsize="953,6" path="m2321,3141l2284,3141,2284,3146,2321,3146,2321,3141m2344,3141l2342,3141,2342,3146,2344,3146,2344,3141m3214,3141l3176,3141,3176,3146,3214,3146,3214,3141m3236,3141l3235,3141,3235,3146,3236,3146,3236,3141e" fillcolor="navy" stroked="f">
              <v:path arrowok="t"/>
            </v:shape>
            <v:shape id="_x0000_s3029" style="position:absolute;left:3236;top:3141;width:60;height:6" coordorigin="3236,3141" coordsize="60,6" path="m3273,3141l3236,3141,3236,3146,3273,3146,3273,3141xm3296,3141l3295,3141,3295,3146,3296,3146,3296,3141xe" fillcolor="#ff8000" stroked="f">
              <v:path arrowok="t"/>
            </v:shape>
            <v:shape id="_x0000_s3028" style="position:absolute;left:3296;top:3141;width:119;height:6" coordorigin="3296,3141" coordsize="119,6" path="m3333,3141l3296,3141,3296,3146,3333,3146,3333,3141xm3392,3141l3355,3141,3355,3146,3392,3146,3392,3141xm3414,3141l3413,3141,3413,3146,3414,3146,3414,3141xe" fillcolor="navy" stroked="f">
              <v:path arrowok="t"/>
            </v:shape>
            <v:line id="_x0000_s3027" style="position:absolute" from="1450,3264" to="1509,3264" strokecolor="navy" strokeweight=".16425mm"/>
            <v:line id="_x0000_s3026" style="position:absolute" from="1509,3264" to="1569,3264" strokeweight=".16425mm"/>
            <v:line id="_x0000_s3025" style="position:absolute" from="1807,3264" to="1866,3264" strokeweight=".16425mm"/>
            <v:line id="_x0000_s3024" style="position:absolute" from="1866,3264" to="1925,3264" strokecolor="navy" strokeweight=".16425mm"/>
            <v:shape id="_x0000_s3023" style="position:absolute;left:2344;top:3380;width:60;height:4" coordorigin="2344,3380" coordsize="60,4" path="m2371,3380l2344,3380,2344,3384,2371,3384,2371,3380xm2403,3380l2387,3380,2387,3384,2403,3384,2403,3380xe" fillcolor="navy" stroked="f">
              <v:path arrowok="t"/>
            </v:shape>
            <v:line id="_x0000_s3022" style="position:absolute" from="2403,3382" to="2431,3382" strokeweight="2534emu"/>
            <v:line id="_x0000_s3021" style="position:absolute" from="2447,3382" to="2475,3382" strokeweight="2534emu"/>
            <v:line id="_x0000_s3020" style="position:absolute" from="2491,3382" to="2519,3382" strokeweight="2534emu"/>
            <v:line id="_x0000_s3019" style="position:absolute" from="2535,3382" to="2563,3382" strokeweight="2534emu"/>
            <v:line id="_x0000_s3018" style="position:absolute" from="2579,3382" to="2607,3382" strokeweight="2534emu"/>
            <v:line id="_x0000_s3017" style="position:absolute" from="2623,3382" to="2651,3382" strokeweight="2534emu"/>
            <v:line id="_x0000_s3016" style="position:absolute" from="2667,3382" to="2695,3382" strokeweight="2534emu"/>
            <v:line id="_x0000_s3015" style="position:absolute" from="2711,3382" to="2739,3382" strokeweight="2534emu"/>
            <v:line id="_x0000_s3014" style="position:absolute" from="2755,3382" to="2783,3382" strokeweight="2534emu"/>
            <v:line id="_x0000_s3013" style="position:absolute" from="2799,3382" to="2820,3382" strokeweight="2534emu"/>
            <v:line id="_x0000_s3012" style="position:absolute" from="2433,3275" to="2433,3388" strokecolor="white" strokeweight="1.0325mm"/>
            <v:shape id="_x0000_s3011" style="position:absolute;left:2820;top:3380;width:59;height:4" coordorigin="2820,3380" coordsize="59,4" path="m2848,3380l2820,3380,2820,3384,2848,3384,2848,3380xm2878,3380l2864,3380,2864,3384,2878,3384,2878,3380xe" fillcolor="navy" stroked="f">
              <v:path arrowok="t"/>
            </v:shape>
            <v:line id="_x0000_s3010" style="position:absolute" from="1450,3504" to="1508,3504" strokecolor="navy" strokeweight="6757emu"/>
            <v:line id="_x0000_s3009" style="position:absolute" from="1807,3622" to="1845,3622" strokecolor="navy" strokeweight="3378emu"/>
            <v:shape id="_x0000_s3008" style="position:absolute;left:2164;top:3620;width:596;height:6" coordorigin="2164,3620" coordsize="596,6" path="m2201,3620l2164,3620,2164,3625,2201,3625,2201,3620m2260,3620l2222,3620,2222,3625,2260,3625,2260,3620m2284,3620l2281,3620,2281,3625,2284,3625,2284,3620m2737,3620l2700,3620,2700,3625,2737,3625,2737,3620m2760,3620l2759,3620,2759,3625,2760,3625,2760,3620e" fillcolor="navy" stroked="f">
              <v:path arrowok="t"/>
            </v:shape>
            <v:shape id="_x0000_s3007" style="position:absolute;left:2760;top:3620;width:60;height:6" coordorigin="2760,3620" coordsize="60,6" path="m2797,3620l2760,3620,2760,3625,2797,3625,2797,3620xm2820,3620l2818,3620,2818,3625,2820,3625,2820,3620xe" fillcolor="#ff8000" stroked="f">
              <v:path arrowok="t"/>
            </v:shape>
            <v:shape id="_x0000_s3006" style="position:absolute;left:1450;top:3620;width:1727;height:245" coordorigin="1450,3620" coordsize="1727,245" path="m1487,3859l1450,3859,1450,3864,1487,3864,1487,3859m1509,3859l1508,3859,1508,3864,1509,3864,1509,3859m1785,3859l1748,3859,1748,3864,1785,3864,1785,3859m1807,3859l1806,3859,1806,3864,1807,3864,1807,3859m2558,3859l2520,3859,2520,3864,2558,3864,2558,3859m2616,3859l2579,3859,2579,3864,2616,3864,2616,3859m2640,3859l2638,3859,2638,3864,2640,3864,2640,3859m2857,3620l2820,3620,2820,3625,2857,3625,2857,3620m2916,3620l2878,3620,2878,3625,2916,3625,2916,3620m2938,3620l2937,3620,2937,3625,2938,3625,2938,3620m3146,3739l3118,3739,3118,3743,3146,3743,3146,3739m3176,3739l3162,3739,3162,3743,3176,3743,3176,3739e" fillcolor="navy" stroked="f">
              <v:path arrowok="t"/>
            </v:shape>
            <v:line id="_x0000_s3005" style="position:absolute" from="4869,1948" to="4929,1948" strokecolor="navy" strokeweight="2534emu"/>
            <v:line id="_x0000_s3004" style="position:absolute" from="4929,1948" to="5524,1948" strokeweight="2534emu"/>
            <v:line id="_x0000_s3003" style="position:absolute" from="4959,1841" to="4959,1954" strokecolor="white" strokeweight="1.056mm"/>
            <v:line id="_x0000_s3002" style="position:absolute" from="5524,1948" to="5583,1948" strokecolor="navy" strokeweight="2534emu"/>
            <v:line id="_x0000_s3001" style="position:absolute" from="4512,2546" to="4571,2546" strokeweight="2534emu"/>
            <v:line id="_x0000_s3000" style="position:absolute" from="4571,2546" to="4750,2546" strokecolor="#8000ff" strokeweight="2534emu"/>
            <v:line id="_x0000_s2999" style="position:absolute" from="4750,2546" to="5644,2546" strokeweight="2534emu"/>
            <v:line id="_x0000_s2998" style="position:absolute" from="4780,2439" to="4780,2552" strokecolor="white" strokeweight="1.056mm"/>
            <v:line id="_x0000_s2997" style="position:absolute" from="5644,2546" to="5702,2546" strokecolor="navy" strokeweight="2534emu"/>
            <v:line id="_x0000_s2996" style="position:absolute" from="4155,2667" to="4214,2667" strokeweight="3378emu"/>
            <v:line id="_x0000_s2995" style="position:absolute" from="4214,2667" to="4273,2667" strokecolor="navy" strokeweight="3378emu"/>
            <v:line id="_x0000_s2994" style="position:absolute" from="4631,2667" to="4691,2667" strokecolor="navy" strokeweight="3378emu"/>
            <v:line id="_x0000_s2993" style="position:absolute" from="4594,2786" to="4714,2786" strokecolor="navy" strokeweight="3378emu"/>
            <v:line id="_x0000_s2992" style="position:absolute" from="4714,2786" to="5310,2786" strokeweight="3378emu"/>
            <v:line id="_x0000_s2991" style="position:absolute" from="4744,2679" to="4744,2792" strokecolor="white" strokeweight="1.056mm"/>
            <v:line id="_x0000_s2990" style="position:absolute" from="5310,2786" to="5370,2786" strokecolor="navy" strokeweight="3378emu"/>
            <v:line id="_x0000_s2989" style="position:absolute" from="5370,2786" to="5430,2786" strokeweight="3378emu"/>
            <v:line id="_x0000_s2988" style="position:absolute" from="5430,2786" to="5488,2786" strokecolor="navy" strokeweight="3378emu"/>
            <v:line id="_x0000_s2987" style="position:absolute" from="5942,2667" to="6002,2667" strokecolor="navy" strokeweight="3378emu"/>
            <v:line id="_x0000_s2986" style="position:absolute" from="6002,2667" to="6060,2667" strokecolor="#ff8000" strokeweight="3378emu"/>
            <v:line id="_x0000_s2985" style="position:absolute" from="6060,2667" to="6119,2667" strokecolor="navy" strokeweight="3378emu"/>
            <v:line id="_x0000_s2984" style="position:absolute" from="5048,2905" to="5106,2905" strokecolor="navy" strokeweight="2534emu"/>
            <v:line id="_x0000_s2983" style="position:absolute" from="5106,2905" to="5166,2905" strokeweight="2534emu"/>
            <v:line id="_x0000_s2982" style="position:absolute" from="4631,3026" to="4691,3026" strokecolor="navy" strokeweight="3378emu"/>
            <v:line id="_x0000_s2981" style="position:absolute" from="5942,3026" to="6002,3026" strokecolor="navy" strokeweight="3378emu"/>
            <v:line id="_x0000_s2980" style="position:absolute" from="6002,3026" to="6060,3026" strokecolor="#ff8000" strokeweight="3378emu"/>
            <v:line id="_x0000_s2979" style="position:absolute" from="4452,3146" to="4512,3146" strokecolor="navy" strokeweight="3378emu"/>
            <v:line id="_x0000_s2978" style="position:absolute" from="4273,3265" to="4333,3265" strokeweight="3378emu"/>
            <v:line id="_x0000_s2977" style="position:absolute" from="4333,3265" to="4393,3265" strokecolor="navy" strokeweight="3378emu"/>
            <v:line id="_x0000_s2976" style="position:absolute" from="5704,3265" to="5762,3265" strokecolor="navy" strokeweight="3378emu"/>
            <v:line id="_x0000_s2975" style="position:absolute" from="5762,3265" to="5822,3265" strokeweight="3378emu"/>
            <v:line id="_x0000_s2974" style="position:absolute" from="5822,3265" to="5881,3265" strokecolor="navy" strokeweight="3378emu"/>
            <v:line id="_x0000_s2973" style="position:absolute" from="4631,3384" to="4691,3384" strokeweight="2534emu"/>
            <v:line id="_x0000_s2972" style="position:absolute" from="4691,3384" to="4869,3384" strokecolor="#8000ff" strokeweight="2534emu"/>
            <v:line id="_x0000_s2971" style="position:absolute" from="4869,3384" to="5882,3384" strokeweight="2534emu"/>
            <v:line id="_x0000_s2970" style="position:absolute" from="4899,3277" to="4899,3390" strokecolor="white" strokeweight="1.056mm"/>
            <v:line id="_x0000_s2969" style="position:absolute" from="5882,3384" to="5942,3384" strokecolor="navy" strokeweight="2534emu"/>
            <v:line id="_x0000_s2968" style="position:absolute" from="5942,3384" to="6000,3384" strokeweight="2534emu"/>
            <v:line id="_x0000_s2967" style="position:absolute" from="4512,3505" to="4571,3505" strokecolor="navy" strokeweight="3378emu"/>
            <v:line id="_x0000_s2966" style="position:absolute" from="5882,3505" to="5942,3505" strokecolor="navy" strokeweight="3378emu"/>
            <v:line id="_x0000_s2965" style="position:absolute" from="5942,3505" to="6002,3505" strokecolor="#ff8000" strokeweight="3378emu"/>
            <v:line id="_x0000_s2964" style="position:absolute" from="4571,3625" to="4631,3625" strokecolor="navy" strokeweight="3378emu"/>
            <v:line id="_x0000_s2963" style="position:absolute" from="4155,3746" to="4214,3746" strokecolor="navy" strokeweight="6757emu"/>
            <v:line id="_x0000_s2962" style="position:absolute" from="4035,3865" to="4095,3865" strokecolor="navy" strokeweight=".16425mm"/>
            <v:line id="_x0000_s2961" style="position:absolute" from="4095,3865" to="4155,3865" strokeweight=".16425mm"/>
            <v:line id="_x0000_s2960" style="position:absolute" from="4393,3865" to="4452,3865" strokeweight=".16425mm"/>
            <v:line id="_x0000_s2959" style="position:absolute" from="4452,3865" to="4510,3865" strokecolor="navy" strokeweight=".16425mm"/>
            <v:line id="_x0000_s2958" style="position:absolute" from="4512,3984" to="4571,3984" strokecolor="navy" strokeweight="3378emu"/>
            <v:line id="_x0000_s2957" style="position:absolute" from="5406,3984" to="5465,3984" strokecolor="navy" strokeweight="3378emu"/>
            <v:line id="_x0000_s2956" style="position:absolute" from="5465,3984" to="5524,3984" strokecolor="#ff8000" strokeweight="3378emu"/>
            <v:line id="_x0000_s2955" style="position:absolute" from="6002,3984" to="6060,3984" strokecolor="navy" strokeweight="3378emu"/>
            <v:line id="_x0000_s2954" style="position:absolute" from="4452,4103" to="4512,4103" strokecolor="navy" strokeweight="3378emu"/>
            <v:line id="_x0000_s2953" style="position:absolute" from="4512,4223" to="4571,4223" strokecolor="navy" strokeweight="3378emu"/>
            <v:line id="_x0000_s2952" style="position:absolute" from="5465,4223" to="5524,4223" strokecolor="navy" strokeweight="3378emu"/>
            <v:line id="_x0000_s2951" style="position:absolute" from="5524,4223" to="5584,4223" strokecolor="#ff8000" strokeweight="3378emu"/>
            <v:line id="_x0000_s2950" style="position:absolute" from="6120,4223" to="6179,4223" strokecolor="navy" strokeweight="3378emu"/>
            <v:line id="_x0000_s2949" style="position:absolute" from="4452,4343" to="4512,4343" strokecolor="navy" strokeweight="3378emu"/>
            <v:line id="_x0000_s2948" style="position:absolute" from="4035,4464" to="4094,4464" strokecolor="navy" strokeweight="6757emu"/>
            <v:shape id="_x0000_s2947" type="#_x0000_t75" style="position:absolute;left:3224;top:4052;width:225;height:217">
              <v:imagedata r:id="rId42" o:title=""/>
            </v:shape>
            <v:shape id="_x0000_s2946" type="#_x0000_t75" style="position:absolute;left:5696;top:4544;width:224;height:217">
              <v:imagedata r:id="rId43" o:title=""/>
            </v:shape>
            <v:rect id="_x0000_s2945" style="position:absolute;left:983;top:722;width:5210;height:4107" filled="f" strokecolor="#41709c" strokeweight="3378emu"/>
            <v:shape id="_x0000_s2944" type="#_x0000_t202" style="position:absolute;left:1012;top:770;width:2465;height:220" filled="f" stroked="f">
              <v:textbox inset="0,0,0,0">
                <w:txbxContent>
                  <w:p w14:paraId="498869C6" w14:textId="77777777" w:rsidR="00F611EB" w:rsidRDefault="00F611EB">
                    <w:pPr>
                      <w:spacing w:line="110" w:lineRule="exact"/>
                      <w:ind w:right="-11"/>
                      <w:rPr>
                        <w:rFonts w:ascii="Courier New"/>
                        <w:b/>
                        <w:sz w:val="10"/>
                      </w:rPr>
                    </w:pPr>
                    <w:r>
                      <w:rPr>
                        <w:rFonts w:ascii="Courier New"/>
                        <w:sz w:val="10"/>
                      </w:rPr>
                      <w:t xml:space="preserve">1  </w:t>
                    </w:r>
                    <w:proofErr w:type="spellStart"/>
                    <w:r>
                      <w:rPr>
                        <w:rFonts w:ascii="Courier New"/>
                        <w:position w:val="1"/>
                        <w:sz w:val="10"/>
                      </w:rPr>
                      <w:t>systemState</w:t>
                    </w:r>
                    <w:proofErr w:type="spellEnd"/>
                    <w:r>
                      <w:rPr>
                        <w:rFonts w:ascii="Courier New"/>
                        <w:position w:val="1"/>
                        <w:sz w:val="10"/>
                      </w:rPr>
                      <w:t xml:space="preserve"> </w:t>
                    </w:r>
                    <w:r>
                      <w:rPr>
                        <w:rFonts w:ascii="Courier New"/>
                        <w:b/>
                        <w:color w:val="000080"/>
                        <w:position w:val="1"/>
                        <w:sz w:val="10"/>
                      </w:rPr>
                      <w:t xml:space="preserve">= </w:t>
                    </w:r>
                    <w:r>
                      <w:rPr>
                        <w:rFonts w:ascii="Courier New"/>
                        <w:position w:val="1"/>
                        <w:sz w:val="10"/>
                      </w:rPr>
                      <w:t>EVENT_PROCESSING</w:t>
                    </w:r>
                    <w:r>
                      <w:rPr>
                        <w:rFonts w:ascii="Courier New"/>
                        <w:b/>
                        <w:color w:val="000080"/>
                        <w:position w:val="1"/>
                        <w:sz w:val="10"/>
                      </w:rPr>
                      <w:t>;</w:t>
                    </w:r>
                  </w:p>
                  <w:p w14:paraId="114EB57D" w14:textId="77777777" w:rsidR="00F611EB" w:rsidRDefault="00F611EB">
                    <w:pPr>
                      <w:spacing w:line="110" w:lineRule="exact"/>
                      <w:ind w:left="198" w:right="-11"/>
                      <w:rPr>
                        <w:rFonts w:ascii="Courier New"/>
                        <w:sz w:val="10"/>
                      </w:rPr>
                    </w:pPr>
                    <w:r>
                      <w:rPr>
                        <w:rFonts w:ascii="Courier New"/>
                        <w:b/>
                        <w:color w:val="0000FF"/>
                        <w:sz w:val="10"/>
                      </w:rPr>
                      <w:t>if</w:t>
                    </w:r>
                    <w:r>
                      <w:rPr>
                        <w:rFonts w:ascii="Courier New"/>
                        <w:b/>
                        <w:color w:val="0000FF"/>
                        <w:spacing w:val="-23"/>
                        <w:sz w:val="10"/>
                      </w:rPr>
                      <w:t xml:space="preserve"> </w:t>
                    </w:r>
                    <w:r>
                      <w:rPr>
                        <w:rFonts w:ascii="Courier New"/>
                        <w:b/>
                        <w:color w:val="000080"/>
                        <w:sz w:val="10"/>
                      </w:rPr>
                      <w:t>(</w:t>
                    </w:r>
                    <w:r>
                      <w:rPr>
                        <w:rFonts w:ascii="Courier New"/>
                        <w:sz w:val="10"/>
                      </w:rPr>
                      <w:t>states</w:t>
                    </w:r>
                    <w:r>
                      <w:rPr>
                        <w:rFonts w:ascii="Courier New"/>
                        <w:b/>
                        <w:color w:val="000080"/>
                        <w:sz w:val="10"/>
                      </w:rPr>
                      <w:t>[</w:t>
                    </w:r>
                    <w:r>
                      <w:rPr>
                        <w:rFonts w:ascii="Courier New"/>
                        <w:sz w:val="10"/>
                      </w:rPr>
                      <w:t>S11_ID</w:t>
                    </w:r>
                    <w:proofErr w:type="gramStart"/>
                    <w:r>
                      <w:rPr>
                        <w:rFonts w:ascii="Courier New"/>
                        <w:b/>
                        <w:color w:val="000080"/>
                        <w:sz w:val="10"/>
                      </w:rPr>
                      <w:t>].</w:t>
                    </w:r>
                    <w:r>
                      <w:rPr>
                        <w:rFonts w:ascii="Courier New"/>
                        <w:sz w:val="10"/>
                      </w:rPr>
                      <w:t>actives</w:t>
                    </w:r>
                    <w:proofErr w:type="gramEnd"/>
                    <w:r>
                      <w:rPr>
                        <w:rFonts w:ascii="Courier New"/>
                        <w:b/>
                        <w:color w:val="000080"/>
                        <w:sz w:val="10"/>
                      </w:rPr>
                      <w:t>[</w:t>
                    </w:r>
                    <w:r>
                      <w:rPr>
                        <w:rFonts w:ascii="Courier New"/>
                        <w:color w:val="FF8000"/>
                        <w:sz w:val="10"/>
                      </w:rPr>
                      <w:t>0</w:t>
                    </w:r>
                    <w:r>
                      <w:rPr>
                        <w:rFonts w:ascii="Courier New"/>
                        <w:b/>
                        <w:color w:val="000080"/>
                        <w:sz w:val="10"/>
                      </w:rPr>
                      <w:t>]==</w:t>
                    </w:r>
                    <w:r>
                      <w:rPr>
                        <w:rFonts w:ascii="Courier New"/>
                        <w:sz w:val="10"/>
                      </w:rPr>
                      <w:t>S111_ID</w:t>
                    </w:r>
                  </w:p>
                </w:txbxContent>
              </v:textbox>
            </v:shape>
            <v:shape id="_x0000_s2943" type="#_x0000_t202" style="position:absolute;left:3570;top:778;width:60;height:100" filled="f" stroked="f">
              <v:textbox inset="0,0,0,0">
                <w:txbxContent>
                  <w:p w14:paraId="5BFC38EA" w14:textId="77777777" w:rsidR="00F611EB" w:rsidRDefault="00F611EB">
                    <w:pPr>
                      <w:spacing w:line="100" w:lineRule="exact"/>
                      <w:rPr>
                        <w:rFonts w:ascii="Courier New"/>
                        <w:sz w:val="10"/>
                      </w:rPr>
                    </w:pPr>
                    <w:r>
                      <w:rPr>
                        <w:rFonts w:ascii="Courier New"/>
                        <w:w w:val="99"/>
                        <w:sz w:val="10"/>
                      </w:rPr>
                      <w:t>1</w:t>
                    </w:r>
                  </w:p>
                </w:txbxContent>
              </v:textbox>
            </v:shape>
            <v:shape id="_x0000_s2942" type="#_x0000_t202" style="position:absolute;left:1012;top:1009;width:2619;height:346" filled="f" stroked="f">
              <v:textbox inset="0,0,0,0">
                <w:txbxContent>
                  <w:p w14:paraId="4F3B4A4C" w14:textId="77777777" w:rsidR="00F611EB" w:rsidRDefault="00F611EB">
                    <w:pPr>
                      <w:tabs>
                        <w:tab w:val="right" w:pos="2618"/>
                      </w:tabs>
                      <w:spacing w:line="111" w:lineRule="exact"/>
                      <w:rPr>
                        <w:rFonts w:ascii="Courier New"/>
                        <w:sz w:val="10"/>
                      </w:rPr>
                    </w:pPr>
                    <w:r>
                      <w:rPr>
                        <w:rFonts w:ascii="Courier New"/>
                        <w:sz w:val="10"/>
                      </w:rPr>
                      <w:t xml:space="preserve">3 </w:t>
                    </w:r>
                    <w:r>
                      <w:rPr>
                        <w:rFonts w:ascii="Courier New"/>
                        <w:spacing w:val="10"/>
                        <w:sz w:val="10"/>
                      </w:rPr>
                      <w:t xml:space="preserve"> </w:t>
                    </w:r>
                    <w:r>
                      <w:rPr>
                        <w:rFonts w:ascii="Courier New"/>
                        <w:b/>
                        <w:color w:val="000080"/>
                        <w:position w:val="1"/>
                        <w:sz w:val="10"/>
                      </w:rPr>
                      <w:t>&amp;&amp;(</w:t>
                    </w:r>
                    <w:proofErr w:type="spellStart"/>
                    <w:r>
                      <w:rPr>
                        <w:rFonts w:ascii="Courier New"/>
                        <w:position w:val="1"/>
                        <w:sz w:val="10"/>
                      </w:rPr>
                      <w:t>currentEvent</w:t>
                    </w:r>
                    <w:proofErr w:type="spellEnd"/>
                    <w:r>
                      <w:rPr>
                        <w:rFonts w:ascii="Courier New"/>
                        <w:b/>
                        <w:color w:val="000080"/>
                        <w:position w:val="1"/>
                        <w:sz w:val="10"/>
                      </w:rPr>
                      <w:t>-&gt;</w:t>
                    </w:r>
                    <w:proofErr w:type="spellStart"/>
                    <w:r>
                      <w:rPr>
                        <w:rFonts w:ascii="Courier New"/>
                        <w:position w:val="1"/>
                        <w:sz w:val="10"/>
                      </w:rPr>
                      <w:t>stateId</w:t>
                    </w:r>
                    <w:proofErr w:type="spellEnd"/>
                    <w:r>
                      <w:rPr>
                        <w:rFonts w:ascii="Courier New"/>
                        <w:b/>
                        <w:color w:val="000080"/>
                        <w:position w:val="1"/>
                        <w:sz w:val="10"/>
                      </w:rPr>
                      <w:t>==</w:t>
                    </w:r>
                    <w:r>
                      <w:rPr>
                        <w:rFonts w:ascii="Courier New"/>
                        <w:position w:val="1"/>
                        <w:sz w:val="10"/>
                      </w:rPr>
                      <w:t>S111_ID</w:t>
                    </w:r>
                    <w:r>
                      <w:rPr>
                        <w:rFonts w:ascii="Courier New"/>
                        <w:b/>
                        <w:color w:val="000080"/>
                        <w:position w:val="1"/>
                        <w:sz w:val="10"/>
                      </w:rPr>
                      <w:t>)){</w:t>
                    </w:r>
                    <w:r>
                      <w:rPr>
                        <w:rFonts w:ascii="Courier New"/>
                        <w:sz w:val="10"/>
                      </w:rPr>
                      <w:tab/>
                      <w:t>3</w:t>
                    </w:r>
                  </w:p>
                  <w:p w14:paraId="309E1928" w14:textId="77777777" w:rsidR="00F611EB" w:rsidRDefault="00F611EB">
                    <w:pPr>
                      <w:spacing w:line="112" w:lineRule="exact"/>
                      <w:ind w:left="317"/>
                      <w:rPr>
                        <w:rFonts w:ascii="Courier New"/>
                        <w:b/>
                        <w:sz w:val="10"/>
                      </w:rPr>
                    </w:pPr>
                    <w:r>
                      <w:rPr>
                        <w:rFonts w:ascii="Courier New"/>
                        <w:sz w:val="10"/>
                      </w:rPr>
                      <w:t>Exit</w:t>
                    </w:r>
                    <w:r>
                      <w:rPr>
                        <w:rFonts w:ascii="Courier New"/>
                        <w:b/>
                        <w:color w:val="000080"/>
                        <w:sz w:val="10"/>
                      </w:rPr>
                      <w:t>(</w:t>
                    </w:r>
                    <w:r>
                      <w:rPr>
                        <w:rFonts w:ascii="Courier New"/>
                        <w:sz w:val="10"/>
                      </w:rPr>
                      <w:t>states</w:t>
                    </w:r>
                    <w:r>
                      <w:rPr>
                        <w:rFonts w:ascii="Courier New"/>
                        <w:b/>
                        <w:color w:val="000080"/>
                        <w:sz w:val="10"/>
                      </w:rPr>
                      <w:t>[</w:t>
                    </w:r>
                    <w:r>
                      <w:rPr>
                        <w:rFonts w:ascii="Courier New"/>
                        <w:sz w:val="10"/>
                      </w:rPr>
                      <w:t>S11_ID</w:t>
                    </w:r>
                    <w:proofErr w:type="gramStart"/>
                    <w:r>
                      <w:rPr>
                        <w:rFonts w:ascii="Courier New"/>
                        <w:b/>
                        <w:color w:val="000080"/>
                        <w:sz w:val="10"/>
                      </w:rPr>
                      <w:t>].</w:t>
                    </w:r>
                    <w:r>
                      <w:rPr>
                        <w:rFonts w:ascii="Courier New"/>
                        <w:sz w:val="10"/>
                      </w:rPr>
                      <w:t>actives</w:t>
                    </w:r>
                    <w:proofErr w:type="gramEnd"/>
                    <w:r>
                      <w:rPr>
                        <w:rFonts w:ascii="Courier New"/>
                        <w:b/>
                        <w:color w:val="000080"/>
                        <w:sz w:val="10"/>
                      </w:rPr>
                      <w:t>[</w:t>
                    </w:r>
                    <w:r>
                      <w:rPr>
                        <w:rFonts w:ascii="Courier New"/>
                        <w:color w:val="FF8000"/>
                        <w:sz w:val="10"/>
                      </w:rPr>
                      <w:t>0</w:t>
                    </w:r>
                    <w:r>
                      <w:rPr>
                        <w:rFonts w:ascii="Courier New"/>
                        <w:b/>
                        <w:color w:val="000080"/>
                        <w:sz w:val="10"/>
                      </w:rPr>
                      <w:t>]);</w:t>
                    </w:r>
                  </w:p>
                  <w:p w14:paraId="3C37DB50" w14:textId="77777777" w:rsidR="00F611EB" w:rsidRDefault="00F611EB">
                    <w:pPr>
                      <w:spacing w:before="13" w:line="110" w:lineRule="exact"/>
                      <w:rPr>
                        <w:rFonts w:ascii="Courier New"/>
                        <w:sz w:val="10"/>
                      </w:rPr>
                    </w:pPr>
                    <w:r>
                      <w:rPr>
                        <w:rFonts w:ascii="Courier New"/>
                        <w:w w:val="99"/>
                        <w:sz w:val="10"/>
                      </w:rPr>
                      <w:t>5</w:t>
                    </w:r>
                  </w:p>
                </w:txbxContent>
              </v:textbox>
            </v:shape>
            <v:shape id="_x0000_s2941" type="#_x0000_t202" style="position:absolute;left:1330;top:1249;width:2301;height:220" filled="f" stroked="f">
              <v:textbox inset="0,0,0,0">
                <w:txbxContent>
                  <w:p w14:paraId="0C945FD1" w14:textId="77777777" w:rsidR="00F611EB" w:rsidRDefault="00F611EB">
                    <w:pPr>
                      <w:spacing w:line="111" w:lineRule="exact"/>
                      <w:rPr>
                        <w:rFonts w:ascii="Courier New"/>
                        <w:sz w:val="10"/>
                      </w:rPr>
                    </w:pPr>
                    <w:r>
                      <w:rPr>
                        <w:rFonts w:ascii="Courier New"/>
                        <w:position w:val="1"/>
                        <w:sz w:val="10"/>
                      </w:rPr>
                      <w:t>states</w:t>
                    </w:r>
                    <w:r>
                      <w:rPr>
                        <w:rFonts w:ascii="Courier New"/>
                        <w:b/>
                        <w:color w:val="000080"/>
                        <w:position w:val="1"/>
                        <w:sz w:val="10"/>
                      </w:rPr>
                      <w:t>[</w:t>
                    </w:r>
                    <w:r>
                      <w:rPr>
                        <w:rFonts w:ascii="Courier New"/>
                        <w:position w:val="1"/>
                        <w:sz w:val="10"/>
                      </w:rPr>
                      <w:t>S11_ID</w:t>
                    </w:r>
                    <w:r>
                      <w:rPr>
                        <w:rFonts w:ascii="Courier New"/>
                        <w:b/>
                        <w:color w:val="000080"/>
                        <w:position w:val="1"/>
                        <w:sz w:val="10"/>
                      </w:rPr>
                      <w:t>].</w:t>
                    </w:r>
                    <w:r>
                      <w:rPr>
                        <w:rFonts w:ascii="Courier New"/>
                        <w:position w:val="1"/>
                        <w:sz w:val="10"/>
                      </w:rPr>
                      <w:t>actives</w:t>
                    </w:r>
                    <w:r>
                      <w:rPr>
                        <w:rFonts w:ascii="Courier New"/>
                        <w:b/>
                        <w:color w:val="000080"/>
                        <w:position w:val="1"/>
                        <w:sz w:val="10"/>
                      </w:rPr>
                      <w:t>[</w:t>
                    </w:r>
                    <w:r>
                      <w:rPr>
                        <w:rFonts w:ascii="Courier New"/>
                        <w:color w:val="FF8000"/>
                        <w:position w:val="1"/>
                        <w:sz w:val="10"/>
                      </w:rPr>
                      <w:t>0</w:t>
                    </w:r>
                    <w:r>
                      <w:rPr>
                        <w:rFonts w:ascii="Courier New"/>
                        <w:b/>
                        <w:color w:val="000080"/>
                        <w:position w:val="1"/>
                        <w:sz w:val="10"/>
                      </w:rPr>
                      <w:t>]=</w:t>
                    </w:r>
                    <w:r>
                      <w:rPr>
                        <w:rFonts w:ascii="Courier New"/>
                        <w:position w:val="1"/>
                        <w:sz w:val="10"/>
                      </w:rPr>
                      <w:t>STATE_MAX</w:t>
                    </w:r>
                    <w:r>
                      <w:rPr>
                        <w:rFonts w:ascii="Courier New"/>
                        <w:b/>
                        <w:color w:val="000080"/>
                        <w:position w:val="1"/>
                        <w:sz w:val="10"/>
                      </w:rPr>
                      <w:t xml:space="preserve">; </w:t>
                    </w:r>
                    <w:r>
                      <w:rPr>
                        <w:rFonts w:ascii="Courier New"/>
                        <w:sz w:val="10"/>
                      </w:rPr>
                      <w:t>5</w:t>
                    </w:r>
                  </w:p>
                  <w:p w14:paraId="332C9597" w14:textId="77777777" w:rsidR="00F611EB" w:rsidRDefault="00F611EB">
                    <w:pPr>
                      <w:spacing w:line="109" w:lineRule="exact"/>
                      <w:rPr>
                        <w:rFonts w:ascii="Courier New"/>
                        <w:b/>
                        <w:sz w:val="10"/>
                      </w:rPr>
                    </w:pPr>
                    <w:r>
                      <w:rPr>
                        <w:rFonts w:ascii="Courier New"/>
                        <w:sz w:val="10"/>
                      </w:rPr>
                      <w:t>Exit</w:t>
                    </w:r>
                    <w:r>
                      <w:rPr>
                        <w:rFonts w:ascii="Courier New"/>
                        <w:b/>
                        <w:color w:val="000080"/>
                        <w:sz w:val="10"/>
                      </w:rPr>
                      <w:t>(</w:t>
                    </w:r>
                    <w:r>
                      <w:rPr>
                        <w:rFonts w:ascii="Courier New"/>
                        <w:sz w:val="10"/>
                      </w:rPr>
                      <w:t>states</w:t>
                    </w:r>
                    <w:r>
                      <w:rPr>
                        <w:rFonts w:ascii="Courier New"/>
                        <w:b/>
                        <w:color w:val="000080"/>
                        <w:sz w:val="10"/>
                      </w:rPr>
                      <w:t>[</w:t>
                    </w:r>
                    <w:r>
                      <w:rPr>
                        <w:rFonts w:ascii="Courier New"/>
                        <w:sz w:val="10"/>
                      </w:rPr>
                      <w:t>S1_ID</w:t>
                    </w:r>
                    <w:proofErr w:type="gramStart"/>
                    <w:r>
                      <w:rPr>
                        <w:rFonts w:ascii="Courier New"/>
                        <w:b/>
                        <w:color w:val="000080"/>
                        <w:sz w:val="10"/>
                      </w:rPr>
                      <w:t>].</w:t>
                    </w:r>
                    <w:r>
                      <w:rPr>
                        <w:rFonts w:ascii="Courier New"/>
                        <w:sz w:val="10"/>
                      </w:rPr>
                      <w:t>actives</w:t>
                    </w:r>
                    <w:proofErr w:type="gramEnd"/>
                    <w:r>
                      <w:rPr>
                        <w:rFonts w:ascii="Courier New"/>
                        <w:b/>
                        <w:color w:val="000080"/>
                        <w:sz w:val="10"/>
                      </w:rPr>
                      <w:t>[</w:t>
                    </w:r>
                    <w:r>
                      <w:rPr>
                        <w:rFonts w:ascii="Courier New"/>
                        <w:color w:val="FF8000"/>
                        <w:sz w:val="10"/>
                      </w:rPr>
                      <w:t>0</w:t>
                    </w:r>
                    <w:r>
                      <w:rPr>
                        <w:rFonts w:ascii="Courier New"/>
                        <w:b/>
                        <w:color w:val="000080"/>
                        <w:sz w:val="10"/>
                      </w:rPr>
                      <w:t>]);</w:t>
                    </w:r>
                  </w:p>
                </w:txbxContent>
              </v:textbox>
            </v:shape>
            <v:shape id="_x0000_s2940" type="#_x0000_t202" style="position:absolute;left:1012;top:1494;width:61;height:101" filled="f" stroked="f">
              <v:textbox inset="0,0,0,0">
                <w:txbxContent>
                  <w:p w14:paraId="7CC17D80" w14:textId="77777777" w:rsidR="00F611EB" w:rsidRDefault="00F611EB">
                    <w:pPr>
                      <w:spacing w:line="100" w:lineRule="exact"/>
                      <w:rPr>
                        <w:rFonts w:ascii="Courier New"/>
                        <w:sz w:val="10"/>
                      </w:rPr>
                    </w:pPr>
                    <w:r>
                      <w:rPr>
                        <w:rFonts w:ascii="Courier New"/>
                        <w:sz w:val="10"/>
                      </w:rPr>
                      <w:t>7</w:t>
                    </w:r>
                  </w:p>
                </w:txbxContent>
              </v:textbox>
            </v:shape>
            <v:shape id="_x0000_s2939" type="#_x0000_t202" style="position:absolute;left:1330;top:1488;width:2087;height:1178" filled="f" stroked="f">
              <v:textbox inset="0,0,0,0">
                <w:txbxContent>
                  <w:p w14:paraId="49852CBB" w14:textId="77777777" w:rsidR="00F611EB" w:rsidRDefault="00F611EB">
                    <w:pPr>
                      <w:spacing w:line="103" w:lineRule="exact"/>
                      <w:rPr>
                        <w:rFonts w:ascii="Courier New"/>
                        <w:b/>
                        <w:sz w:val="10"/>
                      </w:rPr>
                    </w:pPr>
                    <w:r>
                      <w:rPr>
                        <w:rFonts w:ascii="Courier New"/>
                        <w:spacing w:val="-1"/>
                        <w:sz w:val="10"/>
                      </w:rPr>
                      <w:t>states</w:t>
                    </w:r>
                    <w:r>
                      <w:rPr>
                        <w:rFonts w:ascii="Courier New"/>
                        <w:b/>
                        <w:color w:val="000080"/>
                        <w:spacing w:val="-1"/>
                        <w:sz w:val="10"/>
                      </w:rPr>
                      <w:t>[</w:t>
                    </w:r>
                    <w:r>
                      <w:rPr>
                        <w:rFonts w:ascii="Courier New"/>
                        <w:spacing w:val="-1"/>
                        <w:sz w:val="10"/>
                      </w:rPr>
                      <w:t>S1_ID</w:t>
                    </w:r>
                    <w:proofErr w:type="gramStart"/>
                    <w:r>
                      <w:rPr>
                        <w:rFonts w:ascii="Courier New"/>
                        <w:b/>
                        <w:color w:val="000080"/>
                        <w:spacing w:val="-1"/>
                        <w:sz w:val="10"/>
                      </w:rPr>
                      <w:t>].</w:t>
                    </w:r>
                    <w:r>
                      <w:rPr>
                        <w:rFonts w:ascii="Courier New"/>
                        <w:spacing w:val="-1"/>
                        <w:sz w:val="10"/>
                      </w:rPr>
                      <w:t>actives</w:t>
                    </w:r>
                    <w:proofErr w:type="gramEnd"/>
                    <w:r>
                      <w:rPr>
                        <w:rFonts w:ascii="Courier New"/>
                        <w:b/>
                        <w:color w:val="000080"/>
                        <w:spacing w:val="-1"/>
                        <w:sz w:val="10"/>
                      </w:rPr>
                      <w:t>[</w:t>
                    </w:r>
                    <w:r>
                      <w:rPr>
                        <w:rFonts w:ascii="Courier New"/>
                        <w:color w:val="FF8000"/>
                        <w:spacing w:val="-1"/>
                        <w:sz w:val="10"/>
                      </w:rPr>
                      <w:t>0</w:t>
                    </w:r>
                    <w:r>
                      <w:rPr>
                        <w:rFonts w:ascii="Courier New"/>
                        <w:b/>
                        <w:color w:val="000080"/>
                        <w:spacing w:val="-1"/>
                        <w:sz w:val="10"/>
                      </w:rPr>
                      <w:t>]=</w:t>
                    </w:r>
                    <w:r>
                      <w:rPr>
                        <w:rFonts w:ascii="Courier New"/>
                        <w:spacing w:val="-1"/>
                        <w:sz w:val="10"/>
                      </w:rPr>
                      <w:t>STATE_MAX</w:t>
                    </w:r>
                    <w:r>
                      <w:rPr>
                        <w:rFonts w:ascii="Courier New"/>
                        <w:b/>
                        <w:color w:val="000080"/>
                        <w:spacing w:val="-1"/>
                        <w:sz w:val="10"/>
                      </w:rPr>
                      <w:t>;</w:t>
                    </w:r>
                  </w:p>
                  <w:p w14:paraId="1511DFE6" w14:textId="77777777" w:rsidR="00F611EB" w:rsidRDefault="00F611EB">
                    <w:pPr>
                      <w:spacing w:before="6" w:line="254" w:lineRule="auto"/>
                      <w:ind w:left="119" w:right="607" w:hanging="120"/>
                      <w:rPr>
                        <w:rFonts w:ascii="Courier New"/>
                        <w:b/>
                        <w:sz w:val="10"/>
                      </w:rPr>
                    </w:pPr>
                    <w:r>
                      <w:rPr>
                        <w:rFonts w:ascii="Courier New"/>
                        <w:b/>
                        <w:color w:val="0000FF"/>
                        <w:sz w:val="10"/>
                      </w:rPr>
                      <w:t xml:space="preserve">if </w:t>
                    </w:r>
                    <w:r>
                      <w:rPr>
                        <w:rFonts w:ascii="Courier New"/>
                        <w:b/>
                        <w:color w:val="000080"/>
                        <w:sz w:val="10"/>
                      </w:rPr>
                      <w:t>(</w:t>
                    </w:r>
                    <w:r>
                      <w:rPr>
                        <w:rFonts w:ascii="Courier New"/>
                        <w:sz w:val="10"/>
                      </w:rPr>
                      <w:t>guard1</w:t>
                    </w:r>
                    <w:r>
                      <w:rPr>
                        <w:rFonts w:ascii="Courier New"/>
                        <w:b/>
                        <w:color w:val="000080"/>
                        <w:sz w:val="10"/>
                      </w:rPr>
                      <w:t xml:space="preserve">) </w:t>
                    </w:r>
                    <w:proofErr w:type="gramStart"/>
                    <w:r>
                      <w:rPr>
                        <w:rFonts w:ascii="Courier New"/>
                        <w:b/>
                        <w:color w:val="000080"/>
                        <w:sz w:val="10"/>
                      </w:rPr>
                      <w:t>{ E</w:t>
                    </w:r>
                    <w:r>
                      <w:rPr>
                        <w:rFonts w:ascii="Courier New"/>
                        <w:sz w:val="10"/>
                      </w:rPr>
                      <w:t>xit</w:t>
                    </w:r>
                    <w:proofErr w:type="gramEnd"/>
                    <w:r>
                      <w:rPr>
                        <w:rFonts w:ascii="Courier New"/>
                        <w:b/>
                        <w:color w:val="000080"/>
                        <w:sz w:val="10"/>
                      </w:rPr>
                      <w:t>(</w:t>
                    </w:r>
                    <w:r>
                      <w:rPr>
                        <w:rFonts w:ascii="Courier New"/>
                        <w:sz w:val="10"/>
                      </w:rPr>
                      <w:t>S1_ID</w:t>
                    </w:r>
                    <w:r>
                      <w:rPr>
                        <w:rFonts w:ascii="Courier New"/>
                        <w:b/>
                        <w:color w:val="000080"/>
                        <w:sz w:val="10"/>
                      </w:rPr>
                      <w:t xml:space="preserve">); </w:t>
                    </w:r>
                    <w:proofErr w:type="spellStart"/>
                    <w:r>
                      <w:rPr>
                        <w:rFonts w:ascii="Courier New"/>
                        <w:sz w:val="10"/>
                        <w:u w:val="single"/>
                      </w:rPr>
                      <w:t>activeStateID</w:t>
                    </w:r>
                    <w:proofErr w:type="spellEnd"/>
                    <w:r>
                      <w:rPr>
                        <w:rFonts w:ascii="Courier New"/>
                        <w:sz w:val="10"/>
                        <w:u w:val="single"/>
                      </w:rPr>
                      <w:t xml:space="preserve"> </w:t>
                    </w:r>
                    <w:r>
                      <w:rPr>
                        <w:rFonts w:ascii="Courier New"/>
                        <w:b/>
                        <w:color w:val="000080"/>
                        <w:sz w:val="10"/>
                      </w:rPr>
                      <w:t xml:space="preserve">= </w:t>
                    </w:r>
                    <w:r>
                      <w:rPr>
                        <w:rFonts w:ascii="Courier New"/>
                        <w:sz w:val="10"/>
                      </w:rPr>
                      <w:t>S3_ID</w:t>
                    </w:r>
                    <w:r>
                      <w:rPr>
                        <w:rFonts w:ascii="Courier New"/>
                        <w:b/>
                        <w:color w:val="000080"/>
                        <w:sz w:val="10"/>
                      </w:rPr>
                      <w:t>; E</w:t>
                    </w:r>
                    <w:r>
                      <w:rPr>
                        <w:rFonts w:ascii="Courier New"/>
                        <w:sz w:val="10"/>
                        <w:u w:val="single"/>
                      </w:rPr>
                      <w:t>ntry</w:t>
                    </w:r>
                    <w:r>
                      <w:rPr>
                        <w:rFonts w:ascii="Courier New"/>
                        <w:b/>
                        <w:color w:val="000080"/>
                        <w:sz w:val="10"/>
                      </w:rPr>
                      <w:t>(</w:t>
                    </w:r>
                    <w:r>
                      <w:rPr>
                        <w:rFonts w:ascii="Courier New"/>
                        <w:sz w:val="10"/>
                        <w:u w:val="single"/>
                      </w:rPr>
                      <w:t>S3_ID</w:t>
                    </w:r>
                    <w:r>
                      <w:rPr>
                        <w:rFonts w:ascii="Courier New"/>
                        <w:b/>
                        <w:color w:val="000080"/>
                        <w:sz w:val="10"/>
                      </w:rPr>
                      <w:t>);</w:t>
                    </w:r>
                  </w:p>
                  <w:p w14:paraId="69C7257D" w14:textId="77777777" w:rsidR="00F611EB" w:rsidRDefault="00F611EB">
                    <w:pPr>
                      <w:spacing w:line="113" w:lineRule="exact"/>
                      <w:rPr>
                        <w:rFonts w:ascii="Courier New"/>
                        <w:b/>
                        <w:sz w:val="10"/>
                      </w:rPr>
                    </w:pPr>
                    <w:r>
                      <w:rPr>
                        <w:rFonts w:ascii="Courier New"/>
                        <w:b/>
                        <w:color w:val="000080"/>
                        <w:sz w:val="10"/>
                      </w:rPr>
                      <w:t xml:space="preserve">} </w:t>
                    </w:r>
                    <w:r>
                      <w:rPr>
                        <w:rFonts w:ascii="Courier New"/>
                        <w:b/>
                        <w:color w:val="0000FF"/>
                        <w:sz w:val="10"/>
                      </w:rPr>
                      <w:t xml:space="preserve">else </w:t>
                    </w:r>
                    <w:r>
                      <w:rPr>
                        <w:rFonts w:ascii="Courier New"/>
                        <w:b/>
                        <w:color w:val="000080"/>
                        <w:sz w:val="10"/>
                      </w:rPr>
                      <w:t>{</w:t>
                    </w:r>
                  </w:p>
                  <w:p w14:paraId="17F60953" w14:textId="77777777" w:rsidR="00F611EB" w:rsidRDefault="00F611EB">
                    <w:pPr>
                      <w:spacing w:before="6" w:line="254" w:lineRule="auto"/>
                      <w:ind w:left="119" w:right="607"/>
                      <w:rPr>
                        <w:rFonts w:ascii="Courier New"/>
                        <w:b/>
                        <w:sz w:val="10"/>
                      </w:rPr>
                    </w:pPr>
                    <w:r>
                      <w:rPr>
                        <w:rFonts w:ascii="Courier New"/>
                        <w:b/>
                        <w:color w:val="000080"/>
                        <w:sz w:val="10"/>
                      </w:rPr>
                      <w:t>E</w:t>
                    </w:r>
                    <w:r>
                      <w:rPr>
                        <w:rFonts w:ascii="Courier New"/>
                        <w:sz w:val="10"/>
                      </w:rPr>
                      <w:t>xit</w:t>
                    </w:r>
                    <w:r>
                      <w:rPr>
                        <w:rFonts w:ascii="Courier New"/>
                        <w:b/>
                        <w:color w:val="000080"/>
                        <w:sz w:val="10"/>
                      </w:rPr>
                      <w:t>(</w:t>
                    </w:r>
                    <w:r>
                      <w:rPr>
                        <w:rFonts w:ascii="Courier New"/>
                        <w:sz w:val="10"/>
                      </w:rPr>
                      <w:t>S1_ID</w:t>
                    </w:r>
                    <w:r>
                      <w:rPr>
                        <w:rFonts w:ascii="Courier New"/>
                        <w:b/>
                        <w:color w:val="000080"/>
                        <w:sz w:val="10"/>
                      </w:rPr>
                      <w:t xml:space="preserve">); </w:t>
                    </w:r>
                    <w:proofErr w:type="spellStart"/>
                    <w:r>
                      <w:rPr>
                        <w:rFonts w:ascii="Courier New"/>
                        <w:sz w:val="10"/>
                      </w:rPr>
                      <w:t>activeStateID</w:t>
                    </w:r>
                    <w:proofErr w:type="spellEnd"/>
                    <w:r>
                      <w:rPr>
                        <w:rFonts w:ascii="Courier New"/>
                        <w:sz w:val="10"/>
                      </w:rPr>
                      <w:t xml:space="preserve"> </w:t>
                    </w:r>
                    <w:r>
                      <w:rPr>
                        <w:rFonts w:ascii="Courier New"/>
                        <w:b/>
                        <w:color w:val="000080"/>
                        <w:sz w:val="10"/>
                      </w:rPr>
                      <w:t xml:space="preserve">= </w:t>
                    </w:r>
                    <w:r>
                      <w:rPr>
                        <w:rFonts w:ascii="Courier New"/>
                        <w:sz w:val="10"/>
                      </w:rPr>
                      <w:t>S2_ID</w:t>
                    </w:r>
                    <w:r>
                      <w:rPr>
                        <w:rFonts w:ascii="Courier New"/>
                        <w:b/>
                        <w:color w:val="000080"/>
                        <w:sz w:val="10"/>
                      </w:rPr>
                      <w:t>; E</w:t>
                    </w:r>
                    <w:r>
                      <w:rPr>
                        <w:rFonts w:ascii="Courier New"/>
                        <w:sz w:val="10"/>
                      </w:rPr>
                      <w:t>ntry</w:t>
                    </w:r>
                    <w:r>
                      <w:rPr>
                        <w:rFonts w:ascii="Courier New"/>
                        <w:b/>
                        <w:color w:val="000080"/>
                        <w:sz w:val="10"/>
                      </w:rPr>
                      <w:t>(</w:t>
                    </w:r>
                    <w:r>
                      <w:rPr>
                        <w:rFonts w:ascii="Courier New"/>
                        <w:sz w:val="10"/>
                      </w:rPr>
                      <w:t>S2_ID</w:t>
                    </w:r>
                    <w:r>
                      <w:rPr>
                        <w:rFonts w:ascii="Courier New"/>
                        <w:b/>
                        <w:color w:val="000080"/>
                        <w:sz w:val="10"/>
                      </w:rPr>
                      <w:t>);</w:t>
                    </w:r>
                  </w:p>
                  <w:p w14:paraId="54D0719E" w14:textId="77777777" w:rsidR="00F611EB" w:rsidRDefault="00F611EB">
                    <w:pPr>
                      <w:spacing w:line="109" w:lineRule="exact"/>
                      <w:ind w:left="119"/>
                      <w:rPr>
                        <w:rFonts w:ascii="Courier New"/>
                        <w:b/>
                        <w:sz w:val="10"/>
                      </w:rPr>
                    </w:pPr>
                    <w:r>
                      <w:rPr>
                        <w:rFonts w:ascii="Courier New"/>
                        <w:color w:val="8000FF"/>
                        <w:sz w:val="10"/>
                        <w:u w:val="single" w:color="8000FF"/>
                      </w:rPr>
                      <w:t xml:space="preserve">unsigned </w:t>
                    </w:r>
                    <w:proofErr w:type="spellStart"/>
                    <w:r>
                      <w:rPr>
                        <w:rFonts w:ascii="Courier New"/>
                        <w:color w:val="8000FF"/>
                        <w:sz w:val="10"/>
                      </w:rPr>
                      <w:t>int</w:t>
                    </w:r>
                    <w:proofErr w:type="spellEnd"/>
                    <w:r>
                      <w:rPr>
                        <w:rFonts w:ascii="Courier New"/>
                        <w:color w:val="8000FF"/>
                        <w:sz w:val="10"/>
                      </w:rPr>
                      <w:t xml:space="preserve"> </w:t>
                    </w:r>
                    <w:proofErr w:type="spellStart"/>
                    <w:r>
                      <w:rPr>
                        <w:rFonts w:ascii="Courier New"/>
                        <w:sz w:val="10"/>
                      </w:rPr>
                      <w:t>loc_ActiveId</w:t>
                    </w:r>
                    <w:proofErr w:type="spellEnd"/>
                    <w:r>
                      <w:rPr>
                        <w:rFonts w:ascii="Courier New"/>
                        <w:b/>
                        <w:color w:val="000080"/>
                        <w:sz w:val="10"/>
                      </w:rPr>
                      <w:t>;</w:t>
                    </w:r>
                  </w:p>
                </w:txbxContent>
              </v:textbox>
            </v:shape>
            <v:shape id="_x0000_s2938" type="#_x0000_t202" style="position:absolute;left:3570;top:1497;width:60;height:100" filled="f" stroked="f">
              <v:textbox inset="0,0,0,0">
                <w:txbxContent>
                  <w:p w14:paraId="30D6332A" w14:textId="77777777" w:rsidR="00F611EB" w:rsidRDefault="00F611EB">
                    <w:pPr>
                      <w:spacing w:line="100" w:lineRule="exact"/>
                      <w:rPr>
                        <w:rFonts w:ascii="Courier New"/>
                        <w:sz w:val="10"/>
                      </w:rPr>
                    </w:pPr>
                    <w:r>
                      <w:rPr>
                        <w:rFonts w:ascii="Courier New"/>
                        <w:w w:val="99"/>
                        <w:sz w:val="10"/>
                      </w:rPr>
                      <w:t>7</w:t>
                    </w:r>
                  </w:p>
                </w:txbxContent>
              </v:textbox>
            </v:shape>
            <v:shape id="_x0000_s2937" type="#_x0000_t202" style="position:absolute;left:1012;top:1734;width:60;height:100" filled="f" stroked="f">
              <v:textbox inset="0,0,0,0">
                <w:txbxContent>
                  <w:p w14:paraId="5097756B" w14:textId="77777777" w:rsidR="00F611EB" w:rsidRDefault="00F611EB">
                    <w:pPr>
                      <w:spacing w:line="100" w:lineRule="exact"/>
                      <w:rPr>
                        <w:rFonts w:ascii="Courier New"/>
                        <w:sz w:val="10"/>
                      </w:rPr>
                    </w:pPr>
                    <w:r>
                      <w:rPr>
                        <w:rFonts w:ascii="Courier New"/>
                        <w:w w:val="99"/>
                        <w:sz w:val="10"/>
                      </w:rPr>
                      <w:t>9</w:t>
                    </w:r>
                  </w:p>
                </w:txbxContent>
              </v:textbox>
            </v:shape>
            <v:shape id="_x0000_s2936" type="#_x0000_t202" style="position:absolute;left:3570;top:1736;width:60;height:100" filled="f" stroked="f">
              <v:textbox inset="0,0,0,0">
                <w:txbxContent>
                  <w:p w14:paraId="228F2281" w14:textId="77777777" w:rsidR="00F611EB" w:rsidRDefault="00F611EB">
                    <w:pPr>
                      <w:spacing w:line="100" w:lineRule="exact"/>
                      <w:rPr>
                        <w:rFonts w:ascii="Courier New"/>
                        <w:sz w:val="10"/>
                      </w:rPr>
                    </w:pPr>
                    <w:r>
                      <w:rPr>
                        <w:rFonts w:ascii="Courier New"/>
                        <w:w w:val="99"/>
                        <w:sz w:val="10"/>
                      </w:rPr>
                      <w:t>9</w:t>
                    </w:r>
                  </w:p>
                </w:txbxContent>
              </v:textbox>
            </v:shape>
            <v:shape id="_x0000_s2935" type="#_x0000_t202" style="position:absolute;left:1012;top:1974;width:120;height:100" filled="f" stroked="f">
              <v:textbox inset="0,0,0,0">
                <w:txbxContent>
                  <w:p w14:paraId="67E9216A" w14:textId="77777777" w:rsidR="00F611EB" w:rsidRDefault="00F611EB">
                    <w:pPr>
                      <w:spacing w:line="100" w:lineRule="exact"/>
                      <w:ind w:right="-14"/>
                      <w:rPr>
                        <w:rFonts w:ascii="Courier New"/>
                        <w:sz w:val="10"/>
                      </w:rPr>
                    </w:pPr>
                    <w:r>
                      <w:rPr>
                        <w:rFonts w:ascii="Courier New"/>
                        <w:w w:val="95"/>
                        <w:sz w:val="10"/>
                      </w:rPr>
                      <w:t>11</w:t>
                    </w:r>
                  </w:p>
                </w:txbxContent>
              </v:textbox>
            </v:shape>
            <v:shape id="_x0000_s2934" type="#_x0000_t202" style="position:absolute;left:3570;top:1976;width:120;height:100" filled="f" stroked="f">
              <v:textbox inset="0,0,0,0">
                <w:txbxContent>
                  <w:p w14:paraId="1018C09D" w14:textId="77777777" w:rsidR="00F611EB" w:rsidRDefault="00F611EB">
                    <w:pPr>
                      <w:spacing w:line="100" w:lineRule="exact"/>
                      <w:ind w:right="-14"/>
                      <w:rPr>
                        <w:rFonts w:ascii="Courier New"/>
                        <w:sz w:val="10"/>
                      </w:rPr>
                    </w:pPr>
                    <w:r>
                      <w:rPr>
                        <w:rFonts w:ascii="Courier New"/>
                        <w:w w:val="95"/>
                        <w:sz w:val="10"/>
                      </w:rPr>
                      <w:t>11</w:t>
                    </w:r>
                  </w:p>
                </w:txbxContent>
              </v:textbox>
            </v:shape>
            <v:shape id="_x0000_s2933" type="#_x0000_t202" style="position:absolute;left:1012;top:2213;width:120;height:100" filled="f" stroked="f">
              <v:textbox inset="0,0,0,0">
                <w:txbxContent>
                  <w:p w14:paraId="001190E8" w14:textId="77777777" w:rsidR="00F611EB" w:rsidRDefault="00F611EB">
                    <w:pPr>
                      <w:spacing w:line="100" w:lineRule="exact"/>
                      <w:ind w:right="-14"/>
                      <w:rPr>
                        <w:rFonts w:ascii="Courier New"/>
                        <w:sz w:val="10"/>
                      </w:rPr>
                    </w:pPr>
                    <w:r>
                      <w:rPr>
                        <w:rFonts w:ascii="Courier New"/>
                        <w:w w:val="95"/>
                        <w:sz w:val="10"/>
                      </w:rPr>
                      <w:t>13</w:t>
                    </w:r>
                  </w:p>
                </w:txbxContent>
              </v:textbox>
            </v:shape>
            <v:shape id="_x0000_s2932" type="#_x0000_t202" style="position:absolute;left:3570;top:2215;width:120;height:100" filled="f" stroked="f">
              <v:textbox inset="0,0,0,0">
                <w:txbxContent>
                  <w:p w14:paraId="7A3245E8" w14:textId="77777777" w:rsidR="00F611EB" w:rsidRDefault="00F611EB">
                    <w:pPr>
                      <w:spacing w:line="100" w:lineRule="exact"/>
                      <w:ind w:right="-14"/>
                      <w:rPr>
                        <w:rFonts w:ascii="Courier New"/>
                        <w:sz w:val="10"/>
                      </w:rPr>
                    </w:pPr>
                    <w:r>
                      <w:rPr>
                        <w:rFonts w:ascii="Courier New"/>
                        <w:w w:val="95"/>
                        <w:sz w:val="10"/>
                      </w:rPr>
                      <w:t>13</w:t>
                    </w:r>
                  </w:p>
                </w:txbxContent>
              </v:textbox>
            </v:shape>
            <v:shape id="_x0000_s2931" type="#_x0000_t202" style="position:absolute;left:1012;top:2453;width:120;height:100" filled="f" stroked="f">
              <v:textbox inset="0,0,0,0">
                <w:txbxContent>
                  <w:p w14:paraId="1D6AB73E" w14:textId="77777777" w:rsidR="00F611EB" w:rsidRDefault="00F611EB">
                    <w:pPr>
                      <w:spacing w:line="100" w:lineRule="exact"/>
                      <w:ind w:right="-14"/>
                      <w:rPr>
                        <w:rFonts w:ascii="Courier New"/>
                        <w:sz w:val="10"/>
                      </w:rPr>
                    </w:pPr>
                    <w:r>
                      <w:rPr>
                        <w:rFonts w:ascii="Courier New"/>
                        <w:w w:val="95"/>
                        <w:sz w:val="10"/>
                      </w:rPr>
                      <w:t>15</w:t>
                    </w:r>
                  </w:p>
                </w:txbxContent>
              </v:textbox>
            </v:shape>
            <v:shape id="_x0000_s2930" type="#_x0000_t202" style="position:absolute;left:3570;top:2455;width:120;height:100" filled="f" stroked="f">
              <v:textbox inset="0,0,0,0">
                <w:txbxContent>
                  <w:p w14:paraId="230FAABD" w14:textId="77777777" w:rsidR="00F611EB" w:rsidRDefault="00F611EB">
                    <w:pPr>
                      <w:spacing w:line="100" w:lineRule="exact"/>
                      <w:ind w:right="-14"/>
                      <w:rPr>
                        <w:rFonts w:ascii="Courier New"/>
                        <w:sz w:val="10"/>
                      </w:rPr>
                    </w:pPr>
                    <w:r>
                      <w:rPr>
                        <w:rFonts w:ascii="Courier New"/>
                        <w:w w:val="95"/>
                        <w:sz w:val="10"/>
                      </w:rPr>
                      <w:t>15</w:t>
                    </w:r>
                  </w:p>
                </w:txbxContent>
              </v:textbox>
            </v:shape>
            <v:shape id="_x0000_s2929" type="#_x0000_t202" style="position:absolute;left:1012;top:2692;width:120;height:100" filled="f" stroked="f">
              <v:textbox inset="0,0,0,0">
                <w:txbxContent>
                  <w:p w14:paraId="022F4467" w14:textId="77777777" w:rsidR="00F611EB" w:rsidRDefault="00F611EB">
                    <w:pPr>
                      <w:spacing w:line="100" w:lineRule="exact"/>
                      <w:ind w:right="-14"/>
                      <w:rPr>
                        <w:rFonts w:ascii="Courier New"/>
                        <w:sz w:val="10"/>
                      </w:rPr>
                    </w:pPr>
                    <w:r>
                      <w:rPr>
                        <w:rFonts w:ascii="Courier New"/>
                        <w:w w:val="95"/>
                        <w:sz w:val="10"/>
                      </w:rPr>
                      <w:t>17</w:t>
                    </w:r>
                  </w:p>
                </w:txbxContent>
              </v:textbox>
            </v:shape>
            <v:shape id="_x0000_s2928" type="#_x0000_t202" style="position:absolute;left:1450;top:2686;width:2241;height:220" filled="f" stroked="f">
              <v:textbox inset="0,0,0,0">
                <w:txbxContent>
                  <w:p w14:paraId="78A46DCC" w14:textId="77777777" w:rsidR="00F611EB" w:rsidRDefault="00F611EB">
                    <w:pPr>
                      <w:spacing w:line="111" w:lineRule="exact"/>
                      <w:rPr>
                        <w:rFonts w:ascii="Courier New"/>
                        <w:sz w:val="10"/>
                      </w:rPr>
                    </w:pPr>
                    <w:r>
                      <w:rPr>
                        <w:rFonts w:ascii="Courier New"/>
                        <w:b/>
                        <w:color w:val="0000FF"/>
                        <w:position w:val="1"/>
                        <w:sz w:val="10"/>
                      </w:rPr>
                      <w:t>if</w:t>
                    </w:r>
                    <w:r>
                      <w:rPr>
                        <w:rFonts w:ascii="Courier New"/>
                        <w:b/>
                        <w:color w:val="000080"/>
                        <w:position w:val="1"/>
                        <w:sz w:val="10"/>
                      </w:rPr>
                      <w:t>(</w:t>
                    </w:r>
                    <w:r>
                      <w:rPr>
                        <w:rFonts w:ascii="Courier New"/>
                        <w:position w:val="1"/>
                        <w:sz w:val="10"/>
                        <w:u w:val="single"/>
                      </w:rPr>
                      <w:t>states</w:t>
                    </w:r>
                    <w:r>
                      <w:rPr>
                        <w:rFonts w:ascii="Courier New"/>
                        <w:b/>
                        <w:color w:val="000080"/>
                        <w:position w:val="1"/>
                        <w:sz w:val="10"/>
                      </w:rPr>
                      <w:t>[</w:t>
                    </w:r>
                    <w:r>
                      <w:rPr>
                        <w:rFonts w:ascii="Courier New"/>
                        <w:position w:val="1"/>
                        <w:sz w:val="10"/>
                        <w:u w:val="single"/>
                      </w:rPr>
                      <w:t>S2_ID</w:t>
                    </w:r>
                    <w:r>
                      <w:rPr>
                        <w:rFonts w:ascii="Courier New"/>
                        <w:b/>
                        <w:color w:val="000080"/>
                        <w:position w:val="1"/>
                        <w:sz w:val="10"/>
                      </w:rPr>
                      <w:t>].</w:t>
                    </w:r>
                    <w:proofErr w:type="spellStart"/>
                    <w:r>
                      <w:rPr>
                        <w:rFonts w:ascii="Courier New"/>
                        <w:position w:val="1"/>
                        <w:sz w:val="10"/>
                        <w:u w:val="single"/>
                      </w:rPr>
                      <w:t>previousStates</w:t>
                    </w:r>
                    <w:proofErr w:type="spellEnd"/>
                    <w:r>
                      <w:rPr>
                        <w:rFonts w:ascii="Courier New"/>
                        <w:b/>
                        <w:color w:val="000080"/>
                        <w:position w:val="1"/>
                        <w:sz w:val="10"/>
                      </w:rPr>
                      <w:t>[</w:t>
                    </w:r>
                    <w:r>
                      <w:rPr>
                        <w:rFonts w:ascii="Courier New"/>
                        <w:color w:val="FF8000"/>
                        <w:position w:val="1"/>
                        <w:sz w:val="10"/>
                      </w:rPr>
                      <w:t>0</w:t>
                    </w:r>
                    <w:r>
                      <w:rPr>
                        <w:rFonts w:ascii="Courier New"/>
                        <w:b/>
                        <w:color w:val="000080"/>
                        <w:position w:val="1"/>
                        <w:sz w:val="10"/>
                      </w:rPr>
                      <w:t xml:space="preserve">] </w:t>
                    </w:r>
                    <w:r>
                      <w:rPr>
                        <w:rFonts w:ascii="Courier New"/>
                        <w:sz w:val="10"/>
                      </w:rPr>
                      <w:t>17</w:t>
                    </w:r>
                  </w:p>
                  <w:p w14:paraId="5715119C" w14:textId="77777777" w:rsidR="00F611EB" w:rsidRDefault="00F611EB">
                    <w:pPr>
                      <w:spacing w:line="109" w:lineRule="exact"/>
                      <w:ind w:left="558"/>
                      <w:rPr>
                        <w:rFonts w:ascii="Courier New"/>
                        <w:b/>
                        <w:sz w:val="10"/>
                      </w:rPr>
                    </w:pPr>
                    <w:r>
                      <w:rPr>
                        <w:rFonts w:ascii="Courier New"/>
                        <w:b/>
                        <w:color w:val="000080"/>
                        <w:sz w:val="10"/>
                      </w:rPr>
                      <w:t>!=</w:t>
                    </w:r>
                    <w:r>
                      <w:rPr>
                        <w:rFonts w:ascii="Courier New"/>
                        <w:sz w:val="10"/>
                        <w:u w:val="single"/>
                      </w:rPr>
                      <w:t>STATE_MAX</w:t>
                    </w:r>
                    <w:r>
                      <w:rPr>
                        <w:rFonts w:ascii="Courier New"/>
                        <w:b/>
                        <w:color w:val="000080"/>
                        <w:sz w:val="10"/>
                      </w:rPr>
                      <w:t>) {</w:t>
                    </w:r>
                  </w:p>
                </w:txbxContent>
              </v:textbox>
            </v:shape>
            <v:shape id="_x0000_s2927" type="#_x0000_t202" style="position:absolute;left:1012;top:2932;width:120;height:340" filled="f" stroked="f">
              <v:textbox inset="0,0,0,0">
                <w:txbxContent>
                  <w:p w14:paraId="76C5BE30" w14:textId="77777777" w:rsidR="00F611EB" w:rsidRDefault="00F611EB">
                    <w:pPr>
                      <w:spacing w:line="103" w:lineRule="exact"/>
                      <w:ind w:right="-14"/>
                      <w:rPr>
                        <w:rFonts w:ascii="Courier New"/>
                        <w:sz w:val="10"/>
                      </w:rPr>
                    </w:pPr>
                    <w:r>
                      <w:rPr>
                        <w:rFonts w:ascii="Courier New"/>
                        <w:w w:val="95"/>
                        <w:sz w:val="10"/>
                      </w:rPr>
                      <w:t>19</w:t>
                    </w:r>
                  </w:p>
                  <w:p w14:paraId="1B1E1E9E" w14:textId="77777777" w:rsidR="00F611EB" w:rsidRDefault="00F611EB">
                    <w:pPr>
                      <w:spacing w:before="11"/>
                      <w:rPr>
                        <w:sz w:val="10"/>
                      </w:rPr>
                    </w:pPr>
                  </w:p>
                  <w:p w14:paraId="6D894B84" w14:textId="77777777" w:rsidR="00F611EB" w:rsidRDefault="00F611EB">
                    <w:pPr>
                      <w:spacing w:line="110" w:lineRule="exact"/>
                      <w:ind w:right="-14"/>
                      <w:rPr>
                        <w:rFonts w:ascii="Courier New"/>
                        <w:sz w:val="10"/>
                      </w:rPr>
                    </w:pPr>
                    <w:r>
                      <w:rPr>
                        <w:rFonts w:ascii="Courier New"/>
                        <w:w w:val="95"/>
                        <w:sz w:val="10"/>
                      </w:rPr>
                      <w:t>21</w:t>
                    </w:r>
                  </w:p>
                </w:txbxContent>
              </v:textbox>
            </v:shape>
            <v:shape id="_x0000_s2926" type="#_x0000_t202" style="position:absolute;left:1012;top:3411;width:120;height:100" filled="f" stroked="f">
              <v:textbox inset="0,0,0,0">
                <w:txbxContent>
                  <w:p w14:paraId="261E37F9" w14:textId="77777777" w:rsidR="00F611EB" w:rsidRDefault="00F611EB">
                    <w:pPr>
                      <w:spacing w:line="100" w:lineRule="exact"/>
                      <w:ind w:right="-14"/>
                      <w:rPr>
                        <w:rFonts w:ascii="Courier New"/>
                        <w:sz w:val="10"/>
                      </w:rPr>
                    </w:pPr>
                    <w:r>
                      <w:rPr>
                        <w:rFonts w:ascii="Courier New"/>
                        <w:w w:val="95"/>
                        <w:sz w:val="10"/>
                      </w:rPr>
                      <w:t>23</w:t>
                    </w:r>
                  </w:p>
                </w:txbxContent>
              </v:textbox>
            </v:shape>
            <v:shape id="_x0000_s2925" type="#_x0000_t202" style="position:absolute;left:1450;top:2925;width:1967;height:699" filled="f" stroked="f">
              <v:textbox inset="0,0,0,0">
                <w:txbxContent>
                  <w:p w14:paraId="2FDF7474" w14:textId="77777777" w:rsidR="00F611EB" w:rsidRDefault="00F611EB">
                    <w:pPr>
                      <w:spacing w:line="103" w:lineRule="exact"/>
                      <w:ind w:left="119" w:right="-9"/>
                      <w:rPr>
                        <w:rFonts w:ascii="Courier New"/>
                        <w:b/>
                        <w:sz w:val="10"/>
                      </w:rPr>
                    </w:pPr>
                    <w:proofErr w:type="spellStart"/>
                    <w:r>
                      <w:rPr>
                        <w:rFonts w:ascii="Courier New"/>
                        <w:sz w:val="10"/>
                        <w:u w:val="single"/>
                      </w:rPr>
                      <w:t>loc_ActiveId</w:t>
                    </w:r>
                    <w:proofErr w:type="spellEnd"/>
                    <w:r>
                      <w:rPr>
                        <w:rFonts w:ascii="Courier New"/>
                        <w:b/>
                        <w:color w:val="000080"/>
                        <w:sz w:val="10"/>
                      </w:rPr>
                      <w:t>=</w:t>
                    </w:r>
                    <w:r>
                      <w:rPr>
                        <w:rFonts w:ascii="Courier New"/>
                        <w:sz w:val="10"/>
                        <w:u w:val="single"/>
                      </w:rPr>
                      <w:t>states</w:t>
                    </w:r>
                    <w:r>
                      <w:rPr>
                        <w:rFonts w:ascii="Courier New"/>
                        <w:b/>
                        <w:color w:val="000080"/>
                        <w:sz w:val="10"/>
                      </w:rPr>
                      <w:t>[</w:t>
                    </w:r>
                    <w:r>
                      <w:rPr>
                        <w:rFonts w:ascii="Courier New"/>
                        <w:sz w:val="10"/>
                        <w:u w:val="single"/>
                      </w:rPr>
                      <w:t>S2_ID</w:t>
                    </w:r>
                    <w:r>
                      <w:rPr>
                        <w:rFonts w:ascii="Courier New"/>
                        <w:b/>
                        <w:color w:val="000080"/>
                        <w:sz w:val="10"/>
                      </w:rPr>
                      <w:t>]</w:t>
                    </w:r>
                  </w:p>
                  <w:p w14:paraId="2A8346A8" w14:textId="77777777" w:rsidR="00F611EB" w:rsidRDefault="00F611EB">
                    <w:pPr>
                      <w:spacing w:before="6"/>
                      <w:ind w:left="834" w:right="-9"/>
                      <w:rPr>
                        <w:rFonts w:ascii="Courier New"/>
                        <w:b/>
                        <w:sz w:val="10"/>
                      </w:rPr>
                    </w:pPr>
                    <w:proofErr w:type="gramStart"/>
                    <w:r>
                      <w:rPr>
                        <w:rFonts w:ascii="Courier New"/>
                        <w:b/>
                        <w:color w:val="000080"/>
                        <w:spacing w:val="-1"/>
                        <w:sz w:val="10"/>
                      </w:rPr>
                      <w:t>.</w:t>
                    </w:r>
                    <w:proofErr w:type="spellStart"/>
                    <w:r>
                      <w:rPr>
                        <w:rFonts w:ascii="Courier New"/>
                        <w:spacing w:val="-1"/>
                        <w:sz w:val="10"/>
                        <w:u w:val="single"/>
                      </w:rPr>
                      <w:t>previousStates</w:t>
                    </w:r>
                    <w:proofErr w:type="spellEnd"/>
                    <w:proofErr w:type="gramEnd"/>
                    <w:r>
                      <w:rPr>
                        <w:rFonts w:ascii="Courier New"/>
                        <w:b/>
                        <w:color w:val="000080"/>
                        <w:spacing w:val="-1"/>
                        <w:sz w:val="10"/>
                      </w:rPr>
                      <w:t>[</w:t>
                    </w:r>
                    <w:r>
                      <w:rPr>
                        <w:rFonts w:ascii="Courier New"/>
                        <w:color w:val="FF8000"/>
                        <w:spacing w:val="-1"/>
                        <w:sz w:val="10"/>
                      </w:rPr>
                      <w:t>0</w:t>
                    </w:r>
                    <w:r>
                      <w:rPr>
                        <w:rFonts w:ascii="Courier New"/>
                        <w:b/>
                        <w:color w:val="000080"/>
                        <w:spacing w:val="-1"/>
                        <w:sz w:val="10"/>
                      </w:rPr>
                      <w:t>];</w:t>
                    </w:r>
                  </w:p>
                  <w:p w14:paraId="093A5D92" w14:textId="77777777" w:rsidR="00F611EB" w:rsidRDefault="00F611EB">
                    <w:pPr>
                      <w:spacing w:before="6"/>
                      <w:ind w:right="-9"/>
                      <w:rPr>
                        <w:rFonts w:ascii="Courier New"/>
                        <w:b/>
                        <w:sz w:val="10"/>
                      </w:rPr>
                    </w:pPr>
                    <w:r>
                      <w:rPr>
                        <w:rFonts w:ascii="Courier New"/>
                        <w:b/>
                        <w:color w:val="000080"/>
                        <w:sz w:val="10"/>
                      </w:rPr>
                      <w:t xml:space="preserve">} </w:t>
                    </w:r>
                    <w:r>
                      <w:rPr>
                        <w:rFonts w:ascii="Courier New"/>
                        <w:b/>
                        <w:color w:val="0000FF"/>
                        <w:sz w:val="10"/>
                        <w:u w:val="single" w:color="0000FF"/>
                      </w:rPr>
                      <w:t xml:space="preserve">else </w:t>
                    </w:r>
                    <w:r>
                      <w:rPr>
                        <w:rFonts w:ascii="Courier New"/>
                        <w:b/>
                        <w:color w:val="000080"/>
                        <w:sz w:val="10"/>
                      </w:rPr>
                      <w:t>{</w:t>
                    </w:r>
                  </w:p>
                  <w:p w14:paraId="1F2468E8" w14:textId="77777777" w:rsidR="00F611EB" w:rsidRDefault="00F611EB">
                    <w:pPr>
                      <w:spacing w:before="6"/>
                      <w:ind w:left="119" w:right="-9"/>
                      <w:rPr>
                        <w:rFonts w:ascii="Courier New"/>
                        <w:b/>
                        <w:sz w:val="10"/>
                      </w:rPr>
                    </w:pPr>
                    <w:proofErr w:type="spellStart"/>
                    <w:r>
                      <w:rPr>
                        <w:rFonts w:ascii="Courier New"/>
                        <w:sz w:val="10"/>
                        <w:u w:val="single"/>
                      </w:rPr>
                      <w:t>loc_ActiveId</w:t>
                    </w:r>
                    <w:proofErr w:type="spellEnd"/>
                    <w:r>
                      <w:rPr>
                        <w:rFonts w:ascii="Courier New"/>
                        <w:sz w:val="10"/>
                        <w:u w:val="single"/>
                      </w:rPr>
                      <w:t xml:space="preserve"> </w:t>
                    </w:r>
                    <w:r>
                      <w:rPr>
                        <w:rFonts w:ascii="Courier New"/>
                        <w:b/>
                        <w:color w:val="000080"/>
                        <w:sz w:val="10"/>
                      </w:rPr>
                      <w:t xml:space="preserve">= </w:t>
                    </w:r>
                    <w:r>
                      <w:rPr>
                        <w:rFonts w:ascii="Courier New"/>
                        <w:sz w:val="10"/>
                      </w:rPr>
                      <w:t>S21_ID</w:t>
                    </w:r>
                    <w:r>
                      <w:rPr>
                        <w:rFonts w:ascii="Courier New"/>
                        <w:b/>
                        <w:color w:val="000080"/>
                        <w:sz w:val="10"/>
                      </w:rPr>
                      <w:t>;</w:t>
                    </w:r>
                  </w:p>
                  <w:p w14:paraId="52D94EF7" w14:textId="77777777" w:rsidR="00F611EB" w:rsidRDefault="00F611EB">
                    <w:pPr>
                      <w:spacing w:before="6"/>
                      <w:rPr>
                        <w:rFonts w:ascii="Courier New"/>
                        <w:b/>
                        <w:sz w:val="10"/>
                      </w:rPr>
                    </w:pPr>
                    <w:r>
                      <w:rPr>
                        <w:rFonts w:ascii="Courier New"/>
                        <w:b/>
                        <w:color w:val="000080"/>
                        <w:w w:val="99"/>
                        <w:sz w:val="10"/>
                      </w:rPr>
                      <w:t>}</w:t>
                    </w:r>
                  </w:p>
                  <w:p w14:paraId="75B74CE4" w14:textId="77777777" w:rsidR="00F611EB" w:rsidRDefault="00F611EB">
                    <w:pPr>
                      <w:spacing w:before="6" w:line="110" w:lineRule="exact"/>
                      <w:ind w:right="-9"/>
                      <w:rPr>
                        <w:rFonts w:ascii="Courier New"/>
                        <w:b/>
                        <w:sz w:val="10"/>
                      </w:rPr>
                    </w:pPr>
                    <w:r>
                      <w:rPr>
                        <w:rFonts w:ascii="Courier New"/>
                        <w:sz w:val="10"/>
                        <w:u w:val="single"/>
                      </w:rPr>
                      <w:t>states</w:t>
                    </w:r>
                    <w:r>
                      <w:rPr>
                        <w:rFonts w:ascii="Courier New"/>
                        <w:b/>
                        <w:color w:val="000080"/>
                        <w:sz w:val="10"/>
                      </w:rPr>
                      <w:t>[</w:t>
                    </w:r>
                    <w:r>
                      <w:rPr>
                        <w:rFonts w:ascii="Courier New"/>
                        <w:sz w:val="10"/>
                        <w:u w:val="single"/>
                      </w:rPr>
                      <w:t>S2_ID</w:t>
                    </w:r>
                    <w:proofErr w:type="gramStart"/>
                    <w:r>
                      <w:rPr>
                        <w:rFonts w:ascii="Courier New"/>
                        <w:b/>
                        <w:color w:val="000080"/>
                        <w:sz w:val="10"/>
                      </w:rPr>
                      <w:t>].</w:t>
                    </w:r>
                    <w:r>
                      <w:rPr>
                        <w:rFonts w:ascii="Courier New"/>
                        <w:sz w:val="10"/>
                        <w:u w:val="single"/>
                      </w:rPr>
                      <w:t>actives</w:t>
                    </w:r>
                    <w:proofErr w:type="gramEnd"/>
                    <w:r>
                      <w:rPr>
                        <w:rFonts w:ascii="Courier New"/>
                        <w:b/>
                        <w:color w:val="000080"/>
                        <w:sz w:val="10"/>
                      </w:rPr>
                      <w:t>[</w:t>
                    </w:r>
                    <w:r>
                      <w:rPr>
                        <w:rFonts w:ascii="Courier New"/>
                        <w:color w:val="FF8000"/>
                        <w:sz w:val="10"/>
                      </w:rPr>
                      <w:t>0</w:t>
                    </w:r>
                    <w:r>
                      <w:rPr>
                        <w:rFonts w:ascii="Courier New"/>
                        <w:b/>
                        <w:color w:val="000080"/>
                        <w:sz w:val="10"/>
                      </w:rPr>
                      <w:t>]=</w:t>
                    </w:r>
                  </w:p>
                </w:txbxContent>
              </v:textbox>
            </v:shape>
            <v:shape id="_x0000_s2924" type="#_x0000_t202" style="position:absolute;left:3570;top:2934;width:120;height:340" filled="f" stroked="f">
              <v:textbox inset="0,0,0,0">
                <w:txbxContent>
                  <w:p w14:paraId="70A4A38C" w14:textId="77777777" w:rsidR="00F611EB" w:rsidRDefault="00F611EB">
                    <w:pPr>
                      <w:spacing w:line="103" w:lineRule="exact"/>
                      <w:ind w:right="-14"/>
                      <w:rPr>
                        <w:rFonts w:ascii="Courier New"/>
                        <w:sz w:val="10"/>
                      </w:rPr>
                    </w:pPr>
                    <w:r>
                      <w:rPr>
                        <w:rFonts w:ascii="Courier New"/>
                        <w:w w:val="95"/>
                        <w:sz w:val="10"/>
                      </w:rPr>
                      <w:t>19</w:t>
                    </w:r>
                  </w:p>
                  <w:p w14:paraId="772331FC" w14:textId="77777777" w:rsidR="00F611EB" w:rsidRDefault="00F611EB">
                    <w:pPr>
                      <w:spacing w:before="11"/>
                      <w:rPr>
                        <w:sz w:val="10"/>
                      </w:rPr>
                    </w:pPr>
                  </w:p>
                  <w:p w14:paraId="1C4181C4" w14:textId="77777777" w:rsidR="00F611EB" w:rsidRDefault="00F611EB">
                    <w:pPr>
                      <w:spacing w:line="110" w:lineRule="exact"/>
                      <w:ind w:right="-14"/>
                      <w:rPr>
                        <w:rFonts w:ascii="Courier New"/>
                        <w:sz w:val="10"/>
                      </w:rPr>
                    </w:pPr>
                    <w:r>
                      <w:rPr>
                        <w:rFonts w:ascii="Courier New"/>
                        <w:w w:val="95"/>
                        <w:sz w:val="10"/>
                      </w:rPr>
                      <w:t>21</w:t>
                    </w:r>
                  </w:p>
                </w:txbxContent>
              </v:textbox>
            </v:shape>
            <v:shape id="_x0000_s2923" type="#_x0000_t202" style="position:absolute;left:3570;top:3413;width:120;height:100" filled="f" stroked="f">
              <v:textbox inset="0,0,0,0">
                <w:txbxContent>
                  <w:p w14:paraId="056D195E" w14:textId="77777777" w:rsidR="00F611EB" w:rsidRDefault="00F611EB">
                    <w:pPr>
                      <w:spacing w:line="100" w:lineRule="exact"/>
                      <w:ind w:right="-14"/>
                      <w:rPr>
                        <w:rFonts w:ascii="Courier New"/>
                        <w:sz w:val="10"/>
                      </w:rPr>
                    </w:pPr>
                    <w:r>
                      <w:rPr>
                        <w:rFonts w:ascii="Courier New"/>
                        <w:w w:val="95"/>
                        <w:sz w:val="10"/>
                      </w:rPr>
                      <w:t>23</w:t>
                    </w:r>
                  </w:p>
                </w:txbxContent>
              </v:textbox>
            </v:shape>
            <v:shape id="_x0000_s2922" type="#_x0000_t202" style="position:absolute;left:1012;top:3650;width:120;height:100" filled="f" stroked="f">
              <v:textbox inset="0,0,0,0">
                <w:txbxContent>
                  <w:p w14:paraId="60BCC9DA" w14:textId="77777777" w:rsidR="00F611EB" w:rsidRDefault="00F611EB">
                    <w:pPr>
                      <w:spacing w:line="100" w:lineRule="exact"/>
                      <w:ind w:right="-14"/>
                      <w:rPr>
                        <w:rFonts w:ascii="Courier New"/>
                        <w:sz w:val="10"/>
                      </w:rPr>
                    </w:pPr>
                    <w:r>
                      <w:rPr>
                        <w:rFonts w:ascii="Courier New"/>
                        <w:w w:val="95"/>
                        <w:sz w:val="10"/>
                      </w:rPr>
                      <w:t>25</w:t>
                    </w:r>
                  </w:p>
                </w:txbxContent>
              </v:textbox>
            </v:shape>
            <v:shape id="_x0000_s2921" type="#_x0000_t202" style="position:absolute;left:1509;top:3650;width:292;height:100" filled="f" stroked="f">
              <v:textbox inset="0,0,0,0">
                <w:txbxContent>
                  <w:p w14:paraId="07C64F04" w14:textId="77777777" w:rsidR="00F611EB" w:rsidRDefault="00F611EB">
                    <w:pPr>
                      <w:tabs>
                        <w:tab w:val="left" w:pos="291"/>
                      </w:tabs>
                      <w:spacing w:line="100" w:lineRule="exact"/>
                      <w:rPr>
                        <w:rFonts w:ascii="Courier New"/>
                        <w:sz w:val="10"/>
                      </w:rPr>
                    </w:pPr>
                    <w:r>
                      <w:rPr>
                        <w:rFonts w:ascii="Courier New"/>
                        <w:w w:val="99"/>
                        <w:sz w:val="10"/>
                        <w:u w:val="single"/>
                      </w:rPr>
                      <w:t xml:space="preserve"> </w:t>
                    </w:r>
                    <w:r>
                      <w:rPr>
                        <w:rFonts w:ascii="Courier New"/>
                        <w:sz w:val="10"/>
                        <w:u w:val="single"/>
                      </w:rPr>
                      <w:tab/>
                    </w:r>
                  </w:p>
                </w:txbxContent>
              </v:textbox>
            </v:shape>
            <v:shape id="_x0000_s2920" type="#_x0000_t202" style="position:absolute;left:2404;top:3644;width:775;height:100" filled="f" stroked="f">
              <v:textbox inset="0,0,0,0">
                <w:txbxContent>
                  <w:p w14:paraId="5AA4F288" w14:textId="77777777" w:rsidR="00F611EB" w:rsidRDefault="00F611EB">
                    <w:pPr>
                      <w:spacing w:line="100" w:lineRule="exact"/>
                      <w:ind w:right="-13"/>
                      <w:rPr>
                        <w:rFonts w:ascii="Courier New"/>
                        <w:b/>
                        <w:sz w:val="10"/>
                      </w:rPr>
                    </w:pPr>
                    <w:proofErr w:type="spellStart"/>
                    <w:r>
                      <w:rPr>
                        <w:rFonts w:ascii="Courier New"/>
                        <w:spacing w:val="-1"/>
                        <w:sz w:val="10"/>
                        <w:u w:val="single"/>
                      </w:rPr>
                      <w:t>loc_ActiveId</w:t>
                    </w:r>
                    <w:proofErr w:type="spellEnd"/>
                    <w:r>
                      <w:rPr>
                        <w:rFonts w:ascii="Courier New"/>
                        <w:b/>
                        <w:color w:val="000080"/>
                        <w:spacing w:val="-1"/>
                        <w:sz w:val="10"/>
                      </w:rPr>
                      <w:t>;</w:t>
                    </w:r>
                  </w:p>
                </w:txbxContent>
              </v:textbox>
            </v:shape>
            <v:shape id="_x0000_s2919" type="#_x0000_t202" style="position:absolute;left:3570;top:3652;width:120;height:100" filled="f" stroked="f">
              <v:textbox inset="0,0,0,0">
                <w:txbxContent>
                  <w:p w14:paraId="65AC2CD5" w14:textId="77777777" w:rsidR="00F611EB" w:rsidRDefault="00F611EB">
                    <w:pPr>
                      <w:spacing w:line="100" w:lineRule="exact"/>
                      <w:ind w:right="-14"/>
                      <w:rPr>
                        <w:rFonts w:ascii="Courier New"/>
                        <w:sz w:val="10"/>
                      </w:rPr>
                    </w:pPr>
                    <w:r>
                      <w:rPr>
                        <w:rFonts w:ascii="Courier New"/>
                        <w:w w:val="95"/>
                        <w:sz w:val="10"/>
                      </w:rPr>
                      <w:t>25</w:t>
                    </w:r>
                  </w:p>
                </w:txbxContent>
              </v:textbox>
            </v:shape>
            <v:shape id="_x0000_s2918" type="#_x0000_t202" style="position:absolute;left:1450;top:3764;width:1191;height:100" filled="f" stroked="f">
              <v:textbox inset="0,0,0,0">
                <w:txbxContent>
                  <w:p w14:paraId="6691785F" w14:textId="77777777" w:rsidR="00F611EB" w:rsidRDefault="00F611EB">
                    <w:pPr>
                      <w:spacing w:line="100" w:lineRule="exact"/>
                      <w:ind w:right="-10"/>
                      <w:rPr>
                        <w:rFonts w:ascii="Courier New"/>
                        <w:b/>
                        <w:sz w:val="10"/>
                      </w:rPr>
                    </w:pPr>
                    <w:r>
                      <w:rPr>
                        <w:rFonts w:ascii="Courier New"/>
                        <w:b/>
                        <w:color w:val="000080"/>
                        <w:spacing w:val="-1"/>
                        <w:sz w:val="10"/>
                      </w:rPr>
                      <w:t>E</w:t>
                    </w:r>
                    <w:r>
                      <w:rPr>
                        <w:rFonts w:ascii="Courier New"/>
                        <w:spacing w:val="-1"/>
                        <w:sz w:val="10"/>
                      </w:rPr>
                      <w:t>ntry</w:t>
                    </w:r>
                    <w:r>
                      <w:rPr>
                        <w:rFonts w:ascii="Courier New"/>
                        <w:b/>
                        <w:color w:val="000080"/>
                        <w:spacing w:val="-1"/>
                        <w:sz w:val="10"/>
                      </w:rPr>
                      <w:t>(</w:t>
                    </w:r>
                    <w:proofErr w:type="spellStart"/>
                    <w:r>
                      <w:rPr>
                        <w:rFonts w:ascii="Courier New"/>
                        <w:spacing w:val="-1"/>
                        <w:sz w:val="10"/>
                        <w:u w:val="single"/>
                      </w:rPr>
                      <w:t>loc_ActiveId</w:t>
                    </w:r>
                    <w:proofErr w:type="spellEnd"/>
                    <w:r>
                      <w:rPr>
                        <w:rFonts w:ascii="Courier New"/>
                        <w:b/>
                        <w:color w:val="000080"/>
                        <w:spacing w:val="-1"/>
                        <w:sz w:val="10"/>
                      </w:rPr>
                      <w:t>);</w:t>
                    </w:r>
                  </w:p>
                </w:txbxContent>
              </v:textbox>
            </v:shape>
            <v:shape id="_x0000_s2917" type="#_x0000_t202" style="position:absolute;left:1012;top:3890;width:120;height:100" filled="f" stroked="f">
              <v:textbox inset="0,0,0,0">
                <w:txbxContent>
                  <w:p w14:paraId="73F54B76" w14:textId="77777777" w:rsidR="00F611EB" w:rsidRDefault="00F611EB">
                    <w:pPr>
                      <w:spacing w:line="100" w:lineRule="exact"/>
                      <w:ind w:right="-14"/>
                      <w:rPr>
                        <w:rFonts w:ascii="Courier New"/>
                        <w:sz w:val="10"/>
                      </w:rPr>
                    </w:pPr>
                    <w:r>
                      <w:rPr>
                        <w:rFonts w:ascii="Courier New"/>
                        <w:w w:val="95"/>
                        <w:sz w:val="10"/>
                      </w:rPr>
                      <w:t>27</w:t>
                    </w:r>
                  </w:p>
                </w:txbxContent>
              </v:textbox>
            </v:shape>
            <v:shape id="_x0000_s2916" type="#_x0000_t202" style="position:absolute;left:1330;top:3884;width:1729;height:220" filled="f" stroked="f">
              <v:textbox inset="0,0,0,0">
                <w:txbxContent>
                  <w:p w14:paraId="1A938C65" w14:textId="77777777" w:rsidR="00F611EB" w:rsidRDefault="00F611EB">
                    <w:pPr>
                      <w:spacing w:line="103" w:lineRule="exact"/>
                      <w:rPr>
                        <w:rFonts w:ascii="Courier New"/>
                        <w:b/>
                        <w:sz w:val="10"/>
                      </w:rPr>
                    </w:pPr>
                    <w:r>
                      <w:rPr>
                        <w:rFonts w:ascii="Courier New"/>
                        <w:b/>
                        <w:color w:val="000080"/>
                        <w:w w:val="99"/>
                        <w:sz w:val="10"/>
                      </w:rPr>
                      <w:t>}</w:t>
                    </w:r>
                  </w:p>
                  <w:p w14:paraId="297DBA30" w14:textId="77777777" w:rsidR="00F611EB" w:rsidRDefault="00F611EB">
                    <w:pPr>
                      <w:spacing w:before="6" w:line="110" w:lineRule="exact"/>
                      <w:ind w:right="-15"/>
                      <w:rPr>
                        <w:rFonts w:ascii="Courier New"/>
                        <w:b/>
                        <w:sz w:val="10"/>
                      </w:rPr>
                    </w:pPr>
                    <w:proofErr w:type="spellStart"/>
                    <w:r>
                      <w:rPr>
                        <w:rFonts w:ascii="Courier New"/>
                        <w:sz w:val="10"/>
                      </w:rPr>
                      <w:t>systemState</w:t>
                    </w:r>
                    <w:proofErr w:type="spellEnd"/>
                    <w:r>
                      <w:rPr>
                        <w:rFonts w:ascii="Courier New"/>
                        <w:sz w:val="10"/>
                      </w:rPr>
                      <w:t xml:space="preserve"> </w:t>
                    </w:r>
                    <w:r>
                      <w:rPr>
                        <w:rFonts w:ascii="Courier New"/>
                        <w:b/>
                        <w:color w:val="000080"/>
                        <w:sz w:val="10"/>
                      </w:rPr>
                      <w:t>=</w:t>
                    </w:r>
                    <w:r>
                      <w:rPr>
                        <w:rFonts w:ascii="Courier New"/>
                        <w:b/>
                        <w:color w:val="000080"/>
                        <w:spacing w:val="-17"/>
                        <w:sz w:val="10"/>
                      </w:rPr>
                      <w:t xml:space="preserve"> </w:t>
                    </w:r>
                    <w:r>
                      <w:rPr>
                        <w:rFonts w:ascii="Courier New"/>
                        <w:sz w:val="10"/>
                      </w:rPr>
                      <w:t>EVENT_CONSUMED</w:t>
                    </w:r>
                    <w:r>
                      <w:rPr>
                        <w:rFonts w:ascii="Courier New"/>
                        <w:b/>
                        <w:color w:val="000080"/>
                        <w:sz w:val="10"/>
                      </w:rPr>
                      <w:t>;</w:t>
                    </w:r>
                  </w:p>
                </w:txbxContent>
              </v:textbox>
            </v:shape>
            <v:shape id="_x0000_s2915" type="#_x0000_t202" style="position:absolute;left:3570;top:3892;width:120;height:100" filled="f" stroked="f">
              <v:textbox inset="0,0,0,0">
                <w:txbxContent>
                  <w:p w14:paraId="129271F1" w14:textId="77777777" w:rsidR="00F611EB" w:rsidRDefault="00F611EB">
                    <w:pPr>
                      <w:spacing w:line="100" w:lineRule="exact"/>
                      <w:ind w:right="-14"/>
                      <w:rPr>
                        <w:rFonts w:ascii="Courier New"/>
                        <w:sz w:val="10"/>
                      </w:rPr>
                    </w:pPr>
                    <w:r>
                      <w:rPr>
                        <w:rFonts w:ascii="Courier New"/>
                        <w:w w:val="95"/>
                        <w:sz w:val="10"/>
                      </w:rPr>
                      <w:t>27</w:t>
                    </w:r>
                  </w:p>
                </w:txbxContent>
              </v:textbox>
            </v:shape>
            <v:shape id="_x0000_s2914" type="#_x0000_t202" style="position:absolute;left:1012;top:4124;width:259;height:105" filled="f" stroked="f">
              <v:textbox inset="0,0,0,0">
                <w:txbxContent>
                  <w:p w14:paraId="3ABC1549" w14:textId="77777777" w:rsidR="00F611EB" w:rsidRDefault="00F611EB">
                    <w:pPr>
                      <w:spacing w:line="105" w:lineRule="exact"/>
                      <w:ind w:right="-2"/>
                      <w:rPr>
                        <w:rFonts w:ascii="Courier New"/>
                        <w:b/>
                        <w:sz w:val="10"/>
                      </w:rPr>
                    </w:pPr>
                    <w:r>
                      <w:rPr>
                        <w:rFonts w:ascii="Courier New"/>
                        <w:sz w:val="10"/>
                      </w:rPr>
                      <w:t xml:space="preserve">29 </w:t>
                    </w:r>
                    <w:r>
                      <w:rPr>
                        <w:rFonts w:ascii="Courier New"/>
                        <w:b/>
                        <w:color w:val="000080"/>
                        <w:position w:val="1"/>
                        <w:sz w:val="10"/>
                      </w:rPr>
                      <w:t>}</w:t>
                    </w:r>
                  </w:p>
                </w:txbxContent>
              </v:textbox>
            </v:shape>
            <v:shape id="_x0000_s2913" type="#_x0000_t202" style="position:absolute;left:3299;top:4096;width:75;height:156" filled="f" stroked="f">
              <v:textbox inset="0,0,0,0">
                <w:txbxContent>
                  <w:p w14:paraId="1FDFAEF9" w14:textId="77777777" w:rsidR="00F611EB" w:rsidRDefault="00F611EB">
                    <w:pPr>
                      <w:spacing w:line="156" w:lineRule="exact"/>
                      <w:rPr>
                        <w:rFonts w:ascii="Calibri"/>
                        <w:sz w:val="15"/>
                      </w:rPr>
                    </w:pPr>
                    <w:r>
                      <w:rPr>
                        <w:rFonts w:ascii="Calibri"/>
                        <w:color w:val="FFFFFF"/>
                        <w:w w:val="103"/>
                        <w:sz w:val="15"/>
                      </w:rPr>
                      <w:t>a</w:t>
                    </w:r>
                  </w:p>
                </w:txbxContent>
              </v:textbox>
            </v:shape>
            <v:shape id="_x0000_s2912" type="#_x0000_t202" style="position:absolute;left:3570;top:4132;width:120;height:100" filled="f" stroked="f">
              <v:textbox inset="0,0,0,0">
                <w:txbxContent>
                  <w:p w14:paraId="693325D5" w14:textId="77777777" w:rsidR="00F611EB" w:rsidRDefault="00F611EB">
                    <w:pPr>
                      <w:spacing w:line="100" w:lineRule="exact"/>
                      <w:ind w:right="-14"/>
                      <w:rPr>
                        <w:rFonts w:ascii="Courier New"/>
                        <w:sz w:val="10"/>
                      </w:rPr>
                    </w:pPr>
                    <w:r>
                      <w:rPr>
                        <w:rFonts w:ascii="Courier New"/>
                        <w:w w:val="95"/>
                        <w:sz w:val="10"/>
                      </w:rPr>
                      <w:t>29</w:t>
                    </w:r>
                  </w:p>
                </w:txbxContent>
              </v:textbox>
            </v:shape>
            <v:shape id="_x0000_s2911" type="#_x0000_t202" style="position:absolute;left:3570;top:4371;width:120;height:340" filled="f" stroked="f">
              <v:textbox inset="0,0,0,0">
                <w:txbxContent>
                  <w:p w14:paraId="1A4E6322" w14:textId="77777777" w:rsidR="00F611EB" w:rsidRDefault="00F611EB">
                    <w:pPr>
                      <w:spacing w:line="103" w:lineRule="exact"/>
                      <w:ind w:right="-14"/>
                      <w:rPr>
                        <w:rFonts w:ascii="Courier New"/>
                        <w:sz w:val="10"/>
                      </w:rPr>
                    </w:pPr>
                    <w:r>
                      <w:rPr>
                        <w:rFonts w:ascii="Courier New"/>
                        <w:w w:val="95"/>
                        <w:sz w:val="10"/>
                      </w:rPr>
                      <w:t>31</w:t>
                    </w:r>
                  </w:p>
                  <w:p w14:paraId="4C3DD183" w14:textId="77777777" w:rsidR="00F611EB" w:rsidRDefault="00F611EB">
                    <w:pPr>
                      <w:spacing w:before="11"/>
                      <w:rPr>
                        <w:sz w:val="10"/>
                      </w:rPr>
                    </w:pPr>
                  </w:p>
                  <w:p w14:paraId="7A9B7756" w14:textId="77777777" w:rsidR="00F611EB" w:rsidRDefault="00F611EB">
                    <w:pPr>
                      <w:spacing w:line="110" w:lineRule="exact"/>
                      <w:ind w:right="-14"/>
                      <w:rPr>
                        <w:rFonts w:ascii="Courier New"/>
                        <w:sz w:val="10"/>
                      </w:rPr>
                    </w:pPr>
                    <w:r>
                      <w:rPr>
                        <w:rFonts w:ascii="Courier New"/>
                        <w:w w:val="95"/>
                        <w:sz w:val="10"/>
                      </w:rPr>
                      <w:t>33</w:t>
                    </w:r>
                  </w:p>
                </w:txbxContent>
              </v:textbox>
            </v:shape>
            <v:shape id="_x0000_s2910" type="#_x0000_t202" style="position:absolute;left:3796;top:772;width:2385;height:3973" filled="f" stroked="f">
              <v:textbox inset="0,0,0,0">
                <w:txbxContent>
                  <w:p w14:paraId="1EC1118F" w14:textId="77777777" w:rsidR="00F611EB" w:rsidRDefault="00F611EB">
                    <w:pPr>
                      <w:spacing w:line="103" w:lineRule="exact"/>
                      <w:ind w:right="65"/>
                      <w:rPr>
                        <w:rFonts w:ascii="Courier New"/>
                        <w:b/>
                        <w:sz w:val="10"/>
                      </w:rPr>
                    </w:pPr>
                    <w:proofErr w:type="spellStart"/>
                    <w:r>
                      <w:rPr>
                        <w:rFonts w:ascii="Courier New"/>
                        <w:sz w:val="10"/>
                      </w:rPr>
                      <w:t>systemState</w:t>
                    </w:r>
                    <w:proofErr w:type="spellEnd"/>
                    <w:r>
                      <w:rPr>
                        <w:rFonts w:ascii="Courier New"/>
                        <w:sz w:val="10"/>
                      </w:rPr>
                      <w:t xml:space="preserve"> </w:t>
                    </w:r>
                    <w:r>
                      <w:rPr>
                        <w:rFonts w:ascii="Courier New"/>
                        <w:b/>
                        <w:color w:val="000080"/>
                        <w:sz w:val="10"/>
                      </w:rPr>
                      <w:t xml:space="preserve">= </w:t>
                    </w:r>
                    <w:r>
                      <w:rPr>
                        <w:rFonts w:ascii="Courier New"/>
                        <w:sz w:val="10"/>
                      </w:rPr>
                      <w:t>EVENT_PROCESSING</w:t>
                    </w:r>
                    <w:r>
                      <w:rPr>
                        <w:rFonts w:ascii="Courier New"/>
                        <w:b/>
                        <w:color w:val="000080"/>
                        <w:sz w:val="10"/>
                      </w:rPr>
                      <w:t>;</w:t>
                    </w:r>
                  </w:p>
                  <w:p w14:paraId="6FCB6DF8" w14:textId="77777777" w:rsidR="00F611EB" w:rsidRDefault="00F611EB">
                    <w:pPr>
                      <w:spacing w:before="6" w:line="254" w:lineRule="auto"/>
                      <w:ind w:right="65"/>
                      <w:rPr>
                        <w:rFonts w:ascii="Courier New"/>
                        <w:b/>
                        <w:sz w:val="10"/>
                      </w:rPr>
                    </w:pPr>
                    <w:r>
                      <w:rPr>
                        <w:rFonts w:ascii="Courier New"/>
                        <w:b/>
                        <w:color w:val="0000FF"/>
                        <w:sz w:val="10"/>
                      </w:rPr>
                      <w:t xml:space="preserve">if </w:t>
                    </w:r>
                    <w:r>
                      <w:rPr>
                        <w:rFonts w:ascii="Courier New"/>
                        <w:b/>
                        <w:color w:val="000080"/>
                        <w:sz w:val="10"/>
                      </w:rPr>
                      <w:t>(</w:t>
                    </w:r>
                    <w:r>
                      <w:rPr>
                        <w:rFonts w:ascii="Courier New"/>
                        <w:sz w:val="10"/>
                      </w:rPr>
                      <w:t>states</w:t>
                    </w:r>
                    <w:r>
                      <w:rPr>
                        <w:rFonts w:ascii="Courier New"/>
                        <w:b/>
                        <w:color w:val="000080"/>
                        <w:sz w:val="10"/>
                      </w:rPr>
                      <w:t>[</w:t>
                    </w:r>
                    <w:r>
                      <w:rPr>
                        <w:rFonts w:ascii="Courier New"/>
                        <w:sz w:val="10"/>
                      </w:rPr>
                      <w:t>S11_ID</w:t>
                    </w:r>
                    <w:proofErr w:type="gramStart"/>
                    <w:r>
                      <w:rPr>
                        <w:rFonts w:ascii="Courier New"/>
                        <w:b/>
                        <w:color w:val="000080"/>
                        <w:sz w:val="10"/>
                      </w:rPr>
                      <w:t>].</w:t>
                    </w:r>
                    <w:r>
                      <w:rPr>
                        <w:rFonts w:ascii="Courier New"/>
                        <w:sz w:val="10"/>
                      </w:rPr>
                      <w:t>actives</w:t>
                    </w:r>
                    <w:proofErr w:type="gramEnd"/>
                    <w:r>
                      <w:rPr>
                        <w:rFonts w:ascii="Courier New"/>
                        <w:b/>
                        <w:color w:val="000080"/>
                        <w:sz w:val="10"/>
                      </w:rPr>
                      <w:t>[</w:t>
                    </w:r>
                    <w:r>
                      <w:rPr>
                        <w:rFonts w:ascii="Courier New"/>
                        <w:color w:val="FF8000"/>
                        <w:sz w:val="10"/>
                      </w:rPr>
                      <w:t>0</w:t>
                    </w:r>
                    <w:r>
                      <w:rPr>
                        <w:rFonts w:ascii="Courier New"/>
                        <w:b/>
                        <w:color w:val="000080"/>
                        <w:sz w:val="10"/>
                      </w:rPr>
                      <w:t>]==</w:t>
                    </w:r>
                    <w:r>
                      <w:rPr>
                        <w:rFonts w:ascii="Courier New"/>
                        <w:sz w:val="10"/>
                      </w:rPr>
                      <w:t xml:space="preserve">S111_ID </w:t>
                    </w:r>
                    <w:r>
                      <w:rPr>
                        <w:rFonts w:ascii="Courier New"/>
                        <w:b/>
                        <w:color w:val="000080"/>
                        <w:sz w:val="10"/>
                      </w:rPr>
                      <w:t>&amp;&amp; (</w:t>
                    </w:r>
                    <w:proofErr w:type="spellStart"/>
                    <w:r>
                      <w:rPr>
                        <w:rFonts w:ascii="Courier New"/>
                        <w:sz w:val="10"/>
                      </w:rPr>
                      <w:t>currentEvent</w:t>
                    </w:r>
                    <w:proofErr w:type="spellEnd"/>
                    <w:r>
                      <w:rPr>
                        <w:rFonts w:ascii="Courier New"/>
                        <w:b/>
                        <w:color w:val="000080"/>
                        <w:sz w:val="10"/>
                      </w:rPr>
                      <w:t>-&gt;</w:t>
                    </w:r>
                    <w:proofErr w:type="spellStart"/>
                    <w:r>
                      <w:rPr>
                        <w:rFonts w:ascii="Courier New"/>
                        <w:sz w:val="10"/>
                      </w:rPr>
                      <w:t>stateId</w:t>
                    </w:r>
                    <w:proofErr w:type="spellEnd"/>
                    <w:r>
                      <w:rPr>
                        <w:rFonts w:ascii="Courier New"/>
                        <w:b/>
                        <w:color w:val="000080"/>
                        <w:sz w:val="10"/>
                      </w:rPr>
                      <w:t>==</w:t>
                    </w:r>
                    <w:r>
                      <w:rPr>
                        <w:rFonts w:ascii="Courier New"/>
                        <w:sz w:val="10"/>
                      </w:rPr>
                      <w:t>S111_ID</w:t>
                    </w:r>
                    <w:r>
                      <w:rPr>
                        <w:rFonts w:ascii="Courier New"/>
                        <w:b/>
                        <w:color w:val="000080"/>
                        <w:sz w:val="10"/>
                      </w:rPr>
                      <w:t>)){</w:t>
                    </w:r>
                  </w:p>
                  <w:p w14:paraId="6A46A6D2" w14:textId="77777777" w:rsidR="00F611EB" w:rsidRDefault="00F611EB">
                    <w:pPr>
                      <w:spacing w:line="254" w:lineRule="auto"/>
                      <w:ind w:left="119" w:right="65"/>
                      <w:rPr>
                        <w:rFonts w:ascii="Courier New"/>
                        <w:b/>
                        <w:sz w:val="10"/>
                      </w:rPr>
                    </w:pPr>
                    <w:r>
                      <w:rPr>
                        <w:rFonts w:ascii="Courier New"/>
                        <w:sz w:val="10"/>
                      </w:rPr>
                      <w:t>Exit</w:t>
                    </w:r>
                    <w:r>
                      <w:rPr>
                        <w:rFonts w:ascii="Courier New"/>
                        <w:b/>
                        <w:color w:val="000080"/>
                        <w:sz w:val="10"/>
                      </w:rPr>
                      <w:t>(</w:t>
                    </w:r>
                    <w:r>
                      <w:rPr>
                        <w:rFonts w:ascii="Courier New"/>
                        <w:sz w:val="10"/>
                      </w:rPr>
                      <w:t>states</w:t>
                    </w:r>
                    <w:r>
                      <w:rPr>
                        <w:rFonts w:ascii="Courier New"/>
                        <w:b/>
                        <w:color w:val="000080"/>
                        <w:sz w:val="10"/>
                      </w:rPr>
                      <w:t>[</w:t>
                    </w:r>
                    <w:r>
                      <w:rPr>
                        <w:rFonts w:ascii="Courier New"/>
                        <w:sz w:val="10"/>
                      </w:rPr>
                      <w:t>S11_ID</w:t>
                    </w:r>
                    <w:r>
                      <w:rPr>
                        <w:rFonts w:ascii="Courier New"/>
                        <w:b/>
                        <w:color w:val="000080"/>
                        <w:sz w:val="10"/>
                      </w:rPr>
                      <w:t>].</w:t>
                    </w:r>
                    <w:r>
                      <w:rPr>
                        <w:rFonts w:ascii="Courier New"/>
                        <w:sz w:val="10"/>
                      </w:rPr>
                      <w:t>actives</w:t>
                    </w:r>
                    <w:r>
                      <w:rPr>
                        <w:rFonts w:ascii="Courier New"/>
                        <w:b/>
                        <w:color w:val="000080"/>
                        <w:sz w:val="10"/>
                      </w:rPr>
                      <w:t>[</w:t>
                    </w:r>
                    <w:r>
                      <w:rPr>
                        <w:rFonts w:ascii="Courier New"/>
                        <w:color w:val="FF8000"/>
                        <w:sz w:val="10"/>
                      </w:rPr>
                      <w:t>0</w:t>
                    </w:r>
                    <w:r>
                      <w:rPr>
                        <w:rFonts w:ascii="Courier New"/>
                        <w:b/>
                        <w:color w:val="000080"/>
                        <w:sz w:val="10"/>
                      </w:rPr>
                      <w:t xml:space="preserve">]); </w:t>
                    </w:r>
                    <w:r>
                      <w:rPr>
                        <w:rFonts w:ascii="Courier New"/>
                        <w:sz w:val="10"/>
                      </w:rPr>
                      <w:t>states</w:t>
                    </w:r>
                    <w:r>
                      <w:rPr>
                        <w:rFonts w:ascii="Courier New"/>
                        <w:b/>
                        <w:color w:val="000080"/>
                        <w:sz w:val="10"/>
                      </w:rPr>
                      <w:t>[</w:t>
                    </w:r>
                    <w:r>
                      <w:rPr>
                        <w:rFonts w:ascii="Courier New"/>
                        <w:sz w:val="10"/>
                      </w:rPr>
                      <w:t>S11_ID</w:t>
                    </w:r>
                    <w:r>
                      <w:rPr>
                        <w:rFonts w:ascii="Courier New"/>
                        <w:b/>
                        <w:color w:val="000080"/>
                        <w:sz w:val="10"/>
                      </w:rPr>
                      <w:t>].</w:t>
                    </w:r>
                    <w:r>
                      <w:rPr>
                        <w:rFonts w:ascii="Courier New"/>
                        <w:sz w:val="10"/>
                      </w:rPr>
                      <w:t>actives</w:t>
                    </w:r>
                    <w:r>
                      <w:rPr>
                        <w:rFonts w:ascii="Courier New"/>
                        <w:b/>
                        <w:color w:val="000080"/>
                        <w:sz w:val="10"/>
                      </w:rPr>
                      <w:t>[</w:t>
                    </w:r>
                    <w:r>
                      <w:rPr>
                        <w:rFonts w:ascii="Courier New"/>
                        <w:color w:val="FF8000"/>
                        <w:sz w:val="10"/>
                      </w:rPr>
                      <w:t>0</w:t>
                    </w:r>
                    <w:r>
                      <w:rPr>
                        <w:rFonts w:ascii="Courier New"/>
                        <w:b/>
                        <w:color w:val="000080"/>
                        <w:sz w:val="10"/>
                      </w:rPr>
                      <w:t>]=</w:t>
                    </w:r>
                    <w:r>
                      <w:rPr>
                        <w:rFonts w:ascii="Courier New"/>
                        <w:sz w:val="10"/>
                      </w:rPr>
                      <w:t>STATE_MAX</w:t>
                    </w:r>
                    <w:r>
                      <w:rPr>
                        <w:rFonts w:ascii="Courier New"/>
                        <w:b/>
                        <w:color w:val="000080"/>
                        <w:sz w:val="10"/>
                      </w:rPr>
                      <w:t xml:space="preserve">; </w:t>
                    </w:r>
                    <w:r>
                      <w:rPr>
                        <w:rFonts w:ascii="Courier New"/>
                        <w:sz w:val="10"/>
                      </w:rPr>
                      <w:t>Exit</w:t>
                    </w:r>
                    <w:r>
                      <w:rPr>
                        <w:rFonts w:ascii="Courier New"/>
                        <w:b/>
                        <w:color w:val="000080"/>
                        <w:sz w:val="10"/>
                      </w:rPr>
                      <w:t>(</w:t>
                    </w:r>
                    <w:r>
                      <w:rPr>
                        <w:rFonts w:ascii="Courier New"/>
                        <w:sz w:val="10"/>
                      </w:rPr>
                      <w:t>states</w:t>
                    </w:r>
                    <w:r>
                      <w:rPr>
                        <w:rFonts w:ascii="Courier New"/>
                        <w:b/>
                        <w:color w:val="000080"/>
                        <w:sz w:val="10"/>
                      </w:rPr>
                      <w:t>[</w:t>
                    </w:r>
                    <w:r>
                      <w:rPr>
                        <w:rFonts w:ascii="Courier New"/>
                        <w:sz w:val="10"/>
                      </w:rPr>
                      <w:t>S1_ID</w:t>
                    </w:r>
                    <w:r>
                      <w:rPr>
                        <w:rFonts w:ascii="Courier New"/>
                        <w:b/>
                        <w:color w:val="000080"/>
                        <w:sz w:val="10"/>
                      </w:rPr>
                      <w:t>].</w:t>
                    </w:r>
                    <w:r>
                      <w:rPr>
                        <w:rFonts w:ascii="Courier New"/>
                        <w:sz w:val="10"/>
                      </w:rPr>
                      <w:t>actives</w:t>
                    </w:r>
                    <w:r>
                      <w:rPr>
                        <w:rFonts w:ascii="Courier New"/>
                        <w:b/>
                        <w:color w:val="000080"/>
                        <w:sz w:val="10"/>
                      </w:rPr>
                      <w:t>[</w:t>
                    </w:r>
                    <w:r>
                      <w:rPr>
                        <w:rFonts w:ascii="Courier New"/>
                        <w:color w:val="FF8000"/>
                        <w:sz w:val="10"/>
                      </w:rPr>
                      <w:t>0</w:t>
                    </w:r>
                    <w:r>
                      <w:rPr>
                        <w:rFonts w:ascii="Courier New"/>
                        <w:b/>
                        <w:color w:val="000080"/>
                        <w:sz w:val="10"/>
                      </w:rPr>
                      <w:t xml:space="preserve">]); </w:t>
                    </w:r>
                    <w:r>
                      <w:rPr>
                        <w:rFonts w:ascii="Courier New"/>
                        <w:sz w:val="10"/>
                      </w:rPr>
                      <w:t>states</w:t>
                    </w:r>
                    <w:r>
                      <w:rPr>
                        <w:rFonts w:ascii="Courier New"/>
                        <w:b/>
                        <w:color w:val="000080"/>
                        <w:sz w:val="10"/>
                      </w:rPr>
                      <w:t>[</w:t>
                    </w:r>
                    <w:r>
                      <w:rPr>
                        <w:rFonts w:ascii="Courier New"/>
                        <w:sz w:val="10"/>
                      </w:rPr>
                      <w:t>S1_ID</w:t>
                    </w:r>
                    <w:r>
                      <w:rPr>
                        <w:rFonts w:ascii="Courier New"/>
                        <w:b/>
                        <w:color w:val="000080"/>
                        <w:sz w:val="10"/>
                      </w:rPr>
                      <w:t>].</w:t>
                    </w:r>
                    <w:r>
                      <w:rPr>
                        <w:rFonts w:ascii="Courier New"/>
                        <w:sz w:val="10"/>
                      </w:rPr>
                      <w:t>actives</w:t>
                    </w:r>
                    <w:r>
                      <w:rPr>
                        <w:rFonts w:ascii="Courier New"/>
                        <w:b/>
                        <w:color w:val="000080"/>
                        <w:sz w:val="10"/>
                      </w:rPr>
                      <w:t>[</w:t>
                    </w:r>
                    <w:r>
                      <w:rPr>
                        <w:rFonts w:ascii="Courier New"/>
                        <w:color w:val="FF8000"/>
                        <w:sz w:val="10"/>
                      </w:rPr>
                      <w:t>0</w:t>
                    </w:r>
                    <w:r>
                      <w:rPr>
                        <w:rFonts w:ascii="Courier New"/>
                        <w:b/>
                        <w:color w:val="000080"/>
                        <w:sz w:val="10"/>
                      </w:rPr>
                      <w:t>]=</w:t>
                    </w:r>
                    <w:r>
                      <w:rPr>
                        <w:rFonts w:ascii="Courier New"/>
                        <w:sz w:val="10"/>
                      </w:rPr>
                      <w:t>STATE_MAX</w:t>
                    </w:r>
                    <w:r>
                      <w:rPr>
                        <w:rFonts w:ascii="Courier New"/>
                        <w:b/>
                        <w:color w:val="000080"/>
                        <w:sz w:val="10"/>
                      </w:rPr>
                      <w:t xml:space="preserve">; </w:t>
                    </w:r>
                    <w:r>
                      <w:rPr>
                        <w:rFonts w:ascii="Courier New"/>
                        <w:b/>
                        <w:color w:val="0000FF"/>
                        <w:sz w:val="10"/>
                      </w:rPr>
                      <w:t xml:space="preserve">if </w:t>
                    </w:r>
                    <w:r>
                      <w:rPr>
                        <w:rFonts w:ascii="Courier New"/>
                        <w:b/>
                        <w:color w:val="000080"/>
                        <w:sz w:val="10"/>
                      </w:rPr>
                      <w:t>(</w:t>
                    </w:r>
                    <w:r>
                      <w:rPr>
                        <w:rFonts w:ascii="Courier New"/>
                        <w:sz w:val="10"/>
                      </w:rPr>
                      <w:t>guard1</w:t>
                    </w:r>
                    <w:r>
                      <w:rPr>
                        <w:rFonts w:ascii="Courier New"/>
                        <w:b/>
                        <w:color w:val="000080"/>
                        <w:sz w:val="10"/>
                      </w:rPr>
                      <w:t>) {</w:t>
                    </w:r>
                  </w:p>
                  <w:p w14:paraId="337ABD80" w14:textId="77777777" w:rsidR="00F611EB" w:rsidRDefault="00F611EB">
                    <w:pPr>
                      <w:spacing w:line="254" w:lineRule="auto"/>
                      <w:ind w:left="239" w:right="594"/>
                      <w:rPr>
                        <w:rFonts w:ascii="Courier New"/>
                        <w:b/>
                        <w:sz w:val="10"/>
                      </w:rPr>
                    </w:pPr>
                    <w:r>
                      <w:rPr>
                        <w:rFonts w:ascii="Courier New"/>
                        <w:sz w:val="10"/>
                      </w:rPr>
                      <w:t>Exit</w:t>
                    </w:r>
                    <w:r>
                      <w:rPr>
                        <w:rFonts w:ascii="Courier New"/>
                        <w:b/>
                        <w:color w:val="000080"/>
                        <w:sz w:val="10"/>
                      </w:rPr>
                      <w:t>(</w:t>
                    </w:r>
                    <w:r>
                      <w:rPr>
                        <w:rFonts w:ascii="Courier New"/>
                        <w:sz w:val="10"/>
                      </w:rPr>
                      <w:t>S1_ID</w:t>
                    </w:r>
                    <w:r>
                      <w:rPr>
                        <w:rFonts w:ascii="Courier New"/>
                        <w:b/>
                        <w:color w:val="000080"/>
                        <w:sz w:val="10"/>
                      </w:rPr>
                      <w:t xml:space="preserve">); </w:t>
                    </w:r>
                    <w:proofErr w:type="spellStart"/>
                    <w:r>
                      <w:rPr>
                        <w:rFonts w:ascii="Courier New"/>
                        <w:sz w:val="10"/>
                        <w:u w:val="single"/>
                      </w:rPr>
                      <w:t>activeStateID</w:t>
                    </w:r>
                    <w:proofErr w:type="spellEnd"/>
                    <w:r>
                      <w:rPr>
                        <w:rFonts w:ascii="Courier New"/>
                        <w:sz w:val="10"/>
                        <w:u w:val="single"/>
                      </w:rPr>
                      <w:t xml:space="preserve"> </w:t>
                    </w:r>
                    <w:r>
                      <w:rPr>
                        <w:rFonts w:ascii="Courier New"/>
                        <w:b/>
                        <w:color w:val="000080"/>
                        <w:sz w:val="10"/>
                      </w:rPr>
                      <w:t>=</w:t>
                    </w:r>
                    <w:r>
                      <w:rPr>
                        <w:rFonts w:ascii="Courier New"/>
                        <w:b/>
                        <w:color w:val="000080"/>
                        <w:spacing w:val="-18"/>
                        <w:sz w:val="10"/>
                      </w:rPr>
                      <w:t xml:space="preserve"> </w:t>
                    </w:r>
                    <w:r>
                      <w:rPr>
                        <w:rFonts w:ascii="Courier New"/>
                        <w:sz w:val="10"/>
                      </w:rPr>
                      <w:t>STATE_MAX</w:t>
                    </w:r>
                    <w:r>
                      <w:rPr>
                        <w:rFonts w:ascii="Courier New"/>
                        <w:b/>
                        <w:color w:val="000080"/>
                        <w:sz w:val="10"/>
                      </w:rPr>
                      <w:t>;</w:t>
                    </w:r>
                  </w:p>
                  <w:p w14:paraId="06C4B0F8" w14:textId="77777777" w:rsidR="00F611EB" w:rsidRDefault="00F611EB">
                    <w:pPr>
                      <w:spacing w:line="113" w:lineRule="exact"/>
                      <w:ind w:left="119" w:right="65"/>
                      <w:rPr>
                        <w:rFonts w:ascii="Courier New"/>
                        <w:b/>
                        <w:sz w:val="10"/>
                      </w:rPr>
                    </w:pPr>
                    <w:r>
                      <w:rPr>
                        <w:rFonts w:ascii="Courier New"/>
                        <w:b/>
                        <w:color w:val="000080"/>
                        <w:sz w:val="10"/>
                      </w:rPr>
                      <w:t xml:space="preserve">} </w:t>
                    </w:r>
                    <w:r>
                      <w:rPr>
                        <w:rFonts w:ascii="Courier New"/>
                        <w:b/>
                        <w:color w:val="0000FF"/>
                        <w:sz w:val="10"/>
                      </w:rPr>
                      <w:t xml:space="preserve">else </w:t>
                    </w:r>
                    <w:r>
                      <w:rPr>
                        <w:rFonts w:ascii="Courier New"/>
                        <w:b/>
                        <w:color w:val="000080"/>
                        <w:sz w:val="10"/>
                      </w:rPr>
                      <w:t>{</w:t>
                    </w:r>
                  </w:p>
                  <w:p w14:paraId="42C5C8ED" w14:textId="77777777" w:rsidR="00F611EB" w:rsidRDefault="00F611EB">
                    <w:pPr>
                      <w:spacing w:before="6" w:line="254" w:lineRule="auto"/>
                      <w:ind w:left="239" w:right="665"/>
                      <w:rPr>
                        <w:rFonts w:ascii="Courier New"/>
                        <w:b/>
                        <w:sz w:val="10"/>
                      </w:rPr>
                    </w:pPr>
                    <w:r>
                      <w:rPr>
                        <w:rFonts w:ascii="Courier New"/>
                        <w:sz w:val="10"/>
                      </w:rPr>
                      <w:t>Exit</w:t>
                    </w:r>
                    <w:r>
                      <w:rPr>
                        <w:rFonts w:ascii="Courier New"/>
                        <w:b/>
                        <w:color w:val="000080"/>
                        <w:sz w:val="10"/>
                      </w:rPr>
                      <w:t>(</w:t>
                    </w:r>
                    <w:r>
                      <w:rPr>
                        <w:rFonts w:ascii="Courier New"/>
                        <w:sz w:val="10"/>
                      </w:rPr>
                      <w:t>S1_ID</w:t>
                    </w:r>
                    <w:r>
                      <w:rPr>
                        <w:rFonts w:ascii="Courier New"/>
                        <w:b/>
                        <w:color w:val="000080"/>
                        <w:sz w:val="10"/>
                      </w:rPr>
                      <w:t xml:space="preserve">); </w:t>
                    </w:r>
                    <w:proofErr w:type="spellStart"/>
                    <w:r>
                      <w:rPr>
                        <w:rFonts w:ascii="Courier New"/>
                        <w:sz w:val="10"/>
                      </w:rPr>
                      <w:t>activeStateID</w:t>
                    </w:r>
                    <w:proofErr w:type="spellEnd"/>
                    <w:r>
                      <w:rPr>
                        <w:rFonts w:ascii="Courier New"/>
                        <w:sz w:val="10"/>
                      </w:rPr>
                      <w:t xml:space="preserve"> </w:t>
                    </w:r>
                    <w:r>
                      <w:rPr>
                        <w:rFonts w:ascii="Courier New"/>
                        <w:b/>
                        <w:color w:val="000080"/>
                        <w:sz w:val="10"/>
                      </w:rPr>
                      <w:t xml:space="preserve">= </w:t>
                    </w:r>
                    <w:r>
                      <w:rPr>
                        <w:rFonts w:ascii="Courier New"/>
                        <w:sz w:val="10"/>
                      </w:rPr>
                      <w:t>S2_ID</w:t>
                    </w:r>
                    <w:r>
                      <w:rPr>
                        <w:rFonts w:ascii="Courier New"/>
                        <w:b/>
                        <w:color w:val="000080"/>
                        <w:sz w:val="10"/>
                      </w:rPr>
                      <w:t xml:space="preserve">; </w:t>
                    </w:r>
                    <w:r>
                      <w:rPr>
                        <w:rFonts w:ascii="Courier New"/>
                        <w:sz w:val="10"/>
                      </w:rPr>
                      <w:t>Entry</w:t>
                    </w:r>
                    <w:r>
                      <w:rPr>
                        <w:rFonts w:ascii="Courier New"/>
                        <w:b/>
                        <w:color w:val="000080"/>
                        <w:sz w:val="10"/>
                      </w:rPr>
                      <w:t>(</w:t>
                    </w:r>
                    <w:r>
                      <w:rPr>
                        <w:rFonts w:ascii="Courier New"/>
                        <w:sz w:val="10"/>
                      </w:rPr>
                      <w:t>S2_ID</w:t>
                    </w:r>
                    <w:r>
                      <w:rPr>
                        <w:rFonts w:ascii="Courier New"/>
                        <w:b/>
                        <w:color w:val="000080"/>
                        <w:sz w:val="10"/>
                      </w:rPr>
                      <w:t>);</w:t>
                    </w:r>
                  </w:p>
                  <w:p w14:paraId="38B9F3BB" w14:textId="77777777" w:rsidR="00F611EB" w:rsidRDefault="00F611EB">
                    <w:pPr>
                      <w:spacing w:line="113" w:lineRule="exact"/>
                      <w:ind w:left="239" w:right="65"/>
                      <w:rPr>
                        <w:rFonts w:ascii="Courier New"/>
                        <w:b/>
                        <w:sz w:val="10"/>
                      </w:rPr>
                    </w:pPr>
                    <w:r>
                      <w:rPr>
                        <w:rFonts w:ascii="Courier New"/>
                        <w:color w:val="8000FF"/>
                        <w:sz w:val="10"/>
                        <w:u w:val="single" w:color="8000FF"/>
                      </w:rPr>
                      <w:t xml:space="preserve">unsigned </w:t>
                    </w:r>
                    <w:proofErr w:type="spellStart"/>
                    <w:r>
                      <w:rPr>
                        <w:rFonts w:ascii="Courier New"/>
                        <w:color w:val="8000FF"/>
                        <w:sz w:val="10"/>
                      </w:rPr>
                      <w:t>int</w:t>
                    </w:r>
                    <w:proofErr w:type="spellEnd"/>
                    <w:r>
                      <w:rPr>
                        <w:rFonts w:ascii="Courier New"/>
                        <w:color w:val="8000FF"/>
                        <w:sz w:val="10"/>
                      </w:rPr>
                      <w:t xml:space="preserve"> </w:t>
                    </w:r>
                    <w:r>
                      <w:rPr>
                        <w:rFonts w:ascii="Courier New"/>
                        <w:sz w:val="10"/>
                      </w:rPr>
                      <w:t>S2_Region1_dh1</w:t>
                    </w:r>
                    <w:r>
                      <w:rPr>
                        <w:rFonts w:ascii="Courier New"/>
                        <w:b/>
                        <w:color w:val="000080"/>
                        <w:sz w:val="10"/>
                      </w:rPr>
                      <w:t>;</w:t>
                    </w:r>
                  </w:p>
                  <w:p w14:paraId="50C81949" w14:textId="77777777" w:rsidR="00F611EB" w:rsidRDefault="00F611EB">
                    <w:pPr>
                      <w:spacing w:before="6"/>
                      <w:ind w:left="239" w:right="-1"/>
                      <w:rPr>
                        <w:rFonts w:ascii="Courier New"/>
                        <w:b/>
                        <w:sz w:val="10"/>
                      </w:rPr>
                    </w:pPr>
                    <w:r>
                      <w:rPr>
                        <w:rFonts w:ascii="Courier New"/>
                        <w:b/>
                        <w:color w:val="0000FF"/>
                        <w:sz w:val="10"/>
                        <w:u w:val="single" w:color="0000FF"/>
                      </w:rPr>
                      <w:t xml:space="preserve">if </w:t>
                    </w:r>
                    <w:r>
                      <w:rPr>
                        <w:rFonts w:ascii="Courier New"/>
                        <w:b/>
                        <w:color w:val="000080"/>
                        <w:sz w:val="10"/>
                      </w:rPr>
                      <w:t>(</w:t>
                    </w:r>
                    <w:r>
                      <w:rPr>
                        <w:rFonts w:ascii="Courier New"/>
                        <w:sz w:val="10"/>
                        <w:u w:val="single"/>
                      </w:rPr>
                      <w:t>states</w:t>
                    </w:r>
                    <w:r>
                      <w:rPr>
                        <w:rFonts w:ascii="Courier New"/>
                        <w:b/>
                        <w:color w:val="000080"/>
                        <w:sz w:val="10"/>
                      </w:rPr>
                      <w:t>[</w:t>
                    </w:r>
                    <w:r>
                      <w:rPr>
                        <w:rFonts w:ascii="Courier New"/>
                        <w:sz w:val="10"/>
                        <w:u w:val="single"/>
                      </w:rPr>
                      <w:t>S2_ID</w:t>
                    </w:r>
                    <w:proofErr w:type="gramStart"/>
                    <w:r>
                      <w:rPr>
                        <w:rFonts w:ascii="Courier New"/>
                        <w:b/>
                        <w:color w:val="000080"/>
                        <w:sz w:val="10"/>
                        <w:u w:val="single" w:color="000000"/>
                      </w:rPr>
                      <w:t>].</w:t>
                    </w:r>
                    <w:proofErr w:type="spellStart"/>
                    <w:r>
                      <w:rPr>
                        <w:rFonts w:ascii="Courier New"/>
                        <w:sz w:val="10"/>
                        <w:u w:val="single"/>
                      </w:rPr>
                      <w:t>previousStates</w:t>
                    </w:r>
                    <w:proofErr w:type="spellEnd"/>
                    <w:proofErr w:type="gramEnd"/>
                    <w:r>
                      <w:rPr>
                        <w:rFonts w:ascii="Courier New"/>
                        <w:b/>
                        <w:color w:val="000080"/>
                        <w:sz w:val="10"/>
                      </w:rPr>
                      <w:t>[</w:t>
                    </w:r>
                    <w:r>
                      <w:rPr>
                        <w:rFonts w:ascii="Courier New"/>
                        <w:color w:val="FF8000"/>
                        <w:sz w:val="10"/>
                      </w:rPr>
                      <w:t>0</w:t>
                    </w:r>
                    <w:r>
                      <w:rPr>
                        <w:rFonts w:ascii="Courier New"/>
                        <w:b/>
                        <w:color w:val="000080"/>
                        <w:sz w:val="10"/>
                      </w:rPr>
                      <w:t>]</w:t>
                    </w:r>
                  </w:p>
                  <w:p w14:paraId="277EE2E2" w14:textId="77777777" w:rsidR="00F611EB" w:rsidRDefault="00F611EB">
                    <w:pPr>
                      <w:spacing w:before="6"/>
                      <w:ind w:left="454" w:right="347"/>
                      <w:jc w:val="center"/>
                      <w:rPr>
                        <w:rFonts w:ascii="Courier New"/>
                        <w:b/>
                        <w:sz w:val="10"/>
                      </w:rPr>
                    </w:pPr>
                    <w:r>
                      <w:rPr>
                        <w:rFonts w:ascii="Courier New"/>
                        <w:b/>
                        <w:color w:val="000080"/>
                        <w:sz w:val="10"/>
                      </w:rPr>
                      <w:t xml:space="preserve">!= </w:t>
                    </w:r>
                    <w:r>
                      <w:rPr>
                        <w:rFonts w:ascii="Courier New"/>
                        <w:sz w:val="10"/>
                      </w:rPr>
                      <w:t>STATE_MAX</w:t>
                    </w:r>
                    <w:r>
                      <w:rPr>
                        <w:rFonts w:ascii="Courier New"/>
                        <w:b/>
                        <w:color w:val="000080"/>
                        <w:sz w:val="10"/>
                      </w:rPr>
                      <w:t>) {</w:t>
                    </w:r>
                  </w:p>
                  <w:p w14:paraId="49D2B804" w14:textId="77777777" w:rsidR="00F611EB" w:rsidRDefault="00F611EB">
                    <w:pPr>
                      <w:spacing w:before="6" w:line="254" w:lineRule="auto"/>
                      <w:ind w:left="477" w:right="-1" w:hanging="119"/>
                      <w:rPr>
                        <w:rFonts w:ascii="Courier New"/>
                        <w:b/>
                        <w:sz w:val="10"/>
                      </w:rPr>
                    </w:pPr>
                    <w:r>
                      <w:rPr>
                        <w:rFonts w:ascii="Courier New"/>
                        <w:sz w:val="10"/>
                        <w:u w:val="single"/>
                      </w:rPr>
                      <w:t xml:space="preserve">S2_Region1_dh1 </w:t>
                    </w:r>
                    <w:r>
                      <w:rPr>
                        <w:rFonts w:ascii="Courier New"/>
                        <w:b/>
                        <w:color w:val="000080"/>
                        <w:sz w:val="10"/>
                      </w:rPr>
                      <w:t xml:space="preserve">= </w:t>
                    </w:r>
                    <w:r>
                      <w:rPr>
                        <w:rFonts w:ascii="Courier New"/>
                        <w:spacing w:val="-1"/>
                        <w:sz w:val="10"/>
                        <w:u w:val="single"/>
                      </w:rPr>
                      <w:t>states</w:t>
                    </w:r>
                    <w:r>
                      <w:rPr>
                        <w:rFonts w:ascii="Courier New"/>
                        <w:b/>
                        <w:color w:val="000080"/>
                        <w:spacing w:val="-1"/>
                        <w:sz w:val="10"/>
                      </w:rPr>
                      <w:t>[</w:t>
                    </w:r>
                    <w:r>
                      <w:rPr>
                        <w:rFonts w:ascii="Courier New"/>
                        <w:spacing w:val="-1"/>
                        <w:sz w:val="10"/>
                        <w:u w:val="single"/>
                      </w:rPr>
                      <w:t>S2_ID</w:t>
                    </w:r>
                    <w:proofErr w:type="gramStart"/>
                    <w:r>
                      <w:rPr>
                        <w:rFonts w:ascii="Courier New"/>
                        <w:b/>
                        <w:color w:val="000080"/>
                        <w:spacing w:val="-1"/>
                        <w:sz w:val="10"/>
                        <w:u w:val="single" w:color="000000"/>
                      </w:rPr>
                      <w:t>].</w:t>
                    </w:r>
                    <w:proofErr w:type="spellStart"/>
                    <w:r>
                      <w:rPr>
                        <w:rFonts w:ascii="Courier New"/>
                        <w:spacing w:val="-1"/>
                        <w:sz w:val="10"/>
                        <w:u w:val="single"/>
                      </w:rPr>
                      <w:t>previousStates</w:t>
                    </w:r>
                    <w:proofErr w:type="spellEnd"/>
                    <w:proofErr w:type="gramEnd"/>
                    <w:r>
                      <w:rPr>
                        <w:rFonts w:ascii="Courier New"/>
                        <w:b/>
                        <w:color w:val="000080"/>
                        <w:spacing w:val="-1"/>
                        <w:sz w:val="10"/>
                      </w:rPr>
                      <w:t>[</w:t>
                    </w:r>
                    <w:r>
                      <w:rPr>
                        <w:rFonts w:ascii="Courier New"/>
                        <w:color w:val="FF8000"/>
                        <w:spacing w:val="-1"/>
                        <w:sz w:val="10"/>
                      </w:rPr>
                      <w:t>0</w:t>
                    </w:r>
                    <w:r>
                      <w:rPr>
                        <w:rFonts w:ascii="Courier New"/>
                        <w:b/>
                        <w:color w:val="000080"/>
                        <w:spacing w:val="-1"/>
                        <w:sz w:val="10"/>
                        <w:u w:val="single" w:color="000080"/>
                      </w:rPr>
                      <w:t>];</w:t>
                    </w:r>
                  </w:p>
                  <w:p w14:paraId="33EA48F8" w14:textId="77777777" w:rsidR="00F611EB" w:rsidRDefault="00F611EB">
                    <w:pPr>
                      <w:spacing w:line="113" w:lineRule="exact"/>
                      <w:ind w:left="359" w:right="65"/>
                      <w:rPr>
                        <w:rFonts w:ascii="Courier New"/>
                        <w:b/>
                        <w:sz w:val="10"/>
                      </w:rPr>
                    </w:pPr>
                    <w:r>
                      <w:rPr>
                        <w:rFonts w:ascii="Courier New"/>
                        <w:sz w:val="10"/>
                        <w:u w:val="single"/>
                      </w:rPr>
                      <w:t>Entry</w:t>
                    </w:r>
                    <w:r>
                      <w:rPr>
                        <w:rFonts w:ascii="Courier New"/>
                        <w:b/>
                        <w:color w:val="000080"/>
                        <w:sz w:val="10"/>
                      </w:rPr>
                      <w:t>(</w:t>
                    </w:r>
                    <w:r>
                      <w:rPr>
                        <w:rFonts w:ascii="Courier New"/>
                        <w:sz w:val="10"/>
                        <w:u w:val="single"/>
                      </w:rPr>
                      <w:t>S2_Region1_dh1</w:t>
                    </w:r>
                    <w:r>
                      <w:rPr>
                        <w:rFonts w:ascii="Courier New"/>
                        <w:b/>
                        <w:color w:val="000080"/>
                        <w:sz w:val="10"/>
                        <w:u w:val="single" w:color="000000"/>
                      </w:rPr>
                      <w:t>);</w:t>
                    </w:r>
                  </w:p>
                  <w:p w14:paraId="3DFE31ED" w14:textId="77777777" w:rsidR="00F611EB" w:rsidRDefault="00F611EB">
                    <w:pPr>
                      <w:spacing w:before="6" w:line="254" w:lineRule="auto"/>
                      <w:ind w:left="359" w:right="-1"/>
                      <w:rPr>
                        <w:rFonts w:ascii="Courier New"/>
                        <w:b/>
                        <w:sz w:val="10"/>
                      </w:rPr>
                    </w:pPr>
                    <w:r>
                      <w:rPr>
                        <w:rFonts w:ascii="Courier New"/>
                        <w:b/>
                        <w:color w:val="0000FF"/>
                        <w:sz w:val="10"/>
                        <w:u w:val="single" w:color="0000FF"/>
                      </w:rPr>
                      <w:t xml:space="preserve">if </w:t>
                    </w:r>
                    <w:r>
                      <w:rPr>
                        <w:rFonts w:ascii="Courier New"/>
                        <w:b/>
                        <w:color w:val="000080"/>
                        <w:sz w:val="10"/>
                      </w:rPr>
                      <w:t>(</w:t>
                    </w:r>
                    <w:r>
                      <w:rPr>
                        <w:rFonts w:ascii="Courier New"/>
                        <w:sz w:val="10"/>
                        <w:u w:val="single"/>
                      </w:rPr>
                      <w:t>S21_ID</w:t>
                    </w:r>
                    <w:r>
                      <w:rPr>
                        <w:rFonts w:ascii="Courier New"/>
                        <w:b/>
                        <w:color w:val="000080"/>
                        <w:sz w:val="10"/>
                        <w:u w:val="single" w:color="000000"/>
                      </w:rPr>
                      <w:t>==</w:t>
                    </w:r>
                    <w:r>
                      <w:rPr>
                        <w:rFonts w:ascii="Courier New"/>
                        <w:sz w:val="10"/>
                        <w:u w:val="single"/>
                      </w:rPr>
                      <w:t>S2_Region1_dh1</w:t>
                    </w:r>
                    <w:r>
                      <w:rPr>
                        <w:rFonts w:ascii="Courier New"/>
                        <w:b/>
                        <w:color w:val="000080"/>
                        <w:sz w:val="10"/>
                      </w:rPr>
                      <w:t xml:space="preserve">) </w:t>
                    </w:r>
                    <w:proofErr w:type="gramStart"/>
                    <w:r>
                      <w:rPr>
                        <w:rFonts w:ascii="Courier New"/>
                        <w:b/>
                        <w:color w:val="000080"/>
                        <w:sz w:val="10"/>
                      </w:rPr>
                      <w:t xml:space="preserve">{ </w:t>
                    </w:r>
                    <w:r>
                      <w:rPr>
                        <w:rFonts w:ascii="Courier New"/>
                        <w:color w:val="8000FF"/>
                        <w:sz w:val="10"/>
                        <w:u w:val="single" w:color="8000FF"/>
                      </w:rPr>
                      <w:t>unsigned</w:t>
                    </w:r>
                    <w:proofErr w:type="gramEnd"/>
                    <w:r>
                      <w:rPr>
                        <w:rFonts w:ascii="Courier New"/>
                        <w:color w:val="8000FF"/>
                        <w:sz w:val="10"/>
                        <w:u w:val="single" w:color="8000FF"/>
                      </w:rPr>
                      <w:t xml:space="preserve"> </w:t>
                    </w:r>
                    <w:proofErr w:type="spellStart"/>
                    <w:r>
                      <w:rPr>
                        <w:rFonts w:ascii="Courier New"/>
                        <w:color w:val="8000FF"/>
                        <w:sz w:val="10"/>
                      </w:rPr>
                      <w:t>int</w:t>
                    </w:r>
                    <w:proofErr w:type="spellEnd"/>
                    <w:r>
                      <w:rPr>
                        <w:rFonts w:ascii="Courier New"/>
                        <w:color w:val="8000FF"/>
                        <w:sz w:val="10"/>
                      </w:rPr>
                      <w:t xml:space="preserve"> </w:t>
                    </w:r>
                    <w:r>
                      <w:rPr>
                        <w:rFonts w:ascii="Courier New"/>
                        <w:sz w:val="10"/>
                      </w:rPr>
                      <w:t xml:space="preserve">S21_Region1_dh1 </w:t>
                    </w:r>
                    <w:r>
                      <w:rPr>
                        <w:rFonts w:ascii="Courier New"/>
                        <w:b/>
                        <w:color w:val="000080"/>
                        <w:sz w:val="10"/>
                      </w:rPr>
                      <w:t xml:space="preserve">= </w:t>
                    </w:r>
                    <w:r>
                      <w:rPr>
                        <w:rFonts w:ascii="Courier New"/>
                        <w:sz w:val="10"/>
                        <w:u w:val="single"/>
                      </w:rPr>
                      <w:t>states</w:t>
                    </w:r>
                    <w:r>
                      <w:rPr>
                        <w:rFonts w:ascii="Courier New"/>
                        <w:b/>
                        <w:color w:val="000080"/>
                        <w:sz w:val="10"/>
                      </w:rPr>
                      <w:t>[</w:t>
                    </w:r>
                    <w:r>
                      <w:rPr>
                        <w:rFonts w:ascii="Courier New"/>
                        <w:sz w:val="10"/>
                        <w:u w:val="single"/>
                      </w:rPr>
                      <w:t>S21_ID</w:t>
                    </w:r>
                    <w:r>
                      <w:rPr>
                        <w:rFonts w:ascii="Courier New"/>
                        <w:b/>
                        <w:color w:val="000080"/>
                        <w:sz w:val="10"/>
                        <w:u w:val="single" w:color="000000"/>
                      </w:rPr>
                      <w:t>].</w:t>
                    </w:r>
                    <w:proofErr w:type="spellStart"/>
                    <w:r>
                      <w:rPr>
                        <w:rFonts w:ascii="Courier New"/>
                        <w:sz w:val="10"/>
                        <w:u w:val="single"/>
                      </w:rPr>
                      <w:t>previousStates</w:t>
                    </w:r>
                    <w:proofErr w:type="spellEnd"/>
                    <w:r>
                      <w:rPr>
                        <w:rFonts w:ascii="Courier New"/>
                        <w:b/>
                        <w:color w:val="000080"/>
                        <w:sz w:val="10"/>
                      </w:rPr>
                      <w:t>[</w:t>
                    </w:r>
                    <w:r>
                      <w:rPr>
                        <w:rFonts w:ascii="Courier New"/>
                        <w:color w:val="FF8000"/>
                        <w:sz w:val="10"/>
                      </w:rPr>
                      <w:t>0</w:t>
                    </w:r>
                    <w:r>
                      <w:rPr>
                        <w:rFonts w:ascii="Courier New"/>
                        <w:b/>
                        <w:color w:val="000080"/>
                        <w:sz w:val="10"/>
                        <w:u w:val="single" w:color="000080"/>
                      </w:rPr>
                      <w:t>];</w:t>
                    </w:r>
                  </w:p>
                  <w:p w14:paraId="5BCE3726" w14:textId="77777777" w:rsidR="00F611EB" w:rsidRDefault="00F611EB">
                    <w:pPr>
                      <w:spacing w:line="113" w:lineRule="exact"/>
                      <w:ind w:left="454" w:right="510"/>
                      <w:jc w:val="center"/>
                      <w:rPr>
                        <w:rFonts w:ascii="Courier New"/>
                        <w:b/>
                        <w:sz w:val="10"/>
                      </w:rPr>
                    </w:pPr>
                    <w:r>
                      <w:rPr>
                        <w:rFonts w:ascii="Courier New"/>
                        <w:sz w:val="10"/>
                        <w:u w:val="single"/>
                      </w:rPr>
                      <w:t>Entry</w:t>
                    </w:r>
                    <w:r>
                      <w:rPr>
                        <w:rFonts w:ascii="Courier New"/>
                        <w:b/>
                        <w:color w:val="000080"/>
                        <w:sz w:val="10"/>
                      </w:rPr>
                      <w:t>(</w:t>
                    </w:r>
                    <w:r>
                      <w:rPr>
                        <w:rFonts w:ascii="Courier New"/>
                        <w:sz w:val="10"/>
                        <w:u w:val="single"/>
                      </w:rPr>
                      <w:t>S21_Region1_dh1</w:t>
                    </w:r>
                    <w:r>
                      <w:rPr>
                        <w:rFonts w:ascii="Courier New"/>
                        <w:b/>
                        <w:color w:val="000080"/>
                        <w:sz w:val="10"/>
                        <w:u w:val="single" w:color="000000"/>
                      </w:rPr>
                      <w:t>);</w:t>
                    </w:r>
                  </w:p>
                  <w:p w14:paraId="112695C8" w14:textId="77777777" w:rsidR="00F611EB" w:rsidRDefault="00F611EB">
                    <w:pPr>
                      <w:spacing w:before="6"/>
                      <w:ind w:left="359"/>
                      <w:rPr>
                        <w:rFonts w:ascii="Courier New"/>
                        <w:b/>
                        <w:sz w:val="10"/>
                      </w:rPr>
                    </w:pPr>
                    <w:r>
                      <w:rPr>
                        <w:rFonts w:ascii="Courier New"/>
                        <w:b/>
                        <w:color w:val="000080"/>
                        <w:w w:val="99"/>
                        <w:sz w:val="10"/>
                      </w:rPr>
                      <w:t>}</w:t>
                    </w:r>
                  </w:p>
                  <w:p w14:paraId="104CDF7E" w14:textId="77777777" w:rsidR="00F611EB" w:rsidRDefault="00F611EB">
                    <w:pPr>
                      <w:spacing w:before="6" w:line="254" w:lineRule="auto"/>
                      <w:ind w:left="359" w:right="-1" w:hanging="120"/>
                      <w:rPr>
                        <w:rFonts w:ascii="Courier New"/>
                        <w:b/>
                        <w:sz w:val="10"/>
                      </w:rPr>
                    </w:pPr>
                    <w:r>
                      <w:rPr>
                        <w:rFonts w:ascii="Courier New"/>
                        <w:b/>
                        <w:color w:val="000080"/>
                        <w:sz w:val="10"/>
                      </w:rPr>
                      <w:t xml:space="preserve">} </w:t>
                    </w:r>
                    <w:r>
                      <w:rPr>
                        <w:rFonts w:ascii="Courier New"/>
                        <w:b/>
                        <w:color w:val="0000FF"/>
                        <w:sz w:val="10"/>
                        <w:u w:val="single" w:color="0000FF"/>
                      </w:rPr>
                      <w:t xml:space="preserve">else </w:t>
                    </w:r>
                    <w:proofErr w:type="gramStart"/>
                    <w:r>
                      <w:rPr>
                        <w:rFonts w:ascii="Courier New"/>
                        <w:b/>
                        <w:color w:val="000080"/>
                        <w:sz w:val="10"/>
                      </w:rPr>
                      <w:t xml:space="preserve">{ </w:t>
                    </w:r>
                    <w:r>
                      <w:rPr>
                        <w:rFonts w:ascii="Courier New"/>
                        <w:sz w:val="10"/>
                        <w:u w:val="single"/>
                      </w:rPr>
                      <w:t>states</w:t>
                    </w:r>
                    <w:proofErr w:type="gramEnd"/>
                    <w:r>
                      <w:rPr>
                        <w:rFonts w:ascii="Courier New"/>
                        <w:b/>
                        <w:color w:val="000080"/>
                        <w:sz w:val="10"/>
                      </w:rPr>
                      <w:t>[</w:t>
                    </w:r>
                    <w:r>
                      <w:rPr>
                        <w:rFonts w:ascii="Courier New"/>
                        <w:sz w:val="10"/>
                        <w:u w:val="single"/>
                      </w:rPr>
                      <w:t>S2_ID</w:t>
                    </w:r>
                    <w:r>
                      <w:rPr>
                        <w:rFonts w:ascii="Courier New"/>
                        <w:b/>
                        <w:color w:val="000080"/>
                        <w:sz w:val="10"/>
                        <w:u w:val="single" w:color="000000"/>
                      </w:rPr>
                      <w:t>].</w:t>
                    </w:r>
                    <w:r>
                      <w:rPr>
                        <w:rFonts w:ascii="Courier New"/>
                        <w:sz w:val="10"/>
                        <w:u w:val="single"/>
                      </w:rPr>
                      <w:t>actives</w:t>
                    </w:r>
                    <w:r>
                      <w:rPr>
                        <w:rFonts w:ascii="Courier New"/>
                        <w:b/>
                        <w:color w:val="000080"/>
                        <w:sz w:val="10"/>
                      </w:rPr>
                      <w:t>[</w:t>
                    </w:r>
                    <w:r>
                      <w:rPr>
                        <w:rFonts w:ascii="Courier New"/>
                        <w:color w:val="FF8000"/>
                        <w:sz w:val="10"/>
                      </w:rPr>
                      <w:t>0</w:t>
                    </w:r>
                    <w:r>
                      <w:rPr>
                        <w:rFonts w:ascii="Courier New"/>
                        <w:b/>
                        <w:color w:val="000080"/>
                        <w:sz w:val="10"/>
                        <w:u w:val="single" w:color="000080"/>
                      </w:rPr>
                      <w:t>]=</w:t>
                    </w:r>
                    <w:r>
                      <w:rPr>
                        <w:rFonts w:ascii="Courier New"/>
                        <w:sz w:val="10"/>
                        <w:u w:val="single" w:color="000080"/>
                      </w:rPr>
                      <w:t>S21_ID</w:t>
                    </w:r>
                    <w:r>
                      <w:rPr>
                        <w:rFonts w:ascii="Courier New"/>
                        <w:b/>
                        <w:color w:val="000080"/>
                        <w:sz w:val="10"/>
                      </w:rPr>
                      <w:t xml:space="preserve">; </w:t>
                    </w:r>
                    <w:r>
                      <w:rPr>
                        <w:rFonts w:ascii="Courier New"/>
                        <w:sz w:val="10"/>
                        <w:u w:val="single"/>
                      </w:rPr>
                      <w:t>Entry</w:t>
                    </w:r>
                    <w:r>
                      <w:rPr>
                        <w:rFonts w:ascii="Courier New"/>
                        <w:b/>
                        <w:color w:val="000080"/>
                        <w:sz w:val="10"/>
                      </w:rPr>
                      <w:t>(</w:t>
                    </w:r>
                    <w:r>
                      <w:rPr>
                        <w:rFonts w:ascii="Courier New"/>
                        <w:sz w:val="10"/>
                        <w:u w:val="single"/>
                      </w:rPr>
                      <w:t>S21_ID</w:t>
                    </w:r>
                    <w:r>
                      <w:rPr>
                        <w:rFonts w:ascii="Courier New"/>
                        <w:b/>
                        <w:color w:val="000080"/>
                        <w:sz w:val="10"/>
                        <w:u w:val="single" w:color="000000"/>
                      </w:rPr>
                      <w:t xml:space="preserve">); </w:t>
                    </w:r>
                    <w:r>
                      <w:rPr>
                        <w:rFonts w:ascii="Courier New"/>
                        <w:spacing w:val="-1"/>
                        <w:sz w:val="10"/>
                        <w:u w:val="single"/>
                      </w:rPr>
                      <w:t>states</w:t>
                    </w:r>
                    <w:r>
                      <w:rPr>
                        <w:rFonts w:ascii="Courier New"/>
                        <w:b/>
                        <w:color w:val="000080"/>
                        <w:spacing w:val="-1"/>
                        <w:sz w:val="10"/>
                      </w:rPr>
                      <w:t>[</w:t>
                    </w:r>
                    <w:r>
                      <w:rPr>
                        <w:rFonts w:ascii="Courier New"/>
                        <w:spacing w:val="-1"/>
                        <w:sz w:val="10"/>
                        <w:u w:val="single"/>
                      </w:rPr>
                      <w:t>S21_ID</w:t>
                    </w:r>
                    <w:r>
                      <w:rPr>
                        <w:rFonts w:ascii="Courier New"/>
                        <w:b/>
                        <w:color w:val="000080"/>
                        <w:spacing w:val="-1"/>
                        <w:sz w:val="10"/>
                        <w:u w:val="single" w:color="000000"/>
                      </w:rPr>
                      <w:t>].</w:t>
                    </w:r>
                    <w:r>
                      <w:rPr>
                        <w:rFonts w:ascii="Courier New"/>
                        <w:spacing w:val="-1"/>
                        <w:sz w:val="10"/>
                        <w:u w:val="single"/>
                      </w:rPr>
                      <w:t>actives</w:t>
                    </w:r>
                    <w:r>
                      <w:rPr>
                        <w:rFonts w:ascii="Courier New"/>
                        <w:b/>
                        <w:color w:val="000080"/>
                        <w:spacing w:val="-1"/>
                        <w:sz w:val="10"/>
                      </w:rPr>
                      <w:t>[</w:t>
                    </w:r>
                    <w:r>
                      <w:rPr>
                        <w:rFonts w:ascii="Courier New"/>
                        <w:color w:val="FF8000"/>
                        <w:spacing w:val="-1"/>
                        <w:sz w:val="10"/>
                      </w:rPr>
                      <w:t>0</w:t>
                    </w:r>
                    <w:r>
                      <w:rPr>
                        <w:rFonts w:ascii="Courier New"/>
                        <w:b/>
                        <w:color w:val="000080"/>
                        <w:spacing w:val="-1"/>
                        <w:sz w:val="10"/>
                        <w:u w:val="single" w:color="000080"/>
                      </w:rPr>
                      <w:t>]=</w:t>
                    </w:r>
                    <w:r>
                      <w:rPr>
                        <w:rFonts w:ascii="Courier New"/>
                        <w:spacing w:val="-1"/>
                        <w:sz w:val="10"/>
                        <w:u w:val="single" w:color="000080"/>
                      </w:rPr>
                      <w:t>S211_ID</w:t>
                    </w:r>
                    <w:r>
                      <w:rPr>
                        <w:rFonts w:ascii="Courier New"/>
                        <w:b/>
                        <w:color w:val="000080"/>
                        <w:spacing w:val="-1"/>
                        <w:sz w:val="10"/>
                      </w:rPr>
                      <w:t xml:space="preserve">; </w:t>
                    </w:r>
                    <w:r>
                      <w:rPr>
                        <w:rFonts w:ascii="Courier New"/>
                        <w:sz w:val="10"/>
                        <w:u w:val="single"/>
                      </w:rPr>
                      <w:t>Entry</w:t>
                    </w:r>
                    <w:r>
                      <w:rPr>
                        <w:rFonts w:ascii="Courier New"/>
                        <w:b/>
                        <w:color w:val="000080"/>
                        <w:sz w:val="10"/>
                      </w:rPr>
                      <w:t>(</w:t>
                    </w:r>
                    <w:r>
                      <w:rPr>
                        <w:rFonts w:ascii="Courier New"/>
                        <w:sz w:val="10"/>
                        <w:u w:val="single"/>
                      </w:rPr>
                      <w:t>S211_ID</w:t>
                    </w:r>
                    <w:r>
                      <w:rPr>
                        <w:rFonts w:ascii="Courier New"/>
                        <w:b/>
                        <w:color w:val="000080"/>
                        <w:sz w:val="10"/>
                        <w:u w:val="single" w:color="000000"/>
                      </w:rPr>
                      <w:t>);</w:t>
                    </w:r>
                  </w:p>
                  <w:p w14:paraId="7026A356" w14:textId="77777777" w:rsidR="00F611EB" w:rsidRDefault="00F611EB">
                    <w:pPr>
                      <w:spacing w:line="113" w:lineRule="exact"/>
                      <w:ind w:left="239"/>
                      <w:rPr>
                        <w:rFonts w:ascii="Courier New"/>
                        <w:b/>
                        <w:sz w:val="10"/>
                      </w:rPr>
                    </w:pPr>
                    <w:r>
                      <w:rPr>
                        <w:rFonts w:ascii="Courier New"/>
                        <w:b/>
                        <w:color w:val="000080"/>
                        <w:w w:val="99"/>
                        <w:sz w:val="10"/>
                      </w:rPr>
                      <w:t>}</w:t>
                    </w:r>
                  </w:p>
                  <w:p w14:paraId="15550DC9" w14:textId="77777777" w:rsidR="00F611EB" w:rsidRDefault="00F611EB">
                    <w:pPr>
                      <w:spacing w:before="6" w:line="102" w:lineRule="exact"/>
                      <w:ind w:left="119"/>
                      <w:rPr>
                        <w:rFonts w:ascii="Courier New"/>
                        <w:b/>
                        <w:sz w:val="10"/>
                      </w:rPr>
                    </w:pPr>
                    <w:r>
                      <w:rPr>
                        <w:rFonts w:ascii="Courier New"/>
                        <w:b/>
                        <w:color w:val="000080"/>
                        <w:w w:val="99"/>
                        <w:sz w:val="10"/>
                      </w:rPr>
                      <w:t>}</w:t>
                    </w:r>
                  </w:p>
                  <w:p w14:paraId="7AFE8F17" w14:textId="77777777" w:rsidR="00F611EB" w:rsidRDefault="00F611EB">
                    <w:pPr>
                      <w:spacing w:line="168" w:lineRule="exact"/>
                      <w:ind w:left="119" w:right="65"/>
                      <w:rPr>
                        <w:rFonts w:ascii="Calibri"/>
                        <w:sz w:val="15"/>
                      </w:rPr>
                    </w:pPr>
                    <w:proofErr w:type="spellStart"/>
                    <w:r>
                      <w:rPr>
                        <w:rFonts w:ascii="Courier New"/>
                        <w:sz w:val="10"/>
                      </w:rPr>
                      <w:t>systemState</w:t>
                    </w:r>
                    <w:proofErr w:type="spellEnd"/>
                    <w:r>
                      <w:rPr>
                        <w:rFonts w:ascii="Courier New"/>
                        <w:sz w:val="10"/>
                      </w:rPr>
                      <w:t xml:space="preserve"> </w:t>
                    </w:r>
                    <w:r>
                      <w:rPr>
                        <w:rFonts w:ascii="Courier New"/>
                        <w:b/>
                        <w:color w:val="000080"/>
                        <w:sz w:val="10"/>
                      </w:rPr>
                      <w:t xml:space="preserve">= </w:t>
                    </w:r>
                    <w:r>
                      <w:rPr>
                        <w:rFonts w:ascii="Courier New"/>
                        <w:sz w:val="10"/>
                      </w:rPr>
                      <w:t>EVENT_CONSUMED</w:t>
                    </w:r>
                    <w:r>
                      <w:rPr>
                        <w:rFonts w:ascii="Courier New"/>
                        <w:b/>
                        <w:color w:val="000080"/>
                        <w:sz w:val="10"/>
                      </w:rPr>
                      <w:t xml:space="preserve">; </w:t>
                    </w:r>
                    <w:r>
                      <w:rPr>
                        <w:rFonts w:ascii="Calibri"/>
                        <w:color w:val="FFFFFF"/>
                        <w:position w:val="-2"/>
                        <w:sz w:val="15"/>
                      </w:rPr>
                      <w:t>b</w:t>
                    </w:r>
                  </w:p>
                </w:txbxContent>
              </v:textbox>
            </v:shape>
            <v:shape id="_x0000_s2909" type="#_x0000_t202" style="position:absolute;left:3796;top:4725;width:60;height:100" filled="f" stroked="f">
              <v:textbox inset="0,0,0,0">
                <w:txbxContent>
                  <w:p w14:paraId="10A1B17E" w14:textId="77777777" w:rsidR="00F611EB" w:rsidRDefault="00F611EB">
                    <w:pPr>
                      <w:spacing w:line="100" w:lineRule="exact"/>
                      <w:rPr>
                        <w:rFonts w:ascii="Courier New"/>
                        <w:b/>
                        <w:sz w:val="10"/>
                      </w:rPr>
                    </w:pPr>
                    <w:r>
                      <w:rPr>
                        <w:rFonts w:ascii="Courier New"/>
                        <w:b/>
                        <w:color w:val="000080"/>
                        <w:w w:val="99"/>
                        <w:sz w:val="10"/>
                      </w:rPr>
                      <w:t>}</w:t>
                    </w:r>
                  </w:p>
                </w:txbxContent>
              </v:textbox>
            </v:shape>
            <w10:wrap anchorx="page"/>
          </v:group>
        </w:pict>
      </w:r>
      <w:r w:rsidR="003648A5">
        <w:t xml:space="preserve">The code generation patterns are not explicitly understand- able for the programmers to capture the control flow of the USM. Hence, it is challenging </w:t>
      </w:r>
      <w:del w:id="83" w:author="Microsoft Office User" w:date="2016-09-28T08:40:00Z">
        <w:r w:rsidR="003648A5" w:rsidDel="00264556">
          <w:delText xml:space="preserve"> </w:delText>
        </w:r>
      </w:del>
      <w:r w:rsidR="003648A5">
        <w:t xml:space="preserve">to  modify  the  topology  of the USM at the code level. Even, if the programmers could understand and modify the </w:t>
      </w:r>
      <w:proofErr w:type="gramStart"/>
      <w:r w:rsidR="003648A5">
        <w:t>code ,</w:t>
      </w:r>
      <w:proofErr w:type="gramEnd"/>
      <w:r w:rsidR="003648A5">
        <w:t xml:space="preserve"> it is still very difficult for </w:t>
      </w:r>
      <w:r w:rsidR="003648A5">
        <w:rPr>
          <w:spacing w:val="-4"/>
        </w:rPr>
        <w:t xml:space="preserve">RTE </w:t>
      </w:r>
      <w:r w:rsidR="003648A5">
        <w:t xml:space="preserve">tools to decipher and reflect the code changes to the model. Furthermore, it is very hard, if not impossible, to find common rules to reconstruct the original state machine from the code. This is the reason why existing </w:t>
      </w:r>
      <w:r w:rsidR="003648A5">
        <w:rPr>
          <w:spacing w:val="-4"/>
        </w:rPr>
        <w:t xml:space="preserve">RTE </w:t>
      </w:r>
      <w:r w:rsidR="003648A5">
        <w:t xml:space="preserve">tools such as </w:t>
      </w:r>
      <w:proofErr w:type="spellStart"/>
      <w:r w:rsidR="003648A5">
        <w:t>Rhapshody</w:t>
      </w:r>
      <w:proofErr w:type="spellEnd"/>
      <w:r w:rsidR="003648A5">
        <w:t xml:space="preserve"> have no way to recover the modified code to the original</w:t>
      </w:r>
      <w:r w:rsidR="003648A5">
        <w:rPr>
          <w:spacing w:val="14"/>
        </w:rPr>
        <w:t xml:space="preserve"> </w:t>
      </w:r>
      <w:r w:rsidR="003648A5">
        <w:t>USM.</w:t>
      </w:r>
    </w:p>
    <w:p w14:paraId="1BFD7BC6" w14:textId="77777777" w:rsidR="0009741E" w:rsidRDefault="003648A5" w:rsidP="003648A5">
      <w:pPr>
        <w:pStyle w:val="BodyText"/>
        <w:spacing w:before="12" w:line="249" w:lineRule="auto"/>
        <w:ind w:left="119" w:right="977" w:firstLine="199"/>
        <w:jc w:val="both"/>
      </w:pPr>
      <w:r>
        <w:t>Consequently, to interfere the high-level logic behavior of</w:t>
      </w:r>
      <w:r>
        <w:rPr>
          <w:w w:val="99"/>
        </w:rPr>
        <w:t xml:space="preserve"> </w:t>
      </w:r>
      <w:r>
        <w:t>the systems, the programmers must use the click-and-select</w:t>
      </w:r>
      <w:r>
        <w:rPr>
          <w:w w:val="99"/>
        </w:rPr>
        <w:t xml:space="preserve"> </w:t>
      </w:r>
      <w:r>
        <w:t>mechanism of modeling tools, which are, as previously, not</w:t>
      </w:r>
      <w:r>
        <w:rPr>
          <w:w w:val="99"/>
        </w:rPr>
        <w:t xml:space="preserve"> </w:t>
      </w:r>
      <w:r>
        <w:t>encouraged for the programmers to be efficient. Furthermore,</w:t>
      </w:r>
      <w:r>
        <w:rPr>
          <w:w w:val="99"/>
        </w:rPr>
        <w:t xml:space="preserve"> </w:t>
      </w:r>
      <w:r>
        <w:t>it does not guarantee the seamless collaboration between the</w:t>
      </w:r>
      <w:r>
        <w:rPr>
          <w:w w:val="99"/>
        </w:rPr>
        <w:t xml:space="preserve"> </w:t>
      </w:r>
      <w:r>
        <w:t xml:space="preserve">favored practices of the programmers and </w:t>
      </w:r>
      <w:proofErr w:type="gramStart"/>
      <w:r>
        <w:t>software  architects</w:t>
      </w:r>
      <w:proofErr w:type="gramEnd"/>
      <w:r>
        <w:t>.</w:t>
      </w:r>
    </w:p>
    <w:p w14:paraId="66820962" w14:textId="77777777" w:rsidR="0009741E" w:rsidRDefault="003648A5">
      <w:pPr>
        <w:pStyle w:val="BodyText"/>
        <w:spacing w:before="12" w:line="249" w:lineRule="auto"/>
        <w:ind w:left="119" w:right="977" w:firstLine="199"/>
        <w:jc w:val="both"/>
      </w:pPr>
      <w:r>
        <w:t>In the next section, we show how RAOES can handle this collaboration problem.</w:t>
      </w:r>
    </w:p>
    <w:p w14:paraId="25AEE61F" w14:textId="77777777" w:rsidR="0009741E" w:rsidRDefault="0009741E">
      <w:pPr>
        <w:pStyle w:val="BodyText"/>
        <w:spacing w:before="9"/>
      </w:pPr>
    </w:p>
    <w:p w14:paraId="41BEEDDB" w14:textId="77777777" w:rsidR="0009741E" w:rsidRDefault="003648A5">
      <w:pPr>
        <w:pStyle w:val="ListParagraph"/>
        <w:numPr>
          <w:ilvl w:val="0"/>
          <w:numId w:val="9"/>
        </w:numPr>
        <w:tabs>
          <w:tab w:val="left" w:pos="1978"/>
        </w:tabs>
        <w:ind w:left="1977" w:hanging="363"/>
        <w:jc w:val="left"/>
        <w:rPr>
          <w:sz w:val="16"/>
        </w:rPr>
      </w:pPr>
      <w:commentRangeStart w:id="84"/>
      <w:r>
        <w:rPr>
          <w:spacing w:val="5"/>
          <w:sz w:val="20"/>
        </w:rPr>
        <w:t>RAOES</w:t>
      </w:r>
      <w:r>
        <w:rPr>
          <w:spacing w:val="7"/>
          <w:sz w:val="20"/>
        </w:rPr>
        <w:t xml:space="preserve"> </w:t>
      </w:r>
      <w:r>
        <w:rPr>
          <w:spacing w:val="5"/>
          <w:sz w:val="20"/>
        </w:rPr>
        <w:t>O</w:t>
      </w:r>
      <w:r>
        <w:rPr>
          <w:spacing w:val="5"/>
          <w:sz w:val="16"/>
        </w:rPr>
        <w:t>VERVIEW</w:t>
      </w:r>
      <w:commentRangeEnd w:id="84"/>
      <w:r w:rsidR="00264556">
        <w:rPr>
          <w:rStyle w:val="CommentReference"/>
        </w:rPr>
        <w:commentReference w:id="84"/>
      </w:r>
    </w:p>
    <w:p w14:paraId="54B7C60C" w14:textId="77777777" w:rsidR="0009741E" w:rsidRDefault="003648A5">
      <w:pPr>
        <w:pStyle w:val="BodyText"/>
        <w:spacing w:before="145" w:line="249" w:lineRule="auto"/>
        <w:ind w:left="119" w:right="977" w:firstLine="199"/>
        <w:jc w:val="both"/>
      </w:pPr>
      <w:r>
        <w:t xml:space="preserve">The goal of </w:t>
      </w:r>
      <w:r>
        <w:rPr>
          <w:spacing w:val="-3"/>
        </w:rPr>
        <w:t xml:space="preserve">RAOES </w:t>
      </w:r>
      <w:r>
        <w:t>is to seamlessly support the collabo- ration of software architects and programmers in developing event-driven systems. In the latter, the behavior of active ob</w:t>
      </w:r>
      <w:del w:id="85" w:author="Microsoft Office User" w:date="2016-09-28T09:11:00Z">
        <w:r w:rsidDel="00B15C2D">
          <w:delText xml:space="preserve">- </w:delText>
        </w:r>
      </w:del>
      <w:r>
        <w:t>jects is specified by using UML State Machines. As</w:t>
      </w:r>
      <w:r>
        <w:rPr>
          <w:spacing w:val="-24"/>
        </w:rPr>
        <w:t xml:space="preserve"> </w:t>
      </w:r>
      <w:r>
        <w:t xml:space="preserve">previously described, it is very difficult to reconstruct the original model from the generated code since there is no bijective mapping between these artifacts. Therefore, </w:t>
      </w:r>
      <w:r>
        <w:rPr>
          <w:spacing w:val="-3"/>
        </w:rPr>
        <w:t xml:space="preserve">RAOES </w:t>
      </w:r>
      <w:r>
        <w:t>defines a mecha</w:t>
      </w:r>
      <w:del w:id="86" w:author="Microsoft Office User" w:date="2016-09-28T08:41:00Z">
        <w:r w:rsidDel="00264556">
          <w:delText xml:space="preserve">- </w:delText>
        </w:r>
      </w:del>
      <w:r>
        <w:t xml:space="preserve">nism interface textually embedded inside the active objects, which are defined by object-oriented classes. This mechanism acts as a role to communicate the C++ programming language to USM so that the traceability between model and code in   the reverse direction of the </w:t>
      </w:r>
      <w:r>
        <w:rPr>
          <w:spacing w:val="-4"/>
        </w:rPr>
        <w:t xml:space="preserve">RTE </w:t>
      </w:r>
      <w:r>
        <w:t xml:space="preserve">can be  </w:t>
      </w:r>
      <w:r>
        <w:rPr>
          <w:spacing w:val="36"/>
        </w:rPr>
        <w:t xml:space="preserve"> </w:t>
      </w:r>
      <w:r>
        <w:t>eased.</w:t>
      </w:r>
    </w:p>
    <w:p w14:paraId="29358BE2" w14:textId="77777777" w:rsidR="0009741E" w:rsidRDefault="003648A5">
      <w:pPr>
        <w:pStyle w:val="BodyText"/>
        <w:spacing w:before="12" w:line="249" w:lineRule="auto"/>
        <w:ind w:left="119" w:right="977" w:firstLine="199"/>
        <w:jc w:val="both"/>
      </w:pPr>
      <w:r>
        <w:t xml:space="preserve">Specifically, in the code generation process, instead of directly generating C++ code as in Fig. 3, </w:t>
      </w:r>
      <w:proofErr w:type="gramStart"/>
      <w:r>
        <w:rPr>
          <w:spacing w:val="-3"/>
        </w:rPr>
        <w:t xml:space="preserve">RAOES  </w:t>
      </w:r>
      <w:r>
        <w:t>produces</w:t>
      </w:r>
      <w:proofErr w:type="gramEnd"/>
      <w:r>
        <w:t xml:space="preserve">   a front-end C++ code. The latter plays as an intermediate representation, which is C++-conformant. Fig. 4 shows how </w:t>
      </w:r>
      <w:r>
        <w:rPr>
          <w:spacing w:val="-3"/>
        </w:rPr>
        <w:t xml:space="preserve">RAOES </w:t>
      </w:r>
      <w:r>
        <w:t xml:space="preserve">is different from the existing approaches. </w:t>
      </w:r>
      <w:r>
        <w:rPr>
          <w:spacing w:val="-3"/>
        </w:rPr>
        <w:t xml:space="preserve">RAOES </w:t>
      </w:r>
      <w:r>
        <w:t>separates codes for the structural and behavioral part. The connections between these parts are realized by using simple name binding</w:t>
      </w:r>
      <w:r>
        <w:rPr>
          <w:spacing w:val="30"/>
        </w:rPr>
        <w:t xml:space="preserve"> </w:t>
      </w:r>
      <w:r>
        <w:t>mechanisms.</w:t>
      </w:r>
    </w:p>
    <w:p w14:paraId="0644288F" w14:textId="77777777" w:rsidR="0009741E" w:rsidRDefault="003648A5">
      <w:pPr>
        <w:pStyle w:val="BodyText"/>
        <w:spacing w:before="12" w:line="249" w:lineRule="auto"/>
        <w:ind w:left="119" w:right="977" w:firstLine="199"/>
        <w:jc w:val="both"/>
      </w:pPr>
      <w:r>
        <w:t>For</w:t>
      </w:r>
      <w:r>
        <w:rPr>
          <w:spacing w:val="-9"/>
        </w:rPr>
        <w:t xml:space="preserve"> </w:t>
      </w:r>
      <w:r>
        <w:t>example,</w:t>
      </w:r>
      <w:r>
        <w:rPr>
          <w:spacing w:val="-10"/>
        </w:rPr>
        <w:t xml:space="preserve"> </w:t>
      </w:r>
      <w:r>
        <w:t>by</w:t>
      </w:r>
      <w:r>
        <w:rPr>
          <w:spacing w:val="-9"/>
        </w:rPr>
        <w:t xml:space="preserve"> </w:t>
      </w:r>
      <w:r>
        <w:t>using</w:t>
      </w:r>
      <w:r>
        <w:rPr>
          <w:spacing w:val="-9"/>
        </w:rPr>
        <w:t xml:space="preserve"> </w:t>
      </w:r>
      <w:r>
        <w:t>RAOES,</w:t>
      </w:r>
      <w:r>
        <w:rPr>
          <w:spacing w:val="-10"/>
        </w:rPr>
        <w:t xml:space="preserve"> </w:t>
      </w:r>
      <w:r>
        <w:t>the</w:t>
      </w:r>
      <w:r>
        <w:rPr>
          <w:spacing w:val="-9"/>
        </w:rPr>
        <w:t xml:space="preserve"> </w:t>
      </w:r>
      <w:commentRangeStart w:id="87"/>
      <w:r>
        <w:t>generated</w:t>
      </w:r>
      <w:r>
        <w:rPr>
          <w:spacing w:val="-10"/>
        </w:rPr>
        <w:t xml:space="preserve"> </w:t>
      </w:r>
      <w:r>
        <w:t>front-end</w:t>
      </w:r>
      <w:r>
        <w:rPr>
          <w:spacing w:val="-9"/>
        </w:rPr>
        <w:t xml:space="preserve"> </w:t>
      </w:r>
      <w:r>
        <w:t xml:space="preserve">code </w:t>
      </w:r>
      <w:commentRangeEnd w:id="87"/>
      <w:r w:rsidR="00B15C2D">
        <w:rPr>
          <w:rStyle w:val="CommentReference"/>
        </w:rPr>
        <w:commentReference w:id="87"/>
      </w:r>
      <w:r>
        <w:t>for the example in Fig. 2 (a) and (b) are presented in Fig. 5. The</w:t>
      </w:r>
      <w:r>
        <w:rPr>
          <w:spacing w:val="19"/>
        </w:rPr>
        <w:t xml:space="preserve"> </w:t>
      </w:r>
      <w:r>
        <w:t>USM</w:t>
      </w:r>
      <w:r>
        <w:rPr>
          <w:spacing w:val="19"/>
        </w:rPr>
        <w:t xml:space="preserve"> </w:t>
      </w:r>
      <w:r>
        <w:t>defining</w:t>
      </w:r>
      <w:r>
        <w:rPr>
          <w:spacing w:val="19"/>
        </w:rPr>
        <w:t xml:space="preserve"> </w:t>
      </w:r>
      <w:r>
        <w:t>the</w:t>
      </w:r>
      <w:r>
        <w:rPr>
          <w:spacing w:val="19"/>
        </w:rPr>
        <w:t xml:space="preserve"> </w:t>
      </w:r>
      <w:r>
        <w:t>behavior</w:t>
      </w:r>
      <w:r>
        <w:rPr>
          <w:spacing w:val="19"/>
        </w:rPr>
        <w:t xml:space="preserve"> </w:t>
      </w:r>
      <w:r>
        <w:t>of</w:t>
      </w:r>
      <w:r>
        <w:rPr>
          <w:spacing w:val="19"/>
        </w:rPr>
        <w:t xml:space="preserve"> </w:t>
      </w:r>
      <w:r>
        <w:t>the</w:t>
      </w:r>
      <w:r>
        <w:rPr>
          <w:spacing w:val="19"/>
        </w:rPr>
        <w:t xml:space="preserve"> </w:t>
      </w:r>
      <w:r>
        <w:t>active</w:t>
      </w:r>
      <w:r>
        <w:rPr>
          <w:spacing w:val="19"/>
        </w:rPr>
        <w:t xml:space="preserve"> </w:t>
      </w:r>
      <w:r>
        <w:t>class</w:t>
      </w:r>
      <w:r>
        <w:rPr>
          <w:spacing w:val="19"/>
        </w:rPr>
        <w:t xml:space="preserve"> </w:t>
      </w:r>
      <w:r>
        <w:rPr>
          <w:i/>
        </w:rPr>
        <w:t>System</w:t>
      </w:r>
      <w:r>
        <w:rPr>
          <w:i/>
          <w:spacing w:val="19"/>
        </w:rPr>
        <w:t xml:space="preserve"> </w:t>
      </w:r>
      <w:r>
        <w:t>is</w:t>
      </w:r>
    </w:p>
    <w:p w14:paraId="7FD4A60D" w14:textId="77777777" w:rsidR="0009741E" w:rsidRDefault="0009741E">
      <w:pPr>
        <w:spacing w:line="249" w:lineRule="auto"/>
        <w:jc w:val="both"/>
        <w:sectPr w:rsidR="0009741E">
          <w:type w:val="continuous"/>
          <w:pgSz w:w="12240" w:h="15840"/>
          <w:pgMar w:top="980" w:right="0" w:bottom="280" w:left="860" w:header="720" w:footer="720" w:gutter="0"/>
          <w:cols w:num="2" w:space="720" w:equalWidth="0">
            <w:col w:w="5141" w:space="119"/>
            <w:col w:w="6120"/>
          </w:cols>
        </w:sectPr>
      </w:pPr>
    </w:p>
    <w:p w14:paraId="1BF33217" w14:textId="77777777" w:rsidR="0009741E" w:rsidRDefault="0009741E">
      <w:pPr>
        <w:pStyle w:val="BodyText"/>
      </w:pPr>
    </w:p>
    <w:p w14:paraId="5BD56F73" w14:textId="77777777" w:rsidR="0009741E" w:rsidRDefault="0009741E">
      <w:pPr>
        <w:pStyle w:val="BodyText"/>
      </w:pPr>
    </w:p>
    <w:p w14:paraId="2621797A" w14:textId="77777777" w:rsidR="0009741E" w:rsidRDefault="0009741E">
      <w:pPr>
        <w:pStyle w:val="BodyText"/>
      </w:pPr>
    </w:p>
    <w:p w14:paraId="6D3E09F8" w14:textId="77777777" w:rsidR="0009741E" w:rsidRDefault="0009741E">
      <w:pPr>
        <w:pStyle w:val="BodyText"/>
      </w:pPr>
    </w:p>
    <w:p w14:paraId="00116855" w14:textId="77777777" w:rsidR="0009741E" w:rsidRDefault="0009741E">
      <w:pPr>
        <w:pStyle w:val="BodyText"/>
      </w:pPr>
    </w:p>
    <w:p w14:paraId="36DC3476" w14:textId="77777777" w:rsidR="0009741E" w:rsidRDefault="0009741E">
      <w:pPr>
        <w:pStyle w:val="BodyText"/>
      </w:pPr>
    </w:p>
    <w:p w14:paraId="38D55375" w14:textId="77777777" w:rsidR="0009741E" w:rsidRDefault="0009741E">
      <w:pPr>
        <w:pStyle w:val="BodyText"/>
      </w:pPr>
    </w:p>
    <w:p w14:paraId="6AEF86A5" w14:textId="77777777" w:rsidR="0009741E" w:rsidRDefault="0009741E">
      <w:pPr>
        <w:pStyle w:val="BodyText"/>
        <w:spacing w:before="3"/>
        <w:rPr>
          <w:sz w:val="16"/>
        </w:rPr>
      </w:pPr>
    </w:p>
    <w:p w14:paraId="020D4B4D" w14:textId="77777777" w:rsidR="0009741E" w:rsidRDefault="003648A5">
      <w:pPr>
        <w:pStyle w:val="BodyText"/>
        <w:spacing w:line="142" w:lineRule="exact"/>
        <w:ind w:left="2248"/>
        <w:rPr>
          <w:sz w:val="14"/>
        </w:rPr>
      </w:pPr>
      <w:r>
        <w:rPr>
          <w:noProof/>
          <w:position w:val="-2"/>
          <w:sz w:val="14"/>
        </w:rPr>
        <w:drawing>
          <wp:inline distT="0" distB="0" distL="0" distR="0" wp14:anchorId="2EBD75F0" wp14:editId="3562478A">
            <wp:extent cx="179538" cy="90487"/>
            <wp:effectExtent l="0" t="0" r="0" b="0"/>
            <wp:docPr id="1"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7.png"/>
                    <pic:cNvPicPr/>
                  </pic:nvPicPr>
                  <pic:blipFill>
                    <a:blip r:embed="rId44" cstate="print"/>
                    <a:stretch>
                      <a:fillRect/>
                    </a:stretch>
                  </pic:blipFill>
                  <pic:spPr>
                    <a:xfrm>
                      <a:off x="0" y="0"/>
                      <a:ext cx="179538" cy="90487"/>
                    </a:xfrm>
                    <a:prstGeom prst="rect">
                      <a:avLst/>
                    </a:prstGeom>
                  </pic:spPr>
                </pic:pic>
              </a:graphicData>
            </a:graphic>
          </wp:inline>
        </w:drawing>
      </w:r>
    </w:p>
    <w:p w14:paraId="530E770D" w14:textId="77777777" w:rsidR="0009741E" w:rsidRDefault="0009741E">
      <w:pPr>
        <w:pStyle w:val="BodyText"/>
      </w:pPr>
    </w:p>
    <w:p w14:paraId="6CFA22C3" w14:textId="77777777" w:rsidR="0009741E" w:rsidRDefault="0009741E">
      <w:pPr>
        <w:pStyle w:val="BodyText"/>
      </w:pPr>
    </w:p>
    <w:p w14:paraId="5314790B" w14:textId="77777777" w:rsidR="0009741E" w:rsidRDefault="0009741E">
      <w:pPr>
        <w:pStyle w:val="BodyText"/>
      </w:pPr>
    </w:p>
    <w:p w14:paraId="53746B8B" w14:textId="77777777" w:rsidR="0009741E" w:rsidRDefault="00F611EB">
      <w:pPr>
        <w:pStyle w:val="BodyText"/>
        <w:spacing w:before="9"/>
        <w:rPr>
          <w:sz w:val="12"/>
        </w:rPr>
      </w:pPr>
      <w:r>
        <w:pict w14:anchorId="165F3A53">
          <v:line id="_x0000_s2907" style="position:absolute;z-index:2344;mso-wrap-distance-left:0;mso-wrap-distance-right:0;mso-position-horizontal-relative:page" from="57pt,10.75pt" to="57pt,16.1pt" strokecolor="white" strokeweight="1.0015mm">
            <w10:wrap type="topAndBottom" anchorx="page"/>
          </v:line>
        </w:pict>
      </w:r>
      <w:r w:rsidR="003648A5">
        <w:rPr>
          <w:noProof/>
        </w:rPr>
        <w:drawing>
          <wp:anchor distT="0" distB="0" distL="0" distR="0" simplePos="0" relativeHeight="2368" behindDoc="0" locked="0" layoutInCell="1" allowOverlap="1" wp14:anchorId="5E4D36AD" wp14:editId="53377159">
            <wp:simplePos x="0" y="0"/>
            <wp:positionH relativeFrom="page">
              <wp:posOffset>1922405</wp:posOffset>
            </wp:positionH>
            <wp:positionV relativeFrom="paragraph">
              <wp:posOffset>487020</wp:posOffset>
            </wp:positionV>
            <wp:extent cx="120260" cy="116681"/>
            <wp:effectExtent l="0" t="0" r="0" b="0"/>
            <wp:wrapTopAndBottom/>
            <wp:docPr id="3"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8.png"/>
                    <pic:cNvPicPr/>
                  </pic:nvPicPr>
                  <pic:blipFill>
                    <a:blip r:embed="rId45" cstate="print"/>
                    <a:stretch>
                      <a:fillRect/>
                    </a:stretch>
                  </pic:blipFill>
                  <pic:spPr>
                    <a:xfrm>
                      <a:off x="0" y="0"/>
                      <a:ext cx="120260" cy="116681"/>
                    </a:xfrm>
                    <a:prstGeom prst="rect">
                      <a:avLst/>
                    </a:prstGeom>
                  </pic:spPr>
                </pic:pic>
              </a:graphicData>
            </a:graphic>
          </wp:anchor>
        </w:drawing>
      </w:r>
      <w:r w:rsidR="003648A5">
        <w:rPr>
          <w:noProof/>
        </w:rPr>
        <w:drawing>
          <wp:anchor distT="0" distB="0" distL="0" distR="0" simplePos="0" relativeHeight="2392" behindDoc="0" locked="0" layoutInCell="1" allowOverlap="1" wp14:anchorId="11044FC2" wp14:editId="6D747295">
            <wp:simplePos x="0" y="0"/>
            <wp:positionH relativeFrom="page">
              <wp:posOffset>3457618</wp:posOffset>
            </wp:positionH>
            <wp:positionV relativeFrom="paragraph">
              <wp:posOffset>473319</wp:posOffset>
            </wp:positionV>
            <wp:extent cx="121002" cy="116681"/>
            <wp:effectExtent l="0" t="0" r="0" b="0"/>
            <wp:wrapTopAndBottom/>
            <wp:docPr id="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9.png"/>
                    <pic:cNvPicPr/>
                  </pic:nvPicPr>
                  <pic:blipFill>
                    <a:blip r:embed="rId46" cstate="print"/>
                    <a:stretch>
                      <a:fillRect/>
                    </a:stretch>
                  </pic:blipFill>
                  <pic:spPr>
                    <a:xfrm>
                      <a:off x="0" y="0"/>
                      <a:ext cx="121002" cy="116681"/>
                    </a:xfrm>
                    <a:prstGeom prst="rect">
                      <a:avLst/>
                    </a:prstGeom>
                  </pic:spPr>
                </pic:pic>
              </a:graphicData>
            </a:graphic>
          </wp:anchor>
        </w:drawing>
      </w:r>
    </w:p>
    <w:p w14:paraId="344E9774" w14:textId="77777777" w:rsidR="0009741E" w:rsidRDefault="0009741E">
      <w:pPr>
        <w:pStyle w:val="BodyText"/>
        <w:spacing w:before="5"/>
        <w:rPr>
          <w:sz w:val="28"/>
        </w:rPr>
      </w:pPr>
    </w:p>
    <w:p w14:paraId="4614FC74" w14:textId="77777777" w:rsidR="0009741E" w:rsidRDefault="0009741E">
      <w:pPr>
        <w:pStyle w:val="BodyText"/>
        <w:spacing w:before="10"/>
        <w:rPr>
          <w:sz w:val="21"/>
        </w:rPr>
      </w:pPr>
    </w:p>
    <w:p w14:paraId="2E25DAA3" w14:textId="77777777" w:rsidR="0009741E" w:rsidRDefault="003648A5">
      <w:pPr>
        <w:spacing w:before="1"/>
        <w:ind w:left="1685"/>
        <w:rPr>
          <w:sz w:val="16"/>
        </w:rPr>
      </w:pPr>
      <w:commentRangeStart w:id="88"/>
      <w:r>
        <w:rPr>
          <w:sz w:val="16"/>
        </w:rPr>
        <w:t>Fig. 5.   Front-code evolution</w:t>
      </w:r>
      <w:commentRangeEnd w:id="88"/>
      <w:r w:rsidR="00264556">
        <w:rPr>
          <w:rStyle w:val="CommentReference"/>
        </w:rPr>
        <w:commentReference w:id="88"/>
      </w:r>
    </w:p>
    <w:p w14:paraId="7D4179A6" w14:textId="77777777" w:rsidR="0009741E" w:rsidRDefault="003648A5">
      <w:pPr>
        <w:pStyle w:val="BodyText"/>
        <w:spacing w:before="99" w:line="249" w:lineRule="auto"/>
        <w:ind w:left="119"/>
        <w:jc w:val="both"/>
      </w:pPr>
      <w:r>
        <w:t xml:space="preserve">defined inside the class. The USM is written in a description- like language. The topology of the USM is explicitly and hierarchically described. All USM features can be represented in </w:t>
      </w:r>
      <w:r>
        <w:rPr>
          <w:spacing w:val="-4"/>
        </w:rPr>
        <w:t xml:space="preserve">RAOES’s </w:t>
      </w:r>
      <w:r>
        <w:t>front-end. Hence, we allow to fully generate code from USMs.</w:t>
      </w:r>
    </w:p>
    <w:p w14:paraId="53E4DEB9" w14:textId="77777777" w:rsidR="0009741E" w:rsidRDefault="003648A5">
      <w:pPr>
        <w:pStyle w:val="BodyText"/>
        <w:spacing w:before="6" w:line="249" w:lineRule="auto"/>
        <w:ind w:left="119" w:firstLine="199"/>
        <w:jc w:val="both"/>
      </w:pPr>
      <w:r>
        <w:t xml:space="preserve">In RAOES, the programmers can modify not only structural and user-code parts, which are offered by advanced round-trip engineering tools such as Rhapsody and Enterprise Architect, but also the high-level logic behavior specified  by  USM.  The modification is realized by making changes to the front- end code. For example, if the programmers want to modify  the high level behavior of the USM, they can modify the hierarchical description of the USM in the class </w:t>
      </w:r>
      <w:r>
        <w:rPr>
          <w:i/>
        </w:rPr>
        <w:t>System</w:t>
      </w:r>
      <w:r>
        <w:t>; The user-code (</w:t>
      </w:r>
      <w:r>
        <w:rPr>
          <w:i/>
        </w:rPr>
        <w:t>Action</w:t>
      </w:r>
      <w:r>
        <w:t xml:space="preserve">) can be simply modified as usual C++ method code; Other parts such as user-created attributes or methods can be freely </w:t>
      </w:r>
      <w:r>
        <w:rPr>
          <w:spacing w:val="6"/>
        </w:rPr>
        <w:t xml:space="preserve"> </w:t>
      </w:r>
      <w:commentRangeStart w:id="89"/>
      <w:r>
        <w:t>modified</w:t>
      </w:r>
      <w:commentRangeEnd w:id="89"/>
      <w:r w:rsidR="00F11EA6">
        <w:rPr>
          <w:rStyle w:val="CommentReference"/>
        </w:rPr>
        <w:commentReference w:id="89"/>
      </w:r>
      <w:r>
        <w:t>.</w:t>
      </w:r>
    </w:p>
    <w:p w14:paraId="0E413E25" w14:textId="77777777" w:rsidR="0009741E" w:rsidRDefault="003648A5">
      <w:pPr>
        <w:pStyle w:val="BodyText"/>
        <w:spacing w:before="6" w:line="247" w:lineRule="auto"/>
        <w:ind w:left="119" w:firstLine="199"/>
        <w:jc w:val="both"/>
      </w:pPr>
      <w:r>
        <w:t xml:space="preserve">The front-end closely connects to the USM concepts to make programmers easy to modify the state machine. The front-end merges the USM description into the active class </w:t>
      </w:r>
      <w:r>
        <w:rPr>
          <w:i/>
        </w:rPr>
        <w:t xml:space="preserve">System </w:t>
      </w:r>
      <w:r>
        <w:t xml:space="preserve">and keeps the class members intact. Therefore, the programmers are free to work with C++ </w:t>
      </w:r>
      <w:proofErr w:type="gramStart"/>
      <w:r>
        <w:t>as  their</w:t>
      </w:r>
      <w:proofErr w:type="gramEnd"/>
      <w:r>
        <w:t xml:space="preserve">  practice. This</w:t>
      </w:r>
      <w:r>
        <w:rPr>
          <w:spacing w:val="-5"/>
        </w:rPr>
        <w:t xml:space="preserve"> </w:t>
      </w:r>
      <w:r>
        <w:t>is</w:t>
      </w:r>
      <w:r>
        <w:rPr>
          <w:spacing w:val="-5"/>
        </w:rPr>
        <w:t xml:space="preserve"> </w:t>
      </w:r>
      <w:r>
        <w:t>especially</w:t>
      </w:r>
      <w:r>
        <w:rPr>
          <w:spacing w:val="-5"/>
        </w:rPr>
        <w:t xml:space="preserve"> </w:t>
      </w:r>
      <w:r>
        <w:t>our</w:t>
      </w:r>
      <w:r>
        <w:rPr>
          <w:spacing w:val="-5"/>
        </w:rPr>
        <w:t xml:space="preserve"> </w:t>
      </w:r>
      <w:r>
        <w:t>difference</w:t>
      </w:r>
      <w:r>
        <w:rPr>
          <w:spacing w:val="-5"/>
        </w:rPr>
        <w:t xml:space="preserve"> </w:t>
      </w:r>
      <w:r>
        <w:t>and</w:t>
      </w:r>
      <w:r>
        <w:rPr>
          <w:spacing w:val="-5"/>
        </w:rPr>
        <w:t xml:space="preserve"> </w:t>
      </w:r>
      <w:r>
        <w:t>advantage</w:t>
      </w:r>
      <w:r>
        <w:rPr>
          <w:spacing w:val="-5"/>
        </w:rPr>
        <w:t xml:space="preserve"> </w:t>
      </w:r>
      <w:r>
        <w:t>over</w:t>
      </w:r>
      <w:r>
        <w:rPr>
          <w:spacing w:val="-5"/>
        </w:rPr>
        <w:t xml:space="preserve"> </w:t>
      </w:r>
      <w:r>
        <w:t>some</w:t>
      </w:r>
      <w:r>
        <w:rPr>
          <w:spacing w:val="-5"/>
        </w:rPr>
        <w:t xml:space="preserve"> </w:t>
      </w:r>
      <w:r>
        <w:t>text- based state machine languages such as Umple</w:t>
      </w:r>
      <w:r>
        <w:rPr>
          <w:position w:val="7"/>
          <w:sz w:val="14"/>
        </w:rPr>
        <w:t xml:space="preserve">2 </w:t>
      </w:r>
      <w:r>
        <w:t xml:space="preserve">and </w:t>
      </w:r>
      <w:proofErr w:type="spellStart"/>
      <w:r>
        <w:t>ThingML</w:t>
      </w:r>
      <w:proofErr w:type="spellEnd"/>
      <w:r>
        <w:rPr>
          <w:position w:val="7"/>
          <w:sz w:val="14"/>
        </w:rPr>
        <w:t>3</w:t>
      </w:r>
      <w:r>
        <w:t>. The</w:t>
      </w:r>
      <w:r>
        <w:rPr>
          <w:spacing w:val="-6"/>
        </w:rPr>
        <w:t xml:space="preserve"> </w:t>
      </w:r>
      <w:r>
        <w:t>latter</w:t>
      </w:r>
      <w:r>
        <w:rPr>
          <w:spacing w:val="-6"/>
        </w:rPr>
        <w:t xml:space="preserve"> </w:t>
      </w:r>
      <w:r>
        <w:t>languages</w:t>
      </w:r>
      <w:r>
        <w:rPr>
          <w:spacing w:val="-6"/>
        </w:rPr>
        <w:t xml:space="preserve"> </w:t>
      </w:r>
      <w:r>
        <w:t>adapt</w:t>
      </w:r>
      <w:r>
        <w:rPr>
          <w:spacing w:val="-6"/>
        </w:rPr>
        <w:t xml:space="preserve"> </w:t>
      </w:r>
      <w:r>
        <w:t>existing</w:t>
      </w:r>
      <w:r>
        <w:rPr>
          <w:spacing w:val="-7"/>
        </w:rPr>
        <w:t xml:space="preserve"> </w:t>
      </w:r>
      <w:r>
        <w:t>languages</w:t>
      </w:r>
      <w:r>
        <w:rPr>
          <w:spacing w:val="-6"/>
        </w:rPr>
        <w:t xml:space="preserve"> </w:t>
      </w:r>
      <w:r>
        <w:t>and</w:t>
      </w:r>
      <w:r>
        <w:rPr>
          <w:spacing w:val="-6"/>
        </w:rPr>
        <w:t xml:space="preserve"> </w:t>
      </w:r>
      <w:r>
        <w:t>the</w:t>
      </w:r>
      <w:r>
        <w:rPr>
          <w:spacing w:val="-6"/>
        </w:rPr>
        <w:t xml:space="preserve"> </w:t>
      </w:r>
      <w:r>
        <w:t>program-</w:t>
      </w:r>
      <w:r>
        <w:rPr>
          <w:w w:val="99"/>
        </w:rPr>
        <w:t xml:space="preserve"> </w:t>
      </w:r>
      <w:proofErr w:type="spellStart"/>
      <w:r>
        <w:t>mers</w:t>
      </w:r>
      <w:proofErr w:type="spellEnd"/>
      <w:r>
        <w:t>’</w:t>
      </w:r>
      <w:r>
        <w:rPr>
          <w:spacing w:val="27"/>
        </w:rPr>
        <w:t xml:space="preserve"> </w:t>
      </w:r>
      <w:r>
        <w:t>habit</w:t>
      </w:r>
      <w:r>
        <w:rPr>
          <w:spacing w:val="27"/>
        </w:rPr>
        <w:t xml:space="preserve"> </w:t>
      </w:r>
      <w:r>
        <w:t>into</w:t>
      </w:r>
      <w:r>
        <w:rPr>
          <w:spacing w:val="27"/>
        </w:rPr>
        <w:t xml:space="preserve"> </w:t>
      </w:r>
      <w:r>
        <w:t>USMs</w:t>
      </w:r>
      <w:r>
        <w:rPr>
          <w:spacing w:val="27"/>
        </w:rPr>
        <w:t xml:space="preserve"> </w:t>
      </w:r>
      <w:r>
        <w:t>by</w:t>
      </w:r>
      <w:r>
        <w:rPr>
          <w:spacing w:val="27"/>
        </w:rPr>
        <w:t xml:space="preserve"> </w:t>
      </w:r>
      <w:r>
        <w:t>providing</w:t>
      </w:r>
      <w:r>
        <w:rPr>
          <w:spacing w:val="27"/>
        </w:rPr>
        <w:t xml:space="preserve"> </w:t>
      </w:r>
      <w:r>
        <w:t>a</w:t>
      </w:r>
      <w:r>
        <w:rPr>
          <w:spacing w:val="27"/>
        </w:rPr>
        <w:t xml:space="preserve"> </w:t>
      </w:r>
      <w:r>
        <w:t>new</w:t>
      </w:r>
      <w:r>
        <w:rPr>
          <w:spacing w:val="27"/>
        </w:rPr>
        <w:t xml:space="preserve"> </w:t>
      </w:r>
      <w:r>
        <w:t>language</w:t>
      </w:r>
      <w:r>
        <w:rPr>
          <w:spacing w:val="27"/>
        </w:rPr>
        <w:t xml:space="preserve"> </w:t>
      </w:r>
      <w:r>
        <w:t>with</w:t>
      </w:r>
      <w:r>
        <w:rPr>
          <w:spacing w:val="27"/>
        </w:rPr>
        <w:t xml:space="preserve"> </w:t>
      </w:r>
      <w:r>
        <w:t>a</w:t>
      </w:r>
      <w:r>
        <w:rPr>
          <w:w w:val="99"/>
        </w:rPr>
        <w:t xml:space="preserve"> </w:t>
      </w:r>
      <w:r>
        <w:t xml:space="preserve">new editor (usually defined in Eclipse </w:t>
      </w:r>
      <w:proofErr w:type="spellStart"/>
      <w:r>
        <w:t>Xtext</w:t>
      </w:r>
      <w:proofErr w:type="spellEnd"/>
      <w:r>
        <w:t xml:space="preserve">). </w:t>
      </w:r>
      <w:r>
        <w:rPr>
          <w:spacing w:val="-3"/>
        </w:rPr>
        <w:t xml:space="preserve">However, </w:t>
      </w:r>
      <w:r>
        <w:t>the new editor usually does not support the IDE utilities such as syntax highlights and intelligent completion for mainstream programming</w:t>
      </w:r>
      <w:r>
        <w:rPr>
          <w:spacing w:val="12"/>
        </w:rPr>
        <w:t xml:space="preserve"> </w:t>
      </w:r>
      <w:r>
        <w:t>languages.</w:t>
      </w:r>
    </w:p>
    <w:p w14:paraId="77F9CA3C" w14:textId="77777777" w:rsidR="0009741E" w:rsidRDefault="0009741E">
      <w:pPr>
        <w:pStyle w:val="BodyText"/>
        <w:spacing w:before="4"/>
        <w:rPr>
          <w:sz w:val="16"/>
        </w:rPr>
      </w:pPr>
    </w:p>
    <w:p w14:paraId="44D053DC" w14:textId="77777777" w:rsidR="0009741E" w:rsidRDefault="003648A5">
      <w:pPr>
        <w:pStyle w:val="ListParagraph"/>
        <w:numPr>
          <w:ilvl w:val="0"/>
          <w:numId w:val="9"/>
        </w:numPr>
        <w:tabs>
          <w:tab w:val="left" w:pos="1475"/>
        </w:tabs>
        <w:ind w:left="1474" w:hanging="287"/>
        <w:jc w:val="left"/>
        <w:rPr>
          <w:sz w:val="16"/>
        </w:rPr>
      </w:pPr>
      <w:commentRangeStart w:id="90"/>
      <w:r>
        <w:rPr>
          <w:spacing w:val="6"/>
          <w:sz w:val="20"/>
        </w:rPr>
        <w:t>RAOES’</w:t>
      </w:r>
      <w:r>
        <w:rPr>
          <w:spacing w:val="6"/>
          <w:sz w:val="16"/>
        </w:rPr>
        <w:t>S LANGUAGE</w:t>
      </w:r>
      <w:r>
        <w:rPr>
          <w:spacing w:val="28"/>
          <w:sz w:val="16"/>
        </w:rPr>
        <w:t xml:space="preserve"> </w:t>
      </w:r>
      <w:r>
        <w:rPr>
          <w:spacing w:val="5"/>
          <w:sz w:val="16"/>
        </w:rPr>
        <w:t>SYNTAX</w:t>
      </w:r>
      <w:commentRangeEnd w:id="90"/>
      <w:r w:rsidR="00F11EA6">
        <w:rPr>
          <w:rStyle w:val="CommentReference"/>
        </w:rPr>
        <w:commentReference w:id="90"/>
      </w:r>
    </w:p>
    <w:p w14:paraId="072E06B4" w14:textId="77777777" w:rsidR="0009741E" w:rsidRDefault="003648A5">
      <w:pPr>
        <w:pStyle w:val="BodyText"/>
        <w:spacing w:before="108" w:line="249" w:lineRule="auto"/>
        <w:ind w:left="119" w:firstLine="199"/>
        <w:jc w:val="both"/>
      </w:pPr>
      <w:r>
        <w:t xml:space="preserve">This section presents how USMs can be represented in the front-end language of RAOES. A USM in RAOES is defined inside an active class (C++ class). It consists of three parts: topology, event definition, and transition table. The followings describe the details of </w:t>
      </w:r>
      <w:proofErr w:type="gramStart"/>
      <w:r>
        <w:t>these  parts</w:t>
      </w:r>
      <w:proofErr w:type="gramEnd"/>
      <w:r>
        <w:t>.</w:t>
      </w:r>
    </w:p>
    <w:p w14:paraId="0BC3CA76" w14:textId="77777777" w:rsidR="0009741E" w:rsidRDefault="0009741E">
      <w:pPr>
        <w:pStyle w:val="BodyText"/>
        <w:spacing w:before="2"/>
        <w:rPr>
          <w:sz w:val="18"/>
        </w:rPr>
      </w:pPr>
    </w:p>
    <w:p w14:paraId="713AC4A4" w14:textId="77777777" w:rsidR="0009741E" w:rsidRDefault="003648A5">
      <w:pPr>
        <w:spacing w:before="1" w:line="202" w:lineRule="exact"/>
        <w:ind w:left="278"/>
        <w:rPr>
          <w:sz w:val="16"/>
        </w:rPr>
      </w:pPr>
      <w:r>
        <w:rPr>
          <w:position w:val="6"/>
          <w:sz w:val="12"/>
        </w:rPr>
        <w:t>2</w:t>
      </w:r>
      <w:r>
        <w:rPr>
          <w:sz w:val="16"/>
        </w:rPr>
        <w:t xml:space="preserve">Umple, </w:t>
      </w:r>
      <w:hyperlink r:id="rId47">
        <w:r>
          <w:rPr>
            <w:sz w:val="16"/>
          </w:rPr>
          <w:t>http://cruise.eecs.uottawa.ca/umple/</w:t>
        </w:r>
      </w:hyperlink>
    </w:p>
    <w:p w14:paraId="7696B51F" w14:textId="77777777" w:rsidR="0009741E" w:rsidRDefault="003648A5">
      <w:pPr>
        <w:spacing w:line="202" w:lineRule="exact"/>
        <w:ind w:left="278"/>
        <w:rPr>
          <w:sz w:val="16"/>
        </w:rPr>
      </w:pPr>
      <w:r>
        <w:rPr>
          <w:position w:val="6"/>
          <w:sz w:val="12"/>
        </w:rPr>
        <w:t>3</w:t>
      </w:r>
      <w:proofErr w:type="spellStart"/>
      <w:r>
        <w:rPr>
          <w:sz w:val="16"/>
        </w:rPr>
        <w:t>ThingML</w:t>
      </w:r>
      <w:proofErr w:type="spellEnd"/>
      <w:r>
        <w:rPr>
          <w:sz w:val="16"/>
        </w:rPr>
        <w:t xml:space="preserve">, </w:t>
      </w:r>
      <w:hyperlink r:id="rId48">
        <w:r>
          <w:rPr>
            <w:sz w:val="16"/>
          </w:rPr>
          <w:t>http://thingml.org/</w:t>
        </w:r>
      </w:hyperlink>
    </w:p>
    <w:p w14:paraId="0EAF55AF" w14:textId="77777777" w:rsidR="0009741E" w:rsidRDefault="003648A5">
      <w:pPr>
        <w:pStyle w:val="ListParagraph"/>
        <w:numPr>
          <w:ilvl w:val="0"/>
          <w:numId w:val="6"/>
        </w:numPr>
        <w:tabs>
          <w:tab w:val="left" w:pos="391"/>
        </w:tabs>
        <w:spacing w:before="52"/>
        <w:ind w:hanging="271"/>
        <w:jc w:val="both"/>
        <w:rPr>
          <w:i/>
          <w:sz w:val="20"/>
        </w:rPr>
      </w:pPr>
      <w:r>
        <w:rPr>
          <w:i/>
          <w:spacing w:val="-19"/>
          <w:w w:val="99"/>
          <w:sz w:val="20"/>
        </w:rPr>
        <w:br w:type="column"/>
      </w:r>
      <w:r>
        <w:rPr>
          <w:i/>
          <w:spacing w:val="-3"/>
          <w:sz w:val="20"/>
        </w:rPr>
        <w:lastRenderedPageBreak/>
        <w:t>Topology</w:t>
      </w:r>
    </w:p>
    <w:p w14:paraId="7776D1F1" w14:textId="77777777" w:rsidR="0009741E" w:rsidRDefault="00F611EB">
      <w:pPr>
        <w:pStyle w:val="BodyText"/>
        <w:spacing w:before="72" w:line="249" w:lineRule="auto"/>
        <w:ind w:left="119" w:right="117" w:firstLine="199"/>
        <w:jc w:val="both"/>
      </w:pPr>
      <w:r>
        <w:pict w14:anchorId="275CA54F">
          <v:shape id="_x0000_s2906" type="#_x0000_t202" style="position:absolute;left:0;text-align:left;margin-left:49.4pt;margin-top:-10.05pt;width:258.2pt;height:178.65pt;z-index:2416;mso-position-horizontal-relative:page" filled="f" stroked="f">
            <v:textbox inset="0,0,0,0">
              <w:txbxContent>
                <w:tbl>
                  <w:tblPr>
                    <w:tblStyle w:val="TableNormal1"/>
                    <w:tblW w:w="0" w:type="auto"/>
                    <w:tblBorders>
                      <w:top w:val="nil"/>
                      <w:left w:val="nil"/>
                      <w:bottom w:val="nil"/>
                      <w:right w:val="nil"/>
                      <w:insideH w:val="nil"/>
                      <w:insideV w:val="nil"/>
                    </w:tblBorders>
                    <w:tblLayout w:type="fixed"/>
                    <w:tblLook w:val="01E0" w:firstRow="1" w:lastRow="1" w:firstColumn="1" w:lastColumn="1" w:noHBand="0" w:noVBand="0"/>
                  </w:tblPr>
                  <w:tblGrid>
                    <w:gridCol w:w="150"/>
                    <w:gridCol w:w="2341"/>
                    <w:gridCol w:w="114"/>
                    <w:gridCol w:w="2555"/>
                  </w:tblGrid>
                  <w:tr w:rsidR="00F611EB" w14:paraId="5DAED5AA" w14:textId="77777777">
                    <w:trPr>
                      <w:trHeight w:hRule="exact" w:val="1398"/>
                    </w:trPr>
                    <w:tc>
                      <w:tcPr>
                        <w:tcW w:w="2604" w:type="dxa"/>
                        <w:gridSpan w:val="3"/>
                        <w:tcBorders>
                          <w:top w:val="single" w:sz="2" w:space="0" w:color="41709C"/>
                          <w:left w:val="single" w:sz="2" w:space="0" w:color="41709C"/>
                        </w:tcBorders>
                      </w:tcPr>
                      <w:p w14:paraId="26597FE0" w14:textId="77777777" w:rsidR="00F611EB" w:rsidRDefault="00F611EB">
                        <w:pPr>
                          <w:pStyle w:val="TableParagraph"/>
                          <w:tabs>
                            <w:tab w:val="right" w:pos="2544"/>
                          </w:tabs>
                          <w:spacing w:before="33"/>
                          <w:ind w:left="10"/>
                          <w:rPr>
                            <w:sz w:val="9"/>
                          </w:rPr>
                        </w:pPr>
                        <w:r>
                          <w:rPr>
                            <w:w w:val="105"/>
                            <w:sz w:val="9"/>
                          </w:rPr>
                          <w:t xml:space="preserve">1 </w:t>
                        </w:r>
                        <w:r>
                          <w:rPr>
                            <w:color w:val="8000FF"/>
                            <w:w w:val="105"/>
                            <w:sz w:val="9"/>
                          </w:rPr>
                          <w:t>class</w:t>
                        </w:r>
                        <w:r>
                          <w:rPr>
                            <w:color w:val="8000FF"/>
                            <w:spacing w:val="-5"/>
                            <w:w w:val="105"/>
                            <w:sz w:val="9"/>
                          </w:rPr>
                          <w:t xml:space="preserve"> </w:t>
                        </w:r>
                        <w:r>
                          <w:rPr>
                            <w:w w:val="105"/>
                            <w:sz w:val="9"/>
                          </w:rPr>
                          <w:t xml:space="preserve">System </w:t>
                        </w:r>
                        <w:r>
                          <w:rPr>
                            <w:b/>
                            <w:color w:val="000080"/>
                            <w:w w:val="105"/>
                            <w:sz w:val="9"/>
                          </w:rPr>
                          <w:t>{</w:t>
                        </w:r>
                        <w:r>
                          <w:rPr>
                            <w:w w:val="105"/>
                            <w:position w:val="1"/>
                            <w:sz w:val="9"/>
                          </w:rPr>
                          <w:tab/>
                          <w:t>1</w:t>
                        </w:r>
                      </w:p>
                      <w:p w14:paraId="528B897E" w14:textId="77777777" w:rsidR="00F611EB" w:rsidRDefault="00F611EB">
                        <w:pPr>
                          <w:pStyle w:val="TableParagraph"/>
                          <w:spacing w:before="8"/>
                          <w:ind w:left="175"/>
                          <w:rPr>
                            <w:b/>
                            <w:sz w:val="9"/>
                          </w:rPr>
                        </w:pPr>
                        <w:proofErr w:type="spellStart"/>
                        <w:r>
                          <w:rPr>
                            <w:b/>
                            <w:w w:val="105"/>
                            <w:sz w:val="9"/>
                          </w:rPr>
                          <w:t>state_machine</w:t>
                        </w:r>
                        <w:proofErr w:type="spellEnd"/>
                        <w:r>
                          <w:rPr>
                            <w:b/>
                            <w:color w:val="000080"/>
                            <w:w w:val="105"/>
                            <w:sz w:val="9"/>
                          </w:rPr>
                          <w:t>(</w:t>
                        </w:r>
                        <w:r>
                          <w:rPr>
                            <w:w w:val="105"/>
                            <w:sz w:val="9"/>
                          </w:rPr>
                          <w:t>Machine</w:t>
                        </w:r>
                        <w:r>
                          <w:rPr>
                            <w:b/>
                            <w:color w:val="000080"/>
                            <w:w w:val="105"/>
                            <w:sz w:val="9"/>
                          </w:rPr>
                          <w:t>) {</w:t>
                        </w:r>
                      </w:p>
                      <w:p w14:paraId="4E268DCD" w14:textId="77777777" w:rsidR="00F611EB" w:rsidRDefault="00F611EB">
                        <w:pPr>
                          <w:pStyle w:val="TableParagraph"/>
                          <w:spacing w:before="5" w:line="259" w:lineRule="auto"/>
                          <w:ind w:left="289" w:hanging="280"/>
                          <w:rPr>
                            <w:b/>
                            <w:sz w:val="9"/>
                          </w:rPr>
                        </w:pPr>
                        <w:r>
                          <w:rPr>
                            <w:w w:val="105"/>
                            <w:sz w:val="9"/>
                          </w:rPr>
                          <w:t xml:space="preserve">3 </w:t>
                        </w:r>
                        <w:proofErr w:type="spellStart"/>
                        <w:r>
                          <w:rPr>
                            <w:b/>
                            <w:w w:val="105"/>
                            <w:sz w:val="9"/>
                          </w:rPr>
                          <w:t>initial_state</w:t>
                        </w:r>
                        <w:proofErr w:type="spellEnd"/>
                        <w:r>
                          <w:rPr>
                            <w:b/>
                            <w:color w:val="000080"/>
                            <w:w w:val="105"/>
                            <w:sz w:val="9"/>
                          </w:rPr>
                          <w:t>(</w:t>
                        </w:r>
                        <w:r>
                          <w:rPr>
                            <w:w w:val="105"/>
                            <w:sz w:val="9"/>
                          </w:rPr>
                          <w:t>S1</w:t>
                        </w:r>
                        <w:r>
                          <w:rPr>
                            <w:b/>
                            <w:color w:val="000080"/>
                            <w:w w:val="105"/>
                            <w:sz w:val="9"/>
                          </w:rPr>
                          <w:t>,</w:t>
                        </w:r>
                        <w:r>
                          <w:rPr>
                            <w:w w:val="105"/>
                            <w:sz w:val="9"/>
                          </w:rPr>
                          <w:t>S1_entry</w:t>
                        </w:r>
                        <w:r>
                          <w:rPr>
                            <w:b/>
                            <w:color w:val="000080"/>
                            <w:w w:val="105"/>
                            <w:sz w:val="9"/>
                          </w:rPr>
                          <w:t>,</w:t>
                        </w:r>
                        <w:r>
                          <w:rPr>
                            <w:w w:val="105"/>
                            <w:sz w:val="9"/>
                          </w:rPr>
                          <w:t>S1_exit</w:t>
                        </w:r>
                        <w:r>
                          <w:rPr>
                            <w:b/>
                            <w:color w:val="000080"/>
                            <w:w w:val="105"/>
                            <w:sz w:val="9"/>
                          </w:rPr>
                          <w:t>,</w:t>
                        </w:r>
                        <w:r>
                          <w:rPr>
                            <w:b/>
                            <w:w w:val="105"/>
                            <w:sz w:val="9"/>
                          </w:rPr>
                          <w:t>NULL</w:t>
                        </w:r>
                        <w:r>
                          <w:rPr>
                            <w:b/>
                            <w:color w:val="000080"/>
                            <w:w w:val="105"/>
                            <w:sz w:val="9"/>
                          </w:rPr>
                          <w:t>){</w:t>
                        </w:r>
                        <w:r>
                          <w:rPr>
                            <w:w w:val="105"/>
                            <w:position w:val="1"/>
                            <w:sz w:val="9"/>
                          </w:rPr>
                          <w:t xml:space="preserve">3 </w:t>
                        </w:r>
                        <w:r>
                          <w:rPr>
                            <w:b/>
                            <w:w w:val="105"/>
                            <w:sz w:val="9"/>
                          </w:rPr>
                          <w:t>initial</w:t>
                        </w:r>
                        <w:r>
                          <w:rPr>
                            <w:b/>
                            <w:color w:val="000080"/>
                            <w:w w:val="105"/>
                            <w:sz w:val="9"/>
                          </w:rPr>
                          <w:t>(</w:t>
                        </w:r>
                        <w:r>
                          <w:rPr>
                            <w:w w:val="105"/>
                            <w:sz w:val="9"/>
                          </w:rPr>
                          <w:t>Initial1</w:t>
                        </w:r>
                        <w:r>
                          <w:rPr>
                            <w:b/>
                            <w:color w:val="000080"/>
                            <w:w w:val="105"/>
                            <w:sz w:val="9"/>
                          </w:rPr>
                          <w:t>);</w:t>
                        </w:r>
                      </w:p>
                      <w:p w14:paraId="381AC1F2" w14:textId="77777777" w:rsidR="00F611EB" w:rsidRDefault="00F611EB">
                        <w:pPr>
                          <w:pStyle w:val="TableParagraph"/>
                          <w:tabs>
                            <w:tab w:val="left" w:pos="289"/>
                            <w:tab w:val="right" w:pos="2544"/>
                          </w:tabs>
                          <w:spacing w:line="109" w:lineRule="exact"/>
                          <w:ind w:left="10"/>
                          <w:rPr>
                            <w:sz w:val="9"/>
                          </w:rPr>
                        </w:pPr>
                        <w:r>
                          <w:rPr>
                            <w:w w:val="105"/>
                            <w:sz w:val="9"/>
                          </w:rPr>
                          <w:t>5</w:t>
                        </w:r>
                        <w:r>
                          <w:rPr>
                            <w:w w:val="105"/>
                            <w:sz w:val="9"/>
                          </w:rPr>
                          <w:tab/>
                        </w:r>
                        <w:r>
                          <w:rPr>
                            <w:b/>
                            <w:w w:val="105"/>
                            <w:sz w:val="9"/>
                          </w:rPr>
                          <w:t>state</w:t>
                        </w:r>
                        <w:r>
                          <w:rPr>
                            <w:b/>
                            <w:color w:val="000080"/>
                            <w:w w:val="105"/>
                            <w:sz w:val="9"/>
                          </w:rPr>
                          <w:t>(</w:t>
                        </w:r>
                        <w:r>
                          <w:rPr>
                            <w:w w:val="105"/>
                            <w:sz w:val="9"/>
                          </w:rPr>
                          <w:t>S11</w:t>
                        </w:r>
                        <w:r>
                          <w:rPr>
                            <w:b/>
                            <w:color w:val="000080"/>
                            <w:w w:val="105"/>
                            <w:sz w:val="9"/>
                          </w:rPr>
                          <w:t xml:space="preserve">, </w:t>
                        </w:r>
                        <w:r>
                          <w:rPr>
                            <w:w w:val="105"/>
                            <w:sz w:val="9"/>
                          </w:rPr>
                          <w:t>S11_entry</w:t>
                        </w:r>
                        <w:r>
                          <w:rPr>
                            <w:b/>
                            <w:color w:val="000080"/>
                            <w:w w:val="105"/>
                            <w:sz w:val="9"/>
                          </w:rPr>
                          <w:t>,</w:t>
                        </w:r>
                        <w:r>
                          <w:rPr>
                            <w:b/>
                            <w:color w:val="000080"/>
                            <w:spacing w:val="-1"/>
                            <w:w w:val="105"/>
                            <w:sz w:val="9"/>
                          </w:rPr>
                          <w:t xml:space="preserve"> </w:t>
                        </w:r>
                        <w:r>
                          <w:rPr>
                            <w:w w:val="105"/>
                            <w:sz w:val="9"/>
                          </w:rPr>
                          <w:t>S11_exit</w:t>
                        </w:r>
                        <w:r>
                          <w:rPr>
                            <w:b/>
                            <w:color w:val="000080"/>
                            <w:w w:val="105"/>
                            <w:sz w:val="9"/>
                          </w:rPr>
                          <w:t>)</w:t>
                        </w:r>
                        <w:r>
                          <w:rPr>
                            <w:b/>
                            <w:color w:val="000080"/>
                            <w:spacing w:val="-1"/>
                            <w:w w:val="105"/>
                            <w:sz w:val="9"/>
                          </w:rPr>
                          <w:t xml:space="preserve"> </w:t>
                        </w:r>
                        <w:r>
                          <w:rPr>
                            <w:b/>
                            <w:color w:val="000080"/>
                            <w:w w:val="105"/>
                            <w:sz w:val="9"/>
                          </w:rPr>
                          <w:t>{</w:t>
                        </w:r>
                        <w:r>
                          <w:rPr>
                            <w:w w:val="105"/>
                            <w:position w:val="1"/>
                            <w:sz w:val="9"/>
                          </w:rPr>
                          <w:tab/>
                          <w:t>5</w:t>
                        </w:r>
                      </w:p>
                      <w:p w14:paraId="758F3DE6" w14:textId="77777777" w:rsidR="00F611EB" w:rsidRDefault="00F611EB">
                        <w:pPr>
                          <w:pStyle w:val="TableParagraph"/>
                          <w:spacing w:before="8"/>
                          <w:ind w:left="346"/>
                          <w:rPr>
                            <w:b/>
                            <w:sz w:val="9"/>
                          </w:rPr>
                        </w:pPr>
                        <w:r>
                          <w:rPr>
                            <w:b/>
                            <w:w w:val="105"/>
                            <w:sz w:val="9"/>
                          </w:rPr>
                          <w:t>state</w:t>
                        </w:r>
                        <w:r>
                          <w:rPr>
                            <w:b/>
                            <w:color w:val="000080"/>
                            <w:w w:val="105"/>
                            <w:sz w:val="9"/>
                          </w:rPr>
                          <w:t>(</w:t>
                        </w:r>
                        <w:r>
                          <w:rPr>
                            <w:w w:val="105"/>
                            <w:sz w:val="9"/>
                          </w:rPr>
                          <w:t>S111</w:t>
                        </w:r>
                        <w:r>
                          <w:rPr>
                            <w:b/>
                            <w:color w:val="000080"/>
                            <w:w w:val="105"/>
                            <w:sz w:val="9"/>
                          </w:rPr>
                          <w:t xml:space="preserve">, </w:t>
                        </w:r>
                        <w:r>
                          <w:rPr>
                            <w:w w:val="105"/>
                            <w:sz w:val="9"/>
                          </w:rPr>
                          <w:t>S111_entry</w:t>
                        </w:r>
                        <w:r>
                          <w:rPr>
                            <w:b/>
                            <w:color w:val="000080"/>
                            <w:w w:val="105"/>
                            <w:sz w:val="9"/>
                          </w:rPr>
                          <w:t xml:space="preserve">, </w:t>
                        </w:r>
                        <w:r>
                          <w:rPr>
                            <w:w w:val="105"/>
                            <w:sz w:val="9"/>
                          </w:rPr>
                          <w:t>S111_exit</w:t>
                        </w:r>
                        <w:r>
                          <w:rPr>
                            <w:b/>
                            <w:color w:val="000080"/>
                            <w:w w:val="105"/>
                            <w:sz w:val="9"/>
                          </w:rPr>
                          <w:t>);</w:t>
                        </w:r>
                      </w:p>
                      <w:p w14:paraId="13468A5B" w14:textId="77777777" w:rsidR="00F611EB" w:rsidRPr="003648A5" w:rsidRDefault="00F611EB">
                        <w:pPr>
                          <w:pStyle w:val="TableParagraph"/>
                          <w:tabs>
                            <w:tab w:val="left" w:pos="289"/>
                            <w:tab w:val="left" w:pos="2488"/>
                          </w:tabs>
                          <w:spacing w:before="5"/>
                          <w:ind w:left="10"/>
                          <w:rPr>
                            <w:sz w:val="9"/>
                            <w:lang w:val="fr-FR"/>
                          </w:rPr>
                        </w:pPr>
                        <w:r w:rsidRPr="003648A5">
                          <w:rPr>
                            <w:w w:val="105"/>
                            <w:sz w:val="9"/>
                            <w:lang w:val="fr-FR"/>
                          </w:rPr>
                          <w:t>7</w:t>
                        </w:r>
                        <w:r w:rsidRPr="003648A5">
                          <w:rPr>
                            <w:w w:val="105"/>
                            <w:sz w:val="9"/>
                            <w:lang w:val="fr-FR"/>
                          </w:rPr>
                          <w:tab/>
                        </w:r>
                        <w:r w:rsidRPr="003648A5">
                          <w:rPr>
                            <w:b/>
                            <w:color w:val="000080"/>
                            <w:w w:val="105"/>
                            <w:sz w:val="9"/>
                            <w:lang w:val="fr-FR"/>
                          </w:rPr>
                          <w:t>};</w:t>
                        </w:r>
                        <w:r w:rsidRPr="003648A5">
                          <w:rPr>
                            <w:b/>
                            <w:color w:val="000080"/>
                            <w:w w:val="105"/>
                            <w:sz w:val="9"/>
                            <w:lang w:val="fr-FR"/>
                          </w:rPr>
                          <w:tab/>
                        </w:r>
                        <w:r w:rsidRPr="003648A5">
                          <w:rPr>
                            <w:w w:val="105"/>
                            <w:position w:val="1"/>
                            <w:sz w:val="9"/>
                            <w:lang w:val="fr-FR"/>
                          </w:rPr>
                          <w:t>7</w:t>
                        </w:r>
                      </w:p>
                      <w:p w14:paraId="14368AD2" w14:textId="77777777" w:rsidR="00F611EB" w:rsidRPr="003648A5" w:rsidRDefault="00F611EB">
                        <w:pPr>
                          <w:pStyle w:val="TableParagraph"/>
                          <w:spacing w:before="8"/>
                          <w:ind w:left="289"/>
                          <w:rPr>
                            <w:b/>
                            <w:sz w:val="9"/>
                            <w:lang w:val="fr-FR"/>
                          </w:rPr>
                        </w:pPr>
                        <w:r w:rsidRPr="003648A5">
                          <w:rPr>
                            <w:b/>
                            <w:w w:val="105"/>
                            <w:sz w:val="9"/>
                            <w:lang w:val="fr-FR"/>
                          </w:rPr>
                          <w:t>choice</w:t>
                        </w:r>
                        <w:r w:rsidRPr="003648A5">
                          <w:rPr>
                            <w:b/>
                            <w:color w:val="000080"/>
                            <w:w w:val="105"/>
                            <w:sz w:val="9"/>
                            <w:lang w:val="fr-FR"/>
                          </w:rPr>
                          <w:t>(</w:t>
                        </w:r>
                        <w:r w:rsidRPr="003648A5">
                          <w:rPr>
                            <w:w w:val="105"/>
                            <w:sz w:val="9"/>
                            <w:lang w:val="fr-FR"/>
                          </w:rPr>
                          <w:t>c1</w:t>
                        </w:r>
                        <w:r w:rsidRPr="003648A5">
                          <w:rPr>
                            <w:b/>
                            <w:color w:val="000080"/>
                            <w:w w:val="105"/>
                            <w:sz w:val="9"/>
                            <w:lang w:val="fr-FR"/>
                          </w:rPr>
                          <w:t>);</w:t>
                        </w:r>
                      </w:p>
                      <w:p w14:paraId="0B7851E4" w14:textId="77777777" w:rsidR="00F611EB" w:rsidRPr="003648A5" w:rsidRDefault="00F611EB">
                        <w:pPr>
                          <w:pStyle w:val="TableParagraph"/>
                          <w:tabs>
                            <w:tab w:val="left" w:pos="289"/>
                            <w:tab w:val="left" w:pos="2488"/>
                          </w:tabs>
                          <w:spacing w:before="5"/>
                          <w:ind w:left="10"/>
                          <w:rPr>
                            <w:sz w:val="9"/>
                            <w:lang w:val="fr-FR"/>
                          </w:rPr>
                        </w:pPr>
                        <w:r w:rsidRPr="003648A5">
                          <w:rPr>
                            <w:w w:val="105"/>
                            <w:sz w:val="9"/>
                            <w:lang w:val="fr-FR"/>
                          </w:rPr>
                          <w:t>9</w:t>
                        </w:r>
                        <w:r w:rsidRPr="003648A5">
                          <w:rPr>
                            <w:w w:val="105"/>
                            <w:sz w:val="9"/>
                            <w:lang w:val="fr-FR"/>
                          </w:rPr>
                          <w:tab/>
                        </w:r>
                        <w:r w:rsidRPr="003648A5">
                          <w:rPr>
                            <w:b/>
                            <w:w w:val="105"/>
                            <w:sz w:val="9"/>
                            <w:lang w:val="fr-FR"/>
                          </w:rPr>
                          <w:t>exit_point</w:t>
                        </w:r>
                        <w:r w:rsidRPr="003648A5">
                          <w:rPr>
                            <w:b/>
                            <w:color w:val="000080"/>
                            <w:w w:val="105"/>
                            <w:sz w:val="9"/>
                            <w:lang w:val="fr-FR"/>
                          </w:rPr>
                          <w:t>(</w:t>
                        </w:r>
                        <w:r w:rsidRPr="003648A5">
                          <w:rPr>
                            <w:w w:val="105"/>
                            <w:sz w:val="9"/>
                            <w:lang w:val="fr-FR"/>
                          </w:rPr>
                          <w:t>ex1</w:t>
                        </w:r>
                        <w:r w:rsidRPr="003648A5">
                          <w:rPr>
                            <w:b/>
                            <w:color w:val="000080"/>
                            <w:w w:val="105"/>
                            <w:sz w:val="9"/>
                            <w:lang w:val="fr-FR"/>
                          </w:rPr>
                          <w:t>);</w:t>
                        </w:r>
                        <w:r w:rsidRPr="003648A5">
                          <w:rPr>
                            <w:w w:val="105"/>
                            <w:position w:val="1"/>
                            <w:sz w:val="9"/>
                            <w:lang w:val="fr-FR"/>
                          </w:rPr>
                          <w:tab/>
                          <w:t>9</w:t>
                        </w:r>
                      </w:p>
                      <w:p w14:paraId="21EA42C4" w14:textId="77777777" w:rsidR="00F611EB" w:rsidRDefault="00F611EB">
                        <w:pPr>
                          <w:pStyle w:val="TableParagraph"/>
                          <w:spacing w:before="8"/>
                          <w:ind w:left="232"/>
                          <w:rPr>
                            <w:b/>
                            <w:sz w:val="9"/>
                          </w:rPr>
                        </w:pPr>
                        <w:r>
                          <w:rPr>
                            <w:b/>
                            <w:color w:val="000080"/>
                            <w:w w:val="105"/>
                            <w:sz w:val="9"/>
                          </w:rPr>
                          <w:t>};</w:t>
                        </w:r>
                      </w:p>
                      <w:p w14:paraId="33100FC1" w14:textId="77777777" w:rsidR="00F611EB" w:rsidRDefault="00F611EB">
                        <w:pPr>
                          <w:pStyle w:val="TableParagraph"/>
                          <w:tabs>
                            <w:tab w:val="left" w:pos="2488"/>
                          </w:tabs>
                          <w:spacing w:before="5"/>
                          <w:ind w:left="10"/>
                          <w:rPr>
                            <w:sz w:val="9"/>
                          </w:rPr>
                        </w:pPr>
                        <w:r>
                          <w:rPr>
                            <w:w w:val="105"/>
                            <w:sz w:val="9"/>
                          </w:rPr>
                          <w:t xml:space="preserve">11  </w:t>
                        </w:r>
                        <w:r>
                          <w:rPr>
                            <w:b/>
                            <w:w w:val="105"/>
                            <w:sz w:val="9"/>
                          </w:rPr>
                          <w:t>state</w:t>
                        </w:r>
                        <w:r>
                          <w:rPr>
                            <w:b/>
                            <w:color w:val="000080"/>
                            <w:w w:val="105"/>
                            <w:sz w:val="9"/>
                          </w:rPr>
                          <w:t>(</w:t>
                        </w:r>
                        <w:r>
                          <w:rPr>
                            <w:w w:val="105"/>
                            <w:sz w:val="9"/>
                          </w:rPr>
                          <w:t>S2</w:t>
                        </w:r>
                        <w:r>
                          <w:rPr>
                            <w:b/>
                            <w:color w:val="000080"/>
                            <w:w w:val="105"/>
                            <w:sz w:val="9"/>
                          </w:rPr>
                          <w:t xml:space="preserve">, </w:t>
                        </w:r>
                        <w:r>
                          <w:rPr>
                            <w:w w:val="105"/>
                            <w:sz w:val="9"/>
                          </w:rPr>
                          <w:t>S2_entry</w:t>
                        </w:r>
                        <w:r>
                          <w:rPr>
                            <w:b/>
                            <w:color w:val="000080"/>
                            <w:w w:val="105"/>
                            <w:sz w:val="9"/>
                          </w:rPr>
                          <w:t>,</w:t>
                        </w:r>
                        <w:r>
                          <w:rPr>
                            <w:b/>
                            <w:color w:val="000080"/>
                            <w:spacing w:val="-7"/>
                            <w:w w:val="105"/>
                            <w:sz w:val="9"/>
                          </w:rPr>
                          <w:t xml:space="preserve"> </w:t>
                        </w:r>
                        <w:r>
                          <w:rPr>
                            <w:w w:val="105"/>
                            <w:sz w:val="9"/>
                          </w:rPr>
                          <w:t>S2_exit</w:t>
                        </w:r>
                        <w:r>
                          <w:rPr>
                            <w:b/>
                            <w:color w:val="000080"/>
                            <w:w w:val="105"/>
                            <w:sz w:val="9"/>
                          </w:rPr>
                          <w:t>)</w:t>
                        </w:r>
                        <w:r>
                          <w:rPr>
                            <w:b/>
                            <w:color w:val="000080"/>
                            <w:spacing w:val="-1"/>
                            <w:w w:val="105"/>
                            <w:sz w:val="9"/>
                          </w:rPr>
                          <w:t xml:space="preserve"> </w:t>
                        </w:r>
                        <w:r>
                          <w:rPr>
                            <w:b/>
                            <w:color w:val="000080"/>
                            <w:w w:val="105"/>
                            <w:sz w:val="9"/>
                          </w:rPr>
                          <w:t>{</w:t>
                        </w:r>
                        <w:r>
                          <w:rPr>
                            <w:w w:val="105"/>
                            <w:position w:val="1"/>
                            <w:sz w:val="9"/>
                          </w:rPr>
                          <w:tab/>
                          <w:t>1</w:t>
                        </w:r>
                      </w:p>
                      <w:p w14:paraId="0A391B96" w14:textId="77777777" w:rsidR="00F611EB" w:rsidRDefault="00F611EB">
                        <w:pPr>
                          <w:pStyle w:val="TableParagraph"/>
                          <w:spacing w:before="8"/>
                          <w:ind w:left="289"/>
                          <w:rPr>
                            <w:b/>
                            <w:sz w:val="9"/>
                          </w:rPr>
                        </w:pPr>
                        <w:proofErr w:type="spellStart"/>
                        <w:r>
                          <w:rPr>
                            <w:b/>
                            <w:w w:val="105"/>
                            <w:sz w:val="9"/>
                          </w:rPr>
                          <w:t>shallow_history</w:t>
                        </w:r>
                        <w:proofErr w:type="spellEnd"/>
                        <w:r>
                          <w:rPr>
                            <w:b/>
                            <w:color w:val="000080"/>
                            <w:w w:val="105"/>
                            <w:sz w:val="9"/>
                          </w:rPr>
                          <w:t>(</w:t>
                        </w:r>
                        <w:r>
                          <w:rPr>
                            <w:w w:val="105"/>
                            <w:sz w:val="9"/>
                          </w:rPr>
                          <w:t>h1</w:t>
                        </w:r>
                        <w:r>
                          <w:rPr>
                            <w:b/>
                            <w:color w:val="000080"/>
                            <w:w w:val="105"/>
                            <w:sz w:val="9"/>
                          </w:rPr>
                          <w:t>);</w:t>
                        </w:r>
                      </w:p>
                    </w:tc>
                    <w:tc>
                      <w:tcPr>
                        <w:tcW w:w="2555" w:type="dxa"/>
                        <w:tcBorders>
                          <w:top w:val="single" w:sz="2" w:space="0" w:color="41709C"/>
                          <w:right w:val="single" w:sz="2" w:space="0" w:color="41709C"/>
                        </w:tcBorders>
                      </w:tcPr>
                      <w:p w14:paraId="4BE3ED02" w14:textId="77777777" w:rsidR="00F611EB" w:rsidRDefault="00F611EB">
                        <w:pPr>
                          <w:pStyle w:val="TableParagraph"/>
                          <w:spacing w:before="27" w:line="266" w:lineRule="auto"/>
                          <w:ind w:left="131" w:right="1040" w:hanging="57"/>
                          <w:rPr>
                            <w:b/>
                            <w:sz w:val="9"/>
                          </w:rPr>
                        </w:pPr>
                        <w:r>
                          <w:rPr>
                            <w:color w:val="8000FF"/>
                            <w:w w:val="105"/>
                            <w:sz w:val="9"/>
                          </w:rPr>
                          <w:t xml:space="preserve">class </w:t>
                        </w:r>
                        <w:r>
                          <w:rPr>
                            <w:w w:val="105"/>
                            <w:sz w:val="9"/>
                          </w:rPr>
                          <w:t xml:space="preserve">System </w:t>
                        </w:r>
                        <w:r>
                          <w:rPr>
                            <w:b/>
                            <w:color w:val="000080"/>
                            <w:w w:val="105"/>
                            <w:sz w:val="9"/>
                          </w:rPr>
                          <w:t xml:space="preserve">{ </w:t>
                        </w:r>
                        <w:proofErr w:type="spellStart"/>
                        <w:r>
                          <w:rPr>
                            <w:b/>
                            <w:w w:val="105"/>
                            <w:sz w:val="9"/>
                          </w:rPr>
                          <w:t>state_machine</w:t>
                        </w:r>
                        <w:proofErr w:type="spellEnd"/>
                        <w:r>
                          <w:rPr>
                            <w:b/>
                            <w:color w:val="000080"/>
                            <w:w w:val="105"/>
                            <w:sz w:val="9"/>
                          </w:rPr>
                          <w:t>(</w:t>
                        </w:r>
                        <w:r>
                          <w:rPr>
                            <w:w w:val="105"/>
                            <w:sz w:val="9"/>
                          </w:rPr>
                          <w:t>Machine</w:t>
                        </w:r>
                        <w:r>
                          <w:rPr>
                            <w:b/>
                            <w:color w:val="000080"/>
                            <w:w w:val="105"/>
                            <w:sz w:val="9"/>
                          </w:rPr>
                          <w:t>) {</w:t>
                        </w:r>
                      </w:p>
                      <w:p w14:paraId="02084351" w14:textId="77777777" w:rsidR="00F611EB" w:rsidRDefault="00F611EB">
                        <w:pPr>
                          <w:pStyle w:val="TableParagraph"/>
                          <w:ind w:left="187" w:right="-24"/>
                          <w:rPr>
                            <w:b/>
                            <w:sz w:val="9"/>
                          </w:rPr>
                        </w:pPr>
                        <w:proofErr w:type="spellStart"/>
                        <w:r>
                          <w:rPr>
                            <w:b/>
                            <w:w w:val="105"/>
                            <w:sz w:val="9"/>
                          </w:rPr>
                          <w:t>initial_state</w:t>
                        </w:r>
                        <w:proofErr w:type="spellEnd"/>
                        <w:r>
                          <w:rPr>
                            <w:b/>
                            <w:color w:val="000080"/>
                            <w:w w:val="105"/>
                            <w:sz w:val="9"/>
                          </w:rPr>
                          <w:t>(</w:t>
                        </w:r>
                        <w:r>
                          <w:rPr>
                            <w:w w:val="105"/>
                            <w:sz w:val="9"/>
                          </w:rPr>
                          <w:t>S1</w:t>
                        </w:r>
                        <w:r>
                          <w:rPr>
                            <w:b/>
                            <w:color w:val="000080"/>
                            <w:w w:val="105"/>
                            <w:sz w:val="9"/>
                          </w:rPr>
                          <w:t>,</w:t>
                        </w:r>
                        <w:r>
                          <w:rPr>
                            <w:w w:val="105"/>
                            <w:sz w:val="9"/>
                          </w:rPr>
                          <w:t>S1_entry</w:t>
                        </w:r>
                        <w:r>
                          <w:rPr>
                            <w:b/>
                            <w:color w:val="000080"/>
                            <w:w w:val="105"/>
                            <w:sz w:val="9"/>
                          </w:rPr>
                          <w:t>,</w:t>
                        </w:r>
                        <w:r>
                          <w:rPr>
                            <w:w w:val="105"/>
                            <w:sz w:val="9"/>
                          </w:rPr>
                          <w:t>S1_exit</w:t>
                        </w:r>
                        <w:r>
                          <w:rPr>
                            <w:b/>
                            <w:color w:val="000080"/>
                            <w:w w:val="105"/>
                            <w:sz w:val="9"/>
                          </w:rPr>
                          <w:t>,</w:t>
                        </w:r>
                        <w:r>
                          <w:rPr>
                            <w:b/>
                            <w:w w:val="105"/>
                            <w:sz w:val="9"/>
                          </w:rPr>
                          <w:t>NULL</w:t>
                        </w:r>
                        <w:r>
                          <w:rPr>
                            <w:b/>
                            <w:color w:val="000080"/>
                            <w:w w:val="105"/>
                            <w:sz w:val="9"/>
                          </w:rPr>
                          <w:t>){</w:t>
                        </w:r>
                      </w:p>
                      <w:p w14:paraId="120B28E2" w14:textId="77777777" w:rsidR="00F611EB" w:rsidRDefault="00F611EB">
                        <w:pPr>
                          <w:pStyle w:val="TableParagraph"/>
                          <w:spacing w:before="11"/>
                          <w:ind w:left="244" w:right="1040"/>
                          <w:rPr>
                            <w:b/>
                            <w:sz w:val="9"/>
                          </w:rPr>
                        </w:pPr>
                        <w:r>
                          <w:rPr>
                            <w:b/>
                            <w:w w:val="105"/>
                            <w:sz w:val="9"/>
                          </w:rPr>
                          <w:t>initial</w:t>
                        </w:r>
                        <w:r>
                          <w:rPr>
                            <w:b/>
                            <w:color w:val="000080"/>
                            <w:w w:val="105"/>
                            <w:sz w:val="9"/>
                          </w:rPr>
                          <w:t>(</w:t>
                        </w:r>
                        <w:r>
                          <w:rPr>
                            <w:w w:val="105"/>
                            <w:sz w:val="9"/>
                          </w:rPr>
                          <w:t>Initial1</w:t>
                        </w:r>
                        <w:r>
                          <w:rPr>
                            <w:b/>
                            <w:color w:val="000080"/>
                            <w:w w:val="105"/>
                            <w:sz w:val="9"/>
                          </w:rPr>
                          <w:t>);</w:t>
                        </w:r>
                      </w:p>
                      <w:p w14:paraId="512C3142" w14:textId="77777777" w:rsidR="00F611EB" w:rsidRDefault="00F611EB">
                        <w:pPr>
                          <w:pStyle w:val="TableParagraph"/>
                          <w:spacing w:before="11" w:line="266" w:lineRule="auto"/>
                          <w:ind w:left="301" w:right="246" w:hanging="57"/>
                          <w:rPr>
                            <w:b/>
                            <w:sz w:val="9"/>
                          </w:rPr>
                        </w:pPr>
                        <w:r>
                          <w:rPr>
                            <w:b/>
                            <w:w w:val="105"/>
                            <w:sz w:val="9"/>
                          </w:rPr>
                          <w:t>state</w:t>
                        </w:r>
                        <w:r>
                          <w:rPr>
                            <w:b/>
                            <w:color w:val="000080"/>
                            <w:w w:val="105"/>
                            <w:sz w:val="9"/>
                          </w:rPr>
                          <w:t>(</w:t>
                        </w:r>
                        <w:r>
                          <w:rPr>
                            <w:w w:val="105"/>
                            <w:sz w:val="9"/>
                          </w:rPr>
                          <w:t>S11</w:t>
                        </w:r>
                        <w:r>
                          <w:rPr>
                            <w:b/>
                            <w:color w:val="000080"/>
                            <w:w w:val="105"/>
                            <w:sz w:val="9"/>
                          </w:rPr>
                          <w:t xml:space="preserve">, </w:t>
                        </w:r>
                        <w:r>
                          <w:rPr>
                            <w:w w:val="105"/>
                            <w:sz w:val="9"/>
                          </w:rPr>
                          <w:t>S11_entry</w:t>
                        </w:r>
                        <w:r>
                          <w:rPr>
                            <w:b/>
                            <w:color w:val="000080"/>
                            <w:w w:val="105"/>
                            <w:sz w:val="9"/>
                          </w:rPr>
                          <w:t xml:space="preserve">, </w:t>
                        </w:r>
                        <w:r>
                          <w:rPr>
                            <w:w w:val="105"/>
                            <w:sz w:val="9"/>
                          </w:rPr>
                          <w:t>S11_exit</w:t>
                        </w:r>
                        <w:r>
                          <w:rPr>
                            <w:b/>
                            <w:color w:val="000080"/>
                            <w:w w:val="105"/>
                            <w:sz w:val="9"/>
                          </w:rPr>
                          <w:t xml:space="preserve">) { </w:t>
                        </w:r>
                        <w:r>
                          <w:rPr>
                            <w:b/>
                            <w:w w:val="105"/>
                            <w:sz w:val="9"/>
                          </w:rPr>
                          <w:t>state</w:t>
                        </w:r>
                        <w:r>
                          <w:rPr>
                            <w:b/>
                            <w:color w:val="000080"/>
                            <w:w w:val="105"/>
                            <w:sz w:val="9"/>
                          </w:rPr>
                          <w:t>(</w:t>
                        </w:r>
                        <w:r>
                          <w:rPr>
                            <w:w w:val="105"/>
                            <w:sz w:val="9"/>
                          </w:rPr>
                          <w:t>S111</w:t>
                        </w:r>
                        <w:r>
                          <w:rPr>
                            <w:b/>
                            <w:color w:val="000080"/>
                            <w:w w:val="105"/>
                            <w:sz w:val="9"/>
                          </w:rPr>
                          <w:t xml:space="preserve">, </w:t>
                        </w:r>
                        <w:r>
                          <w:rPr>
                            <w:w w:val="105"/>
                            <w:sz w:val="9"/>
                          </w:rPr>
                          <w:t>S111_entry</w:t>
                        </w:r>
                        <w:r>
                          <w:rPr>
                            <w:b/>
                            <w:color w:val="000080"/>
                            <w:w w:val="105"/>
                            <w:sz w:val="9"/>
                          </w:rPr>
                          <w:t xml:space="preserve">, </w:t>
                        </w:r>
                        <w:r>
                          <w:rPr>
                            <w:w w:val="105"/>
                            <w:sz w:val="9"/>
                          </w:rPr>
                          <w:t>S111_exit</w:t>
                        </w:r>
                        <w:r>
                          <w:rPr>
                            <w:b/>
                            <w:color w:val="000080"/>
                            <w:w w:val="105"/>
                            <w:sz w:val="9"/>
                          </w:rPr>
                          <w:t>);</w:t>
                        </w:r>
                      </w:p>
                      <w:p w14:paraId="276A8293" w14:textId="77777777" w:rsidR="00F611EB" w:rsidRDefault="00F611EB">
                        <w:pPr>
                          <w:pStyle w:val="TableParagraph"/>
                          <w:ind w:left="244" w:right="1040"/>
                          <w:rPr>
                            <w:b/>
                            <w:sz w:val="9"/>
                          </w:rPr>
                        </w:pPr>
                        <w:r>
                          <w:rPr>
                            <w:b/>
                            <w:color w:val="000080"/>
                            <w:w w:val="105"/>
                            <w:sz w:val="9"/>
                          </w:rPr>
                          <w:t>};</w:t>
                        </w:r>
                      </w:p>
                      <w:p w14:paraId="3C2013D3" w14:textId="77777777" w:rsidR="00F611EB" w:rsidRDefault="00F611EB">
                        <w:pPr>
                          <w:pStyle w:val="TableParagraph"/>
                          <w:spacing w:before="11"/>
                          <w:ind w:left="244" w:right="1040"/>
                          <w:rPr>
                            <w:b/>
                            <w:sz w:val="9"/>
                          </w:rPr>
                        </w:pPr>
                        <w:r>
                          <w:rPr>
                            <w:b/>
                            <w:w w:val="105"/>
                            <w:sz w:val="9"/>
                          </w:rPr>
                          <w:t>choice</w:t>
                        </w:r>
                        <w:r>
                          <w:rPr>
                            <w:b/>
                            <w:color w:val="000080"/>
                            <w:w w:val="105"/>
                            <w:sz w:val="9"/>
                          </w:rPr>
                          <w:t>(</w:t>
                        </w:r>
                        <w:r>
                          <w:rPr>
                            <w:w w:val="105"/>
                            <w:sz w:val="9"/>
                          </w:rPr>
                          <w:t>c1</w:t>
                        </w:r>
                        <w:r>
                          <w:rPr>
                            <w:b/>
                            <w:color w:val="000080"/>
                            <w:w w:val="105"/>
                            <w:sz w:val="9"/>
                          </w:rPr>
                          <w:t>);</w:t>
                        </w:r>
                      </w:p>
                      <w:p w14:paraId="35A55800" w14:textId="77777777" w:rsidR="00F611EB" w:rsidRDefault="00F611EB">
                        <w:pPr>
                          <w:pStyle w:val="TableParagraph"/>
                          <w:spacing w:before="11"/>
                          <w:ind w:left="187" w:right="1040"/>
                          <w:rPr>
                            <w:b/>
                            <w:sz w:val="9"/>
                          </w:rPr>
                        </w:pPr>
                        <w:r>
                          <w:rPr>
                            <w:b/>
                            <w:color w:val="000080"/>
                            <w:w w:val="105"/>
                            <w:sz w:val="9"/>
                          </w:rPr>
                          <w:t>};</w:t>
                        </w:r>
                      </w:p>
                      <w:p w14:paraId="232DC361" w14:textId="77777777" w:rsidR="00F611EB" w:rsidRDefault="00F611EB">
                        <w:pPr>
                          <w:pStyle w:val="TableParagraph"/>
                          <w:spacing w:before="11"/>
                          <w:ind w:left="187" w:right="-24"/>
                          <w:rPr>
                            <w:b/>
                            <w:sz w:val="9"/>
                          </w:rPr>
                        </w:pPr>
                        <w:r>
                          <w:rPr>
                            <w:b/>
                            <w:w w:val="105"/>
                            <w:sz w:val="9"/>
                          </w:rPr>
                          <w:t>state</w:t>
                        </w:r>
                        <w:r>
                          <w:rPr>
                            <w:b/>
                            <w:color w:val="000080"/>
                            <w:w w:val="105"/>
                            <w:sz w:val="9"/>
                          </w:rPr>
                          <w:t>(</w:t>
                        </w:r>
                        <w:r>
                          <w:rPr>
                            <w:w w:val="105"/>
                            <w:sz w:val="9"/>
                          </w:rPr>
                          <w:t>S2</w:t>
                        </w:r>
                        <w:r>
                          <w:rPr>
                            <w:b/>
                            <w:color w:val="000080"/>
                            <w:w w:val="105"/>
                            <w:sz w:val="9"/>
                          </w:rPr>
                          <w:t xml:space="preserve">, </w:t>
                        </w:r>
                        <w:r>
                          <w:rPr>
                            <w:w w:val="105"/>
                            <w:sz w:val="9"/>
                          </w:rPr>
                          <w:t>S2_entry</w:t>
                        </w:r>
                        <w:r>
                          <w:rPr>
                            <w:b/>
                            <w:color w:val="000080"/>
                            <w:w w:val="105"/>
                            <w:sz w:val="9"/>
                          </w:rPr>
                          <w:t xml:space="preserve">, </w:t>
                        </w:r>
                        <w:r>
                          <w:rPr>
                            <w:w w:val="105"/>
                            <w:sz w:val="9"/>
                          </w:rPr>
                          <w:t>S2_exit</w:t>
                        </w:r>
                        <w:r>
                          <w:rPr>
                            <w:b/>
                            <w:color w:val="000080"/>
                            <w:w w:val="105"/>
                            <w:sz w:val="9"/>
                          </w:rPr>
                          <w:t>) {</w:t>
                        </w:r>
                      </w:p>
                      <w:p w14:paraId="2DAD2FBD" w14:textId="77777777" w:rsidR="00F611EB" w:rsidRDefault="00F611EB">
                        <w:pPr>
                          <w:pStyle w:val="TableParagraph"/>
                          <w:spacing w:before="7"/>
                          <w:ind w:left="13" w:right="1040"/>
                          <w:rPr>
                            <w:b/>
                            <w:sz w:val="9"/>
                          </w:rPr>
                        </w:pPr>
                        <w:r>
                          <w:rPr>
                            <w:w w:val="105"/>
                            <w:sz w:val="9"/>
                          </w:rPr>
                          <w:t xml:space="preserve">1   </w:t>
                        </w:r>
                        <w:proofErr w:type="spellStart"/>
                        <w:r>
                          <w:rPr>
                            <w:b/>
                            <w:w w:val="105"/>
                            <w:position w:val="1"/>
                            <w:sz w:val="9"/>
                          </w:rPr>
                          <w:t>deep_history</w:t>
                        </w:r>
                        <w:proofErr w:type="spellEnd"/>
                        <w:r>
                          <w:rPr>
                            <w:b/>
                            <w:color w:val="000080"/>
                            <w:w w:val="105"/>
                            <w:position w:val="1"/>
                            <w:sz w:val="9"/>
                          </w:rPr>
                          <w:t>(</w:t>
                        </w:r>
                        <w:r>
                          <w:rPr>
                            <w:w w:val="105"/>
                            <w:position w:val="1"/>
                            <w:sz w:val="9"/>
                          </w:rPr>
                          <w:t>dh1</w:t>
                        </w:r>
                        <w:r>
                          <w:rPr>
                            <w:b/>
                            <w:color w:val="000080"/>
                            <w:w w:val="105"/>
                            <w:position w:val="1"/>
                            <w:sz w:val="9"/>
                          </w:rPr>
                          <w:t>);</w:t>
                        </w:r>
                      </w:p>
                      <w:p w14:paraId="680D34C8" w14:textId="77777777" w:rsidR="00F611EB" w:rsidRDefault="00F611EB">
                        <w:pPr>
                          <w:pStyle w:val="TableParagraph"/>
                          <w:spacing w:before="5"/>
                          <w:ind w:left="244" w:right="-24"/>
                          <w:rPr>
                            <w:b/>
                            <w:sz w:val="9"/>
                          </w:rPr>
                        </w:pPr>
                        <w:r>
                          <w:rPr>
                            <w:b/>
                            <w:w w:val="105"/>
                            <w:sz w:val="9"/>
                          </w:rPr>
                          <w:t>state</w:t>
                        </w:r>
                        <w:r>
                          <w:rPr>
                            <w:b/>
                            <w:color w:val="000080"/>
                            <w:w w:val="105"/>
                            <w:sz w:val="9"/>
                          </w:rPr>
                          <w:t>(</w:t>
                        </w:r>
                        <w:r>
                          <w:rPr>
                            <w:w w:val="105"/>
                            <w:sz w:val="9"/>
                          </w:rPr>
                          <w:t>S21</w:t>
                        </w:r>
                        <w:r>
                          <w:rPr>
                            <w:b/>
                            <w:color w:val="000080"/>
                            <w:w w:val="105"/>
                            <w:sz w:val="9"/>
                          </w:rPr>
                          <w:t xml:space="preserve">, </w:t>
                        </w:r>
                        <w:r>
                          <w:rPr>
                            <w:w w:val="105"/>
                            <w:sz w:val="9"/>
                          </w:rPr>
                          <w:t>S21_entry</w:t>
                        </w:r>
                        <w:r>
                          <w:rPr>
                            <w:b/>
                            <w:color w:val="000080"/>
                            <w:w w:val="105"/>
                            <w:sz w:val="9"/>
                          </w:rPr>
                          <w:t xml:space="preserve">, </w:t>
                        </w:r>
                        <w:r>
                          <w:rPr>
                            <w:w w:val="105"/>
                            <w:sz w:val="9"/>
                          </w:rPr>
                          <w:t>S21_exit</w:t>
                        </w:r>
                        <w:r>
                          <w:rPr>
                            <w:b/>
                            <w:color w:val="000080"/>
                            <w:w w:val="105"/>
                            <w:sz w:val="9"/>
                          </w:rPr>
                          <w:t>) {</w:t>
                        </w:r>
                      </w:p>
                    </w:tc>
                  </w:tr>
                  <w:tr w:rsidR="00F611EB" w14:paraId="4BDD4AE7" w14:textId="77777777">
                    <w:trPr>
                      <w:trHeight w:hRule="exact" w:val="224"/>
                    </w:trPr>
                    <w:tc>
                      <w:tcPr>
                        <w:tcW w:w="150" w:type="dxa"/>
                        <w:tcBorders>
                          <w:left w:val="single" w:sz="2" w:space="0" w:color="41709C"/>
                        </w:tcBorders>
                      </w:tcPr>
                      <w:p w14:paraId="1747C203" w14:textId="77777777" w:rsidR="00F611EB" w:rsidRDefault="00F611EB">
                        <w:pPr>
                          <w:pStyle w:val="TableParagraph"/>
                          <w:spacing w:before="10"/>
                          <w:ind w:left="0" w:right="21"/>
                          <w:jc w:val="right"/>
                          <w:rPr>
                            <w:sz w:val="9"/>
                          </w:rPr>
                        </w:pPr>
                        <w:r>
                          <w:rPr>
                            <w:sz w:val="9"/>
                          </w:rPr>
                          <w:t>13</w:t>
                        </w:r>
                      </w:p>
                    </w:tc>
                    <w:tc>
                      <w:tcPr>
                        <w:tcW w:w="2341" w:type="dxa"/>
                      </w:tcPr>
                      <w:p w14:paraId="36EAAC1B" w14:textId="77777777" w:rsidR="00F611EB" w:rsidRDefault="00F611EB">
                        <w:pPr>
                          <w:pStyle w:val="TableParagraph"/>
                          <w:spacing w:before="6" w:line="266" w:lineRule="auto"/>
                          <w:ind w:left="142" w:right="364"/>
                          <w:rPr>
                            <w:b/>
                            <w:sz w:val="9"/>
                          </w:rPr>
                        </w:pPr>
                        <w:r>
                          <w:rPr>
                            <w:b/>
                            <w:w w:val="105"/>
                            <w:sz w:val="9"/>
                          </w:rPr>
                          <w:t>state</w:t>
                        </w:r>
                        <w:r>
                          <w:rPr>
                            <w:b/>
                            <w:color w:val="000080"/>
                            <w:w w:val="105"/>
                            <w:sz w:val="9"/>
                          </w:rPr>
                          <w:t>(</w:t>
                        </w:r>
                        <w:r>
                          <w:rPr>
                            <w:w w:val="105"/>
                            <w:sz w:val="9"/>
                          </w:rPr>
                          <w:t>S21</w:t>
                        </w:r>
                        <w:r>
                          <w:rPr>
                            <w:b/>
                            <w:color w:val="000080"/>
                            <w:w w:val="105"/>
                            <w:sz w:val="9"/>
                          </w:rPr>
                          <w:t xml:space="preserve">, </w:t>
                        </w:r>
                        <w:r>
                          <w:rPr>
                            <w:w w:val="105"/>
                            <w:sz w:val="9"/>
                          </w:rPr>
                          <w:t>S21_entry</w:t>
                        </w:r>
                        <w:r>
                          <w:rPr>
                            <w:b/>
                            <w:color w:val="000080"/>
                            <w:w w:val="105"/>
                            <w:sz w:val="9"/>
                          </w:rPr>
                          <w:t xml:space="preserve">, </w:t>
                        </w:r>
                        <w:r>
                          <w:rPr>
                            <w:w w:val="105"/>
                            <w:sz w:val="9"/>
                          </w:rPr>
                          <w:t>S21_exit</w:t>
                        </w:r>
                        <w:r>
                          <w:rPr>
                            <w:b/>
                            <w:color w:val="000080"/>
                            <w:w w:val="105"/>
                            <w:sz w:val="9"/>
                          </w:rPr>
                          <w:t xml:space="preserve">); </w:t>
                        </w:r>
                        <w:proofErr w:type="spellStart"/>
                        <w:r>
                          <w:rPr>
                            <w:b/>
                            <w:w w:val="105"/>
                            <w:sz w:val="9"/>
                          </w:rPr>
                          <w:t>final_state</w:t>
                        </w:r>
                        <w:proofErr w:type="spellEnd"/>
                        <w:r>
                          <w:rPr>
                            <w:b/>
                            <w:color w:val="000080"/>
                            <w:w w:val="105"/>
                            <w:sz w:val="9"/>
                          </w:rPr>
                          <w:t>(</w:t>
                        </w:r>
                        <w:r>
                          <w:rPr>
                            <w:w w:val="105"/>
                            <w:sz w:val="9"/>
                          </w:rPr>
                          <w:t>S2_final</w:t>
                        </w:r>
                        <w:r>
                          <w:rPr>
                            <w:b/>
                            <w:color w:val="000080"/>
                            <w:w w:val="105"/>
                            <w:sz w:val="9"/>
                          </w:rPr>
                          <w:t>);</w:t>
                        </w:r>
                      </w:p>
                    </w:tc>
                    <w:tc>
                      <w:tcPr>
                        <w:tcW w:w="114" w:type="dxa"/>
                      </w:tcPr>
                      <w:p w14:paraId="63D9586E" w14:textId="77777777" w:rsidR="00F611EB" w:rsidRDefault="00F611EB">
                        <w:pPr>
                          <w:pStyle w:val="TableParagraph"/>
                          <w:ind w:left="0"/>
                          <w:jc w:val="center"/>
                          <w:rPr>
                            <w:sz w:val="9"/>
                          </w:rPr>
                        </w:pPr>
                        <w:r>
                          <w:rPr>
                            <w:sz w:val="9"/>
                          </w:rPr>
                          <w:t>13</w:t>
                        </w:r>
                      </w:p>
                    </w:tc>
                    <w:tc>
                      <w:tcPr>
                        <w:tcW w:w="2555" w:type="dxa"/>
                        <w:tcBorders>
                          <w:right w:val="single" w:sz="2" w:space="0" w:color="41709C"/>
                        </w:tcBorders>
                      </w:tcPr>
                      <w:p w14:paraId="24225EE3" w14:textId="77777777" w:rsidR="00F611EB" w:rsidRDefault="00F611EB">
                        <w:pPr>
                          <w:pStyle w:val="TableParagraph"/>
                          <w:spacing w:line="96" w:lineRule="exact"/>
                          <w:ind w:left="231" w:right="-24"/>
                          <w:rPr>
                            <w:b/>
                            <w:sz w:val="9"/>
                          </w:rPr>
                        </w:pPr>
                        <w:r>
                          <w:rPr>
                            <w:b/>
                            <w:w w:val="105"/>
                            <w:sz w:val="9"/>
                          </w:rPr>
                          <w:t>state</w:t>
                        </w:r>
                        <w:r>
                          <w:rPr>
                            <w:b/>
                            <w:color w:val="000080"/>
                            <w:w w:val="105"/>
                            <w:sz w:val="9"/>
                          </w:rPr>
                          <w:t>(</w:t>
                        </w:r>
                        <w:r>
                          <w:rPr>
                            <w:w w:val="105"/>
                            <w:sz w:val="9"/>
                          </w:rPr>
                          <w:t>S211</w:t>
                        </w:r>
                        <w:r>
                          <w:rPr>
                            <w:b/>
                            <w:color w:val="000080"/>
                            <w:w w:val="105"/>
                            <w:sz w:val="9"/>
                          </w:rPr>
                          <w:t xml:space="preserve">, </w:t>
                        </w:r>
                        <w:r>
                          <w:rPr>
                            <w:w w:val="105"/>
                            <w:sz w:val="9"/>
                          </w:rPr>
                          <w:t>S211_entry</w:t>
                        </w:r>
                        <w:r>
                          <w:rPr>
                            <w:b/>
                            <w:color w:val="000080"/>
                            <w:w w:val="105"/>
                            <w:sz w:val="9"/>
                          </w:rPr>
                          <w:t xml:space="preserve">, </w:t>
                        </w:r>
                        <w:r>
                          <w:rPr>
                            <w:w w:val="105"/>
                            <w:sz w:val="9"/>
                          </w:rPr>
                          <w:t>S211_exit</w:t>
                        </w:r>
                        <w:r>
                          <w:rPr>
                            <w:b/>
                            <w:color w:val="000080"/>
                            <w:w w:val="105"/>
                            <w:sz w:val="9"/>
                          </w:rPr>
                          <w:t>);</w:t>
                        </w:r>
                      </w:p>
                      <w:p w14:paraId="559EE5A8" w14:textId="77777777" w:rsidR="00F611EB" w:rsidRDefault="00F611EB">
                        <w:pPr>
                          <w:pStyle w:val="TableParagraph"/>
                          <w:spacing w:before="11"/>
                          <w:ind w:left="174" w:right="1040"/>
                          <w:rPr>
                            <w:b/>
                            <w:sz w:val="9"/>
                          </w:rPr>
                        </w:pPr>
                        <w:r>
                          <w:rPr>
                            <w:b/>
                            <w:color w:val="000080"/>
                            <w:w w:val="105"/>
                            <w:sz w:val="9"/>
                          </w:rPr>
                          <w:t>};</w:t>
                        </w:r>
                      </w:p>
                    </w:tc>
                  </w:tr>
                  <w:tr w:rsidR="00F611EB" w14:paraId="65AA7000" w14:textId="77777777">
                    <w:trPr>
                      <w:trHeight w:hRule="exact" w:val="227"/>
                    </w:trPr>
                    <w:tc>
                      <w:tcPr>
                        <w:tcW w:w="150" w:type="dxa"/>
                        <w:tcBorders>
                          <w:left w:val="single" w:sz="2" w:space="0" w:color="41709C"/>
                        </w:tcBorders>
                      </w:tcPr>
                      <w:p w14:paraId="038F56D7" w14:textId="77777777" w:rsidR="00F611EB" w:rsidRDefault="00F611EB">
                        <w:pPr>
                          <w:pStyle w:val="TableParagraph"/>
                          <w:spacing w:before="13"/>
                          <w:ind w:left="0" w:right="21"/>
                          <w:jc w:val="right"/>
                          <w:rPr>
                            <w:sz w:val="9"/>
                          </w:rPr>
                        </w:pPr>
                        <w:r>
                          <w:rPr>
                            <w:sz w:val="9"/>
                          </w:rPr>
                          <w:t>15</w:t>
                        </w:r>
                      </w:p>
                    </w:tc>
                    <w:tc>
                      <w:tcPr>
                        <w:tcW w:w="2341" w:type="dxa"/>
                      </w:tcPr>
                      <w:p w14:paraId="2D031E32" w14:textId="77777777" w:rsidR="00F611EB" w:rsidRDefault="00F611EB">
                        <w:pPr>
                          <w:pStyle w:val="TableParagraph"/>
                          <w:spacing w:before="10"/>
                          <w:ind w:left="85" w:right="364"/>
                          <w:rPr>
                            <w:b/>
                            <w:sz w:val="9"/>
                          </w:rPr>
                        </w:pPr>
                        <w:r>
                          <w:rPr>
                            <w:b/>
                            <w:color w:val="000080"/>
                            <w:w w:val="105"/>
                            <w:sz w:val="9"/>
                          </w:rPr>
                          <w:t>};</w:t>
                        </w:r>
                      </w:p>
                      <w:p w14:paraId="6BAA1E75" w14:textId="77777777" w:rsidR="00F611EB" w:rsidRDefault="00F611EB">
                        <w:pPr>
                          <w:pStyle w:val="TableParagraph"/>
                          <w:spacing w:before="12"/>
                          <w:ind w:left="85" w:right="364"/>
                          <w:rPr>
                            <w:b/>
                            <w:sz w:val="9"/>
                          </w:rPr>
                        </w:pPr>
                        <w:r>
                          <w:rPr>
                            <w:b/>
                            <w:w w:val="105"/>
                            <w:sz w:val="9"/>
                          </w:rPr>
                          <w:t>state</w:t>
                        </w:r>
                        <w:r>
                          <w:rPr>
                            <w:b/>
                            <w:color w:val="000080"/>
                            <w:w w:val="105"/>
                            <w:sz w:val="9"/>
                          </w:rPr>
                          <w:t>(</w:t>
                        </w:r>
                        <w:r>
                          <w:rPr>
                            <w:w w:val="105"/>
                            <w:sz w:val="9"/>
                          </w:rPr>
                          <w:t>S3</w:t>
                        </w:r>
                        <w:r>
                          <w:rPr>
                            <w:b/>
                            <w:color w:val="000080"/>
                            <w:w w:val="105"/>
                            <w:sz w:val="9"/>
                          </w:rPr>
                          <w:t xml:space="preserve">, </w:t>
                        </w:r>
                        <w:r>
                          <w:rPr>
                            <w:w w:val="105"/>
                            <w:sz w:val="9"/>
                          </w:rPr>
                          <w:t>S3_entry</w:t>
                        </w:r>
                        <w:r>
                          <w:rPr>
                            <w:b/>
                            <w:color w:val="000080"/>
                            <w:w w:val="105"/>
                            <w:sz w:val="9"/>
                          </w:rPr>
                          <w:t xml:space="preserve">, </w:t>
                        </w:r>
                        <w:r>
                          <w:rPr>
                            <w:w w:val="105"/>
                            <w:sz w:val="9"/>
                          </w:rPr>
                          <w:t>S3_exit</w:t>
                        </w:r>
                        <w:r>
                          <w:rPr>
                            <w:b/>
                            <w:color w:val="000080"/>
                            <w:w w:val="105"/>
                            <w:sz w:val="9"/>
                          </w:rPr>
                          <w:t>);</w:t>
                        </w:r>
                      </w:p>
                    </w:tc>
                    <w:tc>
                      <w:tcPr>
                        <w:tcW w:w="114" w:type="dxa"/>
                      </w:tcPr>
                      <w:p w14:paraId="785F547A" w14:textId="77777777" w:rsidR="00F611EB" w:rsidRDefault="00F611EB">
                        <w:pPr>
                          <w:pStyle w:val="TableParagraph"/>
                          <w:spacing w:before="4"/>
                          <w:ind w:left="0"/>
                          <w:jc w:val="center"/>
                          <w:rPr>
                            <w:sz w:val="9"/>
                          </w:rPr>
                        </w:pPr>
                        <w:r>
                          <w:rPr>
                            <w:sz w:val="9"/>
                          </w:rPr>
                          <w:t>15</w:t>
                        </w:r>
                      </w:p>
                    </w:tc>
                    <w:tc>
                      <w:tcPr>
                        <w:tcW w:w="2555" w:type="dxa"/>
                        <w:tcBorders>
                          <w:right w:val="single" w:sz="2" w:space="0" w:color="41709C"/>
                        </w:tcBorders>
                      </w:tcPr>
                      <w:p w14:paraId="7C38D4C3" w14:textId="77777777" w:rsidR="00F611EB" w:rsidRDefault="00F611EB">
                        <w:pPr>
                          <w:pStyle w:val="TableParagraph"/>
                          <w:spacing w:line="100" w:lineRule="exact"/>
                          <w:ind w:left="118" w:right="1040"/>
                          <w:rPr>
                            <w:b/>
                            <w:sz w:val="9"/>
                          </w:rPr>
                        </w:pPr>
                        <w:r>
                          <w:rPr>
                            <w:b/>
                            <w:color w:val="000080"/>
                            <w:w w:val="105"/>
                            <w:sz w:val="9"/>
                          </w:rPr>
                          <w:t>};</w:t>
                        </w:r>
                      </w:p>
                      <w:p w14:paraId="2B473434" w14:textId="77777777" w:rsidR="00F611EB" w:rsidRDefault="00F611EB">
                        <w:pPr>
                          <w:pStyle w:val="TableParagraph"/>
                          <w:spacing w:before="11"/>
                          <w:ind w:left="118" w:right="-24"/>
                          <w:rPr>
                            <w:b/>
                            <w:sz w:val="9"/>
                          </w:rPr>
                        </w:pPr>
                        <w:proofErr w:type="spellStart"/>
                        <w:r>
                          <w:rPr>
                            <w:b/>
                            <w:w w:val="105"/>
                            <w:sz w:val="9"/>
                          </w:rPr>
                          <w:t>final_state</w:t>
                        </w:r>
                        <w:proofErr w:type="spellEnd"/>
                        <w:r>
                          <w:rPr>
                            <w:b/>
                            <w:color w:val="000080"/>
                            <w:w w:val="105"/>
                            <w:sz w:val="9"/>
                          </w:rPr>
                          <w:t>(</w:t>
                        </w:r>
                        <w:r>
                          <w:rPr>
                            <w:w w:val="105"/>
                            <w:sz w:val="9"/>
                          </w:rPr>
                          <w:t>FinalState1</w:t>
                        </w:r>
                        <w:r>
                          <w:rPr>
                            <w:b/>
                            <w:color w:val="000080"/>
                            <w:w w:val="105"/>
                            <w:sz w:val="9"/>
                          </w:rPr>
                          <w:t>);</w:t>
                        </w:r>
                      </w:p>
                    </w:tc>
                  </w:tr>
                  <w:tr w:rsidR="00F611EB" w14:paraId="5F6A311F" w14:textId="77777777">
                    <w:trPr>
                      <w:trHeight w:hRule="exact" w:val="227"/>
                    </w:trPr>
                    <w:tc>
                      <w:tcPr>
                        <w:tcW w:w="150" w:type="dxa"/>
                        <w:tcBorders>
                          <w:left w:val="single" w:sz="2" w:space="0" w:color="41709C"/>
                        </w:tcBorders>
                      </w:tcPr>
                      <w:p w14:paraId="5697AA48" w14:textId="77777777" w:rsidR="00F611EB" w:rsidRDefault="00F611EB">
                        <w:pPr>
                          <w:pStyle w:val="TableParagraph"/>
                          <w:spacing w:before="13"/>
                          <w:ind w:left="0" w:right="21"/>
                          <w:jc w:val="right"/>
                          <w:rPr>
                            <w:sz w:val="9"/>
                          </w:rPr>
                        </w:pPr>
                        <w:r>
                          <w:rPr>
                            <w:w w:val="105"/>
                            <w:sz w:val="9"/>
                          </w:rPr>
                          <w:t>17</w:t>
                        </w:r>
                      </w:p>
                    </w:tc>
                    <w:tc>
                      <w:tcPr>
                        <w:tcW w:w="2341" w:type="dxa"/>
                      </w:tcPr>
                      <w:p w14:paraId="136C76C8" w14:textId="77777777" w:rsidR="00F611EB" w:rsidRDefault="00F611EB">
                        <w:pPr>
                          <w:pStyle w:val="TableParagraph"/>
                          <w:spacing w:before="10"/>
                          <w:ind w:left="85" w:right="364"/>
                          <w:rPr>
                            <w:b/>
                            <w:sz w:val="9"/>
                          </w:rPr>
                        </w:pPr>
                        <w:proofErr w:type="spellStart"/>
                        <w:r>
                          <w:rPr>
                            <w:b/>
                            <w:w w:val="105"/>
                            <w:sz w:val="9"/>
                          </w:rPr>
                          <w:t>final_state</w:t>
                        </w:r>
                        <w:proofErr w:type="spellEnd"/>
                        <w:r>
                          <w:rPr>
                            <w:b/>
                            <w:color w:val="000080"/>
                            <w:w w:val="105"/>
                            <w:sz w:val="9"/>
                          </w:rPr>
                          <w:t>(</w:t>
                        </w:r>
                        <w:r>
                          <w:rPr>
                            <w:w w:val="105"/>
                            <w:sz w:val="9"/>
                          </w:rPr>
                          <w:t>FinalState1</w:t>
                        </w:r>
                        <w:r>
                          <w:rPr>
                            <w:b/>
                            <w:color w:val="000080"/>
                            <w:w w:val="105"/>
                            <w:sz w:val="9"/>
                          </w:rPr>
                          <w:t>);</w:t>
                        </w:r>
                      </w:p>
                      <w:p w14:paraId="43159C57" w14:textId="77777777" w:rsidR="00F611EB" w:rsidRDefault="00F611EB">
                        <w:pPr>
                          <w:pStyle w:val="TableParagraph"/>
                          <w:spacing w:before="11"/>
                          <w:ind w:left="85" w:right="364"/>
                          <w:rPr>
                            <w:sz w:val="9"/>
                          </w:rPr>
                        </w:pPr>
                        <w:r>
                          <w:rPr>
                            <w:color w:val="008000"/>
                            <w:w w:val="105"/>
                            <w:sz w:val="9"/>
                          </w:rPr>
                          <w:t>//Event table definitions</w:t>
                        </w:r>
                      </w:p>
                    </w:tc>
                    <w:tc>
                      <w:tcPr>
                        <w:tcW w:w="114" w:type="dxa"/>
                      </w:tcPr>
                      <w:p w14:paraId="2F1B8C99" w14:textId="77777777" w:rsidR="00F611EB" w:rsidRDefault="00F611EB">
                        <w:pPr>
                          <w:pStyle w:val="TableParagraph"/>
                          <w:spacing w:before="4"/>
                          <w:ind w:left="0"/>
                          <w:jc w:val="center"/>
                          <w:rPr>
                            <w:sz w:val="9"/>
                          </w:rPr>
                        </w:pPr>
                        <w:r>
                          <w:rPr>
                            <w:sz w:val="9"/>
                          </w:rPr>
                          <w:t>17</w:t>
                        </w:r>
                      </w:p>
                    </w:tc>
                    <w:tc>
                      <w:tcPr>
                        <w:tcW w:w="2555" w:type="dxa"/>
                        <w:tcBorders>
                          <w:right w:val="single" w:sz="2" w:space="0" w:color="41709C"/>
                        </w:tcBorders>
                      </w:tcPr>
                      <w:p w14:paraId="4EED9F00" w14:textId="77777777" w:rsidR="00F611EB" w:rsidRDefault="00F611EB">
                        <w:pPr>
                          <w:pStyle w:val="TableParagraph"/>
                          <w:spacing w:line="100" w:lineRule="exact"/>
                          <w:ind w:left="118" w:right="-24"/>
                          <w:rPr>
                            <w:sz w:val="9"/>
                          </w:rPr>
                        </w:pPr>
                        <w:r>
                          <w:rPr>
                            <w:color w:val="008000"/>
                            <w:w w:val="105"/>
                            <w:sz w:val="9"/>
                          </w:rPr>
                          <w:t>//Event table definitions</w:t>
                        </w:r>
                      </w:p>
                      <w:p w14:paraId="0CF99F8A" w14:textId="77777777" w:rsidR="00F611EB" w:rsidRDefault="00F611EB">
                        <w:pPr>
                          <w:pStyle w:val="TableParagraph"/>
                          <w:spacing w:before="11"/>
                          <w:ind w:left="118" w:right="1040"/>
                          <w:rPr>
                            <w:sz w:val="9"/>
                          </w:rPr>
                        </w:pPr>
                        <w:r>
                          <w:rPr>
                            <w:color w:val="008000"/>
                            <w:w w:val="105"/>
                            <w:sz w:val="9"/>
                          </w:rPr>
                          <w:t>//Transition table</w:t>
                        </w:r>
                      </w:p>
                    </w:tc>
                  </w:tr>
                  <w:tr w:rsidR="00F611EB" w14:paraId="5A84B546" w14:textId="77777777">
                    <w:trPr>
                      <w:trHeight w:hRule="exact" w:val="227"/>
                    </w:trPr>
                    <w:tc>
                      <w:tcPr>
                        <w:tcW w:w="150" w:type="dxa"/>
                        <w:tcBorders>
                          <w:left w:val="single" w:sz="2" w:space="0" w:color="41709C"/>
                        </w:tcBorders>
                      </w:tcPr>
                      <w:p w14:paraId="07EB50C0" w14:textId="77777777" w:rsidR="00F611EB" w:rsidRDefault="00F611EB">
                        <w:pPr>
                          <w:pStyle w:val="TableParagraph"/>
                          <w:spacing w:before="13"/>
                          <w:ind w:left="0" w:right="21"/>
                          <w:jc w:val="right"/>
                          <w:rPr>
                            <w:sz w:val="9"/>
                          </w:rPr>
                        </w:pPr>
                        <w:r>
                          <w:rPr>
                            <w:w w:val="105"/>
                            <w:sz w:val="9"/>
                          </w:rPr>
                          <w:t>19</w:t>
                        </w:r>
                      </w:p>
                    </w:tc>
                    <w:tc>
                      <w:tcPr>
                        <w:tcW w:w="2341" w:type="dxa"/>
                      </w:tcPr>
                      <w:p w14:paraId="69858B19" w14:textId="77777777" w:rsidR="00F611EB" w:rsidRDefault="00F611EB">
                        <w:pPr>
                          <w:pStyle w:val="TableParagraph"/>
                          <w:spacing w:before="10"/>
                          <w:ind w:left="85" w:right="364"/>
                          <w:rPr>
                            <w:sz w:val="9"/>
                          </w:rPr>
                        </w:pPr>
                        <w:r>
                          <w:rPr>
                            <w:color w:val="008000"/>
                            <w:w w:val="105"/>
                            <w:sz w:val="9"/>
                          </w:rPr>
                          <w:t>//Transition table</w:t>
                        </w:r>
                      </w:p>
                      <w:p w14:paraId="43362482" w14:textId="77777777" w:rsidR="00F611EB" w:rsidRDefault="00F611EB">
                        <w:pPr>
                          <w:pStyle w:val="TableParagraph"/>
                          <w:spacing w:before="11"/>
                          <w:ind w:left="85" w:right="364"/>
                          <w:rPr>
                            <w:b/>
                            <w:sz w:val="9"/>
                          </w:rPr>
                        </w:pPr>
                        <w:proofErr w:type="spellStart"/>
                        <w:r>
                          <w:rPr>
                            <w:b/>
                            <w:w w:val="105"/>
                            <w:sz w:val="9"/>
                          </w:rPr>
                          <w:t>transition_table</w:t>
                        </w:r>
                        <w:proofErr w:type="spellEnd"/>
                        <w:r>
                          <w:rPr>
                            <w:b/>
                            <w:w w:val="105"/>
                            <w:sz w:val="9"/>
                          </w:rPr>
                          <w:t xml:space="preserve"> </w:t>
                        </w:r>
                        <w:r>
                          <w:rPr>
                            <w:b/>
                            <w:color w:val="000080"/>
                            <w:w w:val="105"/>
                            <w:sz w:val="9"/>
                          </w:rPr>
                          <w:t>{</w:t>
                        </w:r>
                      </w:p>
                    </w:tc>
                    <w:tc>
                      <w:tcPr>
                        <w:tcW w:w="114" w:type="dxa"/>
                      </w:tcPr>
                      <w:p w14:paraId="0F2374AF" w14:textId="77777777" w:rsidR="00F611EB" w:rsidRDefault="00F611EB">
                        <w:pPr>
                          <w:pStyle w:val="TableParagraph"/>
                          <w:spacing w:before="4"/>
                          <w:ind w:left="0"/>
                          <w:jc w:val="center"/>
                          <w:rPr>
                            <w:sz w:val="9"/>
                          </w:rPr>
                        </w:pPr>
                        <w:r>
                          <w:rPr>
                            <w:sz w:val="9"/>
                          </w:rPr>
                          <w:t>19</w:t>
                        </w:r>
                      </w:p>
                    </w:tc>
                    <w:tc>
                      <w:tcPr>
                        <w:tcW w:w="2555" w:type="dxa"/>
                        <w:tcBorders>
                          <w:right w:val="single" w:sz="2" w:space="0" w:color="41709C"/>
                        </w:tcBorders>
                      </w:tcPr>
                      <w:p w14:paraId="5E400ECD" w14:textId="77777777" w:rsidR="00F611EB" w:rsidRDefault="00F611EB">
                        <w:pPr>
                          <w:pStyle w:val="TableParagraph"/>
                          <w:spacing w:line="266" w:lineRule="auto"/>
                          <w:ind w:left="174" w:right="373" w:hanging="57"/>
                          <w:rPr>
                            <w:b/>
                            <w:sz w:val="9"/>
                          </w:rPr>
                        </w:pPr>
                        <w:proofErr w:type="spellStart"/>
                        <w:r>
                          <w:rPr>
                            <w:b/>
                            <w:w w:val="105"/>
                            <w:sz w:val="9"/>
                          </w:rPr>
                          <w:t>transition_table</w:t>
                        </w:r>
                        <w:proofErr w:type="spellEnd"/>
                        <w:r>
                          <w:rPr>
                            <w:b/>
                            <w:w w:val="105"/>
                            <w:sz w:val="9"/>
                          </w:rPr>
                          <w:t xml:space="preserve"> </w:t>
                        </w:r>
                        <w:r>
                          <w:rPr>
                            <w:b/>
                            <w:color w:val="000080"/>
                            <w:w w:val="105"/>
                            <w:sz w:val="9"/>
                          </w:rPr>
                          <w:t xml:space="preserve">{ </w:t>
                        </w:r>
                        <w:r>
                          <w:rPr>
                            <w:b/>
                            <w:w w:val="105"/>
                            <w:sz w:val="9"/>
                          </w:rPr>
                          <w:t>transition</w:t>
                        </w:r>
                        <w:r>
                          <w:rPr>
                            <w:b/>
                            <w:color w:val="000080"/>
                            <w:w w:val="105"/>
                            <w:sz w:val="9"/>
                          </w:rPr>
                          <w:t>(</w:t>
                        </w:r>
                        <w:r>
                          <w:rPr>
                            <w:w w:val="105"/>
                            <w:sz w:val="9"/>
                          </w:rPr>
                          <w:t>S111</w:t>
                        </w:r>
                        <w:r>
                          <w:rPr>
                            <w:b/>
                            <w:color w:val="000080"/>
                            <w:w w:val="105"/>
                            <w:sz w:val="9"/>
                          </w:rPr>
                          <w:t>,</w:t>
                        </w:r>
                        <w:r>
                          <w:rPr>
                            <w:w w:val="105"/>
                            <w:sz w:val="9"/>
                          </w:rPr>
                          <w:t>c1</w:t>
                        </w:r>
                        <w:r>
                          <w:rPr>
                            <w:b/>
                            <w:color w:val="000080"/>
                            <w:w w:val="105"/>
                            <w:sz w:val="9"/>
                          </w:rPr>
                          <w:t>,</w:t>
                        </w:r>
                        <w:r>
                          <w:rPr>
                            <w:b/>
                            <w:w w:val="105"/>
                            <w:sz w:val="9"/>
                          </w:rPr>
                          <w:t>NULL,NULL,NULL</w:t>
                        </w:r>
                        <w:r>
                          <w:rPr>
                            <w:b/>
                            <w:color w:val="000080"/>
                            <w:w w:val="105"/>
                            <w:sz w:val="9"/>
                          </w:rPr>
                          <w:t>);</w:t>
                        </w:r>
                      </w:p>
                    </w:tc>
                  </w:tr>
                  <w:tr w:rsidR="00F611EB" w14:paraId="3941C96C" w14:textId="77777777">
                    <w:trPr>
                      <w:trHeight w:hRule="exact" w:val="227"/>
                    </w:trPr>
                    <w:tc>
                      <w:tcPr>
                        <w:tcW w:w="150" w:type="dxa"/>
                        <w:tcBorders>
                          <w:left w:val="single" w:sz="2" w:space="0" w:color="41709C"/>
                        </w:tcBorders>
                      </w:tcPr>
                      <w:p w14:paraId="302B205D" w14:textId="77777777" w:rsidR="00F611EB" w:rsidRDefault="00F611EB">
                        <w:pPr>
                          <w:pStyle w:val="TableParagraph"/>
                          <w:spacing w:before="13"/>
                          <w:ind w:left="0" w:right="21"/>
                          <w:jc w:val="right"/>
                          <w:rPr>
                            <w:sz w:val="9"/>
                          </w:rPr>
                        </w:pPr>
                        <w:r>
                          <w:rPr>
                            <w:w w:val="105"/>
                            <w:sz w:val="9"/>
                          </w:rPr>
                          <w:t>21</w:t>
                        </w:r>
                      </w:p>
                    </w:tc>
                    <w:tc>
                      <w:tcPr>
                        <w:tcW w:w="2341" w:type="dxa"/>
                      </w:tcPr>
                      <w:p w14:paraId="018552C6" w14:textId="77777777" w:rsidR="00F611EB" w:rsidRDefault="00F611EB">
                        <w:pPr>
                          <w:pStyle w:val="TableParagraph"/>
                          <w:spacing w:before="10" w:line="266" w:lineRule="auto"/>
                          <w:ind w:left="142" w:right="194"/>
                          <w:rPr>
                            <w:b/>
                            <w:sz w:val="9"/>
                          </w:rPr>
                        </w:pPr>
                        <w:r>
                          <w:rPr>
                            <w:b/>
                            <w:w w:val="105"/>
                            <w:sz w:val="9"/>
                          </w:rPr>
                          <w:t>transition</w:t>
                        </w:r>
                        <w:r>
                          <w:rPr>
                            <w:b/>
                            <w:color w:val="000080"/>
                            <w:w w:val="105"/>
                            <w:sz w:val="9"/>
                          </w:rPr>
                          <w:t>(</w:t>
                        </w:r>
                        <w:r>
                          <w:rPr>
                            <w:w w:val="105"/>
                            <w:sz w:val="9"/>
                          </w:rPr>
                          <w:t>S111</w:t>
                        </w:r>
                        <w:r>
                          <w:rPr>
                            <w:b/>
                            <w:color w:val="000080"/>
                            <w:w w:val="105"/>
                            <w:sz w:val="9"/>
                          </w:rPr>
                          <w:t>,</w:t>
                        </w:r>
                        <w:r>
                          <w:rPr>
                            <w:w w:val="105"/>
                            <w:sz w:val="9"/>
                          </w:rPr>
                          <w:t>c1</w:t>
                        </w:r>
                        <w:r>
                          <w:rPr>
                            <w:b/>
                            <w:color w:val="000080"/>
                            <w:w w:val="105"/>
                            <w:sz w:val="9"/>
                          </w:rPr>
                          <w:t>,</w:t>
                        </w:r>
                        <w:r>
                          <w:rPr>
                            <w:b/>
                            <w:w w:val="105"/>
                            <w:sz w:val="9"/>
                          </w:rPr>
                          <w:t>NULL,NULL,NULL</w:t>
                        </w:r>
                        <w:r>
                          <w:rPr>
                            <w:b/>
                            <w:color w:val="000080"/>
                            <w:w w:val="105"/>
                            <w:sz w:val="9"/>
                          </w:rPr>
                          <w:t xml:space="preserve">); </w:t>
                        </w:r>
                        <w:r>
                          <w:rPr>
                            <w:b/>
                            <w:w w:val="105"/>
                            <w:sz w:val="9"/>
                          </w:rPr>
                          <w:t>transition</w:t>
                        </w:r>
                        <w:r>
                          <w:rPr>
                            <w:b/>
                            <w:color w:val="000080"/>
                            <w:w w:val="105"/>
                            <w:sz w:val="9"/>
                          </w:rPr>
                          <w:t>(</w:t>
                        </w:r>
                        <w:r>
                          <w:rPr>
                            <w:w w:val="105"/>
                            <w:sz w:val="9"/>
                          </w:rPr>
                          <w:t>c1</w:t>
                        </w:r>
                        <w:r>
                          <w:rPr>
                            <w:b/>
                            <w:color w:val="000080"/>
                            <w:w w:val="105"/>
                            <w:sz w:val="9"/>
                          </w:rPr>
                          <w:t>,</w:t>
                        </w:r>
                        <w:r>
                          <w:rPr>
                            <w:w w:val="105"/>
                            <w:sz w:val="9"/>
                          </w:rPr>
                          <w:t>ex1</w:t>
                        </w:r>
                        <w:r>
                          <w:rPr>
                            <w:b/>
                            <w:color w:val="000080"/>
                            <w:w w:val="105"/>
                            <w:sz w:val="9"/>
                          </w:rPr>
                          <w:t>,</w:t>
                        </w:r>
                        <w:r>
                          <w:rPr>
                            <w:b/>
                            <w:w w:val="105"/>
                            <w:sz w:val="9"/>
                          </w:rPr>
                          <w:t>NULL,NULL,NULL</w:t>
                        </w:r>
                        <w:r>
                          <w:rPr>
                            <w:b/>
                            <w:color w:val="000080"/>
                            <w:w w:val="105"/>
                            <w:sz w:val="9"/>
                          </w:rPr>
                          <w:t>);</w:t>
                        </w:r>
                      </w:p>
                    </w:tc>
                    <w:tc>
                      <w:tcPr>
                        <w:tcW w:w="114" w:type="dxa"/>
                      </w:tcPr>
                      <w:p w14:paraId="72C5383D" w14:textId="77777777" w:rsidR="00F611EB" w:rsidRDefault="00F611EB">
                        <w:pPr>
                          <w:pStyle w:val="TableParagraph"/>
                          <w:spacing w:before="4"/>
                          <w:ind w:left="0"/>
                          <w:jc w:val="center"/>
                          <w:rPr>
                            <w:sz w:val="9"/>
                          </w:rPr>
                        </w:pPr>
                        <w:r>
                          <w:rPr>
                            <w:w w:val="105"/>
                            <w:sz w:val="9"/>
                          </w:rPr>
                          <w:t>21</w:t>
                        </w:r>
                      </w:p>
                    </w:tc>
                    <w:tc>
                      <w:tcPr>
                        <w:tcW w:w="2555" w:type="dxa"/>
                        <w:tcBorders>
                          <w:right w:val="single" w:sz="2" w:space="0" w:color="41709C"/>
                        </w:tcBorders>
                      </w:tcPr>
                      <w:p w14:paraId="130B72DA" w14:textId="77777777" w:rsidR="00F611EB" w:rsidRDefault="00F611EB">
                        <w:pPr>
                          <w:pStyle w:val="TableParagraph"/>
                          <w:spacing w:line="266" w:lineRule="auto"/>
                          <w:ind w:left="174" w:right="-24"/>
                          <w:rPr>
                            <w:b/>
                            <w:sz w:val="9"/>
                          </w:rPr>
                        </w:pPr>
                        <w:r>
                          <w:rPr>
                            <w:b/>
                            <w:w w:val="105"/>
                            <w:sz w:val="9"/>
                          </w:rPr>
                          <w:t>transition</w:t>
                        </w:r>
                        <w:r>
                          <w:rPr>
                            <w:b/>
                            <w:color w:val="000080"/>
                            <w:w w:val="105"/>
                            <w:sz w:val="9"/>
                          </w:rPr>
                          <w:t>(</w:t>
                        </w:r>
                        <w:r>
                          <w:rPr>
                            <w:w w:val="105"/>
                            <w:sz w:val="9"/>
                          </w:rPr>
                          <w:t>c1</w:t>
                        </w:r>
                        <w:r>
                          <w:rPr>
                            <w:b/>
                            <w:color w:val="000080"/>
                            <w:w w:val="105"/>
                            <w:sz w:val="9"/>
                          </w:rPr>
                          <w:t>,</w:t>
                        </w:r>
                        <w:r>
                          <w:rPr>
                            <w:w w:val="105"/>
                            <w:sz w:val="9"/>
                          </w:rPr>
                          <w:t>dh1</w:t>
                        </w:r>
                        <w:r>
                          <w:rPr>
                            <w:b/>
                            <w:color w:val="000080"/>
                            <w:w w:val="105"/>
                            <w:sz w:val="9"/>
                          </w:rPr>
                          <w:t>,</w:t>
                        </w:r>
                        <w:r>
                          <w:rPr>
                            <w:b/>
                            <w:w w:val="105"/>
                            <w:sz w:val="9"/>
                          </w:rPr>
                          <w:t>NULL,NULL,NULL</w:t>
                        </w:r>
                        <w:r>
                          <w:rPr>
                            <w:b/>
                            <w:color w:val="000080"/>
                            <w:w w:val="105"/>
                            <w:sz w:val="9"/>
                          </w:rPr>
                          <w:t xml:space="preserve">); </w:t>
                        </w:r>
                        <w:r>
                          <w:rPr>
                            <w:b/>
                            <w:w w:val="105"/>
                            <w:sz w:val="9"/>
                          </w:rPr>
                          <w:t>transition</w:t>
                        </w:r>
                        <w:r>
                          <w:rPr>
                            <w:b/>
                            <w:color w:val="000080"/>
                            <w:w w:val="105"/>
                            <w:sz w:val="9"/>
                          </w:rPr>
                          <w:t>(</w:t>
                        </w:r>
                        <w:r>
                          <w:rPr>
                            <w:w w:val="105"/>
                            <w:sz w:val="9"/>
                          </w:rPr>
                          <w:t>c1</w:t>
                        </w:r>
                        <w:r>
                          <w:rPr>
                            <w:b/>
                            <w:color w:val="000080"/>
                            <w:w w:val="105"/>
                            <w:sz w:val="9"/>
                          </w:rPr>
                          <w:t>,</w:t>
                        </w:r>
                        <w:r>
                          <w:rPr>
                            <w:w w:val="105"/>
                            <w:sz w:val="9"/>
                          </w:rPr>
                          <w:t>FinalState1</w:t>
                        </w:r>
                        <w:r>
                          <w:rPr>
                            <w:b/>
                            <w:color w:val="000080"/>
                            <w:w w:val="105"/>
                            <w:sz w:val="9"/>
                          </w:rPr>
                          <w:t>,</w:t>
                        </w:r>
                        <w:r>
                          <w:rPr>
                            <w:b/>
                            <w:w w:val="105"/>
                            <w:sz w:val="9"/>
                          </w:rPr>
                          <w:t>NULL,NULL,NULL</w:t>
                        </w:r>
                        <w:r>
                          <w:rPr>
                            <w:b/>
                            <w:color w:val="000080"/>
                            <w:w w:val="105"/>
                            <w:sz w:val="9"/>
                          </w:rPr>
                          <w:t>);</w:t>
                        </w:r>
                      </w:p>
                    </w:tc>
                  </w:tr>
                  <w:tr w:rsidR="00F611EB" w14:paraId="1387A962" w14:textId="77777777">
                    <w:trPr>
                      <w:trHeight w:hRule="exact" w:val="114"/>
                    </w:trPr>
                    <w:tc>
                      <w:tcPr>
                        <w:tcW w:w="150" w:type="dxa"/>
                        <w:tcBorders>
                          <w:left w:val="single" w:sz="2" w:space="0" w:color="41709C"/>
                        </w:tcBorders>
                      </w:tcPr>
                      <w:p w14:paraId="2BD8FEDD" w14:textId="77777777" w:rsidR="00F611EB" w:rsidRDefault="00F611EB">
                        <w:pPr>
                          <w:pStyle w:val="TableParagraph"/>
                          <w:spacing w:before="13"/>
                          <w:ind w:left="0" w:right="21"/>
                          <w:jc w:val="right"/>
                          <w:rPr>
                            <w:sz w:val="9"/>
                          </w:rPr>
                        </w:pPr>
                        <w:r>
                          <w:rPr>
                            <w:w w:val="105"/>
                            <w:sz w:val="9"/>
                          </w:rPr>
                          <w:t>23</w:t>
                        </w:r>
                      </w:p>
                    </w:tc>
                    <w:tc>
                      <w:tcPr>
                        <w:tcW w:w="2341" w:type="dxa"/>
                      </w:tcPr>
                      <w:p w14:paraId="3EB63AD4" w14:textId="77777777" w:rsidR="00F611EB" w:rsidRDefault="00F611EB">
                        <w:pPr>
                          <w:pStyle w:val="TableParagraph"/>
                          <w:spacing w:before="10"/>
                          <w:ind w:left="142" w:right="194"/>
                          <w:rPr>
                            <w:b/>
                            <w:sz w:val="9"/>
                          </w:rPr>
                        </w:pPr>
                        <w:r>
                          <w:rPr>
                            <w:b/>
                            <w:w w:val="105"/>
                            <w:sz w:val="9"/>
                          </w:rPr>
                          <w:t>transition</w:t>
                        </w:r>
                        <w:r>
                          <w:rPr>
                            <w:b/>
                            <w:color w:val="000080"/>
                            <w:w w:val="105"/>
                            <w:sz w:val="9"/>
                          </w:rPr>
                          <w:t>(</w:t>
                        </w:r>
                        <w:r>
                          <w:rPr>
                            <w:w w:val="105"/>
                            <w:sz w:val="9"/>
                          </w:rPr>
                          <w:t>c1</w:t>
                        </w:r>
                        <w:r>
                          <w:rPr>
                            <w:b/>
                            <w:color w:val="000080"/>
                            <w:w w:val="105"/>
                            <w:sz w:val="9"/>
                          </w:rPr>
                          <w:t>,</w:t>
                        </w:r>
                        <w:r>
                          <w:rPr>
                            <w:w w:val="105"/>
                            <w:sz w:val="9"/>
                          </w:rPr>
                          <w:t>S3</w:t>
                        </w:r>
                        <w:r>
                          <w:rPr>
                            <w:b/>
                            <w:color w:val="000080"/>
                            <w:w w:val="105"/>
                            <w:sz w:val="9"/>
                          </w:rPr>
                          <w:t>,</w:t>
                        </w:r>
                        <w:r>
                          <w:rPr>
                            <w:b/>
                            <w:w w:val="105"/>
                            <w:sz w:val="9"/>
                          </w:rPr>
                          <w:t>NULL,NULL,NULL</w:t>
                        </w:r>
                        <w:r>
                          <w:rPr>
                            <w:b/>
                            <w:color w:val="000080"/>
                            <w:w w:val="105"/>
                            <w:sz w:val="9"/>
                          </w:rPr>
                          <w:t>);</w:t>
                        </w:r>
                      </w:p>
                    </w:tc>
                    <w:tc>
                      <w:tcPr>
                        <w:tcW w:w="114" w:type="dxa"/>
                      </w:tcPr>
                      <w:p w14:paraId="6FFBA8FC" w14:textId="77777777" w:rsidR="00F611EB" w:rsidRDefault="00F611EB">
                        <w:pPr>
                          <w:pStyle w:val="TableParagraph"/>
                          <w:spacing w:before="4"/>
                          <w:ind w:left="0"/>
                          <w:jc w:val="center"/>
                          <w:rPr>
                            <w:sz w:val="9"/>
                          </w:rPr>
                        </w:pPr>
                        <w:r>
                          <w:rPr>
                            <w:sz w:val="9"/>
                          </w:rPr>
                          <w:t>23</w:t>
                        </w:r>
                      </w:p>
                    </w:tc>
                    <w:tc>
                      <w:tcPr>
                        <w:tcW w:w="2555" w:type="dxa"/>
                        <w:tcBorders>
                          <w:right w:val="single" w:sz="2" w:space="0" w:color="41709C"/>
                        </w:tcBorders>
                      </w:tcPr>
                      <w:p w14:paraId="248EC0D0" w14:textId="77777777" w:rsidR="00F611EB" w:rsidRDefault="00F611EB">
                        <w:pPr>
                          <w:pStyle w:val="TableParagraph"/>
                          <w:spacing w:line="100" w:lineRule="exact"/>
                          <w:ind w:left="118"/>
                          <w:rPr>
                            <w:b/>
                            <w:sz w:val="9"/>
                          </w:rPr>
                        </w:pPr>
                        <w:r>
                          <w:rPr>
                            <w:b/>
                            <w:color w:val="000080"/>
                            <w:w w:val="104"/>
                            <w:sz w:val="9"/>
                          </w:rPr>
                          <w:t>}</w:t>
                        </w:r>
                      </w:p>
                    </w:tc>
                  </w:tr>
                  <w:tr w:rsidR="00F611EB" w14:paraId="07A5F16D" w14:textId="77777777">
                    <w:trPr>
                      <w:trHeight w:hRule="exact" w:val="924"/>
                    </w:trPr>
                    <w:tc>
                      <w:tcPr>
                        <w:tcW w:w="150" w:type="dxa"/>
                        <w:tcBorders>
                          <w:left w:val="single" w:sz="2" w:space="0" w:color="41709C"/>
                          <w:bottom w:val="single" w:sz="2" w:space="0" w:color="41709C"/>
                        </w:tcBorders>
                      </w:tcPr>
                      <w:p w14:paraId="5679C275" w14:textId="77777777" w:rsidR="00F611EB" w:rsidRDefault="00F611EB">
                        <w:pPr>
                          <w:pStyle w:val="TableParagraph"/>
                          <w:ind w:left="0"/>
                          <w:rPr>
                            <w:rFonts w:ascii="Arial"/>
                            <w:sz w:val="11"/>
                          </w:rPr>
                        </w:pPr>
                      </w:p>
                      <w:p w14:paraId="1825E2A4" w14:textId="77777777" w:rsidR="00F611EB" w:rsidRDefault="00F611EB">
                        <w:pPr>
                          <w:pStyle w:val="TableParagraph"/>
                          <w:ind w:left="10"/>
                          <w:rPr>
                            <w:sz w:val="9"/>
                          </w:rPr>
                        </w:pPr>
                        <w:r>
                          <w:rPr>
                            <w:w w:val="105"/>
                            <w:sz w:val="9"/>
                          </w:rPr>
                          <w:t>25</w:t>
                        </w:r>
                      </w:p>
                      <w:p w14:paraId="007462C8" w14:textId="77777777" w:rsidR="00F611EB" w:rsidRDefault="00F611EB">
                        <w:pPr>
                          <w:pStyle w:val="TableParagraph"/>
                          <w:spacing w:before="10"/>
                          <w:ind w:left="0"/>
                          <w:rPr>
                            <w:rFonts w:ascii="Arial"/>
                            <w:sz w:val="10"/>
                          </w:rPr>
                        </w:pPr>
                      </w:p>
                      <w:p w14:paraId="0BFE44C9" w14:textId="77777777" w:rsidR="00F611EB" w:rsidRDefault="00F611EB">
                        <w:pPr>
                          <w:pStyle w:val="TableParagraph"/>
                          <w:ind w:left="10"/>
                          <w:rPr>
                            <w:sz w:val="9"/>
                          </w:rPr>
                        </w:pPr>
                        <w:r>
                          <w:rPr>
                            <w:w w:val="105"/>
                            <w:sz w:val="9"/>
                          </w:rPr>
                          <w:t>27</w:t>
                        </w:r>
                      </w:p>
                      <w:p w14:paraId="34A19A5A" w14:textId="77777777" w:rsidR="00F611EB" w:rsidRDefault="00F611EB">
                        <w:pPr>
                          <w:pStyle w:val="TableParagraph"/>
                          <w:spacing w:before="10"/>
                          <w:ind w:left="0"/>
                          <w:rPr>
                            <w:rFonts w:ascii="Arial"/>
                            <w:sz w:val="10"/>
                          </w:rPr>
                        </w:pPr>
                      </w:p>
                      <w:p w14:paraId="36AB510A" w14:textId="77777777" w:rsidR="00F611EB" w:rsidRDefault="00F611EB">
                        <w:pPr>
                          <w:pStyle w:val="TableParagraph"/>
                          <w:ind w:left="10"/>
                          <w:rPr>
                            <w:sz w:val="9"/>
                          </w:rPr>
                        </w:pPr>
                        <w:r>
                          <w:rPr>
                            <w:w w:val="105"/>
                            <w:sz w:val="9"/>
                          </w:rPr>
                          <w:t>29</w:t>
                        </w:r>
                      </w:p>
                      <w:p w14:paraId="6550C2C3" w14:textId="77777777" w:rsidR="00F611EB" w:rsidRDefault="00F611EB">
                        <w:pPr>
                          <w:pStyle w:val="TableParagraph"/>
                          <w:spacing w:before="10"/>
                          <w:ind w:left="0"/>
                          <w:rPr>
                            <w:rFonts w:ascii="Arial"/>
                            <w:sz w:val="10"/>
                          </w:rPr>
                        </w:pPr>
                      </w:p>
                      <w:p w14:paraId="664C97FE" w14:textId="77777777" w:rsidR="00F611EB" w:rsidRDefault="00F611EB">
                        <w:pPr>
                          <w:pStyle w:val="TableParagraph"/>
                          <w:ind w:left="10"/>
                          <w:rPr>
                            <w:sz w:val="9"/>
                          </w:rPr>
                        </w:pPr>
                        <w:r>
                          <w:rPr>
                            <w:w w:val="105"/>
                            <w:sz w:val="9"/>
                          </w:rPr>
                          <w:t>31</w:t>
                        </w:r>
                      </w:p>
                    </w:tc>
                    <w:tc>
                      <w:tcPr>
                        <w:tcW w:w="5009" w:type="dxa"/>
                        <w:gridSpan w:val="3"/>
                        <w:tcBorders>
                          <w:bottom w:val="single" w:sz="2" w:space="0" w:color="41709C"/>
                          <w:right w:val="single" w:sz="2" w:space="0" w:color="41709C"/>
                        </w:tcBorders>
                      </w:tcPr>
                      <w:p w14:paraId="236FCD5B" w14:textId="77777777" w:rsidR="00F611EB" w:rsidRDefault="00F611EB">
                        <w:pPr>
                          <w:pStyle w:val="TableParagraph"/>
                          <w:tabs>
                            <w:tab w:val="left" w:pos="2515"/>
                          </w:tabs>
                          <w:ind w:left="85"/>
                          <w:rPr>
                            <w:b/>
                            <w:sz w:val="9"/>
                          </w:rPr>
                        </w:pPr>
                        <w:r>
                          <w:rPr>
                            <w:b/>
                            <w:color w:val="000080"/>
                            <w:w w:val="105"/>
                            <w:sz w:val="9"/>
                          </w:rPr>
                          <w:t>}</w:t>
                        </w:r>
                        <w:r>
                          <w:rPr>
                            <w:b/>
                            <w:color w:val="000080"/>
                            <w:w w:val="105"/>
                            <w:sz w:val="9"/>
                          </w:rPr>
                          <w:tab/>
                        </w:r>
                        <w:r>
                          <w:rPr>
                            <w:b/>
                            <w:color w:val="000080"/>
                            <w:w w:val="105"/>
                            <w:position w:val="1"/>
                            <w:sz w:val="9"/>
                          </w:rPr>
                          <w:t>};</w:t>
                        </w:r>
                      </w:p>
                      <w:p w14:paraId="1325ECFC" w14:textId="77777777" w:rsidR="00F611EB" w:rsidRDefault="00F611EB">
                        <w:pPr>
                          <w:pStyle w:val="TableParagraph"/>
                          <w:tabs>
                            <w:tab w:val="left" w:pos="2340"/>
                          </w:tabs>
                          <w:spacing w:before="1"/>
                          <w:ind w:left="28"/>
                          <w:rPr>
                            <w:b/>
                            <w:sz w:val="9"/>
                          </w:rPr>
                        </w:pPr>
                        <w:r>
                          <w:rPr>
                            <w:b/>
                            <w:color w:val="000080"/>
                            <w:w w:val="105"/>
                            <w:sz w:val="9"/>
                          </w:rPr>
                          <w:t>};</w:t>
                        </w:r>
                        <w:r>
                          <w:rPr>
                            <w:b/>
                            <w:color w:val="000080"/>
                            <w:w w:val="105"/>
                            <w:sz w:val="9"/>
                          </w:rPr>
                          <w:tab/>
                        </w:r>
                        <w:r>
                          <w:rPr>
                            <w:w w:val="105"/>
                            <w:position w:val="1"/>
                            <w:sz w:val="9"/>
                          </w:rPr>
                          <w:t xml:space="preserve">25 </w:t>
                        </w:r>
                        <w:r>
                          <w:rPr>
                            <w:color w:val="8000FF"/>
                            <w:w w:val="105"/>
                            <w:position w:val="1"/>
                            <w:sz w:val="9"/>
                          </w:rPr>
                          <w:t xml:space="preserve">void </w:t>
                        </w:r>
                        <w:r>
                          <w:rPr>
                            <w:w w:val="105"/>
                            <w:position w:val="1"/>
                            <w:sz w:val="9"/>
                          </w:rPr>
                          <w:t>S1_entry</w:t>
                        </w:r>
                        <w:r>
                          <w:rPr>
                            <w:b/>
                            <w:color w:val="000080"/>
                            <w:w w:val="105"/>
                            <w:position w:val="1"/>
                            <w:sz w:val="9"/>
                          </w:rPr>
                          <w:t>()</w:t>
                        </w:r>
                        <w:r>
                          <w:rPr>
                            <w:b/>
                            <w:color w:val="000080"/>
                            <w:spacing w:val="2"/>
                            <w:w w:val="105"/>
                            <w:position w:val="1"/>
                            <w:sz w:val="9"/>
                          </w:rPr>
                          <w:t xml:space="preserve"> </w:t>
                        </w:r>
                        <w:r>
                          <w:rPr>
                            <w:b/>
                            <w:color w:val="000080"/>
                            <w:w w:val="105"/>
                            <w:position w:val="1"/>
                            <w:sz w:val="9"/>
                          </w:rPr>
                          <w:t>{</w:t>
                        </w:r>
                      </w:p>
                      <w:p w14:paraId="3101399E" w14:textId="77777777" w:rsidR="00F611EB" w:rsidRDefault="00F611EB">
                        <w:pPr>
                          <w:pStyle w:val="TableParagraph"/>
                          <w:tabs>
                            <w:tab w:val="left" w:pos="2572"/>
                          </w:tabs>
                          <w:spacing w:before="1"/>
                          <w:ind w:left="28"/>
                          <w:rPr>
                            <w:sz w:val="9"/>
                          </w:rPr>
                        </w:pPr>
                        <w:r>
                          <w:rPr>
                            <w:color w:val="8000FF"/>
                            <w:w w:val="105"/>
                            <w:sz w:val="9"/>
                          </w:rPr>
                          <w:t>void</w:t>
                        </w:r>
                        <w:r>
                          <w:rPr>
                            <w:color w:val="8000FF"/>
                            <w:spacing w:val="-1"/>
                            <w:w w:val="105"/>
                            <w:sz w:val="9"/>
                          </w:rPr>
                          <w:t xml:space="preserve"> </w:t>
                        </w:r>
                        <w:r>
                          <w:rPr>
                            <w:w w:val="105"/>
                            <w:sz w:val="9"/>
                          </w:rPr>
                          <w:t>S1_entry</w:t>
                        </w:r>
                        <w:r>
                          <w:rPr>
                            <w:b/>
                            <w:color w:val="000080"/>
                            <w:w w:val="105"/>
                            <w:sz w:val="9"/>
                          </w:rPr>
                          <w:t>()</w:t>
                        </w:r>
                        <w:r>
                          <w:rPr>
                            <w:b/>
                            <w:color w:val="000080"/>
                            <w:spacing w:val="-1"/>
                            <w:w w:val="105"/>
                            <w:sz w:val="9"/>
                          </w:rPr>
                          <w:t xml:space="preserve"> </w:t>
                        </w:r>
                        <w:r>
                          <w:rPr>
                            <w:b/>
                            <w:color w:val="000080"/>
                            <w:w w:val="105"/>
                            <w:sz w:val="9"/>
                          </w:rPr>
                          <w:t>{</w:t>
                        </w:r>
                        <w:r>
                          <w:rPr>
                            <w:b/>
                            <w:color w:val="000080"/>
                            <w:w w:val="105"/>
                            <w:sz w:val="9"/>
                          </w:rPr>
                          <w:tab/>
                        </w:r>
                        <w:r>
                          <w:rPr>
                            <w:color w:val="008000"/>
                            <w:w w:val="105"/>
                            <w:position w:val="1"/>
                            <w:sz w:val="9"/>
                          </w:rPr>
                          <w:t>//Entry action for</w:t>
                        </w:r>
                        <w:r>
                          <w:rPr>
                            <w:color w:val="008000"/>
                            <w:spacing w:val="-2"/>
                            <w:w w:val="105"/>
                            <w:position w:val="1"/>
                            <w:sz w:val="9"/>
                          </w:rPr>
                          <w:t xml:space="preserve"> </w:t>
                        </w:r>
                        <w:r>
                          <w:rPr>
                            <w:color w:val="008000"/>
                            <w:w w:val="105"/>
                            <w:position w:val="1"/>
                            <w:sz w:val="9"/>
                          </w:rPr>
                          <w:t>S1</w:t>
                        </w:r>
                      </w:p>
                      <w:p w14:paraId="170C3379" w14:textId="77777777" w:rsidR="00F611EB" w:rsidRDefault="00F611EB">
                        <w:pPr>
                          <w:pStyle w:val="TableParagraph"/>
                          <w:tabs>
                            <w:tab w:val="left" w:pos="2340"/>
                          </w:tabs>
                          <w:spacing w:before="1"/>
                          <w:ind w:left="85"/>
                          <w:rPr>
                            <w:b/>
                            <w:sz w:val="9"/>
                          </w:rPr>
                        </w:pPr>
                        <w:r>
                          <w:rPr>
                            <w:color w:val="008000"/>
                            <w:w w:val="105"/>
                            <w:sz w:val="9"/>
                          </w:rPr>
                          <w:t>//Entry action</w:t>
                        </w:r>
                        <w:r>
                          <w:rPr>
                            <w:color w:val="008000"/>
                            <w:spacing w:val="-1"/>
                            <w:w w:val="105"/>
                            <w:sz w:val="9"/>
                          </w:rPr>
                          <w:t xml:space="preserve"> </w:t>
                        </w:r>
                        <w:r>
                          <w:rPr>
                            <w:color w:val="008000"/>
                            <w:w w:val="105"/>
                            <w:sz w:val="9"/>
                          </w:rPr>
                          <w:t>for</w:t>
                        </w:r>
                        <w:r>
                          <w:rPr>
                            <w:color w:val="008000"/>
                            <w:spacing w:val="-1"/>
                            <w:w w:val="105"/>
                            <w:sz w:val="9"/>
                          </w:rPr>
                          <w:t xml:space="preserve"> </w:t>
                        </w:r>
                        <w:r>
                          <w:rPr>
                            <w:color w:val="008000"/>
                            <w:w w:val="105"/>
                            <w:sz w:val="9"/>
                          </w:rPr>
                          <w:t>S1</w:t>
                        </w:r>
                        <w:r>
                          <w:rPr>
                            <w:color w:val="008000"/>
                            <w:w w:val="105"/>
                            <w:sz w:val="9"/>
                          </w:rPr>
                          <w:tab/>
                        </w:r>
                        <w:r>
                          <w:rPr>
                            <w:w w:val="105"/>
                            <w:position w:val="1"/>
                            <w:sz w:val="9"/>
                          </w:rPr>
                          <w:t>27</w:t>
                        </w:r>
                        <w:r>
                          <w:rPr>
                            <w:spacing w:val="3"/>
                            <w:w w:val="105"/>
                            <w:position w:val="1"/>
                            <w:sz w:val="9"/>
                          </w:rPr>
                          <w:t xml:space="preserve"> </w:t>
                        </w:r>
                        <w:r>
                          <w:rPr>
                            <w:b/>
                            <w:color w:val="000080"/>
                            <w:w w:val="105"/>
                            <w:position w:val="1"/>
                            <w:sz w:val="9"/>
                          </w:rPr>
                          <w:t>}</w:t>
                        </w:r>
                      </w:p>
                      <w:p w14:paraId="4A1F70F6" w14:textId="77777777" w:rsidR="00F611EB" w:rsidRDefault="00F611EB">
                        <w:pPr>
                          <w:pStyle w:val="TableParagraph"/>
                          <w:tabs>
                            <w:tab w:val="left" w:pos="2515"/>
                          </w:tabs>
                          <w:spacing w:before="1"/>
                          <w:ind w:left="28"/>
                          <w:rPr>
                            <w:sz w:val="9"/>
                          </w:rPr>
                        </w:pPr>
                        <w:r>
                          <w:rPr>
                            <w:b/>
                            <w:color w:val="000080"/>
                            <w:w w:val="105"/>
                            <w:sz w:val="9"/>
                          </w:rPr>
                          <w:t>}</w:t>
                        </w:r>
                        <w:r>
                          <w:rPr>
                            <w:b/>
                            <w:color w:val="000080"/>
                            <w:w w:val="105"/>
                            <w:sz w:val="9"/>
                          </w:rPr>
                          <w:tab/>
                        </w:r>
                        <w:r>
                          <w:rPr>
                            <w:color w:val="008000"/>
                            <w:w w:val="105"/>
                            <w:position w:val="1"/>
                            <w:sz w:val="9"/>
                          </w:rPr>
                          <w:t>//...</w:t>
                        </w:r>
                      </w:p>
                      <w:p w14:paraId="333D7C90" w14:textId="77777777" w:rsidR="00F611EB" w:rsidRDefault="00F611EB">
                        <w:pPr>
                          <w:pStyle w:val="TableParagraph"/>
                          <w:tabs>
                            <w:tab w:val="left" w:pos="2340"/>
                          </w:tabs>
                          <w:spacing w:before="1" w:line="89" w:lineRule="exact"/>
                          <w:ind w:left="28"/>
                          <w:rPr>
                            <w:sz w:val="9"/>
                          </w:rPr>
                        </w:pPr>
                        <w:r>
                          <w:rPr>
                            <w:color w:val="008000"/>
                            <w:w w:val="105"/>
                            <w:sz w:val="9"/>
                          </w:rPr>
                          <w:t>//...</w:t>
                        </w:r>
                        <w:r>
                          <w:rPr>
                            <w:color w:val="008000"/>
                            <w:w w:val="105"/>
                            <w:sz w:val="9"/>
                          </w:rPr>
                          <w:tab/>
                        </w:r>
                        <w:r>
                          <w:rPr>
                            <w:w w:val="105"/>
                            <w:position w:val="1"/>
                            <w:sz w:val="9"/>
                          </w:rPr>
                          <w:t xml:space="preserve">29 </w:t>
                        </w:r>
                        <w:r>
                          <w:rPr>
                            <w:color w:val="008000"/>
                            <w:w w:val="105"/>
                            <w:position w:val="1"/>
                            <w:sz w:val="9"/>
                          </w:rPr>
                          <w:t>//class member</w:t>
                        </w:r>
                        <w:r>
                          <w:rPr>
                            <w:color w:val="008000"/>
                            <w:spacing w:val="1"/>
                            <w:w w:val="105"/>
                            <w:position w:val="1"/>
                            <w:sz w:val="9"/>
                          </w:rPr>
                          <w:t xml:space="preserve"> </w:t>
                        </w:r>
                        <w:r>
                          <w:rPr>
                            <w:color w:val="008000"/>
                            <w:w w:val="105"/>
                            <w:position w:val="1"/>
                            <w:sz w:val="9"/>
                          </w:rPr>
                          <w:t>declarations</w:t>
                        </w:r>
                      </w:p>
                      <w:p w14:paraId="58E06911" w14:textId="77777777" w:rsidR="00F611EB" w:rsidRDefault="00F611EB">
                        <w:pPr>
                          <w:pStyle w:val="TableParagraph"/>
                          <w:tabs>
                            <w:tab w:val="left" w:pos="1942"/>
                            <w:tab w:val="left" w:pos="2458"/>
                            <w:tab w:val="left" w:pos="4356"/>
                          </w:tabs>
                          <w:spacing w:line="177" w:lineRule="exact"/>
                          <w:ind w:left="28"/>
                          <w:rPr>
                            <w:rFonts w:ascii="Calibri"/>
                            <w:sz w:val="17"/>
                          </w:rPr>
                        </w:pPr>
                        <w:r>
                          <w:rPr>
                            <w:color w:val="008000"/>
                            <w:w w:val="105"/>
                            <w:sz w:val="9"/>
                          </w:rPr>
                          <w:t>//class</w:t>
                        </w:r>
                        <w:r>
                          <w:rPr>
                            <w:color w:val="008000"/>
                            <w:spacing w:val="-1"/>
                            <w:w w:val="105"/>
                            <w:sz w:val="9"/>
                          </w:rPr>
                          <w:t xml:space="preserve"> </w:t>
                        </w:r>
                        <w:r>
                          <w:rPr>
                            <w:color w:val="008000"/>
                            <w:w w:val="105"/>
                            <w:sz w:val="9"/>
                          </w:rPr>
                          <w:t>member</w:t>
                        </w:r>
                        <w:r>
                          <w:rPr>
                            <w:color w:val="008000"/>
                            <w:spacing w:val="-1"/>
                            <w:w w:val="105"/>
                            <w:sz w:val="9"/>
                          </w:rPr>
                          <w:t xml:space="preserve"> </w:t>
                        </w:r>
                        <w:r>
                          <w:rPr>
                            <w:color w:val="008000"/>
                            <w:w w:val="105"/>
                            <w:sz w:val="9"/>
                          </w:rPr>
                          <w:t>declarations</w:t>
                        </w:r>
                        <w:r>
                          <w:rPr>
                            <w:color w:val="008000"/>
                            <w:w w:val="105"/>
                            <w:sz w:val="9"/>
                          </w:rPr>
                          <w:tab/>
                        </w:r>
                        <w:r>
                          <w:rPr>
                            <w:rFonts w:ascii="Calibri"/>
                            <w:color w:val="FFFFFF"/>
                            <w:w w:val="105"/>
                            <w:position w:val="-5"/>
                            <w:sz w:val="17"/>
                          </w:rPr>
                          <w:t>a</w:t>
                        </w:r>
                        <w:r>
                          <w:rPr>
                            <w:rFonts w:ascii="Calibri"/>
                            <w:color w:val="FFFFFF"/>
                            <w:w w:val="105"/>
                            <w:position w:val="-5"/>
                            <w:sz w:val="17"/>
                          </w:rPr>
                          <w:tab/>
                        </w:r>
                        <w:r>
                          <w:rPr>
                            <w:b/>
                            <w:color w:val="000080"/>
                            <w:w w:val="105"/>
                            <w:position w:val="1"/>
                            <w:sz w:val="9"/>
                          </w:rPr>
                          <w:t>};</w:t>
                        </w:r>
                        <w:r>
                          <w:rPr>
                            <w:b/>
                            <w:color w:val="000080"/>
                            <w:w w:val="105"/>
                            <w:position w:val="1"/>
                            <w:sz w:val="9"/>
                          </w:rPr>
                          <w:tab/>
                        </w:r>
                        <w:r>
                          <w:rPr>
                            <w:rFonts w:ascii="Calibri"/>
                            <w:color w:val="FFFFFF"/>
                            <w:w w:val="105"/>
                            <w:position w:val="-2"/>
                            <w:sz w:val="17"/>
                          </w:rPr>
                          <w:t>b</w:t>
                        </w:r>
                      </w:p>
                      <w:p w14:paraId="342B9954" w14:textId="77777777" w:rsidR="00F611EB" w:rsidRDefault="00F611EB">
                        <w:pPr>
                          <w:pStyle w:val="TableParagraph"/>
                          <w:tabs>
                            <w:tab w:val="left" w:pos="2340"/>
                          </w:tabs>
                          <w:spacing w:line="75" w:lineRule="exact"/>
                          <w:ind w:left="-29"/>
                          <w:rPr>
                            <w:sz w:val="9"/>
                          </w:rPr>
                        </w:pPr>
                        <w:r>
                          <w:rPr>
                            <w:b/>
                            <w:color w:val="000080"/>
                            <w:w w:val="105"/>
                            <w:sz w:val="9"/>
                          </w:rPr>
                          <w:t>};</w:t>
                        </w:r>
                        <w:r>
                          <w:rPr>
                            <w:b/>
                            <w:color w:val="000080"/>
                            <w:w w:val="105"/>
                            <w:sz w:val="9"/>
                          </w:rPr>
                          <w:tab/>
                        </w:r>
                        <w:r>
                          <w:rPr>
                            <w:w w:val="105"/>
                            <w:position w:val="1"/>
                            <w:sz w:val="9"/>
                          </w:rPr>
                          <w:t>31</w:t>
                        </w:r>
                      </w:p>
                    </w:tc>
                  </w:tr>
                </w:tbl>
                <w:p w14:paraId="042BA823" w14:textId="77777777" w:rsidR="00F611EB" w:rsidRDefault="00F611EB">
                  <w:pPr>
                    <w:pStyle w:val="BodyText"/>
                  </w:pPr>
                </w:p>
              </w:txbxContent>
            </v:textbox>
            <w10:wrap anchorx="page"/>
          </v:shape>
        </w:pict>
      </w:r>
      <w:r w:rsidR="003648A5">
        <w:t xml:space="preserve">A topology describes how the hierarchy of a USM is organized. As the example in Fig. 5, the root of the </w:t>
      </w:r>
      <w:proofErr w:type="gramStart"/>
      <w:r w:rsidR="003648A5">
        <w:t>topology  is</w:t>
      </w:r>
      <w:proofErr w:type="gramEnd"/>
      <w:r w:rsidR="003648A5">
        <w:t xml:space="preserve"> define by </w:t>
      </w:r>
      <w:proofErr w:type="spellStart"/>
      <w:r w:rsidR="003648A5">
        <w:rPr>
          <w:i/>
        </w:rPr>
        <w:t>state_machine</w:t>
      </w:r>
      <w:proofErr w:type="spellEnd"/>
      <w:r w:rsidR="003648A5">
        <w:t xml:space="preserve">. Other elements such as </w:t>
      </w:r>
      <w:r w:rsidR="003648A5">
        <w:rPr>
          <w:i/>
          <w:spacing w:val="-3"/>
        </w:rPr>
        <w:t>region</w:t>
      </w:r>
      <w:r w:rsidR="003648A5">
        <w:rPr>
          <w:spacing w:val="-3"/>
        </w:rPr>
        <w:t xml:space="preserve">, </w:t>
      </w:r>
      <w:r w:rsidR="003648A5">
        <w:rPr>
          <w:i/>
        </w:rPr>
        <w:t>state</w:t>
      </w:r>
      <w:r w:rsidR="003648A5">
        <w:t xml:space="preserve">, and </w:t>
      </w:r>
      <w:r w:rsidR="003648A5">
        <w:rPr>
          <w:i/>
        </w:rPr>
        <w:t xml:space="preserve">pseudo state </w:t>
      </w:r>
      <w:r w:rsidR="003648A5">
        <w:t>are defined as sub-elements. The followings give the syntax of some elements and the</w:t>
      </w:r>
      <w:r w:rsidR="003648A5">
        <w:rPr>
          <w:spacing w:val="-21"/>
        </w:rPr>
        <w:t xml:space="preserve"> </w:t>
      </w:r>
      <w:r w:rsidR="003648A5">
        <w:t xml:space="preserve">semantics of </w:t>
      </w:r>
      <w:r w:rsidR="003648A5">
        <w:rPr>
          <w:spacing w:val="-3"/>
        </w:rPr>
        <w:t xml:space="preserve">RAOES </w:t>
      </w:r>
      <w:r w:rsidR="003648A5">
        <w:t>mapped to the well-defined semantics in the UML specification</w:t>
      </w:r>
      <w:r w:rsidR="003648A5">
        <w:rPr>
          <w:spacing w:val="3"/>
        </w:rPr>
        <w:t xml:space="preserve"> </w:t>
      </w:r>
      <w:r w:rsidR="003648A5">
        <w:t>[24].</w:t>
      </w:r>
    </w:p>
    <w:p w14:paraId="246113AC" w14:textId="77777777" w:rsidR="0009741E" w:rsidRDefault="003648A5">
      <w:pPr>
        <w:pStyle w:val="ListParagraph"/>
        <w:numPr>
          <w:ilvl w:val="0"/>
          <w:numId w:val="5"/>
        </w:numPr>
        <w:tabs>
          <w:tab w:val="left" w:pos="585"/>
        </w:tabs>
        <w:spacing w:line="145" w:lineRule="exact"/>
        <w:rPr>
          <w:i/>
          <w:sz w:val="20"/>
        </w:rPr>
      </w:pPr>
      <w:r>
        <w:rPr>
          <w:i/>
          <w:sz w:val="20"/>
        </w:rPr>
        <w:t>State and</w:t>
      </w:r>
      <w:r>
        <w:rPr>
          <w:i/>
          <w:spacing w:val="16"/>
          <w:sz w:val="20"/>
        </w:rPr>
        <w:t xml:space="preserve"> </w:t>
      </w:r>
      <w:r>
        <w:rPr>
          <w:i/>
          <w:sz w:val="20"/>
        </w:rPr>
        <w:t>regions:</w:t>
      </w:r>
    </w:p>
    <w:p w14:paraId="3B3C708C" w14:textId="77777777" w:rsidR="0009741E" w:rsidRDefault="003648A5">
      <w:pPr>
        <w:pStyle w:val="Heading1"/>
      </w:pPr>
      <w:commentRangeStart w:id="91"/>
      <w:r>
        <w:t>Syntax</w:t>
      </w:r>
      <w:commentRangeEnd w:id="91"/>
      <w:r w:rsidR="00F43272">
        <w:rPr>
          <w:rStyle w:val="CommentReference"/>
          <w:b w:val="0"/>
          <w:bCs w:val="0"/>
        </w:rPr>
        <w:commentReference w:id="91"/>
      </w:r>
      <w:r>
        <w:t>:</w:t>
      </w:r>
    </w:p>
    <w:p w14:paraId="18B67424" w14:textId="77777777" w:rsidR="0009741E" w:rsidRDefault="003648A5">
      <w:pPr>
        <w:pStyle w:val="ListParagraph"/>
        <w:numPr>
          <w:ilvl w:val="1"/>
          <w:numId w:val="6"/>
        </w:numPr>
        <w:tabs>
          <w:tab w:val="left" w:pos="520"/>
        </w:tabs>
        <w:spacing w:before="25" w:line="182" w:lineRule="exact"/>
        <w:rPr>
          <w:rFonts w:ascii="Arial" w:hAnsi="Arial"/>
          <w:sz w:val="16"/>
        </w:rPr>
      </w:pPr>
      <w:r>
        <w:rPr>
          <w:i/>
          <w:sz w:val="16"/>
        </w:rPr>
        <w:t xml:space="preserve">state machine </w:t>
      </w:r>
      <w:r>
        <w:rPr>
          <w:rFonts w:ascii="Arial" w:hAnsi="Arial"/>
          <w:i/>
          <w:sz w:val="16"/>
        </w:rPr>
        <w:t xml:space="preserve">→ </w:t>
      </w:r>
      <w:r>
        <w:rPr>
          <w:rFonts w:ascii="Arial" w:hAnsi="Arial"/>
          <w:sz w:val="16"/>
        </w:rPr>
        <w:t>’</w:t>
      </w:r>
      <w:proofErr w:type="spellStart"/>
      <w:r>
        <w:rPr>
          <w:rFonts w:ascii="Arial" w:hAnsi="Arial"/>
          <w:sz w:val="16"/>
        </w:rPr>
        <w:t>state_machine</w:t>
      </w:r>
      <w:proofErr w:type="spellEnd"/>
      <w:r>
        <w:rPr>
          <w:rFonts w:ascii="Arial" w:hAnsi="Arial"/>
          <w:sz w:val="16"/>
        </w:rPr>
        <w:t>(’name’)</w:t>
      </w:r>
      <w:r>
        <w:rPr>
          <w:rFonts w:ascii="Arial" w:hAnsi="Arial"/>
          <w:spacing w:val="28"/>
          <w:sz w:val="16"/>
        </w:rPr>
        <w:t xml:space="preserve"> </w:t>
      </w:r>
      <w:r>
        <w:rPr>
          <w:rFonts w:ascii="Arial" w:hAnsi="Arial"/>
          <w:sz w:val="16"/>
        </w:rPr>
        <w:t>{vertices};’</w:t>
      </w:r>
    </w:p>
    <w:p w14:paraId="2A925548" w14:textId="77777777" w:rsidR="0009741E" w:rsidRDefault="003648A5">
      <w:pPr>
        <w:pStyle w:val="ListParagraph"/>
        <w:numPr>
          <w:ilvl w:val="1"/>
          <w:numId w:val="6"/>
        </w:numPr>
        <w:tabs>
          <w:tab w:val="left" w:pos="520"/>
        </w:tabs>
        <w:spacing w:line="179" w:lineRule="exact"/>
        <w:rPr>
          <w:rFonts w:ascii="Arial" w:hAnsi="Arial"/>
          <w:sz w:val="16"/>
        </w:rPr>
      </w:pPr>
      <w:r>
        <w:rPr>
          <w:i/>
          <w:sz w:val="16"/>
        </w:rPr>
        <w:t xml:space="preserve">state </w:t>
      </w:r>
      <w:r>
        <w:rPr>
          <w:rFonts w:ascii="Arial" w:hAnsi="Arial"/>
          <w:i/>
          <w:sz w:val="16"/>
        </w:rPr>
        <w:t xml:space="preserve">→ </w:t>
      </w:r>
      <w:r>
        <w:rPr>
          <w:rFonts w:ascii="Arial" w:hAnsi="Arial"/>
          <w:sz w:val="16"/>
        </w:rPr>
        <w:t xml:space="preserve">’state (’name, </w:t>
      </w:r>
      <w:proofErr w:type="spellStart"/>
      <w:r>
        <w:rPr>
          <w:rFonts w:ascii="Arial" w:hAnsi="Arial"/>
          <w:sz w:val="16"/>
        </w:rPr>
        <w:t>ent</w:t>
      </w:r>
      <w:proofErr w:type="spellEnd"/>
      <w:r>
        <w:rPr>
          <w:rFonts w:ascii="Arial" w:hAnsi="Arial"/>
          <w:sz w:val="16"/>
        </w:rPr>
        <w:t>,</w:t>
      </w:r>
      <w:r>
        <w:rPr>
          <w:rFonts w:ascii="Arial" w:hAnsi="Arial"/>
          <w:spacing w:val="8"/>
          <w:sz w:val="16"/>
        </w:rPr>
        <w:t xml:space="preserve"> </w:t>
      </w:r>
      <w:r>
        <w:rPr>
          <w:rFonts w:ascii="Arial" w:hAnsi="Arial"/>
          <w:sz w:val="16"/>
        </w:rPr>
        <w:t>ex’);’</w:t>
      </w:r>
    </w:p>
    <w:p w14:paraId="4ADE7A94" w14:textId="77777777" w:rsidR="0009741E" w:rsidRDefault="003648A5">
      <w:pPr>
        <w:pStyle w:val="ListParagraph"/>
        <w:numPr>
          <w:ilvl w:val="1"/>
          <w:numId w:val="6"/>
        </w:numPr>
        <w:tabs>
          <w:tab w:val="left" w:pos="520"/>
        </w:tabs>
        <w:spacing w:line="179" w:lineRule="exact"/>
        <w:rPr>
          <w:rFonts w:ascii="Arial" w:hAnsi="Arial"/>
          <w:sz w:val="16"/>
        </w:rPr>
      </w:pPr>
      <w:r>
        <w:rPr>
          <w:i/>
          <w:sz w:val="16"/>
        </w:rPr>
        <w:t xml:space="preserve">state </w:t>
      </w:r>
      <w:r>
        <w:rPr>
          <w:rFonts w:ascii="Arial" w:hAnsi="Arial"/>
          <w:i/>
          <w:sz w:val="16"/>
        </w:rPr>
        <w:t xml:space="preserve">→ </w:t>
      </w:r>
      <w:r>
        <w:rPr>
          <w:rFonts w:ascii="Arial" w:hAnsi="Arial"/>
          <w:sz w:val="16"/>
        </w:rPr>
        <w:t>’</w:t>
      </w:r>
      <w:proofErr w:type="spellStart"/>
      <w:r>
        <w:rPr>
          <w:rFonts w:ascii="Arial" w:hAnsi="Arial"/>
          <w:sz w:val="16"/>
        </w:rPr>
        <w:t>initial_state</w:t>
      </w:r>
      <w:proofErr w:type="spellEnd"/>
      <w:r>
        <w:rPr>
          <w:rFonts w:ascii="Arial" w:hAnsi="Arial"/>
          <w:sz w:val="16"/>
        </w:rPr>
        <w:t xml:space="preserve"> (’name, </w:t>
      </w:r>
      <w:proofErr w:type="spellStart"/>
      <w:r>
        <w:rPr>
          <w:rFonts w:ascii="Arial" w:hAnsi="Arial"/>
          <w:sz w:val="16"/>
        </w:rPr>
        <w:t>ent</w:t>
      </w:r>
      <w:proofErr w:type="spellEnd"/>
      <w:r>
        <w:rPr>
          <w:rFonts w:ascii="Arial" w:hAnsi="Arial"/>
          <w:sz w:val="16"/>
        </w:rPr>
        <w:t>, ex,</w:t>
      </w:r>
      <w:r>
        <w:rPr>
          <w:rFonts w:ascii="Arial" w:hAnsi="Arial"/>
          <w:spacing w:val="5"/>
          <w:sz w:val="16"/>
        </w:rPr>
        <w:t xml:space="preserve"> </w:t>
      </w:r>
      <w:r>
        <w:rPr>
          <w:rFonts w:ascii="Arial" w:hAnsi="Arial"/>
          <w:sz w:val="16"/>
        </w:rPr>
        <w:t>effect’);’</w:t>
      </w:r>
    </w:p>
    <w:p w14:paraId="54116E49" w14:textId="77777777" w:rsidR="0009741E" w:rsidRDefault="003648A5">
      <w:pPr>
        <w:pStyle w:val="ListParagraph"/>
        <w:numPr>
          <w:ilvl w:val="1"/>
          <w:numId w:val="6"/>
        </w:numPr>
        <w:tabs>
          <w:tab w:val="left" w:pos="520"/>
        </w:tabs>
        <w:spacing w:line="179" w:lineRule="exact"/>
        <w:rPr>
          <w:rFonts w:ascii="Arial" w:hAnsi="Arial"/>
          <w:sz w:val="16"/>
        </w:rPr>
      </w:pPr>
      <w:r>
        <w:rPr>
          <w:i/>
          <w:sz w:val="16"/>
        </w:rPr>
        <w:t xml:space="preserve">concurrent state </w:t>
      </w:r>
      <w:r>
        <w:rPr>
          <w:rFonts w:ascii="Arial" w:hAnsi="Arial"/>
          <w:i/>
          <w:sz w:val="16"/>
        </w:rPr>
        <w:t xml:space="preserve">→ </w:t>
      </w:r>
      <w:r>
        <w:rPr>
          <w:rFonts w:ascii="Arial" w:hAnsi="Arial"/>
          <w:sz w:val="16"/>
        </w:rPr>
        <w:t xml:space="preserve">’state (’name, </w:t>
      </w:r>
      <w:proofErr w:type="spellStart"/>
      <w:r>
        <w:rPr>
          <w:rFonts w:ascii="Arial" w:hAnsi="Arial"/>
          <w:sz w:val="16"/>
        </w:rPr>
        <w:t>ent</w:t>
      </w:r>
      <w:proofErr w:type="spellEnd"/>
      <w:r>
        <w:rPr>
          <w:rFonts w:ascii="Arial" w:hAnsi="Arial"/>
          <w:sz w:val="16"/>
        </w:rPr>
        <w:t>, ex’) {’ regions</w:t>
      </w:r>
      <w:r>
        <w:rPr>
          <w:rFonts w:ascii="Arial" w:hAnsi="Arial"/>
          <w:spacing w:val="11"/>
          <w:sz w:val="16"/>
        </w:rPr>
        <w:t xml:space="preserve"> </w:t>
      </w:r>
      <w:r>
        <w:rPr>
          <w:rFonts w:ascii="Arial" w:hAnsi="Arial"/>
          <w:sz w:val="16"/>
        </w:rPr>
        <w:t>’};’</w:t>
      </w:r>
    </w:p>
    <w:p w14:paraId="3BC0BD49" w14:textId="77777777" w:rsidR="0009741E" w:rsidRDefault="003648A5">
      <w:pPr>
        <w:pStyle w:val="ListParagraph"/>
        <w:numPr>
          <w:ilvl w:val="1"/>
          <w:numId w:val="6"/>
        </w:numPr>
        <w:tabs>
          <w:tab w:val="left" w:pos="520"/>
        </w:tabs>
        <w:spacing w:line="179" w:lineRule="exact"/>
        <w:rPr>
          <w:rFonts w:ascii="Arial" w:hAnsi="Arial"/>
          <w:sz w:val="16"/>
        </w:rPr>
      </w:pPr>
      <w:r>
        <w:rPr>
          <w:i/>
          <w:sz w:val="16"/>
        </w:rPr>
        <w:t xml:space="preserve">regions </w:t>
      </w:r>
      <w:r>
        <w:rPr>
          <w:rFonts w:ascii="Arial" w:hAnsi="Arial"/>
          <w:i/>
          <w:sz w:val="16"/>
        </w:rPr>
        <w:t xml:space="preserve">→ </w:t>
      </w:r>
      <w:r>
        <w:rPr>
          <w:rFonts w:ascii="Arial" w:hAnsi="Arial"/>
          <w:sz w:val="16"/>
        </w:rPr>
        <w:t>region;</w:t>
      </w:r>
      <w:r>
        <w:rPr>
          <w:rFonts w:ascii="Arial" w:hAnsi="Arial"/>
          <w:spacing w:val="15"/>
          <w:sz w:val="16"/>
        </w:rPr>
        <w:t xml:space="preserve"> </w:t>
      </w:r>
      <w:r>
        <w:rPr>
          <w:rFonts w:ascii="Arial" w:hAnsi="Arial"/>
          <w:sz w:val="16"/>
        </w:rPr>
        <w:t>regions</w:t>
      </w:r>
    </w:p>
    <w:p w14:paraId="6C2A8065" w14:textId="77777777" w:rsidR="0009741E" w:rsidRDefault="003648A5">
      <w:pPr>
        <w:pStyle w:val="ListParagraph"/>
        <w:numPr>
          <w:ilvl w:val="1"/>
          <w:numId w:val="6"/>
        </w:numPr>
        <w:tabs>
          <w:tab w:val="left" w:pos="520"/>
        </w:tabs>
        <w:spacing w:line="179" w:lineRule="exact"/>
        <w:rPr>
          <w:rFonts w:ascii="Arial" w:hAnsi="Arial"/>
          <w:sz w:val="16"/>
        </w:rPr>
      </w:pPr>
      <w:r>
        <w:rPr>
          <w:i/>
          <w:spacing w:val="-3"/>
          <w:sz w:val="16"/>
        </w:rPr>
        <w:t xml:space="preserve">region </w:t>
      </w:r>
      <w:r>
        <w:rPr>
          <w:rFonts w:ascii="Arial" w:hAnsi="Arial"/>
          <w:i/>
          <w:sz w:val="16"/>
        </w:rPr>
        <w:t xml:space="preserve">→ </w:t>
      </w:r>
      <w:r>
        <w:rPr>
          <w:rFonts w:ascii="Arial" w:hAnsi="Arial"/>
          <w:sz w:val="16"/>
        </w:rPr>
        <w:t>’region (’ name ’) ’ vertices</w:t>
      </w:r>
      <w:r>
        <w:rPr>
          <w:rFonts w:ascii="Arial" w:hAnsi="Arial"/>
          <w:spacing w:val="23"/>
          <w:sz w:val="16"/>
        </w:rPr>
        <w:t xml:space="preserve"> </w:t>
      </w:r>
      <w:r>
        <w:rPr>
          <w:rFonts w:ascii="Arial" w:hAnsi="Arial"/>
          <w:sz w:val="16"/>
        </w:rPr>
        <w:t>’;’</w:t>
      </w:r>
    </w:p>
    <w:p w14:paraId="358C8B98" w14:textId="77777777" w:rsidR="0009741E" w:rsidRDefault="003648A5">
      <w:pPr>
        <w:pStyle w:val="ListParagraph"/>
        <w:numPr>
          <w:ilvl w:val="1"/>
          <w:numId w:val="6"/>
        </w:numPr>
        <w:tabs>
          <w:tab w:val="left" w:pos="520"/>
        </w:tabs>
        <w:spacing w:line="179" w:lineRule="exact"/>
        <w:rPr>
          <w:rFonts w:ascii="Arial" w:hAnsi="Arial"/>
          <w:sz w:val="16"/>
        </w:rPr>
      </w:pPr>
      <w:r>
        <w:rPr>
          <w:i/>
          <w:sz w:val="16"/>
        </w:rPr>
        <w:t xml:space="preserve">deferred event </w:t>
      </w:r>
      <w:r>
        <w:rPr>
          <w:rFonts w:ascii="Arial" w:hAnsi="Arial"/>
          <w:i/>
          <w:sz w:val="16"/>
        </w:rPr>
        <w:t xml:space="preserve">→ </w:t>
      </w:r>
      <w:r>
        <w:rPr>
          <w:rFonts w:ascii="Arial" w:hAnsi="Arial"/>
          <w:sz w:val="16"/>
        </w:rPr>
        <w:t xml:space="preserve">’defer(’ </w:t>
      </w:r>
      <w:proofErr w:type="spellStart"/>
      <w:r>
        <w:rPr>
          <w:rFonts w:ascii="Arial" w:hAnsi="Arial"/>
          <w:sz w:val="16"/>
        </w:rPr>
        <w:t>eventId</w:t>
      </w:r>
      <w:proofErr w:type="spellEnd"/>
      <w:r>
        <w:rPr>
          <w:rFonts w:ascii="Arial" w:hAnsi="Arial"/>
          <w:spacing w:val="12"/>
          <w:sz w:val="16"/>
        </w:rPr>
        <w:t xml:space="preserve"> </w:t>
      </w:r>
      <w:r>
        <w:rPr>
          <w:rFonts w:ascii="Arial" w:hAnsi="Arial"/>
          <w:sz w:val="16"/>
        </w:rPr>
        <w:t>’);’</w:t>
      </w:r>
    </w:p>
    <w:p w14:paraId="6BD40515" w14:textId="77777777" w:rsidR="0009741E" w:rsidRDefault="003648A5">
      <w:pPr>
        <w:pStyle w:val="ListParagraph"/>
        <w:numPr>
          <w:ilvl w:val="1"/>
          <w:numId w:val="6"/>
        </w:numPr>
        <w:tabs>
          <w:tab w:val="left" w:pos="520"/>
        </w:tabs>
        <w:spacing w:line="181" w:lineRule="exact"/>
        <w:rPr>
          <w:rFonts w:ascii="Arial" w:hAnsi="Arial"/>
          <w:sz w:val="16"/>
        </w:rPr>
      </w:pPr>
      <w:r>
        <w:rPr>
          <w:i/>
          <w:sz w:val="16"/>
        </w:rPr>
        <w:t xml:space="preserve">event queue size </w:t>
      </w:r>
      <w:r>
        <w:rPr>
          <w:rFonts w:ascii="Arial" w:hAnsi="Arial"/>
          <w:i/>
          <w:sz w:val="16"/>
        </w:rPr>
        <w:t xml:space="preserve">→ </w:t>
      </w:r>
      <w:r>
        <w:rPr>
          <w:rFonts w:ascii="Arial" w:hAnsi="Arial"/>
          <w:i/>
          <w:spacing w:val="7"/>
          <w:sz w:val="16"/>
        </w:rPr>
        <w:t xml:space="preserve"> </w:t>
      </w:r>
      <w:r>
        <w:rPr>
          <w:rFonts w:ascii="Arial" w:hAnsi="Arial"/>
          <w:sz w:val="16"/>
        </w:rPr>
        <w:t>’configuration(’</w:t>
      </w:r>
    </w:p>
    <w:p w14:paraId="3FD3DFAE" w14:textId="77777777" w:rsidR="0009741E" w:rsidRDefault="003648A5">
      <w:pPr>
        <w:pStyle w:val="Heading1"/>
        <w:spacing w:line="229" w:lineRule="exact"/>
      </w:pPr>
      <w:r>
        <w:t>Semantics:</w:t>
      </w:r>
    </w:p>
    <w:p w14:paraId="3E38E32A" w14:textId="77777777" w:rsidR="0009741E" w:rsidRDefault="003648A5">
      <w:pPr>
        <w:pStyle w:val="ListParagraph"/>
        <w:numPr>
          <w:ilvl w:val="1"/>
          <w:numId w:val="6"/>
        </w:numPr>
        <w:tabs>
          <w:tab w:val="left" w:pos="520"/>
        </w:tabs>
        <w:spacing w:before="26" w:line="182" w:lineRule="exact"/>
        <w:rPr>
          <w:sz w:val="16"/>
        </w:rPr>
      </w:pPr>
      <w:r>
        <w:rPr>
          <w:i/>
          <w:sz w:val="16"/>
        </w:rPr>
        <w:t>name</w:t>
      </w:r>
      <w:r>
        <w:rPr>
          <w:sz w:val="16"/>
        </w:rPr>
        <w:t>:</w:t>
      </w:r>
      <w:r>
        <w:rPr>
          <w:spacing w:val="12"/>
          <w:sz w:val="16"/>
        </w:rPr>
        <w:t xml:space="preserve"> </w:t>
      </w:r>
      <w:r>
        <w:rPr>
          <w:sz w:val="16"/>
        </w:rPr>
        <w:t>the</w:t>
      </w:r>
      <w:r>
        <w:rPr>
          <w:spacing w:val="12"/>
          <w:sz w:val="16"/>
        </w:rPr>
        <w:t xml:space="preserve"> </w:t>
      </w:r>
      <w:r>
        <w:rPr>
          <w:sz w:val="16"/>
        </w:rPr>
        <w:t>unique</w:t>
      </w:r>
      <w:r>
        <w:rPr>
          <w:spacing w:val="12"/>
          <w:sz w:val="16"/>
        </w:rPr>
        <w:t xml:space="preserve"> </w:t>
      </w:r>
      <w:r>
        <w:rPr>
          <w:sz w:val="16"/>
        </w:rPr>
        <w:t>identifier</w:t>
      </w:r>
      <w:r>
        <w:rPr>
          <w:spacing w:val="12"/>
          <w:sz w:val="16"/>
        </w:rPr>
        <w:t xml:space="preserve"> </w:t>
      </w:r>
      <w:r>
        <w:rPr>
          <w:sz w:val="16"/>
        </w:rPr>
        <w:t>of</w:t>
      </w:r>
      <w:r>
        <w:rPr>
          <w:spacing w:val="12"/>
          <w:sz w:val="16"/>
        </w:rPr>
        <w:t xml:space="preserve"> </w:t>
      </w:r>
      <w:r>
        <w:rPr>
          <w:sz w:val="16"/>
        </w:rPr>
        <w:t>a</w:t>
      </w:r>
      <w:r>
        <w:rPr>
          <w:spacing w:val="12"/>
          <w:sz w:val="16"/>
        </w:rPr>
        <w:t xml:space="preserve"> </w:t>
      </w:r>
      <w:r>
        <w:rPr>
          <w:sz w:val="16"/>
        </w:rPr>
        <w:t>state</w:t>
      </w:r>
      <w:r>
        <w:rPr>
          <w:spacing w:val="12"/>
          <w:sz w:val="16"/>
        </w:rPr>
        <w:t xml:space="preserve"> </w:t>
      </w:r>
      <w:r>
        <w:rPr>
          <w:sz w:val="16"/>
        </w:rPr>
        <w:t>machine,</w:t>
      </w:r>
      <w:r>
        <w:rPr>
          <w:spacing w:val="12"/>
          <w:sz w:val="16"/>
        </w:rPr>
        <w:t xml:space="preserve"> </w:t>
      </w:r>
      <w:r>
        <w:rPr>
          <w:sz w:val="16"/>
        </w:rPr>
        <w:t>a</w:t>
      </w:r>
      <w:r>
        <w:rPr>
          <w:spacing w:val="12"/>
          <w:sz w:val="16"/>
        </w:rPr>
        <w:t xml:space="preserve"> </w:t>
      </w:r>
      <w:r>
        <w:rPr>
          <w:sz w:val="16"/>
        </w:rPr>
        <w:t>state</w:t>
      </w:r>
      <w:r>
        <w:rPr>
          <w:spacing w:val="12"/>
          <w:sz w:val="16"/>
        </w:rPr>
        <w:t xml:space="preserve"> </w:t>
      </w:r>
      <w:r>
        <w:rPr>
          <w:sz w:val="16"/>
        </w:rPr>
        <w:t>or</w:t>
      </w:r>
      <w:r>
        <w:rPr>
          <w:spacing w:val="12"/>
          <w:sz w:val="16"/>
        </w:rPr>
        <w:t xml:space="preserve"> </w:t>
      </w:r>
      <w:r>
        <w:rPr>
          <w:sz w:val="16"/>
        </w:rPr>
        <w:t>a</w:t>
      </w:r>
      <w:r>
        <w:rPr>
          <w:spacing w:val="12"/>
          <w:sz w:val="16"/>
        </w:rPr>
        <w:t xml:space="preserve"> </w:t>
      </w:r>
      <w:r>
        <w:rPr>
          <w:sz w:val="16"/>
        </w:rPr>
        <w:t>region.</w:t>
      </w:r>
    </w:p>
    <w:p w14:paraId="276F8AA4" w14:textId="77777777" w:rsidR="0009741E" w:rsidRDefault="003648A5">
      <w:pPr>
        <w:pStyle w:val="ListParagraph"/>
        <w:numPr>
          <w:ilvl w:val="1"/>
          <w:numId w:val="6"/>
        </w:numPr>
        <w:tabs>
          <w:tab w:val="left" w:pos="520"/>
        </w:tabs>
        <w:spacing w:before="3" w:line="180" w:lineRule="exact"/>
        <w:ind w:right="117"/>
        <w:jc w:val="both"/>
        <w:rPr>
          <w:sz w:val="16"/>
        </w:rPr>
      </w:pPr>
      <w:proofErr w:type="spellStart"/>
      <w:r>
        <w:rPr>
          <w:i/>
          <w:sz w:val="16"/>
        </w:rPr>
        <w:t>ent</w:t>
      </w:r>
      <w:proofErr w:type="spellEnd"/>
      <w:r>
        <w:rPr>
          <w:i/>
          <w:sz w:val="16"/>
        </w:rPr>
        <w:t>/ex</w:t>
      </w:r>
      <w:r>
        <w:rPr>
          <w:sz w:val="16"/>
        </w:rPr>
        <w:t xml:space="preserve">: The name of the entry/exit action method associated with the state. These methods are implemented in the active class and have no parameter. If a state does not have an entry/exit action, </w:t>
      </w:r>
      <w:proofErr w:type="spellStart"/>
      <w:r>
        <w:rPr>
          <w:i/>
          <w:sz w:val="16"/>
        </w:rPr>
        <w:t>ent</w:t>
      </w:r>
      <w:proofErr w:type="spellEnd"/>
      <w:r>
        <w:rPr>
          <w:i/>
          <w:sz w:val="16"/>
        </w:rPr>
        <w:t xml:space="preserve">/ex </w:t>
      </w:r>
      <w:r>
        <w:rPr>
          <w:sz w:val="16"/>
        </w:rPr>
        <w:t xml:space="preserve">becomes </w:t>
      </w:r>
      <w:r>
        <w:rPr>
          <w:i/>
          <w:sz w:val="16"/>
        </w:rPr>
        <w:t>NULL</w:t>
      </w:r>
      <w:r>
        <w:rPr>
          <w:sz w:val="16"/>
        </w:rPr>
        <w:t>.</w:t>
      </w:r>
    </w:p>
    <w:p w14:paraId="7D267AE2" w14:textId="77777777" w:rsidR="0009741E" w:rsidRDefault="003648A5">
      <w:pPr>
        <w:pStyle w:val="ListParagraph"/>
        <w:numPr>
          <w:ilvl w:val="1"/>
          <w:numId w:val="6"/>
        </w:numPr>
        <w:tabs>
          <w:tab w:val="left" w:pos="520"/>
        </w:tabs>
        <w:spacing w:line="180" w:lineRule="exact"/>
        <w:ind w:right="117"/>
        <w:jc w:val="both"/>
        <w:rPr>
          <w:sz w:val="16"/>
        </w:rPr>
      </w:pPr>
      <w:proofErr w:type="spellStart"/>
      <w:r>
        <w:rPr>
          <w:i/>
          <w:sz w:val="16"/>
        </w:rPr>
        <w:t>initial_state</w:t>
      </w:r>
      <w:proofErr w:type="spellEnd"/>
      <w:r>
        <w:rPr>
          <w:sz w:val="16"/>
        </w:rPr>
        <w:t>: A state is defined as an initial state, which has an</w:t>
      </w:r>
      <w:r>
        <w:rPr>
          <w:spacing w:val="-24"/>
          <w:sz w:val="16"/>
        </w:rPr>
        <w:t xml:space="preserve"> </w:t>
      </w:r>
      <w:r>
        <w:rPr>
          <w:sz w:val="16"/>
        </w:rPr>
        <w:t>incoming transition outgoing from a pseudo initial state within the same region   or composite</w:t>
      </w:r>
      <w:r>
        <w:rPr>
          <w:spacing w:val="25"/>
          <w:sz w:val="16"/>
        </w:rPr>
        <w:t xml:space="preserve"> </w:t>
      </w:r>
      <w:r>
        <w:rPr>
          <w:sz w:val="16"/>
        </w:rPr>
        <w:t>state.</w:t>
      </w:r>
    </w:p>
    <w:p w14:paraId="484530FA" w14:textId="77777777" w:rsidR="0009741E" w:rsidRDefault="003648A5">
      <w:pPr>
        <w:pStyle w:val="ListParagraph"/>
        <w:numPr>
          <w:ilvl w:val="1"/>
          <w:numId w:val="6"/>
        </w:numPr>
        <w:tabs>
          <w:tab w:val="left" w:pos="520"/>
        </w:tabs>
        <w:spacing w:line="180" w:lineRule="exact"/>
        <w:ind w:right="117"/>
        <w:jc w:val="both"/>
        <w:rPr>
          <w:sz w:val="16"/>
        </w:rPr>
      </w:pPr>
      <w:r>
        <w:rPr>
          <w:i/>
          <w:sz w:val="16"/>
        </w:rPr>
        <w:t>effect</w:t>
      </w:r>
      <w:r>
        <w:rPr>
          <w:sz w:val="16"/>
        </w:rPr>
        <w:t xml:space="preserve">: For initial state, this is the transition effect associated with the initial transition. If the latter does not have an effect, </w:t>
      </w:r>
      <w:r>
        <w:rPr>
          <w:i/>
          <w:sz w:val="16"/>
        </w:rPr>
        <w:t xml:space="preserve">effect </w:t>
      </w:r>
      <w:r>
        <w:rPr>
          <w:sz w:val="16"/>
        </w:rPr>
        <w:t>is specified as</w:t>
      </w:r>
      <w:r>
        <w:rPr>
          <w:spacing w:val="12"/>
          <w:sz w:val="16"/>
        </w:rPr>
        <w:t xml:space="preserve"> </w:t>
      </w:r>
      <w:r>
        <w:rPr>
          <w:i/>
          <w:sz w:val="16"/>
        </w:rPr>
        <w:t>NULL</w:t>
      </w:r>
      <w:r>
        <w:rPr>
          <w:sz w:val="16"/>
        </w:rPr>
        <w:t>.</w:t>
      </w:r>
    </w:p>
    <w:p w14:paraId="2174D0D9" w14:textId="77777777" w:rsidR="0009741E" w:rsidRDefault="003648A5">
      <w:pPr>
        <w:pStyle w:val="ListParagraph"/>
        <w:numPr>
          <w:ilvl w:val="1"/>
          <w:numId w:val="6"/>
        </w:numPr>
        <w:tabs>
          <w:tab w:val="left" w:pos="520"/>
        </w:tabs>
        <w:spacing w:line="180" w:lineRule="exact"/>
        <w:ind w:right="117"/>
        <w:jc w:val="both"/>
        <w:rPr>
          <w:sz w:val="16"/>
        </w:rPr>
      </w:pPr>
      <w:r>
        <w:rPr>
          <w:i/>
          <w:sz w:val="16"/>
        </w:rPr>
        <w:t>concurrent state</w:t>
      </w:r>
      <w:r>
        <w:rPr>
          <w:sz w:val="16"/>
        </w:rPr>
        <w:t>: The representation of a concurrent state. The latter is composed of a set of regions. Each region contains a set of vertices, which</w:t>
      </w:r>
      <w:r>
        <w:rPr>
          <w:spacing w:val="14"/>
          <w:sz w:val="16"/>
        </w:rPr>
        <w:t xml:space="preserve"> </w:t>
      </w:r>
      <w:r>
        <w:rPr>
          <w:sz w:val="16"/>
        </w:rPr>
        <w:t>for</w:t>
      </w:r>
      <w:r>
        <w:rPr>
          <w:spacing w:val="14"/>
          <w:sz w:val="16"/>
        </w:rPr>
        <w:t xml:space="preserve"> </w:t>
      </w:r>
      <w:r>
        <w:rPr>
          <w:sz w:val="16"/>
        </w:rPr>
        <w:t>each</w:t>
      </w:r>
      <w:r>
        <w:rPr>
          <w:spacing w:val="14"/>
          <w:sz w:val="16"/>
        </w:rPr>
        <w:t xml:space="preserve"> </w:t>
      </w:r>
      <w:r>
        <w:rPr>
          <w:sz w:val="16"/>
        </w:rPr>
        <w:t>is</w:t>
      </w:r>
      <w:r>
        <w:rPr>
          <w:spacing w:val="14"/>
          <w:sz w:val="16"/>
        </w:rPr>
        <w:t xml:space="preserve"> </w:t>
      </w:r>
      <w:r>
        <w:rPr>
          <w:sz w:val="16"/>
        </w:rPr>
        <w:t>either</w:t>
      </w:r>
      <w:r>
        <w:rPr>
          <w:spacing w:val="14"/>
          <w:sz w:val="16"/>
        </w:rPr>
        <w:t xml:space="preserve"> </w:t>
      </w:r>
      <w:r>
        <w:rPr>
          <w:sz w:val="16"/>
        </w:rPr>
        <w:t>a</w:t>
      </w:r>
      <w:r>
        <w:rPr>
          <w:spacing w:val="14"/>
          <w:sz w:val="16"/>
        </w:rPr>
        <w:t xml:space="preserve"> </w:t>
      </w:r>
      <w:r>
        <w:rPr>
          <w:sz w:val="16"/>
        </w:rPr>
        <w:t>state</w:t>
      </w:r>
      <w:r>
        <w:rPr>
          <w:spacing w:val="14"/>
          <w:sz w:val="16"/>
        </w:rPr>
        <w:t xml:space="preserve"> </w:t>
      </w:r>
      <w:r>
        <w:rPr>
          <w:sz w:val="16"/>
        </w:rPr>
        <w:t>or</w:t>
      </w:r>
      <w:r>
        <w:rPr>
          <w:spacing w:val="14"/>
          <w:sz w:val="16"/>
        </w:rPr>
        <w:t xml:space="preserve"> </w:t>
      </w:r>
      <w:r>
        <w:rPr>
          <w:sz w:val="16"/>
        </w:rPr>
        <w:t>a</w:t>
      </w:r>
      <w:r>
        <w:rPr>
          <w:spacing w:val="14"/>
          <w:sz w:val="16"/>
        </w:rPr>
        <w:t xml:space="preserve"> </w:t>
      </w:r>
      <w:r>
        <w:rPr>
          <w:sz w:val="16"/>
        </w:rPr>
        <w:t>pseudo</w:t>
      </w:r>
      <w:r>
        <w:rPr>
          <w:spacing w:val="14"/>
          <w:sz w:val="16"/>
        </w:rPr>
        <w:t xml:space="preserve"> </w:t>
      </w:r>
      <w:r>
        <w:rPr>
          <w:sz w:val="16"/>
        </w:rPr>
        <w:t>state.</w:t>
      </w:r>
    </w:p>
    <w:p w14:paraId="197CC922" w14:textId="77777777" w:rsidR="0009741E" w:rsidRDefault="003648A5">
      <w:pPr>
        <w:pStyle w:val="ListParagraph"/>
        <w:numPr>
          <w:ilvl w:val="1"/>
          <w:numId w:val="6"/>
        </w:numPr>
        <w:tabs>
          <w:tab w:val="left" w:pos="520"/>
        </w:tabs>
        <w:spacing w:line="180" w:lineRule="exact"/>
        <w:ind w:right="117"/>
        <w:rPr>
          <w:sz w:val="16"/>
        </w:rPr>
      </w:pPr>
      <w:proofErr w:type="spellStart"/>
      <w:r>
        <w:rPr>
          <w:i/>
          <w:sz w:val="16"/>
        </w:rPr>
        <w:t>eventId</w:t>
      </w:r>
      <w:proofErr w:type="spellEnd"/>
      <w:r>
        <w:rPr>
          <w:sz w:val="16"/>
        </w:rPr>
        <w:t xml:space="preserve">: The identifier of a defined event (see </w:t>
      </w:r>
      <w:r>
        <w:rPr>
          <w:spacing w:val="-4"/>
          <w:sz w:val="16"/>
        </w:rPr>
        <w:t xml:space="preserve">V-B), </w:t>
      </w:r>
      <w:r>
        <w:rPr>
          <w:sz w:val="16"/>
        </w:rPr>
        <w:t>which is deferred by the corresponding</w:t>
      </w:r>
      <w:r>
        <w:rPr>
          <w:spacing w:val="39"/>
          <w:sz w:val="16"/>
        </w:rPr>
        <w:t xml:space="preserve"> </w:t>
      </w:r>
      <w:r>
        <w:rPr>
          <w:sz w:val="16"/>
        </w:rPr>
        <w:t>state.</w:t>
      </w:r>
    </w:p>
    <w:p w14:paraId="633CEEF2" w14:textId="77777777" w:rsidR="0009741E" w:rsidRDefault="003648A5">
      <w:pPr>
        <w:pStyle w:val="BodyText"/>
        <w:spacing w:before="56" w:line="249" w:lineRule="auto"/>
        <w:ind w:left="119" w:right="117"/>
        <w:jc w:val="both"/>
      </w:pPr>
      <w:r>
        <w:rPr>
          <w:b/>
        </w:rPr>
        <w:t xml:space="preserve">Example: </w:t>
      </w:r>
      <w:r>
        <w:t xml:space="preserve">Lines 2-10 in Fig. 5 (a) represents the state </w:t>
      </w:r>
      <w:r>
        <w:rPr>
          <w:i/>
        </w:rPr>
        <w:t xml:space="preserve">S1 </w:t>
      </w:r>
      <w:r>
        <w:t xml:space="preserve">of the USM example in Fig. 2 (a) and its vertices. </w:t>
      </w:r>
      <w:r>
        <w:rPr>
          <w:i/>
        </w:rPr>
        <w:t xml:space="preserve">S1 </w:t>
      </w:r>
      <w:r>
        <w:t xml:space="preserve">is defined as the initial state of the USM, and has </w:t>
      </w:r>
      <w:r>
        <w:rPr>
          <w:i/>
        </w:rPr>
        <w:t xml:space="preserve">entry </w:t>
      </w:r>
      <w:r>
        <w:t xml:space="preserve">and </w:t>
      </w:r>
      <w:r>
        <w:rPr>
          <w:i/>
        </w:rPr>
        <w:t xml:space="preserve">exit </w:t>
      </w:r>
      <w:r>
        <w:t xml:space="preserve">actions bound to the methods </w:t>
      </w:r>
      <w:r>
        <w:rPr>
          <w:i/>
        </w:rPr>
        <w:t xml:space="preserve">S1_entry </w:t>
      </w:r>
      <w:r>
        <w:t xml:space="preserve">(lines 26-28) and </w:t>
      </w:r>
      <w:r>
        <w:rPr>
          <w:i/>
        </w:rPr>
        <w:t xml:space="preserve">S1_exit </w:t>
      </w:r>
      <w:r>
        <w:t xml:space="preserve">(not shown) implemented in the active class. The direct </w:t>
      </w:r>
      <w:r>
        <w:rPr>
          <w:i/>
        </w:rPr>
        <w:t xml:space="preserve">S11 </w:t>
      </w:r>
      <w:r>
        <w:t xml:space="preserve">and indirect </w:t>
      </w:r>
      <w:r>
        <w:rPr>
          <w:i/>
        </w:rPr>
        <w:t xml:space="preserve">S111 </w:t>
      </w:r>
      <w:r>
        <w:t>sub-state are defined hierarchically (lines 5-7) with the associated</w:t>
      </w:r>
      <w:r>
        <w:rPr>
          <w:spacing w:val="49"/>
        </w:rPr>
        <w:t xml:space="preserve"> </w:t>
      </w:r>
      <w:r>
        <w:t>actions.</w:t>
      </w:r>
    </w:p>
    <w:p w14:paraId="33A7B2B3" w14:textId="77777777" w:rsidR="0009741E" w:rsidRDefault="003648A5">
      <w:pPr>
        <w:pStyle w:val="ListParagraph"/>
        <w:numPr>
          <w:ilvl w:val="0"/>
          <w:numId w:val="5"/>
        </w:numPr>
        <w:tabs>
          <w:tab w:val="left" w:pos="585"/>
        </w:tabs>
        <w:spacing w:line="145" w:lineRule="exact"/>
        <w:rPr>
          <w:i/>
          <w:sz w:val="20"/>
        </w:rPr>
      </w:pPr>
      <w:r>
        <w:rPr>
          <w:i/>
          <w:sz w:val="20"/>
        </w:rPr>
        <w:t>Pseudo</w:t>
      </w:r>
      <w:r>
        <w:rPr>
          <w:i/>
          <w:spacing w:val="15"/>
          <w:sz w:val="20"/>
        </w:rPr>
        <w:t xml:space="preserve"> </w:t>
      </w:r>
      <w:r>
        <w:rPr>
          <w:i/>
          <w:sz w:val="20"/>
        </w:rPr>
        <w:t>state:</w:t>
      </w:r>
    </w:p>
    <w:p w14:paraId="437F4F60" w14:textId="77777777" w:rsidR="0009741E" w:rsidRDefault="003648A5">
      <w:pPr>
        <w:pStyle w:val="Heading1"/>
      </w:pPr>
      <w:commentRangeStart w:id="92"/>
      <w:r>
        <w:t>Syntax</w:t>
      </w:r>
      <w:commentRangeEnd w:id="92"/>
      <w:r w:rsidR="00F11EA6">
        <w:rPr>
          <w:rStyle w:val="CommentReference"/>
          <w:b w:val="0"/>
          <w:bCs w:val="0"/>
        </w:rPr>
        <w:commentReference w:id="92"/>
      </w:r>
      <w:r>
        <w:t>:</w:t>
      </w:r>
    </w:p>
    <w:p w14:paraId="0614E142" w14:textId="77777777" w:rsidR="0009741E" w:rsidRDefault="003648A5">
      <w:pPr>
        <w:pStyle w:val="ListParagraph"/>
        <w:numPr>
          <w:ilvl w:val="1"/>
          <w:numId w:val="6"/>
        </w:numPr>
        <w:tabs>
          <w:tab w:val="left" w:pos="520"/>
        </w:tabs>
        <w:spacing w:before="25" w:line="182" w:lineRule="exact"/>
        <w:rPr>
          <w:rFonts w:ascii="Arial" w:hAnsi="Arial"/>
          <w:sz w:val="16"/>
        </w:rPr>
      </w:pPr>
      <w:proofErr w:type="spellStart"/>
      <w:r>
        <w:rPr>
          <w:i/>
          <w:sz w:val="16"/>
        </w:rPr>
        <w:t>enpoint</w:t>
      </w:r>
      <w:proofErr w:type="spellEnd"/>
      <w:r>
        <w:rPr>
          <w:i/>
          <w:sz w:val="16"/>
        </w:rPr>
        <w:t xml:space="preserve"> </w:t>
      </w:r>
      <w:r>
        <w:rPr>
          <w:rFonts w:ascii="Arial" w:hAnsi="Arial"/>
          <w:i/>
          <w:sz w:val="16"/>
        </w:rPr>
        <w:t xml:space="preserve">→ </w:t>
      </w:r>
      <w:r>
        <w:rPr>
          <w:rFonts w:ascii="Arial" w:hAnsi="Arial"/>
          <w:sz w:val="16"/>
        </w:rPr>
        <w:t>’</w:t>
      </w:r>
      <w:proofErr w:type="spellStart"/>
      <w:r>
        <w:rPr>
          <w:rFonts w:ascii="Arial" w:hAnsi="Arial"/>
          <w:sz w:val="16"/>
        </w:rPr>
        <w:t>entry_point</w:t>
      </w:r>
      <w:proofErr w:type="spellEnd"/>
      <w:r>
        <w:rPr>
          <w:rFonts w:ascii="Arial" w:hAnsi="Arial"/>
          <w:spacing w:val="33"/>
          <w:sz w:val="16"/>
        </w:rPr>
        <w:t xml:space="preserve"> </w:t>
      </w:r>
      <w:r>
        <w:rPr>
          <w:rFonts w:ascii="Arial" w:hAnsi="Arial"/>
          <w:sz w:val="16"/>
        </w:rPr>
        <w:t>(’name’);’</w:t>
      </w:r>
    </w:p>
    <w:p w14:paraId="6A124A1C" w14:textId="77777777" w:rsidR="0009741E" w:rsidRDefault="003648A5">
      <w:pPr>
        <w:pStyle w:val="ListParagraph"/>
        <w:numPr>
          <w:ilvl w:val="1"/>
          <w:numId w:val="6"/>
        </w:numPr>
        <w:tabs>
          <w:tab w:val="left" w:pos="520"/>
        </w:tabs>
        <w:spacing w:line="179" w:lineRule="exact"/>
        <w:rPr>
          <w:rFonts w:ascii="Arial" w:hAnsi="Arial"/>
          <w:sz w:val="16"/>
        </w:rPr>
      </w:pPr>
      <w:proofErr w:type="spellStart"/>
      <w:r>
        <w:rPr>
          <w:i/>
          <w:sz w:val="16"/>
        </w:rPr>
        <w:t>expoint</w:t>
      </w:r>
      <w:proofErr w:type="spellEnd"/>
      <w:r>
        <w:rPr>
          <w:i/>
          <w:sz w:val="16"/>
        </w:rPr>
        <w:t xml:space="preserve"> </w:t>
      </w:r>
      <w:r>
        <w:rPr>
          <w:rFonts w:ascii="Arial" w:hAnsi="Arial"/>
          <w:i/>
          <w:sz w:val="16"/>
        </w:rPr>
        <w:t xml:space="preserve">→ </w:t>
      </w:r>
      <w:r>
        <w:rPr>
          <w:rFonts w:ascii="Arial" w:hAnsi="Arial"/>
          <w:sz w:val="16"/>
        </w:rPr>
        <w:t>’</w:t>
      </w:r>
      <w:proofErr w:type="spellStart"/>
      <w:r>
        <w:rPr>
          <w:rFonts w:ascii="Arial" w:hAnsi="Arial"/>
          <w:sz w:val="16"/>
        </w:rPr>
        <w:t>exit_point</w:t>
      </w:r>
      <w:proofErr w:type="spellEnd"/>
      <w:r>
        <w:rPr>
          <w:rFonts w:ascii="Arial" w:hAnsi="Arial"/>
          <w:spacing w:val="20"/>
          <w:sz w:val="16"/>
        </w:rPr>
        <w:t xml:space="preserve"> </w:t>
      </w:r>
      <w:r>
        <w:rPr>
          <w:rFonts w:ascii="Arial" w:hAnsi="Arial"/>
          <w:sz w:val="16"/>
        </w:rPr>
        <w:t>(’name’);’</w:t>
      </w:r>
    </w:p>
    <w:p w14:paraId="5AB209A8" w14:textId="77777777" w:rsidR="0009741E" w:rsidRDefault="003648A5">
      <w:pPr>
        <w:pStyle w:val="ListParagraph"/>
        <w:numPr>
          <w:ilvl w:val="1"/>
          <w:numId w:val="6"/>
        </w:numPr>
        <w:tabs>
          <w:tab w:val="left" w:pos="520"/>
        </w:tabs>
        <w:spacing w:line="179" w:lineRule="exact"/>
        <w:rPr>
          <w:rFonts w:ascii="Arial" w:hAnsi="Arial"/>
          <w:sz w:val="16"/>
        </w:rPr>
      </w:pPr>
      <w:r>
        <w:rPr>
          <w:i/>
          <w:sz w:val="16"/>
        </w:rPr>
        <w:t xml:space="preserve">initial </w:t>
      </w:r>
      <w:r>
        <w:rPr>
          <w:rFonts w:ascii="Arial" w:hAnsi="Arial"/>
          <w:i/>
          <w:sz w:val="16"/>
        </w:rPr>
        <w:t xml:space="preserve">→ </w:t>
      </w:r>
      <w:r>
        <w:rPr>
          <w:rFonts w:ascii="Arial" w:hAnsi="Arial"/>
          <w:sz w:val="16"/>
        </w:rPr>
        <w:t>’initial</w:t>
      </w:r>
      <w:r>
        <w:rPr>
          <w:rFonts w:ascii="Arial" w:hAnsi="Arial"/>
          <w:spacing w:val="27"/>
          <w:sz w:val="16"/>
        </w:rPr>
        <w:t xml:space="preserve"> </w:t>
      </w:r>
      <w:r>
        <w:rPr>
          <w:rFonts w:ascii="Arial" w:hAnsi="Arial"/>
          <w:sz w:val="16"/>
        </w:rPr>
        <w:t>(’name’);’</w:t>
      </w:r>
    </w:p>
    <w:p w14:paraId="7B296B0A" w14:textId="77777777" w:rsidR="0009741E" w:rsidRDefault="003648A5">
      <w:pPr>
        <w:pStyle w:val="ListParagraph"/>
        <w:numPr>
          <w:ilvl w:val="1"/>
          <w:numId w:val="6"/>
        </w:numPr>
        <w:tabs>
          <w:tab w:val="left" w:pos="520"/>
        </w:tabs>
        <w:spacing w:line="179" w:lineRule="exact"/>
        <w:rPr>
          <w:rFonts w:ascii="Arial" w:hAnsi="Arial"/>
          <w:sz w:val="16"/>
        </w:rPr>
      </w:pPr>
      <w:r>
        <w:rPr>
          <w:i/>
          <w:sz w:val="16"/>
        </w:rPr>
        <w:t xml:space="preserve">final </w:t>
      </w:r>
      <w:r>
        <w:rPr>
          <w:rFonts w:ascii="Arial" w:hAnsi="Arial"/>
          <w:i/>
          <w:sz w:val="16"/>
        </w:rPr>
        <w:t xml:space="preserve">→ </w:t>
      </w:r>
      <w:r>
        <w:rPr>
          <w:rFonts w:ascii="Arial" w:hAnsi="Arial"/>
          <w:sz w:val="16"/>
        </w:rPr>
        <w:t>’</w:t>
      </w:r>
      <w:proofErr w:type="spellStart"/>
      <w:r>
        <w:rPr>
          <w:rFonts w:ascii="Arial" w:hAnsi="Arial"/>
          <w:sz w:val="16"/>
        </w:rPr>
        <w:t>final_state</w:t>
      </w:r>
      <w:proofErr w:type="spellEnd"/>
      <w:r>
        <w:rPr>
          <w:rFonts w:ascii="Arial" w:hAnsi="Arial"/>
          <w:spacing w:val="17"/>
          <w:sz w:val="16"/>
        </w:rPr>
        <w:t xml:space="preserve"> </w:t>
      </w:r>
      <w:r>
        <w:rPr>
          <w:rFonts w:ascii="Arial" w:hAnsi="Arial"/>
          <w:sz w:val="16"/>
        </w:rPr>
        <w:t>(’name’);’</w:t>
      </w:r>
    </w:p>
    <w:p w14:paraId="7EFC45E1" w14:textId="77777777" w:rsidR="0009741E" w:rsidRDefault="003648A5">
      <w:pPr>
        <w:pStyle w:val="ListParagraph"/>
        <w:numPr>
          <w:ilvl w:val="1"/>
          <w:numId w:val="6"/>
        </w:numPr>
        <w:tabs>
          <w:tab w:val="left" w:pos="520"/>
        </w:tabs>
        <w:spacing w:line="179" w:lineRule="exact"/>
        <w:rPr>
          <w:rFonts w:ascii="Arial" w:hAnsi="Arial"/>
          <w:sz w:val="16"/>
        </w:rPr>
      </w:pPr>
      <w:r>
        <w:rPr>
          <w:i/>
          <w:sz w:val="16"/>
        </w:rPr>
        <w:t xml:space="preserve">join </w:t>
      </w:r>
      <w:r>
        <w:rPr>
          <w:rFonts w:ascii="Arial" w:hAnsi="Arial"/>
          <w:i/>
          <w:sz w:val="16"/>
        </w:rPr>
        <w:t xml:space="preserve">→ </w:t>
      </w:r>
      <w:r>
        <w:rPr>
          <w:rFonts w:ascii="Arial" w:hAnsi="Arial"/>
          <w:sz w:val="16"/>
        </w:rPr>
        <w:t>’join</w:t>
      </w:r>
      <w:r>
        <w:rPr>
          <w:rFonts w:ascii="Arial" w:hAnsi="Arial"/>
          <w:spacing w:val="29"/>
          <w:sz w:val="16"/>
        </w:rPr>
        <w:t xml:space="preserve"> </w:t>
      </w:r>
      <w:r>
        <w:rPr>
          <w:rFonts w:ascii="Arial" w:hAnsi="Arial"/>
          <w:sz w:val="16"/>
        </w:rPr>
        <w:t>(’name’);’</w:t>
      </w:r>
    </w:p>
    <w:p w14:paraId="2F11D4A1" w14:textId="77777777" w:rsidR="0009741E" w:rsidRDefault="003648A5">
      <w:pPr>
        <w:pStyle w:val="ListParagraph"/>
        <w:numPr>
          <w:ilvl w:val="1"/>
          <w:numId w:val="6"/>
        </w:numPr>
        <w:tabs>
          <w:tab w:val="left" w:pos="520"/>
        </w:tabs>
        <w:spacing w:line="179" w:lineRule="exact"/>
        <w:rPr>
          <w:rFonts w:ascii="Arial" w:hAnsi="Arial"/>
          <w:sz w:val="16"/>
        </w:rPr>
      </w:pPr>
      <w:r>
        <w:rPr>
          <w:i/>
          <w:sz w:val="16"/>
        </w:rPr>
        <w:t xml:space="preserve">fork </w:t>
      </w:r>
      <w:r>
        <w:rPr>
          <w:rFonts w:ascii="Arial" w:hAnsi="Arial"/>
          <w:i/>
          <w:sz w:val="16"/>
        </w:rPr>
        <w:t xml:space="preserve">→ </w:t>
      </w:r>
      <w:r>
        <w:rPr>
          <w:rFonts w:ascii="Arial" w:hAnsi="Arial"/>
          <w:sz w:val="16"/>
        </w:rPr>
        <w:t>’fork</w:t>
      </w:r>
      <w:r>
        <w:rPr>
          <w:rFonts w:ascii="Arial" w:hAnsi="Arial"/>
          <w:spacing w:val="28"/>
          <w:sz w:val="16"/>
        </w:rPr>
        <w:t xml:space="preserve"> </w:t>
      </w:r>
      <w:r>
        <w:rPr>
          <w:rFonts w:ascii="Arial" w:hAnsi="Arial"/>
          <w:sz w:val="16"/>
        </w:rPr>
        <w:t>(’name’);’</w:t>
      </w:r>
    </w:p>
    <w:p w14:paraId="5A17031F" w14:textId="77777777" w:rsidR="0009741E" w:rsidRDefault="003648A5">
      <w:pPr>
        <w:pStyle w:val="ListParagraph"/>
        <w:numPr>
          <w:ilvl w:val="1"/>
          <w:numId w:val="6"/>
        </w:numPr>
        <w:tabs>
          <w:tab w:val="left" w:pos="520"/>
        </w:tabs>
        <w:spacing w:line="179" w:lineRule="exact"/>
        <w:rPr>
          <w:rFonts w:ascii="Arial" w:hAnsi="Arial"/>
          <w:sz w:val="16"/>
        </w:rPr>
      </w:pPr>
      <w:r>
        <w:rPr>
          <w:i/>
          <w:sz w:val="16"/>
        </w:rPr>
        <w:t xml:space="preserve">choice </w:t>
      </w:r>
      <w:r>
        <w:rPr>
          <w:rFonts w:ascii="Arial" w:hAnsi="Arial"/>
          <w:i/>
          <w:sz w:val="16"/>
        </w:rPr>
        <w:t xml:space="preserve">→ </w:t>
      </w:r>
      <w:r>
        <w:rPr>
          <w:rFonts w:ascii="Arial" w:hAnsi="Arial"/>
          <w:sz w:val="16"/>
        </w:rPr>
        <w:t>’choice</w:t>
      </w:r>
      <w:r>
        <w:rPr>
          <w:rFonts w:ascii="Arial" w:hAnsi="Arial"/>
          <w:spacing w:val="24"/>
          <w:sz w:val="16"/>
        </w:rPr>
        <w:t xml:space="preserve"> </w:t>
      </w:r>
      <w:r>
        <w:rPr>
          <w:rFonts w:ascii="Arial" w:hAnsi="Arial"/>
          <w:sz w:val="16"/>
        </w:rPr>
        <w:t>(’name’);’</w:t>
      </w:r>
    </w:p>
    <w:p w14:paraId="3FDFA5E9" w14:textId="77777777" w:rsidR="0009741E" w:rsidRDefault="003648A5">
      <w:pPr>
        <w:pStyle w:val="ListParagraph"/>
        <w:numPr>
          <w:ilvl w:val="1"/>
          <w:numId w:val="6"/>
        </w:numPr>
        <w:tabs>
          <w:tab w:val="left" w:pos="520"/>
        </w:tabs>
        <w:spacing w:line="179" w:lineRule="exact"/>
        <w:rPr>
          <w:rFonts w:ascii="Arial" w:hAnsi="Arial"/>
          <w:sz w:val="16"/>
        </w:rPr>
      </w:pPr>
      <w:r>
        <w:rPr>
          <w:i/>
          <w:sz w:val="16"/>
        </w:rPr>
        <w:t xml:space="preserve">junction </w:t>
      </w:r>
      <w:r>
        <w:rPr>
          <w:rFonts w:ascii="Arial" w:hAnsi="Arial"/>
          <w:i/>
          <w:sz w:val="16"/>
        </w:rPr>
        <w:t xml:space="preserve">→ </w:t>
      </w:r>
      <w:r>
        <w:rPr>
          <w:rFonts w:ascii="Arial" w:hAnsi="Arial"/>
          <w:sz w:val="16"/>
        </w:rPr>
        <w:t>’junction</w:t>
      </w:r>
      <w:r>
        <w:rPr>
          <w:rFonts w:ascii="Arial" w:hAnsi="Arial"/>
          <w:spacing w:val="25"/>
          <w:sz w:val="16"/>
        </w:rPr>
        <w:t xml:space="preserve"> </w:t>
      </w:r>
      <w:r>
        <w:rPr>
          <w:rFonts w:ascii="Arial" w:hAnsi="Arial"/>
          <w:sz w:val="16"/>
        </w:rPr>
        <w:t>(’name’);’</w:t>
      </w:r>
    </w:p>
    <w:p w14:paraId="01ECB9D5" w14:textId="77777777" w:rsidR="0009741E" w:rsidRDefault="003648A5">
      <w:pPr>
        <w:pStyle w:val="ListParagraph"/>
        <w:numPr>
          <w:ilvl w:val="1"/>
          <w:numId w:val="6"/>
        </w:numPr>
        <w:tabs>
          <w:tab w:val="left" w:pos="520"/>
        </w:tabs>
        <w:spacing w:line="179" w:lineRule="exact"/>
        <w:rPr>
          <w:rFonts w:ascii="Arial" w:hAnsi="Arial"/>
          <w:sz w:val="16"/>
        </w:rPr>
      </w:pPr>
      <w:r>
        <w:rPr>
          <w:i/>
          <w:sz w:val="16"/>
        </w:rPr>
        <w:t xml:space="preserve">shallow history </w:t>
      </w:r>
      <w:r>
        <w:rPr>
          <w:rFonts w:ascii="Arial" w:hAnsi="Arial"/>
          <w:i/>
          <w:sz w:val="16"/>
        </w:rPr>
        <w:t xml:space="preserve">→ </w:t>
      </w:r>
      <w:r>
        <w:rPr>
          <w:rFonts w:ascii="Arial" w:hAnsi="Arial"/>
          <w:sz w:val="16"/>
        </w:rPr>
        <w:t>’</w:t>
      </w:r>
      <w:proofErr w:type="spellStart"/>
      <w:r>
        <w:rPr>
          <w:rFonts w:ascii="Arial" w:hAnsi="Arial"/>
          <w:sz w:val="16"/>
        </w:rPr>
        <w:t>shallow_history</w:t>
      </w:r>
      <w:proofErr w:type="spellEnd"/>
      <w:r>
        <w:rPr>
          <w:rFonts w:ascii="Arial" w:hAnsi="Arial"/>
          <w:spacing w:val="31"/>
          <w:sz w:val="16"/>
        </w:rPr>
        <w:t xml:space="preserve"> </w:t>
      </w:r>
      <w:r>
        <w:rPr>
          <w:rFonts w:ascii="Arial" w:hAnsi="Arial"/>
          <w:sz w:val="16"/>
        </w:rPr>
        <w:t>(’name’);’</w:t>
      </w:r>
    </w:p>
    <w:p w14:paraId="71A1E037" w14:textId="77777777" w:rsidR="0009741E" w:rsidRDefault="003648A5">
      <w:pPr>
        <w:pStyle w:val="ListParagraph"/>
        <w:numPr>
          <w:ilvl w:val="1"/>
          <w:numId w:val="6"/>
        </w:numPr>
        <w:tabs>
          <w:tab w:val="left" w:pos="520"/>
        </w:tabs>
        <w:spacing w:line="182" w:lineRule="exact"/>
        <w:rPr>
          <w:rFonts w:ascii="Arial" w:hAnsi="Arial"/>
          <w:sz w:val="16"/>
        </w:rPr>
      </w:pPr>
      <w:r>
        <w:rPr>
          <w:i/>
          <w:sz w:val="16"/>
        </w:rPr>
        <w:t xml:space="preserve">deep history </w:t>
      </w:r>
      <w:r>
        <w:rPr>
          <w:rFonts w:ascii="Arial" w:hAnsi="Arial"/>
          <w:i/>
          <w:sz w:val="16"/>
        </w:rPr>
        <w:t xml:space="preserve">→ </w:t>
      </w:r>
      <w:r>
        <w:rPr>
          <w:rFonts w:ascii="Arial" w:hAnsi="Arial"/>
          <w:sz w:val="16"/>
        </w:rPr>
        <w:t>’</w:t>
      </w:r>
      <w:proofErr w:type="spellStart"/>
      <w:r>
        <w:rPr>
          <w:rFonts w:ascii="Arial" w:hAnsi="Arial"/>
          <w:sz w:val="16"/>
        </w:rPr>
        <w:t>deep_history</w:t>
      </w:r>
      <w:proofErr w:type="spellEnd"/>
      <w:r>
        <w:rPr>
          <w:rFonts w:ascii="Arial" w:hAnsi="Arial"/>
          <w:spacing w:val="35"/>
          <w:sz w:val="16"/>
        </w:rPr>
        <w:t xml:space="preserve"> </w:t>
      </w:r>
      <w:r>
        <w:rPr>
          <w:rFonts w:ascii="Arial" w:hAnsi="Arial"/>
          <w:sz w:val="16"/>
        </w:rPr>
        <w:t>(’name’);’</w:t>
      </w:r>
    </w:p>
    <w:p w14:paraId="6A2394E4" w14:textId="77777777" w:rsidR="0009741E" w:rsidRDefault="003648A5">
      <w:pPr>
        <w:pStyle w:val="Heading1"/>
        <w:spacing w:before="57" w:line="240" w:lineRule="auto"/>
      </w:pPr>
      <w:r>
        <w:t>Example:</w:t>
      </w:r>
    </w:p>
    <w:p w14:paraId="7213E9C8" w14:textId="77777777" w:rsidR="0009741E" w:rsidRDefault="003648A5">
      <w:pPr>
        <w:spacing w:before="9" w:line="249" w:lineRule="auto"/>
        <w:ind w:left="119" w:right="117" w:firstLine="199"/>
        <w:jc w:val="both"/>
        <w:rPr>
          <w:sz w:val="20"/>
        </w:rPr>
      </w:pPr>
      <w:proofErr w:type="spellStart"/>
      <w:r>
        <w:rPr>
          <w:i/>
          <w:sz w:val="20"/>
        </w:rPr>
        <w:t>exit_point</w:t>
      </w:r>
      <w:proofErr w:type="spellEnd"/>
      <w:r>
        <w:rPr>
          <w:i/>
          <w:sz w:val="20"/>
        </w:rPr>
        <w:t xml:space="preserve">(ex1); </w:t>
      </w:r>
      <w:r>
        <w:rPr>
          <w:sz w:val="20"/>
        </w:rPr>
        <w:t xml:space="preserve">and </w:t>
      </w:r>
      <w:proofErr w:type="spellStart"/>
      <w:r>
        <w:rPr>
          <w:i/>
          <w:sz w:val="20"/>
        </w:rPr>
        <w:t>shallow_history</w:t>
      </w:r>
      <w:proofErr w:type="spellEnd"/>
      <w:r>
        <w:rPr>
          <w:i/>
          <w:sz w:val="20"/>
        </w:rPr>
        <w:t xml:space="preserve">(h1); </w:t>
      </w:r>
      <w:r>
        <w:rPr>
          <w:sz w:val="20"/>
        </w:rPr>
        <w:t>in Fig. 5</w:t>
      </w:r>
      <w:r>
        <w:rPr>
          <w:spacing w:val="-30"/>
          <w:sz w:val="20"/>
        </w:rPr>
        <w:t xml:space="preserve"> </w:t>
      </w:r>
      <w:r>
        <w:rPr>
          <w:sz w:val="20"/>
        </w:rPr>
        <w:t>represent a connection exit point and a shallow history with their respective</w:t>
      </w:r>
      <w:r>
        <w:rPr>
          <w:spacing w:val="6"/>
          <w:sz w:val="20"/>
        </w:rPr>
        <w:t xml:space="preserve"> </w:t>
      </w:r>
      <w:r>
        <w:rPr>
          <w:sz w:val="20"/>
        </w:rPr>
        <w:t>name.</w:t>
      </w:r>
    </w:p>
    <w:p w14:paraId="00FCA0A3" w14:textId="77777777" w:rsidR="0009741E" w:rsidRDefault="003648A5">
      <w:pPr>
        <w:pStyle w:val="ListParagraph"/>
        <w:numPr>
          <w:ilvl w:val="0"/>
          <w:numId w:val="6"/>
        </w:numPr>
        <w:tabs>
          <w:tab w:val="left" w:pos="391"/>
        </w:tabs>
        <w:spacing w:before="134"/>
        <w:ind w:hanging="271"/>
        <w:jc w:val="both"/>
        <w:rPr>
          <w:i/>
          <w:sz w:val="20"/>
        </w:rPr>
      </w:pPr>
      <w:r>
        <w:rPr>
          <w:i/>
          <w:sz w:val="20"/>
        </w:rPr>
        <w:t>Events</w:t>
      </w:r>
    </w:p>
    <w:p w14:paraId="76AB2DCE" w14:textId="77777777" w:rsidR="0009741E" w:rsidRDefault="003648A5">
      <w:pPr>
        <w:spacing w:before="72" w:line="249" w:lineRule="auto"/>
        <w:ind w:left="119" w:right="117" w:firstLine="199"/>
        <w:jc w:val="both"/>
        <w:rPr>
          <w:sz w:val="20"/>
        </w:rPr>
      </w:pPr>
      <w:r>
        <w:rPr>
          <w:sz w:val="20"/>
        </w:rPr>
        <w:t xml:space="preserve">Events represent all USM events a USM can react. As de- fined in Section II, there are four USM event types: </w:t>
      </w:r>
      <w:proofErr w:type="spellStart"/>
      <w:r>
        <w:rPr>
          <w:i/>
          <w:sz w:val="20"/>
        </w:rPr>
        <w:t>CallEvent</w:t>
      </w:r>
      <w:proofErr w:type="spellEnd"/>
      <w:r>
        <w:rPr>
          <w:sz w:val="20"/>
        </w:rPr>
        <w:t xml:space="preserve">, </w:t>
      </w:r>
      <w:proofErr w:type="spellStart"/>
      <w:r>
        <w:rPr>
          <w:i/>
          <w:sz w:val="20"/>
        </w:rPr>
        <w:t>TimeEvent</w:t>
      </w:r>
      <w:proofErr w:type="spellEnd"/>
      <w:r>
        <w:rPr>
          <w:sz w:val="20"/>
        </w:rPr>
        <w:t xml:space="preserve">, </w:t>
      </w:r>
      <w:proofErr w:type="spellStart"/>
      <w:r>
        <w:rPr>
          <w:i/>
          <w:sz w:val="20"/>
        </w:rPr>
        <w:t>SignalEvent</w:t>
      </w:r>
      <w:proofErr w:type="spellEnd"/>
      <w:r>
        <w:rPr>
          <w:sz w:val="20"/>
        </w:rPr>
        <w:t xml:space="preserve">, </w:t>
      </w:r>
      <w:proofErr w:type="spellStart"/>
      <w:r>
        <w:rPr>
          <w:i/>
          <w:sz w:val="20"/>
        </w:rPr>
        <w:t>ChangeEvent</w:t>
      </w:r>
      <w:proofErr w:type="spellEnd"/>
      <w:r>
        <w:rPr>
          <w:sz w:val="20"/>
        </w:rPr>
        <w:t>.</w:t>
      </w:r>
    </w:p>
    <w:p w14:paraId="20093891" w14:textId="77777777" w:rsidR="0009741E" w:rsidRDefault="003648A5">
      <w:pPr>
        <w:pStyle w:val="Heading1"/>
        <w:spacing w:line="170" w:lineRule="exact"/>
      </w:pPr>
      <w:r>
        <w:t>Syntax:</w:t>
      </w:r>
    </w:p>
    <w:p w14:paraId="1CCBD3F1" w14:textId="77777777" w:rsidR="0009741E" w:rsidRDefault="003648A5">
      <w:pPr>
        <w:pStyle w:val="ListParagraph"/>
        <w:numPr>
          <w:ilvl w:val="1"/>
          <w:numId w:val="6"/>
        </w:numPr>
        <w:tabs>
          <w:tab w:val="left" w:pos="520"/>
        </w:tabs>
        <w:spacing w:before="25"/>
        <w:rPr>
          <w:rFonts w:ascii="Arial" w:hAnsi="Arial"/>
          <w:sz w:val="16"/>
        </w:rPr>
      </w:pPr>
      <w:proofErr w:type="spellStart"/>
      <w:r>
        <w:rPr>
          <w:i/>
          <w:sz w:val="16"/>
        </w:rPr>
        <w:t>CallEvent</w:t>
      </w:r>
      <w:proofErr w:type="spellEnd"/>
      <w:r>
        <w:rPr>
          <w:i/>
          <w:sz w:val="16"/>
        </w:rPr>
        <w:t xml:space="preserve"> </w:t>
      </w:r>
      <w:r>
        <w:rPr>
          <w:rFonts w:ascii="Arial" w:hAnsi="Arial"/>
          <w:i/>
          <w:sz w:val="16"/>
        </w:rPr>
        <w:t xml:space="preserve">→ </w:t>
      </w:r>
      <w:r>
        <w:rPr>
          <w:rFonts w:ascii="Arial" w:hAnsi="Arial"/>
          <w:sz w:val="16"/>
        </w:rPr>
        <w:t>’</w:t>
      </w:r>
      <w:proofErr w:type="spellStart"/>
      <w:r>
        <w:rPr>
          <w:rFonts w:ascii="Arial" w:hAnsi="Arial"/>
          <w:sz w:val="16"/>
        </w:rPr>
        <w:t>call_event</w:t>
      </w:r>
      <w:proofErr w:type="spellEnd"/>
      <w:r>
        <w:rPr>
          <w:rFonts w:ascii="Arial" w:hAnsi="Arial"/>
          <w:sz w:val="16"/>
        </w:rPr>
        <w:t>’ ’(’name,</w:t>
      </w:r>
      <w:r>
        <w:rPr>
          <w:rFonts w:ascii="Arial" w:hAnsi="Arial"/>
          <w:spacing w:val="24"/>
          <w:sz w:val="16"/>
        </w:rPr>
        <w:t xml:space="preserve"> </w:t>
      </w:r>
      <w:r>
        <w:rPr>
          <w:rFonts w:ascii="Arial" w:hAnsi="Arial"/>
          <w:sz w:val="16"/>
        </w:rPr>
        <w:t>op’);’</w:t>
      </w:r>
    </w:p>
    <w:p w14:paraId="528E800B" w14:textId="77777777" w:rsidR="0009741E" w:rsidRDefault="0009741E">
      <w:pPr>
        <w:rPr>
          <w:rFonts w:ascii="Arial" w:hAnsi="Arial"/>
          <w:sz w:val="16"/>
        </w:rPr>
        <w:sectPr w:rsidR="0009741E">
          <w:pgSz w:w="12240" w:h="15840"/>
          <w:pgMar w:top="940" w:right="860" w:bottom="280" w:left="860" w:header="720" w:footer="720" w:gutter="0"/>
          <w:cols w:num="2" w:space="720" w:equalWidth="0">
            <w:col w:w="5141" w:space="119"/>
            <w:col w:w="5260"/>
          </w:cols>
        </w:sectPr>
      </w:pPr>
    </w:p>
    <w:p w14:paraId="3FD30861" w14:textId="77777777" w:rsidR="0009741E" w:rsidRDefault="003648A5">
      <w:pPr>
        <w:pStyle w:val="ListParagraph"/>
        <w:numPr>
          <w:ilvl w:val="1"/>
          <w:numId w:val="6"/>
        </w:numPr>
        <w:tabs>
          <w:tab w:val="left" w:pos="520"/>
        </w:tabs>
        <w:spacing w:before="88" w:line="182" w:lineRule="exact"/>
        <w:rPr>
          <w:rFonts w:ascii="Arial" w:hAnsi="Arial"/>
          <w:sz w:val="16"/>
        </w:rPr>
      </w:pPr>
      <w:proofErr w:type="spellStart"/>
      <w:r>
        <w:rPr>
          <w:i/>
          <w:sz w:val="16"/>
        </w:rPr>
        <w:lastRenderedPageBreak/>
        <w:t>TimeEvent</w:t>
      </w:r>
      <w:proofErr w:type="spellEnd"/>
      <w:r>
        <w:rPr>
          <w:i/>
          <w:sz w:val="16"/>
        </w:rPr>
        <w:t xml:space="preserve"> </w:t>
      </w:r>
      <w:r>
        <w:rPr>
          <w:rFonts w:ascii="Arial" w:hAnsi="Arial"/>
          <w:i/>
          <w:sz w:val="16"/>
        </w:rPr>
        <w:t xml:space="preserve">→ </w:t>
      </w:r>
      <w:r>
        <w:rPr>
          <w:rFonts w:ascii="Arial" w:hAnsi="Arial"/>
          <w:sz w:val="16"/>
        </w:rPr>
        <w:t>’</w:t>
      </w:r>
      <w:proofErr w:type="spellStart"/>
      <w:r>
        <w:rPr>
          <w:rFonts w:ascii="Arial" w:hAnsi="Arial"/>
          <w:sz w:val="16"/>
        </w:rPr>
        <w:t>time_event</w:t>
      </w:r>
      <w:proofErr w:type="spellEnd"/>
      <w:r>
        <w:rPr>
          <w:rFonts w:ascii="Arial" w:hAnsi="Arial"/>
          <w:sz w:val="16"/>
        </w:rPr>
        <w:t>’ ’(’name,</w:t>
      </w:r>
      <w:r>
        <w:rPr>
          <w:rFonts w:ascii="Arial" w:hAnsi="Arial"/>
          <w:spacing w:val="14"/>
          <w:sz w:val="16"/>
        </w:rPr>
        <w:t xml:space="preserve"> </w:t>
      </w:r>
      <w:proofErr w:type="spellStart"/>
      <w:r>
        <w:rPr>
          <w:rFonts w:ascii="Arial" w:hAnsi="Arial"/>
          <w:sz w:val="16"/>
        </w:rPr>
        <w:t>dur</w:t>
      </w:r>
      <w:proofErr w:type="spellEnd"/>
      <w:r>
        <w:rPr>
          <w:rFonts w:ascii="Arial" w:hAnsi="Arial"/>
          <w:sz w:val="16"/>
        </w:rPr>
        <w:t>’);’</w:t>
      </w:r>
    </w:p>
    <w:p w14:paraId="1DF537AC" w14:textId="77777777" w:rsidR="0009741E" w:rsidRDefault="003648A5">
      <w:pPr>
        <w:pStyle w:val="ListParagraph"/>
        <w:numPr>
          <w:ilvl w:val="1"/>
          <w:numId w:val="6"/>
        </w:numPr>
        <w:tabs>
          <w:tab w:val="left" w:pos="520"/>
        </w:tabs>
        <w:spacing w:line="179" w:lineRule="exact"/>
        <w:rPr>
          <w:rFonts w:ascii="Arial" w:hAnsi="Arial"/>
          <w:sz w:val="16"/>
        </w:rPr>
      </w:pPr>
      <w:proofErr w:type="spellStart"/>
      <w:r>
        <w:rPr>
          <w:i/>
          <w:sz w:val="16"/>
        </w:rPr>
        <w:t>SignalEvent</w:t>
      </w:r>
      <w:proofErr w:type="spellEnd"/>
      <w:r>
        <w:rPr>
          <w:i/>
          <w:sz w:val="16"/>
        </w:rPr>
        <w:t xml:space="preserve"> </w:t>
      </w:r>
      <w:r>
        <w:rPr>
          <w:rFonts w:ascii="Arial" w:hAnsi="Arial"/>
          <w:i/>
          <w:sz w:val="16"/>
        </w:rPr>
        <w:t xml:space="preserve">→ </w:t>
      </w:r>
      <w:r>
        <w:rPr>
          <w:rFonts w:ascii="Arial" w:hAnsi="Arial"/>
          <w:sz w:val="16"/>
        </w:rPr>
        <w:t>’</w:t>
      </w:r>
      <w:proofErr w:type="spellStart"/>
      <w:r>
        <w:rPr>
          <w:rFonts w:ascii="Arial" w:hAnsi="Arial"/>
          <w:sz w:val="16"/>
        </w:rPr>
        <w:t>signal_event</w:t>
      </w:r>
      <w:proofErr w:type="spellEnd"/>
      <w:r>
        <w:rPr>
          <w:rFonts w:ascii="Arial" w:hAnsi="Arial"/>
          <w:sz w:val="16"/>
        </w:rPr>
        <w:t>’ ’(’name,</w:t>
      </w:r>
      <w:r>
        <w:rPr>
          <w:rFonts w:ascii="Arial" w:hAnsi="Arial"/>
          <w:spacing w:val="16"/>
          <w:sz w:val="16"/>
        </w:rPr>
        <w:t xml:space="preserve"> </w:t>
      </w:r>
      <w:r>
        <w:rPr>
          <w:rFonts w:ascii="Arial" w:hAnsi="Arial"/>
          <w:sz w:val="16"/>
        </w:rPr>
        <w:t>sig’);’</w:t>
      </w:r>
    </w:p>
    <w:p w14:paraId="6365916E" w14:textId="77777777" w:rsidR="0009741E" w:rsidRDefault="003648A5">
      <w:pPr>
        <w:pStyle w:val="ListParagraph"/>
        <w:numPr>
          <w:ilvl w:val="1"/>
          <w:numId w:val="6"/>
        </w:numPr>
        <w:tabs>
          <w:tab w:val="left" w:pos="520"/>
        </w:tabs>
        <w:spacing w:line="179" w:lineRule="exact"/>
        <w:rPr>
          <w:rFonts w:ascii="Arial" w:hAnsi="Arial"/>
          <w:sz w:val="16"/>
        </w:rPr>
      </w:pPr>
      <w:proofErr w:type="spellStart"/>
      <w:r>
        <w:rPr>
          <w:i/>
          <w:sz w:val="16"/>
        </w:rPr>
        <w:t>ChangeEvent</w:t>
      </w:r>
      <w:proofErr w:type="spellEnd"/>
      <w:r>
        <w:rPr>
          <w:i/>
          <w:sz w:val="16"/>
        </w:rPr>
        <w:t xml:space="preserve"> </w:t>
      </w:r>
      <w:r>
        <w:rPr>
          <w:rFonts w:ascii="Arial" w:hAnsi="Arial"/>
          <w:i/>
          <w:sz w:val="16"/>
        </w:rPr>
        <w:t xml:space="preserve">→ </w:t>
      </w:r>
      <w:r>
        <w:rPr>
          <w:rFonts w:ascii="Arial" w:hAnsi="Arial"/>
          <w:sz w:val="16"/>
        </w:rPr>
        <w:t>’</w:t>
      </w:r>
      <w:proofErr w:type="spellStart"/>
      <w:r>
        <w:rPr>
          <w:rFonts w:ascii="Arial" w:hAnsi="Arial"/>
          <w:sz w:val="16"/>
        </w:rPr>
        <w:t>change_event</w:t>
      </w:r>
      <w:proofErr w:type="spellEnd"/>
      <w:r>
        <w:rPr>
          <w:rFonts w:ascii="Arial" w:hAnsi="Arial"/>
          <w:sz w:val="16"/>
        </w:rPr>
        <w:t>’ ’(’name,</w:t>
      </w:r>
      <w:r>
        <w:rPr>
          <w:rFonts w:ascii="Arial" w:hAnsi="Arial"/>
          <w:spacing w:val="14"/>
          <w:sz w:val="16"/>
        </w:rPr>
        <w:t xml:space="preserve"> </w:t>
      </w:r>
      <w:r>
        <w:rPr>
          <w:rFonts w:ascii="Arial" w:hAnsi="Arial"/>
          <w:sz w:val="16"/>
        </w:rPr>
        <w:t>expr’);’</w:t>
      </w:r>
    </w:p>
    <w:p w14:paraId="4A8921E5" w14:textId="77777777" w:rsidR="0009741E" w:rsidRDefault="003648A5">
      <w:pPr>
        <w:pStyle w:val="ListParagraph"/>
        <w:numPr>
          <w:ilvl w:val="1"/>
          <w:numId w:val="6"/>
        </w:numPr>
        <w:tabs>
          <w:tab w:val="left" w:pos="520"/>
        </w:tabs>
        <w:spacing w:line="179" w:lineRule="exact"/>
        <w:rPr>
          <w:rFonts w:ascii="Arial" w:hAnsi="Arial"/>
          <w:sz w:val="16"/>
        </w:rPr>
      </w:pPr>
      <w:proofErr w:type="spellStart"/>
      <w:r>
        <w:rPr>
          <w:i/>
          <w:sz w:val="16"/>
        </w:rPr>
        <w:t>SimpleEvent</w:t>
      </w:r>
      <w:proofErr w:type="spellEnd"/>
      <w:r>
        <w:rPr>
          <w:i/>
          <w:sz w:val="16"/>
        </w:rPr>
        <w:t xml:space="preserve"> </w:t>
      </w:r>
      <w:r>
        <w:rPr>
          <w:rFonts w:ascii="Arial" w:hAnsi="Arial"/>
          <w:i/>
          <w:sz w:val="16"/>
        </w:rPr>
        <w:t xml:space="preserve">→ </w:t>
      </w:r>
      <w:r>
        <w:rPr>
          <w:rFonts w:ascii="Arial" w:hAnsi="Arial"/>
          <w:sz w:val="16"/>
        </w:rPr>
        <w:t>’</w:t>
      </w:r>
      <w:proofErr w:type="spellStart"/>
      <w:r>
        <w:rPr>
          <w:rFonts w:ascii="Arial" w:hAnsi="Arial"/>
          <w:sz w:val="16"/>
        </w:rPr>
        <w:t>simple_event</w:t>
      </w:r>
      <w:proofErr w:type="spellEnd"/>
      <w:r>
        <w:rPr>
          <w:rFonts w:ascii="Arial" w:hAnsi="Arial"/>
          <w:sz w:val="16"/>
        </w:rPr>
        <w:t>’</w:t>
      </w:r>
      <w:r>
        <w:rPr>
          <w:rFonts w:ascii="Arial" w:hAnsi="Arial"/>
          <w:spacing w:val="21"/>
          <w:sz w:val="16"/>
        </w:rPr>
        <w:t xml:space="preserve"> </w:t>
      </w:r>
      <w:r>
        <w:rPr>
          <w:rFonts w:ascii="Arial" w:hAnsi="Arial"/>
          <w:sz w:val="16"/>
        </w:rPr>
        <w:t>’(’name’);’</w:t>
      </w:r>
    </w:p>
    <w:p w14:paraId="09E62E7A" w14:textId="77777777" w:rsidR="0009741E" w:rsidRDefault="003648A5">
      <w:pPr>
        <w:pStyle w:val="ListParagraph"/>
        <w:numPr>
          <w:ilvl w:val="1"/>
          <w:numId w:val="6"/>
        </w:numPr>
        <w:tabs>
          <w:tab w:val="left" w:pos="520"/>
        </w:tabs>
        <w:spacing w:line="176" w:lineRule="exact"/>
        <w:rPr>
          <w:rFonts w:ascii="Arial" w:hAnsi="Arial"/>
          <w:sz w:val="16"/>
        </w:rPr>
      </w:pPr>
      <w:r>
        <w:rPr>
          <w:i/>
          <w:sz w:val="16"/>
        </w:rPr>
        <w:t xml:space="preserve">Any </w:t>
      </w:r>
      <w:r>
        <w:rPr>
          <w:rFonts w:ascii="Arial" w:hAnsi="Arial"/>
          <w:i/>
          <w:sz w:val="16"/>
        </w:rPr>
        <w:t xml:space="preserve">→ </w:t>
      </w:r>
      <w:r>
        <w:rPr>
          <w:rFonts w:ascii="Arial" w:hAnsi="Arial"/>
          <w:sz w:val="16"/>
        </w:rPr>
        <w:t>’</w:t>
      </w:r>
      <w:proofErr w:type="spellStart"/>
      <w:r>
        <w:rPr>
          <w:rFonts w:ascii="Arial" w:hAnsi="Arial"/>
          <w:sz w:val="16"/>
        </w:rPr>
        <w:t>any_event</w:t>
      </w:r>
      <w:proofErr w:type="spellEnd"/>
      <w:r>
        <w:rPr>
          <w:rFonts w:ascii="Arial" w:hAnsi="Arial"/>
          <w:sz w:val="16"/>
        </w:rPr>
        <w:t>’</w:t>
      </w:r>
      <w:r>
        <w:rPr>
          <w:rFonts w:ascii="Arial" w:hAnsi="Arial"/>
          <w:spacing w:val="26"/>
          <w:sz w:val="16"/>
        </w:rPr>
        <w:t xml:space="preserve"> </w:t>
      </w:r>
      <w:r>
        <w:rPr>
          <w:rFonts w:ascii="Arial" w:hAnsi="Arial"/>
          <w:sz w:val="16"/>
        </w:rPr>
        <w:t>’(’name’);’</w:t>
      </w:r>
    </w:p>
    <w:p w14:paraId="5E91C174" w14:textId="77777777" w:rsidR="0009741E" w:rsidRDefault="003648A5">
      <w:pPr>
        <w:pStyle w:val="BodyText"/>
        <w:spacing w:before="35" w:line="187" w:lineRule="auto"/>
        <w:ind w:left="119"/>
      </w:pPr>
      <w:r>
        <w:rPr>
          <w:b/>
        </w:rPr>
        <w:t xml:space="preserve">Semantics: </w:t>
      </w:r>
      <w:r>
        <w:t>Essentially, each field in the syntax carries known semantics defined in the UML specification and Section   II:</w:t>
      </w:r>
    </w:p>
    <w:p w14:paraId="18B775C1" w14:textId="77777777" w:rsidR="0009741E" w:rsidRDefault="003648A5">
      <w:pPr>
        <w:tabs>
          <w:tab w:val="left" w:pos="880"/>
        </w:tabs>
        <w:spacing w:before="26" w:line="182" w:lineRule="exact"/>
        <w:ind w:left="318"/>
        <w:rPr>
          <w:sz w:val="16"/>
        </w:rPr>
      </w:pPr>
      <w:r>
        <w:rPr>
          <w:i/>
          <w:sz w:val="16"/>
        </w:rPr>
        <w:t>name</w:t>
      </w:r>
      <w:r>
        <w:rPr>
          <w:i/>
          <w:sz w:val="16"/>
        </w:rPr>
        <w:tab/>
      </w:r>
      <w:r>
        <w:rPr>
          <w:sz w:val="16"/>
        </w:rPr>
        <w:t xml:space="preserve">The unique identifier for </w:t>
      </w:r>
      <w:proofErr w:type="gramStart"/>
      <w:r>
        <w:rPr>
          <w:sz w:val="16"/>
        </w:rPr>
        <w:t xml:space="preserve">an </w:t>
      </w:r>
      <w:r>
        <w:rPr>
          <w:spacing w:val="12"/>
          <w:sz w:val="16"/>
        </w:rPr>
        <w:t xml:space="preserve"> </w:t>
      </w:r>
      <w:r>
        <w:rPr>
          <w:sz w:val="16"/>
        </w:rPr>
        <w:t>event</w:t>
      </w:r>
      <w:proofErr w:type="gramEnd"/>
      <w:r>
        <w:rPr>
          <w:sz w:val="16"/>
        </w:rPr>
        <w:t>.</w:t>
      </w:r>
    </w:p>
    <w:p w14:paraId="512D3532" w14:textId="77777777" w:rsidR="0009741E" w:rsidRDefault="003648A5">
      <w:pPr>
        <w:tabs>
          <w:tab w:val="left" w:pos="880"/>
        </w:tabs>
        <w:spacing w:before="3" w:line="180" w:lineRule="exact"/>
        <w:ind w:left="880" w:hanging="563"/>
        <w:rPr>
          <w:sz w:val="16"/>
        </w:rPr>
      </w:pPr>
      <w:r>
        <w:rPr>
          <w:i/>
          <w:sz w:val="16"/>
        </w:rPr>
        <w:t>op</w:t>
      </w:r>
      <w:r>
        <w:rPr>
          <w:i/>
          <w:sz w:val="16"/>
        </w:rPr>
        <w:tab/>
      </w:r>
      <w:r>
        <w:rPr>
          <w:sz w:val="16"/>
        </w:rPr>
        <w:t xml:space="preserve">The  name  of  the  operation  associated  with  a   </w:t>
      </w:r>
      <w:r>
        <w:rPr>
          <w:spacing w:val="29"/>
          <w:sz w:val="16"/>
        </w:rPr>
        <w:t xml:space="preserve"> </w:t>
      </w:r>
      <w:proofErr w:type="spellStart"/>
      <w:r>
        <w:rPr>
          <w:i/>
          <w:sz w:val="16"/>
        </w:rPr>
        <w:t>CallEvent</w:t>
      </w:r>
      <w:proofErr w:type="spellEnd"/>
      <w:r>
        <w:rPr>
          <w:i/>
          <w:sz w:val="16"/>
        </w:rPr>
        <w:t xml:space="preserve"> </w:t>
      </w:r>
      <w:r>
        <w:rPr>
          <w:i/>
          <w:spacing w:val="16"/>
          <w:sz w:val="16"/>
        </w:rPr>
        <w:t xml:space="preserve"> </w:t>
      </w:r>
      <w:r>
        <w:rPr>
          <w:sz w:val="16"/>
        </w:rPr>
        <w:t>and</w:t>
      </w:r>
      <w:r>
        <w:rPr>
          <w:w w:val="99"/>
          <w:sz w:val="16"/>
        </w:rPr>
        <w:t xml:space="preserve"> </w:t>
      </w:r>
      <w:r>
        <w:rPr>
          <w:sz w:val="16"/>
        </w:rPr>
        <w:t xml:space="preserve">implemented in the active </w:t>
      </w:r>
      <w:r>
        <w:rPr>
          <w:spacing w:val="6"/>
          <w:sz w:val="16"/>
        </w:rPr>
        <w:t xml:space="preserve"> </w:t>
      </w:r>
      <w:r>
        <w:rPr>
          <w:sz w:val="16"/>
        </w:rPr>
        <w:t>class.</w:t>
      </w:r>
    </w:p>
    <w:p w14:paraId="4E5E8EF6" w14:textId="77777777" w:rsidR="0009741E" w:rsidRDefault="003648A5">
      <w:pPr>
        <w:tabs>
          <w:tab w:val="left" w:pos="880"/>
        </w:tabs>
        <w:spacing w:line="180" w:lineRule="exact"/>
        <w:ind w:left="880" w:hanging="563"/>
        <w:rPr>
          <w:sz w:val="16"/>
        </w:rPr>
      </w:pPr>
      <w:proofErr w:type="spellStart"/>
      <w:r>
        <w:rPr>
          <w:i/>
          <w:sz w:val="16"/>
        </w:rPr>
        <w:t>dur</w:t>
      </w:r>
      <w:proofErr w:type="spellEnd"/>
      <w:r>
        <w:rPr>
          <w:i/>
          <w:sz w:val="16"/>
        </w:rPr>
        <w:tab/>
      </w:r>
      <w:r>
        <w:rPr>
          <w:sz w:val="16"/>
        </w:rPr>
        <w:t xml:space="preserve">The duration associated with a </w:t>
      </w:r>
      <w:proofErr w:type="spellStart"/>
      <w:proofErr w:type="gramStart"/>
      <w:r>
        <w:rPr>
          <w:i/>
          <w:sz w:val="16"/>
        </w:rPr>
        <w:t>TimeEvent</w:t>
      </w:r>
      <w:proofErr w:type="spellEnd"/>
      <w:r>
        <w:rPr>
          <w:i/>
          <w:sz w:val="16"/>
        </w:rPr>
        <w:t xml:space="preserve">  </w:t>
      </w:r>
      <w:r>
        <w:rPr>
          <w:sz w:val="16"/>
        </w:rPr>
        <w:t>and</w:t>
      </w:r>
      <w:proofErr w:type="gramEnd"/>
      <w:r>
        <w:rPr>
          <w:sz w:val="16"/>
        </w:rPr>
        <w:t xml:space="preserve"> specified   </w:t>
      </w:r>
      <w:r>
        <w:rPr>
          <w:spacing w:val="23"/>
          <w:sz w:val="16"/>
        </w:rPr>
        <w:t xml:space="preserve"> </w:t>
      </w:r>
      <w:r>
        <w:rPr>
          <w:sz w:val="16"/>
        </w:rPr>
        <w:t>as</w:t>
      </w:r>
      <w:r>
        <w:rPr>
          <w:spacing w:val="22"/>
          <w:sz w:val="16"/>
        </w:rPr>
        <w:t xml:space="preserve"> </w:t>
      </w:r>
      <w:r>
        <w:rPr>
          <w:sz w:val="16"/>
        </w:rPr>
        <w:t>mil-</w:t>
      </w:r>
      <w:r>
        <w:rPr>
          <w:w w:val="99"/>
          <w:sz w:val="16"/>
        </w:rPr>
        <w:t xml:space="preserve"> </w:t>
      </w:r>
      <w:proofErr w:type="spellStart"/>
      <w:r>
        <w:rPr>
          <w:sz w:val="16"/>
        </w:rPr>
        <w:t>lisecond</w:t>
      </w:r>
      <w:proofErr w:type="spellEnd"/>
      <w:r>
        <w:rPr>
          <w:sz w:val="16"/>
        </w:rPr>
        <w:t>.</w:t>
      </w:r>
    </w:p>
    <w:p w14:paraId="1C9F5E5E" w14:textId="77777777" w:rsidR="0009741E" w:rsidRDefault="003648A5">
      <w:pPr>
        <w:tabs>
          <w:tab w:val="left" w:pos="880"/>
        </w:tabs>
        <w:spacing w:line="176" w:lineRule="exact"/>
        <w:ind w:left="318"/>
        <w:rPr>
          <w:sz w:val="16"/>
        </w:rPr>
      </w:pPr>
      <w:r>
        <w:rPr>
          <w:i/>
          <w:sz w:val="16"/>
        </w:rPr>
        <w:t>sig</w:t>
      </w:r>
      <w:r>
        <w:rPr>
          <w:i/>
          <w:sz w:val="16"/>
        </w:rPr>
        <w:tab/>
      </w:r>
      <w:r>
        <w:rPr>
          <w:sz w:val="16"/>
        </w:rPr>
        <w:t xml:space="preserve">The name of the signal associated with a  </w:t>
      </w:r>
      <w:r>
        <w:rPr>
          <w:spacing w:val="28"/>
          <w:sz w:val="16"/>
        </w:rPr>
        <w:t xml:space="preserve"> </w:t>
      </w:r>
      <w:proofErr w:type="spellStart"/>
      <w:r>
        <w:rPr>
          <w:i/>
          <w:sz w:val="16"/>
        </w:rPr>
        <w:t>SignalEvent</w:t>
      </w:r>
      <w:proofErr w:type="spellEnd"/>
      <w:r>
        <w:rPr>
          <w:sz w:val="16"/>
        </w:rPr>
        <w:t>.</w:t>
      </w:r>
    </w:p>
    <w:p w14:paraId="28F3FE50" w14:textId="77777777" w:rsidR="0009741E" w:rsidRDefault="003648A5">
      <w:pPr>
        <w:spacing w:before="3" w:line="180" w:lineRule="exact"/>
        <w:ind w:left="880" w:hanging="563"/>
        <w:jc w:val="both"/>
        <w:rPr>
          <w:sz w:val="16"/>
        </w:rPr>
      </w:pPr>
      <w:r>
        <w:rPr>
          <w:i/>
          <w:sz w:val="16"/>
        </w:rPr>
        <w:t xml:space="preserve">expr     </w:t>
      </w:r>
      <w:r>
        <w:rPr>
          <w:sz w:val="16"/>
        </w:rPr>
        <w:t xml:space="preserve">The expression associated with a </w:t>
      </w:r>
      <w:proofErr w:type="spellStart"/>
      <w:r>
        <w:rPr>
          <w:i/>
          <w:sz w:val="16"/>
        </w:rPr>
        <w:t>ChangeEvent</w:t>
      </w:r>
      <w:proofErr w:type="spellEnd"/>
      <w:r>
        <w:rPr>
          <w:sz w:val="16"/>
        </w:rPr>
        <w:t xml:space="preserve">. This expression    is periodically evaluated to check whether its </w:t>
      </w:r>
      <w:proofErr w:type="spellStart"/>
      <w:r>
        <w:rPr>
          <w:sz w:val="16"/>
        </w:rPr>
        <w:t>boolean</w:t>
      </w:r>
      <w:proofErr w:type="spellEnd"/>
      <w:r>
        <w:rPr>
          <w:sz w:val="16"/>
        </w:rPr>
        <w:t xml:space="preserve"> value is changed.</w:t>
      </w:r>
    </w:p>
    <w:p w14:paraId="33700573" w14:textId="77777777" w:rsidR="0009741E" w:rsidRDefault="003648A5">
      <w:pPr>
        <w:pStyle w:val="BodyText"/>
        <w:spacing w:before="46" w:line="249" w:lineRule="auto"/>
        <w:ind w:left="119" w:firstLine="199"/>
        <w:jc w:val="both"/>
      </w:pPr>
      <w:proofErr w:type="spellStart"/>
      <w:r>
        <w:rPr>
          <w:i/>
        </w:rPr>
        <w:t>SimpleEvent</w:t>
      </w:r>
      <w:proofErr w:type="spellEnd"/>
      <w:r>
        <w:rPr>
          <w:i/>
        </w:rPr>
        <w:t xml:space="preserve"> </w:t>
      </w:r>
      <w:r>
        <w:t xml:space="preserve">is a specialized </w:t>
      </w:r>
      <w:proofErr w:type="spellStart"/>
      <w:r>
        <w:rPr>
          <w:i/>
        </w:rPr>
        <w:t>SignalEvent</w:t>
      </w:r>
      <w:proofErr w:type="spellEnd"/>
      <w:r>
        <w:rPr>
          <w:i/>
        </w:rPr>
        <w:t xml:space="preserve"> </w:t>
      </w:r>
      <w:r>
        <w:t>without specifying an explicit signal. It is not explicitly standardized by UML but provided by tools such as QM [9] for practical    reasons.</w:t>
      </w:r>
    </w:p>
    <w:p w14:paraId="6B8DE411" w14:textId="77777777" w:rsidR="0009741E" w:rsidRDefault="003648A5">
      <w:pPr>
        <w:pStyle w:val="Heading1"/>
        <w:spacing w:line="227" w:lineRule="exact"/>
        <w:jc w:val="left"/>
      </w:pPr>
      <w:r>
        <w:t>Example:</w:t>
      </w:r>
    </w:p>
    <w:p w14:paraId="3D735178" w14:textId="77777777" w:rsidR="0009741E" w:rsidRDefault="003648A5">
      <w:pPr>
        <w:pStyle w:val="ListParagraph"/>
        <w:numPr>
          <w:ilvl w:val="1"/>
          <w:numId w:val="6"/>
        </w:numPr>
        <w:tabs>
          <w:tab w:val="left" w:pos="520"/>
        </w:tabs>
        <w:spacing w:before="16" w:line="182" w:lineRule="exact"/>
        <w:rPr>
          <w:i/>
          <w:sz w:val="16"/>
        </w:rPr>
      </w:pPr>
      <w:proofErr w:type="spellStart"/>
      <w:r>
        <w:rPr>
          <w:i/>
          <w:sz w:val="16"/>
        </w:rPr>
        <w:t>call_event</w:t>
      </w:r>
      <w:proofErr w:type="spellEnd"/>
      <w:r>
        <w:rPr>
          <w:i/>
          <w:sz w:val="16"/>
        </w:rPr>
        <w:t>(CE1, method1)</w:t>
      </w:r>
      <w:r>
        <w:rPr>
          <w:sz w:val="16"/>
        </w:rPr>
        <w:t xml:space="preserve">: A </w:t>
      </w:r>
      <w:proofErr w:type="spellStart"/>
      <w:r>
        <w:rPr>
          <w:i/>
          <w:sz w:val="16"/>
        </w:rPr>
        <w:t>CallEvent</w:t>
      </w:r>
      <w:proofErr w:type="spellEnd"/>
      <w:r>
        <w:rPr>
          <w:i/>
          <w:sz w:val="16"/>
        </w:rPr>
        <w:t xml:space="preserve"> </w:t>
      </w:r>
      <w:r>
        <w:rPr>
          <w:sz w:val="16"/>
        </w:rPr>
        <w:t xml:space="preserve">occurs if the method  </w:t>
      </w:r>
      <w:r>
        <w:rPr>
          <w:spacing w:val="32"/>
          <w:sz w:val="16"/>
        </w:rPr>
        <w:t xml:space="preserve"> </w:t>
      </w:r>
      <w:r>
        <w:rPr>
          <w:i/>
          <w:sz w:val="16"/>
        </w:rPr>
        <w:t>method1</w:t>
      </w:r>
    </w:p>
    <w:p w14:paraId="0C0934A6" w14:textId="77777777" w:rsidR="0009741E" w:rsidRDefault="003648A5">
      <w:pPr>
        <w:spacing w:line="179" w:lineRule="exact"/>
        <w:ind w:left="519"/>
        <w:rPr>
          <w:sz w:val="16"/>
        </w:rPr>
      </w:pPr>
      <w:r>
        <w:rPr>
          <w:sz w:val="16"/>
        </w:rPr>
        <w:t xml:space="preserve">in the active class </w:t>
      </w:r>
      <w:proofErr w:type="gramStart"/>
      <w:r>
        <w:rPr>
          <w:sz w:val="16"/>
        </w:rPr>
        <w:t>is  called</w:t>
      </w:r>
      <w:proofErr w:type="gramEnd"/>
      <w:r>
        <w:rPr>
          <w:sz w:val="16"/>
        </w:rPr>
        <w:t>.</w:t>
      </w:r>
    </w:p>
    <w:p w14:paraId="583585CA" w14:textId="77777777" w:rsidR="0009741E" w:rsidRDefault="003648A5">
      <w:pPr>
        <w:pStyle w:val="ListParagraph"/>
        <w:numPr>
          <w:ilvl w:val="1"/>
          <w:numId w:val="6"/>
        </w:numPr>
        <w:tabs>
          <w:tab w:val="left" w:pos="520"/>
        </w:tabs>
        <w:spacing w:before="3" w:line="180" w:lineRule="exact"/>
        <w:rPr>
          <w:sz w:val="16"/>
        </w:rPr>
      </w:pPr>
      <w:proofErr w:type="spellStart"/>
      <w:r>
        <w:rPr>
          <w:i/>
          <w:sz w:val="16"/>
        </w:rPr>
        <w:t>signal_</w:t>
      </w:r>
      <w:proofErr w:type="gramStart"/>
      <w:r>
        <w:rPr>
          <w:i/>
          <w:sz w:val="16"/>
        </w:rPr>
        <w:t>event</w:t>
      </w:r>
      <w:proofErr w:type="spellEnd"/>
      <w:r>
        <w:rPr>
          <w:i/>
          <w:sz w:val="16"/>
        </w:rPr>
        <w:t>(</w:t>
      </w:r>
      <w:proofErr w:type="gramEnd"/>
      <w:r>
        <w:rPr>
          <w:i/>
          <w:sz w:val="16"/>
        </w:rPr>
        <w:t>SE, Sig)</w:t>
      </w:r>
      <w:r>
        <w:rPr>
          <w:sz w:val="16"/>
        </w:rPr>
        <w:t xml:space="preserve">: A </w:t>
      </w:r>
      <w:proofErr w:type="spellStart"/>
      <w:r>
        <w:rPr>
          <w:i/>
          <w:sz w:val="16"/>
        </w:rPr>
        <w:t>SignalEvent</w:t>
      </w:r>
      <w:proofErr w:type="spellEnd"/>
      <w:r>
        <w:rPr>
          <w:i/>
          <w:sz w:val="16"/>
        </w:rPr>
        <w:t xml:space="preserve"> </w:t>
      </w:r>
      <w:r>
        <w:rPr>
          <w:sz w:val="16"/>
        </w:rPr>
        <w:t xml:space="preserve">occurs if an instance of </w:t>
      </w:r>
      <w:r>
        <w:rPr>
          <w:i/>
          <w:sz w:val="16"/>
        </w:rPr>
        <w:t xml:space="preserve">Sig </w:t>
      </w:r>
      <w:r>
        <w:rPr>
          <w:sz w:val="16"/>
        </w:rPr>
        <w:t xml:space="preserve">is sent to the active class using its provided method  </w:t>
      </w:r>
      <w:r>
        <w:rPr>
          <w:spacing w:val="18"/>
          <w:sz w:val="16"/>
        </w:rPr>
        <w:t xml:space="preserve"> </w:t>
      </w:r>
      <w:proofErr w:type="spellStart"/>
      <w:r>
        <w:rPr>
          <w:i/>
          <w:sz w:val="16"/>
        </w:rPr>
        <w:t>sendSig</w:t>
      </w:r>
      <w:proofErr w:type="spellEnd"/>
      <w:r>
        <w:rPr>
          <w:sz w:val="16"/>
        </w:rPr>
        <w:t>.</w:t>
      </w:r>
    </w:p>
    <w:p w14:paraId="185A8D26" w14:textId="77777777" w:rsidR="0009741E" w:rsidRDefault="003648A5">
      <w:pPr>
        <w:pStyle w:val="ListParagraph"/>
        <w:numPr>
          <w:ilvl w:val="1"/>
          <w:numId w:val="6"/>
        </w:numPr>
        <w:tabs>
          <w:tab w:val="left" w:pos="520"/>
        </w:tabs>
        <w:spacing w:line="180" w:lineRule="exact"/>
        <w:rPr>
          <w:sz w:val="16"/>
        </w:rPr>
      </w:pPr>
      <w:proofErr w:type="spellStart"/>
      <w:r>
        <w:rPr>
          <w:i/>
          <w:sz w:val="16"/>
        </w:rPr>
        <w:t>time_</w:t>
      </w:r>
      <w:proofErr w:type="gramStart"/>
      <w:r>
        <w:rPr>
          <w:i/>
          <w:sz w:val="16"/>
        </w:rPr>
        <w:t>event</w:t>
      </w:r>
      <w:proofErr w:type="spellEnd"/>
      <w:r>
        <w:rPr>
          <w:i/>
          <w:sz w:val="16"/>
        </w:rPr>
        <w:t>(</w:t>
      </w:r>
      <w:proofErr w:type="gramEnd"/>
      <w:r>
        <w:rPr>
          <w:i/>
          <w:sz w:val="16"/>
        </w:rPr>
        <w:t>TE5ms, 5)</w:t>
      </w:r>
      <w:r>
        <w:rPr>
          <w:sz w:val="16"/>
        </w:rPr>
        <w:t xml:space="preserve">: A </w:t>
      </w:r>
      <w:proofErr w:type="spellStart"/>
      <w:r>
        <w:rPr>
          <w:i/>
          <w:sz w:val="16"/>
        </w:rPr>
        <w:t>TimeEvent</w:t>
      </w:r>
      <w:proofErr w:type="spellEnd"/>
      <w:r>
        <w:rPr>
          <w:i/>
          <w:sz w:val="16"/>
        </w:rPr>
        <w:t xml:space="preserve"> </w:t>
      </w:r>
      <w:r>
        <w:rPr>
          <w:sz w:val="16"/>
        </w:rPr>
        <w:t xml:space="preserve">occurs after 5 millisecond from the moment the timer starts by entering some  </w:t>
      </w:r>
      <w:r>
        <w:rPr>
          <w:spacing w:val="15"/>
          <w:sz w:val="16"/>
        </w:rPr>
        <w:t xml:space="preserve"> </w:t>
      </w:r>
      <w:r>
        <w:rPr>
          <w:sz w:val="16"/>
        </w:rPr>
        <w:t>state.</w:t>
      </w:r>
    </w:p>
    <w:p w14:paraId="64E59A75" w14:textId="77777777" w:rsidR="0009741E" w:rsidRDefault="003648A5">
      <w:pPr>
        <w:pStyle w:val="ListParagraph"/>
        <w:numPr>
          <w:ilvl w:val="0"/>
          <w:numId w:val="6"/>
        </w:numPr>
        <w:tabs>
          <w:tab w:val="left" w:pos="402"/>
        </w:tabs>
        <w:spacing w:before="132"/>
        <w:ind w:left="401" w:hanging="282"/>
        <w:rPr>
          <w:i/>
          <w:sz w:val="20"/>
        </w:rPr>
      </w:pPr>
      <w:r>
        <w:rPr>
          <w:i/>
          <w:sz w:val="20"/>
        </w:rPr>
        <w:t>Transitions</w:t>
      </w:r>
    </w:p>
    <w:p w14:paraId="5763686C" w14:textId="77777777" w:rsidR="0009741E" w:rsidRDefault="003648A5">
      <w:pPr>
        <w:pStyle w:val="BodyText"/>
        <w:spacing w:before="69"/>
        <w:ind w:left="318"/>
      </w:pPr>
      <w:r>
        <w:t>As previously defined, there are three kinds of    transitions:</w:t>
      </w:r>
    </w:p>
    <w:p w14:paraId="1BA9E2FC" w14:textId="77777777" w:rsidR="0009741E" w:rsidRDefault="003648A5">
      <w:pPr>
        <w:spacing w:before="9" w:line="203" w:lineRule="exact"/>
        <w:ind w:left="119"/>
        <w:rPr>
          <w:sz w:val="20"/>
        </w:rPr>
      </w:pPr>
      <w:r>
        <w:rPr>
          <w:i/>
          <w:sz w:val="20"/>
        </w:rPr>
        <w:t>external</w:t>
      </w:r>
      <w:r>
        <w:rPr>
          <w:sz w:val="20"/>
        </w:rPr>
        <w:t xml:space="preserve">, </w:t>
      </w:r>
      <w:r>
        <w:rPr>
          <w:i/>
          <w:sz w:val="20"/>
        </w:rPr>
        <w:t>local</w:t>
      </w:r>
      <w:r>
        <w:rPr>
          <w:sz w:val="20"/>
        </w:rPr>
        <w:t xml:space="preserve">, and </w:t>
      </w:r>
      <w:r>
        <w:rPr>
          <w:i/>
          <w:sz w:val="20"/>
        </w:rPr>
        <w:t>internal</w:t>
      </w:r>
      <w:r>
        <w:rPr>
          <w:sz w:val="20"/>
        </w:rPr>
        <w:t>.</w:t>
      </w:r>
    </w:p>
    <w:p w14:paraId="5F7598AA" w14:textId="77777777" w:rsidR="0009741E" w:rsidRDefault="003648A5">
      <w:pPr>
        <w:pStyle w:val="Heading1"/>
        <w:spacing w:line="203" w:lineRule="exact"/>
        <w:jc w:val="left"/>
      </w:pPr>
      <w:r>
        <w:t>Syntax:</w:t>
      </w:r>
    </w:p>
    <w:p w14:paraId="3D6E97A9" w14:textId="77777777" w:rsidR="0009741E" w:rsidRDefault="003648A5">
      <w:pPr>
        <w:pStyle w:val="ListParagraph"/>
        <w:numPr>
          <w:ilvl w:val="1"/>
          <w:numId w:val="6"/>
        </w:numPr>
        <w:tabs>
          <w:tab w:val="left" w:pos="520"/>
        </w:tabs>
        <w:spacing w:before="16" w:line="182" w:lineRule="exact"/>
        <w:rPr>
          <w:rFonts w:ascii="Arial" w:hAnsi="Arial"/>
          <w:sz w:val="16"/>
        </w:rPr>
      </w:pPr>
      <w:r>
        <w:rPr>
          <w:i/>
          <w:sz w:val="16"/>
        </w:rPr>
        <w:t xml:space="preserve">external </w:t>
      </w:r>
      <w:r>
        <w:rPr>
          <w:rFonts w:ascii="Arial" w:hAnsi="Arial"/>
          <w:i/>
          <w:sz w:val="16"/>
        </w:rPr>
        <w:t xml:space="preserve">→ </w:t>
      </w:r>
      <w:r>
        <w:rPr>
          <w:rFonts w:ascii="Arial" w:hAnsi="Arial"/>
          <w:sz w:val="16"/>
        </w:rPr>
        <w:t>’transition’ ’(’</w:t>
      </w:r>
      <w:proofErr w:type="spellStart"/>
      <w:r>
        <w:rPr>
          <w:rFonts w:ascii="Arial" w:hAnsi="Arial"/>
          <w:sz w:val="16"/>
        </w:rPr>
        <w:t>src</w:t>
      </w:r>
      <w:proofErr w:type="spellEnd"/>
      <w:r>
        <w:rPr>
          <w:rFonts w:ascii="Arial" w:hAnsi="Arial"/>
          <w:sz w:val="16"/>
        </w:rPr>
        <w:t xml:space="preserve">, </w:t>
      </w:r>
      <w:proofErr w:type="spellStart"/>
      <w:r>
        <w:rPr>
          <w:rFonts w:ascii="Arial" w:hAnsi="Arial"/>
          <w:sz w:val="16"/>
        </w:rPr>
        <w:t>tgt</w:t>
      </w:r>
      <w:proofErr w:type="spellEnd"/>
      <w:r>
        <w:rPr>
          <w:rFonts w:ascii="Arial" w:hAnsi="Arial"/>
          <w:sz w:val="16"/>
        </w:rPr>
        <w:t xml:space="preserve">, guard, </w:t>
      </w:r>
      <w:proofErr w:type="spellStart"/>
      <w:r>
        <w:rPr>
          <w:rFonts w:ascii="Arial" w:hAnsi="Arial"/>
          <w:sz w:val="16"/>
        </w:rPr>
        <w:t>evt</w:t>
      </w:r>
      <w:proofErr w:type="spellEnd"/>
      <w:r>
        <w:rPr>
          <w:rFonts w:ascii="Arial" w:hAnsi="Arial"/>
          <w:sz w:val="16"/>
        </w:rPr>
        <w:t>,</w:t>
      </w:r>
      <w:r>
        <w:rPr>
          <w:rFonts w:ascii="Arial" w:hAnsi="Arial"/>
          <w:spacing w:val="15"/>
          <w:sz w:val="16"/>
        </w:rPr>
        <w:t xml:space="preserve"> </w:t>
      </w:r>
      <w:r>
        <w:rPr>
          <w:rFonts w:ascii="Arial" w:hAnsi="Arial"/>
          <w:sz w:val="16"/>
        </w:rPr>
        <w:t>eff’);’</w:t>
      </w:r>
    </w:p>
    <w:p w14:paraId="56BD096E" w14:textId="77777777" w:rsidR="0009741E" w:rsidRDefault="003648A5">
      <w:pPr>
        <w:pStyle w:val="ListParagraph"/>
        <w:numPr>
          <w:ilvl w:val="1"/>
          <w:numId w:val="6"/>
        </w:numPr>
        <w:tabs>
          <w:tab w:val="left" w:pos="520"/>
        </w:tabs>
        <w:spacing w:line="179" w:lineRule="exact"/>
        <w:rPr>
          <w:rFonts w:ascii="Arial" w:hAnsi="Arial"/>
          <w:sz w:val="16"/>
        </w:rPr>
      </w:pPr>
      <w:r>
        <w:rPr>
          <w:i/>
          <w:sz w:val="16"/>
        </w:rPr>
        <w:t>local</w:t>
      </w:r>
      <w:r>
        <w:rPr>
          <w:rFonts w:ascii="Arial" w:hAnsi="Arial"/>
          <w:i/>
          <w:sz w:val="16"/>
        </w:rPr>
        <w:t>→</w:t>
      </w:r>
      <w:r>
        <w:rPr>
          <w:rFonts w:ascii="Arial" w:hAnsi="Arial"/>
          <w:sz w:val="16"/>
        </w:rPr>
        <w:t>’</w:t>
      </w:r>
      <w:proofErr w:type="spellStart"/>
      <w:r>
        <w:rPr>
          <w:rFonts w:ascii="Arial" w:hAnsi="Arial"/>
          <w:sz w:val="16"/>
        </w:rPr>
        <w:t>local_transition</w:t>
      </w:r>
      <w:proofErr w:type="spellEnd"/>
      <w:r>
        <w:rPr>
          <w:rFonts w:ascii="Arial" w:hAnsi="Arial"/>
          <w:sz w:val="16"/>
        </w:rPr>
        <w:t>(’</w:t>
      </w:r>
      <w:proofErr w:type="spellStart"/>
      <w:r>
        <w:rPr>
          <w:rFonts w:ascii="Arial" w:hAnsi="Arial"/>
          <w:sz w:val="16"/>
        </w:rPr>
        <w:t>src,tgt,guard,evt,eff</w:t>
      </w:r>
      <w:proofErr w:type="spellEnd"/>
      <w:r>
        <w:rPr>
          <w:rFonts w:ascii="Arial" w:hAnsi="Arial"/>
          <w:sz w:val="16"/>
        </w:rPr>
        <w:t>’);’</w:t>
      </w:r>
    </w:p>
    <w:p w14:paraId="2D1FB567" w14:textId="77777777" w:rsidR="0009741E" w:rsidRDefault="003648A5">
      <w:pPr>
        <w:pStyle w:val="ListParagraph"/>
        <w:numPr>
          <w:ilvl w:val="1"/>
          <w:numId w:val="6"/>
        </w:numPr>
        <w:tabs>
          <w:tab w:val="left" w:pos="520"/>
        </w:tabs>
        <w:spacing w:line="176" w:lineRule="exact"/>
        <w:rPr>
          <w:rFonts w:ascii="Arial" w:hAnsi="Arial"/>
          <w:sz w:val="16"/>
        </w:rPr>
      </w:pPr>
      <w:r>
        <w:rPr>
          <w:i/>
          <w:sz w:val="16"/>
        </w:rPr>
        <w:t xml:space="preserve">internal </w:t>
      </w:r>
      <w:r>
        <w:rPr>
          <w:rFonts w:ascii="Arial" w:hAnsi="Arial"/>
          <w:i/>
          <w:sz w:val="16"/>
        </w:rPr>
        <w:t xml:space="preserve">→ </w:t>
      </w:r>
      <w:r>
        <w:rPr>
          <w:rFonts w:ascii="Arial" w:hAnsi="Arial"/>
          <w:sz w:val="16"/>
        </w:rPr>
        <w:t>’</w:t>
      </w:r>
      <w:proofErr w:type="spellStart"/>
      <w:r>
        <w:rPr>
          <w:rFonts w:ascii="Arial" w:hAnsi="Arial"/>
          <w:sz w:val="16"/>
        </w:rPr>
        <w:t>int_transition</w:t>
      </w:r>
      <w:proofErr w:type="spellEnd"/>
      <w:r>
        <w:rPr>
          <w:rFonts w:ascii="Arial" w:hAnsi="Arial"/>
          <w:sz w:val="16"/>
        </w:rPr>
        <w:t>(’</w:t>
      </w:r>
      <w:proofErr w:type="spellStart"/>
      <w:r>
        <w:rPr>
          <w:rFonts w:ascii="Arial" w:hAnsi="Arial"/>
          <w:sz w:val="16"/>
        </w:rPr>
        <w:t>src</w:t>
      </w:r>
      <w:proofErr w:type="spellEnd"/>
      <w:r>
        <w:rPr>
          <w:rFonts w:ascii="Arial" w:hAnsi="Arial"/>
          <w:sz w:val="16"/>
        </w:rPr>
        <w:t xml:space="preserve">, guard, </w:t>
      </w:r>
      <w:proofErr w:type="spellStart"/>
      <w:r>
        <w:rPr>
          <w:rFonts w:ascii="Arial" w:hAnsi="Arial"/>
          <w:sz w:val="16"/>
        </w:rPr>
        <w:t>evt</w:t>
      </w:r>
      <w:proofErr w:type="spellEnd"/>
      <w:r>
        <w:rPr>
          <w:rFonts w:ascii="Arial" w:hAnsi="Arial"/>
          <w:sz w:val="16"/>
        </w:rPr>
        <w:t>,</w:t>
      </w:r>
      <w:r>
        <w:rPr>
          <w:rFonts w:ascii="Arial" w:hAnsi="Arial"/>
          <w:spacing w:val="8"/>
          <w:sz w:val="16"/>
        </w:rPr>
        <w:t xml:space="preserve"> </w:t>
      </w:r>
      <w:r>
        <w:rPr>
          <w:rFonts w:ascii="Arial" w:hAnsi="Arial"/>
          <w:sz w:val="16"/>
        </w:rPr>
        <w:t>eff’);’</w:t>
      </w:r>
    </w:p>
    <w:p w14:paraId="347EEE3C" w14:textId="77777777" w:rsidR="0009741E" w:rsidRDefault="003648A5">
      <w:pPr>
        <w:pStyle w:val="Heading1"/>
        <w:spacing w:line="224" w:lineRule="exact"/>
        <w:jc w:val="left"/>
      </w:pPr>
      <w:r>
        <w:t>Semantics:</w:t>
      </w:r>
    </w:p>
    <w:p w14:paraId="04864805" w14:textId="77777777" w:rsidR="0009741E" w:rsidRDefault="003648A5">
      <w:pPr>
        <w:tabs>
          <w:tab w:val="left" w:pos="880"/>
        </w:tabs>
        <w:spacing w:before="22" w:line="180" w:lineRule="exact"/>
        <w:ind w:left="880" w:hanging="563"/>
        <w:rPr>
          <w:sz w:val="16"/>
        </w:rPr>
      </w:pPr>
      <w:proofErr w:type="spellStart"/>
      <w:r>
        <w:rPr>
          <w:i/>
          <w:sz w:val="16"/>
        </w:rPr>
        <w:t>src</w:t>
      </w:r>
      <w:proofErr w:type="spellEnd"/>
      <w:r>
        <w:rPr>
          <w:i/>
          <w:sz w:val="16"/>
        </w:rPr>
        <w:tab/>
      </w:r>
      <w:r>
        <w:rPr>
          <w:sz w:val="16"/>
        </w:rPr>
        <w:t>The</w:t>
      </w:r>
      <w:r>
        <w:rPr>
          <w:spacing w:val="14"/>
          <w:sz w:val="16"/>
        </w:rPr>
        <w:t xml:space="preserve"> </w:t>
      </w:r>
      <w:r>
        <w:rPr>
          <w:sz w:val="16"/>
        </w:rPr>
        <w:t>name</w:t>
      </w:r>
      <w:r>
        <w:rPr>
          <w:spacing w:val="14"/>
          <w:sz w:val="16"/>
        </w:rPr>
        <w:t xml:space="preserve"> </w:t>
      </w:r>
      <w:r>
        <w:rPr>
          <w:sz w:val="16"/>
        </w:rPr>
        <w:t>of</w:t>
      </w:r>
      <w:r>
        <w:rPr>
          <w:spacing w:val="14"/>
          <w:sz w:val="16"/>
        </w:rPr>
        <w:t xml:space="preserve"> </w:t>
      </w:r>
      <w:r>
        <w:rPr>
          <w:sz w:val="16"/>
        </w:rPr>
        <w:t>the</w:t>
      </w:r>
      <w:r>
        <w:rPr>
          <w:spacing w:val="14"/>
          <w:sz w:val="16"/>
        </w:rPr>
        <w:t xml:space="preserve"> </w:t>
      </w:r>
      <w:r>
        <w:rPr>
          <w:sz w:val="16"/>
        </w:rPr>
        <w:t>source</w:t>
      </w:r>
      <w:r>
        <w:rPr>
          <w:spacing w:val="14"/>
          <w:sz w:val="16"/>
        </w:rPr>
        <w:t xml:space="preserve"> </w:t>
      </w:r>
      <w:r>
        <w:rPr>
          <w:sz w:val="16"/>
        </w:rPr>
        <w:t>vertex</w:t>
      </w:r>
      <w:r>
        <w:rPr>
          <w:spacing w:val="14"/>
          <w:sz w:val="16"/>
        </w:rPr>
        <w:t xml:space="preserve"> </w:t>
      </w:r>
      <w:r>
        <w:rPr>
          <w:sz w:val="16"/>
        </w:rPr>
        <w:t>of</w:t>
      </w:r>
      <w:r>
        <w:rPr>
          <w:spacing w:val="14"/>
          <w:sz w:val="16"/>
        </w:rPr>
        <w:t xml:space="preserve"> </w:t>
      </w:r>
      <w:r>
        <w:rPr>
          <w:sz w:val="16"/>
        </w:rPr>
        <w:t>the</w:t>
      </w:r>
      <w:r>
        <w:rPr>
          <w:spacing w:val="14"/>
          <w:sz w:val="16"/>
        </w:rPr>
        <w:t xml:space="preserve"> </w:t>
      </w:r>
      <w:r>
        <w:rPr>
          <w:sz w:val="16"/>
        </w:rPr>
        <w:t>transition.</w:t>
      </w:r>
      <w:r>
        <w:rPr>
          <w:spacing w:val="14"/>
          <w:sz w:val="16"/>
        </w:rPr>
        <w:t xml:space="preserve"> </w:t>
      </w:r>
      <w:r>
        <w:rPr>
          <w:sz w:val="16"/>
        </w:rPr>
        <w:t>This</w:t>
      </w:r>
      <w:r>
        <w:rPr>
          <w:spacing w:val="14"/>
          <w:sz w:val="16"/>
        </w:rPr>
        <w:t xml:space="preserve"> </w:t>
      </w:r>
      <w:r>
        <w:rPr>
          <w:sz w:val="16"/>
        </w:rPr>
        <w:t>name</w:t>
      </w:r>
      <w:r>
        <w:rPr>
          <w:spacing w:val="14"/>
          <w:sz w:val="16"/>
        </w:rPr>
        <w:t xml:space="preserve"> </w:t>
      </w:r>
      <w:r>
        <w:rPr>
          <w:sz w:val="16"/>
        </w:rPr>
        <w:t>must</w:t>
      </w:r>
      <w:r>
        <w:rPr>
          <w:w w:val="99"/>
          <w:sz w:val="16"/>
        </w:rPr>
        <w:t xml:space="preserve"> </w:t>
      </w:r>
      <w:r>
        <w:rPr>
          <w:sz w:val="16"/>
        </w:rPr>
        <w:t>be defined in the</w:t>
      </w:r>
      <w:r>
        <w:rPr>
          <w:spacing w:val="34"/>
          <w:sz w:val="16"/>
        </w:rPr>
        <w:t xml:space="preserve"> </w:t>
      </w:r>
      <w:r>
        <w:rPr>
          <w:sz w:val="16"/>
        </w:rPr>
        <w:t>topology.</w:t>
      </w:r>
    </w:p>
    <w:p w14:paraId="2E85A196" w14:textId="77777777" w:rsidR="0009741E" w:rsidRDefault="003648A5">
      <w:pPr>
        <w:tabs>
          <w:tab w:val="left" w:pos="880"/>
        </w:tabs>
        <w:spacing w:line="176" w:lineRule="exact"/>
        <w:ind w:left="318"/>
        <w:rPr>
          <w:sz w:val="16"/>
        </w:rPr>
      </w:pPr>
      <w:proofErr w:type="spellStart"/>
      <w:r>
        <w:rPr>
          <w:i/>
          <w:sz w:val="16"/>
        </w:rPr>
        <w:t>tgt</w:t>
      </w:r>
      <w:proofErr w:type="spellEnd"/>
      <w:r>
        <w:rPr>
          <w:i/>
          <w:sz w:val="16"/>
        </w:rPr>
        <w:tab/>
      </w:r>
      <w:r>
        <w:rPr>
          <w:sz w:val="16"/>
        </w:rPr>
        <w:t xml:space="preserve">The name of the target vertex of the  </w:t>
      </w:r>
      <w:r>
        <w:rPr>
          <w:spacing w:val="21"/>
          <w:sz w:val="16"/>
        </w:rPr>
        <w:t xml:space="preserve"> </w:t>
      </w:r>
      <w:r>
        <w:rPr>
          <w:sz w:val="16"/>
        </w:rPr>
        <w:t>transition.</w:t>
      </w:r>
    </w:p>
    <w:p w14:paraId="5794D30E" w14:textId="77777777" w:rsidR="0009741E" w:rsidRDefault="003648A5">
      <w:pPr>
        <w:spacing w:before="3" w:line="180" w:lineRule="exact"/>
        <w:ind w:left="880" w:hanging="563"/>
        <w:rPr>
          <w:sz w:val="16"/>
        </w:rPr>
      </w:pPr>
      <w:r>
        <w:rPr>
          <w:i/>
          <w:sz w:val="16"/>
        </w:rPr>
        <w:t xml:space="preserve">guard </w:t>
      </w:r>
      <w:r>
        <w:rPr>
          <w:sz w:val="16"/>
        </w:rPr>
        <w:t xml:space="preserve">A </w:t>
      </w:r>
      <w:proofErr w:type="spellStart"/>
      <w:r>
        <w:rPr>
          <w:sz w:val="16"/>
        </w:rPr>
        <w:t>boolean</w:t>
      </w:r>
      <w:proofErr w:type="spellEnd"/>
      <w:r>
        <w:rPr>
          <w:sz w:val="16"/>
        </w:rPr>
        <w:t xml:space="preserve"> expression representing the transition’s guard. If the transition is not guarded, </w:t>
      </w:r>
      <w:r>
        <w:rPr>
          <w:i/>
          <w:sz w:val="16"/>
        </w:rPr>
        <w:t xml:space="preserve">guard </w:t>
      </w:r>
      <w:r>
        <w:rPr>
          <w:sz w:val="16"/>
        </w:rPr>
        <w:t>is   NULL.</w:t>
      </w:r>
    </w:p>
    <w:p w14:paraId="03719895" w14:textId="77777777" w:rsidR="0009741E" w:rsidRDefault="003648A5">
      <w:pPr>
        <w:spacing w:line="180" w:lineRule="exact"/>
        <w:ind w:left="880" w:hanging="563"/>
        <w:jc w:val="both"/>
        <w:rPr>
          <w:sz w:val="16"/>
        </w:rPr>
      </w:pPr>
      <w:proofErr w:type="spellStart"/>
      <w:r>
        <w:rPr>
          <w:i/>
          <w:sz w:val="16"/>
        </w:rPr>
        <w:t>evt</w:t>
      </w:r>
      <w:proofErr w:type="spellEnd"/>
      <w:r>
        <w:rPr>
          <w:i/>
          <w:sz w:val="16"/>
        </w:rPr>
        <w:t xml:space="preserve">      </w:t>
      </w:r>
      <w:r>
        <w:rPr>
          <w:sz w:val="16"/>
        </w:rPr>
        <w:t xml:space="preserve">The name of the event triggering the transition. </w:t>
      </w:r>
      <w:proofErr w:type="spellStart"/>
      <w:r>
        <w:rPr>
          <w:rFonts w:ascii="Arial"/>
          <w:sz w:val="16"/>
        </w:rPr>
        <w:t>evt</w:t>
      </w:r>
      <w:proofErr w:type="spellEnd"/>
      <w:r>
        <w:rPr>
          <w:rFonts w:ascii="Arial"/>
          <w:sz w:val="16"/>
        </w:rPr>
        <w:t xml:space="preserve"> </w:t>
      </w:r>
      <w:r>
        <w:rPr>
          <w:sz w:val="16"/>
        </w:rPr>
        <w:t xml:space="preserve">must be one     of the defined events. If the transition is not associated with any event, </w:t>
      </w:r>
      <w:proofErr w:type="spellStart"/>
      <w:r>
        <w:rPr>
          <w:i/>
          <w:sz w:val="16"/>
        </w:rPr>
        <w:t>evt</w:t>
      </w:r>
      <w:proofErr w:type="spellEnd"/>
      <w:r>
        <w:rPr>
          <w:i/>
          <w:sz w:val="16"/>
        </w:rPr>
        <w:t xml:space="preserve"> </w:t>
      </w:r>
      <w:r>
        <w:rPr>
          <w:sz w:val="16"/>
        </w:rPr>
        <w:t>is</w:t>
      </w:r>
      <w:r>
        <w:rPr>
          <w:spacing w:val="33"/>
          <w:sz w:val="16"/>
        </w:rPr>
        <w:t xml:space="preserve"> </w:t>
      </w:r>
      <w:r>
        <w:rPr>
          <w:sz w:val="16"/>
        </w:rPr>
        <w:t>NULL.</w:t>
      </w:r>
    </w:p>
    <w:p w14:paraId="37F72D19" w14:textId="77777777" w:rsidR="0009741E" w:rsidRDefault="003648A5">
      <w:pPr>
        <w:spacing w:line="180" w:lineRule="exact"/>
        <w:ind w:left="880" w:hanging="563"/>
        <w:jc w:val="both"/>
        <w:rPr>
          <w:sz w:val="16"/>
        </w:rPr>
      </w:pPr>
      <w:r>
        <w:rPr>
          <w:i/>
          <w:sz w:val="16"/>
        </w:rPr>
        <w:t xml:space="preserve">eff    </w:t>
      </w:r>
      <w:r>
        <w:rPr>
          <w:sz w:val="16"/>
        </w:rPr>
        <w:t xml:space="preserve">The name of the method, which defines the effect of the transition. The method is implemented in the active class. If </w:t>
      </w:r>
      <w:proofErr w:type="spellStart"/>
      <w:r>
        <w:rPr>
          <w:i/>
          <w:sz w:val="16"/>
        </w:rPr>
        <w:t>evt</w:t>
      </w:r>
      <w:proofErr w:type="spellEnd"/>
      <w:r>
        <w:rPr>
          <w:i/>
          <w:sz w:val="16"/>
        </w:rPr>
        <w:t xml:space="preserve"> </w:t>
      </w:r>
      <w:r>
        <w:rPr>
          <w:sz w:val="16"/>
        </w:rPr>
        <w:t xml:space="preserve">is a </w:t>
      </w:r>
      <w:proofErr w:type="spellStart"/>
      <w:r>
        <w:rPr>
          <w:i/>
          <w:sz w:val="16"/>
        </w:rPr>
        <w:t>SignalEvent</w:t>
      </w:r>
      <w:proofErr w:type="spellEnd"/>
      <w:r>
        <w:rPr>
          <w:sz w:val="16"/>
        </w:rPr>
        <w:t>,</w:t>
      </w:r>
      <w:r>
        <w:rPr>
          <w:spacing w:val="-4"/>
          <w:sz w:val="16"/>
        </w:rPr>
        <w:t xml:space="preserve"> </w:t>
      </w:r>
      <w:r>
        <w:rPr>
          <w:sz w:val="16"/>
        </w:rPr>
        <w:t>the</w:t>
      </w:r>
      <w:r>
        <w:rPr>
          <w:spacing w:val="-4"/>
          <w:sz w:val="16"/>
        </w:rPr>
        <w:t xml:space="preserve"> </w:t>
      </w:r>
      <w:r>
        <w:rPr>
          <w:sz w:val="16"/>
        </w:rPr>
        <w:t>method</w:t>
      </w:r>
      <w:r>
        <w:rPr>
          <w:spacing w:val="-4"/>
          <w:sz w:val="16"/>
        </w:rPr>
        <w:t xml:space="preserve"> </w:t>
      </w:r>
      <w:r>
        <w:rPr>
          <w:sz w:val="16"/>
        </w:rPr>
        <w:t>has</w:t>
      </w:r>
      <w:r>
        <w:rPr>
          <w:spacing w:val="-4"/>
          <w:sz w:val="16"/>
        </w:rPr>
        <w:t xml:space="preserve"> </w:t>
      </w:r>
      <w:r>
        <w:rPr>
          <w:sz w:val="16"/>
        </w:rPr>
        <w:t>an</w:t>
      </w:r>
      <w:r>
        <w:rPr>
          <w:spacing w:val="-4"/>
          <w:sz w:val="16"/>
        </w:rPr>
        <w:t xml:space="preserve"> </w:t>
      </w:r>
      <w:r>
        <w:rPr>
          <w:sz w:val="16"/>
        </w:rPr>
        <w:t>input</w:t>
      </w:r>
      <w:r>
        <w:rPr>
          <w:spacing w:val="-4"/>
          <w:sz w:val="16"/>
        </w:rPr>
        <w:t xml:space="preserve"> </w:t>
      </w:r>
      <w:r>
        <w:rPr>
          <w:sz w:val="16"/>
        </w:rPr>
        <w:t>parameter</w:t>
      </w:r>
      <w:r>
        <w:rPr>
          <w:spacing w:val="-4"/>
          <w:sz w:val="16"/>
        </w:rPr>
        <w:t xml:space="preserve"> </w:t>
      </w:r>
      <w:r>
        <w:rPr>
          <w:sz w:val="16"/>
        </w:rPr>
        <w:t>typed</w:t>
      </w:r>
      <w:r>
        <w:rPr>
          <w:spacing w:val="-4"/>
          <w:sz w:val="16"/>
        </w:rPr>
        <w:t xml:space="preserve"> </w:t>
      </w:r>
      <w:r>
        <w:rPr>
          <w:sz w:val="16"/>
        </w:rPr>
        <w:t>as</w:t>
      </w:r>
      <w:r>
        <w:rPr>
          <w:spacing w:val="-4"/>
          <w:sz w:val="16"/>
        </w:rPr>
        <w:t xml:space="preserve"> </w:t>
      </w:r>
      <w:r>
        <w:rPr>
          <w:sz w:val="16"/>
        </w:rPr>
        <w:t>the</w:t>
      </w:r>
      <w:r>
        <w:rPr>
          <w:spacing w:val="-4"/>
          <w:sz w:val="16"/>
        </w:rPr>
        <w:t xml:space="preserve"> </w:t>
      </w:r>
      <w:r>
        <w:rPr>
          <w:sz w:val="16"/>
        </w:rPr>
        <w:t xml:space="preserve">signal associated with the event. If </w:t>
      </w:r>
      <w:proofErr w:type="spellStart"/>
      <w:proofErr w:type="gramStart"/>
      <w:r>
        <w:rPr>
          <w:i/>
          <w:sz w:val="16"/>
        </w:rPr>
        <w:t>evt</w:t>
      </w:r>
      <w:proofErr w:type="spellEnd"/>
      <w:r>
        <w:rPr>
          <w:i/>
          <w:sz w:val="16"/>
        </w:rPr>
        <w:t xml:space="preserve">  </w:t>
      </w:r>
      <w:r>
        <w:rPr>
          <w:sz w:val="16"/>
        </w:rPr>
        <w:t>is</w:t>
      </w:r>
      <w:proofErr w:type="gramEnd"/>
      <w:r>
        <w:rPr>
          <w:sz w:val="16"/>
        </w:rPr>
        <w:t xml:space="preserve"> a </w:t>
      </w:r>
      <w:proofErr w:type="spellStart"/>
      <w:r>
        <w:rPr>
          <w:i/>
          <w:sz w:val="16"/>
        </w:rPr>
        <w:t>CallEvent</w:t>
      </w:r>
      <w:proofErr w:type="spellEnd"/>
      <w:r>
        <w:rPr>
          <w:sz w:val="16"/>
        </w:rPr>
        <w:t xml:space="preserve">, the method has  the same parameters as the operation associated with </w:t>
      </w:r>
      <w:proofErr w:type="spellStart"/>
      <w:r>
        <w:rPr>
          <w:i/>
          <w:sz w:val="16"/>
        </w:rPr>
        <w:t>evt</w:t>
      </w:r>
      <w:proofErr w:type="spellEnd"/>
      <w:r>
        <w:rPr>
          <w:sz w:val="16"/>
        </w:rPr>
        <w:t xml:space="preserve">. If the transition has no effect, </w:t>
      </w:r>
      <w:proofErr w:type="gramStart"/>
      <w:r>
        <w:rPr>
          <w:i/>
          <w:sz w:val="16"/>
        </w:rPr>
        <w:t xml:space="preserve">eff  </w:t>
      </w:r>
      <w:r>
        <w:rPr>
          <w:sz w:val="16"/>
        </w:rPr>
        <w:t>becomes</w:t>
      </w:r>
      <w:proofErr w:type="gramEnd"/>
      <w:r>
        <w:rPr>
          <w:sz w:val="16"/>
        </w:rPr>
        <w:t xml:space="preserve"> </w:t>
      </w:r>
      <w:r>
        <w:rPr>
          <w:spacing w:val="17"/>
          <w:sz w:val="16"/>
        </w:rPr>
        <w:t xml:space="preserve"> </w:t>
      </w:r>
      <w:r>
        <w:rPr>
          <w:sz w:val="16"/>
        </w:rPr>
        <w:t>NULL.</w:t>
      </w:r>
    </w:p>
    <w:p w14:paraId="2089EEED" w14:textId="77777777" w:rsidR="0009741E" w:rsidRDefault="003648A5">
      <w:pPr>
        <w:pStyle w:val="Heading1"/>
        <w:spacing w:line="217" w:lineRule="exact"/>
        <w:jc w:val="left"/>
      </w:pPr>
      <w:r>
        <w:t>Example:</w:t>
      </w:r>
    </w:p>
    <w:p w14:paraId="669FC194" w14:textId="77777777" w:rsidR="0009741E" w:rsidRDefault="003648A5">
      <w:pPr>
        <w:pStyle w:val="ListParagraph"/>
        <w:numPr>
          <w:ilvl w:val="1"/>
          <w:numId w:val="6"/>
        </w:numPr>
        <w:tabs>
          <w:tab w:val="left" w:pos="520"/>
        </w:tabs>
        <w:spacing w:before="22" w:line="180" w:lineRule="exact"/>
        <w:jc w:val="both"/>
        <w:rPr>
          <w:sz w:val="16"/>
        </w:rPr>
      </w:pPr>
      <w:r>
        <w:rPr>
          <w:i/>
          <w:sz w:val="16"/>
        </w:rPr>
        <w:t>transition(S</w:t>
      </w:r>
      <w:proofErr w:type="gramStart"/>
      <w:r>
        <w:rPr>
          <w:i/>
          <w:sz w:val="16"/>
        </w:rPr>
        <w:t>1,S</w:t>
      </w:r>
      <w:proofErr w:type="gramEnd"/>
      <w:r>
        <w:rPr>
          <w:i/>
          <w:sz w:val="16"/>
        </w:rPr>
        <w:t>2,guard1,CE1,effect1)</w:t>
      </w:r>
      <w:r>
        <w:rPr>
          <w:sz w:val="16"/>
        </w:rPr>
        <w:t xml:space="preserve">: A transition from </w:t>
      </w:r>
      <w:r>
        <w:rPr>
          <w:i/>
          <w:sz w:val="16"/>
        </w:rPr>
        <w:t xml:space="preserve">S1 </w:t>
      </w:r>
      <w:r>
        <w:rPr>
          <w:sz w:val="16"/>
        </w:rPr>
        <w:t xml:space="preserve">to </w:t>
      </w:r>
      <w:r>
        <w:rPr>
          <w:i/>
          <w:sz w:val="16"/>
        </w:rPr>
        <w:t xml:space="preserve">S2 </w:t>
      </w:r>
      <w:r>
        <w:rPr>
          <w:sz w:val="16"/>
        </w:rPr>
        <w:t xml:space="preserve">which is fired if there is an appeal to the method </w:t>
      </w:r>
      <w:r>
        <w:rPr>
          <w:i/>
          <w:sz w:val="16"/>
        </w:rPr>
        <w:t xml:space="preserve">method1 </w:t>
      </w:r>
      <w:r>
        <w:rPr>
          <w:sz w:val="16"/>
        </w:rPr>
        <w:t xml:space="preserve">and the value         of </w:t>
      </w:r>
      <w:r>
        <w:rPr>
          <w:i/>
          <w:sz w:val="16"/>
        </w:rPr>
        <w:t xml:space="preserve">guard1 </w:t>
      </w:r>
      <w:r>
        <w:rPr>
          <w:sz w:val="16"/>
        </w:rPr>
        <w:t xml:space="preserve">is true. </w:t>
      </w:r>
      <w:r>
        <w:rPr>
          <w:i/>
          <w:sz w:val="16"/>
        </w:rPr>
        <w:t xml:space="preserve">method1 </w:t>
      </w:r>
      <w:r>
        <w:rPr>
          <w:sz w:val="16"/>
        </w:rPr>
        <w:t xml:space="preserve">is associated with the </w:t>
      </w:r>
      <w:proofErr w:type="spellStart"/>
      <w:r>
        <w:rPr>
          <w:i/>
          <w:sz w:val="16"/>
        </w:rPr>
        <w:t>CallEvent</w:t>
      </w:r>
      <w:proofErr w:type="spellEnd"/>
      <w:r>
        <w:rPr>
          <w:i/>
          <w:sz w:val="16"/>
        </w:rPr>
        <w:t xml:space="preserve"> CE1 </w:t>
      </w:r>
      <w:r>
        <w:rPr>
          <w:sz w:val="16"/>
        </w:rPr>
        <w:t xml:space="preserve">as     the example above. Furthermore, an action </w:t>
      </w:r>
      <w:r>
        <w:rPr>
          <w:i/>
          <w:sz w:val="16"/>
        </w:rPr>
        <w:t xml:space="preserve">effect1 </w:t>
      </w:r>
      <w:r>
        <w:rPr>
          <w:sz w:val="16"/>
        </w:rPr>
        <w:t xml:space="preserve">is executed during the transition fire. Listing 1 shows how to write </w:t>
      </w:r>
      <w:r>
        <w:rPr>
          <w:i/>
          <w:sz w:val="16"/>
        </w:rPr>
        <w:t xml:space="preserve">effect1 </w:t>
      </w:r>
      <w:r>
        <w:rPr>
          <w:sz w:val="16"/>
        </w:rPr>
        <w:t>(lines 4-6) corresponding</w:t>
      </w:r>
      <w:r>
        <w:rPr>
          <w:spacing w:val="-6"/>
          <w:sz w:val="16"/>
        </w:rPr>
        <w:t xml:space="preserve"> </w:t>
      </w:r>
      <w:r>
        <w:rPr>
          <w:sz w:val="16"/>
        </w:rPr>
        <w:t>to</w:t>
      </w:r>
      <w:r>
        <w:rPr>
          <w:spacing w:val="-6"/>
          <w:sz w:val="16"/>
        </w:rPr>
        <w:t xml:space="preserve"> </w:t>
      </w:r>
      <w:r>
        <w:rPr>
          <w:sz w:val="16"/>
        </w:rPr>
        <w:t>the</w:t>
      </w:r>
      <w:r>
        <w:rPr>
          <w:spacing w:val="-6"/>
          <w:sz w:val="16"/>
        </w:rPr>
        <w:t xml:space="preserve"> </w:t>
      </w:r>
      <w:r>
        <w:rPr>
          <w:sz w:val="16"/>
        </w:rPr>
        <w:t>signature</w:t>
      </w:r>
      <w:r>
        <w:rPr>
          <w:spacing w:val="-6"/>
          <w:sz w:val="16"/>
        </w:rPr>
        <w:t xml:space="preserve"> </w:t>
      </w:r>
      <w:r>
        <w:rPr>
          <w:sz w:val="16"/>
        </w:rPr>
        <w:t>of</w:t>
      </w:r>
      <w:r>
        <w:rPr>
          <w:spacing w:val="-5"/>
          <w:sz w:val="16"/>
        </w:rPr>
        <w:t xml:space="preserve"> </w:t>
      </w:r>
      <w:r>
        <w:rPr>
          <w:i/>
          <w:sz w:val="16"/>
        </w:rPr>
        <w:t>method1</w:t>
      </w:r>
      <w:r>
        <w:rPr>
          <w:i/>
          <w:spacing w:val="-6"/>
          <w:sz w:val="16"/>
        </w:rPr>
        <w:t xml:space="preserve"> </w:t>
      </w:r>
      <w:r>
        <w:rPr>
          <w:sz w:val="16"/>
        </w:rPr>
        <w:t>(line</w:t>
      </w:r>
      <w:r>
        <w:rPr>
          <w:spacing w:val="-6"/>
          <w:sz w:val="16"/>
        </w:rPr>
        <w:t xml:space="preserve"> </w:t>
      </w:r>
      <w:r>
        <w:rPr>
          <w:sz w:val="16"/>
        </w:rPr>
        <w:t>1-3)</w:t>
      </w:r>
      <w:r>
        <w:rPr>
          <w:spacing w:val="-6"/>
          <w:sz w:val="16"/>
        </w:rPr>
        <w:t xml:space="preserve"> </w:t>
      </w:r>
      <w:r>
        <w:rPr>
          <w:sz w:val="16"/>
        </w:rPr>
        <w:t>following</w:t>
      </w:r>
      <w:r>
        <w:rPr>
          <w:spacing w:val="-6"/>
          <w:sz w:val="16"/>
        </w:rPr>
        <w:t xml:space="preserve"> </w:t>
      </w:r>
      <w:r>
        <w:rPr>
          <w:sz w:val="16"/>
        </w:rPr>
        <w:t>the</w:t>
      </w:r>
      <w:r>
        <w:rPr>
          <w:spacing w:val="-6"/>
          <w:sz w:val="16"/>
        </w:rPr>
        <w:t xml:space="preserve"> </w:t>
      </w:r>
      <w:r>
        <w:rPr>
          <w:sz w:val="16"/>
        </w:rPr>
        <w:t>above semantics.</w:t>
      </w:r>
    </w:p>
    <w:p w14:paraId="19D22F8C" w14:textId="77777777" w:rsidR="0009741E" w:rsidRDefault="003648A5">
      <w:pPr>
        <w:pStyle w:val="ListParagraph"/>
        <w:numPr>
          <w:ilvl w:val="1"/>
          <w:numId w:val="6"/>
        </w:numPr>
        <w:tabs>
          <w:tab w:val="left" w:pos="520"/>
        </w:tabs>
        <w:spacing w:line="180" w:lineRule="exact"/>
        <w:jc w:val="both"/>
        <w:rPr>
          <w:sz w:val="16"/>
        </w:rPr>
      </w:pPr>
      <w:r>
        <w:rPr>
          <w:i/>
          <w:sz w:val="16"/>
        </w:rPr>
        <w:t>transition(S</w:t>
      </w:r>
      <w:proofErr w:type="gramStart"/>
      <w:r>
        <w:rPr>
          <w:i/>
          <w:sz w:val="16"/>
        </w:rPr>
        <w:t>11,S</w:t>
      </w:r>
      <w:proofErr w:type="gramEnd"/>
      <w:r>
        <w:rPr>
          <w:i/>
          <w:sz w:val="16"/>
        </w:rPr>
        <w:t>2,NULL,SE,effect2)</w:t>
      </w:r>
      <w:r>
        <w:rPr>
          <w:sz w:val="16"/>
        </w:rPr>
        <w:t>:</w:t>
      </w:r>
      <w:r>
        <w:rPr>
          <w:spacing w:val="-6"/>
          <w:sz w:val="16"/>
        </w:rPr>
        <w:t xml:space="preserve"> </w:t>
      </w:r>
      <w:r>
        <w:rPr>
          <w:sz w:val="16"/>
        </w:rPr>
        <w:t>A</w:t>
      </w:r>
      <w:r>
        <w:rPr>
          <w:spacing w:val="-6"/>
          <w:sz w:val="16"/>
        </w:rPr>
        <w:t xml:space="preserve"> </w:t>
      </w:r>
      <w:r>
        <w:rPr>
          <w:sz w:val="16"/>
        </w:rPr>
        <w:t>transition,</w:t>
      </w:r>
      <w:r>
        <w:rPr>
          <w:spacing w:val="-6"/>
          <w:sz w:val="16"/>
        </w:rPr>
        <w:t xml:space="preserve"> </w:t>
      </w:r>
      <w:r>
        <w:rPr>
          <w:sz w:val="16"/>
        </w:rPr>
        <w:t>triggered</w:t>
      </w:r>
      <w:r>
        <w:rPr>
          <w:spacing w:val="-6"/>
          <w:sz w:val="16"/>
        </w:rPr>
        <w:t xml:space="preserve"> </w:t>
      </w:r>
      <w:r>
        <w:rPr>
          <w:sz w:val="16"/>
        </w:rPr>
        <w:t>by</w:t>
      </w:r>
      <w:r>
        <w:rPr>
          <w:spacing w:val="-6"/>
          <w:sz w:val="16"/>
        </w:rPr>
        <w:t xml:space="preserve"> </w:t>
      </w:r>
      <w:r>
        <w:rPr>
          <w:sz w:val="16"/>
        </w:rPr>
        <w:t>the</w:t>
      </w:r>
      <w:r>
        <w:rPr>
          <w:spacing w:val="-6"/>
          <w:sz w:val="16"/>
        </w:rPr>
        <w:t xml:space="preserve"> </w:t>
      </w:r>
      <w:r>
        <w:rPr>
          <w:sz w:val="16"/>
        </w:rPr>
        <w:t xml:space="preserve">signal event </w:t>
      </w:r>
      <w:r>
        <w:rPr>
          <w:i/>
          <w:sz w:val="16"/>
        </w:rPr>
        <w:t>SE</w:t>
      </w:r>
      <w:r>
        <w:rPr>
          <w:sz w:val="16"/>
        </w:rPr>
        <w:t xml:space="preserve">, and executes an effect </w:t>
      </w:r>
      <w:r>
        <w:rPr>
          <w:i/>
          <w:sz w:val="16"/>
        </w:rPr>
        <w:t>effect2</w:t>
      </w:r>
      <w:r>
        <w:rPr>
          <w:sz w:val="16"/>
        </w:rPr>
        <w:t xml:space="preserve">. </w:t>
      </w:r>
      <w:r>
        <w:rPr>
          <w:i/>
          <w:sz w:val="16"/>
        </w:rPr>
        <w:t xml:space="preserve">effect2 </w:t>
      </w:r>
      <w:r>
        <w:rPr>
          <w:sz w:val="16"/>
        </w:rPr>
        <w:t xml:space="preserve">in Listing 1 has a parameter typed by the signal </w:t>
      </w:r>
      <w:r>
        <w:rPr>
          <w:i/>
          <w:sz w:val="16"/>
        </w:rPr>
        <w:t xml:space="preserve">Sig </w:t>
      </w:r>
      <w:r>
        <w:rPr>
          <w:sz w:val="16"/>
        </w:rPr>
        <w:t xml:space="preserve">associated with the event   </w:t>
      </w:r>
      <w:r>
        <w:rPr>
          <w:spacing w:val="10"/>
          <w:sz w:val="16"/>
        </w:rPr>
        <w:t xml:space="preserve"> </w:t>
      </w:r>
      <w:r>
        <w:rPr>
          <w:i/>
          <w:sz w:val="16"/>
        </w:rPr>
        <w:t>SE</w:t>
      </w:r>
      <w:r>
        <w:rPr>
          <w:sz w:val="16"/>
        </w:rPr>
        <w:t>.</w:t>
      </w:r>
    </w:p>
    <w:p w14:paraId="2F76CD1A" w14:textId="77777777" w:rsidR="0009741E" w:rsidRDefault="0009741E">
      <w:pPr>
        <w:pStyle w:val="BodyText"/>
        <w:spacing w:before="5"/>
        <w:rPr>
          <w:sz w:val="14"/>
        </w:rPr>
      </w:pPr>
    </w:p>
    <w:p w14:paraId="7BA71D9B" w14:textId="77777777" w:rsidR="0009741E" w:rsidRDefault="003648A5">
      <w:pPr>
        <w:spacing w:line="167" w:lineRule="exact"/>
        <w:ind w:left="1467"/>
        <w:rPr>
          <w:sz w:val="16"/>
        </w:rPr>
      </w:pPr>
      <w:r>
        <w:rPr>
          <w:sz w:val="16"/>
        </w:rPr>
        <w:t>Listing 1.   A segment of C++ front-</w:t>
      </w:r>
      <w:proofErr w:type="gramStart"/>
      <w:r>
        <w:rPr>
          <w:sz w:val="16"/>
        </w:rPr>
        <w:t>end  code</w:t>
      </w:r>
      <w:proofErr w:type="gramEnd"/>
    </w:p>
    <w:p w14:paraId="5527C83B" w14:textId="77777777" w:rsidR="0009741E" w:rsidRDefault="003648A5">
      <w:pPr>
        <w:spacing w:line="151" w:lineRule="exact"/>
        <w:ind w:left="169"/>
        <w:rPr>
          <w:sz w:val="16"/>
        </w:rPr>
      </w:pPr>
      <w:r>
        <w:rPr>
          <w:color w:val="7F7F7F"/>
          <w:sz w:val="10"/>
        </w:rPr>
        <w:t xml:space="preserve">1     </w:t>
      </w:r>
      <w:proofErr w:type="gramStart"/>
      <w:r>
        <w:rPr>
          <w:b/>
          <w:sz w:val="16"/>
        </w:rPr>
        <w:t xml:space="preserve">void  </w:t>
      </w:r>
      <w:r>
        <w:rPr>
          <w:sz w:val="16"/>
        </w:rPr>
        <w:t>method</w:t>
      </w:r>
      <w:proofErr w:type="gramEnd"/>
      <w:r>
        <w:rPr>
          <w:sz w:val="16"/>
        </w:rPr>
        <w:t xml:space="preserve">1 ( </w:t>
      </w:r>
      <w:proofErr w:type="spellStart"/>
      <w:r>
        <w:rPr>
          <w:b/>
          <w:sz w:val="16"/>
        </w:rPr>
        <w:t>i</w:t>
      </w:r>
      <w:proofErr w:type="spellEnd"/>
      <w:r>
        <w:rPr>
          <w:b/>
          <w:sz w:val="16"/>
        </w:rPr>
        <w:t xml:space="preserve"> n t   </w:t>
      </w:r>
      <w:r>
        <w:rPr>
          <w:sz w:val="16"/>
        </w:rPr>
        <w:t xml:space="preserve">p1 ,    </w:t>
      </w:r>
      <w:proofErr w:type="spellStart"/>
      <w:r>
        <w:rPr>
          <w:b/>
          <w:sz w:val="16"/>
        </w:rPr>
        <w:t>i</w:t>
      </w:r>
      <w:proofErr w:type="spellEnd"/>
      <w:r>
        <w:rPr>
          <w:b/>
          <w:sz w:val="16"/>
        </w:rPr>
        <w:t xml:space="preserve"> n t   </w:t>
      </w:r>
      <w:r>
        <w:rPr>
          <w:sz w:val="16"/>
        </w:rPr>
        <w:t>p2 ) {</w:t>
      </w:r>
    </w:p>
    <w:p w14:paraId="72396243" w14:textId="77777777" w:rsidR="0009741E" w:rsidRDefault="003648A5">
      <w:pPr>
        <w:spacing w:line="153" w:lineRule="exact"/>
        <w:ind w:left="544"/>
        <w:rPr>
          <w:sz w:val="16"/>
        </w:rPr>
      </w:pPr>
      <w:r>
        <w:rPr>
          <w:color w:val="009900"/>
          <w:sz w:val="16"/>
        </w:rPr>
        <w:t>/ /method1body</w:t>
      </w:r>
    </w:p>
    <w:p w14:paraId="1E7B9496" w14:textId="77777777" w:rsidR="0009741E" w:rsidRDefault="003648A5">
      <w:pPr>
        <w:spacing w:line="154" w:lineRule="exact"/>
        <w:ind w:left="169"/>
        <w:rPr>
          <w:sz w:val="16"/>
        </w:rPr>
      </w:pPr>
      <w:r>
        <w:rPr>
          <w:color w:val="7F7F7F"/>
          <w:sz w:val="10"/>
        </w:rPr>
        <w:t xml:space="preserve">3    </w:t>
      </w:r>
      <w:r>
        <w:rPr>
          <w:sz w:val="16"/>
        </w:rPr>
        <w:t>}</w:t>
      </w:r>
    </w:p>
    <w:p w14:paraId="05FFF5DE" w14:textId="77777777" w:rsidR="0009741E" w:rsidRDefault="003648A5">
      <w:pPr>
        <w:spacing w:line="154" w:lineRule="exact"/>
        <w:ind w:left="336"/>
        <w:rPr>
          <w:sz w:val="16"/>
        </w:rPr>
      </w:pPr>
      <w:proofErr w:type="gramStart"/>
      <w:r>
        <w:rPr>
          <w:b/>
          <w:sz w:val="16"/>
        </w:rPr>
        <w:t xml:space="preserve">void  </w:t>
      </w:r>
      <w:r>
        <w:rPr>
          <w:sz w:val="16"/>
        </w:rPr>
        <w:t>e</w:t>
      </w:r>
      <w:proofErr w:type="gramEnd"/>
      <w:r>
        <w:rPr>
          <w:sz w:val="16"/>
        </w:rPr>
        <w:t xml:space="preserve"> f </w:t>
      </w:r>
      <w:proofErr w:type="spellStart"/>
      <w:r>
        <w:rPr>
          <w:sz w:val="16"/>
        </w:rPr>
        <w:t>f</w:t>
      </w:r>
      <w:proofErr w:type="spellEnd"/>
      <w:r>
        <w:rPr>
          <w:sz w:val="16"/>
        </w:rPr>
        <w:t xml:space="preserve"> e c t 1 ( </w:t>
      </w:r>
      <w:proofErr w:type="spellStart"/>
      <w:r>
        <w:rPr>
          <w:b/>
          <w:sz w:val="16"/>
        </w:rPr>
        <w:t>i</w:t>
      </w:r>
      <w:proofErr w:type="spellEnd"/>
      <w:r>
        <w:rPr>
          <w:b/>
          <w:sz w:val="16"/>
        </w:rPr>
        <w:t xml:space="preserve"> n t   </w:t>
      </w:r>
      <w:r>
        <w:rPr>
          <w:sz w:val="16"/>
        </w:rPr>
        <w:t xml:space="preserve">p1 ,   </w:t>
      </w:r>
      <w:proofErr w:type="spellStart"/>
      <w:r>
        <w:rPr>
          <w:b/>
          <w:sz w:val="16"/>
        </w:rPr>
        <w:t>i</w:t>
      </w:r>
      <w:proofErr w:type="spellEnd"/>
      <w:r>
        <w:rPr>
          <w:b/>
          <w:sz w:val="16"/>
        </w:rPr>
        <w:t xml:space="preserve"> n t   </w:t>
      </w:r>
      <w:r>
        <w:rPr>
          <w:sz w:val="16"/>
        </w:rPr>
        <w:t>p2 ) {</w:t>
      </w:r>
    </w:p>
    <w:p w14:paraId="4788020A" w14:textId="77777777" w:rsidR="0009741E" w:rsidRDefault="003648A5">
      <w:pPr>
        <w:tabs>
          <w:tab w:val="left" w:pos="543"/>
        </w:tabs>
        <w:spacing w:line="153" w:lineRule="exact"/>
        <w:ind w:left="169"/>
        <w:rPr>
          <w:sz w:val="16"/>
        </w:rPr>
      </w:pPr>
      <w:r>
        <w:rPr>
          <w:color w:val="7F7F7F"/>
          <w:sz w:val="10"/>
        </w:rPr>
        <w:t>5</w:t>
      </w:r>
      <w:r>
        <w:rPr>
          <w:color w:val="7F7F7F"/>
          <w:sz w:val="10"/>
        </w:rPr>
        <w:tab/>
      </w:r>
      <w:r>
        <w:rPr>
          <w:color w:val="009900"/>
          <w:sz w:val="16"/>
        </w:rPr>
        <w:t>/</w:t>
      </w:r>
      <w:r>
        <w:rPr>
          <w:color w:val="009900"/>
          <w:spacing w:val="-7"/>
          <w:sz w:val="16"/>
        </w:rPr>
        <w:t xml:space="preserve"> </w:t>
      </w:r>
      <w:r>
        <w:rPr>
          <w:color w:val="009900"/>
          <w:sz w:val="16"/>
        </w:rPr>
        <w:t>/e</w:t>
      </w:r>
      <w:r>
        <w:rPr>
          <w:color w:val="009900"/>
          <w:spacing w:val="-13"/>
          <w:sz w:val="16"/>
        </w:rPr>
        <w:t xml:space="preserve"> </w:t>
      </w:r>
      <w:r>
        <w:rPr>
          <w:color w:val="009900"/>
          <w:sz w:val="16"/>
        </w:rPr>
        <w:t>f</w:t>
      </w:r>
      <w:r>
        <w:rPr>
          <w:color w:val="009900"/>
          <w:spacing w:val="-13"/>
          <w:sz w:val="16"/>
        </w:rPr>
        <w:t xml:space="preserve"> </w:t>
      </w:r>
      <w:proofErr w:type="spellStart"/>
      <w:r>
        <w:rPr>
          <w:color w:val="009900"/>
          <w:sz w:val="16"/>
        </w:rPr>
        <w:t>f</w:t>
      </w:r>
      <w:proofErr w:type="spellEnd"/>
      <w:r>
        <w:rPr>
          <w:color w:val="009900"/>
          <w:spacing w:val="-13"/>
          <w:sz w:val="16"/>
        </w:rPr>
        <w:t xml:space="preserve"> </w:t>
      </w:r>
      <w:r>
        <w:rPr>
          <w:color w:val="009900"/>
          <w:sz w:val="16"/>
        </w:rPr>
        <w:t>e</w:t>
      </w:r>
      <w:r>
        <w:rPr>
          <w:color w:val="009900"/>
          <w:spacing w:val="-13"/>
          <w:sz w:val="16"/>
        </w:rPr>
        <w:t xml:space="preserve"> </w:t>
      </w:r>
      <w:r>
        <w:rPr>
          <w:color w:val="009900"/>
          <w:sz w:val="16"/>
        </w:rPr>
        <w:t>c</w:t>
      </w:r>
      <w:r>
        <w:rPr>
          <w:color w:val="009900"/>
          <w:spacing w:val="-13"/>
          <w:sz w:val="16"/>
        </w:rPr>
        <w:t xml:space="preserve"> </w:t>
      </w:r>
      <w:r>
        <w:rPr>
          <w:color w:val="009900"/>
          <w:sz w:val="16"/>
        </w:rPr>
        <w:t>t</w:t>
      </w:r>
      <w:r>
        <w:rPr>
          <w:color w:val="009900"/>
          <w:spacing w:val="-13"/>
          <w:sz w:val="16"/>
        </w:rPr>
        <w:t xml:space="preserve"> </w:t>
      </w:r>
      <w:r>
        <w:rPr>
          <w:color w:val="009900"/>
          <w:spacing w:val="7"/>
          <w:sz w:val="16"/>
        </w:rPr>
        <w:t>1body</w:t>
      </w:r>
    </w:p>
    <w:p w14:paraId="47C322E8" w14:textId="77777777" w:rsidR="0009741E" w:rsidRDefault="003648A5">
      <w:pPr>
        <w:spacing w:line="154" w:lineRule="exact"/>
        <w:ind w:left="328"/>
        <w:rPr>
          <w:sz w:val="16"/>
        </w:rPr>
      </w:pPr>
      <w:r>
        <w:rPr>
          <w:w w:val="99"/>
          <w:sz w:val="16"/>
        </w:rPr>
        <w:t>}</w:t>
      </w:r>
    </w:p>
    <w:p w14:paraId="241EFFFD" w14:textId="77777777" w:rsidR="0009741E" w:rsidRDefault="003648A5">
      <w:pPr>
        <w:spacing w:line="154" w:lineRule="exact"/>
        <w:ind w:left="169"/>
        <w:rPr>
          <w:sz w:val="16"/>
        </w:rPr>
      </w:pPr>
      <w:r>
        <w:rPr>
          <w:color w:val="7F7F7F"/>
          <w:sz w:val="10"/>
        </w:rPr>
        <w:t xml:space="preserve">7    </w:t>
      </w:r>
      <w:proofErr w:type="gramStart"/>
      <w:r>
        <w:rPr>
          <w:b/>
          <w:sz w:val="16"/>
        </w:rPr>
        <w:t xml:space="preserve">void  </w:t>
      </w:r>
      <w:r>
        <w:rPr>
          <w:sz w:val="16"/>
        </w:rPr>
        <w:t>e</w:t>
      </w:r>
      <w:proofErr w:type="gramEnd"/>
      <w:r>
        <w:rPr>
          <w:sz w:val="16"/>
        </w:rPr>
        <w:t xml:space="preserve"> f </w:t>
      </w:r>
      <w:proofErr w:type="spellStart"/>
      <w:r>
        <w:rPr>
          <w:sz w:val="16"/>
        </w:rPr>
        <w:t>f</w:t>
      </w:r>
      <w:proofErr w:type="spellEnd"/>
      <w:r>
        <w:rPr>
          <w:sz w:val="16"/>
        </w:rPr>
        <w:t xml:space="preserve"> e c t 2 ( Sig&amp;  s )  {</w:t>
      </w:r>
    </w:p>
    <w:p w14:paraId="544F615A" w14:textId="77777777" w:rsidR="0009741E" w:rsidRDefault="003648A5">
      <w:pPr>
        <w:spacing w:line="164" w:lineRule="exact"/>
        <w:ind w:left="544"/>
        <w:rPr>
          <w:sz w:val="16"/>
        </w:rPr>
      </w:pPr>
      <w:r>
        <w:rPr>
          <w:color w:val="009900"/>
          <w:sz w:val="16"/>
        </w:rPr>
        <w:t xml:space="preserve">/ /e f </w:t>
      </w:r>
      <w:proofErr w:type="spellStart"/>
      <w:r>
        <w:rPr>
          <w:color w:val="009900"/>
          <w:sz w:val="16"/>
        </w:rPr>
        <w:t>f</w:t>
      </w:r>
      <w:proofErr w:type="spellEnd"/>
      <w:r>
        <w:rPr>
          <w:color w:val="009900"/>
          <w:sz w:val="16"/>
        </w:rPr>
        <w:t xml:space="preserve"> e c t </w:t>
      </w:r>
      <w:commentRangeStart w:id="93"/>
      <w:r>
        <w:rPr>
          <w:color w:val="009900"/>
          <w:sz w:val="16"/>
        </w:rPr>
        <w:t>2body</w:t>
      </w:r>
      <w:commentRangeEnd w:id="93"/>
      <w:r w:rsidR="00F11EA6">
        <w:rPr>
          <w:rStyle w:val="CommentReference"/>
        </w:rPr>
        <w:commentReference w:id="93"/>
      </w:r>
    </w:p>
    <w:p w14:paraId="0456AEBD" w14:textId="77777777" w:rsidR="0009741E" w:rsidRDefault="003648A5">
      <w:pPr>
        <w:pStyle w:val="ListParagraph"/>
        <w:numPr>
          <w:ilvl w:val="0"/>
          <w:numId w:val="9"/>
        </w:numPr>
        <w:tabs>
          <w:tab w:val="left" w:pos="1399"/>
        </w:tabs>
        <w:spacing w:before="51"/>
        <w:ind w:left="1399" w:hanging="390"/>
        <w:jc w:val="left"/>
        <w:rPr>
          <w:sz w:val="16"/>
        </w:rPr>
      </w:pPr>
      <w:r>
        <w:rPr>
          <w:spacing w:val="9"/>
          <w:w w:val="99"/>
          <w:sz w:val="20"/>
        </w:rPr>
        <w:br w:type="column"/>
      </w:r>
      <w:r>
        <w:rPr>
          <w:spacing w:val="6"/>
          <w:sz w:val="20"/>
        </w:rPr>
        <w:lastRenderedPageBreak/>
        <w:t>P</w:t>
      </w:r>
      <w:r>
        <w:rPr>
          <w:spacing w:val="6"/>
          <w:sz w:val="16"/>
        </w:rPr>
        <w:t>ROCESS FOR</w:t>
      </w:r>
      <w:r>
        <w:rPr>
          <w:spacing w:val="40"/>
          <w:sz w:val="16"/>
        </w:rPr>
        <w:t xml:space="preserve"> </w:t>
      </w:r>
      <w:r>
        <w:rPr>
          <w:spacing w:val="6"/>
          <w:sz w:val="16"/>
        </w:rPr>
        <w:t>SYNCHRONIZATION</w:t>
      </w:r>
    </w:p>
    <w:p w14:paraId="0C7A3180" w14:textId="77777777" w:rsidR="0009741E" w:rsidRDefault="0009741E">
      <w:pPr>
        <w:pStyle w:val="BodyText"/>
        <w:spacing w:before="11"/>
        <w:rPr>
          <w:sz w:val="18"/>
        </w:rPr>
      </w:pPr>
    </w:p>
    <w:p w14:paraId="46C9AEC0" w14:textId="3AB8FAF6" w:rsidR="0009741E" w:rsidRDefault="003648A5">
      <w:pPr>
        <w:pStyle w:val="BodyText"/>
        <w:spacing w:line="249" w:lineRule="auto"/>
        <w:ind w:left="119" w:right="117" w:firstLine="199"/>
        <w:jc w:val="both"/>
      </w:pPr>
      <w:r>
        <w:t xml:space="preserve">This section </w:t>
      </w:r>
      <w:del w:id="94" w:author="Microsoft Office User" w:date="2016-09-28T09:21:00Z">
        <w:r w:rsidDel="00F11EA6">
          <w:delText xml:space="preserve"> </w:delText>
        </w:r>
      </w:del>
      <w:r>
        <w:t xml:space="preserve">describes  </w:t>
      </w:r>
      <w:r>
        <w:rPr>
          <w:spacing w:val="-4"/>
        </w:rPr>
        <w:t xml:space="preserve">RAOES’s  </w:t>
      </w:r>
      <w:r>
        <w:t xml:space="preserve">process  to  synchronize  a model with USMs and front-end code in case that these artifacts concurrently evolve. </w:t>
      </w:r>
      <w:r>
        <w:rPr>
          <w:spacing w:val="-8"/>
        </w:rPr>
        <w:t xml:space="preserve">We </w:t>
      </w:r>
      <w:r>
        <w:t>assume that a used</w:t>
      </w:r>
      <w:r>
        <w:rPr>
          <w:spacing w:val="-18"/>
        </w:rPr>
        <w:t xml:space="preserve"> </w:t>
      </w:r>
      <w:r>
        <w:t>integrated development environment (IDE) offers the use-cases defined in Section II-B. The process allows concurrent modifications made to the model and front-end code so that both can be  used for the full implementation of a</w:t>
      </w:r>
      <w:ins w:id="95" w:author="Microsoft Office User" w:date="2016-09-28T09:22:00Z">
        <w:r w:rsidR="00F11EA6">
          <w:rPr>
            <w:spacing w:val="21"/>
          </w:rPr>
          <w:t xml:space="preserve"> </w:t>
        </w:r>
      </w:ins>
      <w:del w:id="96" w:author="Microsoft Office User" w:date="2016-09-28T09:22:00Z">
        <w:r w:rsidDel="00F11EA6">
          <w:delText xml:space="preserve">  </w:delText>
        </w:r>
        <w:r w:rsidDel="00F11EA6">
          <w:rPr>
            <w:spacing w:val="21"/>
          </w:rPr>
          <w:delText xml:space="preserve"> </w:delText>
        </w:r>
      </w:del>
      <w:r>
        <w:t>system.</w:t>
      </w:r>
    </w:p>
    <w:p w14:paraId="4241DEE1" w14:textId="77777777" w:rsidR="0009741E" w:rsidRDefault="003648A5">
      <w:pPr>
        <w:pStyle w:val="BodyText"/>
        <w:spacing w:before="24" w:line="249" w:lineRule="auto"/>
        <w:ind w:left="119" w:right="117" w:firstLine="199"/>
        <w:jc w:val="both"/>
      </w:pPr>
      <w:r>
        <w:t xml:space="preserve">We propose two synchronization strategies. The rationale behind our strategies is to represent one artifact (model/code) in the language of its corresponding other artifact (code/- model). For this, we define a concept of </w:t>
      </w:r>
      <w:r>
        <w:rPr>
          <w:i/>
        </w:rPr>
        <w:t>synchronization artifact</w:t>
      </w:r>
      <w:r>
        <w:t>:</w:t>
      </w:r>
    </w:p>
    <w:p w14:paraId="7410437D" w14:textId="77777777" w:rsidR="0009741E" w:rsidRDefault="003648A5">
      <w:pPr>
        <w:pStyle w:val="BodyText"/>
        <w:spacing w:before="144" w:line="249" w:lineRule="auto"/>
        <w:ind w:left="119" w:right="117"/>
        <w:jc w:val="both"/>
      </w:pPr>
      <w:r>
        <w:rPr>
          <w:b/>
          <w:w w:val="105"/>
        </w:rPr>
        <w:t xml:space="preserve">Definition VI.1 </w:t>
      </w:r>
      <w:r>
        <w:rPr>
          <w:w w:val="105"/>
        </w:rPr>
        <w:t>(Synchronization artifact)</w:t>
      </w:r>
      <w:r>
        <w:rPr>
          <w:b/>
          <w:w w:val="105"/>
        </w:rPr>
        <w:t xml:space="preserve">. </w:t>
      </w:r>
      <w:r>
        <w:rPr>
          <w:w w:val="105"/>
        </w:rPr>
        <w:t>An artifact used to</w:t>
      </w:r>
      <w:r>
        <w:rPr>
          <w:spacing w:val="-10"/>
          <w:w w:val="105"/>
        </w:rPr>
        <w:t xml:space="preserve"> </w:t>
      </w:r>
      <w:r>
        <w:rPr>
          <w:w w:val="105"/>
        </w:rPr>
        <w:t>synchronize</w:t>
      </w:r>
      <w:r>
        <w:rPr>
          <w:spacing w:val="-10"/>
          <w:w w:val="105"/>
        </w:rPr>
        <w:t xml:space="preserve"> </w:t>
      </w:r>
      <w:r>
        <w:rPr>
          <w:w w:val="105"/>
        </w:rPr>
        <w:t>a</w:t>
      </w:r>
      <w:r>
        <w:rPr>
          <w:spacing w:val="-10"/>
          <w:w w:val="105"/>
        </w:rPr>
        <w:t xml:space="preserve"> </w:t>
      </w:r>
      <w:r>
        <w:rPr>
          <w:w w:val="105"/>
        </w:rPr>
        <w:t>model</w:t>
      </w:r>
      <w:r>
        <w:rPr>
          <w:spacing w:val="-10"/>
          <w:w w:val="105"/>
        </w:rPr>
        <w:t xml:space="preserve"> </w:t>
      </w:r>
      <w:r>
        <w:rPr>
          <w:w w:val="105"/>
        </w:rPr>
        <w:t>and</w:t>
      </w:r>
      <w:r>
        <w:rPr>
          <w:spacing w:val="-10"/>
          <w:w w:val="105"/>
        </w:rPr>
        <w:t xml:space="preserve"> </w:t>
      </w:r>
      <w:r>
        <w:rPr>
          <w:w w:val="105"/>
        </w:rPr>
        <w:t>its</w:t>
      </w:r>
      <w:r>
        <w:rPr>
          <w:spacing w:val="-10"/>
          <w:w w:val="105"/>
        </w:rPr>
        <w:t xml:space="preserve"> </w:t>
      </w:r>
      <w:r>
        <w:rPr>
          <w:w w:val="105"/>
        </w:rPr>
        <w:t>corresponding</w:t>
      </w:r>
      <w:r>
        <w:rPr>
          <w:spacing w:val="-10"/>
          <w:w w:val="105"/>
        </w:rPr>
        <w:t xml:space="preserve"> </w:t>
      </w:r>
      <w:r>
        <w:rPr>
          <w:w w:val="105"/>
        </w:rPr>
        <w:t>front-end</w:t>
      </w:r>
      <w:r>
        <w:rPr>
          <w:spacing w:val="-10"/>
          <w:w w:val="105"/>
        </w:rPr>
        <w:t xml:space="preserve"> </w:t>
      </w:r>
      <w:r>
        <w:rPr>
          <w:w w:val="105"/>
        </w:rPr>
        <w:t xml:space="preserve">code is called a synchronization artifact. It is an image of one of the artifacts, either the model or the front-end code. In this context, an image </w:t>
      </w:r>
      <w:r>
        <w:rPr>
          <w:rFonts w:ascii="Arial"/>
          <w:i/>
          <w:w w:val="130"/>
        </w:rPr>
        <w:t xml:space="preserve">I </w:t>
      </w:r>
      <w:r>
        <w:rPr>
          <w:w w:val="105"/>
        </w:rPr>
        <w:t xml:space="preserve">of an artifact </w:t>
      </w:r>
      <w:r>
        <w:rPr>
          <w:rFonts w:ascii="Arial"/>
          <w:i/>
          <w:w w:val="105"/>
        </w:rPr>
        <w:t xml:space="preserve">A </w:t>
      </w:r>
      <w:r>
        <w:rPr>
          <w:w w:val="105"/>
        </w:rPr>
        <w:t xml:space="preserve">is a copy of </w:t>
      </w:r>
      <w:r>
        <w:rPr>
          <w:rFonts w:ascii="Arial"/>
          <w:i/>
          <w:w w:val="105"/>
        </w:rPr>
        <w:t xml:space="preserve">A </w:t>
      </w:r>
      <w:r>
        <w:rPr>
          <w:w w:val="105"/>
        </w:rPr>
        <w:t xml:space="preserve">obtained by transforming </w:t>
      </w:r>
      <w:r>
        <w:rPr>
          <w:rFonts w:ascii="Arial"/>
          <w:i/>
          <w:w w:val="105"/>
        </w:rPr>
        <w:t xml:space="preserve">A </w:t>
      </w:r>
      <w:r>
        <w:rPr>
          <w:w w:val="105"/>
        </w:rPr>
        <w:t xml:space="preserve">to </w:t>
      </w:r>
      <w:r>
        <w:rPr>
          <w:rFonts w:ascii="Arial"/>
          <w:i/>
          <w:spacing w:val="7"/>
          <w:w w:val="105"/>
        </w:rPr>
        <w:t>I</w:t>
      </w:r>
      <w:r>
        <w:rPr>
          <w:spacing w:val="7"/>
          <w:w w:val="105"/>
        </w:rPr>
        <w:t xml:space="preserve">. </w:t>
      </w:r>
      <w:proofErr w:type="gramStart"/>
      <w:r>
        <w:rPr>
          <w:rFonts w:ascii="Arial"/>
          <w:i/>
          <w:w w:val="105"/>
        </w:rPr>
        <w:t>A</w:t>
      </w:r>
      <w:proofErr w:type="gramEnd"/>
      <w:r>
        <w:rPr>
          <w:rFonts w:ascii="Arial"/>
          <w:i/>
          <w:w w:val="105"/>
        </w:rPr>
        <w:t xml:space="preserve"> </w:t>
      </w:r>
      <w:r>
        <w:rPr>
          <w:w w:val="105"/>
        </w:rPr>
        <w:t xml:space="preserve">and </w:t>
      </w:r>
      <w:r>
        <w:rPr>
          <w:rFonts w:ascii="Arial"/>
          <w:i/>
          <w:w w:val="130"/>
        </w:rPr>
        <w:t xml:space="preserve">I </w:t>
      </w:r>
      <w:r>
        <w:rPr>
          <w:w w:val="105"/>
        </w:rPr>
        <w:t>are semantically equivalent but</w:t>
      </w:r>
      <w:r>
        <w:rPr>
          <w:spacing w:val="-19"/>
          <w:w w:val="105"/>
        </w:rPr>
        <w:t xml:space="preserve"> </w:t>
      </w:r>
      <w:r>
        <w:rPr>
          <w:w w:val="105"/>
        </w:rPr>
        <w:t>are</w:t>
      </w:r>
      <w:r>
        <w:rPr>
          <w:spacing w:val="-19"/>
          <w:w w:val="105"/>
        </w:rPr>
        <w:t xml:space="preserve"> </w:t>
      </w:r>
      <w:r>
        <w:rPr>
          <w:w w:val="105"/>
        </w:rPr>
        <w:t>specified</w:t>
      </w:r>
      <w:r>
        <w:rPr>
          <w:spacing w:val="-19"/>
          <w:w w:val="105"/>
        </w:rPr>
        <w:t xml:space="preserve"> </w:t>
      </w:r>
      <w:r>
        <w:rPr>
          <w:w w:val="105"/>
        </w:rPr>
        <w:t>in</w:t>
      </w:r>
      <w:r>
        <w:rPr>
          <w:spacing w:val="-19"/>
          <w:w w:val="105"/>
        </w:rPr>
        <w:t xml:space="preserve"> </w:t>
      </w:r>
      <w:r>
        <w:rPr>
          <w:w w:val="105"/>
        </w:rPr>
        <w:t>different</w:t>
      </w:r>
      <w:r>
        <w:rPr>
          <w:spacing w:val="-19"/>
          <w:w w:val="105"/>
        </w:rPr>
        <w:t xml:space="preserve"> </w:t>
      </w:r>
      <w:r>
        <w:rPr>
          <w:w w:val="105"/>
        </w:rPr>
        <w:t>languages.</w:t>
      </w:r>
    </w:p>
    <w:p w14:paraId="2EFA05E0" w14:textId="77777777" w:rsidR="0009741E" w:rsidRDefault="003648A5">
      <w:pPr>
        <w:pStyle w:val="BodyText"/>
        <w:spacing w:before="144" w:line="249" w:lineRule="auto"/>
        <w:ind w:left="119" w:right="117" w:firstLine="199"/>
        <w:jc w:val="both"/>
      </w:pPr>
      <w:r>
        <w:t>For example, a synchronization artifact (SA) can be code that was generated from the edited model in batch mode. In that case, it is code that represents an image of the edited model (being image requires that the model is able to be reconstructed from the code).</w:t>
      </w:r>
    </w:p>
    <w:p w14:paraId="48C038C4" w14:textId="77777777" w:rsidR="0009741E" w:rsidRDefault="003648A5">
      <w:pPr>
        <w:pStyle w:val="BodyText"/>
        <w:spacing w:before="24" w:line="249" w:lineRule="auto"/>
        <w:ind w:left="119" w:right="117" w:firstLine="199"/>
        <w:jc w:val="both"/>
      </w:pPr>
      <w:r>
        <w:t xml:space="preserve">Using the concept of SA, two strategies are proposed: one  in which the  SA  is  code,  and  the  other  in  which  the  SA is a model. The developer </w:t>
      </w:r>
      <w:proofErr w:type="gramStart"/>
      <w:r>
        <w:t>can  choose</w:t>
      </w:r>
      <w:proofErr w:type="gramEnd"/>
      <w:r>
        <w:t xml:space="preserve">  to  either  use  these two use-cases of the IDE. The choice may be determined by preferred development practices or the availability of suitable tools (e.g. the programmer may prefer to synchronize two artifacts, both represented in the same programming language, since he prefers to work exclusively with  </w:t>
      </w:r>
      <w:r>
        <w:rPr>
          <w:spacing w:val="7"/>
        </w:rPr>
        <w:t xml:space="preserve"> </w:t>
      </w:r>
      <w:r>
        <w:t>code).</w:t>
      </w:r>
    </w:p>
    <w:p w14:paraId="114EA19B" w14:textId="77777777" w:rsidR="0009741E" w:rsidRDefault="003648A5">
      <w:pPr>
        <w:pStyle w:val="BodyText"/>
        <w:spacing w:before="24" w:line="249" w:lineRule="auto"/>
        <w:ind w:left="119" w:right="117" w:firstLine="199"/>
        <w:jc w:val="both"/>
      </w:pPr>
      <w:r>
        <w:t>Figure 6 shows the first synchronization strategy based on using front-end code as the SA. The general steps of the process shown in Figure 6 are described as   follows:</w:t>
      </w:r>
    </w:p>
    <w:p w14:paraId="109A6817" w14:textId="77777777" w:rsidR="0009741E" w:rsidRDefault="003648A5">
      <w:pPr>
        <w:spacing w:before="69" w:line="182" w:lineRule="exact"/>
        <w:ind w:left="318" w:right="260"/>
        <w:rPr>
          <w:sz w:val="16"/>
        </w:rPr>
      </w:pPr>
      <w:r>
        <w:rPr>
          <w:sz w:val="16"/>
        </w:rPr>
        <w:t>Step 1Both the model and code may be edited   concurrently.</w:t>
      </w:r>
    </w:p>
    <w:p w14:paraId="0E97F75A" w14:textId="77777777" w:rsidR="0009741E" w:rsidRDefault="003648A5">
      <w:pPr>
        <w:spacing w:before="3" w:line="180" w:lineRule="exact"/>
        <w:ind w:left="880" w:right="260" w:hanging="563"/>
        <w:rPr>
          <w:sz w:val="16"/>
        </w:rPr>
      </w:pPr>
      <w:r>
        <w:rPr>
          <w:sz w:val="16"/>
        </w:rPr>
        <w:t>Step 2First we create a SA from the edited model by generating front-    end code in batch mode. This SA is code and it is an image of    the edited</w:t>
      </w:r>
      <w:r>
        <w:rPr>
          <w:spacing w:val="26"/>
          <w:sz w:val="16"/>
        </w:rPr>
        <w:t xml:space="preserve"> </w:t>
      </w:r>
      <w:r>
        <w:rPr>
          <w:sz w:val="16"/>
        </w:rPr>
        <w:t>model.</w:t>
      </w:r>
    </w:p>
    <w:p w14:paraId="76F8E5A0" w14:textId="77777777" w:rsidR="0009741E" w:rsidRDefault="003648A5">
      <w:pPr>
        <w:spacing w:line="180" w:lineRule="exact"/>
        <w:ind w:left="880" w:right="66" w:hanging="563"/>
        <w:rPr>
          <w:sz w:val="16"/>
        </w:rPr>
      </w:pPr>
      <w:r>
        <w:rPr>
          <w:sz w:val="16"/>
        </w:rPr>
        <w:t xml:space="preserve">Step 3The SA is synchronized with the edited code. Since the SA is code itself, this step is done with the </w:t>
      </w:r>
      <w:r>
        <w:rPr>
          <w:rFonts w:ascii="Courier New"/>
          <w:sz w:val="16"/>
        </w:rPr>
        <w:t xml:space="preserve">Synchronize Code </w:t>
      </w:r>
      <w:r>
        <w:rPr>
          <w:sz w:val="16"/>
        </w:rPr>
        <w:t>use-case of the IDE.</w:t>
      </w:r>
    </w:p>
    <w:p w14:paraId="458E123A" w14:textId="77777777" w:rsidR="0009741E" w:rsidRDefault="003648A5">
      <w:pPr>
        <w:spacing w:line="180" w:lineRule="exact"/>
        <w:ind w:left="880" w:right="260" w:hanging="563"/>
        <w:rPr>
          <w:sz w:val="16"/>
        </w:rPr>
      </w:pPr>
      <w:r>
        <w:rPr>
          <w:sz w:val="16"/>
        </w:rPr>
        <w:t xml:space="preserve">Step 4Once SA and edited code are synchronized, the former is reversed incrementally to update the </w:t>
      </w:r>
      <w:proofErr w:type="gramStart"/>
      <w:r>
        <w:rPr>
          <w:sz w:val="16"/>
        </w:rPr>
        <w:t>edited  model</w:t>
      </w:r>
      <w:proofErr w:type="gramEnd"/>
      <w:r>
        <w:rPr>
          <w:sz w:val="16"/>
        </w:rPr>
        <w:t>.</w:t>
      </w:r>
    </w:p>
    <w:p w14:paraId="765E1282" w14:textId="77777777" w:rsidR="0009741E" w:rsidRDefault="003648A5">
      <w:pPr>
        <w:pStyle w:val="BodyText"/>
        <w:spacing w:before="107" w:line="249" w:lineRule="auto"/>
        <w:ind w:left="119" w:right="117" w:firstLine="199"/>
        <w:jc w:val="both"/>
      </w:pPr>
      <w:r>
        <w:t xml:space="preserve">The second strategy, based on using model as the SA, is   the opposite of the first strategy. In the second strategy, </w:t>
      </w:r>
      <w:proofErr w:type="gramStart"/>
      <w:r>
        <w:t>the  SA</w:t>
      </w:r>
      <w:proofErr w:type="gramEnd"/>
      <w:r>
        <w:t xml:space="preserve"> is obtained by reversing the edited code in batch mode. Afterwards the SA is synchronized with the edited model. Finally, we generate code incrementally from the SA to</w:t>
      </w:r>
      <w:r>
        <w:rPr>
          <w:spacing w:val="-12"/>
        </w:rPr>
        <w:t xml:space="preserve"> </w:t>
      </w:r>
      <w:r>
        <w:t>update the edited</w:t>
      </w:r>
      <w:r>
        <w:rPr>
          <w:spacing w:val="33"/>
        </w:rPr>
        <w:t xml:space="preserve"> </w:t>
      </w:r>
      <w:r>
        <w:t>code.</w:t>
      </w:r>
    </w:p>
    <w:p w14:paraId="11F90475" w14:textId="77777777" w:rsidR="0009741E" w:rsidRDefault="003648A5">
      <w:pPr>
        <w:pStyle w:val="BodyText"/>
        <w:spacing w:before="14" w:line="240" w:lineRule="atLeast"/>
        <w:ind w:left="119" w:right="117" w:firstLine="199"/>
        <w:jc w:val="both"/>
      </w:pPr>
      <w:r>
        <w:t>The actors may even use both strategies, successively, as a kind of hybrid strategy. This may be useful when developers want to synchronize parts of the system using one strategy,</w:t>
      </w:r>
    </w:p>
    <w:p w14:paraId="192CC077" w14:textId="77777777" w:rsidR="0009741E" w:rsidRDefault="0009741E">
      <w:pPr>
        <w:spacing w:line="240" w:lineRule="atLeast"/>
        <w:jc w:val="both"/>
        <w:sectPr w:rsidR="0009741E">
          <w:pgSz w:w="12240" w:h="15840"/>
          <w:pgMar w:top="940" w:right="860" w:bottom="280" w:left="860" w:header="720" w:footer="720" w:gutter="0"/>
          <w:cols w:num="2" w:space="720" w:equalWidth="0">
            <w:col w:w="5141" w:space="119"/>
            <w:col w:w="5260"/>
          </w:cols>
        </w:sectPr>
      </w:pPr>
    </w:p>
    <w:p w14:paraId="64E06567" w14:textId="77777777" w:rsidR="0009741E" w:rsidRDefault="003648A5">
      <w:pPr>
        <w:spacing w:line="38" w:lineRule="exact"/>
        <w:ind w:left="169"/>
        <w:rPr>
          <w:sz w:val="16"/>
        </w:rPr>
      </w:pPr>
      <w:r>
        <w:rPr>
          <w:color w:val="7F7F7F"/>
          <w:sz w:val="10"/>
        </w:rPr>
        <w:lastRenderedPageBreak/>
        <w:t xml:space="preserve">9    </w:t>
      </w:r>
      <w:r>
        <w:rPr>
          <w:sz w:val="16"/>
        </w:rPr>
        <w:t>}</w:t>
      </w:r>
    </w:p>
    <w:p w14:paraId="0F9F07E6" w14:textId="77777777" w:rsidR="0009741E" w:rsidRDefault="003648A5">
      <w:pPr>
        <w:pStyle w:val="BodyText"/>
        <w:spacing w:line="201" w:lineRule="exact"/>
        <w:ind w:left="5379"/>
      </w:pPr>
      <w:r>
        <w:t xml:space="preserve">and other parts using the </w:t>
      </w:r>
      <w:proofErr w:type="gramStart"/>
      <w:r>
        <w:t>other  strategy</w:t>
      </w:r>
      <w:proofErr w:type="gramEnd"/>
      <w:r>
        <w:t>.</w:t>
      </w:r>
    </w:p>
    <w:p w14:paraId="62FEB01C" w14:textId="77777777" w:rsidR="0009741E" w:rsidRDefault="0009741E">
      <w:pPr>
        <w:spacing w:line="201" w:lineRule="exact"/>
        <w:sectPr w:rsidR="0009741E">
          <w:type w:val="continuous"/>
          <w:pgSz w:w="12240" w:h="15840"/>
          <w:pgMar w:top="980" w:right="860" w:bottom="280" w:left="860" w:header="720" w:footer="720" w:gutter="0"/>
          <w:cols w:space="720"/>
        </w:sectPr>
      </w:pPr>
    </w:p>
    <w:p w14:paraId="5FB70CCB" w14:textId="77777777" w:rsidR="0009741E" w:rsidRDefault="0009741E">
      <w:pPr>
        <w:pStyle w:val="BodyText"/>
        <w:spacing w:before="5"/>
        <w:rPr>
          <w:sz w:val="7"/>
        </w:rPr>
      </w:pPr>
    </w:p>
    <w:p w14:paraId="0C72B3CC" w14:textId="77777777" w:rsidR="0009741E" w:rsidRDefault="00F611EB">
      <w:pPr>
        <w:pStyle w:val="BodyText"/>
        <w:ind w:left="139" w:right="-14"/>
      </w:pPr>
      <w:r>
        <w:pict w14:anchorId="00BA7701">
          <v:group id="_x0000_s2524" style="width:249.5pt;height:159.65pt;mso-position-horizontal-relative:char;mso-position-vertical-relative:line" coordsize="4990,3193">
            <v:line id="_x0000_s2905" style="position:absolute" from="270,268" to="270,367" strokeweight=".1195mm"/>
            <v:line id="_x0000_s2904" style="position:absolute" from="270,367" to="208,422" strokeweight=".1195mm"/>
            <v:line id="_x0000_s2903" style="position:absolute" from="208,422" to="36,422" strokeweight=".1195mm"/>
            <v:line id="_x0000_s2902" style="position:absolute" from="2398,401" to="2602,401" strokecolor="#b8b8b8" strokeweight="2.293mm"/>
            <v:line id="_x0000_s2901" style="position:absolute" from="2398,1165" to="2602,1165" strokecolor="#b8b8b8" strokeweight="2.293mm"/>
            <v:line id="_x0000_s2900" style="position:absolute" from="2533,777" to="2602,777" strokecolor="#b8b8b8" strokeweight="2.293mm"/>
            <v:line id="_x0000_s2899" style="position:absolute" from="2398,777" to="2449,777" strokecolor="#b8b8b8" strokeweight="2.293mm"/>
            <v:rect id="_x0000_s2898" style="position:absolute;left:29;top:262;width:2508;height:887" filled="f" strokeweight=".1195mm"/>
            <v:rect id="_x0000_s2897" style="position:absolute;left:1015;top:3;width:610;height:179" filled="f" strokeweight=".1195mm"/>
            <v:line id="_x0000_s2896" style="position:absolute" from="1323,194" to="1323,231" strokeweight=".1195mm"/>
            <v:line id="_x0000_s2895" style="position:absolute" from="1323,256" to="1323,293" strokeweight=".1195mm"/>
            <v:line id="_x0000_s2894" style="position:absolute" from="1323,318" to="1323,355" strokeweight=".1195mm"/>
            <v:line id="_x0000_s2893" style="position:absolute" from="1323,564" to="1323,601" strokeweight=".1195mm"/>
            <v:line id="_x0000_s2892" style="position:absolute" from="1323,626" to="1323,663" strokeweight=".1195mm"/>
            <v:line id="_x0000_s2891" style="position:absolute" from="1323,687" to="1323,724" strokeweight=".1195mm"/>
            <v:line id="_x0000_s2890" style="position:absolute" from="1323,749" to="1323,786" strokeweight=".1195mm"/>
            <v:line id="_x0000_s2889" style="position:absolute" from="1323,811" to="1323,848" strokeweight=".1195mm"/>
            <v:line id="_x0000_s2888" style="position:absolute" from="1323,872" to="1323,909" strokeweight=".1195mm"/>
            <v:line id="_x0000_s2887" style="position:absolute" from="1323,934" to="1323,971" strokeweight=".1195mm"/>
            <v:line id="_x0000_s2886" style="position:absolute" from="1323,995" to="1323,1032" strokeweight=".1195mm"/>
            <v:line id="_x0000_s2885" style="position:absolute" from="1323,1057" to="1323,1094" strokeweight=".1195mm"/>
            <v:line id="_x0000_s2884" style="position:absolute" from="1323,1119" to="1323,1156" strokeweight=".1195mm"/>
            <v:line id="_x0000_s2883" style="position:absolute" from="1323,1180" to="1323,1217" strokeweight=".1195mm"/>
            <v:line id="_x0000_s2882" style="position:absolute" from="1323,1242" to="1323,1279" strokeweight=".1195mm"/>
            <v:line id="_x0000_s2881" style="position:absolute" from="1323,1303" to="1323,1340" strokeweight=".1195mm"/>
            <v:line id="_x0000_s2880" style="position:absolute" from="1323,1365" to="1323,1402" strokeweight=".1195mm"/>
            <v:rect id="_x0000_s2879" style="position:absolute;left:1274;top:379;width:92;height:179" filled="f" strokeweight=".1195mm"/>
            <v:line id="_x0000_s2878" style="position:absolute" from="1323,2782" to="1323,2819" strokeweight=".1195mm"/>
            <v:line id="_x0000_s2877" style="position:absolute" from="1323,2844" to="1323,2881" strokeweight=".1195mm"/>
            <v:line id="_x0000_s2876" style="position:absolute" from="1323,2905" to="1323,2942" strokeweight=".1195mm"/>
            <v:line id="_x0000_s2875" style="position:absolute" from="1323,2967" to="1323,3004" strokeweight=".1195mm"/>
            <v:line id="_x0000_s2874" style="position:absolute" from="1323,3029" to="1323,3066" strokeweight=".1195mm"/>
            <v:line id="_x0000_s2873" style="position:absolute" from="1323,3090" to="1323,3127" strokeweight=".1195mm"/>
            <v:line id="_x0000_s2872" style="position:absolute" from="1323,3152" to="1323,3189" strokeweight=".1195mm"/>
            <v:line id="_x0000_s2871" style="position:absolute" from="1323,1377" to="1323,2788" strokecolor="white" strokeweight="62600emu"/>
            <v:rect id="_x0000_s2870" style="position:absolute;left:1274;top:1377;width:92;height:1405" filled="f" strokeweight=".1195mm"/>
            <v:rect id="_x0000_s2869" style="position:absolute;left:1989;top:3;width:610;height:179" filled="f" strokeweight=".1195mm"/>
            <v:line id="_x0000_s2868" style="position:absolute" from="2297,194" to="2297,231" strokeweight=".1195mm"/>
            <v:line id="_x0000_s2867" style="position:absolute" from="2297,256" to="2297,293" strokeweight=".1195mm"/>
            <v:line id="_x0000_s2866" style="position:absolute" from="2297,318" to="2297,355" strokeweight=".1195mm"/>
            <v:line id="_x0000_s2865" style="position:absolute" from="2297,564" to="2297,601" strokeweight=".1195mm"/>
            <v:line id="_x0000_s2864" style="position:absolute" from="2297,626" to="2297,663" strokeweight=".1195mm"/>
            <v:line id="_x0000_s2863" style="position:absolute" from="2297,687" to="2297,724" strokeweight=".1195mm"/>
            <v:line id="_x0000_s2862" style="position:absolute" from="2297,749" to="2297,786" strokeweight=".1195mm"/>
            <v:line id="_x0000_s2861" style="position:absolute" from="2297,995" to="2297,1032" strokeweight=".1195mm"/>
            <v:line id="_x0000_s2860" style="position:absolute" from="2297,1057" to="2297,1094" strokeweight=".1195mm"/>
            <v:line id="_x0000_s2859" style="position:absolute" from="2297,1119" to="2297,1156" strokeweight=".1195mm"/>
            <v:line id="_x0000_s2858" style="position:absolute" from="2297,1180" to="2297,1217" strokeweight=".1195mm"/>
            <v:line id="_x0000_s2857" style="position:absolute" from="2297,1242" to="2297,1279" strokeweight=".1195mm"/>
            <v:line id="_x0000_s2856" style="position:absolute" from="2297,1303" to="2297,1340" strokeweight=".1195mm"/>
            <v:line id="_x0000_s2855" style="position:absolute" from="2297,1365" to="2297,1402" strokeweight=".1195mm"/>
            <v:line id="_x0000_s2854" style="position:absolute" from="2297,1550" to="2297,1587" strokeweight=".1195mm"/>
            <v:line id="_x0000_s2853" style="position:absolute" from="2297,1612" to="2297,1648" strokeweight=".1195mm"/>
            <v:line id="_x0000_s2852" style="position:absolute" from="2297,1673" to="2297,1710" strokeweight=".1195mm"/>
            <v:line id="_x0000_s2851" style="position:absolute" from="2297,2351" to="2297,2388" strokeweight=".1195mm"/>
            <v:line id="_x0000_s2850" style="position:absolute" from="2297,2412" to="2297,2449" strokeweight=".1195mm"/>
            <v:line id="_x0000_s2849" style="position:absolute" from="2297,2474" to="2297,2511" strokeweight=".1195mm"/>
            <v:line id="_x0000_s2848" style="position:absolute" from="2297,2782" to="2297,2819" strokeweight=".1195mm"/>
            <v:line id="_x0000_s2847" style="position:absolute" from="2297,2844" to="2297,2881" strokeweight=".1195mm"/>
            <v:line id="_x0000_s2846" style="position:absolute" from="2297,2905" to="2297,2942" strokeweight=".1195mm"/>
            <v:line id="_x0000_s2845" style="position:absolute" from="2297,2967" to="2297,3004" strokeweight=".1195mm"/>
            <v:line id="_x0000_s2844" style="position:absolute" from="2297,3029" to="2297,3066" strokeweight=".1195mm"/>
            <v:line id="_x0000_s2843" style="position:absolute" from="2297,3090" to="2297,3127" strokeweight=".1195mm"/>
            <v:line id="_x0000_s2842" style="position:absolute" from="2297,3152" to="2297,3189" strokeweight=".1195mm"/>
            <v:rect id="_x0000_s2841" style="position:absolute;left:2247;top:379;width:92;height:185" filled="f" strokeweight=".1195mm"/>
            <v:rect id="_x0000_s2840" style="position:absolute;left:2247;top:798;width:92;height:173" filled="f" strokeweight=".1195mm"/>
            <v:line id="_x0000_s2839" style="position:absolute" from="2297,1377" to="2297,1575" strokecolor="white" strokeweight="62600emu"/>
            <v:rect id="_x0000_s2838" style="position:absolute;left:2247;top:1377;width:92;height:191" filled="f" strokeweight=".1195mm"/>
            <v:rect id="_x0000_s2837" style="position:absolute;left:2247;top:1704;width:92;height:628" filled="f" strokeweight=".1195mm"/>
            <v:line id="_x0000_s2836" style="position:absolute" from="2297,2486" to="2297,2794" strokecolor="white" strokeweight="62600emu"/>
            <v:rect id="_x0000_s2835" style="position:absolute;left:2247;top:2486;width:92;height:302" filled="f" strokeweight=".1195mm"/>
            <v:rect id="_x0000_s2834" style="position:absolute;left:48;top:3;width:610;height:179" filled="f" strokeweight=".1195mm"/>
            <v:line id="_x0000_s2833" style="position:absolute" from="356,194" to="356,231" strokeweight=".1195mm"/>
            <v:line id="_x0000_s2832" style="position:absolute" from="356,256" to="356,293" strokeweight=".1195mm"/>
            <v:line id="_x0000_s2831" style="position:absolute" from="356,318" to="356,355" strokeweight=".1195mm"/>
            <v:line id="_x0000_s2830" style="position:absolute" from="356,379" to="356,416" strokeweight=".1195mm"/>
            <v:line id="_x0000_s2829" style="position:absolute" from="356,441" to="356,478" strokeweight=".1195mm"/>
            <v:line id="_x0000_s2828" style="position:absolute" from="356,503" to="356,540" strokeweight=".1195mm"/>
            <v:line id="_x0000_s2827" style="position:absolute" from="356,564" to="356,601" strokeweight=".1195mm"/>
            <v:line id="_x0000_s2826" style="position:absolute" from="356,626" to="356,663" strokeweight=".1195mm"/>
            <v:line id="_x0000_s2825" style="position:absolute" from="356,687" to="356,724" strokeweight=".1195mm"/>
            <v:line id="_x0000_s2824" style="position:absolute" from="356,749" to="356,786" strokeweight=".1195mm"/>
            <v:line id="_x0000_s2823" style="position:absolute" from="307,952" to="353,952" strokeweight=".1195mm"/>
            <v:line id="_x0000_s2822" style="position:absolute" from="356,995" to="356,1032" strokeweight=".1195mm"/>
            <v:line id="_x0000_s2821" style="position:absolute" from="356,1057" to="356,1094" strokeweight=".1195mm"/>
            <v:line id="_x0000_s2820" style="position:absolute" from="356,1119" to="356,1156" strokeweight=".1195mm"/>
            <v:line id="_x0000_s2819" style="position:absolute" from="356,1180" to="356,1217" strokeweight=".1195mm"/>
            <v:line id="_x0000_s2818" style="position:absolute" from="356,1242" to="356,1279" strokeweight=".1195mm"/>
            <v:line id="_x0000_s2817" style="position:absolute" from="356,1303" to="356,1340" strokeweight=".1195mm"/>
            <v:line id="_x0000_s2816" style="position:absolute" from="356,1365" to="356,1402" strokeweight=".1195mm"/>
            <v:line id="_x0000_s2815" style="position:absolute" from="356,1427" to="356,1464" strokeweight=".1195mm"/>
            <v:line id="_x0000_s2814" style="position:absolute" from="356,1488" to="356,1525" strokeweight=".1195mm"/>
            <v:line id="_x0000_s2813" style="position:absolute" from="356,1550" to="356,1587" strokeweight=".1195mm"/>
            <v:line id="_x0000_s2812" style="position:absolute" from="356,1612" to="356,1648" strokeweight=".1195mm"/>
            <v:line id="_x0000_s2811" style="position:absolute" from="356,1673" to="356,1710" strokeweight=".1195mm"/>
            <v:line id="_x0000_s2810" style="position:absolute" from="356,1735" to="356,1772" strokeweight=".1195mm"/>
            <v:line id="_x0000_s2809" style="position:absolute" from="356,1796" to="356,1833" strokeweight=".1195mm"/>
            <v:line id="_x0000_s2808" style="position:absolute" from="356,1858" to="356,1895" strokeweight=".1195mm"/>
            <v:line id="_x0000_s2807" style="position:absolute" from="356,1920" to="356,1957" strokeweight=".1195mm"/>
            <v:line id="_x0000_s2806" style="position:absolute" from="356,1981" to="356,2018" strokeweight=".1195mm"/>
            <v:line id="_x0000_s2805" style="position:absolute" from="356,2043" to="356,2080" strokeweight=".1195mm"/>
            <v:line id="_x0000_s2804" style="position:absolute" from="356,2104" to="356,2141" strokeweight=".1195mm"/>
            <v:line id="_x0000_s2803" style="position:absolute" from="356,2166" to="356,2203" strokeweight=".1195mm"/>
            <v:line id="_x0000_s2802" style="position:absolute" from="356,2228" to="356,2265" strokeweight=".1195mm"/>
            <v:line id="_x0000_s2801" style="position:absolute" from="356,2289" to="356,2326" strokeweight=".1195mm"/>
            <v:line id="_x0000_s2800" style="position:absolute" from="356,2351" to="356,2388" strokeweight=".1195mm"/>
            <v:line id="_x0000_s2799" style="position:absolute" from="356,2412" to="356,2449" strokeweight=".1195mm"/>
            <v:line id="_x0000_s2798" style="position:absolute" from="356,2474" to="356,2511" strokeweight=".1195mm"/>
            <v:line id="_x0000_s2797" style="position:absolute" from="356,2536" to="356,2573" strokeweight=".1195mm"/>
            <v:line id="_x0000_s2796" style="position:absolute" from="356,2597" to="356,2634" strokeweight=".1195mm"/>
            <v:line id="_x0000_s2795" style="position:absolute" from="356,2659" to="356,2696" strokeweight=".1195mm"/>
            <v:line id="_x0000_s2794" style="position:absolute" from="356,2720" to="356,2757" strokeweight=".1195mm"/>
            <v:line id="_x0000_s2793" style="position:absolute" from="356,2782" to="356,2819" strokeweight=".1195mm"/>
            <v:line id="_x0000_s2792" style="position:absolute" from="356,2844" to="356,2881" strokeweight=".1195mm"/>
            <v:line id="_x0000_s2791" style="position:absolute" from="356,2905" to="356,2942" strokeweight=".1195mm"/>
            <v:line id="_x0000_s2790" style="position:absolute" from="356,2967" to="356,3004" strokeweight=".1195mm"/>
            <v:line id="_x0000_s2789" style="position:absolute" from="356,3029" to="356,3066" strokeweight=".1195mm"/>
            <v:line id="_x0000_s2788" style="position:absolute" from="356,3090" to="356,3127" strokeweight=".1195mm"/>
            <v:line id="_x0000_s2787" style="position:absolute" from="356,3152" to="356,3189" strokeweight=".1195mm"/>
            <v:line id="_x0000_s2786" style="position:absolute" from="356,798" to="356,971" strokecolor="white" strokeweight="62600emu"/>
            <v:rect id="_x0000_s2785" style="position:absolute;left:307;top:798;width:92;height:166" filled="f" strokeweight=".1195mm"/>
            <v:rect id="_x0000_s2784" style="position:absolute;left:3498;top:3;width:610;height:179" filled="f" strokeweight=".1195mm"/>
            <v:line id="_x0000_s2783" style="position:absolute" from="3806,194" to="3806,231" strokeweight=".1195mm"/>
            <v:line id="_x0000_s2782" style="position:absolute" from="3806,256" to="3806,293" strokeweight=".1195mm"/>
            <v:line id="_x0000_s2781" style="position:absolute" from="3806,318" to="3806,355" strokeweight=".1195mm"/>
            <v:line id="_x0000_s2780" style="position:absolute" from="3806,379" to="3806,416" strokeweight=".1195mm"/>
            <v:line id="_x0000_s2779" style="position:absolute" from="3806,441" to="3806,478" strokeweight=".1195mm"/>
            <v:line id="_x0000_s2778" style="position:absolute" from="3806,503" to="3806,540" strokeweight=".1195mm"/>
            <v:line id="_x0000_s2777" style="position:absolute" from="3806,564" to="3806,601" strokeweight=".1195mm"/>
            <v:line id="_x0000_s2776" style="position:absolute" from="3806,626" to="3806,663" strokeweight=".1195mm"/>
            <v:line id="_x0000_s2775" style="position:absolute" from="3806,687" to="3806,724" strokeweight=".1195mm"/>
            <v:line id="_x0000_s2774" style="position:absolute" from="3806,749" to="3806,786" strokeweight=".1195mm"/>
            <v:line id="_x0000_s2773" style="position:absolute" from="3806,811" to="3806,848" strokeweight=".1195mm"/>
            <v:line id="_x0000_s2772" style="position:absolute" from="3806,872" to="3806,909" strokeweight=".1195mm"/>
            <v:line id="_x0000_s2771" style="position:absolute" from="3806,934" to="3806,971" strokeweight=".1195mm"/>
            <v:line id="_x0000_s2770" style="position:absolute" from="3806,995" to="3806,1032" strokeweight=".1195mm"/>
            <v:line id="_x0000_s2769" style="position:absolute" from="3806,1057" to="3806,1094" strokeweight=".1195mm"/>
            <v:line id="_x0000_s2768" style="position:absolute" from="3806,1119" to="3806,1156" strokeweight=".1195mm"/>
            <v:line id="_x0000_s2767" style="position:absolute" from="3806,1180" to="3806,1217" strokeweight=".1195mm"/>
            <v:line id="_x0000_s2766" style="position:absolute" from="3806,1242" to="3806,1279" strokeweight=".1195mm"/>
            <v:line id="_x0000_s2765" style="position:absolute" from="3806,1303" to="3806,1340" strokeweight=".1195mm"/>
            <v:line id="_x0000_s2764" style="position:absolute" from="3806,1365" to="3806,1402" strokeweight=".1195mm"/>
            <v:line id="_x0000_s2763" style="position:absolute" from="3806,1427" to="3806,1464" strokeweight=".1195mm"/>
            <v:line id="_x0000_s2762" style="position:absolute" from="3806,1488" to="3806,1525" strokeweight=".1195mm"/>
            <v:line id="_x0000_s2761" style="position:absolute" from="3806,1550" to="3806,1587" strokeweight=".1195mm"/>
            <v:line id="_x0000_s2760" style="position:absolute" from="3806,1612" to="3806,1648" strokeweight=".1195mm"/>
            <v:line id="_x0000_s2759" style="position:absolute" from="3806,1673" to="3806,1710" strokeweight=".1195mm"/>
            <v:line id="_x0000_s2758" style="position:absolute" from="3806,1735" to="3806,1772" strokeweight=".1195mm"/>
            <v:line id="_x0000_s2757" style="position:absolute" from="3806,1796" to="3806,1833" strokeweight=".1195mm"/>
            <v:line id="_x0000_s2756" style="position:absolute" from="3806,1858" to="3806,1895" strokeweight=".1195mm"/>
            <v:line id="_x0000_s2755" style="position:absolute" from="3806,1920" to="3806,1957" strokeweight=".1195mm"/>
            <v:line id="_x0000_s2754" style="position:absolute" from="3806,1981" to="3806,2018" strokeweight=".1195mm"/>
            <v:line id="_x0000_s2753" style="position:absolute" from="3806,2043" to="3806,2080" strokeweight=".1195mm"/>
            <v:line id="_x0000_s2752" style="position:absolute" from="3806,2104" to="3806,2141" strokeweight=".1195mm"/>
            <v:line id="_x0000_s2751" style="position:absolute" from="3806,2166" to="3806,2203" strokeweight=".1195mm"/>
            <v:line id="_x0000_s2750" style="position:absolute" from="3806,2228" to="3806,2265" strokeweight=".1195mm"/>
            <v:line id="_x0000_s2749" style="position:absolute" from="3806,2289" to="3806,2326" strokeweight=".1195mm"/>
            <v:line id="_x0000_s2748" style="position:absolute" from="3806,2351" to="3806,2388" strokeweight=".1195mm"/>
            <v:line id="_x0000_s2747" style="position:absolute" from="3806,2412" to="3806,2449" strokeweight=".1195mm"/>
            <v:line id="_x0000_s2746" style="position:absolute" from="3806,2474" to="3806,2511" strokeweight=".1195mm"/>
            <v:line id="_x0000_s2745" style="position:absolute" from="3806,2536" to="3806,2573" strokeweight=".1195mm"/>
            <v:line id="_x0000_s2744" style="position:absolute" from="3806,2720" to="3806,2757" strokeweight=".1195mm"/>
            <v:line id="_x0000_s2743" style="position:absolute" from="3806,2782" to="3806,2819" strokeweight=".1195mm"/>
            <v:line id="_x0000_s2742" style="position:absolute" from="3806,2844" to="3806,2881" strokeweight=".1195mm"/>
            <v:line id="_x0000_s2741" style="position:absolute" from="3806,2905" to="3806,2942" strokeweight=".1195mm"/>
            <v:line id="_x0000_s2740" style="position:absolute" from="3806,2967" to="3806,3004" strokeweight=".1195mm"/>
            <v:line id="_x0000_s2739" style="position:absolute" from="3806,3029" to="3806,3066" strokeweight=".1195mm"/>
            <v:line id="_x0000_s2738" style="position:absolute" from="3806,3090" to="3806,3127" strokeweight=".1195mm"/>
            <v:line id="_x0000_s2737" style="position:absolute" from="3806,3152" to="3806,3189" strokeweight=".1195mm"/>
            <v:rect id="_x0000_s2736" style="position:absolute;left:3757;top:2573;width:92;height:148" filled="f" strokeweight=".1195mm"/>
            <v:rect id="_x0000_s2735" style="position:absolute;left:2592;top:1359;width:1177;height:179" filled="f" strokeweight=".1195mm"/>
            <v:line id="_x0000_s2734" style="position:absolute" from="3184,1550" to="3184,1587" strokeweight=".1195mm"/>
            <v:line id="_x0000_s2733" style="position:absolute" from="3184,1612" to="3184,1648" strokeweight=".1195mm"/>
            <v:line id="_x0000_s2732" style="position:absolute" from="3184,1673" to="3184,1710" strokeweight=".1195mm"/>
            <v:line id="_x0000_s2731" style="position:absolute" from="3184,1735" to="3184,1772" strokeweight=".1195mm"/>
            <v:line id="_x0000_s2730" style="position:absolute" from="3184,1920" to="3184,1957" strokeweight=".1195mm"/>
            <v:line id="_x0000_s2729" style="position:absolute" from="3184,1981" to="3184,2018" strokeweight=".1195mm"/>
            <v:line id="_x0000_s2728" style="position:absolute" from="3184,2043" to="3184,2080" strokeweight=".1195mm"/>
            <v:line id="_x0000_s2727" style="position:absolute" from="3184,2104" to="3184,2141" strokeweight=".1195mm"/>
            <v:line id="_x0000_s2726" style="position:absolute" from="3184,2166" to="3184,2203" strokeweight=".1195mm"/>
            <v:line id="_x0000_s2725" style="position:absolute" from="3184,2228" to="3184,2265" strokeweight=".1195mm"/>
            <v:line id="_x0000_s2724" style="position:absolute" from="3184,2289" to="3184,2326" strokeweight=".1195mm"/>
            <v:line id="_x0000_s2723" style="position:absolute" from="3184,2351" to="3184,2388" strokeweight=".1195mm"/>
            <v:line id="_x0000_s2722" style="position:absolute" from="3184,2412" to="3184,2449" strokeweight=".1195mm"/>
            <v:line id="_x0000_s2721" style="position:absolute" from="3184,2474" to="3184,2511" strokeweight=".1195mm"/>
            <v:line id="_x0000_s2720" style="position:absolute" from="3184,2536" to="3184,2573" strokeweight=".1195mm"/>
            <v:line id="_x0000_s2719" style="position:absolute" from="3184,2597" to="3184,2634" strokeweight=".1195mm"/>
            <v:line id="_x0000_s2718" style="position:absolute" from="3184,2659" to="3184,2696" strokeweight=".1195mm"/>
            <v:line id="_x0000_s2717" style="position:absolute" from="3184,2720" to="3184,2757" strokeweight=".1195mm"/>
            <v:line id="_x0000_s2716" style="position:absolute" from="3184,2782" to="3184,2819" strokeweight=".1195mm"/>
            <v:line id="_x0000_s2715" style="position:absolute" from="3184,2844" to="3184,2881" strokeweight=".1195mm"/>
            <v:line id="_x0000_s2714" style="position:absolute" from="3184,2905" to="3184,2942" strokeweight=".1195mm"/>
            <v:line id="_x0000_s2713" style="position:absolute" from="3184,2967" to="3184,3004" strokeweight=".1195mm"/>
            <v:line id="_x0000_s2712" style="position:absolute" from="3184,3029" to="3184,3059" strokeweight=".1195mm"/>
            <v:line id="_x0000_s2711" style="position:absolute" from="3184,1772" to="3184,1938" strokecolor="white" strokeweight="62600emu"/>
            <v:rect id="_x0000_s2710" style="position:absolute;left:3135;top:1772;width:92;height:160" filled="f" strokeweight=".1195mm"/>
            <v:line id="_x0000_s2709" style="position:absolute" from="3061,2936" to="3307,3183" strokeweight=".1195mm"/>
            <v:line id="_x0000_s2708" style="position:absolute" from="3307,2936" to="3061,3183" strokeweight=".1195mm"/>
            <v:line id="_x0000_s2707" style="position:absolute" from="3135,1938" to="2360,1944" strokeweight=".1195mm">
              <v:stroke dashstyle="dash"/>
            </v:line>
            <v:line id="_x0000_s2706" style="position:absolute" from="2432,1907" to="2346,1944" strokeweight=".1195mm"/>
            <v:line id="_x0000_s2705" style="position:absolute" from="2346,1944" to="2432,1981" strokeweight=".1195mm"/>
            <v:line id="_x0000_s2704" style="position:absolute" from="1373,1704" to="2247,1704" strokeweight=".1195mm"/>
            <v:shape id="_x0000_s2703" style="position:absolute;left:2161;top:1667;width:87;height:74" coordorigin="2161,1667" coordsize="87,74" path="m2161,1667l2161,1741,2247,1704,2161,1667xe" fillcolor="black" stroked="f">
              <v:path arrowok="t"/>
            </v:shape>
            <v:shape id="_x0000_s2702" style="position:absolute;left:2161;top:1667;width:87;height:74" coordorigin="2161,1667" coordsize="87,74" path="m2161,1741l2247,1704,2161,1667,2161,1741xe" filled="f" strokeweight=".1195mm">
              <v:path arrowok="t"/>
            </v:shape>
            <v:line id="_x0000_s2701" style="position:absolute" from="1373,379" to="2247,379" strokeweight=".1195mm"/>
            <v:shape id="_x0000_s2700" style="position:absolute;left:2161;top:342;width:87;height:74" coordorigin="2161,342" coordsize="87,74" path="m2161,342l2161,416,2247,379,2161,342xe" fillcolor="black" stroked="f">
              <v:path arrowok="t"/>
            </v:shape>
            <v:shape id="_x0000_s2699" style="position:absolute;left:2161;top:342;width:87;height:74" coordorigin="2161,342" coordsize="87,74" path="m2161,416l2247,379,2161,342,2161,416xe" filled="f" strokeweight=".1195mm">
              <v:path arrowok="t"/>
            </v:shape>
            <v:line id="_x0000_s2698" style="position:absolute" from="2247,1575" to="1373,1575" strokeweight=".1195mm">
              <v:stroke dashstyle="dash"/>
            </v:line>
            <v:line id="_x0000_s2697" style="position:absolute" from="1459,1538" to="1373,1575" strokeweight=".1195mm"/>
            <v:line id="_x0000_s2696" style="position:absolute" from="1373,1575" to="1459,1612" strokeweight=".1195mm"/>
            <v:line id="_x0000_s2695" style="position:absolute" from="2247,2794" to="1373,2788" strokeweight=".1195mm">
              <v:stroke dashstyle="dash"/>
            </v:line>
            <v:line id="_x0000_s2694" style="position:absolute" from="1459,2751" to="1373,2788" strokeweight=".1195mm"/>
            <v:line id="_x0000_s2693" style="position:absolute" from="1373,2788" to="1459,2825" strokeweight=".1195mm"/>
            <v:line id="_x0000_s2692" style="position:absolute" from="1373,2486" to="2247,2486" strokeweight=".1195mm"/>
            <v:shape id="_x0000_s2691" style="position:absolute;left:2161;top:2449;width:87;height:74" coordorigin="2161,2449" coordsize="87,74" path="m2161,2449l2161,2523,2247,2486,2161,2449xe" fillcolor="black" stroked="f">
              <v:path arrowok="t"/>
            </v:shape>
            <v:shape id="_x0000_s2690" style="position:absolute;left:2161;top:2449;width:87;height:74" coordorigin="2161,2449" coordsize="87,74" path="m2161,2523l2247,2486,2161,2449,2161,2523xe" filled="f" strokeweight=".1195mm">
              <v:path arrowok="t"/>
            </v:shape>
            <v:line id="_x0000_s2689" style="position:absolute" from="3757,2727" to="2346,2727" strokeweight=".1195mm">
              <v:stroke dashstyle="dash"/>
            </v:line>
            <v:line id="_x0000_s2688" style="position:absolute" from="2432,2690" to="2346,2727" strokeweight=".1195mm"/>
            <v:line id="_x0000_s2687" style="position:absolute" from="2346,2727" to="2432,2764" strokeweight=".1195mm"/>
            <v:line id="_x0000_s2686" style="position:absolute" from="2247,570" to="1373,564" strokeweight=".1195mm">
              <v:stroke dashstyle="dash"/>
            </v:line>
            <v:line id="_x0000_s2685" style="position:absolute" from="1459,527" to="1373,564" strokeweight=".1195mm"/>
            <v:line id="_x0000_s2684" style="position:absolute" from="1373,564" to="1459,601" strokeweight=".1195mm"/>
            <v:line id="_x0000_s2683" style="position:absolute" from="1373,1377" to="2247,1377" strokeweight=".1195mm"/>
            <v:shape id="_x0000_s2682" style="position:absolute;left:2161;top:1340;width:87;height:74" coordorigin="2161,1340" coordsize="87,74" path="m2161,1340l2161,1414,2247,1377,2161,1340xe" fillcolor="black" stroked="f">
              <v:path arrowok="t"/>
            </v:shape>
            <v:shape id="_x0000_s2681" style="position:absolute;left:2161;top:1340;width:87;height:74" coordorigin="2161,1340" coordsize="87,74" path="m2161,1414l2247,1377,2161,1340,2161,1414xe" filled="f" strokeweight=".1195mm">
              <v:path arrowok="t"/>
            </v:shape>
            <v:line id="_x0000_s2680" style="position:absolute" from="2247,977" to="405,971" strokeweight=".1195mm">
              <v:stroke dashstyle="dash"/>
            </v:line>
            <v:line id="_x0000_s2679" style="position:absolute" from="491,934" to="405,971" strokeweight=".1195mm"/>
            <v:line id="_x0000_s2678" style="position:absolute" from="405,971" to="491,1008" strokeweight=".1195mm"/>
            <v:rect id="_x0000_s2677" style="position:absolute;left:4305;top:3;width:610;height:179" filled="f" strokeweight=".1195mm"/>
            <v:line id="_x0000_s2676" style="position:absolute" from="4613,194" to="4613,231" strokeweight=".1195mm"/>
            <v:line id="_x0000_s2675" style="position:absolute" from="4613,256" to="4613,293" strokeweight=".1195mm"/>
            <v:line id="_x0000_s2674" style="position:absolute" from="4613,318" to="4613,355" strokeweight=".1195mm"/>
            <v:line id="_x0000_s2673" style="position:absolute" from="4613,379" to="4613,416" strokeweight=".1195mm"/>
            <v:line id="_x0000_s2672" style="position:absolute" from="4613,441" to="4613,478" strokeweight=".1195mm"/>
            <v:line id="_x0000_s2671" style="position:absolute" from="4613,503" to="4613,540" strokeweight=".1195mm"/>
            <v:line id="_x0000_s2670" style="position:absolute" from="4613,564" to="4613,601" strokeweight=".1195mm"/>
            <v:line id="_x0000_s2669" style="position:absolute" from="4613,626" to="4613,663" strokeweight=".1195mm"/>
            <v:line id="_x0000_s2668" style="position:absolute" from="4613,687" to="4613,724" strokeweight=".1195mm"/>
            <v:line id="_x0000_s2667" style="position:absolute" from="4613,749" to="4613,786" strokeweight=".1195mm"/>
            <v:line id="_x0000_s2666" style="position:absolute" from="4613,811" to="4613,848" strokeweight=".1195mm"/>
            <v:line id="_x0000_s2665" style="position:absolute" from="4613,872" to="4613,909" strokeweight=".1195mm"/>
            <v:line id="_x0000_s2664" style="position:absolute" from="4613,934" to="4613,971" strokeweight=".1195mm"/>
            <v:line id="_x0000_s2663" style="position:absolute" from="4613,995" to="4613,1032" strokeweight=".1195mm"/>
            <v:line id="_x0000_s2662" style="position:absolute" from="4613,1057" to="4613,1094" strokeweight=".1195mm"/>
            <v:line id="_x0000_s2661" style="position:absolute" from="4613,1119" to="4613,1156" strokeweight=".1195mm"/>
            <v:line id="_x0000_s2660" style="position:absolute" from="4613,1180" to="4613,1217" strokeweight=".1195mm"/>
            <v:line id="_x0000_s2659" style="position:absolute" from="4613,1242" to="4613,1279" strokeweight=".1195mm"/>
            <v:line id="_x0000_s2658" style="position:absolute" from="4613,1303" to="4613,1340" strokeweight=".1195mm"/>
            <v:line id="_x0000_s2657" style="position:absolute" from="4613,1365" to="4613,1402" strokeweight=".1195mm"/>
            <v:line id="_x0000_s2656" style="position:absolute" from="4613,1427" to="4613,1464" strokeweight=".1195mm"/>
            <v:line id="_x0000_s2655" style="position:absolute" from="4613,1488" to="4613,1525" strokeweight=".1195mm"/>
            <v:line id="_x0000_s2654" style="position:absolute" from="4613,1550" to="4613,1587" strokeweight=".1195mm"/>
            <v:line id="_x0000_s2653" style="position:absolute" from="4613,1612" to="4613,1648" strokeweight=".1195mm"/>
            <v:line id="_x0000_s2652" style="position:absolute" from="4613,1673" to="4613,1710" strokeweight=".1195mm"/>
            <v:line id="_x0000_s2651" style="position:absolute" from="4613,1735" to="4613,1772" strokeweight=".1195mm"/>
            <v:line id="_x0000_s2650" style="position:absolute" from="4613,1796" to="4613,1833" strokeweight=".1195mm"/>
            <v:line id="_x0000_s2649" style="position:absolute" from="4613,1858" to="4613,1895" strokeweight=".1195mm"/>
            <v:line id="_x0000_s2648" style="position:absolute" from="4613,1920" to="4613,1957" strokeweight=".1195mm"/>
            <v:line id="_x0000_s2647" style="position:absolute" from="4613,1981" to="4613,2018" strokeweight=".1195mm"/>
            <v:line id="_x0000_s2646" style="position:absolute" from="4613,2043" to="4613,2080" strokeweight=".1195mm"/>
            <v:line id="_x0000_s2645" style="position:absolute" from="4613,2228" to="4613,2265" strokeweight=".1195mm"/>
            <v:line id="_x0000_s2644" style="position:absolute" from="4613,2289" to="4613,2326" strokeweight=".1195mm"/>
            <v:line id="_x0000_s2643" style="position:absolute" from="4613,2351" to="4613,2388" strokeweight=".1195mm"/>
            <v:line id="_x0000_s2642" style="position:absolute" from="4613,2412" to="4613,2449" strokeweight=".1195mm"/>
            <v:line id="_x0000_s2641" style="position:absolute" from="4613,2474" to="4613,2511" strokeweight=".1195mm"/>
            <v:line id="_x0000_s2640" style="position:absolute" from="4613,2536" to="4613,2573" strokeweight=".1195mm"/>
            <v:line id="_x0000_s2639" style="position:absolute" from="4613,2597" to="4613,2634" strokeweight=".1195mm"/>
            <v:line id="_x0000_s2638" style="position:absolute" from="4613,2659" to="4613,2696" strokeweight=".1195mm"/>
            <v:line id="_x0000_s2637" style="position:absolute" from="4613,2720" to="4613,2757" strokeweight=".1195mm"/>
            <v:line id="_x0000_s2636" style="position:absolute" from="4613,2782" to="4613,2819" strokeweight=".1195mm"/>
            <v:line id="_x0000_s2635" style="position:absolute" from="4613,2844" to="4613,2881" strokeweight=".1195mm"/>
            <v:line id="_x0000_s2634" style="position:absolute" from="4613,2905" to="4613,2942" strokeweight=".1195mm"/>
            <v:line id="_x0000_s2633" style="position:absolute" from="4613,2967" to="4613,3004" strokeweight=".1195mm"/>
            <v:line id="_x0000_s2632" style="position:absolute" from="4613,3029" to="4613,3066" strokeweight=".1195mm"/>
            <v:line id="_x0000_s2631" style="position:absolute" from="4613,3090" to="4613,3127" strokeweight=".1195mm"/>
            <v:line id="_x0000_s2630" style="position:absolute" from="4613,3152" to="4613,3189" strokeweight=".1195mm"/>
            <v:line id="_x0000_s2629" style="position:absolute" from="4613,2061" to="4613,2228" strokecolor="white" strokeweight="62600emu"/>
            <v:rect id="_x0000_s2628" style="position:absolute;left:4564;top:2061;width:92;height:160" filled="f" strokeweight=".1195mm"/>
            <v:line id="_x0000_s2627" style="position:absolute" from="2346,2061" to="4564,2061" strokeweight=".1195mm"/>
            <v:shape id="_x0000_s2626" style="position:absolute;left:4478;top:2024;width:87;height:74" coordorigin="4478,2024" coordsize="87,74" path="m4478,2024l4478,2098,4564,2061,4478,2024xe" fillcolor="black" stroked="f">
              <v:path arrowok="t"/>
            </v:shape>
            <v:shape id="_x0000_s2625" style="position:absolute;left:4478;top:2024;width:87;height:74" coordorigin="4478,2024" coordsize="87,74" path="m4478,2098l4564,2061,4478,2024,4478,2098xe" filled="f" strokeweight=".1195mm">
              <v:path arrowok="t"/>
            </v:shape>
            <v:line id="_x0000_s2624" style="position:absolute" from="2247,2339" to="1373,2339" strokeweight=".1195mm">
              <v:stroke dashstyle="dash"/>
            </v:line>
            <v:line id="_x0000_s2623" style="position:absolute" from="1459,2302" to="1373,2339" strokeweight=".1195mm"/>
            <v:line id="_x0000_s2622" style="position:absolute" from="1373,2339" to="1459,2375" strokeweight=".1195mm"/>
            <v:line id="_x0000_s2621" style="position:absolute" from="2346,1451" to="2592,1451" strokeweight=".1195mm">
              <v:stroke dashstyle="dash"/>
            </v:line>
            <v:line id="_x0000_s2620" style="position:absolute" from="2506,1488" to="2592,1451" strokeweight=".1195mm"/>
            <v:line id="_x0000_s2619" style="position:absolute" from="2592,1451" to="2506,1414" strokeweight=".1195mm"/>
            <v:line id="_x0000_s2618" style="position:absolute" from="4564,2228" to="2346,2234" strokeweight=".1195mm">
              <v:stroke dashstyle="dash"/>
            </v:line>
            <v:line id="_x0000_s2617" style="position:absolute" from="2432,2197" to="2346,2234" strokeweight=".1195mm"/>
            <v:line id="_x0000_s2616" style="position:absolute" from="2346,2234" to="2432,2271" strokeweight=".1195mm"/>
            <v:line id="_x0000_s2615" style="position:absolute" from="405,798" to="2247,798" strokeweight=".1195mm"/>
            <v:shape id="_x0000_s2614" style="position:absolute;left:2161;top:761;width:87;height:74" coordorigin="2161,761" coordsize="87,74" path="m2161,761l2161,835,2247,798,2161,761xe" fillcolor="black" stroked="f">
              <v:path arrowok="t"/>
            </v:shape>
            <v:shape id="_x0000_s2613" style="position:absolute;left:2161;top:761;width:87;height:74" coordorigin="2161,761" coordsize="87,74" path="m2161,835l2247,798,2161,761,2161,835xe" filled="f" strokeweight=".1195mm">
              <v:path arrowok="t"/>
            </v:shape>
            <v:line id="_x0000_s2612" style="position:absolute" from="2346,1772" to="3135,1772" strokeweight=".1195mm"/>
            <v:shape id="_x0000_s2611" style="position:absolute;left:3048;top:1735;width:87;height:74" coordorigin="3048,1735" coordsize="87,74" path="m3048,1735l3048,1809,3135,1772,3048,1735xe" fillcolor="black" stroked="f">
              <v:path arrowok="t"/>
            </v:shape>
            <v:shape id="_x0000_s2610" style="position:absolute;left:3048;top:1735;width:87;height:74" coordorigin="3048,1735" coordsize="87,74" path="m3048,1809l3135,1772,3048,1735,3048,1809xe" filled="f" strokeweight=".1195mm">
              <v:path arrowok="t"/>
            </v:shape>
            <v:line id="_x0000_s2609" style="position:absolute" from="2346,2573" to="3757,2573" strokeweight=".1195mm"/>
            <v:shape id="_x0000_s2608" style="position:absolute;left:3671;top:2536;width:87;height:74" coordorigin="3671,2536" coordsize="87,74" path="m3671,2536l3671,2610,3757,2573,3671,2536xe" fillcolor="black" stroked="f">
              <v:path arrowok="t"/>
            </v:shape>
            <v:shape id="_x0000_s2607" style="position:absolute;left:3671;top:2536;width:87;height:74" coordorigin="3671,2536" coordsize="87,74" path="m3671,2610l3757,2573,3671,2536,3671,2610xe" filled="f" strokeweight=".1195mm">
              <v:path arrowok="t"/>
            </v:shape>
            <v:line id="_x0000_s2606" style="position:absolute" from="1373,379" to="2247,379" strokeweight=".1195mm"/>
            <v:shape id="_x0000_s2605" style="position:absolute;left:2161;top:342;width:87;height:74" coordorigin="2161,342" coordsize="87,74" path="m2161,342l2161,416,2247,379,2161,342xe" fillcolor="black" stroked="f">
              <v:path arrowok="t"/>
            </v:shape>
            <v:shape id="_x0000_s2604" style="position:absolute;left:2161;top:342;width:87;height:74" coordorigin="2161,342" coordsize="87,74" path="m2161,416l2247,379,2161,342,2161,416xe" filled="f" strokeweight=".1195mm">
              <v:path arrowok="t"/>
            </v:shape>
            <v:line id="_x0000_s2603" style="position:absolute" from="2247,570" to="1373,564" strokeweight=".1195mm">
              <v:stroke dashstyle="dash"/>
            </v:line>
            <v:line id="_x0000_s2602" style="position:absolute" from="1459,527" to="1373,564" strokeweight=".1195mm"/>
            <v:line id="_x0000_s2601" style="position:absolute" from="1373,564" to="1459,601" strokeweight=".1195mm"/>
            <v:line id="_x0000_s2600" style="position:absolute" from="405,798" to="2247,798" strokeweight=".1195mm"/>
            <v:shape id="_x0000_s2599" style="position:absolute;left:2161;top:761;width:87;height:74" coordorigin="2161,761" coordsize="87,74" path="m2161,761l2161,835,2247,798,2161,761xe" fillcolor="black" stroked="f">
              <v:path arrowok="t"/>
            </v:shape>
            <v:shape id="_x0000_s2598" style="position:absolute;left:2161;top:761;width:87;height:74" coordorigin="2161,761" coordsize="87,74" path="m2161,835l2247,798,2161,761,2161,835xe" filled="f" strokeweight=".1195mm">
              <v:path arrowok="t"/>
            </v:shape>
            <v:line id="_x0000_s2597" style="position:absolute" from="2247,977" to="405,971" strokeweight=".1195mm">
              <v:stroke dashstyle="dash"/>
            </v:line>
            <v:line id="_x0000_s2596" style="position:absolute" from="491,934" to="405,971" strokeweight=".1195mm"/>
            <v:line id="_x0000_s2595" style="position:absolute" from="405,971" to="491,1008" strokeweight=".1195mm"/>
            <v:line id="_x0000_s2594" style="position:absolute" from="1373,1377" to="2247,1377" strokeweight=".1195mm"/>
            <v:shape id="_x0000_s2593" style="position:absolute;left:2161;top:1340;width:87;height:74" coordorigin="2161,1340" coordsize="87,74" path="m2161,1340l2161,1414,2247,1377,2161,1340xe" fillcolor="black" stroked="f">
              <v:path arrowok="t"/>
            </v:shape>
            <v:shape id="_x0000_s2592" style="position:absolute;left:2161;top:1340;width:87;height:74" coordorigin="2161,1340" coordsize="87,74" path="m2161,1414l2247,1377,2161,1340,2161,1414xe" filled="f" strokeweight=".1195mm">
              <v:path arrowok="t"/>
            </v:shape>
            <v:line id="_x0000_s2591" style="position:absolute" from="2247,1575" to="1373,1575" strokeweight=".1195mm">
              <v:stroke dashstyle="dash"/>
            </v:line>
            <v:line id="_x0000_s2590" style="position:absolute" from="1459,1538" to="1373,1575" strokeweight=".1195mm"/>
            <v:line id="_x0000_s2589" style="position:absolute" from="1373,1575" to="1459,1612" strokeweight=".1195mm"/>
            <v:line id="_x0000_s2588" style="position:absolute" from="1373,1704" to="2247,1704" strokeweight=".1195mm"/>
            <v:shape id="_x0000_s2587" style="position:absolute;left:2161;top:1667;width:87;height:74" coordorigin="2161,1667" coordsize="87,74" path="m2161,1667l2161,1741,2247,1704,2161,1667xe" fillcolor="black" stroked="f">
              <v:path arrowok="t"/>
            </v:shape>
            <v:shape id="_x0000_s2586" style="position:absolute;left:2161;top:1667;width:87;height:74" coordorigin="2161,1667" coordsize="87,74" path="m2161,1741l2247,1704,2161,1667,2161,1741xe" filled="f" strokeweight=".1195mm">
              <v:path arrowok="t"/>
            </v:shape>
            <v:line id="_x0000_s2585" style="position:absolute" from="2346,2061" to="4564,2061" strokeweight=".1195mm"/>
            <v:shape id="_x0000_s2584" style="position:absolute;left:4478;top:2024;width:87;height:74" coordorigin="4478,2024" coordsize="87,74" path="m4478,2024l4478,2098,4564,2061,4478,2024xe" fillcolor="black" stroked="f">
              <v:path arrowok="t"/>
            </v:shape>
            <v:shape id="_x0000_s2583" style="position:absolute;left:4478;top:2024;width:87;height:74" coordorigin="4478,2024" coordsize="87,74" path="m4478,2098l4564,2061,4478,2024,4478,2098xe" filled="f" strokeweight=".1195mm">
              <v:path arrowok="t"/>
            </v:shape>
            <v:line id="_x0000_s2582" style="position:absolute" from="4564,2228" to="2346,2234" strokeweight=".1195mm">
              <v:stroke dashstyle="dash"/>
            </v:line>
            <v:line id="_x0000_s2581" style="position:absolute" from="2432,2197" to="2346,2234" strokeweight=".1195mm"/>
            <v:line id="_x0000_s2580" style="position:absolute" from="2346,2234" to="2432,2271" strokeweight=".1195mm"/>
            <v:line id="_x0000_s2579" style="position:absolute" from="2247,2339" to="1373,2339" strokeweight=".1195mm">
              <v:stroke dashstyle="dash"/>
            </v:line>
            <v:line id="_x0000_s2578" style="position:absolute" from="1459,2302" to="1373,2339" strokeweight=".1195mm"/>
            <v:line id="_x0000_s2577" style="position:absolute" from="1373,2339" to="1459,2375" strokeweight=".1195mm"/>
            <v:line id="_x0000_s2576" style="position:absolute" from="1373,2486" to="2247,2486" strokeweight=".1195mm"/>
            <v:shape id="_x0000_s2575" style="position:absolute;left:2161;top:2449;width:87;height:74" coordorigin="2161,2449" coordsize="87,74" path="m2161,2449l2161,2523,2247,2486,2161,2449xe" fillcolor="black" stroked="f">
              <v:path arrowok="t"/>
            </v:shape>
            <v:shape id="_x0000_s2574" style="position:absolute;left:2161;top:2449;width:87;height:74" coordorigin="2161,2449" coordsize="87,74" path="m2161,2523l2247,2486,2161,2449,2161,2523xe" filled="f" strokeweight=".1195mm">
              <v:path arrowok="t"/>
            </v:shape>
            <v:line id="_x0000_s2573" style="position:absolute" from="2346,2573" to="3757,2573" strokeweight=".1195mm"/>
            <v:shape id="_x0000_s2572" style="position:absolute;left:3671;top:2536;width:87;height:74" coordorigin="3671,2536" coordsize="87,74" path="m3671,2536l3671,2610,3757,2573,3671,2536xe" fillcolor="black" stroked="f">
              <v:path arrowok="t"/>
            </v:shape>
            <v:shape id="_x0000_s2571" style="position:absolute;left:3671;top:2536;width:87;height:74" coordorigin="3671,2536" coordsize="87,74" path="m3671,2610l3757,2573,3671,2536,3671,2610xe" filled="f" strokeweight=".1195mm">
              <v:path arrowok="t"/>
            </v:shape>
            <v:line id="_x0000_s2570" style="position:absolute" from="3757,2727" to="2346,2727" strokeweight=".1195mm">
              <v:stroke dashstyle="dash"/>
            </v:line>
            <v:line id="_x0000_s2569" style="position:absolute" from="2432,2690" to="2346,2727" strokeweight=".1195mm"/>
            <v:line id="_x0000_s2568" style="position:absolute" from="2346,2727" to="2432,2764" strokeweight=".1195mm"/>
            <v:line id="_x0000_s2567" style="position:absolute" from="2247,2794" to="1373,2788" strokeweight=".1195mm">
              <v:stroke dashstyle="dash"/>
            </v:line>
            <v:line id="_x0000_s2566" style="position:absolute" from="1459,2751" to="1373,2788" strokeweight=".1195mm"/>
            <v:line id="_x0000_s2565" style="position:absolute" from="1373,2788" to="1459,2825" strokeweight=".1195mm"/>
            <v:line id="_x0000_s2564" style="position:absolute" from="2346,1772" to="3135,1772" strokeweight=".1195mm"/>
            <v:shape id="_x0000_s2563" style="position:absolute;left:3048;top:1735;width:87;height:74" coordorigin="3048,1735" coordsize="87,74" path="m3048,1735l3048,1809,3135,1772,3048,1735xe" fillcolor="black" stroked="f">
              <v:path arrowok="t"/>
            </v:shape>
            <v:shape id="_x0000_s2562" style="position:absolute;left:3048;top:1735;width:87;height:74" coordorigin="3048,1735" coordsize="87,74" path="m3048,1809l3135,1772,3048,1735,3048,1809xe" filled="f" strokeweight=".1195mm">
              <v:path arrowok="t"/>
            </v:shape>
            <v:line id="_x0000_s2561" style="position:absolute" from="3135,1938" to="2360,1944" strokeweight=".1195mm">
              <v:stroke dashstyle="dash"/>
            </v:line>
            <v:line id="_x0000_s2560" style="position:absolute" from="2432,1907" to="2346,1944" strokeweight=".1195mm"/>
            <v:line id="_x0000_s2559" style="position:absolute" from="2346,1944" to="2432,1981" strokeweight=".1195mm"/>
            <v:line id="_x0000_s2558" style="position:absolute" from="2346,1451" to="2592,1451" strokeweight=".1195mm">
              <v:stroke dashstyle="dash"/>
            </v:line>
            <v:line id="_x0000_s2557" style="position:absolute" from="2506,1488" to="2592,1451" strokeweight=".1195mm"/>
            <v:line id="_x0000_s2556" style="position:absolute" from="2592,1451" to="2506,1414" strokeweight=".1195mm"/>
            <v:shape id="_x0000_s2555" type="#_x0000_t75" style="position:absolute;left:2679;top:587;width:198;height:198">
              <v:imagedata r:id="rId49" o:title=""/>
            </v:shape>
            <v:rect id="_x0000_s2554" style="position:absolute;left:6;top:222;width:2608;height:980" filled="f" strokecolor="red" strokeweight="7823emu">
              <v:stroke dashstyle="longDash"/>
            </v:rect>
            <v:rect id="_x0000_s2553" style="position:absolute;left:1217;top:1235;width:2611;height:382" filled="f" strokecolor="red" strokeweight="7823emu">
              <v:stroke dashstyle="longDash"/>
            </v:rect>
            <v:shape id="_x0000_s2552" type="#_x0000_t75" style="position:absolute;left:3899;top:1315;width:198;height:198">
              <v:imagedata r:id="rId50" o:title=""/>
            </v:shape>
            <v:rect id="_x0000_s2551" style="position:absolute;left:1218;top:1633;width:3503;height:727" filled="f" strokecolor="red" strokeweight="7823emu">
              <v:stroke dashstyle="longDash"/>
            </v:rect>
            <v:shape id="_x0000_s2550" type="#_x0000_t75" style="position:absolute;left:4792;top:1911;width:198;height:198">
              <v:imagedata r:id="rId51" o:title=""/>
            </v:shape>
            <v:rect id="_x0000_s2549" style="position:absolute;left:1218;top:2380;width:2669;height:543" filled="f" strokecolor="red" strokeweight="7823emu">
              <v:stroke dashstyle="longDash"/>
            </v:rect>
            <v:shape id="_x0000_s2548" type="#_x0000_t75" style="position:absolute;left:3971;top:2684;width:198;height:198">
              <v:imagedata r:id="rId52" o:title=""/>
            </v:shape>
            <v:line id="_x0000_s2547" style="position:absolute" from="2491,413" to="2491,1145" strokecolor="white" strokeweight="53353emu"/>
            <v:line id="_x0000_s2546" style="position:absolute" from="26,694" to="2534,694" strokeweight="3913emu">
              <v:stroke dashstyle="dash"/>
            </v:line>
            <v:shape id="_x0000_s2545" type="#_x0000_t202" style="position:absolute;left:245;top:76;width:207;height:93" filled="f" stroked="f">
              <v:textbox inset="0,0,0,0">
                <w:txbxContent>
                  <w:p w14:paraId="71501870" w14:textId="77777777" w:rsidR="00F611EB" w:rsidRDefault="00F611EB">
                    <w:pPr>
                      <w:spacing w:line="92" w:lineRule="exact"/>
                      <w:ind w:right="-15"/>
                      <w:rPr>
                        <w:rFonts w:ascii="Segoe UI Semilight"/>
                        <w:sz w:val="9"/>
                      </w:rPr>
                    </w:pPr>
                    <w:r>
                      <w:rPr>
                        <w:rFonts w:ascii="Segoe UI Semilight"/>
                        <w:sz w:val="9"/>
                      </w:rPr>
                      <w:t>MDD</w:t>
                    </w:r>
                  </w:p>
                </w:txbxContent>
              </v:textbox>
            </v:shape>
            <v:shape id="_x0000_s2544" type="#_x0000_t202" style="position:absolute;left:1225;top:76;width:185;height:93" filled="f" stroked="f">
              <v:textbox inset="0,0,0,0">
                <w:txbxContent>
                  <w:p w14:paraId="62963936" w14:textId="77777777" w:rsidR="00F611EB" w:rsidRDefault="00F611EB">
                    <w:pPr>
                      <w:spacing w:line="92" w:lineRule="exact"/>
                      <w:ind w:right="-15"/>
                      <w:rPr>
                        <w:rFonts w:ascii="Segoe UI Semilight"/>
                        <w:sz w:val="9"/>
                      </w:rPr>
                    </w:pPr>
                    <w:r>
                      <w:rPr>
                        <w:rFonts w:ascii="Segoe UI Semilight"/>
                        <w:sz w:val="9"/>
                      </w:rPr>
                      <w:t>CDD</w:t>
                    </w:r>
                  </w:p>
                </w:txbxContent>
              </v:textbox>
            </v:shape>
            <v:shape id="_x0000_s2543" type="#_x0000_t202" style="position:absolute;left:2223;top:76;width:133;height:93" filled="f" stroked="f">
              <v:textbox inset="0,0,0,0">
                <w:txbxContent>
                  <w:p w14:paraId="66B26F37" w14:textId="77777777" w:rsidR="00F611EB" w:rsidRDefault="00F611EB">
                    <w:pPr>
                      <w:spacing w:line="92" w:lineRule="exact"/>
                      <w:ind w:right="-17"/>
                      <w:rPr>
                        <w:rFonts w:ascii="Segoe UI Semilight"/>
                        <w:sz w:val="9"/>
                      </w:rPr>
                    </w:pPr>
                    <w:r>
                      <w:rPr>
                        <w:rFonts w:ascii="Segoe UI Semilight"/>
                        <w:sz w:val="9"/>
                      </w:rPr>
                      <w:t>IDE</w:t>
                    </w:r>
                  </w:p>
                </w:txbxContent>
              </v:textbox>
            </v:shape>
            <v:shape id="_x0000_s2542" type="#_x0000_t202" style="position:absolute;left:3671;top:76;width:255;height:93" filled="f" stroked="f">
              <v:textbox inset="0,0,0,0">
                <w:txbxContent>
                  <w:p w14:paraId="43C45B05" w14:textId="77777777" w:rsidR="00F611EB" w:rsidRDefault="00F611EB">
                    <w:pPr>
                      <w:spacing w:line="92" w:lineRule="exact"/>
                      <w:ind w:right="-13"/>
                      <w:rPr>
                        <w:rFonts w:ascii="Segoe UI Semilight"/>
                        <w:sz w:val="9"/>
                      </w:rPr>
                    </w:pPr>
                    <w:r>
                      <w:rPr>
                        <w:rFonts w:ascii="Segoe UI Semilight"/>
                        <w:sz w:val="9"/>
                      </w:rPr>
                      <w:t>Model</w:t>
                    </w:r>
                  </w:p>
                </w:txbxContent>
              </v:textbox>
            </v:shape>
            <v:shape id="_x0000_s2541" type="#_x0000_t202" style="position:absolute;left:4502;top:76;width:211;height:93" filled="f" stroked="f">
              <v:textbox inset="0,0,0,0">
                <w:txbxContent>
                  <w:p w14:paraId="04AB6C45" w14:textId="77777777" w:rsidR="00F611EB" w:rsidRDefault="00F611EB">
                    <w:pPr>
                      <w:spacing w:line="92" w:lineRule="exact"/>
                      <w:ind w:right="-15"/>
                      <w:rPr>
                        <w:rFonts w:ascii="Segoe UI Semilight"/>
                        <w:sz w:val="9"/>
                      </w:rPr>
                    </w:pPr>
                    <w:r>
                      <w:rPr>
                        <w:rFonts w:ascii="Segoe UI Semilight"/>
                        <w:sz w:val="9"/>
                      </w:rPr>
                      <w:t>Code</w:t>
                    </w:r>
                  </w:p>
                </w:txbxContent>
              </v:textbox>
            </v:shape>
            <v:shape id="_x0000_s2540" type="#_x0000_t202" style="position:absolute;left:54;top:317;width:130;height:93" filled="f" stroked="f">
              <v:textbox inset="0,0,0,0">
                <w:txbxContent>
                  <w:p w14:paraId="290E4E2A" w14:textId="77777777" w:rsidR="00F611EB" w:rsidRDefault="00F611EB">
                    <w:pPr>
                      <w:spacing w:line="92" w:lineRule="exact"/>
                      <w:ind w:right="-18"/>
                      <w:rPr>
                        <w:rFonts w:ascii="Segoe UI Semilight"/>
                        <w:sz w:val="9"/>
                      </w:rPr>
                    </w:pPr>
                    <w:r>
                      <w:rPr>
                        <w:rFonts w:ascii="Segoe UI Semilight"/>
                        <w:sz w:val="9"/>
                      </w:rPr>
                      <w:t>par</w:t>
                    </w:r>
                  </w:p>
                </w:txbxContent>
              </v:textbox>
            </v:shape>
            <v:shape id="_x0000_s2539" type="#_x0000_t202" style="position:absolute;left:1650;top:267;width:498;height:432" filled="f" stroked="f">
              <v:textbox inset="0,0,0,0">
                <w:txbxContent>
                  <w:p w14:paraId="43EA3B8F" w14:textId="77777777" w:rsidR="00F611EB" w:rsidRDefault="00F611EB">
                    <w:pPr>
                      <w:spacing w:line="98" w:lineRule="exact"/>
                      <w:ind w:right="-15"/>
                      <w:rPr>
                        <w:rFonts w:ascii="Segoe UI Semilight"/>
                        <w:sz w:val="9"/>
                      </w:rPr>
                    </w:pPr>
                    <w:r>
                      <w:rPr>
                        <w:rFonts w:ascii="Segoe UI Semilight"/>
                        <w:w w:val="105"/>
                        <w:sz w:val="9"/>
                      </w:rPr>
                      <w:t>Edit Code</w:t>
                    </w:r>
                  </w:p>
                  <w:p w14:paraId="0BFBBA03" w14:textId="77777777" w:rsidR="00F611EB" w:rsidRDefault="00F611EB">
                    <w:pPr>
                      <w:rPr>
                        <w:sz w:val="8"/>
                      </w:rPr>
                    </w:pPr>
                  </w:p>
                  <w:p w14:paraId="531BCF7E" w14:textId="77777777" w:rsidR="00F611EB" w:rsidRDefault="00F611EB">
                    <w:pPr>
                      <w:rPr>
                        <w:sz w:val="11"/>
                      </w:rPr>
                    </w:pPr>
                  </w:p>
                  <w:p w14:paraId="6CF3FCC6" w14:textId="77777777" w:rsidR="00F611EB" w:rsidRDefault="00F611EB">
                    <w:pPr>
                      <w:spacing w:line="115" w:lineRule="exact"/>
                      <w:ind w:left="12" w:right="-15"/>
                      <w:rPr>
                        <w:rFonts w:ascii="Segoe UI Semilight"/>
                        <w:sz w:val="9"/>
                      </w:rPr>
                    </w:pPr>
                    <w:r>
                      <w:rPr>
                        <w:rFonts w:ascii="Segoe UI Semilight"/>
                        <w:w w:val="105"/>
                        <w:sz w:val="9"/>
                      </w:rPr>
                      <w:t>Edited</w:t>
                    </w:r>
                    <w:r>
                      <w:rPr>
                        <w:rFonts w:ascii="Segoe UI Semilight"/>
                        <w:spacing w:val="-17"/>
                        <w:w w:val="105"/>
                        <w:sz w:val="9"/>
                      </w:rPr>
                      <w:t xml:space="preserve"> </w:t>
                    </w:r>
                    <w:r>
                      <w:rPr>
                        <w:rFonts w:ascii="Segoe UI Semilight"/>
                        <w:w w:val="105"/>
                        <w:sz w:val="9"/>
                      </w:rPr>
                      <w:t>Code</w:t>
                    </w:r>
                  </w:p>
                </w:txbxContent>
              </v:textbox>
            </v:shape>
            <v:shape id="_x0000_s2538" type="#_x0000_t202" style="position:absolute;left:769;top:692;width:429;height:93" filled="f" stroked="f">
              <v:textbox inset="0,0,0,0">
                <w:txbxContent>
                  <w:p w14:paraId="7AA3FC8D" w14:textId="77777777" w:rsidR="00F611EB" w:rsidRDefault="00F611EB">
                    <w:pPr>
                      <w:spacing w:line="92" w:lineRule="exact"/>
                      <w:ind w:right="-12"/>
                      <w:rPr>
                        <w:rFonts w:ascii="Segoe UI Semilight"/>
                        <w:sz w:val="9"/>
                      </w:rPr>
                    </w:pPr>
                    <w:r>
                      <w:rPr>
                        <w:rFonts w:ascii="Segoe UI Semilight"/>
                        <w:w w:val="105"/>
                        <w:sz w:val="9"/>
                      </w:rPr>
                      <w:t>Edit</w:t>
                    </w:r>
                    <w:r>
                      <w:rPr>
                        <w:rFonts w:ascii="Segoe UI Semilight"/>
                        <w:spacing w:val="-18"/>
                        <w:w w:val="105"/>
                        <w:sz w:val="9"/>
                      </w:rPr>
                      <w:t xml:space="preserve"> </w:t>
                    </w:r>
                    <w:r>
                      <w:rPr>
                        <w:rFonts w:ascii="Segoe UI Semilight"/>
                        <w:w w:val="105"/>
                        <w:sz w:val="9"/>
                      </w:rPr>
                      <w:t>Model</w:t>
                    </w:r>
                  </w:p>
                </w:txbxContent>
              </v:textbox>
            </v:shape>
            <v:shape id="_x0000_s2537" type="#_x0000_t202" style="position:absolute;left:2728;top:620;width:98;height:155" filled="f" stroked="f">
              <v:textbox inset="0,0,0,0">
                <w:txbxContent>
                  <w:p w14:paraId="65A0B2A7" w14:textId="77777777" w:rsidR="00F611EB" w:rsidRDefault="00F611EB">
                    <w:pPr>
                      <w:spacing w:line="154" w:lineRule="exact"/>
                      <w:rPr>
                        <w:rFonts w:ascii="Verdana"/>
                        <w:sz w:val="15"/>
                      </w:rPr>
                    </w:pPr>
                    <w:r>
                      <w:rPr>
                        <w:rFonts w:ascii="Verdana"/>
                        <w:color w:val="FFFFFF"/>
                        <w:w w:val="102"/>
                        <w:sz w:val="15"/>
                      </w:rPr>
                      <w:t>1</w:t>
                    </w:r>
                  </w:p>
                </w:txbxContent>
              </v:textbox>
            </v:shape>
            <v:shape id="_x0000_s2536" type="#_x0000_t202" style="position:absolute;left:756;top:1007;width:529;height:93" filled="f" stroked="f">
              <v:textbox inset="0,0,0,0">
                <w:txbxContent>
                  <w:p w14:paraId="56957C4E" w14:textId="77777777" w:rsidR="00F611EB" w:rsidRDefault="00F611EB">
                    <w:pPr>
                      <w:spacing w:line="92" w:lineRule="exact"/>
                      <w:ind w:right="-7"/>
                      <w:rPr>
                        <w:rFonts w:ascii="Segoe UI Semilight"/>
                        <w:sz w:val="9"/>
                      </w:rPr>
                    </w:pPr>
                    <w:r>
                      <w:rPr>
                        <w:rFonts w:ascii="Segoe UI Semilight"/>
                        <w:sz w:val="9"/>
                      </w:rPr>
                      <w:t>Edited Model</w:t>
                    </w:r>
                  </w:p>
                </w:txbxContent>
              </v:textbox>
            </v:shape>
            <v:shape id="_x0000_s2535" type="#_x0000_t202" style="position:absolute;left:1391;top:1247;width:949;height:93" filled="f" stroked="f">
              <v:textbox inset="0,0,0,0">
                <w:txbxContent>
                  <w:p w14:paraId="7618CED9" w14:textId="77777777" w:rsidR="00F611EB" w:rsidRDefault="00F611EB">
                    <w:pPr>
                      <w:spacing w:line="92" w:lineRule="exact"/>
                      <w:rPr>
                        <w:rFonts w:ascii="Segoe UI Semilight"/>
                        <w:sz w:val="9"/>
                      </w:rPr>
                    </w:pPr>
                    <w:r>
                      <w:rPr>
                        <w:rFonts w:ascii="Segoe UI Semilight"/>
                        <w:sz w:val="9"/>
                      </w:rPr>
                      <w:t>Generated Code (Batch)</w:t>
                    </w:r>
                  </w:p>
                </w:txbxContent>
              </v:textbox>
            </v:shape>
            <v:shape id="_x0000_s2534" type="#_x0000_t202" style="position:absolute;left:2371;top:1333;width:258;height:93" filled="f" stroked="f">
              <v:textbox inset="0,0,0,0">
                <w:txbxContent>
                  <w:p w14:paraId="7877D37E" w14:textId="77777777" w:rsidR="00F611EB" w:rsidRDefault="00F611EB">
                    <w:pPr>
                      <w:spacing w:line="92" w:lineRule="exact"/>
                      <w:ind w:right="-15"/>
                      <w:rPr>
                        <w:rFonts w:ascii="Segoe UI Semilight"/>
                        <w:sz w:val="9"/>
                      </w:rPr>
                    </w:pPr>
                    <w:r>
                      <w:rPr>
                        <w:rFonts w:ascii="Segoe UI Semilight"/>
                        <w:sz w:val="9"/>
                      </w:rPr>
                      <w:t>Create</w:t>
                    </w:r>
                  </w:p>
                </w:txbxContent>
              </v:textbox>
            </v:shape>
            <v:shape id="_x0000_s2533" type="#_x0000_t202" style="position:absolute;left:3948;top:1348;width:98;height:155" filled="f" stroked="f">
              <v:textbox inset="0,0,0,0">
                <w:txbxContent>
                  <w:p w14:paraId="2A4DD90D" w14:textId="77777777" w:rsidR="00F611EB" w:rsidRDefault="00F611EB">
                    <w:pPr>
                      <w:spacing w:line="154" w:lineRule="exact"/>
                      <w:rPr>
                        <w:rFonts w:ascii="Verdana"/>
                        <w:sz w:val="15"/>
                      </w:rPr>
                    </w:pPr>
                    <w:r>
                      <w:rPr>
                        <w:rFonts w:ascii="Verdana"/>
                        <w:color w:val="FFFFFF"/>
                        <w:w w:val="102"/>
                        <w:sz w:val="15"/>
                      </w:rPr>
                      <w:t>2</w:t>
                    </w:r>
                  </w:p>
                </w:txbxContent>
              </v:textbox>
            </v:shape>
            <v:shape id="_x0000_s2532" type="#_x0000_t202" style="position:absolute;left:1508;top:1481;width:719;height:241" filled="f" stroked="f">
              <v:textbox inset="0,0,0,0">
                <w:txbxContent>
                  <w:p w14:paraId="354AAF16" w14:textId="77777777" w:rsidR="00F611EB" w:rsidRDefault="00F611EB">
                    <w:pPr>
                      <w:spacing w:line="98" w:lineRule="exact"/>
                      <w:ind w:right="-3" w:firstLine="67"/>
                      <w:rPr>
                        <w:rFonts w:ascii="Segoe UI Semilight"/>
                        <w:sz w:val="9"/>
                      </w:rPr>
                    </w:pPr>
                    <w:r>
                      <w:rPr>
                        <w:rFonts w:ascii="Segoe UI Semilight"/>
                        <w:sz w:val="9"/>
                      </w:rPr>
                      <w:t>Generated Code</w:t>
                    </w:r>
                  </w:p>
                  <w:p w14:paraId="0D2BAA39" w14:textId="77777777" w:rsidR="00F611EB" w:rsidRDefault="00F611EB">
                    <w:pPr>
                      <w:spacing w:before="28" w:line="115" w:lineRule="exact"/>
                      <w:ind w:right="-3"/>
                      <w:rPr>
                        <w:rFonts w:ascii="Segoe UI Semilight"/>
                        <w:sz w:val="9"/>
                      </w:rPr>
                    </w:pPr>
                    <w:r>
                      <w:rPr>
                        <w:rFonts w:ascii="Segoe UI Semilight"/>
                        <w:sz w:val="9"/>
                      </w:rPr>
                      <w:t>Synchronize Code</w:t>
                    </w:r>
                  </w:p>
                </w:txbxContent>
              </v:textbox>
            </v:shape>
            <v:shape id="_x0000_s2531" type="#_x0000_t202" style="position:absolute;left:2691;top:1432;width:943;height:629" filled="f" stroked="f">
              <v:textbox inset="0,0,0,0">
                <w:txbxContent>
                  <w:p w14:paraId="04E64470" w14:textId="77777777" w:rsidR="00F611EB" w:rsidRDefault="00F611EB">
                    <w:pPr>
                      <w:spacing w:line="98" w:lineRule="exact"/>
                      <w:rPr>
                        <w:rFonts w:ascii="Segoe UI Semilight"/>
                        <w:sz w:val="9"/>
                      </w:rPr>
                    </w:pPr>
                    <w:r>
                      <w:rPr>
                        <w:rFonts w:ascii="Segoe UI Semilight"/>
                        <w:sz w:val="9"/>
                      </w:rPr>
                      <w:t>Synchronization Artifact</w:t>
                    </w:r>
                  </w:p>
                  <w:p w14:paraId="10DC2839" w14:textId="77777777" w:rsidR="00F611EB" w:rsidRDefault="00F611EB">
                    <w:pPr>
                      <w:spacing w:before="4"/>
                      <w:rPr>
                        <w:sz w:val="9"/>
                      </w:rPr>
                    </w:pPr>
                  </w:p>
                  <w:p w14:paraId="68FFDAA3" w14:textId="77777777" w:rsidR="00F611EB" w:rsidRDefault="00F611EB">
                    <w:pPr>
                      <w:ind w:left="55"/>
                      <w:rPr>
                        <w:rFonts w:ascii="Segoe UI Semilight"/>
                        <w:sz w:val="9"/>
                      </w:rPr>
                    </w:pPr>
                    <w:r>
                      <w:rPr>
                        <w:rFonts w:ascii="Segoe UI Semilight"/>
                        <w:w w:val="105"/>
                        <w:sz w:val="9"/>
                      </w:rPr>
                      <w:t>Write</w:t>
                    </w:r>
                  </w:p>
                  <w:p w14:paraId="3A738771" w14:textId="77777777" w:rsidR="00F611EB" w:rsidRDefault="00F611EB">
                    <w:pPr>
                      <w:rPr>
                        <w:sz w:val="8"/>
                      </w:rPr>
                    </w:pPr>
                  </w:p>
                  <w:p w14:paraId="7D1FC6EC" w14:textId="77777777" w:rsidR="00F611EB" w:rsidRDefault="00F611EB">
                    <w:pPr>
                      <w:spacing w:before="4"/>
                      <w:rPr>
                        <w:sz w:val="8"/>
                      </w:rPr>
                    </w:pPr>
                  </w:p>
                  <w:p w14:paraId="471F59E0" w14:textId="77777777" w:rsidR="00F611EB" w:rsidRDefault="00F611EB">
                    <w:pPr>
                      <w:spacing w:line="115" w:lineRule="exact"/>
                      <w:ind w:right="74"/>
                      <w:jc w:val="right"/>
                      <w:rPr>
                        <w:rFonts w:ascii="Segoe UI Semilight"/>
                        <w:sz w:val="9"/>
                      </w:rPr>
                    </w:pPr>
                    <w:r>
                      <w:rPr>
                        <w:rFonts w:ascii="Segoe UI Semilight"/>
                        <w:sz w:val="9"/>
                      </w:rPr>
                      <w:t>Write</w:t>
                    </w:r>
                  </w:p>
                </w:txbxContent>
              </v:textbox>
            </v:shape>
            <v:shape id="_x0000_s2530" type="#_x0000_t202" style="position:absolute;left:4840;top:1944;width:98;height:155" filled="f" stroked="f">
              <v:textbox inset="0,0,0,0">
                <w:txbxContent>
                  <w:p w14:paraId="3FB32BD8" w14:textId="77777777" w:rsidR="00F611EB" w:rsidRDefault="00F611EB">
                    <w:pPr>
                      <w:spacing w:line="154" w:lineRule="exact"/>
                      <w:rPr>
                        <w:rFonts w:ascii="Verdana"/>
                        <w:sz w:val="15"/>
                      </w:rPr>
                    </w:pPr>
                    <w:r>
                      <w:rPr>
                        <w:rFonts w:ascii="Verdana"/>
                        <w:color w:val="FFFFFF"/>
                        <w:w w:val="102"/>
                        <w:sz w:val="15"/>
                      </w:rPr>
                      <w:t>3</w:t>
                    </w:r>
                  </w:p>
                </w:txbxContent>
              </v:textbox>
            </v:shape>
            <v:shape id="_x0000_s2529" type="#_x0000_t202" style="position:absolute;left:1403;top:2239;width:1086;height:235" filled="f" stroked="f">
              <v:textbox inset="0,0,0,0">
                <w:txbxContent>
                  <w:p w14:paraId="1297A879" w14:textId="77777777" w:rsidR="00F611EB" w:rsidRDefault="00F611EB">
                    <w:pPr>
                      <w:spacing w:line="98" w:lineRule="exact"/>
                      <w:ind w:left="141"/>
                      <w:rPr>
                        <w:rFonts w:ascii="Segoe UI Semilight"/>
                        <w:sz w:val="9"/>
                      </w:rPr>
                    </w:pPr>
                    <w:r>
                      <w:rPr>
                        <w:rFonts w:ascii="Segoe UI Semilight"/>
                        <w:sz w:val="9"/>
                      </w:rPr>
                      <w:t>Synchronized Code</w:t>
                    </w:r>
                  </w:p>
                  <w:p w14:paraId="5F26F628" w14:textId="77777777" w:rsidR="00F611EB" w:rsidRDefault="00F611EB">
                    <w:pPr>
                      <w:spacing w:before="22" w:line="115" w:lineRule="exact"/>
                      <w:rPr>
                        <w:rFonts w:ascii="Segoe UI Semilight"/>
                        <w:sz w:val="9"/>
                      </w:rPr>
                    </w:pPr>
                    <w:r>
                      <w:rPr>
                        <w:rFonts w:ascii="Segoe UI Semilight"/>
                        <w:sz w:val="9"/>
                      </w:rPr>
                      <w:t>Reverse Code (Incremental)</w:t>
                    </w:r>
                  </w:p>
                </w:txbxContent>
              </v:textbox>
            </v:shape>
            <v:shape id="_x0000_s2528" type="#_x0000_t202" style="position:absolute;left:2950;top:2461;width:213;height:93" filled="f" stroked="f">
              <v:textbox inset="0,0,0,0">
                <w:txbxContent>
                  <w:p w14:paraId="4468DBF2" w14:textId="77777777" w:rsidR="00F611EB" w:rsidRDefault="00F611EB">
                    <w:pPr>
                      <w:spacing w:line="92" w:lineRule="exact"/>
                      <w:ind w:right="-15"/>
                      <w:rPr>
                        <w:rFonts w:ascii="Segoe UI Semilight"/>
                        <w:sz w:val="9"/>
                      </w:rPr>
                    </w:pPr>
                    <w:r>
                      <w:rPr>
                        <w:rFonts w:ascii="Segoe UI Semilight"/>
                        <w:sz w:val="9"/>
                      </w:rPr>
                      <w:t>Write</w:t>
                    </w:r>
                  </w:p>
                </w:txbxContent>
              </v:textbox>
            </v:shape>
            <v:shape id="_x0000_s2527" type="#_x0000_t202" style="position:absolute;left:1416;top:2676;width:809;height:93" filled="f" stroked="f">
              <v:textbox inset="0,0,0,0">
                <w:txbxContent>
                  <w:p w14:paraId="4ADF3EF5" w14:textId="77777777" w:rsidR="00F611EB" w:rsidRDefault="00F611EB">
                    <w:pPr>
                      <w:spacing w:line="92" w:lineRule="exact"/>
                      <w:ind w:right="-3"/>
                      <w:rPr>
                        <w:rFonts w:ascii="Segoe UI Semilight"/>
                        <w:sz w:val="9"/>
                      </w:rPr>
                    </w:pPr>
                    <w:r>
                      <w:rPr>
                        <w:rFonts w:ascii="Segoe UI Semilight"/>
                        <w:sz w:val="9"/>
                      </w:rPr>
                      <w:t>Synchronized Model</w:t>
                    </w:r>
                  </w:p>
                </w:txbxContent>
              </v:textbox>
            </v:shape>
            <v:shape id="_x0000_s2526" type="#_x0000_t202" style="position:absolute;left:2765;top:2793;width:809;height:93" filled="f" stroked="f">
              <v:textbox inset="0,0,0,0">
                <w:txbxContent>
                  <w:p w14:paraId="353FDB43" w14:textId="77777777" w:rsidR="00F611EB" w:rsidRDefault="00F611EB">
                    <w:pPr>
                      <w:spacing w:line="92" w:lineRule="exact"/>
                      <w:ind w:right="-3"/>
                      <w:rPr>
                        <w:rFonts w:ascii="Segoe UI Semilight"/>
                        <w:sz w:val="9"/>
                      </w:rPr>
                    </w:pPr>
                    <w:r>
                      <w:rPr>
                        <w:rFonts w:ascii="Segoe UI Semilight"/>
                        <w:sz w:val="9"/>
                      </w:rPr>
                      <w:t>Synchronized Model</w:t>
                    </w:r>
                  </w:p>
                </w:txbxContent>
              </v:textbox>
            </v:shape>
            <v:shape id="_x0000_s2525" type="#_x0000_t202" style="position:absolute;left:4020;top:2716;width:98;height:155" filled="f" stroked="f">
              <v:textbox inset="0,0,0,0">
                <w:txbxContent>
                  <w:p w14:paraId="2D0F2B6D" w14:textId="77777777" w:rsidR="00F611EB" w:rsidRDefault="00F611EB">
                    <w:pPr>
                      <w:spacing w:line="154" w:lineRule="exact"/>
                      <w:rPr>
                        <w:rFonts w:ascii="Verdana"/>
                        <w:sz w:val="15"/>
                      </w:rPr>
                    </w:pPr>
                    <w:r>
                      <w:rPr>
                        <w:rFonts w:ascii="Verdana"/>
                        <w:color w:val="FFFFFF"/>
                        <w:w w:val="102"/>
                        <w:sz w:val="15"/>
                      </w:rPr>
                      <w:t>4</w:t>
                    </w:r>
                  </w:p>
                </w:txbxContent>
              </v:textbox>
            </v:shape>
            <w10:wrap type="none"/>
            <w10:anchorlock/>
          </v:group>
        </w:pict>
      </w:r>
    </w:p>
    <w:p w14:paraId="276849BD" w14:textId="77777777" w:rsidR="0009741E" w:rsidRDefault="0009741E">
      <w:pPr>
        <w:pStyle w:val="BodyText"/>
        <w:spacing w:before="11"/>
        <w:rPr>
          <w:sz w:val="18"/>
        </w:rPr>
      </w:pPr>
    </w:p>
    <w:p w14:paraId="66E1AD14" w14:textId="77777777" w:rsidR="0009741E" w:rsidRDefault="003648A5">
      <w:pPr>
        <w:spacing w:line="180" w:lineRule="exact"/>
        <w:ind w:left="119"/>
        <w:rPr>
          <w:sz w:val="16"/>
        </w:rPr>
      </w:pPr>
      <w:commentRangeStart w:id="97"/>
      <w:r>
        <w:rPr>
          <w:sz w:val="16"/>
        </w:rPr>
        <w:t>Fig. 6. Synchronization process, in which the model and the code are concurrently edited with code as the SA (CDD = Code-Driven Developer</w:t>
      </w:r>
      <w:commentRangeEnd w:id="97"/>
      <w:r w:rsidR="00F11EA6">
        <w:rPr>
          <w:rStyle w:val="CommentReference"/>
        </w:rPr>
        <w:commentReference w:id="97"/>
      </w:r>
    </w:p>
    <w:p w14:paraId="7AB9B4CC" w14:textId="77777777" w:rsidR="0009741E" w:rsidRDefault="003648A5">
      <w:pPr>
        <w:spacing w:line="176" w:lineRule="exact"/>
        <w:ind w:left="119" w:right="-14"/>
        <w:rPr>
          <w:sz w:val="16"/>
        </w:rPr>
      </w:pPr>
      <w:r>
        <w:rPr>
          <w:sz w:val="16"/>
        </w:rPr>
        <w:t xml:space="preserve">= Programmer, MDD = Model-Driven Developer = Software </w:t>
      </w:r>
      <w:proofErr w:type="gramStart"/>
      <w:r>
        <w:rPr>
          <w:sz w:val="16"/>
        </w:rPr>
        <w:t>Architect,  Code</w:t>
      </w:r>
      <w:proofErr w:type="gramEnd"/>
    </w:p>
    <w:p w14:paraId="415A02D3" w14:textId="77777777" w:rsidR="0009741E" w:rsidRDefault="003648A5">
      <w:pPr>
        <w:spacing w:before="3" w:line="180" w:lineRule="exact"/>
        <w:ind w:left="119"/>
        <w:rPr>
          <w:sz w:val="16"/>
        </w:rPr>
      </w:pPr>
      <w:r>
        <w:rPr>
          <w:sz w:val="16"/>
        </w:rPr>
        <w:t xml:space="preserve">= C++ front-end code). The API calls for Model and Code are represented generically as "Read" </w:t>
      </w:r>
      <w:proofErr w:type="gramStart"/>
      <w:r>
        <w:rPr>
          <w:sz w:val="16"/>
        </w:rPr>
        <w:t>and  "</w:t>
      </w:r>
      <w:proofErr w:type="gramEnd"/>
      <w:r>
        <w:rPr>
          <w:sz w:val="16"/>
        </w:rPr>
        <w:t>Write".</w:t>
      </w:r>
    </w:p>
    <w:p w14:paraId="352B374A" w14:textId="77777777" w:rsidR="0009741E" w:rsidRDefault="00F611EB">
      <w:pPr>
        <w:pStyle w:val="BodyText"/>
        <w:spacing w:before="11"/>
        <w:rPr>
          <w:sz w:val="27"/>
        </w:rPr>
      </w:pPr>
      <w:r>
        <w:pict w14:anchorId="0C74216E">
          <v:group id="_x0000_s2499" style="position:absolute;margin-left:48.95pt;margin-top:18.05pt;width:248.95pt;height:21pt;z-index:3112;mso-wrap-distance-left:0;mso-wrap-distance-right:0;mso-position-horizontal-relative:page" coordorigin="979,361" coordsize="4979,420">
            <v:shape id="_x0000_s2523" style="position:absolute;left:1050;top:388;width:612;height:374" coordorigin="1050,388" coordsize="612,374" path="m1050,388l1661,388,1661,692,1570,695,1496,705,1435,719,1381,734,1330,748,1276,758,1215,762,1141,757,1050,741,1050,388xe" filled="f" strokecolor="#41709c" strokeweight="3614emu">
              <v:path arrowok="t"/>
            </v:shape>
            <v:shape id="_x0000_s2522" type="#_x0000_t75" style="position:absolute;left:979;top:615;width:162;height:164">
              <v:imagedata r:id="rId53" o:title=""/>
            </v:shape>
            <v:shape id="_x0000_s2521" style="position:absolute;left:2946;top:364;width:612;height:376" coordorigin="2946,364" coordsize="612,376" path="m2946,364l3558,364,3558,668,3466,672,3393,682,3331,696,3278,711,3227,725,3173,735,3112,739,3038,734,2946,718,2946,364xe" filled="f" strokecolor="#41709c" strokeweight="3614emu">
              <v:path arrowok="t"/>
            </v:shape>
            <v:shape id="_x0000_s2520" type="#_x0000_t75" style="position:absolute;left:2866;top:596;width:288;height:184">
              <v:imagedata r:id="rId54" o:title=""/>
            </v:shape>
            <v:shape id="_x0000_s2519" style="position:absolute;left:2281;top:364;width:636;height:171" coordorigin="2281,364" coordsize="636,171" path="m2917,491l2832,491,2893,534,2917,491xm2324,364l2281,364,2380,366,2475,373,2563,384,2643,399,2714,418,2773,440,2820,464,2853,491,2896,491,2863,464,2816,440,2756,418,2685,399,2605,384,2517,373,2423,366,2324,364xe" fillcolor="#ffc000" stroked="f">
              <v:path arrowok="t"/>
            </v:shape>
            <v:shape id="_x0000_s2518" style="position:absolute;left:1690;top:364;width:613;height:171" coordorigin="1690,364" coordsize="613,171" path="m2281,364l2175,366,2075,374,1983,387,1900,404,1829,424,1771,448,1700,503,1690,534,1733,534,1744,500,1777,469,1898,416,1983,395,2079,379,2187,368,2302,364,2281,364xe" fillcolor="#cd9a00" stroked="f">
              <v:path arrowok="t"/>
            </v:shape>
            <v:polyline id="_x0000_s2517" style="position:absolute" points="3992,728,3877,732,3769,743,3673,759,3588,780,3519,804,3434,864,3423,898,3380,898,3417,838,3519,788,3590,768,3673,751,3765,738,3865,730,3971,728,4014,728,4113,730,4207,737,4295,748,4375,763,4446,782,4506,804,4586,855,4607,855,4583,898,4522,855,4543,855,4510,828,4404,782,4333,763,4253,748,4165,737,4070,730,3971,728" coordorigin="1690,364" coordsize="1227,171" filled="f" strokecolor="#41709c" strokeweight="3614emu">
              <v:path arrowok="t"/>
            </v:polyline>
            <v:shape id="_x0000_s2516" style="position:absolute;left:1684;top:560;width:631;height:171" coordorigin="1684,560" coordsize="631,171" path="m1748,602l1705,602,1738,630,1784,654,1843,676,1913,694,1993,709,2080,721,2173,728,2271,730,2314,730,2216,728,2122,721,2035,709,1956,694,1886,676,1827,654,1780,630,1748,602xm1708,560l1684,602,1769,602,1708,560xe" fillcolor="#ffc000" stroked="f">
              <v:path arrowok="t"/>
            </v:shape>
            <v:shape id="_x0000_s2515" style="position:absolute;left:2293;top:560;width:607;height:171" coordorigin="2293,560" coordsize="607,171" path="m2899,560l2856,560,2845,593,2812,625,2692,678,2609,699,2513,715,2407,725,2293,730,2314,730,2419,727,2518,719,2609,707,2691,690,2761,670,2819,646,2889,591,2899,560xe" fillcolor="#cd9a00" stroked="f">
              <v:path arrowok="t"/>
            </v:shape>
            <v:polyline id="_x0000_s2514" style="position:absolute" points="3977,1290,4091,1285,4197,1275,4293,1259,4376,1238,4445,1213,4529,1153,4540,1120,4583,1120,4546,1179,4445,1230,4375,1250,4293,1267,4202,1279,4103,1287,3998,1290,3955,1290,3857,1288,3764,1281,3677,1269,3597,1254,3527,1236,3468,1214,3389,1162,3368,1162,3392,1120,3453,1162,3432,1162,3464,1190,3570,1236,3640,1254,3719,1269,3806,1281,3900,1288,3998,1290" coordorigin="1684,560" coordsize="1215,171" filled="f" strokecolor="#41709c" strokeweight="3614emu">
              <v:path arrowok="t"/>
            </v:polyline>
            <v:shape id="_x0000_s2513" style="position:absolute;left:4571;top:371;width:612;height:360" coordorigin="4571,371" coordsize="612,360" path="m4571,371l5182,371,5182,664,5090,667,5017,677,4955,690,4902,704,4851,718,4797,727,4736,731,4662,727,4571,712,4571,371xe" filled="f" strokecolor="#41709c" strokeweight="3614emu">
              <v:path arrowok="t"/>
            </v:shape>
            <v:shape id="_x0000_s2512" type="#_x0000_t75" style="position:absolute;left:4491;top:598;width:288;height:181">
              <v:imagedata r:id="rId54" o:title=""/>
            </v:shape>
            <v:shape id="_x0000_s2511" style="position:absolute;left:3558;top:536;width:1014;height:36" coordorigin="3558,536" coordsize="1014,36" path="m4535,557l4535,572,4565,557,4535,557xm4535,551l4535,557,4541,557,4541,551,4535,551xm4535,536l4535,551,4541,551,4541,557,4565,557,4571,554,4535,536xm3558,551l3558,557,4535,557,4535,551,3558,551xe" fillcolor="#5b9bd4" stroked="f">
              <v:path arrowok="t"/>
            </v:shape>
            <v:shape id="_x0000_s2510" type="#_x0000_t75" style="position:absolute;left:5770;top:378;width:188;height:348">
              <v:imagedata r:id="rId55" o:title=""/>
            </v:shape>
            <v:shape id="_x0000_s2509" style="position:absolute;left:5182;top:534;width:588;height:36" coordorigin="5182,534" coordsize="588,36" path="m5764,549l5740,549,5740,555,5734,555,5734,569,5769,551,5764,549xm5734,549l5182,550,5182,556,5734,555,5734,549xm5740,549l5734,549,5734,555,5740,555,5740,549xm5734,534l5734,549,5764,549,5734,534xe" fillcolor="#5b9bd4" stroked="f">
              <v:path arrowok="t"/>
            </v:shape>
            <v:shape id="_x0000_s2508" type="#_x0000_t75" style="position:absolute;left:1954;top:482;width:124;height:124">
              <v:imagedata r:id="rId56" o:title=""/>
            </v:shape>
            <v:shape id="_x0000_s2507" type="#_x0000_t75" style="position:absolute;left:3583;top:420;width:125;height:124">
              <v:imagedata r:id="rId57" o:title=""/>
            </v:shape>
            <v:shape id="_x0000_s2506" type="#_x0000_t75" style="position:absolute;left:2989;top:508;width:124;height:125">
              <v:imagedata r:id="rId58" o:title=""/>
            </v:shape>
            <v:shape id="_x0000_s2505" type="#_x0000_t202" style="position:absolute;left:1199;top:420;width:314;height:262" filled="f" stroked="f">
              <v:textbox inset="0,0,0,0">
                <w:txbxContent>
                  <w:p w14:paraId="6DF2A30D" w14:textId="77777777" w:rsidR="00F611EB" w:rsidRDefault="00F611EB">
                    <w:pPr>
                      <w:spacing w:line="119" w:lineRule="exact"/>
                      <w:ind w:left="42" w:right="-7"/>
                      <w:rPr>
                        <w:rFonts w:ascii="Calibri"/>
                        <w:sz w:val="12"/>
                      </w:rPr>
                    </w:pPr>
                    <w:r>
                      <w:rPr>
                        <w:rFonts w:ascii="Calibri"/>
                        <w:sz w:val="12"/>
                      </w:rPr>
                      <w:t>UML</w:t>
                    </w:r>
                  </w:p>
                  <w:p w14:paraId="10662DAD" w14:textId="77777777" w:rsidR="00F611EB" w:rsidRDefault="00F611EB">
                    <w:pPr>
                      <w:spacing w:line="142" w:lineRule="exact"/>
                      <w:ind w:right="-7"/>
                      <w:rPr>
                        <w:rFonts w:ascii="Calibri"/>
                        <w:sz w:val="12"/>
                      </w:rPr>
                    </w:pPr>
                    <w:r>
                      <w:rPr>
                        <w:rFonts w:ascii="Calibri"/>
                        <w:w w:val="95"/>
                        <w:sz w:val="12"/>
                      </w:rPr>
                      <w:t>Model</w:t>
                    </w:r>
                  </w:p>
                </w:txbxContent>
              </v:textbox>
            </v:shape>
            <v:shape id="_x0000_s2504" type="#_x0000_t202" style="position:absolute;left:1986;top:495;width:749;height:120" filled="f" stroked="f">
              <v:textbox inset="0,0,0,0">
                <w:txbxContent>
                  <w:p w14:paraId="1595FF5D" w14:textId="77777777" w:rsidR="00F611EB" w:rsidRDefault="00F611EB">
                    <w:pPr>
                      <w:spacing w:line="119" w:lineRule="exact"/>
                      <w:rPr>
                        <w:rFonts w:ascii="Calibri"/>
                        <w:sz w:val="12"/>
                      </w:rPr>
                    </w:pPr>
                    <w:r>
                      <w:rPr>
                        <w:rFonts w:ascii="Calibri"/>
                        <w:color w:val="FFFFFF"/>
                        <w:sz w:val="12"/>
                      </w:rPr>
                      <w:t xml:space="preserve">2 </w:t>
                    </w:r>
                    <w:r>
                      <w:rPr>
                        <w:rFonts w:ascii="Calibri"/>
                        <w:sz w:val="12"/>
                      </w:rPr>
                      <w:t>Synchronizer</w:t>
                    </w:r>
                  </w:p>
                </w:txbxContent>
              </v:textbox>
            </v:shape>
            <v:shape id="_x0000_s2503" type="#_x0000_t202" style="position:absolute;left:3001;top:395;width:504;height:262" filled="f" stroked="f">
              <v:textbox inset="0,0,0,0">
                <w:txbxContent>
                  <w:p w14:paraId="597144D6" w14:textId="77777777" w:rsidR="00F611EB" w:rsidRDefault="00F611EB">
                    <w:pPr>
                      <w:spacing w:line="109" w:lineRule="exact"/>
                      <w:ind w:right="-14"/>
                      <w:rPr>
                        <w:rFonts w:ascii="Calibri"/>
                        <w:sz w:val="12"/>
                      </w:rPr>
                    </w:pPr>
                    <w:r>
                      <w:rPr>
                        <w:rFonts w:ascii="Calibri"/>
                        <w:sz w:val="12"/>
                      </w:rPr>
                      <w:t>C++</w:t>
                    </w:r>
                    <w:r>
                      <w:rPr>
                        <w:rFonts w:ascii="Calibri"/>
                        <w:spacing w:val="-13"/>
                        <w:sz w:val="12"/>
                      </w:rPr>
                      <w:t xml:space="preserve"> </w:t>
                    </w:r>
                    <w:r>
                      <w:rPr>
                        <w:rFonts w:ascii="Calibri"/>
                        <w:sz w:val="12"/>
                      </w:rPr>
                      <w:t>Front-</w:t>
                    </w:r>
                  </w:p>
                  <w:p w14:paraId="696ABA1B" w14:textId="77777777" w:rsidR="00F611EB" w:rsidRDefault="00F611EB">
                    <w:pPr>
                      <w:spacing w:line="152" w:lineRule="exact"/>
                      <w:ind w:left="20" w:right="-14"/>
                      <w:rPr>
                        <w:rFonts w:ascii="Calibri"/>
                        <w:sz w:val="12"/>
                      </w:rPr>
                    </w:pPr>
                    <w:r>
                      <w:rPr>
                        <w:rFonts w:ascii="Calibri"/>
                        <w:color w:val="FFFFFF"/>
                        <w:position w:val="2"/>
                        <w:sz w:val="12"/>
                      </w:rPr>
                      <w:t xml:space="preserve">1  </w:t>
                    </w:r>
                    <w:r>
                      <w:rPr>
                        <w:rFonts w:ascii="Calibri"/>
                        <w:sz w:val="12"/>
                      </w:rPr>
                      <w:t>End</w:t>
                    </w:r>
                  </w:p>
                </w:txbxContent>
              </v:textbox>
            </v:shape>
            <v:shape id="_x0000_s2502" type="#_x0000_t202" style="position:absolute;left:3616;top:397;width:2155;height:171" filled="f" stroked="f">
              <v:textbox inset="0,0,0,0">
                <w:txbxContent>
                  <w:p w14:paraId="48E64728" w14:textId="77777777" w:rsidR="00F611EB" w:rsidRDefault="00F611EB">
                    <w:pPr>
                      <w:spacing w:line="170" w:lineRule="exact"/>
                      <w:rPr>
                        <w:rFonts w:ascii="Calibri"/>
                        <w:sz w:val="12"/>
                      </w:rPr>
                    </w:pPr>
                    <w:r>
                      <w:rPr>
                        <w:rFonts w:ascii="Calibri"/>
                        <w:color w:val="FFFFFF"/>
                        <w:position w:val="1"/>
                        <w:sz w:val="12"/>
                      </w:rPr>
                      <w:t xml:space="preserve">3  </w:t>
                    </w:r>
                    <w:r>
                      <w:rPr>
                        <w:rFonts w:ascii="Calibri"/>
                        <w:sz w:val="12"/>
                      </w:rPr>
                      <w:t xml:space="preserve">Source-to-source   </w:t>
                    </w:r>
                    <w:r>
                      <w:rPr>
                        <w:rFonts w:ascii="Calibri"/>
                        <w:position w:val="5"/>
                        <w:sz w:val="12"/>
                      </w:rPr>
                      <w:t xml:space="preserve">C++ Back- </w:t>
                    </w:r>
                    <w:r>
                      <w:rPr>
                        <w:rFonts w:ascii="Calibri"/>
                        <w:position w:val="1"/>
                        <w:sz w:val="12"/>
                      </w:rPr>
                      <w:t>Compilation</w:t>
                    </w:r>
                  </w:p>
                </w:txbxContent>
              </v:textbox>
            </v:shape>
            <v:shape id="_x0000_s2501" type="#_x0000_t202" style="position:absolute;left:3726;top:591;width:724;height:119" filled="f" stroked="f">
              <v:textbox inset="0,0,0,0">
                <w:txbxContent>
                  <w:p w14:paraId="761F5AF7" w14:textId="77777777" w:rsidR="00F611EB" w:rsidRDefault="00F611EB">
                    <w:pPr>
                      <w:spacing w:line="119" w:lineRule="exact"/>
                      <w:rPr>
                        <w:rFonts w:ascii="Calibri"/>
                        <w:sz w:val="12"/>
                      </w:rPr>
                    </w:pPr>
                    <w:r>
                      <w:rPr>
                        <w:rFonts w:ascii="Calibri"/>
                        <w:w w:val="95"/>
                        <w:sz w:val="12"/>
                      </w:rPr>
                      <w:t>transformation</w:t>
                    </w:r>
                  </w:p>
                </w:txbxContent>
              </v:textbox>
            </v:shape>
            <v:shape id="_x0000_s2500" type="#_x0000_t202" style="position:absolute;left:4785;top:540;width:185;height:119" filled="f" stroked="f">
              <v:textbox inset="0,0,0,0">
                <w:txbxContent>
                  <w:p w14:paraId="70006479" w14:textId="77777777" w:rsidR="00F611EB" w:rsidRDefault="00F611EB">
                    <w:pPr>
                      <w:spacing w:line="119" w:lineRule="exact"/>
                      <w:ind w:right="-12"/>
                      <w:rPr>
                        <w:rFonts w:ascii="Calibri"/>
                        <w:sz w:val="12"/>
                      </w:rPr>
                    </w:pPr>
                    <w:r>
                      <w:rPr>
                        <w:rFonts w:ascii="Calibri"/>
                        <w:w w:val="95"/>
                        <w:sz w:val="12"/>
                      </w:rPr>
                      <w:t>end</w:t>
                    </w:r>
                  </w:p>
                </w:txbxContent>
              </v:textbox>
            </v:shape>
            <w10:wrap type="topAndBottom" anchorx="page"/>
          </v:group>
        </w:pict>
      </w:r>
    </w:p>
    <w:p w14:paraId="55F4D52B" w14:textId="77777777" w:rsidR="0009741E" w:rsidRDefault="0009741E">
      <w:pPr>
        <w:pStyle w:val="BodyText"/>
        <w:spacing w:before="7"/>
        <w:rPr>
          <w:sz w:val="15"/>
        </w:rPr>
      </w:pPr>
    </w:p>
    <w:p w14:paraId="2CA2B0CF" w14:textId="77777777" w:rsidR="0009741E" w:rsidRDefault="003648A5">
      <w:pPr>
        <w:ind w:left="1625" w:right="1506"/>
        <w:jc w:val="center"/>
        <w:rPr>
          <w:sz w:val="16"/>
        </w:rPr>
      </w:pPr>
      <w:r>
        <w:rPr>
          <w:sz w:val="16"/>
        </w:rPr>
        <w:t>Fig. 7.   RAOES’s architecture</w:t>
      </w:r>
    </w:p>
    <w:p w14:paraId="7865B509" w14:textId="77777777" w:rsidR="0009741E" w:rsidRDefault="003648A5">
      <w:pPr>
        <w:pStyle w:val="ListParagraph"/>
        <w:numPr>
          <w:ilvl w:val="0"/>
          <w:numId w:val="9"/>
        </w:numPr>
        <w:tabs>
          <w:tab w:val="left" w:pos="1312"/>
        </w:tabs>
        <w:spacing w:before="110"/>
        <w:ind w:left="1311" w:hanging="466"/>
        <w:jc w:val="left"/>
        <w:rPr>
          <w:sz w:val="16"/>
        </w:rPr>
      </w:pPr>
      <w:commentRangeStart w:id="98"/>
      <w:r>
        <w:rPr>
          <w:spacing w:val="5"/>
          <w:sz w:val="20"/>
        </w:rPr>
        <w:t xml:space="preserve">RAOES </w:t>
      </w:r>
      <w:r>
        <w:rPr>
          <w:spacing w:val="6"/>
          <w:sz w:val="20"/>
        </w:rPr>
        <w:t>I</w:t>
      </w:r>
      <w:r>
        <w:rPr>
          <w:spacing w:val="6"/>
          <w:sz w:val="16"/>
        </w:rPr>
        <w:t>MPLEMENTATION</w:t>
      </w:r>
      <w:r>
        <w:rPr>
          <w:spacing w:val="17"/>
          <w:sz w:val="16"/>
        </w:rPr>
        <w:t xml:space="preserve"> </w:t>
      </w:r>
      <w:r>
        <w:rPr>
          <w:spacing w:val="7"/>
          <w:sz w:val="20"/>
        </w:rPr>
        <w:t>M</w:t>
      </w:r>
      <w:r>
        <w:rPr>
          <w:spacing w:val="7"/>
          <w:sz w:val="16"/>
        </w:rPr>
        <w:t>ETHOD</w:t>
      </w:r>
      <w:commentRangeEnd w:id="98"/>
      <w:r w:rsidR="00864EBA">
        <w:rPr>
          <w:rStyle w:val="CommentReference"/>
        </w:rPr>
        <w:commentReference w:id="98"/>
      </w:r>
    </w:p>
    <w:p w14:paraId="70DF112E" w14:textId="77777777" w:rsidR="0009741E" w:rsidRDefault="003648A5">
      <w:pPr>
        <w:pStyle w:val="BodyText"/>
        <w:spacing w:before="171" w:line="249" w:lineRule="auto"/>
        <w:ind w:left="119" w:firstLine="199"/>
        <w:jc w:val="both"/>
      </w:pPr>
      <w:r>
        <w:t xml:space="preserve">This section presents the architecture and implementation detail of a </w:t>
      </w:r>
      <w:r>
        <w:rPr>
          <w:spacing w:val="-3"/>
        </w:rPr>
        <w:t xml:space="preserve">RAOES </w:t>
      </w:r>
      <w:r>
        <w:t xml:space="preserve">prototype based on the Eclipse Modeling Framework (EMF). The latter provides many facilities such to ease the development. Fig. 7 shows the </w:t>
      </w:r>
      <w:r>
        <w:rPr>
          <w:spacing w:val="-4"/>
        </w:rPr>
        <w:t xml:space="preserve">RAOES’s </w:t>
      </w:r>
      <w:r>
        <w:t>architecture. The latter consists of the C++ front-end extending C++, a synchronizer between the model and the front-end,</w:t>
      </w:r>
      <w:r>
        <w:rPr>
          <w:spacing w:val="13"/>
        </w:rPr>
        <w:t xml:space="preserve"> </w:t>
      </w:r>
      <w:r>
        <w:t>and</w:t>
      </w:r>
      <w:r>
        <w:rPr>
          <w:spacing w:val="9"/>
        </w:rPr>
        <w:t xml:space="preserve"> </w:t>
      </w:r>
      <w:r>
        <w:t>a</w:t>
      </w:r>
      <w:r>
        <w:rPr>
          <w:w w:val="99"/>
        </w:rPr>
        <w:t xml:space="preserve"> </w:t>
      </w:r>
      <w:r>
        <w:t>source-to-source transformation. The implementation of these modules is presented in the followings. Although some</w:t>
      </w:r>
      <w:r>
        <w:rPr>
          <w:spacing w:val="-30"/>
        </w:rPr>
        <w:t xml:space="preserve"> </w:t>
      </w:r>
      <w:r>
        <w:t xml:space="preserve">Eclipse facilities are used, the implementation method is generic and can be applied to other </w:t>
      </w:r>
      <w:proofErr w:type="gramStart"/>
      <w:r>
        <w:t xml:space="preserve">development </w:t>
      </w:r>
      <w:r>
        <w:rPr>
          <w:spacing w:val="34"/>
        </w:rPr>
        <w:t xml:space="preserve"> </w:t>
      </w:r>
      <w:r>
        <w:t>environments</w:t>
      </w:r>
      <w:proofErr w:type="gramEnd"/>
      <w:r>
        <w:t>.</w:t>
      </w:r>
    </w:p>
    <w:p w14:paraId="38A2F5BE" w14:textId="77777777" w:rsidR="0009741E" w:rsidRDefault="0009741E">
      <w:pPr>
        <w:pStyle w:val="BodyText"/>
        <w:spacing w:before="10"/>
        <w:rPr>
          <w:sz w:val="23"/>
        </w:rPr>
      </w:pPr>
    </w:p>
    <w:p w14:paraId="5EBA4061" w14:textId="77777777" w:rsidR="0009741E" w:rsidRDefault="003648A5">
      <w:pPr>
        <w:pStyle w:val="ListParagraph"/>
        <w:numPr>
          <w:ilvl w:val="0"/>
          <w:numId w:val="4"/>
        </w:numPr>
        <w:tabs>
          <w:tab w:val="left" w:pos="391"/>
        </w:tabs>
        <w:ind w:hanging="271"/>
        <w:rPr>
          <w:i/>
          <w:sz w:val="20"/>
        </w:rPr>
      </w:pPr>
      <w:r>
        <w:rPr>
          <w:i/>
          <w:sz w:val="20"/>
        </w:rPr>
        <w:t>C++ front-end</w:t>
      </w:r>
      <w:r>
        <w:rPr>
          <w:i/>
          <w:spacing w:val="20"/>
          <w:sz w:val="20"/>
        </w:rPr>
        <w:t xml:space="preserve"> </w:t>
      </w:r>
      <w:r>
        <w:rPr>
          <w:i/>
          <w:sz w:val="20"/>
        </w:rPr>
        <w:t>implementation</w:t>
      </w:r>
    </w:p>
    <w:p w14:paraId="2A44B895" w14:textId="77777777" w:rsidR="0009741E" w:rsidRDefault="003648A5">
      <w:pPr>
        <w:pStyle w:val="BodyText"/>
        <w:spacing w:before="129" w:line="249" w:lineRule="auto"/>
        <w:ind w:left="119" w:firstLine="199"/>
        <w:jc w:val="both"/>
      </w:pPr>
      <w:r>
        <w:t>The purpose of introducing the front-end is to ease and reduce the programmers’ effort in modifying the</w:t>
      </w:r>
      <w:r>
        <w:rPr>
          <w:spacing w:val="35"/>
        </w:rPr>
        <w:t xml:space="preserve"> </w:t>
      </w:r>
      <w:r>
        <w:t>topology</w:t>
      </w:r>
      <w:r>
        <w:rPr>
          <w:spacing w:val="19"/>
        </w:rPr>
        <w:t xml:space="preserve"> </w:t>
      </w:r>
      <w:r>
        <w:t>of</w:t>
      </w:r>
      <w:r>
        <w:rPr>
          <w:w w:val="99"/>
        </w:rPr>
        <w:t xml:space="preserve"> </w:t>
      </w:r>
      <w:r>
        <w:t xml:space="preserve">USMs, including all features. Therefore, the front-end should be easily parsed by inspecting the </w:t>
      </w:r>
      <w:r>
        <w:rPr>
          <w:i/>
        </w:rPr>
        <w:t xml:space="preserve">Abstract Syntax </w:t>
      </w:r>
      <w:r>
        <w:rPr>
          <w:i/>
          <w:spacing w:val="-5"/>
        </w:rPr>
        <w:t xml:space="preserve">Tree </w:t>
      </w:r>
      <w:r>
        <w:rPr>
          <w:i/>
        </w:rPr>
        <w:t xml:space="preserve">(AST) </w:t>
      </w:r>
      <w:r>
        <w:t xml:space="preserve">of C++. The front-end is presented in a hierarchical </w:t>
      </w:r>
      <w:r>
        <w:rPr>
          <w:spacing w:val="-4"/>
        </w:rPr>
        <w:t xml:space="preserve">way. </w:t>
      </w:r>
      <w:r>
        <w:t>Hence, we use the class hierarchy in C++ to</w:t>
      </w:r>
      <w:r>
        <w:rPr>
          <w:spacing w:val="-19"/>
        </w:rPr>
        <w:t xml:space="preserve"> </w:t>
      </w:r>
      <w:r>
        <w:t>represent</w:t>
      </w:r>
      <w:r>
        <w:rPr>
          <w:spacing w:val="42"/>
        </w:rPr>
        <w:t xml:space="preserve"> </w:t>
      </w:r>
      <w:r>
        <w:t>the</w:t>
      </w:r>
      <w:r>
        <w:rPr>
          <w:w w:val="99"/>
        </w:rPr>
        <w:t xml:space="preserve"> </w:t>
      </w:r>
      <w:r>
        <w:t xml:space="preserve">underlying. This is of course not the only one way to define the front-end. </w:t>
      </w:r>
      <w:r>
        <w:rPr>
          <w:spacing w:val="-8"/>
        </w:rPr>
        <w:t xml:space="preserve">To </w:t>
      </w:r>
      <w:r>
        <w:t>easily recognize the state machine element types in RAOES, we use specialized names embedded in the macro definitions of</w:t>
      </w:r>
      <w:r>
        <w:rPr>
          <w:spacing w:val="26"/>
        </w:rPr>
        <w:t xml:space="preserve"> </w:t>
      </w:r>
      <w:r>
        <w:t>RAOES.</w:t>
      </w:r>
    </w:p>
    <w:p w14:paraId="296A02D3" w14:textId="77777777" w:rsidR="0009741E" w:rsidRDefault="003648A5">
      <w:pPr>
        <w:pStyle w:val="BodyText"/>
        <w:spacing w:before="16" w:line="249" w:lineRule="auto"/>
        <w:ind w:left="119" w:firstLine="199"/>
        <w:jc w:val="both"/>
      </w:pPr>
      <w:r>
        <w:t xml:space="preserve">In this implementation, hierarchical elements such as </w:t>
      </w:r>
      <w:r>
        <w:rPr>
          <w:i/>
        </w:rPr>
        <w:t>State Machine</w:t>
      </w:r>
      <w:r>
        <w:t xml:space="preserve">, </w:t>
      </w:r>
      <w:r>
        <w:rPr>
          <w:i/>
        </w:rPr>
        <w:t>State</w:t>
      </w:r>
      <w:r>
        <w:t xml:space="preserve">, </w:t>
      </w:r>
      <w:r>
        <w:rPr>
          <w:i/>
        </w:rPr>
        <w:t xml:space="preserve">Region </w:t>
      </w:r>
      <w:r>
        <w:t xml:space="preserve">in concurrent states, and events are implemented as classes. Pseudo states, which are contained   by either a region or state (e.g. connection points), are </w:t>
      </w:r>
      <w:proofErr w:type="spellStart"/>
      <w:r>
        <w:t>imple</w:t>
      </w:r>
      <w:proofErr w:type="spellEnd"/>
      <w:r>
        <w:t xml:space="preserve">- </w:t>
      </w:r>
      <w:proofErr w:type="spellStart"/>
      <w:r>
        <w:t>mented</w:t>
      </w:r>
      <w:proofErr w:type="spellEnd"/>
      <w:r>
        <w:t xml:space="preserve"> as class attributes. Each transition is associated with    a statement in a method representing the transition table. By using this implementation, the front-end is </w:t>
      </w:r>
      <w:proofErr w:type="spellStart"/>
      <w:r>
        <w:t>compilable</w:t>
      </w:r>
      <w:proofErr w:type="spellEnd"/>
      <w:r>
        <w:t xml:space="preserve"> with C++ compilers such </w:t>
      </w:r>
      <w:proofErr w:type="gramStart"/>
      <w:r>
        <w:t xml:space="preserve">as </w:t>
      </w:r>
      <w:r>
        <w:rPr>
          <w:spacing w:val="18"/>
        </w:rPr>
        <w:t xml:space="preserve"> </w:t>
      </w:r>
      <w:r>
        <w:t>GCC</w:t>
      </w:r>
      <w:proofErr w:type="gramEnd"/>
      <w:r>
        <w:t>.</w:t>
      </w:r>
    </w:p>
    <w:p w14:paraId="62FB1232" w14:textId="77777777" w:rsidR="0009741E" w:rsidRDefault="003648A5">
      <w:pPr>
        <w:pStyle w:val="ListParagraph"/>
        <w:numPr>
          <w:ilvl w:val="0"/>
          <w:numId w:val="4"/>
        </w:numPr>
        <w:tabs>
          <w:tab w:val="left" w:pos="391"/>
        </w:tabs>
        <w:spacing w:before="51"/>
        <w:ind w:hanging="271"/>
        <w:rPr>
          <w:i/>
          <w:sz w:val="20"/>
        </w:rPr>
      </w:pPr>
      <w:r>
        <w:rPr>
          <w:i/>
          <w:w w:val="99"/>
          <w:sz w:val="20"/>
        </w:rPr>
        <w:br w:type="column"/>
      </w:r>
      <w:r>
        <w:rPr>
          <w:i/>
          <w:sz w:val="20"/>
        </w:rPr>
        <w:lastRenderedPageBreak/>
        <w:t>Synchronizer</w:t>
      </w:r>
    </w:p>
    <w:p w14:paraId="54F5F52F" w14:textId="77777777" w:rsidR="0009741E" w:rsidRDefault="003648A5">
      <w:pPr>
        <w:pStyle w:val="BodyText"/>
        <w:spacing w:before="83" w:line="249" w:lineRule="auto"/>
        <w:ind w:left="119" w:right="117" w:firstLine="199"/>
        <w:jc w:val="both"/>
      </w:pPr>
      <w:r>
        <w:t xml:space="preserve">The synchronizer consists of three sub-modules: a front-end code generator from the model, a reverse engineering from front-end to UML, and a synchronization. The implementation of the latter is </w:t>
      </w:r>
      <w:proofErr w:type="gramStart"/>
      <w:r>
        <w:t>as  followings</w:t>
      </w:r>
      <w:proofErr w:type="gramEnd"/>
      <w:r>
        <w:t>:</w:t>
      </w:r>
    </w:p>
    <w:p w14:paraId="7ACBF0ED" w14:textId="77777777" w:rsidR="0009741E" w:rsidRDefault="003648A5">
      <w:pPr>
        <w:pStyle w:val="ListParagraph"/>
        <w:numPr>
          <w:ilvl w:val="1"/>
          <w:numId w:val="4"/>
        </w:numPr>
        <w:tabs>
          <w:tab w:val="left" w:pos="585"/>
        </w:tabs>
        <w:spacing w:line="187" w:lineRule="auto"/>
        <w:ind w:right="117" w:firstLine="199"/>
        <w:jc w:val="both"/>
        <w:rPr>
          <w:sz w:val="20"/>
        </w:rPr>
      </w:pPr>
      <w:r>
        <w:rPr>
          <w:i/>
          <w:sz w:val="20"/>
        </w:rPr>
        <w:t xml:space="preserve">The front-end generator:  </w:t>
      </w:r>
      <w:r>
        <w:rPr>
          <w:sz w:val="20"/>
        </w:rPr>
        <w:t xml:space="preserve">The front-end code </w:t>
      </w:r>
      <w:proofErr w:type="gramStart"/>
      <w:r>
        <w:rPr>
          <w:sz w:val="20"/>
        </w:rPr>
        <w:t>consists  of</w:t>
      </w:r>
      <w:proofErr w:type="gramEnd"/>
      <w:r>
        <w:rPr>
          <w:sz w:val="20"/>
        </w:rPr>
        <w:t xml:space="preserve"> two parts: state machine and class members. The former is generated by Step 1-4 and the latter by Step 5 in the following steps.</w:t>
      </w:r>
    </w:p>
    <w:p w14:paraId="7CE6A0AA" w14:textId="77777777" w:rsidR="0009741E" w:rsidRDefault="003648A5">
      <w:pPr>
        <w:spacing w:before="48" w:line="180" w:lineRule="exact"/>
        <w:ind w:left="880" w:right="66" w:hanging="563"/>
        <w:rPr>
          <w:sz w:val="16"/>
        </w:rPr>
      </w:pPr>
      <w:r>
        <w:rPr>
          <w:sz w:val="16"/>
        </w:rPr>
        <w:t>Step 1The regions and vertexes of each state machine are inspected to generate the state machine topology in the RAEOS’s   language.</w:t>
      </w:r>
    </w:p>
    <w:p w14:paraId="36AEA19B" w14:textId="77777777" w:rsidR="0009741E" w:rsidRDefault="003648A5">
      <w:pPr>
        <w:spacing w:line="180" w:lineRule="exact"/>
        <w:ind w:left="880" w:right="260" w:hanging="563"/>
        <w:rPr>
          <w:sz w:val="16"/>
        </w:rPr>
      </w:pPr>
      <w:r>
        <w:rPr>
          <w:sz w:val="16"/>
        </w:rPr>
        <w:t xml:space="preserve">Step 2For each event of all possible events collected and inspected, the appropriate event representation in RAOES </w:t>
      </w:r>
      <w:proofErr w:type="gramStart"/>
      <w:r>
        <w:rPr>
          <w:sz w:val="16"/>
        </w:rPr>
        <w:t>is  represented</w:t>
      </w:r>
      <w:proofErr w:type="gramEnd"/>
      <w:r>
        <w:rPr>
          <w:sz w:val="16"/>
        </w:rPr>
        <w:t>.</w:t>
      </w:r>
    </w:p>
    <w:p w14:paraId="647A76EC" w14:textId="77777777" w:rsidR="0009741E" w:rsidRDefault="003648A5">
      <w:pPr>
        <w:spacing w:line="180" w:lineRule="exact"/>
        <w:ind w:left="318" w:right="260"/>
        <w:rPr>
          <w:sz w:val="16"/>
        </w:rPr>
      </w:pPr>
      <w:r>
        <w:rPr>
          <w:sz w:val="16"/>
        </w:rPr>
        <w:t>Step 3For each transition, a row in the transition table is generated.    Step 4Each state action or transition effect is transformed into a</w:t>
      </w:r>
      <w:r>
        <w:rPr>
          <w:spacing w:val="27"/>
          <w:sz w:val="16"/>
        </w:rPr>
        <w:t xml:space="preserve"> </w:t>
      </w:r>
      <w:r>
        <w:rPr>
          <w:sz w:val="16"/>
        </w:rPr>
        <w:t>method-</w:t>
      </w:r>
    </w:p>
    <w:p w14:paraId="49311DBE" w14:textId="77777777" w:rsidR="0009741E" w:rsidRDefault="003648A5">
      <w:pPr>
        <w:spacing w:line="180" w:lineRule="exact"/>
        <w:ind w:left="880" w:right="117"/>
        <w:jc w:val="both"/>
        <w:rPr>
          <w:sz w:val="16"/>
        </w:rPr>
      </w:pPr>
      <w:r>
        <w:rPr>
          <w:sz w:val="16"/>
        </w:rPr>
        <w:t xml:space="preserve">for binding in the USM’s topology written in RAOES. The method body can be embedded directly in the model level through the specialized element </w:t>
      </w:r>
      <w:proofErr w:type="spellStart"/>
      <w:r>
        <w:rPr>
          <w:i/>
          <w:sz w:val="16"/>
        </w:rPr>
        <w:t>OpaqueBehavior</w:t>
      </w:r>
      <w:proofErr w:type="spellEnd"/>
      <w:r>
        <w:rPr>
          <w:sz w:val="16"/>
        </w:rPr>
        <w:t xml:space="preserve">. The latter is in fact supported by most of the existing code generation  </w:t>
      </w:r>
      <w:r>
        <w:rPr>
          <w:spacing w:val="25"/>
          <w:sz w:val="16"/>
        </w:rPr>
        <w:t xml:space="preserve"> </w:t>
      </w:r>
      <w:r>
        <w:rPr>
          <w:sz w:val="16"/>
        </w:rPr>
        <w:t>tools.</w:t>
      </w:r>
    </w:p>
    <w:p w14:paraId="7C4ECBF9" w14:textId="77777777" w:rsidR="0009741E" w:rsidRDefault="003648A5">
      <w:pPr>
        <w:spacing w:line="180" w:lineRule="exact"/>
        <w:ind w:left="880" w:right="260" w:hanging="563"/>
        <w:rPr>
          <w:sz w:val="16"/>
        </w:rPr>
      </w:pPr>
      <w:r>
        <w:rPr>
          <w:sz w:val="16"/>
        </w:rPr>
        <w:t>Step 5For each active class, the structural and usual operation parts are generated by using the Papyrus C++ code generator   [26].</w:t>
      </w:r>
    </w:p>
    <w:p w14:paraId="75F41A5F" w14:textId="77777777" w:rsidR="0009741E" w:rsidRDefault="003648A5">
      <w:pPr>
        <w:pStyle w:val="ListParagraph"/>
        <w:numPr>
          <w:ilvl w:val="1"/>
          <w:numId w:val="4"/>
        </w:numPr>
        <w:tabs>
          <w:tab w:val="left" w:pos="585"/>
        </w:tabs>
        <w:spacing w:before="68" w:line="249" w:lineRule="auto"/>
        <w:ind w:right="117" w:firstLine="199"/>
        <w:jc w:val="both"/>
        <w:rPr>
          <w:sz w:val="20"/>
        </w:rPr>
      </w:pPr>
      <w:r>
        <w:rPr>
          <w:i/>
          <w:sz w:val="20"/>
        </w:rPr>
        <w:t xml:space="preserve">Reverse engineering: </w:t>
      </w:r>
      <w:r>
        <w:rPr>
          <w:sz w:val="20"/>
        </w:rPr>
        <w:t xml:space="preserve">The reverse engineering consists of inspecting and analyzing the front-end code, and convert and abstract to the model. It is composed of two steps: reversing the state machine part and the class member  </w:t>
      </w:r>
      <w:r>
        <w:rPr>
          <w:spacing w:val="47"/>
          <w:sz w:val="20"/>
        </w:rPr>
        <w:t xml:space="preserve"> </w:t>
      </w:r>
      <w:r>
        <w:rPr>
          <w:sz w:val="20"/>
        </w:rPr>
        <w:t>part.</w:t>
      </w:r>
    </w:p>
    <w:p w14:paraId="30A4A5B9" w14:textId="77777777" w:rsidR="0009741E" w:rsidRDefault="003648A5">
      <w:pPr>
        <w:spacing w:before="30" w:line="180" w:lineRule="exact"/>
        <w:ind w:left="880" w:right="66" w:hanging="563"/>
        <w:rPr>
          <w:sz w:val="16"/>
        </w:rPr>
      </w:pPr>
      <w:r>
        <w:rPr>
          <w:sz w:val="16"/>
        </w:rPr>
        <w:t xml:space="preserve">Step 1Parsing the state machine part in the front-end code by using the specialized names as above to recognize state machine element types. The reconstruction of the state machine from the recognized elements is then straightforward. If there are actions including </w:t>
      </w:r>
      <w:proofErr w:type="spellStart"/>
      <w:r>
        <w:rPr>
          <w:i/>
          <w:sz w:val="16"/>
        </w:rPr>
        <w:t>en</w:t>
      </w:r>
      <w:proofErr w:type="spellEnd"/>
      <w:r>
        <w:rPr>
          <w:i/>
          <w:sz w:val="16"/>
        </w:rPr>
        <w:t>- try/exit/</w:t>
      </w:r>
      <w:proofErr w:type="spellStart"/>
      <w:r>
        <w:rPr>
          <w:i/>
          <w:sz w:val="16"/>
        </w:rPr>
        <w:t>doActivity</w:t>
      </w:r>
      <w:proofErr w:type="spellEnd"/>
      <w:r>
        <w:rPr>
          <w:i/>
          <w:sz w:val="16"/>
        </w:rPr>
        <w:t xml:space="preserve"> </w:t>
      </w:r>
      <w:r>
        <w:rPr>
          <w:sz w:val="16"/>
        </w:rPr>
        <w:t>of state and transition effect, the corresponding methods implemented in the active class are parsed and   reversed.</w:t>
      </w:r>
    </w:p>
    <w:p w14:paraId="377683BF" w14:textId="77777777" w:rsidR="0009741E" w:rsidRDefault="003648A5">
      <w:pPr>
        <w:spacing w:line="180" w:lineRule="exact"/>
        <w:ind w:left="880" w:right="66" w:hanging="563"/>
        <w:rPr>
          <w:sz w:val="16"/>
        </w:rPr>
      </w:pPr>
      <w:r>
        <w:rPr>
          <w:sz w:val="16"/>
        </w:rPr>
        <w:t xml:space="preserve">Step 2For </w:t>
      </w:r>
      <w:proofErr w:type="gramStart"/>
      <w:r>
        <w:rPr>
          <w:sz w:val="16"/>
        </w:rPr>
        <w:t>each  class</w:t>
      </w:r>
      <w:proofErr w:type="gramEnd"/>
      <w:r>
        <w:rPr>
          <w:sz w:val="16"/>
        </w:rPr>
        <w:t xml:space="preserve">  in  written  in  RAOES,  all  class  members  except the members belonging to the state machine part are reversed engineered.</w:t>
      </w:r>
    </w:p>
    <w:p w14:paraId="58A9128C" w14:textId="77777777" w:rsidR="0009741E" w:rsidRDefault="003648A5">
      <w:pPr>
        <w:pStyle w:val="ListParagraph"/>
        <w:numPr>
          <w:ilvl w:val="1"/>
          <w:numId w:val="4"/>
        </w:numPr>
        <w:tabs>
          <w:tab w:val="left" w:pos="585"/>
        </w:tabs>
        <w:spacing w:before="68" w:line="249" w:lineRule="auto"/>
        <w:ind w:right="117" w:firstLine="199"/>
        <w:jc w:val="both"/>
        <w:rPr>
          <w:sz w:val="20"/>
        </w:rPr>
      </w:pPr>
      <w:r>
        <w:rPr>
          <w:i/>
          <w:sz w:val="20"/>
        </w:rPr>
        <w:t xml:space="preserve">Synchronization: </w:t>
      </w:r>
      <w:r>
        <w:rPr>
          <w:sz w:val="20"/>
        </w:rPr>
        <w:t xml:space="preserve">As presented in Section VI, the </w:t>
      </w:r>
      <w:proofErr w:type="spellStart"/>
      <w:r>
        <w:rPr>
          <w:sz w:val="20"/>
        </w:rPr>
        <w:t>syn</w:t>
      </w:r>
      <w:proofErr w:type="spellEnd"/>
      <w:r>
        <w:rPr>
          <w:sz w:val="20"/>
        </w:rPr>
        <w:t xml:space="preserve">- </w:t>
      </w:r>
      <w:proofErr w:type="spellStart"/>
      <w:r>
        <w:rPr>
          <w:sz w:val="20"/>
        </w:rPr>
        <w:t>chronization</w:t>
      </w:r>
      <w:proofErr w:type="spellEnd"/>
      <w:r>
        <w:rPr>
          <w:sz w:val="20"/>
        </w:rPr>
        <w:t xml:space="preserve"> of the model and front-end </w:t>
      </w:r>
      <w:proofErr w:type="gramStart"/>
      <w:r>
        <w:rPr>
          <w:sz w:val="20"/>
        </w:rPr>
        <w:t>code  requires</w:t>
      </w:r>
      <w:proofErr w:type="gramEnd"/>
      <w:r>
        <w:rPr>
          <w:sz w:val="20"/>
        </w:rPr>
        <w:t xml:space="preserve">  not only a batch generator and reverse engineering as described in VII-B1 and VII-B2, respectively, but also their respective in- </w:t>
      </w:r>
      <w:proofErr w:type="spellStart"/>
      <w:r>
        <w:rPr>
          <w:sz w:val="20"/>
        </w:rPr>
        <w:t>cremental</w:t>
      </w:r>
      <w:proofErr w:type="spellEnd"/>
      <w:r>
        <w:rPr>
          <w:sz w:val="20"/>
        </w:rPr>
        <w:t xml:space="preserve"> versions. The latter are presented in </w:t>
      </w:r>
      <w:proofErr w:type="gramStart"/>
      <w:r>
        <w:rPr>
          <w:sz w:val="20"/>
        </w:rPr>
        <w:t xml:space="preserve">the </w:t>
      </w:r>
      <w:r>
        <w:rPr>
          <w:spacing w:val="21"/>
          <w:sz w:val="20"/>
        </w:rPr>
        <w:t xml:space="preserve"> </w:t>
      </w:r>
      <w:r>
        <w:rPr>
          <w:sz w:val="20"/>
        </w:rPr>
        <w:t>followings</w:t>
      </w:r>
      <w:proofErr w:type="gramEnd"/>
      <w:r>
        <w:rPr>
          <w:sz w:val="20"/>
        </w:rPr>
        <w:t>.</w:t>
      </w:r>
    </w:p>
    <w:p w14:paraId="69396EBB" w14:textId="77777777" w:rsidR="0009741E" w:rsidRDefault="003648A5">
      <w:pPr>
        <w:pStyle w:val="ListParagraph"/>
        <w:numPr>
          <w:ilvl w:val="2"/>
          <w:numId w:val="4"/>
        </w:numPr>
        <w:tabs>
          <w:tab w:val="left" w:pos="784"/>
        </w:tabs>
        <w:spacing w:before="8" w:line="249" w:lineRule="auto"/>
        <w:ind w:right="117" w:firstLine="398"/>
        <w:jc w:val="both"/>
        <w:rPr>
          <w:sz w:val="20"/>
        </w:rPr>
      </w:pPr>
      <w:r>
        <w:rPr>
          <w:i/>
          <w:sz w:val="20"/>
        </w:rPr>
        <w:t xml:space="preserve">Incremental front-end code generator: </w:t>
      </w:r>
      <w:r>
        <w:rPr>
          <w:sz w:val="20"/>
        </w:rPr>
        <w:t xml:space="preserve">The </w:t>
      </w:r>
      <w:proofErr w:type="spellStart"/>
      <w:r>
        <w:rPr>
          <w:sz w:val="20"/>
        </w:rPr>
        <w:t>incremen</w:t>
      </w:r>
      <w:proofErr w:type="spellEnd"/>
      <w:r>
        <w:rPr>
          <w:sz w:val="20"/>
        </w:rPr>
        <w:t xml:space="preserve">- </w:t>
      </w:r>
      <w:proofErr w:type="spellStart"/>
      <w:r>
        <w:rPr>
          <w:sz w:val="20"/>
        </w:rPr>
        <w:t>tal</w:t>
      </w:r>
      <w:proofErr w:type="spellEnd"/>
      <w:r>
        <w:rPr>
          <w:sz w:val="20"/>
        </w:rPr>
        <w:t xml:space="preserve"> generator only regenerates the code parts associated with the changed model elements. </w:t>
      </w:r>
      <w:r>
        <w:rPr>
          <w:spacing w:val="-8"/>
          <w:sz w:val="20"/>
        </w:rPr>
        <w:t xml:space="preserve">We </w:t>
      </w:r>
      <w:r>
        <w:rPr>
          <w:sz w:val="20"/>
        </w:rPr>
        <w:t xml:space="preserve">implement a model listener which is based on the EMF transaction mechanism (other mechanisms of modeling tools can be used). The listener is hooked to the Papyrus modeling tool to detect model changes. Fig. 8 shows the model </w:t>
      </w:r>
      <w:proofErr w:type="gramStart"/>
      <w:r>
        <w:rPr>
          <w:sz w:val="20"/>
        </w:rPr>
        <w:t xml:space="preserve">change </w:t>
      </w:r>
      <w:r>
        <w:rPr>
          <w:spacing w:val="35"/>
          <w:sz w:val="20"/>
        </w:rPr>
        <w:t xml:space="preserve"> </w:t>
      </w:r>
      <w:r>
        <w:rPr>
          <w:sz w:val="20"/>
        </w:rPr>
        <w:t>classification</w:t>
      </w:r>
      <w:proofErr w:type="gramEnd"/>
      <w:r>
        <w:rPr>
          <w:sz w:val="20"/>
        </w:rPr>
        <w:t>.</w:t>
      </w:r>
    </w:p>
    <w:p w14:paraId="5B59EF06" w14:textId="77777777" w:rsidR="0009741E" w:rsidRDefault="003648A5">
      <w:pPr>
        <w:pStyle w:val="BodyText"/>
        <w:spacing w:before="3" w:line="249" w:lineRule="auto"/>
        <w:ind w:left="119" w:right="117" w:firstLine="199"/>
        <w:jc w:val="both"/>
      </w:pPr>
      <w:r>
        <w:t xml:space="preserve">Each change to the model is either a structural or behavioral change. The former is an update/deletion/addition of class or attribute while the latter of operation or USM concept such   as vertex, transition or event. Model changes trigger different updates to the front-end code. For example, in Fig. 8, when   an attribute or operation is changed (update/delete/add), the associated element in code is also changed, respectively. If      a USM concept is changed, the USM written in </w:t>
      </w:r>
      <w:r>
        <w:rPr>
          <w:spacing w:val="-4"/>
        </w:rPr>
        <w:t xml:space="preserve">RAOES’s </w:t>
      </w:r>
      <w:r>
        <w:t>language is regenerated. By using the incremental generator, the code elements associated with unchanged model elements are kept</w:t>
      </w:r>
      <w:r>
        <w:rPr>
          <w:spacing w:val="32"/>
        </w:rPr>
        <w:t xml:space="preserve"> </w:t>
      </w:r>
      <w:r>
        <w:t>intact.</w:t>
      </w:r>
    </w:p>
    <w:p w14:paraId="24339305" w14:textId="77777777" w:rsidR="0009741E" w:rsidRDefault="003648A5">
      <w:pPr>
        <w:pStyle w:val="ListParagraph"/>
        <w:numPr>
          <w:ilvl w:val="2"/>
          <w:numId w:val="4"/>
        </w:numPr>
        <w:tabs>
          <w:tab w:val="left" w:pos="784"/>
        </w:tabs>
        <w:spacing w:before="8" w:line="249" w:lineRule="auto"/>
        <w:ind w:right="117" w:firstLine="398"/>
        <w:jc w:val="both"/>
        <w:rPr>
          <w:sz w:val="20"/>
        </w:rPr>
      </w:pPr>
      <w:r>
        <w:rPr>
          <w:i/>
          <w:sz w:val="20"/>
        </w:rPr>
        <w:t xml:space="preserve">Incremental reverse engineering </w:t>
      </w:r>
      <w:r>
        <w:rPr>
          <w:i/>
          <w:spacing w:val="-3"/>
          <w:sz w:val="20"/>
        </w:rPr>
        <w:t xml:space="preserve">from </w:t>
      </w:r>
      <w:r>
        <w:rPr>
          <w:i/>
          <w:sz w:val="20"/>
        </w:rPr>
        <w:t xml:space="preserve">front-end code to model: </w:t>
      </w:r>
      <w:r>
        <w:rPr>
          <w:sz w:val="20"/>
        </w:rPr>
        <w:t xml:space="preserve">Similarly to the incremental code generator, there needs to be a code listener to the changes made to the code.   In  Eclipse,  we  implemented  the  listener  on  top  of </w:t>
      </w:r>
      <w:r>
        <w:rPr>
          <w:spacing w:val="29"/>
          <w:sz w:val="20"/>
        </w:rPr>
        <w:t xml:space="preserve"> </w:t>
      </w:r>
      <w:r>
        <w:rPr>
          <w:sz w:val="20"/>
        </w:rPr>
        <w:t>C/C++</w:t>
      </w:r>
    </w:p>
    <w:p w14:paraId="699BF87C" w14:textId="77777777" w:rsidR="0009741E" w:rsidRDefault="0009741E">
      <w:pPr>
        <w:spacing w:line="249" w:lineRule="auto"/>
        <w:jc w:val="both"/>
        <w:rPr>
          <w:sz w:val="20"/>
        </w:rPr>
        <w:sectPr w:rsidR="0009741E">
          <w:pgSz w:w="12240" w:h="15840"/>
          <w:pgMar w:top="940" w:right="860" w:bottom="280" w:left="860" w:header="720" w:footer="720" w:gutter="0"/>
          <w:cols w:num="2" w:space="720" w:equalWidth="0">
            <w:col w:w="5141" w:space="119"/>
            <w:col w:w="5260"/>
          </w:cols>
        </w:sectPr>
      </w:pPr>
    </w:p>
    <w:p w14:paraId="1F98ACCD" w14:textId="77777777" w:rsidR="0009741E" w:rsidRDefault="0009741E">
      <w:pPr>
        <w:pStyle w:val="BodyText"/>
        <w:rPr>
          <w:sz w:val="10"/>
        </w:rPr>
      </w:pPr>
    </w:p>
    <w:p w14:paraId="3F2A02B3" w14:textId="77777777" w:rsidR="0009741E" w:rsidRDefault="0009741E">
      <w:pPr>
        <w:pStyle w:val="BodyText"/>
        <w:rPr>
          <w:sz w:val="10"/>
        </w:rPr>
      </w:pPr>
    </w:p>
    <w:p w14:paraId="49B658C8" w14:textId="77777777" w:rsidR="0009741E" w:rsidRDefault="0009741E">
      <w:pPr>
        <w:pStyle w:val="BodyText"/>
        <w:rPr>
          <w:sz w:val="10"/>
        </w:rPr>
      </w:pPr>
    </w:p>
    <w:p w14:paraId="7378BCA1" w14:textId="77777777" w:rsidR="0009741E" w:rsidRDefault="0009741E">
      <w:pPr>
        <w:pStyle w:val="BodyText"/>
        <w:spacing w:before="4"/>
        <w:rPr>
          <w:sz w:val="8"/>
        </w:rPr>
      </w:pPr>
    </w:p>
    <w:p w14:paraId="79E973BB" w14:textId="77777777" w:rsidR="0009741E" w:rsidRDefault="003648A5">
      <w:pPr>
        <w:spacing w:line="130" w:lineRule="atLeast"/>
        <w:ind w:left="796" w:right="-12" w:hanging="57"/>
        <w:rPr>
          <w:rFonts w:ascii="Calibri"/>
          <w:sz w:val="10"/>
        </w:rPr>
      </w:pPr>
      <w:r>
        <w:rPr>
          <w:rFonts w:ascii="Calibri"/>
          <w:w w:val="105"/>
          <w:sz w:val="10"/>
        </w:rPr>
        <w:t xml:space="preserve">Structural </w:t>
      </w:r>
      <w:r>
        <w:rPr>
          <w:rFonts w:ascii="Calibri"/>
          <w:w w:val="110"/>
          <w:sz w:val="10"/>
        </w:rPr>
        <w:t>change</w:t>
      </w:r>
    </w:p>
    <w:p w14:paraId="0C09C7E5" w14:textId="77777777" w:rsidR="0009741E" w:rsidRDefault="003648A5">
      <w:pPr>
        <w:pStyle w:val="BodyText"/>
        <w:rPr>
          <w:rFonts w:ascii="Calibri"/>
          <w:sz w:val="10"/>
        </w:rPr>
      </w:pPr>
      <w:r>
        <w:br w:type="column"/>
      </w:r>
    </w:p>
    <w:p w14:paraId="6E465283" w14:textId="77777777" w:rsidR="0009741E" w:rsidRDefault="0009741E">
      <w:pPr>
        <w:pStyle w:val="BodyText"/>
        <w:spacing w:before="1"/>
        <w:rPr>
          <w:rFonts w:ascii="Calibri"/>
          <w:sz w:val="8"/>
        </w:rPr>
      </w:pPr>
    </w:p>
    <w:p w14:paraId="1AD85FE2" w14:textId="77777777" w:rsidR="0009741E" w:rsidRDefault="003648A5">
      <w:pPr>
        <w:spacing w:before="1" w:line="254" w:lineRule="auto"/>
        <w:ind w:left="233" w:right="-12" w:firstLine="48"/>
        <w:rPr>
          <w:rFonts w:ascii="Calibri"/>
          <w:sz w:val="10"/>
        </w:rPr>
      </w:pPr>
      <w:r>
        <w:rPr>
          <w:rFonts w:ascii="Calibri"/>
          <w:w w:val="105"/>
          <w:sz w:val="10"/>
        </w:rPr>
        <w:t>Class change</w:t>
      </w:r>
    </w:p>
    <w:p w14:paraId="79E310FA" w14:textId="77777777" w:rsidR="0009741E" w:rsidRDefault="003648A5">
      <w:pPr>
        <w:spacing w:before="66" w:line="254" w:lineRule="auto"/>
        <w:ind w:left="739" w:right="6151"/>
        <w:jc w:val="center"/>
        <w:rPr>
          <w:rFonts w:ascii="Calibri"/>
          <w:sz w:val="10"/>
        </w:rPr>
      </w:pPr>
      <w:r>
        <w:br w:type="column"/>
      </w:r>
      <w:r>
        <w:rPr>
          <w:rFonts w:ascii="Calibri"/>
          <w:w w:val="105"/>
          <w:sz w:val="10"/>
        </w:rPr>
        <w:lastRenderedPageBreak/>
        <w:t>(Re-)generate the corresponding class in the front-end code</w:t>
      </w:r>
    </w:p>
    <w:p w14:paraId="170F49A6" w14:textId="77777777" w:rsidR="0009741E" w:rsidRDefault="00F611EB">
      <w:pPr>
        <w:spacing w:before="47"/>
        <w:ind w:left="739" w:right="6149"/>
        <w:jc w:val="center"/>
        <w:rPr>
          <w:rFonts w:ascii="Calibri"/>
          <w:sz w:val="10"/>
        </w:rPr>
      </w:pPr>
      <w:r>
        <w:pict w14:anchorId="5E33380D">
          <v:group id="_x0000_s2468" style="position:absolute;left:0;text-align:left;margin-left:49.65pt;margin-top:-13.3pt;width:250.05pt;height:120.45pt;z-index:-66304;mso-position-horizontal-relative:page" coordorigin="993,-266" coordsize="5001,2409">
            <v:shape id="_x0000_s2498" style="position:absolute;left:168;top:5217;width:3672;height:3003" coordorigin="168,5217" coordsize="3672,3003" path="m996,714l1433,714,1433,475,996,475,996,714xm1539,368l2088,368,2088,129,1539,129,1539,368xm1535,1025l2092,1025,2092,787,1535,787,1535,1025xe" filled="f" strokecolor="#41709c" strokeweight="3639emu">
              <v:path arrowok="t"/>
            </v:shape>
            <v:shape id="_x0000_s2497" type="#_x0000_t75" style="position:absolute;left:1433;top:231;width:106;height:693">
              <v:imagedata r:id="rId59" o:title=""/>
            </v:shape>
            <v:shape id="_x0000_s2496" style="position:absolute;left:4147;top:4456;width:1868;height:3243" coordorigin="4147,4456" coordsize="1868,3243" path="m2184,140l2732,140,2732,-98,2184,-98,2184,140xm2188,600l2737,600,2737,361,2188,361,2188,600xm2192,870l2741,870,2741,630,2192,630,2192,870xe" filled="f" strokecolor="#41709c" strokeweight="3639emu">
              <v:path arrowok="t"/>
            </v:shape>
            <v:polyline id="_x0000_s2495" style="position:absolute" points="5524,796,5543,796,5558,798,5569,801,5572,804,5572,1001,5576,1004,5587,1007,5602,1008,5621,1009,5602,1010,5587,1011,5576,1014,5572,1017,5572,1214,5569,1218,5558,1220,5543,1222,5524,1223" coordorigin="2762,398" coordsize="98,428" filled="f" strokecolor="#5b9bd4" strokeweight="1820emu">
              <v:path arrowok="t"/>
            </v:polyline>
            <v:shape id="_x0000_s2494" type="#_x0000_t75" style="position:absolute;left:2088;top:3;width:100;height:495">
              <v:imagedata r:id="rId60" o:title=""/>
            </v:shape>
            <v:shape id="_x0000_s2493" type="#_x0000_t75" style="position:absolute;left:2092;top:732;width:100;height:177">
              <v:imagedata r:id="rId61" o:title=""/>
            </v:shape>
            <v:rect id="_x0000_s2492" style="position:absolute;left:2201;top:1415;width:549;height:239" filled="f" strokecolor="#41709c" strokeweight="3639emu"/>
            <v:shape id="_x0000_s2491" style="position:absolute;left:2092;top:903;width:109;height:649" coordorigin="2092,903" coordsize="109,649" path="m2165,1516l2165,1552,2195,1537,2171,1537,2171,1531,2195,1531,2165,1516xm2143,906l2143,1537,2165,1537,2165,1534,2149,1534,2146,1531,2149,1531,2149,909,2146,909,2143,906xm2195,1531l2171,1531,2171,1537,2195,1537,2201,1534,2195,1531xm2149,1531l2146,1531,2149,1534,2149,1531xm2165,1531l2149,1531,2149,1534,2165,1534,2165,1531xm2149,903l2092,903,2092,909,2143,909,2143,906,2149,906,2149,903xm2149,906l2143,906,2146,909,2149,909,2149,906xe" fillcolor="#5b9bd4" stroked="f">
              <v:path arrowok="t"/>
            </v:shape>
            <v:rect id="_x0000_s2490" style="position:absolute;left:2914;top:498;width:737;height:220" filled="f" strokecolor="#41709c" strokeweight="3639emu"/>
            <v:shape id="_x0000_s2489" style="position:absolute;left:2859;top:592;width:55;height:36" coordorigin="2859,592" coordsize="55,36" path="m2911,606l2884,606,2884,612,2878,613,2879,628,2914,608,2911,606xm2878,607l2859,608,2859,614,2878,613,2878,607xm2884,606l2878,607,2878,613,2884,612,2884,606xm2877,592l2878,607,2884,606,2911,606,2877,592xe" fillcolor="#5b9bd4" stroked="f">
              <v:path arrowok="t"/>
            </v:shape>
            <v:rect id="_x0000_s2488" style="position:absolute;left:2892;top:1148;width:747;height:239" filled="f" strokecolor="#41709c" strokeweight="3639emu"/>
            <v:shape id="_x0000_s2487" type="#_x0000_t75" style="position:absolute;left:2732;top:-210;width:215;height:461">
              <v:imagedata r:id="rId62" o:title=""/>
            </v:shape>
            <v:shape id="_x0000_s2486" style="position:absolute;left:9389;top:5856;width:2386;height:1932" coordorigin="9389,5856" coordsize="2386,1932" path="m3748,471l4461,471,4461,319,3748,319,3748,471xm3748,682l4460,682,4460,532,3748,532,3748,682xm3748,896l4460,896,4460,745,3748,745,3748,896xe" filled="f" strokecolor="#41709c" strokeweight="3639emu">
              <v:path arrowok="t"/>
            </v:shape>
            <v:polyline id="_x0000_s2485" style="position:absolute" points="7398,773,7392,770,7362,756,7362,770,7346,770,7346,982,7346,983,7300,983,7300,983,7300,989,7300,989,7346,989,7346,1201,7362,1201,7362,1216,7392,1201,7398,1198,7392,1195,7362,1180,7362,1195,7352,1195,7352,989,7352,989,7352,988,7362,988,7362,1003,7392,988,7398,985,7392,982,7362,967,7362,982,7352,982,7352,776,7362,776,7362,791,7392,776,7398,773" coordorigin="3650,378" coordsize="98,461" fillcolor="#5b9bd4" stroked="f">
              <v:path arrowok="t"/>
            </v:polyline>
            <v:shape id="_x0000_s2484" type="#_x0000_t75" style="position:absolute;left:3639;top:1037;width:110;height:461">
              <v:imagedata r:id="rId63" o:title=""/>
            </v:shape>
            <v:rect id="_x0000_s2483" style="position:absolute;left:2892;top:1793;width:747;height:239" filled="f" strokecolor="#41709c" strokeweight="3639emu"/>
            <v:shape id="_x0000_s2482" type="#_x0000_t75" style="position:absolute;left:3639;top:1682;width:110;height:461">
              <v:imagedata r:id="rId64" o:title=""/>
            </v:shape>
            <v:shape id="_x0000_s2481" type="#_x0000_t75" style="position:absolute;left:2750;top:1249;width:143;height:681">
              <v:imagedata r:id="rId65" o:title=""/>
            </v:shape>
            <v:shape id="_x0000_s2480" style="position:absolute;left:3748;top:-266;width:1539;height:455" coordorigin="3748,-266" coordsize="1539,455" path="m5287,24l3748,24,3748,188,5287,188,5287,24m5287,-266l3748,-266,3748,-3,5287,-3,5287,-266e" fillcolor="#ffe699" stroked="f">
              <v:path arrowok="t"/>
            </v:shape>
            <v:shape id="_x0000_s2479" type="#_x0000_t75" style="position:absolute;left:3603;top:-195;width:146;height:216">
              <v:imagedata r:id="rId66" o:title=""/>
            </v:shape>
            <v:shape id="_x0000_s2478" type="#_x0000_t75" style="position:absolute;left:3603;top:106;width:145;height:129">
              <v:imagedata r:id="rId67" o:title=""/>
            </v:shape>
            <v:shape id="_x0000_s2477" style="position:absolute;left:4638;top:357;width:1356;height:498" coordorigin="4638,357" coordsize="1356,498" path="m5993,696l4638,696,4638,854,5993,854,5993,696m5993,357l4638,357,4638,620,5993,620,5993,357e" fillcolor="#ffe699" stroked="f">
              <v:path arrowok="t"/>
            </v:shape>
            <v:shape id="_x0000_s2476" type="#_x0000_t75" style="position:absolute;left:4458;top:393;width:179;height:217">
              <v:imagedata r:id="rId68" o:title=""/>
            </v:shape>
            <v:shape id="_x0000_s2475" style="position:absolute;left:4459;top:767;width:179;height:57" coordorigin="4459,767" coordsize="179,57" path="m4602,781l4459,818,4461,823,4604,787,4602,781xm4632,780l4608,780,4609,785,4604,787,4607,801,4632,780xm4608,780l4602,781,4604,787,4609,785,4608,780xm4598,767l4602,781,4608,780,4632,780,4638,775,4598,767xe" fillcolor="#5b9bd4" stroked="f">
              <v:path arrowok="t"/>
            </v:shape>
            <v:shape id="_x0000_s2474" style="position:absolute;left:4637;top:1018;width:1356;height:607" coordorigin="4637,1018" coordsize="1356,607" path="m5992,1358l4637,1358,4637,1624,5992,1624,5992,1358m5992,1018l4637,1018,4637,1281,5992,1281,5992,1018e" fillcolor="#ffe699" stroked="f">
              <v:path arrowok="t"/>
            </v:shape>
            <v:shape id="_x0000_s2473" type="#_x0000_t75" style="position:absolute;left:4458;top:1052;width:180;height:217">
              <v:imagedata r:id="rId69" o:title=""/>
            </v:shape>
            <v:shape id="_x0000_s2472" style="position:absolute;left:4459;top:1470;width:179;height:36" coordorigin="4459,1470" coordsize="179,36" path="m4602,1470l4601,1485,4607,1486,4607,1492,4601,1492,4600,1506,4634,1492,4607,1492,4601,1491,4635,1491,4637,1490,4602,1470xm4601,1485l4601,1491,4607,1492,4607,1486,4601,1485xm4459,1477l4459,1482,4601,1491,4601,1485,4459,1477xe" fillcolor="#5b9bd4" stroked="f">
              <v:path arrowok="t"/>
            </v:shape>
            <v:rect id="_x0000_s2471" style="position:absolute;left:4637;top:1780;width:1356;height:264" fillcolor="#ffe699" stroked="f"/>
            <v:shape id="_x0000_s2470" type="#_x0000_t75" style="position:absolute;left:4457;top:1698;width:180;height:429">
              <v:imagedata r:id="rId70" o:title=""/>
            </v:shape>
            <v:rect id="_x0000_s2469" style="position:absolute;left:1005;top:1770;width:428;height:120" filled="f" strokecolor="#41709c" strokeweight="3639emu"/>
            <w10:wrap anchorx="page"/>
          </v:group>
        </w:pict>
      </w:r>
      <w:r>
        <w:pict w14:anchorId="6DFA2DD0">
          <v:group id="_x0000_s2417" style="position:absolute;left:0;text-align:left;margin-left:312.05pt;margin-top:-12.85pt;width:250.8pt;height:72.65pt;z-index:3712;mso-position-horizontal-relative:page" coordorigin="6241,-257" coordsize="5016,1453">
            <v:shape id="_x0000_s2467" style="position:absolute;left:6461;top:-228;width:487;height:359" coordorigin="6461,-228" coordsize="487,359" path="m6461,-228l6947,-228,6947,63,6867,68,6803,79,6751,95,6704,111,6658,124,6605,130,6542,127,6461,111,6461,-228xe" filled="f" strokecolor="#41709c" strokeweight="4118emu">
              <v:path arrowok="t"/>
            </v:shape>
            <v:shape id="_x0000_s2466" type="#_x0000_t75" style="position:absolute;left:6419;top:-23;width:155;height:276">
              <v:imagedata r:id="rId71" o:title=""/>
            </v:shape>
            <v:shape id="_x0000_s2465" style="position:absolute;left:7627;top:-233;width:475;height:480" coordorigin="7627,-233" coordsize="475,480" path="m7627,-233l8101,-233,8101,156,8022,163,7960,178,7909,199,7864,220,7819,237,7768,246,7706,242,7627,221,7627,-233xe" filled="f" strokecolor="#41709c" strokeweight="4118emu">
              <v:path arrowok="t"/>
            </v:shape>
            <v:shape id="_x0000_s2464" type="#_x0000_t75" style="position:absolute;left:7573;top:86;width:262;height:184">
              <v:imagedata r:id="rId72" o:title=""/>
            </v:shape>
            <v:shape id="_x0000_s2463" style="position:absolute;left:6947;top:-64;width:680;height:41" coordorigin="6947,-64" coordsize="680,41" path="m7586,-41l7586,-24,7620,-41,7593,-41,7586,-41xm7586,-47l7586,-41,7593,-41,7593,-47,7586,-47xm7586,-64l7586,-47,7593,-47,7593,-41,7620,-41,7627,-44,7586,-64xm6947,-50l6947,-43,7586,-41,7586,-47,6947,-50xe" fillcolor="#5b9bd4" stroked="f">
              <v:path arrowok="t"/>
            </v:shape>
            <v:shape id="_x0000_s2462" type="#_x0000_t75" style="position:absolute;left:6944;top:-214;width:114;height:157">
              <v:imagedata r:id="rId73" o:title=""/>
            </v:shape>
            <v:shape id="_x0000_s2461" style="position:absolute;left:6419;top:531;width:583;height:365" coordorigin="6419,531" coordsize="583,365" path="m6419,531l7002,531,7002,827,6915,830,6844,840,6786,853,6735,868,6686,881,6635,891,6576,895,6506,890,6419,875,6419,531xe" filled="f" strokecolor="#41709c" strokeweight="4118emu">
              <v:path arrowok="t"/>
            </v:shape>
            <v:shape id="_x0000_s2460" type="#_x0000_t75" style="position:absolute;left:6413;top:723;width:156;height:275">
              <v:imagedata r:id="rId74" o:title=""/>
            </v:shape>
            <v:shape id="_x0000_s2459" style="position:absolute;left:7002;top:220;width:866;height:515" coordorigin="7002,220" coordsize="866,515" path="m7042,695l7002,715,7042,735,7042,718,7035,718,7035,712,7042,712,7042,695xm7042,712l7035,712,7035,718,7042,718,7042,712xm7860,712l7042,712,7042,718,7867,718,7867,715,7860,715,7860,712xm7867,220l7860,220,7860,715,7864,712,7867,712,7867,220xm7867,712l7864,712,7860,715,7867,715,7867,712xe" fillcolor="#5b9bd4" stroked="f">
              <v:path arrowok="t"/>
            </v:shape>
            <v:shape id="_x0000_s2458" type="#_x0000_t75" style="position:absolute;left:7020;top:549;width:114;height:157">
              <v:imagedata r:id="rId75" o:title=""/>
            </v:shape>
            <v:shape id="_x0000_s2457" style="position:absolute;left:6294;top:-67;width:168;height:803" coordorigin="6294,-67" coordsize="168,803" path="m6378,695l6378,736,6412,719,6385,719,6385,712,6412,712,6378,695xm6420,-50l6294,-50,6294,719,6378,719,6378,715,6301,715,6297,712,6301,712,6301,-43,6297,-43,6301,-47,6420,-47,6420,-50xm6412,712l6385,712,6385,719,6412,719,6419,715,6412,712xm6301,712l6297,712,6301,715,6301,712xm6378,712l6301,712,6301,715,6378,715,6378,712xm6420,-67l6420,-26,6454,-43,6427,-43,6427,-50,6454,-50,6420,-67xm6301,-47l6297,-43,6301,-43,6301,-47xm6420,-47l6301,-47,6301,-43,6420,-43,6420,-47xm6454,-50l6427,-50,6427,-43,6454,-43,6461,-47,6454,-50xe" fillcolor="#5b9bd4" stroked="f">
              <v:path arrowok="t"/>
            </v:shape>
            <v:shape id="_x0000_s2456" type="#_x0000_t75" style="position:absolute;left:6259;top:303;width:114;height:157">
              <v:imagedata r:id="rId73" o:title=""/>
            </v:shape>
            <v:shape id="_x0000_s2455" style="position:absolute;left:9610;top:580;width:596;height:338" coordorigin="9610,580" coordsize="596,338" path="m9610,580l10205,580,10205,855,10116,858,10044,867,9985,879,9932,893,9883,905,9830,914,9771,918,9699,914,9610,900,9610,580xe" filled="f" strokecolor="#41709c" strokeweight="4118emu">
              <v:path arrowok="t"/>
            </v:shape>
            <v:shape id="_x0000_s2454" type="#_x0000_t75" style="position:absolute;left:9537;top:818;width:281;height:217">
              <v:imagedata r:id="rId72" o:title=""/>
            </v:shape>
            <v:shape id="_x0000_s2453" style="position:absolute;left:8266;top:-207;width:596;height:305" coordorigin="8266,-207" coordsize="596,305" path="m8266,-207l8861,-207,8861,41,8772,44,8700,52,8640,63,8588,75,8538,86,8486,95,8427,98,8355,94,8266,81,8266,-207xe" filled="f" strokecolor="#41709c" strokeweight="4118emu">
              <v:path arrowok="t"/>
            </v:shape>
            <v:shape id="_x0000_s2452" type="#_x0000_t75" style="position:absolute;left:8189;top:-111;width:166;height:306">
              <v:imagedata r:id="rId71" o:title=""/>
            </v:shape>
            <v:shape id="_x0000_s2451" style="position:absolute;left:8543;top:82;width:41;height:498" coordorigin="8543,82" coordsize="41,498" path="m8560,538l8543,538,8563,579,8580,545,8560,545,8560,538xm8567,82l8560,82,8560,545,8567,545,8567,82xm8584,538l8567,538,8567,545,8580,545,8584,538xe" fillcolor="#5b9bd4" stroked="f">
              <v:path arrowok="t"/>
            </v:shape>
            <v:shape id="_x0000_s2450" type="#_x0000_t75" style="position:absolute;left:8502;top:227;width:122;height:174">
              <v:imagedata r:id="rId76" o:title=""/>
            </v:shape>
            <v:shape id="_x0000_s2449" style="position:absolute;left:8266;top:579;width:596;height:340" coordorigin="8266,579" coordsize="596,340" path="m8266,579l8861,579,8861,854,8772,858,8700,867,8640,879,8588,893,8538,905,8486,914,8427,918,8355,914,8266,900,8266,579xe" filled="f" strokecolor="#41709c" strokeweight="4118emu">
              <v:path arrowok="t"/>
            </v:shape>
            <v:shape id="_x0000_s2448" type="#_x0000_t75" style="position:absolute;left:8213;top:797;width:280;height:206">
              <v:imagedata r:id="rId72" o:title=""/>
            </v:shape>
            <v:shape id="_x0000_s2447" style="position:absolute;left:8861;top:731;width:750;height:41" coordorigin="8861,731" coordsize="750,41" path="m9569,755l9569,772,9603,755,9569,755xm9569,731l9569,755,9576,755,9576,748,9603,748,9569,731xm9603,748l9569,748,9576,748,9576,755,9603,755,9610,751,9603,748xm8861,747l8861,754,9569,755,9569,748,8861,747xe" fillcolor="#5b9bd4" stroked="f">
              <v:path arrowok="t"/>
            </v:shape>
            <v:shape id="_x0000_s2446" type="#_x0000_t75" style="position:absolute;left:8866;top:649;width:122;height:174">
              <v:imagedata r:id="rId77" o:title=""/>
            </v:shape>
            <v:shape id="_x0000_s2445" style="position:absolute;left:10760;top:-201;width:450;height:301" coordorigin="10760,-201" coordsize="450,301" path="m10760,-201l11209,-201,11209,45,11125,50,11061,62,11009,77,10960,91,10908,100,10844,99,10760,85,10760,-201xe" filled="f" strokecolor="#41709c" strokeweight="4118emu">
              <v:path arrowok="t"/>
            </v:shape>
            <v:shape id="_x0000_s2444" type="#_x0000_t75" style="position:absolute;left:9306;top:-152;width:122;height:174">
              <v:imagedata r:id="rId78" o:title=""/>
            </v:shape>
            <v:shape id="_x0000_s2443" style="position:absolute;left:8861;top:-69;width:1899;height:41" coordorigin="8861,-69" coordsize="1899,41" path="m10719,-45l10719,-28,10753,-45,10726,-45,10719,-45xm10719,-52l10719,-45,10726,-45,10726,-52,10719,-52xm10719,-69l10719,-52,10726,-52,10726,-45,10753,-45,10759,-48,10719,-69xm8861,-56l8861,-50,10719,-45,10719,-52,8861,-56xe" fillcolor="#5b9bd4" stroked="f">
              <v:path arrowok="t"/>
            </v:shape>
            <v:shape id="_x0000_s2442" style="position:absolute;left:10758;top:579;width:458;height:338" coordorigin="10758,579" coordsize="458,338" path="m10758,579l11215,579,11215,854,11130,860,11065,874,11011,891,10962,907,10909,917,10843,916,10758,900,10758,579xe" filled="f" strokecolor="#41709c" strokeweight="4118emu">
              <v:path arrowok="t"/>
            </v:shape>
            <v:shape id="_x0000_s2441" style="position:absolute;left:10205;top:731;width:553;height:41" coordorigin="10205,731" coordsize="553,41" path="m10751,748l10724,748,10724,755,10717,755,10717,772,10757,751,10751,748xm10717,748l10205,748,10205,755,10717,755,10717,748xm10724,748l10717,748,10717,755,10724,755,10724,748xm10717,731l10717,748,10751,748,10717,731xe" fillcolor="#5b9bd4" stroked="f">
              <v:path arrowok="t"/>
            </v:shape>
            <v:shape id="_x0000_s2440" type="#_x0000_t75" style="position:absolute;left:10224;top:669;width:122;height:174">
              <v:imagedata r:id="rId79" o:title=""/>
            </v:shape>
            <v:shape id="_x0000_s2439" style="position:absolute;left:10964;top:85;width:43;height:495" coordorigin="10964,85" coordsize="43,495" path="m10983,539l10966,539,10986,580,11003,546,10983,546,10983,539xm10989,539l10983,539,10983,546,10990,546,10989,539xm11006,539l10989,539,10990,546,11003,546,11006,539xm10988,125l10981,125,10983,539,10989,539,10988,125xm10984,85l10964,125,10981,125,10981,119,11001,119,10984,85xm10988,119l10981,119,10981,125,10988,125,10988,119xm11001,119l10988,119,10988,125,11005,125,11001,119xe" fillcolor="#5b9bd4" stroked="f">
              <v:path arrowok="t"/>
            </v:shape>
            <v:shape id="_x0000_s2438" type="#_x0000_t75" style="position:absolute;left:10894;top:192;width:122;height:174">
              <v:imagedata r:id="rId80" o:title=""/>
            </v:shape>
            <v:shape id="_x0000_s2437" style="position:absolute;left:14;top:3816;width:14825;height:3713" coordorigin="14,3816" coordsize="14825,3713" path="m6244,1001l8130,1001,8130,-251,6244,-251,6244,1001xm8181,998l11253,998,11253,-253,8181,-253,8181,998xe" filled="f" strokeweight="4118emu">
              <v:path arrowok="t"/>
            </v:shape>
            <v:shape id="_x0000_s2436" type="#_x0000_t75" style="position:absolute;left:7030;top:1020;width:174;height:175">
              <v:imagedata r:id="rId81" o:title=""/>
            </v:shape>
            <v:shape id="_x0000_s2435" type="#_x0000_t75" style="position:absolute;left:9647;top:1010;width:174;height:186">
              <v:imagedata r:id="rId82" o:title=""/>
            </v:shape>
            <v:shape id="_x0000_s2434" type="#_x0000_t202" style="position:absolute;left:6511;top:-206;width:1046;height:268" filled="f" stroked="f">
              <v:textbox inset="0,0,0,0">
                <w:txbxContent>
                  <w:p w14:paraId="67019DB6" w14:textId="77777777" w:rsidR="00F611EB" w:rsidRDefault="00F611EB">
                    <w:pPr>
                      <w:spacing w:line="206" w:lineRule="auto"/>
                      <w:ind w:left="32" w:hanging="33"/>
                      <w:rPr>
                        <w:rFonts w:ascii="Calibri"/>
                        <w:sz w:val="12"/>
                      </w:rPr>
                    </w:pPr>
                    <w:r>
                      <w:rPr>
                        <w:rFonts w:ascii="Calibri"/>
                        <w:position w:val="2"/>
                        <w:sz w:val="12"/>
                      </w:rPr>
                      <w:t xml:space="preserve">Original </w:t>
                    </w:r>
                    <w:r>
                      <w:rPr>
                        <w:rFonts w:ascii="Calibri"/>
                        <w:color w:val="FFFFFF"/>
                        <w:sz w:val="12"/>
                      </w:rPr>
                      <w:t xml:space="preserve">1 </w:t>
                    </w:r>
                    <w:r>
                      <w:rPr>
                        <w:rFonts w:ascii="Calibri"/>
                        <w:sz w:val="12"/>
                      </w:rPr>
                      <w:t>Front-end Model</w:t>
                    </w:r>
                  </w:p>
                </w:txbxContent>
              </v:textbox>
            </v:shape>
            <v:shape id="_x0000_s2433" type="#_x0000_t202" style="position:absolute;left:7713;top:-235;width:302;height:414" filled="f" stroked="f">
              <v:textbox inset="0,0,0,0">
                <w:txbxContent>
                  <w:p w14:paraId="23DF15E8" w14:textId="77777777" w:rsidR="00F611EB" w:rsidRDefault="00F611EB">
                    <w:pPr>
                      <w:spacing w:line="123" w:lineRule="exact"/>
                      <w:ind w:left="57" w:right="-18"/>
                      <w:rPr>
                        <w:rFonts w:ascii="Calibri"/>
                        <w:sz w:val="12"/>
                      </w:rPr>
                    </w:pPr>
                    <w:r>
                      <w:rPr>
                        <w:rFonts w:ascii="Calibri"/>
                        <w:sz w:val="12"/>
                      </w:rPr>
                      <w:t>C++</w:t>
                    </w:r>
                  </w:p>
                  <w:p w14:paraId="4058359B" w14:textId="77777777" w:rsidR="00F611EB" w:rsidRDefault="00F611EB">
                    <w:pPr>
                      <w:ind w:left="57" w:right="-18" w:hanging="58"/>
                      <w:rPr>
                        <w:rFonts w:ascii="Calibri"/>
                        <w:sz w:val="12"/>
                      </w:rPr>
                    </w:pPr>
                    <w:r>
                      <w:rPr>
                        <w:rFonts w:ascii="Calibri"/>
                        <w:sz w:val="12"/>
                      </w:rPr>
                      <w:t>Front- End</w:t>
                    </w:r>
                  </w:p>
                </w:txbxContent>
              </v:textbox>
            </v:shape>
            <v:shape id="_x0000_s2432" type="#_x0000_t202" style="position:absolute;left:8403;top:-134;width:808;height:519" filled="f" stroked="f">
              <v:textbox inset="0,0,0,0">
                <w:txbxContent>
                  <w:p w14:paraId="7FEA7719" w14:textId="77777777" w:rsidR="00F611EB" w:rsidRDefault="00F611EB">
                    <w:pPr>
                      <w:spacing w:line="123" w:lineRule="exact"/>
                      <w:rPr>
                        <w:rFonts w:ascii="Calibri"/>
                        <w:sz w:val="12"/>
                      </w:rPr>
                    </w:pPr>
                    <w:r>
                      <w:rPr>
                        <w:rFonts w:ascii="Calibri"/>
                        <w:sz w:val="12"/>
                      </w:rPr>
                      <w:t>Model</w:t>
                    </w:r>
                  </w:p>
                  <w:p w14:paraId="60E7E574" w14:textId="77777777" w:rsidR="00F611EB" w:rsidRDefault="00F611EB">
                    <w:pPr>
                      <w:spacing w:before="101" w:line="244" w:lineRule="auto"/>
                      <w:ind w:left="129" w:firstLine="122"/>
                      <w:rPr>
                        <w:rFonts w:ascii="Calibri"/>
                        <w:sz w:val="12"/>
                      </w:rPr>
                    </w:pPr>
                    <w:r>
                      <w:rPr>
                        <w:rFonts w:ascii="Calibri"/>
                        <w:sz w:val="12"/>
                      </w:rPr>
                      <w:t xml:space="preserve">Front-end </w:t>
                    </w:r>
                    <w:proofErr w:type="gramStart"/>
                    <w:r>
                      <w:rPr>
                        <w:rFonts w:ascii="Calibri"/>
                        <w:color w:val="FFFFFF"/>
                        <w:sz w:val="12"/>
                      </w:rPr>
                      <w:t xml:space="preserve">2 </w:t>
                    </w:r>
                    <w:r>
                      <w:rPr>
                        <w:rFonts w:ascii="Calibri"/>
                        <w:color w:val="FFFFFF"/>
                        <w:spacing w:val="7"/>
                        <w:sz w:val="12"/>
                      </w:rPr>
                      <w:t xml:space="preserve"> </w:t>
                    </w:r>
                    <w:r>
                      <w:rPr>
                        <w:rFonts w:ascii="Calibri"/>
                        <w:sz w:val="12"/>
                      </w:rPr>
                      <w:t>Generation</w:t>
                    </w:r>
                    <w:proofErr w:type="gramEnd"/>
                  </w:p>
                </w:txbxContent>
              </v:textbox>
            </v:shape>
            <v:shape id="_x0000_s2431" type="#_x0000_t202" style="position:absolute;left:9337;top:-178;width:765;height:185" filled="f" stroked="f">
              <v:textbox inset="0,0,0,0">
                <w:txbxContent>
                  <w:p w14:paraId="18C2D776" w14:textId="77777777" w:rsidR="00F611EB" w:rsidRDefault="00F611EB">
                    <w:pPr>
                      <w:spacing w:line="183" w:lineRule="exact"/>
                      <w:ind w:right="-19"/>
                      <w:rPr>
                        <w:rFonts w:ascii="Calibri"/>
                        <w:sz w:val="12"/>
                      </w:rPr>
                    </w:pPr>
                    <w:r>
                      <w:rPr>
                        <w:rFonts w:ascii="Calibri"/>
                        <w:color w:val="FFFFFF"/>
                        <w:position w:val="-5"/>
                        <w:sz w:val="12"/>
                      </w:rPr>
                      <w:t xml:space="preserve">1   </w:t>
                    </w:r>
                    <w:proofErr w:type="spellStart"/>
                    <w:r>
                      <w:rPr>
                        <w:rFonts w:ascii="Calibri"/>
                        <w:sz w:val="12"/>
                      </w:rPr>
                      <w:t>Moka</w:t>
                    </w:r>
                    <w:proofErr w:type="spellEnd"/>
                    <w:r>
                      <w:rPr>
                        <w:rFonts w:ascii="Calibri"/>
                        <w:sz w:val="12"/>
                      </w:rPr>
                      <w:t xml:space="preserve"> Model</w:t>
                    </w:r>
                  </w:p>
                </w:txbxContent>
              </v:textbox>
            </v:shape>
            <v:shape id="_x0000_s2430" type="#_x0000_t202" style="position:absolute;left:10809;top:-129;width:352;height:122" filled="f" stroked="f">
              <v:textbox inset="0,0,0,0">
                <w:txbxContent>
                  <w:p w14:paraId="29AD72EB" w14:textId="77777777" w:rsidR="00F611EB" w:rsidRDefault="00F611EB">
                    <w:pPr>
                      <w:spacing w:line="122" w:lineRule="exact"/>
                      <w:ind w:right="-7"/>
                      <w:rPr>
                        <w:rFonts w:ascii="Calibri"/>
                        <w:sz w:val="12"/>
                      </w:rPr>
                    </w:pPr>
                    <w:r>
                      <w:rPr>
                        <w:rFonts w:ascii="Calibri"/>
                        <w:spacing w:val="-3"/>
                        <w:sz w:val="12"/>
                      </w:rPr>
                      <w:t xml:space="preserve">Trace </w:t>
                    </w:r>
                    <w:r>
                      <w:rPr>
                        <w:rFonts w:ascii="Calibri"/>
                        <w:sz w:val="12"/>
                      </w:rPr>
                      <w:t>1</w:t>
                    </w:r>
                  </w:p>
                </w:txbxContent>
              </v:textbox>
            </v:shape>
            <v:shape id="_x0000_s2429" type="#_x0000_t202" style="position:absolute;left:7066;top:-44;width:556;height:122" filled="f" stroked="f">
              <v:textbox inset="0,0,0,0">
                <w:txbxContent>
                  <w:p w14:paraId="71A06157" w14:textId="77777777" w:rsidR="00F611EB" w:rsidRDefault="00F611EB">
                    <w:pPr>
                      <w:spacing w:line="122" w:lineRule="exact"/>
                      <w:ind w:right="-16"/>
                      <w:rPr>
                        <w:rFonts w:ascii="Calibri"/>
                        <w:sz w:val="12"/>
                      </w:rPr>
                    </w:pPr>
                    <w:r>
                      <w:rPr>
                        <w:rFonts w:ascii="Calibri"/>
                        <w:sz w:val="12"/>
                      </w:rPr>
                      <w:t>Generation</w:t>
                    </w:r>
                  </w:p>
                </w:txbxContent>
              </v:textbox>
            </v:shape>
            <v:shape id="_x0000_s2428" type="#_x0000_t202" style="position:absolute;left:9474;top:-32;width:527;height:122" filled="f" stroked="f">
              <v:textbox inset="0,0,0,0">
                <w:txbxContent>
                  <w:p w14:paraId="4BABE589" w14:textId="77777777" w:rsidR="00F611EB" w:rsidRDefault="00F611EB">
                    <w:pPr>
                      <w:spacing w:line="122" w:lineRule="exact"/>
                      <w:ind w:right="-14"/>
                      <w:rPr>
                        <w:rFonts w:ascii="Calibri"/>
                        <w:sz w:val="12"/>
                      </w:rPr>
                    </w:pPr>
                    <w:r>
                      <w:rPr>
                        <w:rFonts w:ascii="Calibri"/>
                        <w:sz w:val="12"/>
                      </w:rPr>
                      <w:t>Simulation</w:t>
                    </w:r>
                  </w:p>
                </w:txbxContent>
              </v:textbox>
            </v:shape>
            <v:shape id="_x0000_s2427" type="#_x0000_t202" style="position:absolute;left:10422;top:209;width:595;height:141" filled="f" stroked="f">
              <v:textbox inset="0,0,0,0">
                <w:txbxContent>
                  <w:p w14:paraId="1913CC70" w14:textId="77777777" w:rsidR="00F611EB" w:rsidRDefault="00F611EB">
                    <w:pPr>
                      <w:spacing w:line="141" w:lineRule="exact"/>
                      <w:rPr>
                        <w:rFonts w:ascii="Calibri"/>
                        <w:sz w:val="12"/>
                      </w:rPr>
                    </w:pPr>
                    <w:proofErr w:type="spellStart"/>
                    <w:r>
                      <w:rPr>
                        <w:rFonts w:ascii="Calibri"/>
                        <w:spacing w:val="-7"/>
                        <w:position w:val="2"/>
                        <w:sz w:val="12"/>
                      </w:rPr>
                      <w:t>Compariso</w:t>
                    </w:r>
                    <w:proofErr w:type="spellEnd"/>
                    <w:r>
                      <w:rPr>
                        <w:rFonts w:ascii="Calibri"/>
                        <w:color w:val="FFFFFF"/>
                        <w:spacing w:val="-7"/>
                        <w:sz w:val="12"/>
                      </w:rPr>
                      <w:t>5</w:t>
                    </w:r>
                    <w:r>
                      <w:rPr>
                        <w:rFonts w:ascii="Calibri"/>
                        <w:spacing w:val="-7"/>
                        <w:position w:val="2"/>
                        <w:sz w:val="12"/>
                      </w:rPr>
                      <w:t>n</w:t>
                    </w:r>
                  </w:p>
                </w:txbxContent>
              </v:textbox>
            </v:shape>
            <v:shape id="_x0000_s2426" type="#_x0000_t202" style="position:absolute;left:6286;top:316;width:757;height:137" filled="f" stroked="f">
              <v:textbox inset="0,0,0,0">
                <w:txbxContent>
                  <w:p w14:paraId="5BCD8196" w14:textId="77777777" w:rsidR="00F611EB" w:rsidRDefault="00F611EB">
                    <w:pPr>
                      <w:spacing w:line="136" w:lineRule="exact"/>
                      <w:rPr>
                        <w:rFonts w:ascii="Calibri"/>
                        <w:sz w:val="12"/>
                      </w:rPr>
                    </w:pPr>
                    <w:r>
                      <w:rPr>
                        <w:rFonts w:ascii="Calibri"/>
                        <w:color w:val="FFFFFF"/>
                        <w:sz w:val="12"/>
                      </w:rPr>
                      <w:t xml:space="preserve">3   </w:t>
                    </w:r>
                    <w:r>
                      <w:rPr>
                        <w:rFonts w:ascii="Calibri"/>
                        <w:position w:val="1"/>
                        <w:sz w:val="12"/>
                      </w:rPr>
                      <w:t>Comparison</w:t>
                    </w:r>
                  </w:p>
                </w:txbxContent>
              </v:textbox>
            </v:shape>
            <v:shape id="_x0000_s2425" type="#_x0000_t202" style="position:absolute;left:6484;top:555;width:451;height:268" filled="f" stroked="f">
              <v:textbox inset="0,0,0,0">
                <w:txbxContent>
                  <w:p w14:paraId="42F564EB" w14:textId="77777777" w:rsidR="00F611EB" w:rsidRDefault="00F611EB">
                    <w:pPr>
                      <w:spacing w:line="123" w:lineRule="exact"/>
                      <w:ind w:left="65" w:right="-19" w:hanging="66"/>
                      <w:rPr>
                        <w:rFonts w:ascii="Calibri"/>
                        <w:sz w:val="12"/>
                      </w:rPr>
                    </w:pPr>
                    <w:r>
                      <w:rPr>
                        <w:rFonts w:ascii="Calibri"/>
                        <w:sz w:val="12"/>
                      </w:rPr>
                      <w:t>Reversed</w:t>
                    </w:r>
                  </w:p>
                  <w:p w14:paraId="5B2D6C8D" w14:textId="77777777" w:rsidR="00F611EB" w:rsidRDefault="00F611EB">
                    <w:pPr>
                      <w:spacing w:line="144" w:lineRule="exact"/>
                      <w:ind w:left="65" w:right="-19"/>
                      <w:rPr>
                        <w:rFonts w:ascii="Calibri"/>
                        <w:sz w:val="12"/>
                      </w:rPr>
                    </w:pPr>
                    <w:r>
                      <w:rPr>
                        <w:rFonts w:ascii="Calibri"/>
                        <w:sz w:val="12"/>
                      </w:rPr>
                      <w:t>Model</w:t>
                    </w:r>
                  </w:p>
                </w:txbxContent>
              </v:textbox>
            </v:shape>
            <v:shape id="_x0000_s2424" type="#_x0000_t202" style="position:absolute;left:7047;top:577;width:704;height:268" filled="f" stroked="f">
              <v:textbox inset="0,0,0,0">
                <w:txbxContent>
                  <w:p w14:paraId="38706B8F" w14:textId="77777777" w:rsidR="00F611EB" w:rsidRDefault="00F611EB">
                    <w:pPr>
                      <w:spacing w:line="124" w:lineRule="exact"/>
                      <w:ind w:right="-12"/>
                      <w:rPr>
                        <w:rFonts w:ascii="Calibri"/>
                        <w:sz w:val="12"/>
                      </w:rPr>
                    </w:pPr>
                    <w:proofErr w:type="gramStart"/>
                    <w:r>
                      <w:rPr>
                        <w:rFonts w:ascii="Calibri"/>
                        <w:color w:val="FFFFFF"/>
                        <w:sz w:val="12"/>
                      </w:rPr>
                      <w:t xml:space="preserve">2  </w:t>
                    </w:r>
                    <w:r>
                      <w:rPr>
                        <w:rFonts w:ascii="Calibri"/>
                        <w:sz w:val="12"/>
                      </w:rPr>
                      <w:t>Reverse</w:t>
                    </w:r>
                    <w:proofErr w:type="gramEnd"/>
                  </w:p>
                  <w:p w14:paraId="4BDB199A" w14:textId="77777777" w:rsidR="00F611EB" w:rsidRDefault="00F611EB">
                    <w:pPr>
                      <w:spacing w:line="144" w:lineRule="exact"/>
                      <w:ind w:left="118" w:right="-12"/>
                      <w:rPr>
                        <w:rFonts w:ascii="Calibri"/>
                        <w:sz w:val="12"/>
                      </w:rPr>
                    </w:pPr>
                    <w:r>
                      <w:rPr>
                        <w:rFonts w:ascii="Calibri"/>
                        <w:sz w:val="12"/>
                      </w:rPr>
                      <w:t>Engineering</w:t>
                    </w:r>
                  </w:p>
                </w:txbxContent>
              </v:textbox>
            </v:shape>
            <v:shape id="_x0000_s2423" type="#_x0000_t202" style="position:absolute;left:8470;top:593;width:1073;height:132" filled="f" stroked="f">
              <v:textbox inset="0,0,0,0">
                <w:txbxContent>
                  <w:p w14:paraId="42D656B8" w14:textId="77777777" w:rsidR="00F611EB" w:rsidRDefault="00F611EB">
                    <w:pPr>
                      <w:tabs>
                        <w:tab w:val="left" w:pos="519"/>
                      </w:tabs>
                      <w:spacing w:line="132" w:lineRule="exact"/>
                      <w:rPr>
                        <w:rFonts w:ascii="Calibri"/>
                        <w:sz w:val="12"/>
                      </w:rPr>
                    </w:pPr>
                    <w:r>
                      <w:rPr>
                        <w:rFonts w:ascii="Calibri"/>
                        <w:position w:val="1"/>
                        <w:sz w:val="12"/>
                      </w:rPr>
                      <w:t>C++</w:t>
                    </w:r>
                    <w:r>
                      <w:rPr>
                        <w:rFonts w:ascii="Calibri"/>
                        <w:position w:val="1"/>
                        <w:sz w:val="12"/>
                      </w:rPr>
                      <w:tab/>
                    </w:r>
                    <w:r>
                      <w:rPr>
                        <w:rFonts w:ascii="Calibri"/>
                        <w:sz w:val="12"/>
                      </w:rPr>
                      <w:t>C++-to-C++</w:t>
                    </w:r>
                  </w:p>
                </w:txbxContent>
              </v:textbox>
            </v:shape>
            <v:shape id="_x0000_s2422" type="#_x0000_t202" style="position:absolute;left:8319;top:686;width:1170;height:186" filled="f" stroked="f">
              <v:textbox inset="0,0,0,0">
                <w:txbxContent>
                  <w:p w14:paraId="5A862EAB" w14:textId="77777777" w:rsidR="00F611EB" w:rsidRDefault="00F611EB">
                    <w:pPr>
                      <w:spacing w:line="185" w:lineRule="exact"/>
                      <w:ind w:right="-10"/>
                      <w:rPr>
                        <w:rFonts w:ascii="Calibri"/>
                        <w:sz w:val="12"/>
                      </w:rPr>
                    </w:pPr>
                    <w:r>
                      <w:rPr>
                        <w:rFonts w:ascii="Calibri"/>
                        <w:position w:val="1"/>
                        <w:sz w:val="12"/>
                      </w:rPr>
                      <w:t xml:space="preserve">Front-End   </w:t>
                    </w:r>
                    <w:r>
                      <w:rPr>
                        <w:rFonts w:ascii="Calibri"/>
                        <w:color w:val="FFFFFF"/>
                        <w:position w:val="6"/>
                        <w:sz w:val="12"/>
                      </w:rPr>
                      <w:t xml:space="preserve">3 </w:t>
                    </w:r>
                    <w:r>
                      <w:rPr>
                        <w:rFonts w:ascii="Calibri"/>
                        <w:sz w:val="12"/>
                      </w:rPr>
                      <w:t>Transform</w:t>
                    </w:r>
                  </w:p>
                </w:txbxContent>
              </v:textbox>
            </v:shape>
            <v:shape id="_x0000_s2421" type="#_x0000_t202" style="position:absolute;left:9666;top:594;width:485;height:268" filled="f" stroked="f">
              <v:textbox inset="0,0,0,0">
                <w:txbxContent>
                  <w:p w14:paraId="246BD6CA" w14:textId="77777777" w:rsidR="00F611EB" w:rsidRDefault="00F611EB">
                    <w:pPr>
                      <w:spacing w:line="123" w:lineRule="exact"/>
                      <w:jc w:val="center"/>
                      <w:rPr>
                        <w:rFonts w:ascii="Calibri"/>
                        <w:sz w:val="12"/>
                      </w:rPr>
                    </w:pPr>
                    <w:r>
                      <w:rPr>
                        <w:rFonts w:ascii="Calibri"/>
                        <w:sz w:val="12"/>
                      </w:rPr>
                      <w:t>C++ Back-</w:t>
                    </w:r>
                  </w:p>
                  <w:p w14:paraId="581BCF82" w14:textId="77777777" w:rsidR="00F611EB" w:rsidRDefault="00F611EB">
                    <w:pPr>
                      <w:spacing w:line="144" w:lineRule="exact"/>
                      <w:jc w:val="center"/>
                      <w:rPr>
                        <w:rFonts w:ascii="Calibri"/>
                        <w:sz w:val="12"/>
                      </w:rPr>
                    </w:pPr>
                    <w:r>
                      <w:rPr>
                        <w:rFonts w:ascii="Calibri"/>
                        <w:sz w:val="12"/>
                      </w:rPr>
                      <w:t>End</w:t>
                    </w:r>
                  </w:p>
                </w:txbxContent>
              </v:textbox>
            </v:shape>
            <v:shape id="_x0000_s2420" type="#_x0000_t202" style="position:absolute;left:10255;top:558;width:908;height:269" filled="f" stroked="f">
              <v:textbox inset="0,0,0,0">
                <w:txbxContent>
                  <w:p w14:paraId="6C39A1A2" w14:textId="77777777" w:rsidR="00F611EB" w:rsidRDefault="00F611EB">
                    <w:pPr>
                      <w:spacing w:line="104" w:lineRule="exact"/>
                      <w:ind w:left="16"/>
                      <w:rPr>
                        <w:rFonts w:ascii="Calibri"/>
                        <w:sz w:val="12"/>
                      </w:rPr>
                    </w:pPr>
                    <w:r>
                      <w:rPr>
                        <w:rFonts w:ascii="Calibri"/>
                        <w:sz w:val="12"/>
                      </w:rPr>
                      <w:t>Execution</w:t>
                    </w:r>
                  </w:p>
                  <w:p w14:paraId="79FAC09B" w14:textId="77777777" w:rsidR="00F611EB" w:rsidRDefault="00F611EB">
                    <w:pPr>
                      <w:tabs>
                        <w:tab w:val="left" w:pos="556"/>
                      </w:tabs>
                      <w:spacing w:line="164" w:lineRule="exact"/>
                      <w:rPr>
                        <w:rFonts w:ascii="Calibri"/>
                        <w:sz w:val="12"/>
                      </w:rPr>
                    </w:pPr>
                    <w:r>
                      <w:rPr>
                        <w:rFonts w:ascii="Calibri"/>
                        <w:color w:val="FFFFFF"/>
                        <w:position w:val="-3"/>
                        <w:sz w:val="12"/>
                      </w:rPr>
                      <w:t>4</w:t>
                    </w:r>
                    <w:r>
                      <w:rPr>
                        <w:rFonts w:ascii="Calibri"/>
                        <w:color w:val="FFFFFF"/>
                        <w:position w:val="-3"/>
                        <w:sz w:val="12"/>
                      </w:rPr>
                      <w:tab/>
                    </w:r>
                    <w:r>
                      <w:rPr>
                        <w:rFonts w:ascii="Calibri"/>
                        <w:spacing w:val="-3"/>
                        <w:sz w:val="12"/>
                      </w:rPr>
                      <w:t>Trace</w:t>
                    </w:r>
                    <w:r>
                      <w:rPr>
                        <w:rFonts w:ascii="Calibri"/>
                        <w:spacing w:val="8"/>
                        <w:sz w:val="12"/>
                      </w:rPr>
                      <w:t xml:space="preserve"> </w:t>
                    </w:r>
                    <w:r>
                      <w:rPr>
                        <w:rFonts w:ascii="Calibri"/>
                        <w:sz w:val="12"/>
                      </w:rPr>
                      <w:t>2</w:t>
                    </w:r>
                  </w:p>
                </w:txbxContent>
              </v:textbox>
            </v:shape>
            <v:shape id="_x0000_s2419" type="#_x0000_t202" style="position:absolute;left:7088;top:1057;width:59;height:122" filled="f" stroked="f">
              <v:textbox inset="0,0,0,0">
                <w:txbxContent>
                  <w:p w14:paraId="7A44AAD6" w14:textId="77777777" w:rsidR="00F611EB" w:rsidRDefault="00F611EB">
                    <w:pPr>
                      <w:spacing w:line="122" w:lineRule="exact"/>
                      <w:rPr>
                        <w:rFonts w:ascii="Calibri"/>
                        <w:sz w:val="12"/>
                      </w:rPr>
                    </w:pPr>
                    <w:r>
                      <w:rPr>
                        <w:rFonts w:ascii="Calibri"/>
                        <w:w w:val="101"/>
                        <w:sz w:val="12"/>
                      </w:rPr>
                      <w:t>a</w:t>
                    </w:r>
                  </w:p>
                </w:txbxContent>
              </v:textbox>
            </v:shape>
            <v:shape id="_x0000_s2418" type="#_x0000_t202" style="position:absolute;left:9702;top:1052;width:64;height:122" filled="f" stroked="f">
              <v:textbox inset="0,0,0,0">
                <w:txbxContent>
                  <w:p w14:paraId="345C0740" w14:textId="77777777" w:rsidR="00F611EB" w:rsidRDefault="00F611EB">
                    <w:pPr>
                      <w:spacing w:line="122" w:lineRule="exact"/>
                      <w:rPr>
                        <w:rFonts w:ascii="Calibri"/>
                        <w:sz w:val="12"/>
                      </w:rPr>
                    </w:pPr>
                    <w:r>
                      <w:rPr>
                        <w:rFonts w:ascii="Calibri"/>
                        <w:w w:val="101"/>
                        <w:sz w:val="12"/>
                      </w:rPr>
                      <w:t>b</w:t>
                    </w:r>
                  </w:p>
                </w:txbxContent>
              </v:textbox>
            </v:shape>
            <w10:wrap anchorx="page"/>
          </v:group>
        </w:pict>
      </w:r>
      <w:r>
        <w:pict w14:anchorId="31BC7A0D">
          <v:shape id="_x0000_s2416" type="#_x0000_t202" style="position:absolute;left:0;text-align:left;margin-left:147.2pt;margin-top:-13.5pt;width:33.35pt;height:29.1pt;z-index:3736;mso-position-horizontal-relative:page" filled="f" stroked="f">
            <v:textbox inset="0,0,0,0">
              <w:txbxContent>
                <w:tbl>
                  <w:tblPr>
                    <w:tblStyle w:val="TableNormal1"/>
                    <w:tblW w:w="0" w:type="auto"/>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Look w:val="01E0" w:firstRow="1" w:lastRow="1" w:firstColumn="1" w:lastColumn="1" w:noHBand="0" w:noVBand="0"/>
                  </w:tblPr>
                  <w:tblGrid>
                    <w:gridCol w:w="658"/>
                  </w:tblGrid>
                  <w:tr w:rsidR="00F611EB" w14:paraId="49AC8527" w14:textId="77777777">
                    <w:trPr>
                      <w:trHeight w:hRule="exact" w:val="181"/>
                    </w:trPr>
                    <w:tc>
                      <w:tcPr>
                        <w:tcW w:w="658" w:type="dxa"/>
                        <w:tcBorders>
                          <w:bottom w:val="double" w:sz="9" w:space="0" w:color="41709C"/>
                        </w:tcBorders>
                      </w:tcPr>
                      <w:p w14:paraId="092E20C9" w14:textId="77777777" w:rsidR="00F611EB" w:rsidRDefault="00F611EB">
                        <w:pPr>
                          <w:pStyle w:val="TableParagraph"/>
                          <w:spacing w:before="13"/>
                          <w:ind w:left="35" w:right="35"/>
                          <w:jc w:val="center"/>
                          <w:rPr>
                            <w:rFonts w:ascii="Calibri"/>
                            <w:sz w:val="10"/>
                          </w:rPr>
                        </w:pPr>
                        <w:r>
                          <w:rPr>
                            <w:rFonts w:ascii="Calibri"/>
                            <w:w w:val="105"/>
                            <w:sz w:val="10"/>
                          </w:rPr>
                          <w:t>Add class</w:t>
                        </w:r>
                      </w:p>
                    </w:tc>
                  </w:tr>
                  <w:tr w:rsidR="00F611EB" w14:paraId="2900345E" w14:textId="77777777">
                    <w:trPr>
                      <w:trHeight w:hRule="exact" w:val="212"/>
                    </w:trPr>
                    <w:tc>
                      <w:tcPr>
                        <w:tcW w:w="658" w:type="dxa"/>
                        <w:tcBorders>
                          <w:top w:val="double" w:sz="9" w:space="0" w:color="41709C"/>
                          <w:bottom w:val="double" w:sz="9" w:space="0" w:color="41709C"/>
                        </w:tcBorders>
                      </w:tcPr>
                      <w:p w14:paraId="7A7D039A" w14:textId="77777777" w:rsidR="00F611EB" w:rsidRDefault="00F611EB">
                        <w:pPr>
                          <w:pStyle w:val="TableParagraph"/>
                          <w:spacing w:before="13"/>
                          <w:ind w:left="35" w:right="35"/>
                          <w:jc w:val="center"/>
                          <w:rPr>
                            <w:rFonts w:ascii="Calibri"/>
                            <w:sz w:val="10"/>
                          </w:rPr>
                        </w:pPr>
                        <w:r>
                          <w:rPr>
                            <w:rFonts w:ascii="Calibri"/>
                            <w:w w:val="105"/>
                            <w:sz w:val="10"/>
                          </w:rPr>
                          <w:t>Update class</w:t>
                        </w:r>
                      </w:p>
                    </w:tc>
                  </w:tr>
                  <w:tr w:rsidR="00F611EB" w14:paraId="12061C01" w14:textId="77777777">
                    <w:trPr>
                      <w:trHeight w:hRule="exact" w:val="182"/>
                    </w:trPr>
                    <w:tc>
                      <w:tcPr>
                        <w:tcW w:w="658" w:type="dxa"/>
                        <w:tcBorders>
                          <w:top w:val="double" w:sz="9" w:space="0" w:color="41709C"/>
                        </w:tcBorders>
                      </w:tcPr>
                      <w:p w14:paraId="07E5B2B9" w14:textId="77777777" w:rsidR="00F611EB" w:rsidRDefault="00F611EB">
                        <w:pPr>
                          <w:pStyle w:val="TableParagraph"/>
                          <w:spacing w:before="13"/>
                          <w:ind w:left="34" w:right="35"/>
                          <w:jc w:val="center"/>
                          <w:rPr>
                            <w:rFonts w:ascii="Calibri"/>
                            <w:sz w:val="10"/>
                          </w:rPr>
                        </w:pPr>
                        <w:r>
                          <w:rPr>
                            <w:rFonts w:ascii="Calibri"/>
                            <w:w w:val="105"/>
                            <w:sz w:val="10"/>
                          </w:rPr>
                          <w:t>Delete class</w:t>
                        </w:r>
                      </w:p>
                    </w:tc>
                  </w:tr>
                </w:tbl>
                <w:p w14:paraId="0F6D2011" w14:textId="77777777" w:rsidR="00F611EB" w:rsidRDefault="00F611EB">
                  <w:pPr>
                    <w:pStyle w:val="BodyText"/>
                  </w:pPr>
                </w:p>
              </w:txbxContent>
            </v:textbox>
            <w10:wrap anchorx="page"/>
          </v:shape>
        </w:pict>
      </w:r>
      <w:r w:rsidR="003648A5">
        <w:rPr>
          <w:rFonts w:ascii="Calibri"/>
          <w:w w:val="105"/>
          <w:sz w:val="10"/>
        </w:rPr>
        <w:t>Delete the corresponding class</w:t>
      </w:r>
    </w:p>
    <w:p w14:paraId="40891E7A" w14:textId="77777777" w:rsidR="0009741E" w:rsidRDefault="0009741E">
      <w:pPr>
        <w:jc w:val="center"/>
        <w:rPr>
          <w:rFonts w:ascii="Calibri"/>
          <w:sz w:val="10"/>
        </w:rPr>
        <w:sectPr w:rsidR="0009741E">
          <w:pgSz w:w="12240" w:h="15840"/>
          <w:pgMar w:top="960" w:right="860" w:bottom="280" w:left="860" w:header="720" w:footer="720" w:gutter="0"/>
          <w:cols w:num="3" w:space="720" w:equalWidth="0">
            <w:col w:w="1168" w:space="40"/>
            <w:col w:w="548" w:space="452"/>
            <w:col w:w="8312"/>
          </w:cols>
        </w:sectPr>
      </w:pPr>
    </w:p>
    <w:p w14:paraId="6762F87F" w14:textId="77777777" w:rsidR="0009741E" w:rsidRDefault="0009741E">
      <w:pPr>
        <w:pStyle w:val="BodyText"/>
        <w:spacing w:before="9"/>
        <w:rPr>
          <w:rFonts w:ascii="Calibri"/>
          <w:sz w:val="7"/>
        </w:rPr>
      </w:pPr>
    </w:p>
    <w:p w14:paraId="5AE41998" w14:textId="77777777" w:rsidR="0009741E" w:rsidRDefault="003648A5">
      <w:pPr>
        <w:spacing w:line="254" w:lineRule="auto"/>
        <w:ind w:left="178" w:firstLine="34"/>
        <w:rPr>
          <w:rFonts w:ascii="Calibri"/>
          <w:sz w:val="10"/>
        </w:rPr>
      </w:pPr>
      <w:r>
        <w:rPr>
          <w:rFonts w:ascii="Calibri"/>
          <w:w w:val="105"/>
          <w:sz w:val="10"/>
        </w:rPr>
        <w:t>Model change</w:t>
      </w:r>
    </w:p>
    <w:p w14:paraId="7BB6C6EA" w14:textId="77777777" w:rsidR="0009741E" w:rsidRDefault="0009741E">
      <w:pPr>
        <w:pStyle w:val="BodyText"/>
        <w:rPr>
          <w:rFonts w:ascii="Calibri"/>
          <w:sz w:val="10"/>
        </w:rPr>
      </w:pPr>
    </w:p>
    <w:p w14:paraId="2DF9F206" w14:textId="77777777" w:rsidR="0009741E" w:rsidRDefault="0009741E">
      <w:pPr>
        <w:pStyle w:val="BodyText"/>
        <w:rPr>
          <w:rFonts w:ascii="Calibri"/>
          <w:sz w:val="10"/>
        </w:rPr>
      </w:pPr>
    </w:p>
    <w:p w14:paraId="68C6A320" w14:textId="77777777" w:rsidR="0009741E" w:rsidRDefault="0009741E">
      <w:pPr>
        <w:pStyle w:val="BodyText"/>
        <w:rPr>
          <w:rFonts w:ascii="Calibri"/>
          <w:sz w:val="10"/>
        </w:rPr>
      </w:pPr>
    </w:p>
    <w:p w14:paraId="276CDF63" w14:textId="77777777" w:rsidR="0009741E" w:rsidRDefault="0009741E">
      <w:pPr>
        <w:pStyle w:val="BodyText"/>
        <w:rPr>
          <w:rFonts w:ascii="Calibri"/>
          <w:sz w:val="10"/>
        </w:rPr>
      </w:pPr>
    </w:p>
    <w:p w14:paraId="16C2ADDD" w14:textId="77777777" w:rsidR="0009741E" w:rsidRDefault="0009741E">
      <w:pPr>
        <w:pStyle w:val="BodyText"/>
        <w:rPr>
          <w:rFonts w:ascii="Calibri"/>
          <w:sz w:val="10"/>
        </w:rPr>
      </w:pPr>
    </w:p>
    <w:p w14:paraId="4594A30B" w14:textId="77777777" w:rsidR="0009741E" w:rsidRDefault="0009741E">
      <w:pPr>
        <w:pStyle w:val="BodyText"/>
        <w:rPr>
          <w:rFonts w:ascii="Calibri"/>
          <w:sz w:val="10"/>
        </w:rPr>
      </w:pPr>
    </w:p>
    <w:p w14:paraId="723FB9D4" w14:textId="77777777" w:rsidR="0009741E" w:rsidRDefault="0009741E">
      <w:pPr>
        <w:pStyle w:val="BodyText"/>
        <w:spacing w:before="9"/>
        <w:rPr>
          <w:rFonts w:ascii="Calibri"/>
          <w:sz w:val="8"/>
        </w:rPr>
      </w:pPr>
    </w:p>
    <w:p w14:paraId="11C8FC3F" w14:textId="77777777" w:rsidR="0009741E" w:rsidRDefault="003648A5">
      <w:pPr>
        <w:ind w:left="178"/>
        <w:rPr>
          <w:rFonts w:ascii="Calibri"/>
          <w:sz w:val="10"/>
        </w:rPr>
      </w:pPr>
      <w:r>
        <w:rPr>
          <w:rFonts w:ascii="Calibri"/>
          <w:w w:val="105"/>
          <w:sz w:val="10"/>
        </w:rPr>
        <w:t>Legend</w:t>
      </w:r>
    </w:p>
    <w:p w14:paraId="6681A4AC" w14:textId="77777777" w:rsidR="0009741E" w:rsidRDefault="003648A5">
      <w:pPr>
        <w:pStyle w:val="BodyText"/>
        <w:rPr>
          <w:rFonts w:ascii="Calibri"/>
          <w:sz w:val="10"/>
        </w:rPr>
      </w:pPr>
      <w:r>
        <w:br w:type="column"/>
      </w:r>
    </w:p>
    <w:p w14:paraId="169745A2" w14:textId="77777777" w:rsidR="0009741E" w:rsidRDefault="0009741E">
      <w:pPr>
        <w:pStyle w:val="BodyText"/>
        <w:rPr>
          <w:rFonts w:ascii="Calibri"/>
          <w:sz w:val="10"/>
        </w:rPr>
      </w:pPr>
    </w:p>
    <w:p w14:paraId="445727F3" w14:textId="77777777" w:rsidR="0009741E" w:rsidRDefault="0009741E">
      <w:pPr>
        <w:pStyle w:val="BodyText"/>
        <w:spacing w:before="3"/>
        <w:rPr>
          <w:rFonts w:ascii="Calibri"/>
          <w:sz w:val="13"/>
        </w:rPr>
      </w:pPr>
    </w:p>
    <w:p w14:paraId="5EA475C9" w14:textId="77777777" w:rsidR="0009741E" w:rsidRDefault="003648A5">
      <w:pPr>
        <w:spacing w:line="254" w:lineRule="auto"/>
        <w:ind w:left="245" w:right="-11" w:hanging="74"/>
        <w:rPr>
          <w:rFonts w:ascii="Calibri"/>
          <w:sz w:val="10"/>
        </w:rPr>
      </w:pPr>
      <w:r>
        <w:rPr>
          <w:rFonts w:ascii="Calibri"/>
          <w:w w:val="105"/>
          <w:sz w:val="10"/>
        </w:rPr>
        <w:t>Behavioral change</w:t>
      </w:r>
    </w:p>
    <w:p w14:paraId="6647780F" w14:textId="77777777" w:rsidR="0009741E" w:rsidRDefault="003648A5">
      <w:pPr>
        <w:spacing w:line="103" w:lineRule="exact"/>
        <w:ind w:left="154"/>
        <w:jc w:val="center"/>
        <w:rPr>
          <w:rFonts w:ascii="Calibri"/>
          <w:sz w:val="10"/>
        </w:rPr>
      </w:pPr>
      <w:r>
        <w:br w:type="column"/>
      </w:r>
      <w:r>
        <w:rPr>
          <w:rFonts w:ascii="Calibri"/>
          <w:w w:val="110"/>
          <w:sz w:val="10"/>
        </w:rPr>
        <w:lastRenderedPageBreak/>
        <w:t>Attribute</w:t>
      </w:r>
    </w:p>
    <w:p w14:paraId="5ED5C1B2" w14:textId="77777777" w:rsidR="0009741E" w:rsidRDefault="003648A5">
      <w:pPr>
        <w:spacing w:before="7" w:line="264" w:lineRule="auto"/>
        <w:ind w:left="163" w:hanging="10"/>
        <w:jc w:val="center"/>
        <w:rPr>
          <w:rFonts w:ascii="Calibri"/>
          <w:sz w:val="10"/>
        </w:rPr>
      </w:pPr>
      <w:r>
        <w:rPr>
          <w:rFonts w:ascii="Calibri"/>
          <w:w w:val="110"/>
          <w:sz w:val="10"/>
        </w:rPr>
        <w:t xml:space="preserve">change </w:t>
      </w:r>
      <w:r>
        <w:rPr>
          <w:rFonts w:ascii="Calibri"/>
          <w:w w:val="105"/>
          <w:sz w:val="10"/>
        </w:rPr>
        <w:t xml:space="preserve">Operation </w:t>
      </w:r>
      <w:r>
        <w:rPr>
          <w:rFonts w:ascii="Calibri"/>
          <w:w w:val="110"/>
          <w:sz w:val="10"/>
        </w:rPr>
        <w:t>change</w:t>
      </w:r>
    </w:p>
    <w:p w14:paraId="4974B93B" w14:textId="77777777" w:rsidR="0009741E" w:rsidRDefault="0009741E">
      <w:pPr>
        <w:pStyle w:val="BodyText"/>
        <w:rPr>
          <w:rFonts w:ascii="Calibri"/>
          <w:sz w:val="10"/>
        </w:rPr>
      </w:pPr>
    </w:p>
    <w:p w14:paraId="1DF2F808" w14:textId="77777777" w:rsidR="0009741E" w:rsidRDefault="0009741E">
      <w:pPr>
        <w:pStyle w:val="BodyText"/>
        <w:rPr>
          <w:rFonts w:ascii="Calibri"/>
          <w:sz w:val="10"/>
        </w:rPr>
      </w:pPr>
    </w:p>
    <w:p w14:paraId="0D221E74" w14:textId="77777777" w:rsidR="0009741E" w:rsidRDefault="0009741E">
      <w:pPr>
        <w:pStyle w:val="BodyText"/>
        <w:rPr>
          <w:rFonts w:ascii="Calibri"/>
          <w:sz w:val="10"/>
        </w:rPr>
      </w:pPr>
    </w:p>
    <w:p w14:paraId="70F70FEB" w14:textId="77777777" w:rsidR="0009741E" w:rsidRDefault="0009741E">
      <w:pPr>
        <w:pStyle w:val="BodyText"/>
        <w:spacing w:before="8"/>
        <w:rPr>
          <w:rFonts w:ascii="Calibri"/>
          <w:sz w:val="12"/>
        </w:rPr>
      </w:pPr>
    </w:p>
    <w:p w14:paraId="512AAB06" w14:textId="77777777" w:rsidR="0009741E" w:rsidRDefault="003648A5">
      <w:pPr>
        <w:ind w:left="181"/>
        <w:jc w:val="center"/>
        <w:rPr>
          <w:rFonts w:ascii="Calibri"/>
          <w:sz w:val="10"/>
        </w:rPr>
      </w:pPr>
      <w:r>
        <w:rPr>
          <w:rFonts w:ascii="Calibri"/>
          <w:w w:val="105"/>
          <w:sz w:val="10"/>
        </w:rPr>
        <w:t>USM</w:t>
      </w:r>
    </w:p>
    <w:p w14:paraId="6CEFDA5F" w14:textId="77777777" w:rsidR="0009741E" w:rsidRDefault="003648A5">
      <w:pPr>
        <w:spacing w:before="7"/>
        <w:ind w:left="179"/>
        <w:jc w:val="center"/>
        <w:rPr>
          <w:rFonts w:ascii="Calibri"/>
          <w:sz w:val="10"/>
        </w:rPr>
      </w:pPr>
      <w:r>
        <w:rPr>
          <w:rFonts w:ascii="Calibri"/>
          <w:w w:val="110"/>
          <w:sz w:val="10"/>
        </w:rPr>
        <w:t>change</w:t>
      </w:r>
    </w:p>
    <w:p w14:paraId="48995C82" w14:textId="77777777" w:rsidR="0009741E" w:rsidRDefault="003648A5">
      <w:pPr>
        <w:pStyle w:val="BodyText"/>
        <w:spacing w:before="10"/>
        <w:rPr>
          <w:rFonts w:ascii="Calibri"/>
          <w:sz w:val="8"/>
        </w:rPr>
      </w:pPr>
      <w:r>
        <w:br w:type="column"/>
      </w:r>
    </w:p>
    <w:p w14:paraId="3E7EB394" w14:textId="77777777" w:rsidR="0009741E" w:rsidRDefault="003648A5">
      <w:pPr>
        <w:spacing w:line="254" w:lineRule="auto"/>
        <w:ind w:left="328" w:right="-5" w:hanging="151"/>
        <w:rPr>
          <w:rFonts w:ascii="Calibri"/>
          <w:sz w:val="10"/>
        </w:rPr>
      </w:pPr>
      <w:r>
        <w:rPr>
          <w:rFonts w:ascii="Calibri"/>
          <w:w w:val="105"/>
          <w:sz w:val="10"/>
        </w:rPr>
        <w:t>Class member change</w:t>
      </w:r>
    </w:p>
    <w:p w14:paraId="1DBC1221" w14:textId="77777777" w:rsidR="0009741E" w:rsidRDefault="0009741E">
      <w:pPr>
        <w:pStyle w:val="BodyText"/>
        <w:rPr>
          <w:rFonts w:ascii="Calibri"/>
          <w:sz w:val="10"/>
        </w:rPr>
      </w:pPr>
    </w:p>
    <w:p w14:paraId="53103BE7" w14:textId="77777777" w:rsidR="0009741E" w:rsidRDefault="0009741E">
      <w:pPr>
        <w:pStyle w:val="BodyText"/>
        <w:rPr>
          <w:rFonts w:ascii="Calibri"/>
          <w:sz w:val="10"/>
        </w:rPr>
      </w:pPr>
    </w:p>
    <w:p w14:paraId="30D6E46F" w14:textId="77777777" w:rsidR="0009741E" w:rsidRDefault="0009741E">
      <w:pPr>
        <w:pStyle w:val="BodyText"/>
        <w:rPr>
          <w:rFonts w:ascii="Calibri"/>
          <w:sz w:val="10"/>
        </w:rPr>
      </w:pPr>
    </w:p>
    <w:p w14:paraId="3F065628" w14:textId="77777777" w:rsidR="0009741E" w:rsidRDefault="0009741E">
      <w:pPr>
        <w:pStyle w:val="BodyText"/>
        <w:spacing w:before="1"/>
        <w:rPr>
          <w:rFonts w:ascii="Calibri"/>
          <w:sz w:val="8"/>
        </w:rPr>
      </w:pPr>
    </w:p>
    <w:p w14:paraId="71242295" w14:textId="77777777" w:rsidR="0009741E" w:rsidRDefault="003648A5">
      <w:pPr>
        <w:ind w:left="189" w:right="-5"/>
        <w:rPr>
          <w:rFonts w:ascii="Calibri"/>
          <w:sz w:val="10"/>
        </w:rPr>
      </w:pPr>
      <w:r>
        <w:rPr>
          <w:rFonts w:ascii="Calibri"/>
          <w:w w:val="105"/>
          <w:sz w:val="10"/>
        </w:rPr>
        <w:t>USM Change</w:t>
      </w:r>
    </w:p>
    <w:p w14:paraId="124F971B" w14:textId="77777777" w:rsidR="0009741E" w:rsidRDefault="003648A5">
      <w:pPr>
        <w:spacing w:line="82" w:lineRule="exact"/>
        <w:ind w:left="178" w:right="-14" w:firstLine="73"/>
        <w:rPr>
          <w:rFonts w:ascii="Calibri"/>
          <w:sz w:val="10"/>
        </w:rPr>
      </w:pPr>
      <w:r>
        <w:br w:type="column"/>
      </w:r>
      <w:r>
        <w:rPr>
          <w:rFonts w:ascii="Calibri"/>
          <w:w w:val="105"/>
          <w:sz w:val="10"/>
        </w:rPr>
        <w:lastRenderedPageBreak/>
        <w:t>Add</w:t>
      </w:r>
    </w:p>
    <w:p w14:paraId="1264ACB8" w14:textId="77777777" w:rsidR="0009741E" w:rsidRDefault="00F611EB">
      <w:pPr>
        <w:spacing w:before="89" w:line="420" w:lineRule="auto"/>
        <w:ind w:left="196" w:right="-14" w:hanging="18"/>
        <w:rPr>
          <w:rFonts w:ascii="Calibri"/>
          <w:sz w:val="10"/>
        </w:rPr>
      </w:pPr>
      <w:r>
        <w:pict w14:anchorId="26A3175F">
          <v:shape id="_x0000_s2415" type="#_x0000_t202" style="position:absolute;left:0;text-align:left;margin-left:187.25pt;margin-top:25.85pt;width:36pt;height:29.15pt;z-index:3760;mso-position-horizontal-relative:page" filled="f" stroked="f">
            <v:textbox inset="0,0,0,0">
              <w:txbxContent>
                <w:tbl>
                  <w:tblPr>
                    <w:tblStyle w:val="TableNormal1"/>
                    <w:tblW w:w="0" w:type="auto"/>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Look w:val="01E0" w:firstRow="1" w:lastRow="1" w:firstColumn="1" w:lastColumn="1" w:noHBand="0" w:noVBand="0"/>
                  </w:tblPr>
                  <w:tblGrid>
                    <w:gridCol w:w="711"/>
                  </w:tblGrid>
                  <w:tr w:rsidR="00F611EB" w14:paraId="3668F7C5" w14:textId="77777777">
                    <w:trPr>
                      <w:trHeight w:hRule="exact" w:val="182"/>
                    </w:trPr>
                    <w:tc>
                      <w:tcPr>
                        <w:tcW w:w="711" w:type="dxa"/>
                        <w:tcBorders>
                          <w:bottom w:val="double" w:sz="9" w:space="0" w:color="41709C"/>
                        </w:tcBorders>
                      </w:tcPr>
                      <w:p w14:paraId="426BA36A" w14:textId="77777777" w:rsidR="00F611EB" w:rsidRDefault="00F611EB">
                        <w:pPr>
                          <w:pStyle w:val="TableParagraph"/>
                          <w:spacing w:before="14"/>
                          <w:ind w:left="42" w:right="42"/>
                          <w:jc w:val="center"/>
                          <w:rPr>
                            <w:rFonts w:ascii="Calibri"/>
                            <w:sz w:val="10"/>
                          </w:rPr>
                        </w:pPr>
                        <w:r>
                          <w:rPr>
                            <w:rFonts w:ascii="Calibri"/>
                            <w:w w:val="105"/>
                            <w:sz w:val="10"/>
                          </w:rPr>
                          <w:t>Add USM</w:t>
                        </w:r>
                      </w:p>
                    </w:tc>
                  </w:tr>
                  <w:tr w:rsidR="00F611EB" w14:paraId="4085BA4D" w14:textId="77777777">
                    <w:trPr>
                      <w:trHeight w:hRule="exact" w:val="213"/>
                    </w:trPr>
                    <w:tc>
                      <w:tcPr>
                        <w:tcW w:w="711" w:type="dxa"/>
                        <w:tcBorders>
                          <w:top w:val="double" w:sz="9" w:space="0" w:color="41709C"/>
                          <w:bottom w:val="double" w:sz="9" w:space="0" w:color="41709C"/>
                        </w:tcBorders>
                      </w:tcPr>
                      <w:p w14:paraId="73F6075F" w14:textId="77777777" w:rsidR="00F611EB" w:rsidRDefault="00F611EB">
                        <w:pPr>
                          <w:pStyle w:val="TableParagraph"/>
                          <w:spacing w:before="13"/>
                          <w:ind w:left="42" w:right="42"/>
                          <w:jc w:val="center"/>
                          <w:rPr>
                            <w:rFonts w:ascii="Calibri"/>
                            <w:sz w:val="10"/>
                          </w:rPr>
                        </w:pPr>
                        <w:r>
                          <w:rPr>
                            <w:rFonts w:ascii="Calibri"/>
                            <w:w w:val="105"/>
                            <w:sz w:val="10"/>
                          </w:rPr>
                          <w:t>Rename USM</w:t>
                        </w:r>
                      </w:p>
                    </w:tc>
                  </w:tr>
                  <w:tr w:rsidR="00F611EB" w14:paraId="3C9D6C21" w14:textId="77777777">
                    <w:trPr>
                      <w:trHeight w:hRule="exact" w:val="182"/>
                    </w:trPr>
                    <w:tc>
                      <w:tcPr>
                        <w:tcW w:w="711" w:type="dxa"/>
                        <w:tcBorders>
                          <w:top w:val="double" w:sz="9" w:space="0" w:color="41709C"/>
                        </w:tcBorders>
                      </w:tcPr>
                      <w:p w14:paraId="6549004D" w14:textId="77777777" w:rsidR="00F611EB" w:rsidRDefault="00F611EB">
                        <w:pPr>
                          <w:pStyle w:val="TableParagraph"/>
                          <w:spacing w:before="14"/>
                          <w:ind w:left="42" w:right="42"/>
                          <w:jc w:val="center"/>
                          <w:rPr>
                            <w:rFonts w:ascii="Calibri"/>
                            <w:sz w:val="10"/>
                          </w:rPr>
                        </w:pPr>
                        <w:r>
                          <w:rPr>
                            <w:rFonts w:ascii="Calibri"/>
                            <w:w w:val="105"/>
                            <w:sz w:val="10"/>
                          </w:rPr>
                          <w:t>Delete USM</w:t>
                        </w:r>
                      </w:p>
                    </w:tc>
                  </w:tr>
                </w:tbl>
                <w:p w14:paraId="7E4A05E0" w14:textId="77777777" w:rsidR="00F611EB" w:rsidRDefault="00F611EB">
                  <w:pPr>
                    <w:pStyle w:val="BodyText"/>
                  </w:pPr>
                </w:p>
              </w:txbxContent>
            </v:textbox>
            <w10:wrap anchorx="page"/>
          </v:shape>
        </w:pict>
      </w:r>
      <w:r w:rsidR="003648A5">
        <w:rPr>
          <w:rFonts w:ascii="Calibri"/>
          <w:w w:val="105"/>
          <w:sz w:val="10"/>
        </w:rPr>
        <w:t>Update Delete</w:t>
      </w:r>
    </w:p>
    <w:p w14:paraId="3B42D461" w14:textId="77777777" w:rsidR="0009741E" w:rsidRDefault="003648A5">
      <w:pPr>
        <w:spacing w:line="111" w:lineRule="exact"/>
        <w:ind w:left="177"/>
        <w:jc w:val="center"/>
        <w:rPr>
          <w:rFonts w:ascii="Calibri"/>
          <w:sz w:val="10"/>
        </w:rPr>
      </w:pPr>
      <w:r>
        <w:br w:type="column"/>
      </w:r>
      <w:r>
        <w:rPr>
          <w:rFonts w:ascii="Calibri"/>
          <w:w w:val="105"/>
          <w:sz w:val="10"/>
        </w:rPr>
        <w:lastRenderedPageBreak/>
        <w:t>(Re-)generate the</w:t>
      </w:r>
    </w:p>
    <w:p w14:paraId="0DDA564C" w14:textId="77777777" w:rsidR="0009741E" w:rsidRDefault="003648A5">
      <w:pPr>
        <w:spacing w:before="7" w:line="436" w:lineRule="auto"/>
        <w:ind w:left="178"/>
        <w:jc w:val="center"/>
        <w:rPr>
          <w:rFonts w:ascii="Calibri"/>
          <w:sz w:val="10"/>
        </w:rPr>
      </w:pPr>
      <w:r>
        <w:rPr>
          <w:rFonts w:ascii="Calibri"/>
          <w:w w:val="105"/>
          <w:sz w:val="10"/>
        </w:rPr>
        <w:t>corresponding class member Delete the member</w:t>
      </w:r>
    </w:p>
    <w:p w14:paraId="0C2D58E9" w14:textId="77777777" w:rsidR="0009741E" w:rsidRDefault="003648A5">
      <w:pPr>
        <w:spacing w:before="88" w:line="254" w:lineRule="auto"/>
        <w:ind w:left="179"/>
        <w:jc w:val="center"/>
        <w:rPr>
          <w:rFonts w:ascii="Calibri"/>
          <w:sz w:val="10"/>
        </w:rPr>
      </w:pPr>
      <w:r>
        <w:rPr>
          <w:rFonts w:ascii="Calibri"/>
          <w:w w:val="105"/>
          <w:sz w:val="10"/>
        </w:rPr>
        <w:t>(Re-)generate the state machine part</w:t>
      </w:r>
    </w:p>
    <w:p w14:paraId="42B89812" w14:textId="77777777" w:rsidR="0009741E" w:rsidRDefault="00F611EB">
      <w:pPr>
        <w:spacing w:before="83" w:line="254" w:lineRule="auto"/>
        <w:ind w:left="258" w:right="79"/>
        <w:jc w:val="center"/>
        <w:rPr>
          <w:rFonts w:ascii="Calibri"/>
          <w:sz w:val="10"/>
        </w:rPr>
      </w:pPr>
      <w:r>
        <w:pict w14:anchorId="59C45866">
          <v:shape id="_x0000_s2414" type="#_x0000_t202" style="position:absolute;left:0;text-align:left;margin-left:187.25pt;margin-top:16.85pt;width:36pt;height:29.1pt;z-index:3784;mso-position-horizontal-relative:page" filled="f" stroked="f">
            <v:textbox inset="0,0,0,0">
              <w:txbxContent>
                <w:tbl>
                  <w:tblPr>
                    <w:tblStyle w:val="TableNormal1"/>
                    <w:tblW w:w="0" w:type="auto"/>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Look w:val="01E0" w:firstRow="1" w:lastRow="1" w:firstColumn="1" w:lastColumn="1" w:noHBand="0" w:noVBand="0"/>
                  </w:tblPr>
                  <w:tblGrid>
                    <w:gridCol w:w="711"/>
                  </w:tblGrid>
                  <w:tr w:rsidR="00F611EB" w14:paraId="31B8DD8C" w14:textId="77777777">
                    <w:trPr>
                      <w:trHeight w:hRule="exact" w:val="181"/>
                    </w:trPr>
                    <w:tc>
                      <w:tcPr>
                        <w:tcW w:w="711" w:type="dxa"/>
                        <w:tcBorders>
                          <w:bottom w:val="double" w:sz="9" w:space="0" w:color="41709C"/>
                        </w:tcBorders>
                      </w:tcPr>
                      <w:p w14:paraId="6DC1752B" w14:textId="77777777" w:rsidR="00F611EB" w:rsidRDefault="00F611EB">
                        <w:pPr>
                          <w:pStyle w:val="TableParagraph"/>
                          <w:spacing w:before="13"/>
                          <w:ind w:left="42" w:right="42"/>
                          <w:jc w:val="center"/>
                          <w:rPr>
                            <w:rFonts w:ascii="Calibri"/>
                            <w:sz w:val="10"/>
                          </w:rPr>
                        </w:pPr>
                        <w:r>
                          <w:rPr>
                            <w:rFonts w:ascii="Calibri"/>
                            <w:w w:val="105"/>
                            <w:sz w:val="10"/>
                          </w:rPr>
                          <w:t>Add</w:t>
                        </w:r>
                      </w:p>
                    </w:tc>
                  </w:tr>
                  <w:tr w:rsidR="00F611EB" w14:paraId="5FA36276" w14:textId="77777777">
                    <w:trPr>
                      <w:trHeight w:hRule="exact" w:val="213"/>
                    </w:trPr>
                    <w:tc>
                      <w:tcPr>
                        <w:tcW w:w="711" w:type="dxa"/>
                        <w:tcBorders>
                          <w:top w:val="double" w:sz="9" w:space="0" w:color="41709C"/>
                          <w:bottom w:val="double" w:sz="9" w:space="0" w:color="41709C"/>
                        </w:tcBorders>
                      </w:tcPr>
                      <w:p w14:paraId="1C17FF21" w14:textId="77777777" w:rsidR="00F611EB" w:rsidRDefault="00F611EB">
                        <w:pPr>
                          <w:pStyle w:val="TableParagraph"/>
                          <w:spacing w:before="14"/>
                          <w:ind w:left="0" w:right="190"/>
                          <w:jc w:val="right"/>
                          <w:rPr>
                            <w:rFonts w:ascii="Calibri"/>
                            <w:sz w:val="10"/>
                          </w:rPr>
                        </w:pPr>
                        <w:r>
                          <w:rPr>
                            <w:rFonts w:ascii="Calibri"/>
                            <w:w w:val="105"/>
                            <w:sz w:val="10"/>
                          </w:rPr>
                          <w:t>Update</w:t>
                        </w:r>
                      </w:p>
                    </w:tc>
                  </w:tr>
                  <w:tr w:rsidR="00F611EB" w14:paraId="56C2D55E" w14:textId="77777777">
                    <w:trPr>
                      <w:trHeight w:hRule="exact" w:val="182"/>
                    </w:trPr>
                    <w:tc>
                      <w:tcPr>
                        <w:tcW w:w="711" w:type="dxa"/>
                        <w:tcBorders>
                          <w:top w:val="double" w:sz="9" w:space="0" w:color="41709C"/>
                        </w:tcBorders>
                      </w:tcPr>
                      <w:p w14:paraId="1A054207" w14:textId="77777777" w:rsidR="00F611EB" w:rsidRDefault="00F611EB">
                        <w:pPr>
                          <w:pStyle w:val="TableParagraph"/>
                          <w:spacing w:before="14"/>
                          <w:ind w:left="0" w:right="208"/>
                          <w:jc w:val="right"/>
                          <w:rPr>
                            <w:rFonts w:ascii="Calibri"/>
                            <w:sz w:val="10"/>
                          </w:rPr>
                        </w:pPr>
                        <w:r>
                          <w:rPr>
                            <w:rFonts w:ascii="Calibri"/>
                            <w:w w:val="105"/>
                            <w:sz w:val="10"/>
                          </w:rPr>
                          <w:t>Delete</w:t>
                        </w:r>
                      </w:p>
                    </w:tc>
                  </w:tr>
                </w:tbl>
                <w:p w14:paraId="0B80544A" w14:textId="77777777" w:rsidR="00F611EB" w:rsidRDefault="00F611EB">
                  <w:pPr>
                    <w:pStyle w:val="BodyText"/>
                  </w:pPr>
                </w:p>
              </w:txbxContent>
            </v:textbox>
            <w10:wrap anchorx="page"/>
          </v:shape>
        </w:pict>
      </w:r>
      <w:r w:rsidR="003648A5">
        <w:rPr>
          <w:rFonts w:ascii="Calibri"/>
          <w:w w:val="105"/>
          <w:sz w:val="10"/>
        </w:rPr>
        <w:t>Delete the state machine part</w:t>
      </w:r>
    </w:p>
    <w:p w14:paraId="3EAEB192" w14:textId="77777777" w:rsidR="0009741E" w:rsidRDefault="003648A5">
      <w:pPr>
        <w:pStyle w:val="BodyText"/>
        <w:rPr>
          <w:rFonts w:ascii="Calibri"/>
          <w:sz w:val="16"/>
        </w:rPr>
      </w:pPr>
      <w:r>
        <w:br w:type="column"/>
      </w:r>
    </w:p>
    <w:p w14:paraId="4EDF0F5F" w14:textId="77777777" w:rsidR="0009741E" w:rsidRDefault="0009741E">
      <w:pPr>
        <w:pStyle w:val="BodyText"/>
        <w:rPr>
          <w:rFonts w:ascii="Calibri"/>
          <w:sz w:val="16"/>
        </w:rPr>
      </w:pPr>
    </w:p>
    <w:p w14:paraId="5E5D877A" w14:textId="77777777" w:rsidR="0009741E" w:rsidRDefault="0009741E">
      <w:pPr>
        <w:pStyle w:val="BodyText"/>
        <w:rPr>
          <w:rFonts w:ascii="Calibri"/>
          <w:sz w:val="16"/>
        </w:rPr>
      </w:pPr>
    </w:p>
    <w:p w14:paraId="4523369A" w14:textId="77777777" w:rsidR="0009741E" w:rsidRDefault="0009741E">
      <w:pPr>
        <w:pStyle w:val="BodyText"/>
        <w:rPr>
          <w:rFonts w:ascii="Calibri"/>
          <w:sz w:val="16"/>
        </w:rPr>
      </w:pPr>
    </w:p>
    <w:p w14:paraId="72F27F45" w14:textId="77777777" w:rsidR="0009741E" w:rsidRDefault="0009741E">
      <w:pPr>
        <w:pStyle w:val="BodyText"/>
        <w:spacing w:before="11"/>
        <w:rPr>
          <w:rFonts w:ascii="Calibri"/>
          <w:sz w:val="19"/>
        </w:rPr>
      </w:pPr>
    </w:p>
    <w:p w14:paraId="5C09654A" w14:textId="77777777" w:rsidR="0009741E" w:rsidRDefault="003648A5">
      <w:pPr>
        <w:ind w:left="178"/>
        <w:rPr>
          <w:sz w:val="16"/>
        </w:rPr>
      </w:pPr>
      <w:r>
        <w:rPr>
          <w:sz w:val="16"/>
        </w:rPr>
        <w:t>Fig. 10.   Evaluation methodology to answer RQ1 (a) and RQ2   (b)</w:t>
      </w:r>
    </w:p>
    <w:p w14:paraId="6F7F9F06" w14:textId="77777777" w:rsidR="0009741E" w:rsidRDefault="0009741E">
      <w:pPr>
        <w:rPr>
          <w:sz w:val="16"/>
        </w:rPr>
        <w:sectPr w:rsidR="0009741E">
          <w:type w:val="continuous"/>
          <w:pgSz w:w="12240" w:h="15840"/>
          <w:pgMar w:top="980" w:right="860" w:bottom="280" w:left="860" w:header="720" w:footer="720" w:gutter="0"/>
          <w:cols w:num="7" w:space="720" w:equalWidth="0">
            <w:col w:w="511" w:space="40"/>
            <w:col w:w="633" w:space="40"/>
            <w:col w:w="604" w:space="109"/>
            <w:col w:w="793" w:space="176"/>
            <w:col w:w="500" w:space="244"/>
            <w:col w:w="1435" w:space="446"/>
            <w:col w:w="4989"/>
          </w:cols>
        </w:sectPr>
      </w:pPr>
    </w:p>
    <w:p w14:paraId="0E048C8A" w14:textId="77777777" w:rsidR="0009741E" w:rsidRDefault="003648A5">
      <w:pPr>
        <w:spacing w:before="80"/>
        <w:ind w:left="269" w:right="-14"/>
        <w:rPr>
          <w:rFonts w:ascii="Calibri"/>
          <w:sz w:val="10"/>
        </w:rPr>
      </w:pPr>
      <w:r>
        <w:rPr>
          <w:rFonts w:ascii="Calibri"/>
          <w:spacing w:val="-3"/>
          <w:w w:val="105"/>
          <w:sz w:val="10"/>
        </w:rPr>
        <w:lastRenderedPageBreak/>
        <w:t>Text</w:t>
      </w:r>
    </w:p>
    <w:p w14:paraId="5F903836" w14:textId="77777777" w:rsidR="0009741E" w:rsidRDefault="003648A5">
      <w:pPr>
        <w:spacing w:before="79"/>
        <w:ind w:left="120"/>
        <w:rPr>
          <w:rFonts w:ascii="Calibri"/>
          <w:sz w:val="10"/>
        </w:rPr>
      </w:pPr>
      <w:r>
        <w:br w:type="column"/>
      </w:r>
      <w:r>
        <w:rPr>
          <w:rFonts w:ascii="Calibri"/>
          <w:w w:val="105"/>
          <w:sz w:val="10"/>
        </w:rPr>
        <w:lastRenderedPageBreak/>
        <w:t>Model change type</w:t>
      </w:r>
    </w:p>
    <w:p w14:paraId="3AC964A8" w14:textId="77777777" w:rsidR="0009741E" w:rsidRDefault="003648A5">
      <w:pPr>
        <w:pStyle w:val="BodyText"/>
        <w:rPr>
          <w:rFonts w:ascii="Calibri"/>
          <w:sz w:val="8"/>
        </w:rPr>
      </w:pPr>
      <w:r>
        <w:br w:type="column"/>
      </w:r>
    </w:p>
    <w:p w14:paraId="5B27503B" w14:textId="77777777" w:rsidR="0009741E" w:rsidRDefault="003648A5">
      <w:pPr>
        <w:ind w:left="269" w:right="-6"/>
        <w:rPr>
          <w:rFonts w:ascii="Calibri"/>
          <w:sz w:val="10"/>
        </w:rPr>
      </w:pPr>
      <w:r>
        <w:rPr>
          <w:rFonts w:ascii="Calibri"/>
          <w:w w:val="105"/>
          <w:sz w:val="10"/>
        </w:rPr>
        <w:t>USM Element</w:t>
      </w:r>
    </w:p>
    <w:p w14:paraId="0E3DC10D" w14:textId="77777777" w:rsidR="0009741E" w:rsidRDefault="003648A5">
      <w:pPr>
        <w:pStyle w:val="BodyText"/>
        <w:spacing w:before="12"/>
        <w:rPr>
          <w:rFonts w:ascii="Calibri"/>
          <w:sz w:val="7"/>
        </w:rPr>
      </w:pPr>
      <w:r>
        <w:br w:type="column"/>
      </w:r>
    </w:p>
    <w:p w14:paraId="7223CC7D" w14:textId="77777777" w:rsidR="0009741E" w:rsidRDefault="003648A5">
      <w:pPr>
        <w:ind w:left="269" w:right="-5"/>
        <w:rPr>
          <w:rFonts w:ascii="Calibri"/>
          <w:sz w:val="10"/>
        </w:rPr>
      </w:pPr>
      <w:r>
        <w:rPr>
          <w:rFonts w:ascii="Calibri"/>
          <w:w w:val="105"/>
          <w:sz w:val="10"/>
        </w:rPr>
        <w:t>(Re-)generate the state</w:t>
      </w:r>
    </w:p>
    <w:p w14:paraId="6268BD29" w14:textId="77777777" w:rsidR="0009741E" w:rsidRDefault="003648A5">
      <w:pPr>
        <w:tabs>
          <w:tab w:val="left" w:pos="832"/>
        </w:tabs>
        <w:spacing w:before="28"/>
        <w:ind w:left="269"/>
        <w:rPr>
          <w:sz w:val="16"/>
        </w:rPr>
      </w:pPr>
      <w:r>
        <w:br w:type="column"/>
      </w:r>
      <w:r>
        <w:rPr>
          <w:b/>
          <w:sz w:val="16"/>
        </w:rPr>
        <w:lastRenderedPageBreak/>
        <w:t>RQ1</w:t>
      </w:r>
      <w:r>
        <w:rPr>
          <w:b/>
          <w:sz w:val="16"/>
        </w:rPr>
        <w:tab/>
      </w:r>
      <w:r>
        <w:rPr>
          <w:sz w:val="16"/>
        </w:rPr>
        <w:t>Whether</w:t>
      </w:r>
      <w:r>
        <w:rPr>
          <w:spacing w:val="17"/>
          <w:sz w:val="16"/>
        </w:rPr>
        <w:t xml:space="preserve"> </w:t>
      </w:r>
      <w:r>
        <w:rPr>
          <w:sz w:val="16"/>
        </w:rPr>
        <w:t>the</w:t>
      </w:r>
      <w:r>
        <w:rPr>
          <w:spacing w:val="17"/>
          <w:sz w:val="16"/>
        </w:rPr>
        <w:t xml:space="preserve"> </w:t>
      </w:r>
      <w:r>
        <w:rPr>
          <w:sz w:val="16"/>
        </w:rPr>
        <w:t>front-end</w:t>
      </w:r>
      <w:r>
        <w:rPr>
          <w:spacing w:val="17"/>
          <w:sz w:val="16"/>
        </w:rPr>
        <w:t xml:space="preserve"> </w:t>
      </w:r>
      <w:r>
        <w:rPr>
          <w:sz w:val="16"/>
        </w:rPr>
        <w:t>code</w:t>
      </w:r>
      <w:r>
        <w:rPr>
          <w:spacing w:val="17"/>
          <w:sz w:val="16"/>
        </w:rPr>
        <w:t xml:space="preserve"> </w:t>
      </w:r>
      <w:r>
        <w:rPr>
          <w:sz w:val="16"/>
        </w:rPr>
        <w:t>generated</w:t>
      </w:r>
      <w:r>
        <w:rPr>
          <w:spacing w:val="17"/>
          <w:sz w:val="16"/>
        </w:rPr>
        <w:t xml:space="preserve"> </w:t>
      </w:r>
      <w:r>
        <w:rPr>
          <w:sz w:val="16"/>
        </w:rPr>
        <w:t>from</w:t>
      </w:r>
      <w:r>
        <w:rPr>
          <w:spacing w:val="17"/>
          <w:sz w:val="16"/>
        </w:rPr>
        <w:t xml:space="preserve"> </w:t>
      </w:r>
      <w:r>
        <w:rPr>
          <w:sz w:val="16"/>
        </w:rPr>
        <w:t>a</w:t>
      </w:r>
      <w:r>
        <w:rPr>
          <w:spacing w:val="17"/>
          <w:sz w:val="16"/>
        </w:rPr>
        <w:t xml:space="preserve"> </w:t>
      </w:r>
      <w:r>
        <w:rPr>
          <w:sz w:val="16"/>
        </w:rPr>
        <w:t>model</w:t>
      </w:r>
      <w:r>
        <w:rPr>
          <w:spacing w:val="17"/>
          <w:sz w:val="16"/>
        </w:rPr>
        <w:t xml:space="preserve"> </w:t>
      </w:r>
      <w:r>
        <w:rPr>
          <w:sz w:val="16"/>
        </w:rPr>
        <w:t>with</w:t>
      </w:r>
      <w:r>
        <w:rPr>
          <w:spacing w:val="17"/>
          <w:sz w:val="16"/>
        </w:rPr>
        <w:t xml:space="preserve"> </w:t>
      </w:r>
      <w:r>
        <w:rPr>
          <w:sz w:val="16"/>
        </w:rPr>
        <w:t>USMs</w:t>
      </w:r>
    </w:p>
    <w:p w14:paraId="672DC182" w14:textId="77777777" w:rsidR="0009741E" w:rsidRDefault="0009741E">
      <w:pPr>
        <w:rPr>
          <w:sz w:val="16"/>
        </w:rPr>
        <w:sectPr w:rsidR="0009741E">
          <w:type w:val="continuous"/>
          <w:pgSz w:w="12240" w:h="15840"/>
          <w:pgMar w:top="980" w:right="860" w:bottom="280" w:left="860" w:header="720" w:footer="720" w:gutter="0"/>
          <w:cols w:num="5" w:space="720" w:equalWidth="0">
            <w:col w:w="448" w:space="40"/>
            <w:col w:w="962" w:space="388"/>
            <w:col w:w="867" w:space="978"/>
            <w:col w:w="1277" w:space="351"/>
            <w:col w:w="5209"/>
          </w:cols>
        </w:sectPr>
      </w:pPr>
    </w:p>
    <w:p w14:paraId="61657C7B" w14:textId="77777777" w:rsidR="0009741E" w:rsidRDefault="003648A5">
      <w:pPr>
        <w:spacing w:before="51" w:line="175" w:lineRule="auto"/>
        <w:ind w:left="607" w:hanging="463"/>
        <w:rPr>
          <w:rFonts w:ascii="Calibri"/>
          <w:sz w:val="10"/>
        </w:rPr>
      </w:pPr>
      <w:r>
        <w:rPr>
          <w:rFonts w:ascii="Calibri"/>
          <w:w w:val="107"/>
          <w:position w:val="-3"/>
          <w:sz w:val="10"/>
          <w:shd w:val="clear" w:color="auto" w:fill="FFE699"/>
        </w:rPr>
        <w:lastRenderedPageBreak/>
        <w:t xml:space="preserve"> </w:t>
      </w:r>
      <w:r>
        <w:rPr>
          <w:rFonts w:ascii="Calibri"/>
          <w:position w:val="-3"/>
          <w:sz w:val="10"/>
          <w:shd w:val="clear" w:color="auto" w:fill="FFE699"/>
        </w:rPr>
        <w:t xml:space="preserve">    </w:t>
      </w:r>
      <w:r>
        <w:rPr>
          <w:rFonts w:ascii="Calibri"/>
          <w:w w:val="110"/>
          <w:position w:val="-3"/>
          <w:sz w:val="10"/>
          <w:shd w:val="clear" w:color="auto" w:fill="FFE699"/>
        </w:rPr>
        <w:t xml:space="preserve">Text </w:t>
      </w:r>
      <w:r>
        <w:rPr>
          <w:rFonts w:ascii="Calibri"/>
          <w:w w:val="110"/>
          <w:sz w:val="10"/>
        </w:rPr>
        <w:t>Action in incremental generation</w:t>
      </w:r>
    </w:p>
    <w:p w14:paraId="0D6555E0" w14:textId="77777777" w:rsidR="0009741E" w:rsidRDefault="003648A5">
      <w:pPr>
        <w:spacing w:before="7"/>
        <w:ind w:left="144" w:right="-12"/>
        <w:rPr>
          <w:rFonts w:ascii="Calibri"/>
          <w:sz w:val="10"/>
        </w:rPr>
      </w:pPr>
      <w:r>
        <w:br w:type="column"/>
      </w:r>
      <w:r>
        <w:rPr>
          <w:rFonts w:ascii="Calibri"/>
          <w:w w:val="105"/>
          <w:sz w:val="10"/>
        </w:rPr>
        <w:lastRenderedPageBreak/>
        <w:t>Change</w:t>
      </w:r>
    </w:p>
    <w:p w14:paraId="039C2807" w14:textId="77777777" w:rsidR="0009741E" w:rsidRDefault="003648A5">
      <w:pPr>
        <w:spacing w:before="6"/>
        <w:ind w:left="144" w:right="-5"/>
        <w:rPr>
          <w:rFonts w:ascii="Calibri"/>
          <w:sz w:val="10"/>
        </w:rPr>
      </w:pPr>
      <w:r>
        <w:br w:type="column"/>
      </w:r>
      <w:r>
        <w:rPr>
          <w:rFonts w:ascii="Calibri"/>
          <w:w w:val="105"/>
          <w:sz w:val="10"/>
        </w:rPr>
        <w:lastRenderedPageBreak/>
        <w:t>machine part</w:t>
      </w:r>
    </w:p>
    <w:p w14:paraId="18B84A1F" w14:textId="77777777" w:rsidR="0009741E" w:rsidRDefault="003648A5">
      <w:pPr>
        <w:spacing w:line="232" w:lineRule="auto"/>
        <w:ind w:left="707" w:right="184"/>
        <w:rPr>
          <w:sz w:val="16"/>
        </w:rPr>
      </w:pPr>
      <w:r>
        <w:br w:type="column"/>
      </w:r>
      <w:r>
        <w:rPr>
          <w:sz w:val="16"/>
        </w:rPr>
        <w:lastRenderedPageBreak/>
        <w:t xml:space="preserve">can be used for reconstructing the original model. This question   is related to the </w:t>
      </w:r>
      <w:proofErr w:type="gramStart"/>
      <w:r>
        <w:rPr>
          <w:i/>
          <w:sz w:val="16"/>
        </w:rPr>
        <w:t xml:space="preserve">GETPUT  </w:t>
      </w:r>
      <w:r>
        <w:rPr>
          <w:sz w:val="16"/>
        </w:rPr>
        <w:t>law</w:t>
      </w:r>
      <w:proofErr w:type="gramEnd"/>
      <w:r>
        <w:rPr>
          <w:sz w:val="16"/>
        </w:rPr>
        <w:t xml:space="preserve"> defined in </w:t>
      </w:r>
      <w:r>
        <w:rPr>
          <w:spacing w:val="31"/>
          <w:sz w:val="16"/>
        </w:rPr>
        <w:t xml:space="preserve"> </w:t>
      </w:r>
      <w:r>
        <w:rPr>
          <w:sz w:val="16"/>
        </w:rPr>
        <w:t>[29].</w:t>
      </w:r>
    </w:p>
    <w:p w14:paraId="710035DD" w14:textId="77777777" w:rsidR="0009741E" w:rsidRDefault="003648A5">
      <w:pPr>
        <w:tabs>
          <w:tab w:val="left" w:pos="707"/>
        </w:tabs>
        <w:spacing w:line="180" w:lineRule="exact"/>
        <w:ind w:left="144"/>
        <w:rPr>
          <w:sz w:val="16"/>
        </w:rPr>
      </w:pPr>
      <w:r>
        <w:rPr>
          <w:b/>
          <w:sz w:val="16"/>
        </w:rPr>
        <w:t>RQ2</w:t>
      </w:r>
      <w:r>
        <w:rPr>
          <w:b/>
          <w:sz w:val="16"/>
        </w:rPr>
        <w:tab/>
      </w:r>
      <w:proofErr w:type="gramStart"/>
      <w:r>
        <w:rPr>
          <w:sz w:val="16"/>
        </w:rPr>
        <w:t>The  back</w:t>
      </w:r>
      <w:proofErr w:type="gramEnd"/>
      <w:r>
        <w:rPr>
          <w:sz w:val="16"/>
        </w:rPr>
        <w:t xml:space="preserve">-end  code  is  used  for  compilation.  </w:t>
      </w:r>
      <w:proofErr w:type="gramStart"/>
      <w:r>
        <w:rPr>
          <w:sz w:val="16"/>
        </w:rPr>
        <w:t>Does  the</w:t>
      </w:r>
      <w:proofErr w:type="gramEnd"/>
      <w:r>
        <w:rPr>
          <w:spacing w:val="27"/>
          <w:sz w:val="16"/>
        </w:rPr>
        <w:t xml:space="preserve"> </w:t>
      </w:r>
      <w:r>
        <w:rPr>
          <w:sz w:val="16"/>
        </w:rPr>
        <w:t>runtime</w:t>
      </w:r>
    </w:p>
    <w:p w14:paraId="301F5EBD" w14:textId="77777777" w:rsidR="0009741E" w:rsidRDefault="0009741E">
      <w:pPr>
        <w:spacing w:line="180" w:lineRule="exact"/>
        <w:rPr>
          <w:sz w:val="16"/>
        </w:rPr>
        <w:sectPr w:rsidR="0009741E">
          <w:type w:val="continuous"/>
          <w:pgSz w:w="12240" w:h="15840"/>
          <w:pgMar w:top="980" w:right="860" w:bottom="280" w:left="860" w:header="720" w:footer="720" w:gutter="0"/>
          <w:cols w:num="4" w:space="720" w:equalWidth="0">
            <w:col w:w="1542" w:space="556"/>
            <w:col w:w="471" w:space="1451"/>
            <w:col w:w="726" w:space="688"/>
            <w:col w:w="5086"/>
          </w:cols>
        </w:sectPr>
      </w:pPr>
    </w:p>
    <w:p w14:paraId="3E825173" w14:textId="77777777" w:rsidR="0009741E" w:rsidRDefault="003648A5">
      <w:pPr>
        <w:spacing w:before="8"/>
        <w:ind w:left="604"/>
        <w:rPr>
          <w:sz w:val="16"/>
        </w:rPr>
      </w:pPr>
      <w:r>
        <w:rPr>
          <w:sz w:val="16"/>
        </w:rPr>
        <w:lastRenderedPageBreak/>
        <w:t xml:space="preserve">Fig. 8.   Model change management in </w:t>
      </w:r>
      <w:proofErr w:type="gramStart"/>
      <w:r>
        <w:rPr>
          <w:sz w:val="16"/>
        </w:rPr>
        <w:t>incremental  generation</w:t>
      </w:r>
      <w:proofErr w:type="gramEnd"/>
    </w:p>
    <w:p w14:paraId="287B8BFC" w14:textId="77777777" w:rsidR="0009741E" w:rsidRDefault="00F611EB">
      <w:pPr>
        <w:pStyle w:val="BodyText"/>
        <w:rPr>
          <w:sz w:val="24"/>
        </w:rPr>
      </w:pPr>
      <w:r>
        <w:pict w14:anchorId="5C80266E">
          <v:group id="_x0000_s2398" style="position:absolute;margin-left:48.95pt;margin-top:15.8pt;width:247pt;height:30.1pt;z-index:3256;mso-wrap-distance-left:0;mso-wrap-distance-right:0;mso-position-horizontal-relative:page" coordorigin="979,316" coordsize="4940,602">
            <v:shape id="_x0000_s2413" style="position:absolute;left:1085;top:321;width:843;height:518" coordorigin="1085,321" coordsize="843,518" path="m1085,321l1928,321,1928,741,1838,744,1760,751,1693,761,1634,774,1581,789,1531,803,1482,816,1432,827,1379,835,1320,838,1253,836,1175,827,1085,810,1085,321xe" filled="f" strokecolor="#41709c" strokeweight="4982emu">
              <v:path arrowok="t"/>
            </v:shape>
            <v:shape id="_x0000_s2412" type="#_x0000_t75" style="position:absolute;left:979;top:642;width:391;height:267">
              <v:imagedata r:id="rId72" o:title=""/>
            </v:shape>
            <v:shape id="_x0000_s2411" style="position:absolute;left:3138;top:320;width:842;height:515" coordorigin="3138,320" coordsize="842,515" path="m3138,320l3979,320,3979,738,3889,740,3812,747,3745,758,3686,771,3633,785,3583,799,3534,812,3484,823,3431,831,3372,834,3305,832,3228,823,3138,806,3138,320xe" filled="f" strokecolor="#41709c" strokeweight="4982emu">
              <v:path arrowok="t"/>
            </v:shape>
            <v:shape id="_x0000_s2410" type="#_x0000_t75" style="position:absolute;left:3028;top:633;width:235;height:285">
              <v:imagedata r:id="rId83" o:title=""/>
            </v:shape>
            <v:shape id="_x0000_s2409" style="position:absolute;left:1928;top:555;width:1210;height:50" coordorigin="1928,555" coordsize="1210,50" path="m3129,576l3096,576,3096,584,3088,584,3088,604,3137,580,3129,576xm3088,576l1928,578,1928,587,3088,584,3088,576xm3096,576l3088,576,3088,584,3096,584,3096,576xm3088,555l3088,576,3129,576,3088,555xe" fillcolor="#5b9bd4" stroked="f">
              <v:path arrowok="t"/>
            </v:shape>
            <v:shape id="_x0000_s2408" style="position:absolute;left:5072;top:326;width:843;height:496" coordorigin="5072,326" coordsize="843,496" path="m5072,326l5915,326,5915,729,5825,731,5747,738,5680,748,5621,761,5568,774,5518,788,5469,800,5419,811,5366,818,5307,822,5240,819,5162,811,5072,795,5072,326xe" filled="f" strokecolor="#41709c" strokeweight="4982emu">
              <v:path arrowok="t"/>
            </v:shape>
            <v:shape id="_x0000_s2407" type="#_x0000_t75" style="position:absolute;left:4962;top:639;width:396;height:264">
              <v:imagedata r:id="rId72" o:title=""/>
            </v:shape>
            <v:shape id="_x0000_s2406" style="position:absolute;left:3979;top:553;width:1093;height:50" coordorigin="3979,553" coordsize="1093,50" path="m5064,573l5031,573,5031,581,5023,581,5023,602,5072,577,5064,573xm5023,573l3979,576,3979,584,5023,581,5023,573xm5031,573l5023,573,5023,581,5031,581,5031,573xm5023,553l5023,573,5064,573,5023,553xe" fillcolor="#5b9bd4" stroked="f">
              <v:path arrowok="t"/>
            </v:shape>
            <v:shape id="_x0000_s2405" type="#_x0000_t75" style="position:absolute;left:1964;top:396;width:171;height:172">
              <v:imagedata r:id="rId84" o:title=""/>
            </v:shape>
            <v:shape id="_x0000_s2404" type="#_x0000_t75" style="position:absolute;left:4058;top:387;width:172;height:171">
              <v:imagedata r:id="rId85" o:title=""/>
            </v:shape>
            <v:shape id="_x0000_s2403" type="#_x0000_t202" style="position:absolute;left:1160;top:365;width:694;height:361" filled="f" stroked="f">
              <v:textbox inset="0,0,0,0">
                <w:txbxContent>
                  <w:p w14:paraId="6B3C1FB5" w14:textId="77777777" w:rsidR="00F611EB" w:rsidRDefault="00F611EB">
                    <w:pPr>
                      <w:spacing w:line="166" w:lineRule="exact"/>
                      <w:ind w:left="-1"/>
                      <w:jc w:val="center"/>
                      <w:rPr>
                        <w:rFonts w:ascii="Calibri"/>
                        <w:sz w:val="16"/>
                      </w:rPr>
                    </w:pPr>
                    <w:r>
                      <w:rPr>
                        <w:rFonts w:ascii="Calibri"/>
                        <w:sz w:val="16"/>
                      </w:rPr>
                      <w:t>C++</w:t>
                    </w:r>
                    <w:r>
                      <w:rPr>
                        <w:rFonts w:ascii="Calibri"/>
                        <w:spacing w:val="7"/>
                        <w:sz w:val="16"/>
                      </w:rPr>
                      <w:t xml:space="preserve"> </w:t>
                    </w:r>
                    <w:r>
                      <w:rPr>
                        <w:rFonts w:ascii="Calibri"/>
                        <w:sz w:val="16"/>
                      </w:rPr>
                      <w:t>Front-</w:t>
                    </w:r>
                  </w:p>
                  <w:p w14:paraId="7C994176" w14:textId="77777777" w:rsidR="00F611EB" w:rsidRDefault="00F611EB">
                    <w:pPr>
                      <w:spacing w:before="1" w:line="193" w:lineRule="exact"/>
                      <w:jc w:val="center"/>
                      <w:rPr>
                        <w:rFonts w:ascii="Calibri"/>
                        <w:sz w:val="16"/>
                      </w:rPr>
                    </w:pPr>
                    <w:r>
                      <w:rPr>
                        <w:rFonts w:ascii="Calibri"/>
                        <w:sz w:val="16"/>
                      </w:rPr>
                      <w:t>End</w:t>
                    </w:r>
                  </w:p>
                </w:txbxContent>
              </v:textbox>
            </v:shape>
            <v:shape id="_x0000_s2402" type="#_x0000_t202" style="position:absolute;left:2008;top:410;width:976;height:361" filled="f" stroked="f">
              <v:textbox inset="0,0,0,0">
                <w:txbxContent>
                  <w:p w14:paraId="792A3B2F" w14:textId="77777777" w:rsidR="00F611EB" w:rsidRDefault="00F611EB">
                    <w:pPr>
                      <w:spacing w:line="169" w:lineRule="exact"/>
                      <w:ind w:right="-1"/>
                      <w:rPr>
                        <w:rFonts w:ascii="Calibri"/>
                        <w:sz w:val="16"/>
                      </w:rPr>
                    </w:pPr>
                    <w:r>
                      <w:rPr>
                        <w:rFonts w:ascii="Calibri"/>
                        <w:color w:val="FFFFFF"/>
                        <w:sz w:val="16"/>
                      </w:rPr>
                      <w:t xml:space="preserve">1  </w:t>
                    </w:r>
                    <w:r>
                      <w:rPr>
                        <w:rFonts w:ascii="Calibri"/>
                        <w:position w:val="1"/>
                        <w:sz w:val="16"/>
                      </w:rPr>
                      <w:t>Reverse</w:t>
                    </w:r>
                  </w:p>
                  <w:p w14:paraId="642D679E" w14:textId="77777777" w:rsidR="00F611EB" w:rsidRDefault="00F611EB">
                    <w:pPr>
                      <w:spacing w:line="191" w:lineRule="exact"/>
                      <w:ind w:left="186" w:right="-1"/>
                      <w:rPr>
                        <w:rFonts w:ascii="Calibri"/>
                        <w:sz w:val="16"/>
                      </w:rPr>
                    </w:pPr>
                    <w:r>
                      <w:rPr>
                        <w:rFonts w:ascii="Calibri"/>
                        <w:sz w:val="16"/>
                      </w:rPr>
                      <w:t>engineering</w:t>
                    </w:r>
                  </w:p>
                </w:txbxContent>
              </v:textbox>
            </v:shape>
            <v:shape id="_x0000_s2401" type="#_x0000_t202" style="position:absolute;left:3343;top:363;width:433;height:361" filled="f" stroked="f">
              <v:textbox inset="0,0,0,0">
                <w:txbxContent>
                  <w:p w14:paraId="6C51BA95" w14:textId="77777777" w:rsidR="00F611EB" w:rsidRDefault="00F611EB">
                    <w:pPr>
                      <w:spacing w:line="166" w:lineRule="exact"/>
                      <w:ind w:left="58" w:right="-9"/>
                      <w:rPr>
                        <w:rFonts w:ascii="Calibri"/>
                        <w:sz w:val="16"/>
                      </w:rPr>
                    </w:pPr>
                    <w:r>
                      <w:rPr>
                        <w:rFonts w:ascii="Calibri"/>
                        <w:sz w:val="16"/>
                      </w:rPr>
                      <w:t>UML</w:t>
                    </w:r>
                  </w:p>
                  <w:p w14:paraId="166FE848" w14:textId="77777777" w:rsidR="00F611EB" w:rsidRDefault="00F611EB">
                    <w:pPr>
                      <w:spacing w:before="1" w:line="193" w:lineRule="exact"/>
                      <w:ind w:right="-9"/>
                      <w:rPr>
                        <w:rFonts w:ascii="Calibri"/>
                        <w:sz w:val="16"/>
                      </w:rPr>
                    </w:pPr>
                    <w:r>
                      <w:rPr>
                        <w:rFonts w:ascii="Calibri"/>
                        <w:sz w:val="16"/>
                      </w:rPr>
                      <w:t>Model</w:t>
                    </w:r>
                  </w:p>
                </w:txbxContent>
              </v:textbox>
            </v:shape>
            <v:shape id="_x0000_s2400" type="#_x0000_t202" style="position:absolute;left:4103;top:397;width:880;height:361" filled="f" stroked="f">
              <v:textbox inset="0,0,0,0">
                <w:txbxContent>
                  <w:p w14:paraId="4651C7A4" w14:textId="77777777" w:rsidR="00F611EB" w:rsidRDefault="00F611EB">
                    <w:pPr>
                      <w:spacing w:line="170" w:lineRule="exact"/>
                      <w:ind w:right="-8"/>
                      <w:rPr>
                        <w:rFonts w:ascii="Calibri"/>
                        <w:sz w:val="16"/>
                      </w:rPr>
                    </w:pPr>
                    <w:r>
                      <w:rPr>
                        <w:rFonts w:ascii="Calibri"/>
                        <w:color w:val="FFFFFF"/>
                        <w:sz w:val="16"/>
                      </w:rPr>
                      <w:t xml:space="preserve">2  </w:t>
                    </w:r>
                    <w:r>
                      <w:rPr>
                        <w:rFonts w:ascii="Calibri"/>
                        <w:position w:val="1"/>
                        <w:sz w:val="16"/>
                      </w:rPr>
                      <w:t>Code</w:t>
                    </w:r>
                  </w:p>
                  <w:p w14:paraId="4A64B26C" w14:textId="77777777" w:rsidR="00F611EB" w:rsidRDefault="00F611EB">
                    <w:pPr>
                      <w:spacing w:line="190" w:lineRule="exact"/>
                      <w:ind w:left="158" w:right="-8"/>
                      <w:rPr>
                        <w:rFonts w:ascii="Calibri"/>
                        <w:sz w:val="16"/>
                      </w:rPr>
                    </w:pPr>
                    <w:r>
                      <w:rPr>
                        <w:rFonts w:ascii="Calibri"/>
                        <w:sz w:val="16"/>
                      </w:rPr>
                      <w:t>generation</w:t>
                    </w:r>
                  </w:p>
                </w:txbxContent>
              </v:textbox>
            </v:shape>
            <v:shape id="_x0000_s2399" type="#_x0000_t202" style="position:absolute;left:5170;top:361;width:651;height:361" filled="f" stroked="f">
              <v:textbox inset="0,0,0,0">
                <w:txbxContent>
                  <w:p w14:paraId="53E440A2" w14:textId="77777777" w:rsidR="00F611EB" w:rsidRDefault="00F611EB">
                    <w:pPr>
                      <w:spacing w:line="166" w:lineRule="exact"/>
                      <w:jc w:val="center"/>
                      <w:rPr>
                        <w:rFonts w:ascii="Calibri"/>
                        <w:sz w:val="16"/>
                      </w:rPr>
                    </w:pPr>
                    <w:r>
                      <w:rPr>
                        <w:rFonts w:ascii="Calibri"/>
                        <w:w w:val="105"/>
                        <w:sz w:val="16"/>
                      </w:rPr>
                      <w:t>C++</w:t>
                    </w:r>
                    <w:r>
                      <w:rPr>
                        <w:rFonts w:ascii="Calibri"/>
                        <w:spacing w:val="-18"/>
                        <w:w w:val="105"/>
                        <w:sz w:val="16"/>
                      </w:rPr>
                      <w:t xml:space="preserve"> </w:t>
                    </w:r>
                    <w:r>
                      <w:rPr>
                        <w:rFonts w:ascii="Calibri"/>
                        <w:w w:val="105"/>
                        <w:sz w:val="16"/>
                      </w:rPr>
                      <w:t>Back-</w:t>
                    </w:r>
                  </w:p>
                  <w:p w14:paraId="76905D77" w14:textId="77777777" w:rsidR="00F611EB" w:rsidRDefault="00F611EB">
                    <w:pPr>
                      <w:spacing w:before="1" w:line="193" w:lineRule="exact"/>
                      <w:jc w:val="center"/>
                      <w:rPr>
                        <w:rFonts w:ascii="Calibri"/>
                        <w:sz w:val="16"/>
                      </w:rPr>
                    </w:pPr>
                    <w:r>
                      <w:rPr>
                        <w:rFonts w:ascii="Calibri"/>
                        <w:sz w:val="16"/>
                      </w:rPr>
                      <w:t>end</w:t>
                    </w:r>
                  </w:p>
                </w:txbxContent>
              </v:textbox>
            </v:shape>
            <w10:wrap type="topAndBottom" anchorx="page"/>
          </v:group>
        </w:pict>
      </w:r>
    </w:p>
    <w:p w14:paraId="26B608E8" w14:textId="77777777" w:rsidR="0009741E" w:rsidRDefault="0009741E">
      <w:pPr>
        <w:pStyle w:val="BodyText"/>
        <w:spacing w:before="1"/>
        <w:rPr>
          <w:sz w:val="16"/>
        </w:rPr>
      </w:pPr>
    </w:p>
    <w:p w14:paraId="30807543" w14:textId="77777777" w:rsidR="0009741E" w:rsidRDefault="003648A5">
      <w:pPr>
        <w:spacing w:line="180" w:lineRule="exact"/>
        <w:ind w:left="119"/>
        <w:jc w:val="both"/>
        <w:rPr>
          <w:sz w:val="16"/>
        </w:rPr>
      </w:pPr>
      <w:r>
        <w:rPr>
          <w:sz w:val="16"/>
        </w:rPr>
        <w:t>Fig. 9. Source-to-source transformation via reverse engineering and code generation</w:t>
      </w:r>
    </w:p>
    <w:p w14:paraId="4B1F6208" w14:textId="77777777" w:rsidR="0009741E" w:rsidRDefault="003648A5">
      <w:pPr>
        <w:pStyle w:val="BodyText"/>
        <w:spacing w:before="93" w:line="249" w:lineRule="auto"/>
        <w:ind w:left="119"/>
        <w:jc w:val="both"/>
      </w:pPr>
      <w:r>
        <w:t>Development</w:t>
      </w:r>
      <w:r>
        <w:rPr>
          <w:spacing w:val="-8"/>
        </w:rPr>
        <w:t xml:space="preserve"> </w:t>
      </w:r>
      <w:r>
        <w:rPr>
          <w:spacing w:val="-4"/>
        </w:rPr>
        <w:t>Tool</w:t>
      </w:r>
      <w:r>
        <w:rPr>
          <w:spacing w:val="-8"/>
        </w:rPr>
        <w:t xml:space="preserve"> </w:t>
      </w:r>
      <w:r>
        <w:t>(CDT).</w:t>
      </w:r>
      <w:r>
        <w:rPr>
          <w:spacing w:val="-8"/>
        </w:rPr>
        <w:t xml:space="preserve"> </w:t>
      </w:r>
      <w:r>
        <w:t>The</w:t>
      </w:r>
      <w:r>
        <w:rPr>
          <w:spacing w:val="-8"/>
        </w:rPr>
        <w:t xml:space="preserve"> </w:t>
      </w:r>
      <w:r>
        <w:t>code</w:t>
      </w:r>
      <w:r>
        <w:rPr>
          <w:spacing w:val="-8"/>
        </w:rPr>
        <w:t xml:space="preserve"> </w:t>
      </w:r>
      <w:r>
        <w:t>changes</w:t>
      </w:r>
      <w:r>
        <w:rPr>
          <w:spacing w:val="-8"/>
        </w:rPr>
        <w:t xml:space="preserve"> </w:t>
      </w:r>
      <w:r>
        <w:t>are</w:t>
      </w:r>
      <w:r>
        <w:rPr>
          <w:spacing w:val="-8"/>
        </w:rPr>
        <w:t xml:space="preserve"> </w:t>
      </w:r>
      <w:r>
        <w:t>also</w:t>
      </w:r>
      <w:r>
        <w:rPr>
          <w:spacing w:val="-8"/>
        </w:rPr>
        <w:t xml:space="preserve"> </w:t>
      </w:r>
      <w:r>
        <w:t xml:space="preserve">classified as in the model change in Fig. 8. The change management actions propagate the code changes to the model similarly      to the other </w:t>
      </w:r>
      <w:r>
        <w:rPr>
          <w:spacing w:val="-4"/>
        </w:rPr>
        <w:t xml:space="preserve">way. </w:t>
      </w:r>
      <w:r>
        <w:t>Hence, we do not go to details</w:t>
      </w:r>
      <w:r>
        <w:rPr>
          <w:spacing w:val="12"/>
        </w:rPr>
        <w:t xml:space="preserve"> </w:t>
      </w:r>
      <w:r>
        <w:t>of</w:t>
      </w:r>
      <w:r>
        <w:rPr>
          <w:spacing w:val="4"/>
        </w:rPr>
        <w:t xml:space="preserve"> </w:t>
      </w:r>
      <w:r>
        <w:t>this</w:t>
      </w:r>
      <w:r>
        <w:rPr>
          <w:w w:val="99"/>
        </w:rPr>
        <w:t xml:space="preserve"> </w:t>
      </w:r>
      <w:r>
        <w:t>implementation.</w:t>
      </w:r>
    </w:p>
    <w:p w14:paraId="0E00ACD1" w14:textId="77777777" w:rsidR="0009741E" w:rsidRDefault="003648A5">
      <w:pPr>
        <w:pStyle w:val="ListParagraph"/>
        <w:numPr>
          <w:ilvl w:val="0"/>
          <w:numId w:val="4"/>
        </w:numPr>
        <w:tabs>
          <w:tab w:val="left" w:pos="402"/>
        </w:tabs>
        <w:spacing w:before="151"/>
        <w:ind w:left="401" w:hanging="282"/>
        <w:jc w:val="both"/>
        <w:rPr>
          <w:i/>
          <w:sz w:val="20"/>
        </w:rPr>
      </w:pPr>
      <w:r>
        <w:rPr>
          <w:i/>
          <w:sz w:val="20"/>
        </w:rPr>
        <w:t>Transformation</w:t>
      </w:r>
    </w:p>
    <w:p w14:paraId="4AF29495" w14:textId="77777777" w:rsidR="0009741E" w:rsidRDefault="003648A5">
      <w:pPr>
        <w:pStyle w:val="BodyText"/>
        <w:spacing w:before="79" w:line="249" w:lineRule="auto"/>
        <w:ind w:left="119" w:firstLine="199"/>
        <w:jc w:val="both"/>
      </w:pPr>
      <w:r>
        <w:t xml:space="preserve">The transformation takes as input the C++ front-end code   to generates the C++ back-end code which is used for com- </w:t>
      </w:r>
      <w:proofErr w:type="spellStart"/>
      <w:r>
        <w:t>pilation</w:t>
      </w:r>
      <w:proofErr w:type="spellEnd"/>
      <w:r>
        <w:t xml:space="preserve"> and execution. </w:t>
      </w:r>
      <w:r>
        <w:rPr>
          <w:spacing w:val="-8"/>
        </w:rPr>
        <w:t xml:space="preserve">We </w:t>
      </w:r>
      <w:r>
        <w:t xml:space="preserve">implemented this transformation based on the reverse engineering as previously presented </w:t>
      </w:r>
      <w:proofErr w:type="gramStart"/>
      <w:r>
        <w:t>and  a</w:t>
      </w:r>
      <w:proofErr w:type="gramEnd"/>
      <w:r>
        <w:t xml:space="preserve"> state machine code </w:t>
      </w:r>
      <w:r>
        <w:rPr>
          <w:spacing w:val="17"/>
        </w:rPr>
        <w:t xml:space="preserve"> </w:t>
      </w:r>
      <w:r>
        <w:t>generation.</w:t>
      </w:r>
    </w:p>
    <w:p w14:paraId="573AFCFB" w14:textId="77777777" w:rsidR="0009741E" w:rsidRDefault="003648A5">
      <w:pPr>
        <w:pStyle w:val="BodyText"/>
        <w:spacing w:before="2" w:line="249" w:lineRule="auto"/>
        <w:ind w:left="119" w:firstLine="199"/>
        <w:jc w:val="both"/>
      </w:pPr>
      <w:r>
        <w:t>Fig. 9 describes the transformation is realized in two steps. Step 1 reverse engineers the front-code to UML models with USMs and Step 2 generates the back-end code via USM code generators.</w:t>
      </w:r>
      <w:r>
        <w:rPr>
          <w:spacing w:val="35"/>
        </w:rPr>
        <w:t xml:space="preserve"> </w:t>
      </w:r>
      <w:r>
        <w:rPr>
          <w:spacing w:val="-3"/>
        </w:rPr>
        <w:t>RAOES</w:t>
      </w:r>
      <w:r>
        <w:rPr>
          <w:spacing w:val="35"/>
        </w:rPr>
        <w:t xml:space="preserve"> </w:t>
      </w:r>
      <w:r>
        <w:t>is</w:t>
      </w:r>
      <w:r>
        <w:rPr>
          <w:spacing w:val="35"/>
        </w:rPr>
        <w:t xml:space="preserve"> </w:t>
      </w:r>
      <w:r>
        <w:t>very</w:t>
      </w:r>
      <w:r>
        <w:rPr>
          <w:spacing w:val="35"/>
        </w:rPr>
        <w:t xml:space="preserve"> </w:t>
      </w:r>
      <w:r>
        <w:t>flexible</w:t>
      </w:r>
      <w:r>
        <w:rPr>
          <w:spacing w:val="35"/>
        </w:rPr>
        <w:t xml:space="preserve"> </w:t>
      </w:r>
      <w:r>
        <w:t>that</w:t>
      </w:r>
      <w:r>
        <w:rPr>
          <w:spacing w:val="35"/>
        </w:rPr>
        <w:t xml:space="preserve"> </w:t>
      </w:r>
      <w:r>
        <w:t>in</w:t>
      </w:r>
      <w:r>
        <w:rPr>
          <w:spacing w:val="35"/>
        </w:rPr>
        <w:t xml:space="preserve"> </w:t>
      </w:r>
      <w:r>
        <w:t>Step2,</w:t>
      </w:r>
      <w:r>
        <w:rPr>
          <w:spacing w:val="35"/>
        </w:rPr>
        <w:t xml:space="preserve"> </w:t>
      </w:r>
      <w:r>
        <w:t>any</w:t>
      </w:r>
      <w:r>
        <w:rPr>
          <w:spacing w:val="35"/>
        </w:rPr>
        <w:t xml:space="preserve"> </w:t>
      </w:r>
      <w:r>
        <w:t>code</w:t>
      </w:r>
      <w:r>
        <w:rPr>
          <w:w w:val="99"/>
        </w:rPr>
        <w:t xml:space="preserve"> </w:t>
      </w:r>
      <w:r>
        <w:t xml:space="preserve">generator or pattern can be used. Despite many </w:t>
      </w:r>
      <w:proofErr w:type="gramStart"/>
      <w:r>
        <w:t>approaches  and</w:t>
      </w:r>
      <w:proofErr w:type="gramEnd"/>
      <w:r>
        <w:t xml:space="preserve"> tools supporting code generation for USMs, a complete approach is still missing [27], especially when considering concurrency and the support of event types. Therefore, we design an approach to generating code from USMs with full features to not restrict developers in modeling and  </w:t>
      </w:r>
      <w:r>
        <w:rPr>
          <w:spacing w:val="28"/>
        </w:rPr>
        <w:t xml:space="preserve"> </w:t>
      </w:r>
      <w:r>
        <w:t>coding.</w:t>
      </w:r>
    </w:p>
    <w:p w14:paraId="0D0815C2" w14:textId="77777777" w:rsidR="0009741E" w:rsidRDefault="003648A5">
      <w:pPr>
        <w:pStyle w:val="BodyText"/>
        <w:spacing w:before="2" w:line="249" w:lineRule="auto"/>
        <w:ind w:left="119" w:firstLine="199"/>
        <w:jc w:val="both"/>
      </w:pPr>
      <w:r>
        <w:t xml:space="preserve">Our code generation approach combines the state pattern in [28] and IF/ELSE constructions, and extends the support of these patterns for all of pseudo states and events defined in USMs. The detail of the combination is not presented </w:t>
      </w:r>
      <w:proofErr w:type="gramStart"/>
      <w:r>
        <w:t>here  due</w:t>
      </w:r>
      <w:proofErr w:type="gramEnd"/>
      <w:r>
        <w:t xml:space="preserve"> to space limitation. For </w:t>
      </w:r>
      <w:proofErr w:type="gramStart"/>
      <w:r>
        <w:t>example,  the</w:t>
      </w:r>
      <w:proofErr w:type="gramEnd"/>
      <w:r>
        <w:t xml:space="preserve">  generated  back- end</w:t>
      </w:r>
      <w:r>
        <w:rPr>
          <w:spacing w:val="32"/>
        </w:rPr>
        <w:t xml:space="preserve"> </w:t>
      </w:r>
      <w:r>
        <w:t>code</w:t>
      </w:r>
      <w:r>
        <w:rPr>
          <w:spacing w:val="32"/>
        </w:rPr>
        <w:t xml:space="preserve"> </w:t>
      </w:r>
      <w:r>
        <w:t>for</w:t>
      </w:r>
      <w:r>
        <w:rPr>
          <w:spacing w:val="32"/>
        </w:rPr>
        <w:t xml:space="preserve"> </w:t>
      </w:r>
      <w:r>
        <w:t>the</w:t>
      </w:r>
      <w:r>
        <w:rPr>
          <w:spacing w:val="32"/>
        </w:rPr>
        <w:t xml:space="preserve"> </w:t>
      </w:r>
      <w:r>
        <w:t>USM</w:t>
      </w:r>
      <w:r>
        <w:rPr>
          <w:spacing w:val="32"/>
        </w:rPr>
        <w:t xml:space="preserve"> </w:t>
      </w:r>
      <w:r>
        <w:t>examples</w:t>
      </w:r>
      <w:r>
        <w:rPr>
          <w:spacing w:val="32"/>
        </w:rPr>
        <w:t xml:space="preserve"> </w:t>
      </w:r>
      <w:r>
        <w:t>in</w:t>
      </w:r>
      <w:r>
        <w:rPr>
          <w:spacing w:val="32"/>
        </w:rPr>
        <w:t xml:space="preserve"> </w:t>
      </w:r>
      <w:r>
        <w:t>Fig.</w:t>
      </w:r>
      <w:r>
        <w:rPr>
          <w:spacing w:val="32"/>
        </w:rPr>
        <w:t xml:space="preserve"> </w:t>
      </w:r>
      <w:r>
        <w:t>2</w:t>
      </w:r>
      <w:r>
        <w:rPr>
          <w:spacing w:val="32"/>
        </w:rPr>
        <w:t xml:space="preserve"> </w:t>
      </w:r>
      <w:r>
        <w:t>is</w:t>
      </w:r>
      <w:r>
        <w:rPr>
          <w:spacing w:val="32"/>
        </w:rPr>
        <w:t xml:space="preserve"> </w:t>
      </w:r>
      <w:r>
        <w:t>shown</w:t>
      </w:r>
      <w:r>
        <w:rPr>
          <w:spacing w:val="32"/>
        </w:rPr>
        <w:t xml:space="preserve"> </w:t>
      </w:r>
      <w:r>
        <w:t>in</w:t>
      </w:r>
      <w:r>
        <w:rPr>
          <w:spacing w:val="32"/>
        </w:rPr>
        <w:t xml:space="preserve"> </w:t>
      </w:r>
      <w:r>
        <w:t>Fig.</w:t>
      </w:r>
    </w:p>
    <w:p w14:paraId="0A376E86" w14:textId="77777777" w:rsidR="0009741E" w:rsidRDefault="003648A5">
      <w:pPr>
        <w:pStyle w:val="ListParagraph"/>
        <w:numPr>
          <w:ilvl w:val="0"/>
          <w:numId w:val="3"/>
        </w:numPr>
        <w:tabs>
          <w:tab w:val="left" w:pos="369"/>
        </w:tabs>
        <w:spacing w:line="249" w:lineRule="auto"/>
        <w:ind w:firstLine="0"/>
        <w:jc w:val="both"/>
        <w:rPr>
          <w:sz w:val="20"/>
        </w:rPr>
      </w:pPr>
      <w:r>
        <w:rPr>
          <w:sz w:val="20"/>
        </w:rPr>
        <w:t xml:space="preserve">The generated code runs semi-asynchronously, in which </w:t>
      </w:r>
      <w:proofErr w:type="spellStart"/>
      <w:r>
        <w:rPr>
          <w:i/>
          <w:sz w:val="20"/>
        </w:rPr>
        <w:t>TimeEvent</w:t>
      </w:r>
      <w:proofErr w:type="spellEnd"/>
      <w:r>
        <w:rPr>
          <w:sz w:val="20"/>
        </w:rPr>
        <w:t xml:space="preserve">, </w:t>
      </w:r>
      <w:proofErr w:type="spellStart"/>
      <w:r>
        <w:rPr>
          <w:i/>
          <w:sz w:val="20"/>
        </w:rPr>
        <w:t>ChangeEvent</w:t>
      </w:r>
      <w:proofErr w:type="spellEnd"/>
      <w:r>
        <w:rPr>
          <w:i/>
          <w:sz w:val="20"/>
        </w:rPr>
        <w:t xml:space="preserve"> </w:t>
      </w:r>
      <w:r>
        <w:rPr>
          <w:sz w:val="20"/>
        </w:rPr>
        <w:t xml:space="preserve">and </w:t>
      </w:r>
      <w:proofErr w:type="spellStart"/>
      <w:r>
        <w:rPr>
          <w:i/>
          <w:sz w:val="20"/>
        </w:rPr>
        <w:t>SignalEvent</w:t>
      </w:r>
      <w:proofErr w:type="spellEnd"/>
      <w:r>
        <w:rPr>
          <w:i/>
          <w:sz w:val="20"/>
        </w:rPr>
        <w:t xml:space="preserve"> </w:t>
      </w:r>
      <w:r>
        <w:rPr>
          <w:sz w:val="20"/>
        </w:rPr>
        <w:t xml:space="preserve">are stored in an event queue for asynchronous processing, and </w:t>
      </w:r>
      <w:proofErr w:type="spellStart"/>
      <w:r>
        <w:rPr>
          <w:i/>
          <w:sz w:val="20"/>
        </w:rPr>
        <w:t>CallEvent</w:t>
      </w:r>
      <w:proofErr w:type="spellEnd"/>
      <w:r>
        <w:rPr>
          <w:i/>
          <w:sz w:val="20"/>
        </w:rPr>
        <w:t xml:space="preserve"> </w:t>
      </w:r>
      <w:r>
        <w:rPr>
          <w:sz w:val="20"/>
        </w:rPr>
        <w:t>is synchronous (run in the thread which invokes the associated operation).</w:t>
      </w:r>
    </w:p>
    <w:p w14:paraId="0B97C341" w14:textId="77777777" w:rsidR="0009741E" w:rsidRDefault="003648A5">
      <w:pPr>
        <w:pStyle w:val="ListParagraph"/>
        <w:numPr>
          <w:ilvl w:val="0"/>
          <w:numId w:val="9"/>
        </w:numPr>
        <w:tabs>
          <w:tab w:val="left" w:pos="1936"/>
        </w:tabs>
        <w:spacing w:before="151"/>
        <w:ind w:left="1935" w:hanging="542"/>
        <w:jc w:val="left"/>
        <w:rPr>
          <w:sz w:val="16"/>
        </w:rPr>
      </w:pPr>
      <w:r>
        <w:rPr>
          <w:spacing w:val="8"/>
          <w:sz w:val="20"/>
        </w:rPr>
        <w:t>E</w:t>
      </w:r>
      <w:r>
        <w:rPr>
          <w:spacing w:val="8"/>
          <w:sz w:val="16"/>
        </w:rPr>
        <w:t>XPERIMENTS</w:t>
      </w:r>
      <w:r>
        <w:rPr>
          <w:spacing w:val="14"/>
          <w:sz w:val="16"/>
        </w:rPr>
        <w:t xml:space="preserve"> </w:t>
      </w:r>
      <w:r>
        <w:rPr>
          <w:spacing w:val="6"/>
          <w:sz w:val="16"/>
        </w:rPr>
        <w:t>REPORT</w:t>
      </w:r>
    </w:p>
    <w:p w14:paraId="582A4D68" w14:textId="77777777" w:rsidR="0009741E" w:rsidRDefault="003648A5">
      <w:pPr>
        <w:pStyle w:val="BodyText"/>
        <w:spacing w:before="65" w:line="187" w:lineRule="auto"/>
        <w:ind w:left="119" w:firstLine="199"/>
        <w:jc w:val="both"/>
      </w:pPr>
      <w:r>
        <w:t>In order to evaluate RAOES, we conducted experiments focusing on different aspects. Our research questions are as followings:</w:t>
      </w:r>
    </w:p>
    <w:p w14:paraId="69E882D8" w14:textId="77777777" w:rsidR="0009741E" w:rsidRDefault="003648A5">
      <w:pPr>
        <w:spacing w:line="180" w:lineRule="exact"/>
        <w:ind w:left="880" w:right="66"/>
        <w:rPr>
          <w:sz w:val="16"/>
        </w:rPr>
      </w:pPr>
      <w:r>
        <w:br w:type="column"/>
      </w:r>
      <w:r>
        <w:rPr>
          <w:sz w:val="16"/>
        </w:rPr>
        <w:lastRenderedPageBreak/>
        <w:t xml:space="preserve">execution of the back-end code is semantic-conformant to Precise Semantics for UML State </w:t>
      </w:r>
      <w:proofErr w:type="gramStart"/>
      <w:r>
        <w:rPr>
          <w:sz w:val="16"/>
        </w:rPr>
        <w:t>Machines  (</w:t>
      </w:r>
      <w:proofErr w:type="gramEnd"/>
      <w:r>
        <w:rPr>
          <w:sz w:val="16"/>
        </w:rPr>
        <w:t>PSSM)?</w:t>
      </w:r>
    </w:p>
    <w:p w14:paraId="17F0802C" w14:textId="77777777" w:rsidR="0009741E" w:rsidRDefault="003648A5">
      <w:pPr>
        <w:spacing w:line="180" w:lineRule="exact"/>
        <w:ind w:left="880" w:right="117" w:hanging="563"/>
        <w:jc w:val="both"/>
        <w:rPr>
          <w:sz w:val="16"/>
        </w:rPr>
      </w:pPr>
      <w:r>
        <w:rPr>
          <w:b/>
          <w:sz w:val="16"/>
        </w:rPr>
        <w:t xml:space="preserve">RQ3    </w:t>
      </w:r>
      <w:r>
        <w:rPr>
          <w:sz w:val="16"/>
        </w:rPr>
        <w:t xml:space="preserve">Runtime performance and memory usage is undoubtedly critical    in real-time and embedded systems. Particularly, in event-driven systems, the performance is measured by event processing speed. Does code generated by the presented approach outperform exist- </w:t>
      </w:r>
      <w:proofErr w:type="spellStart"/>
      <w:r>
        <w:rPr>
          <w:sz w:val="16"/>
        </w:rPr>
        <w:t>ing</w:t>
      </w:r>
      <w:proofErr w:type="spellEnd"/>
      <w:r>
        <w:rPr>
          <w:sz w:val="16"/>
        </w:rPr>
        <w:t xml:space="preserve"> approaches and use </w:t>
      </w:r>
      <w:proofErr w:type="gramStart"/>
      <w:r>
        <w:rPr>
          <w:sz w:val="16"/>
        </w:rPr>
        <w:t xml:space="preserve">less </w:t>
      </w:r>
      <w:r>
        <w:rPr>
          <w:spacing w:val="26"/>
          <w:sz w:val="16"/>
        </w:rPr>
        <w:t xml:space="preserve"> </w:t>
      </w:r>
      <w:r>
        <w:rPr>
          <w:sz w:val="16"/>
        </w:rPr>
        <w:t>memory</w:t>
      </w:r>
      <w:proofErr w:type="gramEnd"/>
      <w:r>
        <w:rPr>
          <w:sz w:val="16"/>
        </w:rPr>
        <w:t>?</w:t>
      </w:r>
    </w:p>
    <w:p w14:paraId="0071DA73" w14:textId="77777777" w:rsidR="0009741E" w:rsidRDefault="003648A5">
      <w:pPr>
        <w:pStyle w:val="BodyText"/>
        <w:spacing w:before="64" w:line="249" w:lineRule="auto"/>
        <w:ind w:left="119" w:right="117" w:firstLine="199"/>
        <w:jc w:val="both"/>
      </w:pPr>
      <w:r>
        <w:t>In the followings, Subsections VIII-A, VIII-B, and VIII-C report the experimental results for RQ1, RQ2, and RQ3, respectively.</w:t>
      </w:r>
    </w:p>
    <w:p w14:paraId="2AD625AD" w14:textId="77777777" w:rsidR="0009741E" w:rsidRDefault="003648A5">
      <w:pPr>
        <w:pStyle w:val="ListParagraph"/>
        <w:numPr>
          <w:ilvl w:val="1"/>
          <w:numId w:val="3"/>
        </w:numPr>
        <w:tabs>
          <w:tab w:val="left" w:pos="391"/>
        </w:tabs>
        <w:spacing w:before="169"/>
        <w:ind w:hanging="271"/>
        <w:rPr>
          <w:i/>
          <w:sz w:val="20"/>
        </w:rPr>
      </w:pPr>
      <w:r>
        <w:rPr>
          <w:i/>
          <w:sz w:val="20"/>
        </w:rPr>
        <w:t>Reversing generated</w:t>
      </w:r>
      <w:r>
        <w:rPr>
          <w:i/>
          <w:spacing w:val="20"/>
          <w:sz w:val="20"/>
        </w:rPr>
        <w:t xml:space="preserve"> </w:t>
      </w:r>
      <w:r>
        <w:rPr>
          <w:i/>
          <w:sz w:val="20"/>
        </w:rPr>
        <w:t>code</w:t>
      </w:r>
    </w:p>
    <w:p w14:paraId="747024A7" w14:textId="77777777" w:rsidR="0009741E" w:rsidRDefault="003648A5">
      <w:pPr>
        <w:spacing w:before="86" w:line="249" w:lineRule="auto"/>
        <w:ind w:left="119" w:right="117" w:firstLine="199"/>
        <w:jc w:val="both"/>
        <w:rPr>
          <w:sz w:val="20"/>
        </w:rPr>
      </w:pPr>
      <w:r>
        <w:rPr>
          <w:sz w:val="20"/>
        </w:rPr>
        <w:t xml:space="preserve">Fig. 10 (a) shows the experimental methodology to answer </w:t>
      </w:r>
      <w:r>
        <w:rPr>
          <w:b/>
          <w:sz w:val="20"/>
        </w:rPr>
        <w:t>RQ1</w:t>
      </w:r>
      <w:r>
        <w:rPr>
          <w:sz w:val="20"/>
        </w:rPr>
        <w:t>. The procedure for this experiment, for each original UML</w:t>
      </w:r>
      <w:r>
        <w:rPr>
          <w:spacing w:val="-5"/>
          <w:sz w:val="20"/>
        </w:rPr>
        <w:t xml:space="preserve"> </w:t>
      </w:r>
      <w:r>
        <w:rPr>
          <w:sz w:val="20"/>
        </w:rPr>
        <w:t>model</w:t>
      </w:r>
      <w:r>
        <w:rPr>
          <w:spacing w:val="-5"/>
          <w:sz w:val="20"/>
        </w:rPr>
        <w:t xml:space="preserve"> </w:t>
      </w:r>
      <w:r>
        <w:rPr>
          <w:sz w:val="20"/>
        </w:rPr>
        <w:t>containing</w:t>
      </w:r>
      <w:r>
        <w:rPr>
          <w:spacing w:val="-5"/>
          <w:sz w:val="20"/>
        </w:rPr>
        <w:t xml:space="preserve"> </w:t>
      </w:r>
      <w:r>
        <w:rPr>
          <w:sz w:val="20"/>
        </w:rPr>
        <w:t>a</w:t>
      </w:r>
      <w:r>
        <w:rPr>
          <w:spacing w:val="-5"/>
          <w:sz w:val="20"/>
        </w:rPr>
        <w:t xml:space="preserve"> </w:t>
      </w:r>
      <w:r>
        <w:rPr>
          <w:sz w:val="20"/>
        </w:rPr>
        <w:t>state</w:t>
      </w:r>
      <w:r>
        <w:rPr>
          <w:spacing w:val="-5"/>
          <w:sz w:val="20"/>
        </w:rPr>
        <w:t xml:space="preserve"> </w:t>
      </w:r>
      <w:r>
        <w:rPr>
          <w:sz w:val="20"/>
        </w:rPr>
        <w:t>machine,</w:t>
      </w:r>
      <w:r>
        <w:rPr>
          <w:spacing w:val="-5"/>
          <w:sz w:val="20"/>
        </w:rPr>
        <w:t xml:space="preserve"> </w:t>
      </w:r>
      <w:r>
        <w:rPr>
          <w:sz w:val="20"/>
        </w:rPr>
        <w:t>consists</w:t>
      </w:r>
      <w:r>
        <w:rPr>
          <w:spacing w:val="-5"/>
          <w:sz w:val="20"/>
        </w:rPr>
        <w:t xml:space="preserve"> </w:t>
      </w:r>
      <w:r>
        <w:rPr>
          <w:sz w:val="20"/>
        </w:rPr>
        <w:t>of</w:t>
      </w:r>
      <w:r>
        <w:rPr>
          <w:spacing w:val="-5"/>
          <w:sz w:val="20"/>
        </w:rPr>
        <w:t xml:space="preserve"> </w:t>
      </w:r>
      <w:r>
        <w:rPr>
          <w:sz w:val="20"/>
        </w:rPr>
        <w:t>3</w:t>
      </w:r>
      <w:r>
        <w:rPr>
          <w:spacing w:val="-5"/>
          <w:sz w:val="20"/>
        </w:rPr>
        <w:t xml:space="preserve"> </w:t>
      </w:r>
      <w:r>
        <w:rPr>
          <w:sz w:val="20"/>
        </w:rPr>
        <w:t>steps:</w:t>
      </w:r>
      <w:r>
        <w:rPr>
          <w:spacing w:val="-5"/>
          <w:sz w:val="20"/>
        </w:rPr>
        <w:t xml:space="preserve"> </w:t>
      </w:r>
      <w:r>
        <w:rPr>
          <w:sz w:val="20"/>
        </w:rPr>
        <w:t xml:space="preserve">(1) </w:t>
      </w:r>
      <w:r>
        <w:rPr>
          <w:b/>
          <w:sz w:val="20"/>
        </w:rPr>
        <w:t xml:space="preserve">C++ front-end code </w:t>
      </w:r>
      <w:r>
        <w:rPr>
          <w:sz w:val="20"/>
        </w:rPr>
        <w:t xml:space="preserve">is generated from an </w:t>
      </w:r>
      <w:r>
        <w:rPr>
          <w:b/>
          <w:sz w:val="20"/>
        </w:rPr>
        <w:t>original model</w:t>
      </w:r>
      <w:r>
        <w:rPr>
          <w:sz w:val="20"/>
        </w:rPr>
        <w:t xml:space="preserve">; (2) the </w:t>
      </w:r>
      <w:r>
        <w:rPr>
          <w:b/>
          <w:sz w:val="20"/>
        </w:rPr>
        <w:t xml:space="preserve">C++ front-end code </w:t>
      </w:r>
      <w:r>
        <w:rPr>
          <w:sz w:val="20"/>
        </w:rPr>
        <w:t xml:space="preserve">is reverse engineered to a </w:t>
      </w:r>
      <w:r>
        <w:rPr>
          <w:b/>
          <w:sz w:val="20"/>
        </w:rPr>
        <w:t>reversed model</w:t>
      </w:r>
      <w:r>
        <w:rPr>
          <w:sz w:val="20"/>
        </w:rPr>
        <w:t xml:space="preserve">; and (3) the </w:t>
      </w:r>
      <w:r>
        <w:rPr>
          <w:b/>
          <w:sz w:val="20"/>
        </w:rPr>
        <w:t xml:space="preserve">reversed model </w:t>
      </w:r>
      <w:r>
        <w:rPr>
          <w:sz w:val="20"/>
        </w:rPr>
        <w:t xml:space="preserve">is then compared to the </w:t>
      </w:r>
      <w:r>
        <w:rPr>
          <w:b/>
          <w:sz w:val="20"/>
        </w:rPr>
        <w:t>original</w:t>
      </w:r>
      <w:r>
        <w:rPr>
          <w:b/>
          <w:spacing w:val="19"/>
          <w:sz w:val="20"/>
        </w:rPr>
        <w:t xml:space="preserve"> </w:t>
      </w:r>
      <w:r>
        <w:rPr>
          <w:b/>
          <w:sz w:val="20"/>
        </w:rPr>
        <w:t>model</w:t>
      </w:r>
      <w:r>
        <w:rPr>
          <w:sz w:val="20"/>
        </w:rPr>
        <w:t>.</w:t>
      </w:r>
    </w:p>
    <w:p w14:paraId="0D3B18F7" w14:textId="77777777" w:rsidR="0009741E" w:rsidRDefault="003648A5">
      <w:pPr>
        <w:pStyle w:val="BodyText"/>
        <w:spacing w:before="4" w:line="249" w:lineRule="auto"/>
        <w:ind w:left="119" w:right="117" w:firstLine="199"/>
        <w:jc w:val="both"/>
      </w:pPr>
      <w:r>
        <w:rPr>
          <w:spacing w:val="-8"/>
        </w:rPr>
        <w:t xml:space="preserve">We </w:t>
      </w:r>
      <w:r>
        <w:t xml:space="preserve">used the tool in [30], which works with </w:t>
      </w:r>
      <w:proofErr w:type="spellStart"/>
      <w:r>
        <w:t>Ecore</w:t>
      </w:r>
      <w:proofErr w:type="spellEnd"/>
      <w:r>
        <w:t xml:space="preserve"> meta- models, to generate random USMs conforming the state ma- chine meta-models presented in Section II. The configuration information consists of an active class and its state machine behavior</w:t>
      </w:r>
      <w:r>
        <w:rPr>
          <w:spacing w:val="-7"/>
        </w:rPr>
        <w:t xml:space="preserve"> </w:t>
      </w:r>
      <w:r>
        <w:t>with</w:t>
      </w:r>
      <w:r>
        <w:rPr>
          <w:spacing w:val="-7"/>
        </w:rPr>
        <w:t xml:space="preserve"> </w:t>
      </w:r>
      <w:r>
        <w:t>desired</w:t>
      </w:r>
      <w:r>
        <w:rPr>
          <w:spacing w:val="-7"/>
        </w:rPr>
        <w:t xml:space="preserve"> </w:t>
      </w:r>
      <w:r>
        <w:t>average</w:t>
      </w:r>
      <w:r>
        <w:rPr>
          <w:spacing w:val="-7"/>
        </w:rPr>
        <w:t xml:space="preserve"> </w:t>
      </w:r>
      <w:r>
        <w:t>numbers</w:t>
      </w:r>
      <w:r>
        <w:rPr>
          <w:spacing w:val="-7"/>
        </w:rPr>
        <w:t xml:space="preserve"> </w:t>
      </w:r>
      <w:r>
        <w:t>of</w:t>
      </w:r>
      <w:r>
        <w:rPr>
          <w:spacing w:val="-7"/>
        </w:rPr>
        <w:t xml:space="preserve"> </w:t>
      </w:r>
      <w:r>
        <w:t>vertexes,</w:t>
      </w:r>
      <w:r>
        <w:rPr>
          <w:spacing w:val="-7"/>
        </w:rPr>
        <w:t xml:space="preserve"> </w:t>
      </w:r>
      <w:r>
        <w:t xml:space="preserve">transitions, and events. Each USM contains 100 </w:t>
      </w:r>
      <w:proofErr w:type="gramStart"/>
      <w:r>
        <w:t>vertices ,</w:t>
      </w:r>
      <w:proofErr w:type="gramEnd"/>
      <w:r>
        <w:t xml:space="preserve"> more than 234 transitions, more than 50 </w:t>
      </w:r>
      <w:r>
        <w:rPr>
          <w:spacing w:val="9"/>
        </w:rPr>
        <w:t xml:space="preserve"> </w:t>
      </w:r>
      <w:r>
        <w:t>events.</w:t>
      </w:r>
    </w:p>
    <w:p w14:paraId="2F396205" w14:textId="77777777" w:rsidR="0009741E" w:rsidRDefault="003648A5">
      <w:pPr>
        <w:pStyle w:val="BodyText"/>
        <w:spacing w:before="4" w:line="249" w:lineRule="auto"/>
        <w:ind w:left="119" w:right="117" w:firstLine="199"/>
        <w:jc w:val="both"/>
      </w:pPr>
      <w:r>
        <w:t xml:space="preserve">300 </w:t>
      </w:r>
      <w:proofErr w:type="spellStart"/>
      <w:r>
        <w:t>radom</w:t>
      </w:r>
      <w:proofErr w:type="spellEnd"/>
      <w:r>
        <w:t xml:space="preserve"> models are produced by the generator. We limited ourselves to 300 models for practical reasons. No differences were found during model comparison. The results of this experiment </w:t>
      </w:r>
      <w:proofErr w:type="gramStart"/>
      <w:r>
        <w:t>show  that</w:t>
      </w:r>
      <w:proofErr w:type="gramEnd"/>
      <w:r>
        <w:t xml:space="preserve">  the  RAOES  can  successfully do C++ front-end code generation from state machines and reverse.</w:t>
      </w:r>
    </w:p>
    <w:p w14:paraId="47722CB0" w14:textId="77777777" w:rsidR="0009741E" w:rsidRDefault="003648A5">
      <w:pPr>
        <w:pStyle w:val="ListParagraph"/>
        <w:numPr>
          <w:ilvl w:val="1"/>
          <w:numId w:val="3"/>
        </w:numPr>
        <w:tabs>
          <w:tab w:val="left" w:pos="391"/>
        </w:tabs>
        <w:spacing w:before="169"/>
        <w:ind w:hanging="271"/>
        <w:rPr>
          <w:i/>
          <w:sz w:val="20"/>
        </w:rPr>
      </w:pPr>
      <w:r>
        <w:rPr>
          <w:i/>
          <w:sz w:val="20"/>
        </w:rPr>
        <w:t xml:space="preserve">Semantic conformance of runtime </w:t>
      </w:r>
      <w:r>
        <w:rPr>
          <w:i/>
          <w:spacing w:val="9"/>
          <w:sz w:val="20"/>
        </w:rPr>
        <w:t xml:space="preserve"> </w:t>
      </w:r>
      <w:r>
        <w:rPr>
          <w:i/>
          <w:sz w:val="20"/>
        </w:rPr>
        <w:t>execution</w:t>
      </w:r>
    </w:p>
    <w:p w14:paraId="022931BC" w14:textId="77777777" w:rsidR="0009741E" w:rsidRDefault="003648A5">
      <w:pPr>
        <w:pStyle w:val="BodyText"/>
        <w:spacing w:before="86" w:line="249" w:lineRule="auto"/>
        <w:ind w:left="119" w:right="117" w:firstLine="199"/>
        <w:jc w:val="both"/>
      </w:pPr>
      <w:r>
        <w:t xml:space="preserve">To evaluate the semantic conformance of runtime execution of the back-end code for </w:t>
      </w:r>
      <w:r>
        <w:rPr>
          <w:b/>
        </w:rPr>
        <w:t>RQ2</w:t>
      </w:r>
      <w:r>
        <w:t xml:space="preserve">, we use a set of USM examples provided by </w:t>
      </w:r>
      <w:proofErr w:type="spellStart"/>
      <w:r>
        <w:rPr>
          <w:i/>
        </w:rPr>
        <w:t>Moka</w:t>
      </w:r>
      <w:proofErr w:type="spellEnd"/>
      <w:r>
        <w:rPr>
          <w:i/>
        </w:rPr>
        <w:t xml:space="preserve"> </w:t>
      </w:r>
      <w:r>
        <w:t>[31]. The latter is a model execution engine offering PSSM. Fig. 10 (b) shows our method, which consists of the following steps:</w:t>
      </w:r>
    </w:p>
    <w:p w14:paraId="0165ABF4" w14:textId="77777777" w:rsidR="0009741E" w:rsidRDefault="003648A5">
      <w:pPr>
        <w:spacing w:before="31" w:line="180" w:lineRule="exact"/>
        <w:ind w:left="880" w:right="117" w:hanging="563"/>
        <w:jc w:val="both"/>
        <w:rPr>
          <w:sz w:val="16"/>
        </w:rPr>
      </w:pPr>
      <w:r>
        <w:rPr>
          <w:sz w:val="16"/>
        </w:rPr>
        <w:t xml:space="preserve">Step 1For a </w:t>
      </w:r>
      <w:r>
        <w:rPr>
          <w:i/>
          <w:sz w:val="16"/>
        </w:rPr>
        <w:t xml:space="preserve">model </w:t>
      </w:r>
      <w:r>
        <w:rPr>
          <w:sz w:val="16"/>
        </w:rPr>
        <w:t xml:space="preserve">from the </w:t>
      </w:r>
      <w:proofErr w:type="spellStart"/>
      <w:r>
        <w:rPr>
          <w:sz w:val="16"/>
        </w:rPr>
        <w:t>Moka</w:t>
      </w:r>
      <w:proofErr w:type="spellEnd"/>
      <w:r>
        <w:rPr>
          <w:sz w:val="16"/>
        </w:rPr>
        <w:t xml:space="preserve"> example set, we simulate its execution by using </w:t>
      </w:r>
      <w:proofErr w:type="spellStart"/>
      <w:r>
        <w:rPr>
          <w:sz w:val="16"/>
        </w:rPr>
        <w:t>Moka</w:t>
      </w:r>
      <w:proofErr w:type="spellEnd"/>
      <w:r>
        <w:rPr>
          <w:sz w:val="16"/>
        </w:rPr>
        <w:t xml:space="preserve"> to extract a sequence of traces </w:t>
      </w:r>
      <w:r>
        <w:rPr>
          <w:i/>
          <w:sz w:val="16"/>
        </w:rPr>
        <w:t>Trace    1</w:t>
      </w:r>
      <w:r>
        <w:rPr>
          <w:sz w:val="16"/>
        </w:rPr>
        <w:t>.</w:t>
      </w:r>
    </w:p>
    <w:p w14:paraId="34825B07" w14:textId="77777777" w:rsidR="0009741E" w:rsidRDefault="003648A5">
      <w:pPr>
        <w:spacing w:line="180" w:lineRule="exact"/>
        <w:ind w:left="880" w:right="117" w:hanging="563"/>
        <w:jc w:val="both"/>
        <w:rPr>
          <w:sz w:val="16"/>
        </w:rPr>
      </w:pPr>
      <w:r>
        <w:rPr>
          <w:sz w:val="16"/>
        </w:rPr>
        <w:t xml:space="preserve">Step 2A </w:t>
      </w:r>
      <w:r>
        <w:rPr>
          <w:i/>
          <w:sz w:val="16"/>
        </w:rPr>
        <w:t xml:space="preserve">C++ front-end </w:t>
      </w:r>
      <w:r>
        <w:rPr>
          <w:sz w:val="16"/>
        </w:rPr>
        <w:t xml:space="preserve">code is generated from the </w:t>
      </w:r>
      <w:r>
        <w:rPr>
          <w:i/>
          <w:sz w:val="16"/>
        </w:rPr>
        <w:t xml:space="preserve">model </w:t>
      </w:r>
      <w:r>
        <w:rPr>
          <w:sz w:val="16"/>
        </w:rPr>
        <w:t xml:space="preserve">using the front-end generator implemented in </w:t>
      </w:r>
      <w:proofErr w:type="gramStart"/>
      <w:r>
        <w:rPr>
          <w:sz w:val="16"/>
        </w:rPr>
        <w:t>Section  VII</w:t>
      </w:r>
      <w:proofErr w:type="gramEnd"/>
      <w:r>
        <w:rPr>
          <w:sz w:val="16"/>
        </w:rPr>
        <w:t>-B1.</w:t>
      </w:r>
    </w:p>
    <w:p w14:paraId="07EAEC8A" w14:textId="77777777" w:rsidR="0009741E" w:rsidRDefault="003648A5">
      <w:pPr>
        <w:spacing w:line="180" w:lineRule="exact"/>
        <w:ind w:left="880" w:right="117" w:hanging="563"/>
        <w:jc w:val="both"/>
        <w:rPr>
          <w:sz w:val="16"/>
        </w:rPr>
      </w:pPr>
      <w:r>
        <w:rPr>
          <w:sz w:val="16"/>
        </w:rPr>
        <w:t>Step 3</w:t>
      </w:r>
      <w:proofErr w:type="gramStart"/>
      <w:r>
        <w:rPr>
          <w:sz w:val="16"/>
        </w:rPr>
        <w:t xml:space="preserve">The  </w:t>
      </w:r>
      <w:r>
        <w:rPr>
          <w:i/>
          <w:sz w:val="16"/>
        </w:rPr>
        <w:t>C++</w:t>
      </w:r>
      <w:proofErr w:type="gramEnd"/>
      <w:r>
        <w:rPr>
          <w:i/>
          <w:sz w:val="16"/>
        </w:rPr>
        <w:t xml:space="preserve"> front-end  </w:t>
      </w:r>
      <w:r>
        <w:rPr>
          <w:sz w:val="16"/>
        </w:rPr>
        <w:t xml:space="preserve">is used as input for generating a </w:t>
      </w:r>
      <w:r>
        <w:rPr>
          <w:i/>
          <w:sz w:val="16"/>
        </w:rPr>
        <w:t xml:space="preserve">C++ back-  end </w:t>
      </w:r>
      <w:r>
        <w:rPr>
          <w:sz w:val="16"/>
        </w:rPr>
        <w:t xml:space="preserve">code using the source-to-source </w:t>
      </w:r>
      <w:r>
        <w:rPr>
          <w:spacing w:val="28"/>
          <w:sz w:val="16"/>
        </w:rPr>
        <w:t xml:space="preserve"> </w:t>
      </w:r>
      <w:r>
        <w:rPr>
          <w:sz w:val="16"/>
        </w:rPr>
        <w:t>transformation.</w:t>
      </w:r>
    </w:p>
    <w:p w14:paraId="5A811806" w14:textId="77777777" w:rsidR="0009741E" w:rsidRDefault="003648A5">
      <w:pPr>
        <w:spacing w:line="180" w:lineRule="exact"/>
        <w:ind w:left="880" w:right="117" w:hanging="563"/>
        <w:jc w:val="both"/>
        <w:rPr>
          <w:sz w:val="16"/>
        </w:rPr>
      </w:pPr>
      <w:r>
        <w:rPr>
          <w:sz w:val="16"/>
        </w:rPr>
        <w:t xml:space="preserve">Step 4The </w:t>
      </w:r>
      <w:r>
        <w:rPr>
          <w:i/>
          <w:sz w:val="16"/>
        </w:rPr>
        <w:t xml:space="preserve">C++ back-end </w:t>
      </w:r>
      <w:r>
        <w:rPr>
          <w:sz w:val="16"/>
        </w:rPr>
        <w:t xml:space="preserve">is compiled for execution to obtain a </w:t>
      </w:r>
      <w:proofErr w:type="gramStart"/>
      <w:r>
        <w:rPr>
          <w:sz w:val="16"/>
        </w:rPr>
        <w:t>sequence  of</w:t>
      </w:r>
      <w:proofErr w:type="gramEnd"/>
      <w:r>
        <w:rPr>
          <w:sz w:val="16"/>
        </w:rPr>
        <w:t xml:space="preserve"> traces </w:t>
      </w:r>
      <w:r>
        <w:rPr>
          <w:i/>
          <w:spacing w:val="-3"/>
          <w:sz w:val="16"/>
        </w:rPr>
        <w:t xml:space="preserve">Trace </w:t>
      </w:r>
      <w:r>
        <w:rPr>
          <w:i/>
          <w:spacing w:val="7"/>
          <w:sz w:val="16"/>
        </w:rPr>
        <w:t xml:space="preserve"> </w:t>
      </w:r>
      <w:r>
        <w:rPr>
          <w:i/>
          <w:sz w:val="16"/>
        </w:rPr>
        <w:t>2</w:t>
      </w:r>
      <w:r>
        <w:rPr>
          <w:sz w:val="16"/>
        </w:rPr>
        <w:t>.</w:t>
      </w:r>
    </w:p>
    <w:p w14:paraId="258394FB" w14:textId="77777777" w:rsidR="0009741E" w:rsidRDefault="003648A5">
      <w:pPr>
        <w:spacing w:line="178" w:lineRule="exact"/>
        <w:ind w:left="318" w:right="260"/>
        <w:rPr>
          <w:sz w:val="16"/>
        </w:rPr>
      </w:pPr>
      <w:r>
        <w:rPr>
          <w:sz w:val="16"/>
        </w:rPr>
        <w:t xml:space="preserve">Step 5    </w:t>
      </w:r>
      <w:r>
        <w:rPr>
          <w:i/>
          <w:sz w:val="16"/>
        </w:rPr>
        <w:t xml:space="preserve">Trace 1 </w:t>
      </w:r>
      <w:r>
        <w:rPr>
          <w:sz w:val="16"/>
        </w:rPr>
        <w:t xml:space="preserve">and </w:t>
      </w:r>
      <w:r>
        <w:rPr>
          <w:i/>
          <w:sz w:val="16"/>
        </w:rPr>
        <w:t xml:space="preserve">Trace 2 </w:t>
      </w:r>
      <w:r>
        <w:rPr>
          <w:sz w:val="16"/>
        </w:rPr>
        <w:t>are   compared.</w:t>
      </w:r>
    </w:p>
    <w:p w14:paraId="43F72777" w14:textId="77777777" w:rsidR="0009741E" w:rsidRDefault="0009741E">
      <w:pPr>
        <w:spacing w:line="178" w:lineRule="exact"/>
        <w:rPr>
          <w:sz w:val="16"/>
        </w:rPr>
        <w:sectPr w:rsidR="0009741E">
          <w:type w:val="continuous"/>
          <w:pgSz w:w="12240" w:h="15840"/>
          <w:pgMar w:top="980" w:right="860" w:bottom="280" w:left="860" w:header="720" w:footer="720" w:gutter="0"/>
          <w:cols w:num="2" w:space="720" w:equalWidth="0">
            <w:col w:w="5141" w:space="119"/>
            <w:col w:w="5260"/>
          </w:cols>
        </w:sectPr>
      </w:pPr>
    </w:p>
    <w:p w14:paraId="7BB1E89A" w14:textId="77777777" w:rsidR="0009741E" w:rsidRDefault="003648A5">
      <w:pPr>
        <w:spacing w:before="51"/>
        <w:ind w:left="318" w:right="-15"/>
        <w:rPr>
          <w:sz w:val="20"/>
        </w:rPr>
      </w:pPr>
      <w:r>
        <w:rPr>
          <w:sz w:val="20"/>
        </w:rPr>
        <w:lastRenderedPageBreak/>
        <w:t xml:space="preserve">The </w:t>
      </w:r>
      <w:r>
        <w:rPr>
          <w:i/>
          <w:sz w:val="20"/>
        </w:rPr>
        <w:t xml:space="preserve">C++ back-end </w:t>
      </w:r>
      <w:r>
        <w:rPr>
          <w:sz w:val="20"/>
        </w:rPr>
        <w:t xml:space="preserve">is semantics-conformant if </w:t>
      </w:r>
      <w:r>
        <w:rPr>
          <w:i/>
          <w:spacing w:val="-3"/>
          <w:sz w:val="20"/>
        </w:rPr>
        <w:t xml:space="preserve">Trace </w:t>
      </w:r>
      <w:r>
        <w:rPr>
          <w:i/>
          <w:sz w:val="20"/>
        </w:rPr>
        <w:t xml:space="preserve">1   </w:t>
      </w:r>
      <w:r>
        <w:rPr>
          <w:sz w:val="20"/>
        </w:rPr>
        <w:t>and</w:t>
      </w:r>
    </w:p>
    <w:p w14:paraId="73355D1E" w14:textId="77777777" w:rsidR="0009741E" w:rsidRDefault="003648A5">
      <w:pPr>
        <w:spacing w:before="9"/>
        <w:ind w:left="119"/>
        <w:rPr>
          <w:sz w:val="20"/>
        </w:rPr>
      </w:pPr>
      <w:r>
        <w:rPr>
          <w:i/>
          <w:sz w:val="20"/>
        </w:rPr>
        <w:t xml:space="preserve">Trace 2 </w:t>
      </w:r>
      <w:r>
        <w:rPr>
          <w:sz w:val="20"/>
        </w:rPr>
        <w:t xml:space="preserve">are </w:t>
      </w:r>
      <w:proofErr w:type="gramStart"/>
      <w:r>
        <w:rPr>
          <w:sz w:val="20"/>
        </w:rPr>
        <w:t>the  same</w:t>
      </w:r>
      <w:proofErr w:type="gramEnd"/>
      <w:r>
        <w:rPr>
          <w:sz w:val="20"/>
        </w:rPr>
        <w:t>.</w:t>
      </w:r>
    </w:p>
    <w:p w14:paraId="61424DCB" w14:textId="77777777" w:rsidR="0009741E" w:rsidRDefault="003648A5">
      <w:pPr>
        <w:pStyle w:val="BodyText"/>
        <w:spacing w:before="23" w:line="249" w:lineRule="auto"/>
        <w:ind w:left="119" w:firstLine="199"/>
        <w:jc w:val="both"/>
      </w:pPr>
      <w:r>
        <w:t>PSSM</w:t>
      </w:r>
      <w:r>
        <w:rPr>
          <w:spacing w:val="-6"/>
        </w:rPr>
        <w:t xml:space="preserve"> </w:t>
      </w:r>
      <w:r>
        <w:t>test</w:t>
      </w:r>
      <w:r>
        <w:rPr>
          <w:spacing w:val="-6"/>
        </w:rPr>
        <w:t xml:space="preserve"> </w:t>
      </w:r>
      <w:r>
        <w:t>suite</w:t>
      </w:r>
      <w:r>
        <w:rPr>
          <w:spacing w:val="-6"/>
        </w:rPr>
        <w:t xml:space="preserve"> </w:t>
      </w:r>
      <w:r>
        <w:t>consists</w:t>
      </w:r>
      <w:r>
        <w:rPr>
          <w:spacing w:val="-6"/>
        </w:rPr>
        <w:t xml:space="preserve"> </w:t>
      </w:r>
      <w:r>
        <w:t>of</w:t>
      </w:r>
      <w:r>
        <w:rPr>
          <w:spacing w:val="-6"/>
        </w:rPr>
        <w:t xml:space="preserve"> </w:t>
      </w:r>
      <w:r>
        <w:t>66</w:t>
      </w:r>
      <w:r>
        <w:rPr>
          <w:spacing w:val="-6"/>
        </w:rPr>
        <w:t xml:space="preserve"> </w:t>
      </w:r>
      <w:r>
        <w:t>test</w:t>
      </w:r>
      <w:r>
        <w:rPr>
          <w:spacing w:val="-6"/>
        </w:rPr>
        <w:t xml:space="preserve"> </w:t>
      </w:r>
      <w:r>
        <w:t>cases</w:t>
      </w:r>
      <w:r>
        <w:rPr>
          <w:spacing w:val="-6"/>
        </w:rPr>
        <w:t xml:space="preserve"> </w:t>
      </w:r>
      <w:r>
        <w:t>totally</w:t>
      </w:r>
      <w:r>
        <w:rPr>
          <w:spacing w:val="-6"/>
        </w:rPr>
        <w:t xml:space="preserve"> </w:t>
      </w:r>
      <w:r>
        <w:t>for</w:t>
      </w:r>
      <w:r>
        <w:rPr>
          <w:spacing w:val="-6"/>
        </w:rPr>
        <w:t xml:space="preserve"> </w:t>
      </w:r>
      <w:r>
        <w:t>dedicated</w:t>
      </w:r>
      <w:r>
        <w:rPr>
          <w:w w:val="99"/>
        </w:rPr>
        <w:t xml:space="preserve"> </w:t>
      </w:r>
      <w:r>
        <w:t xml:space="preserve">to different elements. The results are promising that </w:t>
      </w:r>
      <w:r>
        <w:rPr>
          <w:spacing w:val="-3"/>
        </w:rPr>
        <w:t xml:space="preserve">RAOES </w:t>
      </w:r>
      <w:r>
        <w:t xml:space="preserve">passes 62/66 tests including: behavior (5/6), choice (3/3), deferred events (6/6), entering (5/5), exiting (4/5), entry(5/5), exit (3/3), event (9/9), final  state  (1/1),  fork  (2/2),  join  (2/2), transition (11/14), terminate (3/3), others (2/2). In fact, </w:t>
      </w:r>
      <w:r>
        <w:rPr>
          <w:spacing w:val="-3"/>
        </w:rPr>
        <w:t xml:space="preserve">RAOES </w:t>
      </w:r>
      <w:r>
        <w:t xml:space="preserve">fails with some wired tests such as transitions </w:t>
      </w:r>
      <w:proofErr w:type="gramStart"/>
      <w:r>
        <w:t>from  an</w:t>
      </w:r>
      <w:proofErr w:type="gramEnd"/>
      <w:r>
        <w:t xml:space="preserve"> </w:t>
      </w:r>
      <w:proofErr w:type="spellStart"/>
      <w:r>
        <w:rPr>
          <w:i/>
        </w:rPr>
        <w:t>enpoint</w:t>
      </w:r>
      <w:proofErr w:type="spellEnd"/>
      <w:r>
        <w:rPr>
          <w:i/>
        </w:rPr>
        <w:t xml:space="preserve"> </w:t>
      </w:r>
      <w:r>
        <w:t xml:space="preserve">to an </w:t>
      </w:r>
      <w:proofErr w:type="spellStart"/>
      <w:r>
        <w:rPr>
          <w:i/>
        </w:rPr>
        <w:t>expoint</w:t>
      </w:r>
      <w:proofErr w:type="spellEnd"/>
      <w:r>
        <w:t xml:space="preserve">. This is, as our observation, never used in practice. Furthermore, as the UML specification says that transitions outgoing from an </w:t>
      </w:r>
      <w:proofErr w:type="spellStart"/>
      <w:r>
        <w:rPr>
          <w:i/>
        </w:rPr>
        <w:t>enpoint</w:t>
      </w:r>
      <w:proofErr w:type="spellEnd"/>
      <w:r>
        <w:rPr>
          <w:i/>
        </w:rPr>
        <w:t xml:space="preserve"> </w:t>
      </w:r>
      <w:r>
        <w:t xml:space="preserve">of a composite state should end on one of </w:t>
      </w:r>
      <w:proofErr w:type="gramStart"/>
      <w:r>
        <w:t xml:space="preserve">the </w:t>
      </w:r>
      <w:r>
        <w:rPr>
          <w:spacing w:val="44"/>
        </w:rPr>
        <w:t xml:space="preserve"> </w:t>
      </w:r>
      <w:r>
        <w:t>sub</w:t>
      </w:r>
      <w:proofErr w:type="gramEnd"/>
      <w:r>
        <w:t>-vertexes.</w:t>
      </w:r>
    </w:p>
    <w:p w14:paraId="47AF555D" w14:textId="77777777" w:rsidR="0009741E" w:rsidRDefault="003648A5">
      <w:pPr>
        <w:pStyle w:val="BodyText"/>
        <w:spacing w:before="10"/>
        <w:rPr>
          <w:sz w:val="10"/>
        </w:rPr>
      </w:pPr>
      <w:r>
        <w:br w:type="column"/>
      </w:r>
    </w:p>
    <w:p w14:paraId="2C6AAADA" w14:textId="77777777" w:rsidR="0009741E" w:rsidRDefault="003648A5">
      <w:pPr>
        <w:ind w:left="232"/>
        <w:jc w:val="center"/>
        <w:rPr>
          <w:rFonts w:ascii="Arial"/>
          <w:sz w:val="11"/>
        </w:rPr>
      </w:pPr>
      <w:r>
        <w:rPr>
          <w:rFonts w:ascii="Arial"/>
          <w:w w:val="105"/>
          <w:sz w:val="11"/>
        </w:rPr>
        <w:t>300</w:t>
      </w:r>
    </w:p>
    <w:p w14:paraId="13292D69" w14:textId="77777777" w:rsidR="0009741E" w:rsidRDefault="0009741E">
      <w:pPr>
        <w:pStyle w:val="BodyText"/>
        <w:spacing w:before="10"/>
        <w:rPr>
          <w:rFonts w:ascii="Arial"/>
          <w:sz w:val="13"/>
        </w:rPr>
      </w:pPr>
    </w:p>
    <w:p w14:paraId="2DBFE22C" w14:textId="77777777" w:rsidR="0009741E" w:rsidRDefault="003648A5">
      <w:pPr>
        <w:ind w:left="232"/>
        <w:jc w:val="center"/>
        <w:rPr>
          <w:rFonts w:ascii="Arial"/>
          <w:sz w:val="11"/>
        </w:rPr>
      </w:pPr>
      <w:r>
        <w:rPr>
          <w:noProof/>
        </w:rPr>
        <w:drawing>
          <wp:anchor distT="0" distB="0" distL="0" distR="0" simplePos="0" relativeHeight="4144" behindDoc="0" locked="0" layoutInCell="1" allowOverlap="1" wp14:anchorId="3B4F40F3" wp14:editId="6A7B6ED6">
            <wp:simplePos x="0" y="0"/>
            <wp:positionH relativeFrom="page">
              <wp:posOffset>3962120</wp:posOffset>
            </wp:positionH>
            <wp:positionV relativeFrom="paragraph">
              <wp:posOffset>21288</wp:posOffset>
            </wp:positionV>
            <wp:extent cx="38207" cy="588410"/>
            <wp:effectExtent l="0" t="0" r="0" b="0"/>
            <wp:wrapNone/>
            <wp:docPr id="7"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7.png"/>
                    <pic:cNvPicPr/>
                  </pic:nvPicPr>
                  <pic:blipFill>
                    <a:blip r:embed="rId86" cstate="print"/>
                    <a:stretch>
                      <a:fillRect/>
                    </a:stretch>
                  </pic:blipFill>
                  <pic:spPr>
                    <a:xfrm>
                      <a:off x="0" y="0"/>
                      <a:ext cx="38207" cy="588410"/>
                    </a:xfrm>
                    <a:prstGeom prst="rect">
                      <a:avLst/>
                    </a:prstGeom>
                  </pic:spPr>
                </pic:pic>
              </a:graphicData>
            </a:graphic>
          </wp:anchor>
        </w:drawing>
      </w:r>
      <w:r w:rsidR="00F611EB">
        <w:pict w14:anchorId="1C57E94D">
          <v:shape id="_x0000_s2397" type="#_x0000_t202" style="position:absolute;left:0;text-align:left;margin-left:309.45pt;margin-top:8.6pt;width:7.75pt;height:36.7pt;z-index:4456;mso-position-horizontal-relative:page;mso-position-vertical-relative:text" filled="f" stroked="f">
            <v:textbox style="layout-flow:vertical;mso-layout-flow-alt:bottom-to-top" inset="0,0,0,0">
              <w:txbxContent>
                <w:p w14:paraId="17CE5BA0" w14:textId="77777777" w:rsidR="00F611EB" w:rsidRDefault="00F611EB">
                  <w:pPr>
                    <w:spacing w:before="1"/>
                    <w:ind w:left="20" w:right="-340"/>
                    <w:rPr>
                      <w:rFonts w:ascii="Calibri"/>
                      <w:sz w:val="11"/>
                    </w:rPr>
                  </w:pPr>
                  <w:r>
                    <w:rPr>
                      <w:rFonts w:ascii="Calibri"/>
                      <w:w w:val="104"/>
                      <w:sz w:val="11"/>
                    </w:rPr>
                    <w:t>execut</w:t>
                  </w:r>
                  <w:r>
                    <w:rPr>
                      <w:rFonts w:ascii="Calibri"/>
                      <w:spacing w:val="-2"/>
                      <w:w w:val="104"/>
                      <w:sz w:val="11"/>
                    </w:rPr>
                    <w:t>i</w:t>
                  </w:r>
                  <w:r>
                    <w:rPr>
                      <w:rFonts w:ascii="Calibri"/>
                      <w:w w:val="104"/>
                      <w:sz w:val="11"/>
                    </w:rPr>
                    <w:t>on</w:t>
                  </w:r>
                  <w:r>
                    <w:rPr>
                      <w:rFonts w:ascii="Calibri"/>
                      <w:sz w:val="11"/>
                    </w:rPr>
                    <w:t xml:space="preserve"> </w:t>
                  </w:r>
                  <w:r>
                    <w:rPr>
                      <w:rFonts w:ascii="Calibri"/>
                      <w:w w:val="104"/>
                      <w:sz w:val="11"/>
                    </w:rPr>
                    <w:t>t</w:t>
                  </w:r>
                  <w:r>
                    <w:rPr>
                      <w:rFonts w:ascii="Calibri"/>
                      <w:spacing w:val="-2"/>
                      <w:w w:val="104"/>
                      <w:sz w:val="11"/>
                    </w:rPr>
                    <w:t>i</w:t>
                  </w:r>
                  <w:r>
                    <w:rPr>
                      <w:rFonts w:ascii="Calibri"/>
                      <w:spacing w:val="-1"/>
                      <w:w w:val="104"/>
                      <w:sz w:val="11"/>
                    </w:rPr>
                    <w:t>m</w:t>
                  </w:r>
                  <w:r>
                    <w:rPr>
                      <w:rFonts w:ascii="Calibri"/>
                      <w:w w:val="104"/>
                      <w:sz w:val="11"/>
                    </w:rPr>
                    <w:t>e</w:t>
                  </w:r>
                </w:p>
              </w:txbxContent>
            </v:textbox>
            <w10:wrap anchorx="page"/>
          </v:shape>
        </w:pict>
      </w:r>
      <w:r>
        <w:rPr>
          <w:rFonts w:ascii="Arial"/>
          <w:w w:val="105"/>
          <w:sz w:val="11"/>
        </w:rPr>
        <w:t>250</w:t>
      </w:r>
    </w:p>
    <w:p w14:paraId="35548156" w14:textId="77777777" w:rsidR="0009741E" w:rsidRDefault="0009741E">
      <w:pPr>
        <w:pStyle w:val="BodyText"/>
        <w:spacing w:before="10"/>
        <w:rPr>
          <w:rFonts w:ascii="Arial"/>
          <w:sz w:val="13"/>
        </w:rPr>
      </w:pPr>
    </w:p>
    <w:p w14:paraId="05F2816F" w14:textId="77777777" w:rsidR="0009741E" w:rsidRDefault="003648A5">
      <w:pPr>
        <w:ind w:left="232"/>
        <w:jc w:val="center"/>
        <w:rPr>
          <w:rFonts w:ascii="Arial"/>
          <w:sz w:val="11"/>
        </w:rPr>
      </w:pPr>
      <w:r>
        <w:rPr>
          <w:rFonts w:ascii="Arial"/>
          <w:w w:val="105"/>
          <w:sz w:val="11"/>
        </w:rPr>
        <w:t>200</w:t>
      </w:r>
    </w:p>
    <w:p w14:paraId="435C33D9" w14:textId="77777777" w:rsidR="0009741E" w:rsidRDefault="0009741E">
      <w:pPr>
        <w:pStyle w:val="BodyText"/>
        <w:spacing w:before="10"/>
        <w:rPr>
          <w:rFonts w:ascii="Arial"/>
          <w:sz w:val="13"/>
        </w:rPr>
      </w:pPr>
    </w:p>
    <w:p w14:paraId="433DF256" w14:textId="77777777" w:rsidR="0009741E" w:rsidRDefault="003648A5">
      <w:pPr>
        <w:ind w:left="232"/>
        <w:jc w:val="center"/>
        <w:rPr>
          <w:rFonts w:ascii="Arial"/>
          <w:sz w:val="11"/>
        </w:rPr>
      </w:pPr>
      <w:r>
        <w:rPr>
          <w:rFonts w:ascii="Arial"/>
          <w:w w:val="105"/>
          <w:sz w:val="11"/>
        </w:rPr>
        <w:t>150</w:t>
      </w:r>
    </w:p>
    <w:p w14:paraId="3A86934D" w14:textId="77777777" w:rsidR="0009741E" w:rsidRDefault="0009741E">
      <w:pPr>
        <w:pStyle w:val="BodyText"/>
        <w:spacing w:before="10"/>
        <w:rPr>
          <w:rFonts w:ascii="Arial"/>
          <w:sz w:val="13"/>
        </w:rPr>
      </w:pPr>
    </w:p>
    <w:p w14:paraId="57CDC471" w14:textId="77777777" w:rsidR="0009741E" w:rsidRDefault="003648A5">
      <w:pPr>
        <w:ind w:left="232"/>
        <w:jc w:val="center"/>
        <w:rPr>
          <w:rFonts w:ascii="Arial"/>
          <w:sz w:val="11"/>
        </w:rPr>
      </w:pPr>
      <w:r>
        <w:rPr>
          <w:rFonts w:ascii="Arial"/>
          <w:w w:val="105"/>
          <w:sz w:val="11"/>
        </w:rPr>
        <w:t>100</w:t>
      </w:r>
    </w:p>
    <w:p w14:paraId="0BF60A3B" w14:textId="77777777" w:rsidR="0009741E" w:rsidRDefault="0009741E">
      <w:pPr>
        <w:pStyle w:val="BodyText"/>
        <w:spacing w:before="10"/>
        <w:rPr>
          <w:rFonts w:ascii="Arial"/>
          <w:sz w:val="13"/>
        </w:rPr>
      </w:pPr>
    </w:p>
    <w:p w14:paraId="78F3317A" w14:textId="77777777" w:rsidR="0009741E" w:rsidRDefault="003648A5">
      <w:pPr>
        <w:jc w:val="right"/>
        <w:rPr>
          <w:rFonts w:ascii="Arial"/>
          <w:sz w:val="11"/>
        </w:rPr>
      </w:pPr>
      <w:r>
        <w:rPr>
          <w:rFonts w:ascii="Arial"/>
          <w:w w:val="105"/>
          <w:sz w:val="11"/>
        </w:rPr>
        <w:t>50</w:t>
      </w:r>
    </w:p>
    <w:p w14:paraId="24BE106E" w14:textId="77777777" w:rsidR="0009741E" w:rsidRDefault="0009741E">
      <w:pPr>
        <w:pStyle w:val="BodyText"/>
        <w:spacing w:before="10"/>
        <w:rPr>
          <w:rFonts w:ascii="Arial"/>
          <w:sz w:val="13"/>
        </w:rPr>
      </w:pPr>
    </w:p>
    <w:p w14:paraId="2A891039" w14:textId="77777777" w:rsidR="0009741E" w:rsidRDefault="003648A5">
      <w:pPr>
        <w:jc w:val="right"/>
        <w:rPr>
          <w:rFonts w:ascii="Arial"/>
          <w:sz w:val="11"/>
        </w:rPr>
      </w:pPr>
      <w:r>
        <w:rPr>
          <w:rFonts w:ascii="Arial"/>
          <w:w w:val="106"/>
          <w:sz w:val="11"/>
        </w:rPr>
        <w:t>0</w:t>
      </w:r>
    </w:p>
    <w:p w14:paraId="67402063" w14:textId="77777777" w:rsidR="0009741E" w:rsidRDefault="003648A5">
      <w:pPr>
        <w:pStyle w:val="BodyText"/>
        <w:rPr>
          <w:rFonts w:ascii="Arial"/>
        </w:rPr>
      </w:pPr>
      <w:r>
        <w:br w:type="column"/>
      </w:r>
    </w:p>
    <w:p w14:paraId="22277352" w14:textId="77777777" w:rsidR="0009741E" w:rsidRDefault="0009741E">
      <w:pPr>
        <w:pStyle w:val="BodyText"/>
        <w:rPr>
          <w:rFonts w:ascii="Arial"/>
        </w:rPr>
      </w:pPr>
    </w:p>
    <w:p w14:paraId="5E7FE635" w14:textId="77777777" w:rsidR="0009741E" w:rsidRDefault="0009741E">
      <w:pPr>
        <w:pStyle w:val="BodyText"/>
        <w:rPr>
          <w:rFonts w:ascii="Arial"/>
        </w:rPr>
      </w:pPr>
    </w:p>
    <w:p w14:paraId="6BAF5BCA" w14:textId="77777777" w:rsidR="0009741E" w:rsidRDefault="00F611EB">
      <w:pPr>
        <w:pStyle w:val="BodyText"/>
        <w:spacing w:before="5"/>
        <w:rPr>
          <w:rFonts w:ascii="Arial"/>
          <w:sz w:val="12"/>
        </w:rPr>
      </w:pPr>
      <w:r>
        <w:pict w14:anchorId="739DF57A">
          <v:group id="_x0000_s2388" style="position:absolute;margin-left:363pt;margin-top:9.1pt;width:5.95pt;height:36.35pt;z-index:3808;mso-wrap-distance-left:0;mso-wrap-distance-right:0;mso-position-horizontal-relative:page" coordorigin="7260,182" coordsize="119,727">
            <v:rect id="_x0000_s2396" style="position:absolute;left:7265;top:583;width:107;height:130" fillcolor="#d9d9d9" stroked="f"/>
            <v:rect id="_x0000_s2395" style="position:absolute;left:7265;top:583;width:107;height:130" filled="f" strokeweight="6581emu"/>
            <v:rect id="_x0000_s2394" style="position:absolute;left:7265;top:481;width:107;height:102" fillcolor="#d9d9d9" stroked="f"/>
            <v:rect id="_x0000_s2393" style="position:absolute;left:7265;top:481;width:107;height:102" filled="f" strokeweight="6581emu"/>
            <v:line id="_x0000_s2392" style="position:absolute" from="7319,713" to="7319,903" strokeweight="6581emu"/>
            <v:line id="_x0000_s2391" style="position:absolute" from="7296,903" to="7342,903" strokeweight="6581emu"/>
            <v:line id="_x0000_s2390" style="position:absolute" from="7319,481" to="7319,188" strokeweight="6581emu"/>
            <v:line id="_x0000_s2389" style="position:absolute" from="7296,188" to="7342,188" strokeweight="6581emu"/>
            <w10:wrap type="topAndBottom" anchorx="page"/>
          </v:group>
        </w:pict>
      </w:r>
      <w:r>
        <w:pict w14:anchorId="0DDF469B">
          <v:group id="_x0000_s2379" style="position:absolute;margin-left:376.4pt;margin-top:11.4pt;width:5.95pt;height:14.6pt;z-index:3832;mso-wrap-distance-left:0;mso-wrap-distance-right:0;mso-position-horizontal-relative:page" coordorigin="7528,228" coordsize="119,292">
            <v:rect id="_x0000_s2387" style="position:absolute;left:7534;top:440;width:107;height:40" fillcolor="#d9d9d9" stroked="f"/>
            <v:rect id="_x0000_s2386" style="position:absolute;left:7534;top:440;width:107;height:40" filled="f" strokeweight="6581emu"/>
            <v:rect id="_x0000_s2385" style="position:absolute;left:7534;top:367;width:107;height:73" fillcolor="#d9d9d9" stroked="f"/>
            <v:rect id="_x0000_s2384" style="position:absolute;left:7534;top:367;width:107;height:73" filled="f" strokeweight="6581emu"/>
            <v:line id="_x0000_s2383" style="position:absolute" from="7587,480" to="7587,514" strokeweight="6581emu"/>
            <v:line id="_x0000_s2382" style="position:absolute" from="7564,514" to="7611,514" strokeweight="6581emu"/>
            <v:line id="_x0000_s2381" style="position:absolute" from="7587,367" to="7587,234" strokeweight="6581emu"/>
            <v:line id="_x0000_s2380" style="position:absolute" from="7564,234" to="7611,234" strokeweight="6581emu"/>
            <w10:wrap type="topAndBottom" anchorx="page"/>
          </v:group>
        </w:pict>
      </w:r>
      <w:r>
        <w:pict w14:anchorId="49A45065">
          <v:group id="_x0000_s2370" style="position:absolute;margin-left:416.65pt;margin-top:24pt;width:5.95pt;height:10.85pt;z-index:3856;mso-wrap-distance-left:0;mso-wrap-distance-right:0;mso-position-horizontal-relative:page" coordorigin="8333,480" coordsize="119,217">
            <v:rect id="_x0000_s2378" style="position:absolute;left:8339;top:617;width:107;height:33" fillcolor="#d9d9d9" stroked="f"/>
            <v:rect id="_x0000_s2377" style="position:absolute;left:8339;top:617;width:107;height:33" filled="f" strokeweight="6581emu"/>
            <v:rect id="_x0000_s2376" style="position:absolute;left:8339;top:567;width:107;height:50" fillcolor="#d9d9d9" stroked="f"/>
            <v:rect id="_x0000_s2375" style="position:absolute;left:8339;top:567;width:107;height:50" filled="f" strokeweight="6581emu"/>
            <v:line id="_x0000_s2374" style="position:absolute" from="8392,650" to="8392,691" strokeweight="6581emu"/>
            <v:line id="_x0000_s2373" style="position:absolute" from="8369,691" to="8416,691" strokeweight="6581emu"/>
            <v:line id="_x0000_s2372" style="position:absolute" from="8392,567" to="8392,486" strokeweight="6581emu"/>
            <v:line id="_x0000_s2371" style="position:absolute" from="8369,486" to="8416,486" strokeweight="6581emu"/>
            <w10:wrap type="topAndBottom" anchorx="page"/>
          </v:group>
        </w:pict>
      </w:r>
      <w:r>
        <w:pict w14:anchorId="3FAD1359">
          <v:group id="_x0000_s2361" style="position:absolute;margin-left:430pt;margin-top:48.3pt;width:6.15pt;height:8.6pt;z-index:3880;mso-wrap-distance-left:0;mso-wrap-distance-right:0;mso-position-horizontal-relative:page" coordorigin="8600,966" coordsize="123,172">
            <v:line id="_x0000_s2369" style="position:absolute" from="8607,1096" to="8714,1096" strokecolor="#d9d9d9" strokeweight="9083emu"/>
            <v:rect id="_x0000_s2368" style="position:absolute;left:8602;top:1084;width:118;height:25" fillcolor="black" stroked="f"/>
            <v:rect id="_x0000_s2367" style="position:absolute;left:8607;top:1045;width:107;height:44" fillcolor="#d9d9d9" stroked="f"/>
            <v:rect id="_x0000_s2366" style="position:absolute;left:8607;top:1045;width:107;height:44" filled="f" strokeweight="6581emu"/>
            <v:line id="_x0000_s2365" style="position:absolute" from="8661,1103" to="8661,1132" strokeweight="6581emu"/>
            <v:line id="_x0000_s2364" style="position:absolute" from="8637,1132" to="8684,1132" strokeweight="6581emu"/>
            <v:line id="_x0000_s2363" style="position:absolute" from="8661,1045" to="8661,972" strokeweight="6581emu"/>
            <v:line id="_x0000_s2362" style="position:absolute" from="8637,972" to="8684,972" strokeweight="6581emu"/>
            <w10:wrap type="topAndBottom" anchorx="page"/>
          </v:group>
        </w:pict>
      </w:r>
      <w:r>
        <w:pict w14:anchorId="6DCC234F">
          <v:group id="_x0000_s2354" style="position:absolute;margin-left:443.55pt;margin-top:44pt;width:5.9pt;height:6.3pt;z-index:3904;mso-wrap-distance-left:0;mso-wrap-distance-right:0;mso-position-horizontal-relative:page" coordorigin="8871,880" coordsize="118,126">
            <v:rect id="_x0000_s2360" style="position:absolute;left:8871;top:943;width:117;height:28" fillcolor="black" stroked="f"/>
            <v:rect id="_x0000_s2359" style="position:absolute;left:8871;top:926;width:117;height:28" fillcolor="black" stroked="f"/>
            <v:line id="_x0000_s2358" style="position:absolute" from="8929,966" to="8929,1000" strokeweight="6581emu"/>
            <v:line id="_x0000_s2357" style="position:absolute" from="8906,1000" to="8952,1000" strokeweight="6581emu"/>
            <v:line id="_x0000_s2356" style="position:absolute" from="8929,932" to="8929,886" strokeweight="6581emu"/>
            <v:line id="_x0000_s2355" style="position:absolute" from="8906,886" to="8952,886" strokeweight="6581emu"/>
            <w10:wrap type="topAndBottom" anchorx="page"/>
          </v:group>
        </w:pict>
      </w:r>
      <w:r>
        <w:pict w14:anchorId="4B736FB4">
          <v:group id="_x0000_s2347" style="position:absolute;margin-left:456.9pt;margin-top:33.45pt;width:6pt;height:21.75pt;z-index:3928;mso-wrap-distance-left:0;mso-wrap-distance-right:0;mso-position-horizontal-relative:page" coordorigin="9138,669" coordsize="120,435">
            <v:rect id="_x0000_s2353" style="position:absolute;left:9143;top:817;width:108;height:107" filled="f" strokeweight="6581emu"/>
            <v:rect id="_x0000_s2352" style="position:absolute;left:9143;top:757;width:108;height:60" filled="f" strokeweight="6581emu"/>
            <v:line id="_x0000_s2351" style="position:absolute" from="9197,923" to="9197,1098" strokeweight="6581emu"/>
            <v:line id="_x0000_s2350" style="position:absolute" from="9174,1098" to="9221,1098" strokeweight="6581emu"/>
            <v:line id="_x0000_s2349" style="position:absolute" from="9197,757" to="9197,674" strokeweight="6581emu"/>
            <v:line id="_x0000_s2348" style="position:absolute" from="9174,674" to="9221,674" strokeweight="6581emu"/>
            <w10:wrap type="topAndBottom" anchorx="page"/>
          </v:group>
        </w:pict>
      </w:r>
      <w:r>
        <w:pict w14:anchorId="26913CB6">
          <v:group id="_x0000_s2340" style="position:absolute;margin-left:470.3pt;margin-top:16.2pt;width:5.9pt;height:39pt;z-index:3952;mso-wrap-distance-left:0;mso-wrap-distance-right:0;mso-position-horizontal-relative:page" coordorigin="9406,324" coordsize="118,780">
            <v:rect id="_x0000_s2346" style="position:absolute;left:9412;top:702;width:107;height:121" filled="f" strokeweight="6581emu"/>
            <v:rect id="_x0000_s2345" style="position:absolute;left:9412;top:625;width:107;height:77" filled="f" strokeweight="6581emu"/>
            <v:line id="_x0000_s2344" style="position:absolute" from="9465,823" to="9465,1098" strokeweight="6581emu"/>
            <v:line id="_x0000_s2343" style="position:absolute" from="9442,1098" to="9489,1098" strokeweight="6581emu"/>
            <v:line id="_x0000_s2342" style="position:absolute" from="9465,626" to="9465,330" strokeweight="6581emu"/>
            <v:line id="_x0000_s2341" style="position:absolute" from="9442,330" to="9489,330" strokeweight="6581emu"/>
            <w10:wrap type="topAndBottom" anchorx="page"/>
          </v:group>
        </w:pict>
      </w:r>
      <w:r>
        <w:pict w14:anchorId="2CD2D04F">
          <v:group id="_x0000_s2333" style="position:absolute;margin-left:482.8pt;margin-top:25.95pt;width:7.8pt;height:10.35pt;z-index:3976;mso-wrap-distance-left:0;mso-wrap-distance-right:0;mso-position-horizontal-relative:page" coordorigin="9656,519" coordsize="156,207">
            <v:line id="_x0000_s2339" style="position:absolute" from="9675,682" to="9793,682" strokeweight=".6655mm"/>
            <v:rect id="_x0000_s2338" style="position:absolute;left:9681;top:626;width:107;height:42" filled="f" strokeweight="6581emu"/>
            <v:line id="_x0000_s2337" style="position:absolute" from="9734,696" to="9734,720" strokeweight="6581emu"/>
            <v:line id="_x0000_s2336" style="position:absolute" from="9711,720" to="9757,720" strokeweight="6581emu"/>
            <v:line id="_x0000_s2335" style="position:absolute" from="9734,627" to="9734,524" strokeweight="6581emu"/>
            <v:line id="_x0000_s2334" style="position:absolute" from="9711,524" to="9757,524" strokeweight="6581emu"/>
            <w10:wrap type="topAndBottom" anchorx="page"/>
          </v:group>
        </w:pict>
      </w:r>
      <w:r>
        <w:pict w14:anchorId="2E8E3766">
          <v:group id="_x0000_s2326" style="position:absolute;margin-left:510.55pt;margin-top:12pt;width:6pt;height:14.25pt;z-index:4000;mso-wrap-distance-left:0;mso-wrap-distance-right:0;mso-position-horizontal-relative:page" coordorigin="10211,240" coordsize="120,285">
            <v:rect id="_x0000_s2332" style="position:absolute;left:10217;top:385;width:108;height:36" filled="f" strokeweight="6581emu"/>
            <v:rect id="_x0000_s2331" style="position:absolute;left:10217;top:352;width:108;height:34" filled="f" strokeweight="6581emu"/>
            <v:line id="_x0000_s2330" style="position:absolute" from="10270,421" to="10270,520" strokeweight="6581emu"/>
            <v:line id="_x0000_s2329" style="position:absolute" from="10247,520" to="10294,520" strokeweight="6581emu"/>
            <v:line id="_x0000_s2328" style="position:absolute" from="10270,351" to="10270,246" strokeweight="6581emu"/>
            <v:line id="_x0000_s2327" style="position:absolute" from="10247,246" to="10294,246" strokeweight="6581emu"/>
            <w10:wrap type="topAndBottom" anchorx="page"/>
          </v:group>
        </w:pict>
      </w:r>
      <w:r>
        <w:pict w14:anchorId="20F00F96">
          <v:group id="_x0000_s2319" style="position:absolute;margin-left:536.4pt;margin-top:44.9pt;width:7.95pt;height:10pt;z-index:4024;mso-wrap-distance-left:0;mso-wrap-distance-right:0;mso-position-horizontal-relative:page" coordorigin="10728,898" coordsize="159,200">
            <v:line id="_x0000_s2325" style="position:absolute" from="10749,1024" to="10866,1024" strokeweight="25536emu"/>
            <v:rect id="_x0000_s2324" style="position:absolute;left:10754;top:977;width:107;height:32" filled="f" strokeweight="6581emu"/>
            <v:line id="_x0000_s2323" style="position:absolute" from="10808,1039" to="10808,1092" strokeweight="6581emu"/>
            <v:line id="_x0000_s2322" style="position:absolute" from="10784,1092" to="10831,1092" strokeweight="6581emu"/>
            <v:line id="_x0000_s2321" style="position:absolute" from="10808,978" to="10808,903" strokeweight="6581emu"/>
            <v:line id="_x0000_s2320" style="position:absolute" from="10784,903" to="10831,903" strokeweight="6581emu"/>
            <w10:wrap type="topAndBottom" anchorx="page"/>
          </v:group>
        </w:pict>
      </w:r>
    </w:p>
    <w:p w14:paraId="41613ABC" w14:textId="77777777" w:rsidR="0009741E" w:rsidRDefault="0009741E">
      <w:pPr>
        <w:pStyle w:val="BodyText"/>
        <w:rPr>
          <w:rFonts w:ascii="Arial"/>
          <w:sz w:val="16"/>
        </w:rPr>
      </w:pPr>
    </w:p>
    <w:p w14:paraId="4A171CEE" w14:textId="77777777" w:rsidR="0009741E" w:rsidRDefault="0009741E">
      <w:pPr>
        <w:pStyle w:val="BodyText"/>
        <w:rPr>
          <w:rFonts w:ascii="Arial"/>
          <w:sz w:val="16"/>
        </w:rPr>
      </w:pPr>
    </w:p>
    <w:p w14:paraId="73BDC01B" w14:textId="77777777" w:rsidR="0009741E" w:rsidRDefault="0009741E">
      <w:pPr>
        <w:pStyle w:val="BodyText"/>
        <w:rPr>
          <w:rFonts w:ascii="Arial"/>
          <w:sz w:val="21"/>
        </w:rPr>
      </w:pPr>
    </w:p>
    <w:p w14:paraId="517FD05B" w14:textId="77777777" w:rsidR="0009741E" w:rsidRDefault="00F611EB">
      <w:pPr>
        <w:ind w:left="119"/>
        <w:rPr>
          <w:sz w:val="16"/>
        </w:rPr>
      </w:pPr>
      <w:r>
        <w:pict w14:anchorId="3492A491">
          <v:group id="_x0000_s2273" style="position:absolute;left:0;text-align:left;margin-left:330.55pt;margin-top:-119.15pt;width:232.5pt;height:106.9pt;z-index:-65464;mso-position-horizontal-relative:page" coordorigin="6611,-2383" coordsize="4650,2138">
            <v:rect id="_x0000_s2318" style="position:absolute;left:6729;top:-945;width:107;height:36" fillcolor="#d9d9d9" stroked="f"/>
            <v:rect id="_x0000_s2317" style="position:absolute;left:6729;top:-945;width:107;height:36" filled="f" strokeweight="6581emu"/>
            <v:rect id="_x0000_s2316" style="position:absolute;left:6729;top:-999;width:107;height:54" fillcolor="#d9d9d9" stroked="f"/>
            <v:shape id="_x0000_s2315" style="position:absolute;left:2531;top:445;width:208;height:559" coordorigin="2531,445" coordsize="208,559" path="m6729,-945l6836,-945,6836,-999,6729,-999,6729,-945xm6783,-909l6783,-844m6759,-844l6806,-844m6783,-999l6783,-1134m6759,-1134l6806,-1134e" filled="f" strokeweight="6581emu">
              <v:path arrowok="t"/>
            </v:shape>
            <v:shape id="_x0000_s2314" style="position:absolute;left:11016;top:-562;width:119;height:2" coordorigin="11016,-562" coordsize="119,0" path="m11016,-562l11135,-562m11016,-562l11135,-562e" filled="f" strokeweight="7372emu">
              <v:path arrowok="t"/>
            </v:shape>
            <v:line id="_x0000_s2313" style="position:absolute" from="11071,-561" to="11081,-561" strokeweight="527emu"/>
            <v:line id="_x0000_s2312" style="position:absolute" from="11052,-561" to="11099,-561" strokeweight="6581emu"/>
            <v:line id="_x0000_s2311" style="position:absolute" from="11071,-563" to="11081,-563" strokeweight="591emu"/>
            <v:line id="_x0000_s2310" style="position:absolute" from="11052,-563" to="11099,-563" strokeweight="6581emu"/>
            <v:shape id="_x0000_s2309" style="position:absolute;left:2308;top:-1756;width:8871;height:3380" coordorigin="2308,-1756" coordsize="8871,3380" path="m6648,-558l6648,-2275m6613,-558l6648,-558m6613,-845l6648,-845m6613,-1131l6648,-1131m6613,-1417l6648,-1417m6613,-1703l6648,-1703m6613,-1989l6648,-1989m6613,-2275l6648,-2275m6648,-558l11210,-558m6648,-558l6648,-523m6917,-558l6917,-523m7184,-558l7184,-523m7453,-558l7453,-523m7722,-558l7722,-523m7990,-558l7990,-523m8258,-558l8258,-523m8526,-558l8526,-523m8795,-558l8795,-523m9064,-558l9064,-523m9331,-558l9331,-523m9600,-558l9600,-523m9868,-558l9868,-523m10137,-558l10137,-523m10405,-558l10405,-523m10673,-558l10673,-523m10942,-558l10942,-523m11210,-558l11210,-523e" filled="f" strokeweight="1644emu">
              <v:path arrowok="t"/>
            </v:shape>
            <v:shape id="_x0000_s2308" style="position:absolute;left:10869;top:1501;width:101;height:101" coordorigin="10869,1501" coordsize="101,101" path="m11102,-535l11050,-587m11076,-587l11076,-535m11050,-535l11102,-587e" filled="f" strokecolor="fuchsia" strokeweight=".08775mm">
              <v:path arrowok="t"/>
            </v:shape>
            <v:shape id="_x0000_s2307" style="position:absolute;left:2584;top:322;width:101;height:101" coordorigin="2584,322" coordsize="101,101" path="m6808,-1145l6756,-1198m6782,-1198l6782,-1145m6756,-1145l6808,-1198e" filled="f" strokecolor="red" strokeweight=".08775mm">
              <v:path arrowok="t"/>
            </v:shape>
            <v:rect id="_x0000_s2306" style="position:absolute;left:6997;top:-1039;width:107;height:117" fillcolor="#d9d9d9" stroked="f"/>
            <v:rect id="_x0000_s2305" style="position:absolute;left:6997;top:-1039;width:107;height:117" filled="f" strokeweight="6581emu"/>
            <v:rect id="_x0000_s2304" style="position:absolute;left:6997;top:-1108;width:107;height:69" fillcolor="#d9d9d9" stroked="f"/>
            <v:shape id="_x0000_s2303" style="position:absolute;left:3049;top:-42;width:208;height:1333" coordorigin="3049,-42" coordsize="208,1333" path="m6997,-1039l7104,-1039,7104,-1108,6997,-1108,6997,-1039xm7051,-922l7051,-696m7027,-696l7074,-696m7051,-1108l7051,-1386m7027,-1386l7074,-1386e" filled="f" strokeweight="6581emu">
              <v:path arrowok="t"/>
            </v:shape>
            <v:shape id="_x0000_s2302" style="position:absolute;left:3102;top:-119;width:101;height:101" coordorigin="3102,-119" coordsize="101,101" path="m7077,-1374l7025,-1426m7051,-1426l7051,-1374m7025,-1374l7077,-1426e" filled="f" strokecolor="red" strokeweight=".08775mm">
              <v:path arrowok="t"/>
            </v:shape>
            <v:line id="_x0000_s2301" style="position:absolute" from="7802,-1000" to="7909,-1000" strokecolor="#d9d9d9" strokeweight="9082emu"/>
            <v:rect id="_x0000_s2300" style="position:absolute;left:7797;top:-1013;width:118;height:25" fillcolor="black" stroked="f"/>
            <v:rect id="_x0000_s2299" style="position:absolute;left:7802;top:-1032;width:107;height:24" fillcolor="#d9d9d9" stroked="f"/>
            <v:rect id="_x0000_s2298" style="position:absolute;left:7797;top:-1037;width:118;height:35" fillcolor="black" stroked="f"/>
            <v:shape id="_x0000_s2297" style="position:absolute;left:4661;top:530;width:90;height:253" coordorigin="4661,530" coordsize="90,253" path="m7856,-993l7856,-959m7832,-959l7879,-959m7856,-1032l7856,-1090m7832,-1090l7879,-1090e" filled="f" strokeweight="6581emu">
              <v:path arrowok="t"/>
            </v:shape>
            <v:shape id="_x0000_s2296" style="position:absolute;left:4655;top:423;width:101;height:101" coordorigin="4655,423" coordsize="101,101" path="m7882,-1093l7829,-1145m7856,-1145l7856,-1093m7829,-1093l7882,-1145e" filled="f" strokecolor="red" strokeweight=".08775mm">
              <v:path arrowok="t"/>
            </v:shape>
            <v:rect id="_x0000_s2295" style="position:absolute;left:8070;top:-1840;width:107;height:40" fillcolor="#d9d9d9" stroked="f"/>
            <v:rect id="_x0000_s2294" style="position:absolute;left:8070;top:-1840;width:107;height:40" filled="f" strokeweight="6581emu"/>
            <v:rect id="_x0000_s2293" style="position:absolute;left:8070;top:-1897;width:107;height:57" fillcolor="#d9d9d9" stroked="f"/>
            <v:shape id="_x0000_s2292" style="position:absolute;left:5120;top:-1309;width:208;height:690" coordorigin="5120,-1309" coordsize="208,690" path="m8070,-1840l8178,-1840,8178,-1897,8070,-1897,8070,-1840xm8123,-1800l8123,-1685m8101,-1685l8147,-1685m8123,-1897l8123,-2043m8101,-2043l8147,-2043e" filled="f" strokeweight="6581emu">
              <v:path arrowok="t"/>
            </v:shape>
            <v:shape id="_x0000_s2291" style="position:absolute;left:5171;top:-1487;width:3209;height:1426" coordorigin="5171,-1487" coordsize="3209,1426" path="m8149,-2083l8097,-2135m8097,-2083l8149,-2135m9491,-1522l9439,-1574m9465,-1574l9465,-1522m9439,-1522l9491,-1574m9760,-1397l9708,-1449m9734,-1449l9734,-1397m9708,-1397l9760,-1449e" filled="f" strokecolor="red" strokeweight=".08775mm">
              <v:path arrowok="t"/>
            </v:shape>
            <v:rect id="_x0000_s2290" style="position:absolute;left:9949;top:-1045;width:107;height:39" filled="f" strokeweight="6581emu"/>
            <v:line id="_x0000_s2289" style="position:absolute" from="9944,-1058" to="10061,-1058" strokeweight="22377emu"/>
            <v:shape id="_x0000_s2288" style="position:absolute;left:8803;top:381;width:90;height:369" coordorigin="8803,381" coordsize="90,369" path="m10003,-1006l10003,-976m9979,-976l10026,-976m10003,-1070l10003,-1167m9979,-1167l10026,-1167e" filled="f" strokeweight="6581emu">
              <v:path arrowok="t"/>
            </v:shape>
            <v:shape id="_x0000_s2287" style="position:absolute;left:8798;top:-671;width:617;height:929" coordorigin="8798,-671" coordsize="617,929" path="m10028,-1231l9976,-1283m10002,-1283l10002,-1231m9976,-1231l10028,-1283m10296,-1660l10244,-1712m10270,-1712l10270,-1660m10244,-1660l10296,-1712e" filled="f" strokecolor="red" strokeweight=".08775mm">
              <v:path arrowok="t"/>
            </v:shape>
            <v:line id="_x0000_s2286" style="position:absolute" from="10480,-1087" to="10598,-1087" strokeweight="17638emu"/>
            <v:shape id="_x0000_s2285" style="position:absolute;left:9780;top:199;width:207;height:463" coordorigin="9780,199" coordsize="207,463" path="m10485,-1152l10592,-1152,10592,-1096,10485,-1096,10485,-1152xm10539,-1079l10539,-1022m10516,-1022l10562,-1022m10539,-1152l10539,-1261m10516,-1261l10562,-1261e" filled="f" strokeweight="6581emu">
              <v:path arrowok="t"/>
            </v:shape>
            <v:shape id="_x0000_s2284" style="position:absolute;left:9832;top:147;width:1138;height:1311" coordorigin="9832,147" coordsize="1138,1311" path="m10565,-1236l10512,-1288m10538,-1288l10538,-1236m10512,-1236l10565,-1288m11102,-609l11050,-661m11076,-661l11076,-609m11050,-609l11102,-661e" filled="f" strokecolor="red" strokeweight=".08775mm">
              <v:path arrowok="t"/>
            </v:shape>
            <v:shape id="_x0000_s2283" style="position:absolute;left:7258;top:1759;width:101;height:101" coordorigin="7258,1759" coordsize="101,101" path="m9230,-401l9178,-453m9204,-453l9204,-401m9178,-401l9230,-453e" filled="f" strokecolor="fuchsia" strokeweight="3291emu">
              <v:path arrowok="t"/>
            </v:shape>
            <v:shape id="_x0000_s2282" style="position:absolute;left:8587;top:1759;width:101;height:101" coordorigin="8587,1759" coordsize="101,101" path="m9919,-401l9867,-453m9893,-453l9893,-401m9867,-401l9919,-453e" filled="f" strokecolor="red" strokeweight="3291emu">
              <v:path arrowok="t"/>
            </v:shape>
            <v:line id="_x0000_s2281" style="position:absolute" from="7483,-429" to="7558,-429" strokecolor="#d9d9d9" strokeweight="30439emu"/>
            <v:shape id="_x0000_s2280" type="#_x0000_t75" style="position:absolute;left:7478;top:-494;width:1062;height:113">
              <v:imagedata r:id="rId87" o:title=""/>
            </v:shape>
            <v:shape id="_x0000_s2279" type="#_x0000_t75" style="position:absolute;left:7473;top:-382;width:1248;height:124">
              <v:imagedata r:id="rId88" o:title=""/>
            </v:shape>
            <v:shape id="_x0000_s2278" type="#_x0000_t75" style="position:absolute;left:8643;top:-2032;width:2618;height:342">
              <v:imagedata r:id="rId89" o:title=""/>
            </v:shape>
            <v:shape id="_x0000_s2277" type="#_x0000_t75" style="position:absolute;left:6698;top:-2383;width:2218;height:344">
              <v:imagedata r:id="rId90" o:title=""/>
            </v:shape>
            <v:shape id="_x0000_s2276" type="#_x0000_t202" style="position:absolute;left:6773;top:-2325;width:4368;height:606" filled="f" stroked="f">
              <v:textbox inset="0,0,0,0">
                <w:txbxContent>
                  <w:p w14:paraId="5AFCB339" w14:textId="77777777" w:rsidR="00F611EB" w:rsidRDefault="00F611EB">
                    <w:pPr>
                      <w:spacing w:line="115" w:lineRule="exact"/>
                      <w:ind w:right="-4"/>
                      <w:rPr>
                        <w:rFonts w:ascii="Calibri"/>
                        <w:sz w:val="11"/>
                      </w:rPr>
                    </w:pPr>
                    <w:r>
                      <w:rPr>
                        <w:rFonts w:ascii="Calibri"/>
                        <w:w w:val="105"/>
                        <w:sz w:val="11"/>
                      </w:rPr>
                      <w:t xml:space="preserve">Left to right: MSM_O, </w:t>
                    </w:r>
                    <w:proofErr w:type="spellStart"/>
                    <w:r>
                      <w:rPr>
                        <w:rFonts w:ascii="Calibri"/>
                        <w:w w:val="105"/>
                        <w:sz w:val="11"/>
                      </w:rPr>
                      <w:t>MLite_O</w:t>
                    </w:r>
                    <w:proofErr w:type="spellEnd"/>
                    <w:r>
                      <w:rPr>
                        <w:rFonts w:ascii="Calibri"/>
                        <w:w w:val="105"/>
                        <w:sz w:val="11"/>
                      </w:rPr>
                      <w:t>, EUML_O,</w:t>
                    </w:r>
                  </w:p>
                  <w:p w14:paraId="2B748818" w14:textId="77777777" w:rsidR="00F611EB" w:rsidRDefault="00F611EB">
                    <w:pPr>
                      <w:spacing w:before="5"/>
                      <w:ind w:right="-4"/>
                      <w:rPr>
                        <w:rFonts w:ascii="Calibri"/>
                        <w:sz w:val="11"/>
                      </w:rPr>
                    </w:pPr>
                    <w:proofErr w:type="spellStart"/>
                    <w:r>
                      <w:rPr>
                        <w:rFonts w:ascii="Calibri"/>
                        <w:w w:val="105"/>
                        <w:sz w:val="11"/>
                      </w:rPr>
                      <w:t>Sine_N</w:t>
                    </w:r>
                    <w:proofErr w:type="spellEnd"/>
                    <w:r>
                      <w:rPr>
                        <w:rFonts w:ascii="Calibri"/>
                        <w:w w:val="105"/>
                        <w:sz w:val="11"/>
                      </w:rPr>
                      <w:t xml:space="preserve">, </w:t>
                    </w:r>
                    <w:proofErr w:type="spellStart"/>
                    <w:r>
                      <w:rPr>
                        <w:rFonts w:ascii="Calibri"/>
                        <w:w w:val="105"/>
                        <w:sz w:val="11"/>
                      </w:rPr>
                      <w:t>Sine_O</w:t>
                    </w:r>
                    <w:proofErr w:type="spellEnd"/>
                    <w:r>
                      <w:rPr>
                        <w:rFonts w:ascii="Calibri"/>
                        <w:w w:val="105"/>
                        <w:sz w:val="11"/>
                      </w:rPr>
                      <w:t>, QM_O, RAOES_N, RAOES_O</w:t>
                    </w:r>
                  </w:p>
                  <w:p w14:paraId="3095DA42" w14:textId="77777777" w:rsidR="00F611EB" w:rsidRDefault="00F611EB">
                    <w:pPr>
                      <w:spacing w:before="78"/>
                      <w:ind w:left="1945" w:right="-4"/>
                      <w:rPr>
                        <w:rFonts w:ascii="Calibri"/>
                        <w:sz w:val="11"/>
                      </w:rPr>
                    </w:pPr>
                    <w:r>
                      <w:rPr>
                        <w:rFonts w:ascii="Calibri"/>
                        <w:w w:val="105"/>
                        <w:sz w:val="11"/>
                      </w:rPr>
                      <w:t xml:space="preserve">Left to right: MSM_O, </w:t>
                    </w:r>
                    <w:proofErr w:type="spellStart"/>
                    <w:r>
                      <w:rPr>
                        <w:rFonts w:ascii="Calibri"/>
                        <w:w w:val="105"/>
                        <w:sz w:val="11"/>
                      </w:rPr>
                      <w:t>MLite_O</w:t>
                    </w:r>
                    <w:proofErr w:type="spellEnd"/>
                    <w:r>
                      <w:rPr>
                        <w:rFonts w:ascii="Calibri"/>
                        <w:w w:val="105"/>
                        <w:sz w:val="11"/>
                      </w:rPr>
                      <w:t>, EUML_O,</w:t>
                    </w:r>
                  </w:p>
                  <w:p w14:paraId="7FE2F223" w14:textId="77777777" w:rsidR="00F611EB" w:rsidRDefault="00F611EB">
                    <w:pPr>
                      <w:spacing w:before="5" w:line="133" w:lineRule="exact"/>
                      <w:ind w:left="1945" w:right="-4"/>
                      <w:rPr>
                        <w:rFonts w:ascii="Calibri"/>
                        <w:sz w:val="11"/>
                      </w:rPr>
                    </w:pPr>
                    <w:proofErr w:type="spellStart"/>
                    <w:r>
                      <w:rPr>
                        <w:rFonts w:ascii="Calibri"/>
                        <w:w w:val="105"/>
                        <w:sz w:val="11"/>
                      </w:rPr>
                      <w:t>Sine_N</w:t>
                    </w:r>
                    <w:proofErr w:type="spellEnd"/>
                    <w:r>
                      <w:rPr>
                        <w:rFonts w:ascii="Calibri"/>
                        <w:w w:val="105"/>
                        <w:sz w:val="11"/>
                      </w:rPr>
                      <w:t>,</w:t>
                    </w:r>
                    <w:r>
                      <w:rPr>
                        <w:rFonts w:ascii="Calibri"/>
                        <w:spacing w:val="-8"/>
                        <w:w w:val="105"/>
                        <w:sz w:val="11"/>
                      </w:rPr>
                      <w:t xml:space="preserve"> </w:t>
                    </w:r>
                    <w:proofErr w:type="spellStart"/>
                    <w:r>
                      <w:rPr>
                        <w:rFonts w:ascii="Calibri"/>
                        <w:w w:val="105"/>
                        <w:sz w:val="11"/>
                      </w:rPr>
                      <w:t>Sine_O</w:t>
                    </w:r>
                    <w:proofErr w:type="spellEnd"/>
                    <w:r>
                      <w:rPr>
                        <w:rFonts w:ascii="Calibri"/>
                        <w:w w:val="105"/>
                        <w:sz w:val="11"/>
                      </w:rPr>
                      <w:t>,</w:t>
                    </w:r>
                    <w:r>
                      <w:rPr>
                        <w:rFonts w:ascii="Calibri"/>
                        <w:spacing w:val="-10"/>
                        <w:w w:val="105"/>
                        <w:sz w:val="11"/>
                      </w:rPr>
                      <w:t xml:space="preserve"> </w:t>
                    </w:r>
                    <w:r>
                      <w:rPr>
                        <w:rFonts w:ascii="Calibri"/>
                        <w:w w:val="105"/>
                        <w:sz w:val="11"/>
                      </w:rPr>
                      <w:t>QM_N,</w:t>
                    </w:r>
                    <w:r>
                      <w:rPr>
                        <w:rFonts w:ascii="Calibri"/>
                        <w:spacing w:val="-10"/>
                        <w:w w:val="105"/>
                        <w:sz w:val="11"/>
                      </w:rPr>
                      <w:t xml:space="preserve"> </w:t>
                    </w:r>
                    <w:r>
                      <w:rPr>
                        <w:rFonts w:ascii="Calibri"/>
                        <w:w w:val="105"/>
                        <w:sz w:val="11"/>
                      </w:rPr>
                      <w:t>QM_O,</w:t>
                    </w:r>
                    <w:r>
                      <w:rPr>
                        <w:rFonts w:ascii="Calibri"/>
                        <w:spacing w:val="-10"/>
                        <w:w w:val="105"/>
                        <w:sz w:val="11"/>
                      </w:rPr>
                      <w:t xml:space="preserve"> </w:t>
                    </w:r>
                    <w:r>
                      <w:rPr>
                        <w:rFonts w:ascii="Calibri"/>
                        <w:w w:val="105"/>
                        <w:sz w:val="11"/>
                      </w:rPr>
                      <w:t>RAOES_N,</w:t>
                    </w:r>
                    <w:r>
                      <w:rPr>
                        <w:rFonts w:ascii="Calibri"/>
                        <w:spacing w:val="-8"/>
                        <w:w w:val="105"/>
                        <w:sz w:val="11"/>
                      </w:rPr>
                      <w:t xml:space="preserve"> </w:t>
                    </w:r>
                    <w:r>
                      <w:rPr>
                        <w:rFonts w:ascii="Calibri"/>
                        <w:w w:val="105"/>
                        <w:sz w:val="11"/>
                      </w:rPr>
                      <w:t>RAOES_O</w:t>
                    </w:r>
                  </w:p>
                </w:txbxContent>
              </v:textbox>
            </v:shape>
            <v:shape id="_x0000_s2275" type="#_x0000_t202" style="position:absolute;left:7600;top:-473;width:1047;height:227" filled="f" stroked="f">
              <v:textbox inset="0,0,0,0">
                <w:txbxContent>
                  <w:p w14:paraId="2685F7A9" w14:textId="77777777" w:rsidR="00F611EB" w:rsidRDefault="00F611EB">
                    <w:pPr>
                      <w:spacing w:line="199" w:lineRule="auto"/>
                      <w:ind w:right="-7" w:firstLine="4"/>
                      <w:rPr>
                        <w:rFonts w:ascii="Calibri"/>
                        <w:sz w:val="11"/>
                      </w:rPr>
                    </w:pPr>
                    <w:r>
                      <w:rPr>
                        <w:rFonts w:ascii="Calibri"/>
                        <w:w w:val="105"/>
                        <w:sz w:val="11"/>
                      </w:rPr>
                      <w:t xml:space="preserve">Simple benchmark </w:t>
                    </w:r>
                    <w:proofErr w:type="gramStart"/>
                    <w:r>
                      <w:rPr>
                        <w:rFonts w:ascii="Calibri"/>
                        <w:sz w:val="11"/>
                      </w:rPr>
                      <w:t>Composite  benchmark</w:t>
                    </w:r>
                    <w:proofErr w:type="gramEnd"/>
                  </w:p>
                </w:txbxContent>
              </v:textbox>
            </v:shape>
            <v:shape id="_x0000_s2274" type="#_x0000_t202" style="position:absolute;left:9264;top:-480;width:1239;height:115" filled="f" stroked="f">
              <v:textbox inset="0,0,0,0">
                <w:txbxContent>
                  <w:p w14:paraId="0D77ADA9" w14:textId="77777777" w:rsidR="00F611EB" w:rsidRDefault="00F611EB">
                    <w:pPr>
                      <w:spacing w:line="114" w:lineRule="exact"/>
                      <w:ind w:right="-7"/>
                      <w:rPr>
                        <w:rFonts w:ascii="Calibri"/>
                        <w:sz w:val="11"/>
                      </w:rPr>
                    </w:pPr>
                    <w:r>
                      <w:rPr>
                        <w:rFonts w:ascii="Calibri"/>
                        <w:w w:val="105"/>
                        <w:sz w:val="11"/>
                      </w:rPr>
                      <w:t>Min Outlier     Max Outlier</w:t>
                    </w:r>
                  </w:p>
                </w:txbxContent>
              </v:textbox>
            </v:shape>
            <w10:wrap anchorx="page"/>
          </v:group>
        </w:pict>
      </w:r>
      <w:r w:rsidR="003648A5">
        <w:rPr>
          <w:sz w:val="16"/>
        </w:rPr>
        <w:t xml:space="preserve">Fig. 11.   Event processing speed for </w:t>
      </w:r>
      <w:proofErr w:type="gramStart"/>
      <w:r w:rsidR="003648A5">
        <w:rPr>
          <w:sz w:val="16"/>
        </w:rPr>
        <w:t>the  benchmark</w:t>
      </w:r>
      <w:proofErr w:type="gramEnd"/>
    </w:p>
    <w:p w14:paraId="2F691956" w14:textId="77777777" w:rsidR="0009741E" w:rsidRDefault="0009741E">
      <w:pPr>
        <w:pStyle w:val="BodyText"/>
        <w:spacing w:before="10"/>
        <w:rPr>
          <w:sz w:val="18"/>
        </w:rPr>
      </w:pPr>
    </w:p>
    <w:p w14:paraId="6DFDCFC2" w14:textId="77777777" w:rsidR="0009741E" w:rsidRDefault="00F611EB">
      <w:pPr>
        <w:spacing w:line="261" w:lineRule="auto"/>
        <w:ind w:left="408" w:right="4557" w:hanging="86"/>
        <w:rPr>
          <w:rFonts w:ascii="Calibri"/>
          <w:sz w:val="11"/>
        </w:rPr>
      </w:pPr>
      <w:r>
        <w:pict w14:anchorId="78C0158E">
          <v:group id="_x0000_s2268" style="position:absolute;left:0;text-align:left;margin-left:311.2pt;margin-top:2.9pt;width:62.55pt;height:12.95pt;z-index:-65416;mso-position-horizontal-relative:page" coordorigin="6224,58" coordsize="1251,259">
            <v:polyline id="_x0000_s2272" style="position:absolute" points="12480,396,13474,396,13474,192,13471,192" coordorigin="6240,96" coordsize="994,205" filled="f" strokeweight="19914emu">
              <v:path arrowok="t"/>
            </v:polyline>
            <v:line id="_x0000_s2271" style="position:absolute" from="7465,289" to="7465,133" strokeweight="10258emu"/>
            <v:rect id="_x0000_s2270" style="position:absolute;left:7300;top:155;width:139;height:137" filled="f" strokecolor="#41709c" strokeweight="4827emu"/>
            <v:shape id="_x0000_s2269" type="#_x0000_t75" style="position:absolute;left:7077;top:58;width:126;height:216">
              <v:imagedata r:id="rId91" o:title=""/>
            </v:shape>
            <w10:wrap anchorx="page"/>
          </v:group>
        </w:pict>
      </w:r>
      <w:r>
        <w:pict w14:anchorId="7C07E257">
          <v:group id="_x0000_s2241" style="position:absolute;left:0;text-align:left;margin-left:367.3pt;margin-top:3.95pt;width:190.6pt;height:50.15pt;z-index:-65248;mso-position-horizontal-relative:page" coordorigin="7346,79" coordsize="3812,1003">
            <v:polyline id="_x0000_s2267" style="position:absolute" points="16592,1722,15434,1722,15434,1926,15436,1926" coordorigin="7717,861" coordsize="1159,205" filled="f" strokeweight="19914emu">
              <v:path arrowok="t"/>
            </v:polyline>
            <v:line id="_x0000_s2266" style="position:absolute" from="7465,1011" to="7465,854" strokeweight="10258emu"/>
            <v:rect id="_x0000_s2265" style="position:absolute;left:7515;top:864;width:139;height:137" filled="f" strokecolor="#41709c" strokeweight="4827emu"/>
            <v:shape id="_x0000_s2264" style="position:absolute;left:7346;top:863;width:48;height:157" coordorigin="7346,863" coordsize="48,157" path="m7366,971l7346,971,7370,1019,7390,979,7366,979,7366,971xm7374,863l7366,863,7366,979,7374,979,7374,863xm7394,971l7374,971,7374,979,7390,979,7394,971xe" fillcolor="black" stroked="f">
              <v:path arrowok="t"/>
            </v:shape>
            <v:polyline id="_x0000_s2263" style="position:absolute" points="16542,394,15378,394,15378,190,15386,190" coordorigin="7689,95" coordsize="1164,205" filled="f" strokeweight="19914emu">
              <v:path arrowok="t"/>
            </v:polyline>
            <v:shape id="_x0000_s2262" style="position:absolute;left:7681;top:348;width:358;height:48" coordorigin="7681,348" coordsize="358,48" path="m7728,348l7681,372,7728,396,7728,376,7720,376,7720,368,7728,368,7728,348xm7728,368l7720,368,7720,376,7728,376,7728,368xm8038,368l7728,368,7728,376,8038,376,8038,368xe" fillcolor="black" stroked="f">
              <v:path arrowok="t"/>
            </v:shape>
            <v:line id="_x0000_s2261" style="position:absolute" from="7668,581" to="8848,581" strokeweight="39225emu"/>
            <v:shape id="_x0000_s2260" style="position:absolute;left:7681;top:476;width:358;height:48" coordorigin="7681,476" coordsize="358,48" path="m7729,476l7681,500,7729,523,7729,503,7721,503,7721,496,7729,496,7729,476xm7729,496l7721,496,7721,503,7729,503,7729,496xm8039,496l7729,496,7729,503,8039,503,8039,496xe" fillcolor="black" stroked="f">
              <v:path arrowok="t"/>
            </v:shape>
            <v:shape id="_x0000_s2259" style="position:absolute;left:160;top:10310;width:4738;height:1057" coordorigin="160,10310" coordsize="4738,1057" path="m8956,772l9660,772,9660,331,8956,331,8956,772xm10357,744l11061,744,11061,303,10357,303,10357,744xm9668,466l10357,466e" filled="f" strokeweight=".141mm">
              <v:path arrowok="t"/>
            </v:shape>
            <v:shape id="_x0000_s2258" style="position:absolute;left:9668;top:438;width:114;height:58" coordorigin="9668,438" coordsize="114,58" path="m9724,438l9668,466,9724,495,9781,466,9724,438xe" stroked="f">
              <v:path arrowok="t"/>
            </v:shape>
            <v:shape id="_x0000_s2257" style="position:absolute;left:9668;top:438;width:114;height:58" coordorigin="9668,438" coordsize="114,58" path="m9668,466l9724,438,9781,466,9724,495,9668,466xe" filled="f" strokeweight=".141mm">
              <v:path arrowok="t"/>
            </v:shape>
            <v:shape id="_x0000_s2256" style="position:absolute;left:10315;top:445;width:43;height:43" coordorigin="10315,445" coordsize="43,43" path="m10343,445l10329,445,10315,459,10315,473,10329,488,10343,488,10357,473,10357,459,10343,445xe" fillcolor="black" stroked="f">
              <v:path arrowok="t"/>
            </v:shape>
            <v:shape id="_x0000_s2255" style="position:absolute;left:1761;top:10582;width:1553;height:592" coordorigin="1761,10582" coordsize="1553,592" path="m10357,473l10343,488,10329,488,10315,473,10315,466,10229,509,10315,466,10229,424,10315,466,10315,459,10329,445,10343,445,10357,459,10357,473xm9668,687l10357,687e" filled="f" strokeweight=".141mm">
              <v:path arrowok="t"/>
            </v:shape>
            <v:shape id="_x0000_s2254" style="position:absolute;left:9668;top:659;width:114;height:57" coordorigin="9668,659" coordsize="114,57" path="m9724,659l9668,687,9724,715,9781,687,9724,659xe" stroked="f">
              <v:path arrowok="t"/>
            </v:shape>
            <v:shape id="_x0000_s2253" style="position:absolute;left:9668;top:659;width:114;height:57" coordorigin="9668,659" coordsize="114,57" path="m9668,687l9724,659,9781,687,9724,715,9668,687xe" filled="f" strokeweight=".141mm">
              <v:path arrowok="t"/>
            </v:shape>
            <v:shape id="_x0000_s2252" style="position:absolute;left:10315;top:665;width:43;height:43" coordorigin="10315,665" coordsize="43,43" path="m10343,665l10329,665,10315,680,10315,694,10329,708,10343,708,10357,694,10357,680,10343,665xe" fillcolor="black" stroked="f">
              <v:path arrowok="t"/>
            </v:shape>
            <v:shape id="_x0000_s2251" style="position:absolute;left:10229;top:644;width:129;height:86" coordorigin="10229,644" coordsize="129,86" path="m10357,694l10343,708,10329,708,10315,694,10315,687,10229,729,10315,687,10229,644,10315,687,10315,680,10329,665,10343,665,10357,680,10357,694xe" filled="f" strokeweight=".141mm">
              <v:path arrowok="t"/>
            </v:shape>
            <v:rect id="_x0000_s2250" style="position:absolute;left:8883;top:108;width:2272;height:963" filled="f" strokeweight="3621emu"/>
            <v:shape id="_x0000_s2249" type="#_x0000_t75" style="position:absolute;left:7739;top:878;width:146;height:194">
              <v:imagedata r:id="rId92" o:title=""/>
            </v:shape>
            <v:shape id="_x0000_s2248" type="#_x0000_t75" style="position:absolute;left:7723;top:133;width:316;height:141">
              <v:imagedata r:id="rId93" o:title=""/>
            </v:shape>
            <v:shape id="_x0000_s2247" type="#_x0000_t202" style="position:absolute;left:8956;top:317;width:704;height:417" filled="f" stroked="f">
              <v:textbox inset="0,0,0,0">
                <w:txbxContent>
                  <w:p w14:paraId="1D923FB0" w14:textId="77777777" w:rsidR="00F611EB" w:rsidRDefault="00F611EB">
                    <w:pPr>
                      <w:rPr>
                        <w:sz w:val="8"/>
                      </w:rPr>
                    </w:pPr>
                  </w:p>
                  <w:p w14:paraId="0EA1F5F8" w14:textId="77777777" w:rsidR="00F611EB" w:rsidRDefault="00F611EB">
                    <w:pPr>
                      <w:spacing w:before="7"/>
                      <w:rPr>
                        <w:sz w:val="8"/>
                      </w:rPr>
                    </w:pPr>
                  </w:p>
                  <w:p w14:paraId="7665D2F4" w14:textId="77777777" w:rsidR="00F611EB" w:rsidRDefault="00F611EB">
                    <w:pPr>
                      <w:ind w:left="142" w:right="-12"/>
                      <w:rPr>
                        <w:rFonts w:ascii="Segoe UI"/>
                        <w:sz w:val="8"/>
                      </w:rPr>
                    </w:pPr>
                    <w:r>
                      <w:rPr>
                        <w:rFonts w:ascii="Segoe UI"/>
                        <w:w w:val="105"/>
                        <w:sz w:val="8"/>
                      </w:rPr>
                      <w:t>Intersection</w:t>
                    </w:r>
                  </w:p>
                </w:txbxContent>
              </v:textbox>
            </v:shape>
            <v:shape id="_x0000_s2246" type="#_x0000_t202" style="position:absolute;left:10357;top:317;width:704;height:417" filled="f" stroked="f">
              <v:textbox inset="0,0,0,0">
                <w:txbxContent>
                  <w:p w14:paraId="256DFA88" w14:textId="77777777" w:rsidR="00F611EB" w:rsidRDefault="00F611EB">
                    <w:pPr>
                      <w:rPr>
                        <w:sz w:val="8"/>
                      </w:rPr>
                    </w:pPr>
                  </w:p>
                  <w:p w14:paraId="0730F4E6" w14:textId="77777777" w:rsidR="00F611EB" w:rsidRDefault="00F611EB">
                    <w:pPr>
                      <w:spacing w:before="70"/>
                      <w:ind w:left="142" w:right="-12"/>
                      <w:rPr>
                        <w:rFonts w:ascii="Segoe UI"/>
                        <w:sz w:val="8"/>
                      </w:rPr>
                    </w:pPr>
                    <w:proofErr w:type="spellStart"/>
                    <w:r>
                      <w:rPr>
                        <w:rFonts w:ascii="Segoe UI"/>
                        <w:w w:val="105"/>
                        <w:sz w:val="8"/>
                      </w:rPr>
                      <w:t>TrafficLight</w:t>
                    </w:r>
                    <w:proofErr w:type="spellEnd"/>
                  </w:p>
                </w:txbxContent>
              </v:textbox>
            </v:shape>
            <v:shape id="_x0000_s2245" type="#_x0000_t202" style="position:absolute;left:10203;top:575;width:46;height:86" filled="f" stroked="f">
              <v:textbox inset="0,0,0,0">
                <w:txbxContent>
                  <w:p w14:paraId="4FBC07DF" w14:textId="77777777" w:rsidR="00F611EB" w:rsidRDefault="00F611EB">
                    <w:pPr>
                      <w:spacing w:line="85" w:lineRule="exact"/>
                      <w:rPr>
                        <w:rFonts w:ascii="Segoe UI"/>
                        <w:sz w:val="8"/>
                      </w:rPr>
                    </w:pPr>
                    <w:r>
                      <w:rPr>
                        <w:rFonts w:ascii="Segoe UI"/>
                        <w:w w:val="106"/>
                        <w:sz w:val="8"/>
                      </w:rPr>
                      <w:t>1</w:t>
                    </w:r>
                  </w:p>
                </w:txbxContent>
              </v:textbox>
            </v:shape>
            <v:shape id="_x0000_s2244" type="#_x0000_t202" style="position:absolute;left:9762;top:355;width:387;height:86" filled="f" stroked="f">
              <v:textbox inset="0,0,0,0">
                <w:txbxContent>
                  <w:p w14:paraId="00E30D36" w14:textId="77777777" w:rsidR="00F611EB" w:rsidRDefault="00F611EB">
                    <w:pPr>
                      <w:spacing w:line="85" w:lineRule="exact"/>
                      <w:ind w:right="-16"/>
                      <w:rPr>
                        <w:rFonts w:ascii="Segoe UI"/>
                        <w:sz w:val="8"/>
                      </w:rPr>
                    </w:pPr>
                    <w:r>
                      <w:rPr>
                        <w:rFonts w:ascii="Segoe UI"/>
                        <w:w w:val="105"/>
                        <w:sz w:val="8"/>
                      </w:rPr>
                      <w:t>+</w:t>
                    </w:r>
                    <w:r>
                      <w:rPr>
                        <w:rFonts w:ascii="Segoe UI"/>
                        <w:spacing w:val="-7"/>
                        <w:w w:val="105"/>
                        <w:sz w:val="8"/>
                      </w:rPr>
                      <w:t xml:space="preserve"> </w:t>
                    </w:r>
                    <w:r>
                      <w:rPr>
                        <w:rFonts w:ascii="Segoe UI"/>
                        <w:w w:val="105"/>
                        <w:sz w:val="8"/>
                      </w:rPr>
                      <w:t>highway</w:t>
                    </w:r>
                  </w:p>
                </w:txbxContent>
              </v:textbox>
            </v:shape>
            <v:shape id="_x0000_s2243" type="#_x0000_t202" style="position:absolute;left:10246;top:312;width:46;height:86" filled="f" stroked="f">
              <v:textbox inset="0,0,0,0">
                <w:txbxContent>
                  <w:p w14:paraId="0EC950F2" w14:textId="77777777" w:rsidR="00F611EB" w:rsidRDefault="00F611EB">
                    <w:pPr>
                      <w:spacing w:line="85" w:lineRule="exact"/>
                      <w:rPr>
                        <w:rFonts w:ascii="Segoe UI"/>
                        <w:sz w:val="8"/>
                      </w:rPr>
                    </w:pPr>
                    <w:r>
                      <w:rPr>
                        <w:rFonts w:ascii="Segoe UI"/>
                        <w:w w:val="106"/>
                        <w:sz w:val="8"/>
                      </w:rPr>
                      <w:t>1</w:t>
                    </w:r>
                  </w:p>
                </w:txbxContent>
              </v:textbox>
            </v:shape>
            <v:shape id="_x0000_s2242" type="#_x0000_t202" style="position:absolute;left:9798;top:746;width:418;height:86" filled="f" stroked="f">
              <v:textbox inset="0,0,0,0">
                <w:txbxContent>
                  <w:p w14:paraId="2D5A614E" w14:textId="77777777" w:rsidR="00F611EB" w:rsidRDefault="00F611EB">
                    <w:pPr>
                      <w:spacing w:line="85" w:lineRule="exact"/>
                      <w:ind w:right="-17"/>
                      <w:rPr>
                        <w:rFonts w:ascii="Segoe UI"/>
                        <w:sz w:val="8"/>
                      </w:rPr>
                    </w:pPr>
                    <w:r>
                      <w:rPr>
                        <w:rFonts w:ascii="Segoe UI"/>
                        <w:w w:val="105"/>
                        <w:sz w:val="8"/>
                      </w:rPr>
                      <w:t>+</w:t>
                    </w:r>
                    <w:r>
                      <w:rPr>
                        <w:rFonts w:ascii="Segoe UI"/>
                        <w:spacing w:val="-7"/>
                        <w:w w:val="105"/>
                        <w:sz w:val="8"/>
                      </w:rPr>
                      <w:t xml:space="preserve"> </w:t>
                    </w:r>
                    <w:proofErr w:type="spellStart"/>
                    <w:r>
                      <w:rPr>
                        <w:rFonts w:ascii="Segoe UI"/>
                        <w:w w:val="105"/>
                        <w:sz w:val="8"/>
                      </w:rPr>
                      <w:t>farmroad</w:t>
                    </w:r>
                    <w:proofErr w:type="spellEnd"/>
                  </w:p>
                </w:txbxContent>
              </v:textbox>
            </v:shape>
            <w10:wrap anchorx="page"/>
          </v:group>
        </w:pict>
      </w:r>
      <w:r>
        <w:pict w14:anchorId="55832A40">
          <v:shape id="_x0000_s2240" style="position:absolute;left:0;text-align:left;margin-left:377.3pt;margin-top:7.05pt;width:2.4pt;height:7.85pt;z-index:-65152;mso-position-horizontal-relative:page" coordorigin="7546,141" coordsize="48,157" path="m7573,181l7565,181,7565,297,7573,297,7573,181xm7569,141l7546,189,7565,189,7565,181,7589,181,7569,141xm7589,181l7573,181,7573,189,7593,189,7589,181xe" fillcolor="black" stroked="f">
            <v:path arrowok="t"/>
            <w10:wrap anchorx="page"/>
          </v:shape>
        </w:pict>
      </w:r>
      <w:proofErr w:type="spellStart"/>
      <w:r w:rsidR="003648A5">
        <w:rPr>
          <w:rFonts w:ascii="Calibri"/>
          <w:sz w:val="11"/>
        </w:rPr>
        <w:t>Farmway</w:t>
      </w:r>
      <w:proofErr w:type="spellEnd"/>
      <w:r w:rsidR="003648A5">
        <w:rPr>
          <w:rFonts w:ascii="Calibri"/>
          <w:sz w:val="11"/>
        </w:rPr>
        <w:t xml:space="preserve"> C</w:t>
      </w:r>
    </w:p>
    <w:p w14:paraId="3D18254F" w14:textId="77777777" w:rsidR="0009741E" w:rsidRDefault="0009741E">
      <w:pPr>
        <w:spacing w:line="261" w:lineRule="auto"/>
        <w:rPr>
          <w:rFonts w:ascii="Calibri"/>
          <w:sz w:val="11"/>
        </w:rPr>
        <w:sectPr w:rsidR="0009741E">
          <w:pgSz w:w="12240" w:h="15840"/>
          <w:pgMar w:top="940" w:right="0" w:bottom="280" w:left="860" w:header="720" w:footer="720" w:gutter="0"/>
          <w:cols w:num="3" w:space="720" w:equalWidth="0">
            <w:col w:w="5141" w:space="119"/>
            <w:col w:w="428" w:space="382"/>
            <w:col w:w="5310"/>
          </w:cols>
        </w:sectPr>
      </w:pPr>
    </w:p>
    <w:p w14:paraId="625C2DD3" w14:textId="77777777" w:rsidR="0009741E" w:rsidRDefault="00F611EB">
      <w:pPr>
        <w:pStyle w:val="BodyText"/>
        <w:tabs>
          <w:tab w:val="left" w:pos="5379"/>
          <w:tab w:val="left" w:pos="6396"/>
        </w:tabs>
        <w:spacing w:before="14"/>
        <w:ind w:left="318"/>
        <w:rPr>
          <w:sz w:val="11"/>
        </w:rPr>
      </w:pPr>
      <w:r>
        <w:lastRenderedPageBreak/>
        <w:pict w14:anchorId="23F8C2D3">
          <v:group id="_x0000_s2237" style="position:absolute;left:0;text-align:left;margin-left:311.4pt;margin-top:12.1pt;width:50.8pt;height:7.2pt;z-index:-65176;mso-position-horizontal-relative:page" coordorigin="6228,242" coordsize="1016,144">
            <v:polyline id="_x0000_s2239" style="position:absolute" points="12480,547,13472,547,13472,508,12480,508" coordorigin="6240,254" coordsize="992,39" filled="f" strokeweight="15086emu">
              <v:path arrowok="t"/>
            </v:polyline>
            <v:shape id="_x0000_s2238" style="position:absolute;left:6873;top:338;width:358;height:48" coordorigin="6873,338" coordsize="358,48" path="m7183,338l7183,385,7222,366,7191,366,7191,358,7222,358,7183,338xm7183,358l6873,358,6873,366,7183,366,7183,358xm7222,358l7191,358,7191,366,7222,366,7230,362,7222,358xe" fillcolor="black" stroked="f">
              <v:path arrowok="t"/>
            </v:shape>
            <w10:wrap anchorx="page"/>
          </v:group>
        </w:pict>
      </w:r>
      <w:r w:rsidR="003648A5">
        <w:rPr>
          <w:spacing w:val="-3"/>
        </w:rPr>
        <w:t xml:space="preserve">However, </w:t>
      </w:r>
      <w:r w:rsidR="003648A5">
        <w:t>this evaluation methodology has a limitations</w:t>
      </w:r>
      <w:r w:rsidR="003648A5">
        <w:rPr>
          <w:spacing w:val="21"/>
        </w:rPr>
        <w:t xml:space="preserve"> </w:t>
      </w:r>
      <w:r w:rsidR="003648A5">
        <w:t>that</w:t>
      </w:r>
      <w:r w:rsidR="003648A5">
        <w:tab/>
      </w:r>
      <w:r w:rsidR="003648A5">
        <w:rPr>
          <w:spacing w:val="-50"/>
          <w:w w:val="99"/>
        </w:rPr>
        <w:t xml:space="preserve"> </w:t>
      </w:r>
      <w:r w:rsidR="003648A5">
        <w:rPr>
          <w:w w:val="101"/>
          <w:position w:val="8"/>
          <w:sz w:val="11"/>
          <w:u w:val="dotted"/>
        </w:rPr>
        <w:t xml:space="preserve"> </w:t>
      </w:r>
      <w:r w:rsidR="003648A5">
        <w:rPr>
          <w:position w:val="8"/>
          <w:sz w:val="11"/>
          <w:u w:val="dotted"/>
        </w:rPr>
        <w:tab/>
      </w:r>
    </w:p>
    <w:p w14:paraId="0556E799" w14:textId="77777777" w:rsidR="0009741E" w:rsidRDefault="003648A5">
      <w:pPr>
        <w:tabs>
          <w:tab w:val="left" w:pos="923"/>
        </w:tabs>
        <w:spacing w:before="12"/>
        <w:ind w:left="318"/>
        <w:rPr>
          <w:rFonts w:ascii="Calibri"/>
          <w:sz w:val="11"/>
        </w:rPr>
      </w:pPr>
      <w:r>
        <w:br w:type="column"/>
      </w:r>
      <w:r>
        <w:rPr>
          <w:w w:val="101"/>
          <w:sz w:val="11"/>
          <w:u w:val="dotted"/>
        </w:rPr>
        <w:lastRenderedPageBreak/>
        <w:t xml:space="preserve"> </w:t>
      </w:r>
      <w:r>
        <w:rPr>
          <w:sz w:val="11"/>
          <w:u w:val="dotted"/>
        </w:rPr>
        <w:tab/>
      </w:r>
      <w:r>
        <w:rPr>
          <w:rFonts w:ascii="Calibri"/>
          <w:sz w:val="11"/>
          <w:u w:val="dotted"/>
        </w:rPr>
        <w:t>Highway</w:t>
      </w:r>
      <w:r>
        <w:rPr>
          <w:rFonts w:ascii="Calibri"/>
          <w:spacing w:val="-9"/>
          <w:sz w:val="11"/>
          <w:u w:val="dotted"/>
        </w:rPr>
        <w:t xml:space="preserve"> </w:t>
      </w:r>
    </w:p>
    <w:p w14:paraId="71FF9A4B" w14:textId="77777777" w:rsidR="0009741E" w:rsidRDefault="0009741E">
      <w:pPr>
        <w:rPr>
          <w:rFonts w:ascii="Calibri"/>
          <w:sz w:val="11"/>
        </w:rPr>
        <w:sectPr w:rsidR="0009741E">
          <w:type w:val="continuous"/>
          <w:pgSz w:w="12240" w:h="15840"/>
          <w:pgMar w:top="980" w:right="0" w:bottom="280" w:left="860" w:header="720" w:footer="720" w:gutter="0"/>
          <w:cols w:num="2" w:space="720" w:equalWidth="0">
            <w:col w:w="6397" w:space="104"/>
            <w:col w:w="4879"/>
          </w:cols>
        </w:sectPr>
      </w:pPr>
    </w:p>
    <w:p w14:paraId="75CF148C" w14:textId="77777777" w:rsidR="0009741E" w:rsidRDefault="00F611EB">
      <w:pPr>
        <w:pStyle w:val="BodyText"/>
        <w:tabs>
          <w:tab w:val="left" w:pos="5379"/>
          <w:tab w:val="left" w:pos="6395"/>
          <w:tab w:val="left" w:pos="6828"/>
          <w:tab w:val="left" w:pos="8028"/>
        </w:tabs>
        <w:spacing w:before="9"/>
        <w:ind w:left="119"/>
      </w:pPr>
      <w:r>
        <w:lastRenderedPageBreak/>
        <w:pict w14:anchorId="1956EFDF">
          <v:group id="_x0000_s2232" style="position:absolute;left:0;text-align:left;margin-left:311.2pt;margin-top:10.65pt;width:51.6pt;height:15.8pt;z-index:-65200;mso-position-horizontal-relative:page" coordorigin="6224,213" coordsize="1032,316">
            <v:polyline id="_x0000_s2236" style="position:absolute" points="12480,618,13479,618,13479,822,13471,822" coordorigin="6240,309" coordsize=",205" filled="f" strokeweight="19914emu">
              <v:path arrowok="t"/>
            </v:polyline>
            <v:shape id="_x0000_s2235" style="position:absolute;left:6867;top:213;width:358;height:48" coordorigin="6867,213" coordsize="358,48" path="m7177,213l7177,261,7217,241,7185,241,7185,233,7217,233,7177,213xm7177,233l6867,233,6867,241,7177,241,7177,233xm7217,233l7185,233,7185,241,7217,241,7225,237,7217,233xe" fillcolor="black" stroked="f">
              <v:path arrowok="t"/>
            </v:shape>
            <v:shape id="_x0000_s2234" type="#_x0000_t75" style="position:absolute;left:6869;top:338;width:336;height:116">
              <v:imagedata r:id="rId94" o:title=""/>
            </v:shape>
            <v:shape id="_x0000_s2233" type="#_x0000_t202" style="position:absolute;left:6224;top:213;width:1031;height:316" filled="f" stroked="f">
              <v:textbox inset="0,0,0,0">
                <w:txbxContent>
                  <w:p w14:paraId="4C99B4AF" w14:textId="77777777" w:rsidR="00F611EB" w:rsidRDefault="00F611EB">
                    <w:pPr>
                      <w:spacing w:line="90" w:lineRule="exact"/>
                      <w:ind w:left="42"/>
                      <w:rPr>
                        <w:rFonts w:ascii="Calibri"/>
                        <w:sz w:val="11"/>
                      </w:rPr>
                    </w:pPr>
                    <w:r>
                      <w:rPr>
                        <w:rFonts w:ascii="Calibri"/>
                        <w:sz w:val="11"/>
                      </w:rPr>
                      <w:t>Highway</w:t>
                    </w:r>
                  </w:p>
                </w:txbxContent>
              </v:textbox>
            </v:shape>
            <w10:wrap anchorx="page"/>
          </v:group>
        </w:pict>
      </w:r>
      <w:r w:rsidR="003648A5">
        <w:t>it</w:t>
      </w:r>
      <w:r w:rsidR="003648A5">
        <w:rPr>
          <w:spacing w:val="-6"/>
        </w:rPr>
        <w:t xml:space="preserve"> </w:t>
      </w:r>
      <w:r w:rsidR="003648A5">
        <w:t>is</w:t>
      </w:r>
      <w:r w:rsidR="003648A5">
        <w:rPr>
          <w:spacing w:val="-6"/>
        </w:rPr>
        <w:t xml:space="preserve"> </w:t>
      </w:r>
      <w:r w:rsidR="003648A5">
        <w:t>dependent</w:t>
      </w:r>
      <w:r w:rsidR="003648A5">
        <w:rPr>
          <w:spacing w:val="-6"/>
        </w:rPr>
        <w:t xml:space="preserve"> </w:t>
      </w:r>
      <w:r w:rsidR="003648A5">
        <w:t>on</w:t>
      </w:r>
      <w:r w:rsidR="003648A5">
        <w:rPr>
          <w:spacing w:val="-6"/>
        </w:rPr>
        <w:t xml:space="preserve"> </w:t>
      </w:r>
      <w:r w:rsidR="003648A5">
        <w:t>PSSM.</w:t>
      </w:r>
      <w:r w:rsidR="003648A5">
        <w:rPr>
          <w:spacing w:val="-6"/>
        </w:rPr>
        <w:t xml:space="preserve"> </w:t>
      </w:r>
      <w:r w:rsidR="003648A5">
        <w:t>Currently,</w:t>
      </w:r>
      <w:r w:rsidR="003648A5">
        <w:rPr>
          <w:spacing w:val="-6"/>
        </w:rPr>
        <w:t xml:space="preserve"> </w:t>
      </w:r>
      <w:r w:rsidR="003648A5">
        <w:t>PSSM</w:t>
      </w:r>
      <w:r w:rsidR="003648A5">
        <w:rPr>
          <w:spacing w:val="-6"/>
        </w:rPr>
        <w:t xml:space="preserve"> </w:t>
      </w:r>
      <w:r w:rsidR="003648A5">
        <w:t>is</w:t>
      </w:r>
      <w:r w:rsidR="003648A5">
        <w:rPr>
          <w:spacing w:val="-6"/>
        </w:rPr>
        <w:t xml:space="preserve"> </w:t>
      </w:r>
      <w:r w:rsidR="003648A5">
        <w:t>not</w:t>
      </w:r>
      <w:r w:rsidR="003648A5">
        <w:rPr>
          <w:spacing w:val="-6"/>
        </w:rPr>
        <w:t xml:space="preserve"> </w:t>
      </w:r>
      <w:r w:rsidR="003648A5">
        <w:t>fully</w:t>
      </w:r>
      <w:r w:rsidR="003648A5">
        <w:rPr>
          <w:spacing w:val="-6"/>
        </w:rPr>
        <w:t xml:space="preserve"> </w:t>
      </w:r>
      <w:r w:rsidR="003648A5">
        <w:t>defined.</w:t>
      </w:r>
      <w:r w:rsidR="003648A5">
        <w:tab/>
      </w:r>
      <w:r w:rsidR="003648A5">
        <w:rPr>
          <w:w w:val="99"/>
          <w:u w:val="dotted"/>
        </w:rPr>
        <w:t xml:space="preserve"> </w:t>
      </w:r>
      <w:r w:rsidR="003648A5">
        <w:rPr>
          <w:u w:val="dotted"/>
        </w:rPr>
        <w:tab/>
      </w:r>
      <w:r w:rsidR="003648A5">
        <w:tab/>
      </w:r>
      <w:r w:rsidR="003648A5">
        <w:rPr>
          <w:w w:val="99"/>
          <w:u w:val="dotted"/>
        </w:rPr>
        <w:t xml:space="preserve"> </w:t>
      </w:r>
      <w:r w:rsidR="003648A5">
        <w:rPr>
          <w:u w:val="dotted"/>
        </w:rPr>
        <w:tab/>
      </w:r>
    </w:p>
    <w:p w14:paraId="24542EE1" w14:textId="77777777" w:rsidR="0009741E" w:rsidRDefault="0009741E">
      <w:pPr>
        <w:sectPr w:rsidR="0009741E">
          <w:type w:val="continuous"/>
          <w:pgSz w:w="12240" w:h="15840"/>
          <w:pgMar w:top="980" w:right="0" w:bottom="280" w:left="860" w:header="720" w:footer="720" w:gutter="0"/>
          <w:cols w:space="720"/>
        </w:sectPr>
      </w:pPr>
    </w:p>
    <w:p w14:paraId="4C97367E" w14:textId="77777777" w:rsidR="0009741E" w:rsidRDefault="003648A5">
      <w:pPr>
        <w:pStyle w:val="BodyText"/>
        <w:spacing w:before="9" w:line="249" w:lineRule="auto"/>
        <w:ind w:left="119"/>
        <w:jc w:val="both"/>
      </w:pPr>
      <w:r>
        <w:lastRenderedPageBreak/>
        <w:t xml:space="preserve">Specifically, only </w:t>
      </w:r>
      <w:proofErr w:type="spellStart"/>
      <w:r>
        <w:rPr>
          <w:i/>
        </w:rPr>
        <w:t>SignalEvent</w:t>
      </w:r>
      <w:proofErr w:type="spellEnd"/>
      <w:r>
        <w:rPr>
          <w:i/>
        </w:rPr>
        <w:t xml:space="preserve"> </w:t>
      </w:r>
      <w:r>
        <w:t xml:space="preserve">is supported. On pseudo-states, histories are not supported. Thus, our evaluation result is limited to the current specification </w:t>
      </w:r>
      <w:proofErr w:type="gramStart"/>
      <w:r>
        <w:t>of  PSSM</w:t>
      </w:r>
      <w:proofErr w:type="gramEnd"/>
      <w:r>
        <w:t>.</w:t>
      </w:r>
    </w:p>
    <w:p w14:paraId="601267EC" w14:textId="77777777" w:rsidR="0009741E" w:rsidRDefault="0009741E">
      <w:pPr>
        <w:pStyle w:val="BodyText"/>
        <w:spacing w:before="4"/>
        <w:rPr>
          <w:sz w:val="22"/>
        </w:rPr>
      </w:pPr>
    </w:p>
    <w:p w14:paraId="3D29B502" w14:textId="77777777" w:rsidR="0009741E" w:rsidRDefault="003648A5">
      <w:pPr>
        <w:pStyle w:val="ListParagraph"/>
        <w:numPr>
          <w:ilvl w:val="1"/>
          <w:numId w:val="3"/>
        </w:numPr>
        <w:tabs>
          <w:tab w:val="left" w:pos="402"/>
        </w:tabs>
        <w:ind w:left="401" w:hanging="282"/>
        <w:jc w:val="both"/>
        <w:rPr>
          <w:i/>
          <w:sz w:val="20"/>
        </w:rPr>
      </w:pPr>
      <w:commentRangeStart w:id="99"/>
      <w:r>
        <w:rPr>
          <w:i/>
          <w:sz w:val="20"/>
        </w:rPr>
        <w:t>Benchmarks</w:t>
      </w:r>
      <w:commentRangeEnd w:id="99"/>
      <w:r w:rsidR="00864EBA">
        <w:rPr>
          <w:rStyle w:val="CommentReference"/>
        </w:rPr>
        <w:commentReference w:id="99"/>
      </w:r>
    </w:p>
    <w:p w14:paraId="0411D344" w14:textId="77777777" w:rsidR="0009741E" w:rsidRDefault="003648A5">
      <w:pPr>
        <w:pStyle w:val="BodyText"/>
        <w:spacing w:before="122" w:line="249" w:lineRule="auto"/>
        <w:ind w:left="119" w:firstLine="199"/>
        <w:jc w:val="both"/>
      </w:pPr>
      <w:r>
        <w:t xml:space="preserve">In this section, we present the results obtained through the experiments on some efficiency aspects of back-end code to answer </w:t>
      </w:r>
      <w:r>
        <w:rPr>
          <w:b/>
        </w:rPr>
        <w:t>RQ3</w:t>
      </w:r>
      <w:r>
        <w:t>.</w:t>
      </w:r>
    </w:p>
    <w:p w14:paraId="3AE27A65" w14:textId="77777777" w:rsidR="0009741E" w:rsidRDefault="003648A5">
      <w:pPr>
        <w:pStyle w:val="BodyText"/>
        <w:spacing w:before="14" w:line="249" w:lineRule="auto"/>
        <w:ind w:left="119" w:firstLine="199"/>
        <w:jc w:val="both"/>
      </w:pPr>
      <w:r>
        <w:t>Two state machine examples are obtained by the preferred benchmark used by the Boost C++ libraries [32] in [33]. One simple example [34] only consists of atomic states and the other [35] both atomic and composite   states.</w:t>
      </w:r>
    </w:p>
    <w:p w14:paraId="1D7E525B" w14:textId="77777777" w:rsidR="0009741E" w:rsidRDefault="003648A5">
      <w:pPr>
        <w:pStyle w:val="BodyText"/>
        <w:spacing w:before="14" w:line="249" w:lineRule="auto"/>
        <w:ind w:left="119" w:firstLine="199"/>
        <w:jc w:val="both"/>
      </w:pPr>
      <w:r>
        <w:t xml:space="preserve">Code generation tools such as </w:t>
      </w:r>
      <w:proofErr w:type="spellStart"/>
      <w:r>
        <w:t>Sinelabore</w:t>
      </w:r>
      <w:proofErr w:type="spellEnd"/>
      <w:r>
        <w:t xml:space="preserve"> (which efficiently generates code for Magic Draw [36], Enterprise Architect  [37]) and QM [9] , and C++ libraries (Boost </w:t>
      </w:r>
      <w:proofErr w:type="spellStart"/>
      <w:r>
        <w:t>Statechart</w:t>
      </w:r>
      <w:proofErr w:type="spellEnd"/>
      <w:r>
        <w:t xml:space="preserve"> [38], Meta State Machine (MSM) [22], C++ 14 MSM-Lite [33],  and functional programming like-EUML[23]) are used for </w:t>
      </w:r>
      <w:commentRangeStart w:id="100"/>
      <w:r>
        <w:t>evaluation</w:t>
      </w:r>
      <w:commentRangeEnd w:id="100"/>
      <w:r w:rsidR="00864EBA">
        <w:rPr>
          <w:rStyle w:val="CommentReference"/>
        </w:rPr>
        <w:commentReference w:id="100"/>
      </w:r>
      <w:r>
        <w:t>.</w:t>
      </w:r>
    </w:p>
    <w:p w14:paraId="122A227C" w14:textId="77777777" w:rsidR="0009741E" w:rsidRDefault="003648A5">
      <w:pPr>
        <w:spacing w:before="14"/>
        <w:ind w:left="119"/>
        <w:jc w:val="both"/>
        <w:rPr>
          <w:sz w:val="20"/>
        </w:rPr>
      </w:pPr>
      <w:r>
        <w:rPr>
          <w:b/>
          <w:sz w:val="20"/>
        </w:rPr>
        <w:t xml:space="preserve">Experimental procedures: </w:t>
      </w:r>
      <w:r>
        <w:rPr>
          <w:sz w:val="20"/>
        </w:rPr>
        <w:t xml:space="preserve">We use a Ubuntu </w:t>
      </w:r>
      <w:proofErr w:type="gramStart"/>
      <w:r>
        <w:rPr>
          <w:sz w:val="20"/>
        </w:rPr>
        <w:t>virtual  machine</w:t>
      </w:r>
      <w:proofErr w:type="gramEnd"/>
    </w:p>
    <w:p w14:paraId="7579B613" w14:textId="77777777" w:rsidR="0009741E" w:rsidRDefault="003648A5">
      <w:pPr>
        <w:pStyle w:val="BodyText"/>
        <w:spacing w:before="9" w:line="249" w:lineRule="auto"/>
        <w:ind w:left="119"/>
        <w:jc w:val="both"/>
      </w:pPr>
      <w:r>
        <w:t xml:space="preserve">64 bit (RAM, memory, </w:t>
      </w:r>
      <w:proofErr w:type="spellStart"/>
      <w:r>
        <w:t>Ghz</w:t>
      </w:r>
      <w:proofErr w:type="spellEnd"/>
      <w:r>
        <w:t>??) hosted by a Windows 7 machine.</w:t>
      </w:r>
      <w:r>
        <w:rPr>
          <w:spacing w:val="-7"/>
        </w:rPr>
        <w:t xml:space="preserve"> </w:t>
      </w:r>
      <w:r>
        <w:t>For</w:t>
      </w:r>
      <w:r>
        <w:rPr>
          <w:spacing w:val="-7"/>
        </w:rPr>
        <w:t xml:space="preserve"> </w:t>
      </w:r>
      <w:r>
        <w:t>each</w:t>
      </w:r>
      <w:r>
        <w:rPr>
          <w:spacing w:val="-7"/>
        </w:rPr>
        <w:t xml:space="preserve"> </w:t>
      </w:r>
      <w:r>
        <w:t>tool</w:t>
      </w:r>
      <w:r>
        <w:rPr>
          <w:spacing w:val="-7"/>
        </w:rPr>
        <w:t xml:space="preserve"> </w:t>
      </w:r>
      <w:r>
        <w:t>and</w:t>
      </w:r>
      <w:r>
        <w:rPr>
          <w:spacing w:val="-7"/>
        </w:rPr>
        <w:t xml:space="preserve"> </w:t>
      </w:r>
      <w:r>
        <w:t>library,</w:t>
      </w:r>
      <w:r>
        <w:rPr>
          <w:spacing w:val="-7"/>
        </w:rPr>
        <w:t xml:space="preserve"> </w:t>
      </w:r>
      <w:r>
        <w:t>we</w:t>
      </w:r>
      <w:r>
        <w:rPr>
          <w:spacing w:val="-7"/>
        </w:rPr>
        <w:t xml:space="preserve"> </w:t>
      </w:r>
      <w:r>
        <w:t>created</w:t>
      </w:r>
      <w:r>
        <w:rPr>
          <w:spacing w:val="-7"/>
        </w:rPr>
        <w:t xml:space="preserve"> </w:t>
      </w:r>
      <w:r>
        <w:t>two</w:t>
      </w:r>
      <w:r>
        <w:rPr>
          <w:spacing w:val="-7"/>
        </w:rPr>
        <w:t xml:space="preserve"> </w:t>
      </w:r>
      <w:r>
        <w:t>applications</w:t>
      </w:r>
      <w:r>
        <w:rPr>
          <w:w w:val="99"/>
        </w:rPr>
        <w:t xml:space="preserve"> </w:t>
      </w:r>
      <w:r>
        <w:t>corresponding to the two examples, generated C++ code and compiled it two modes: normal (N), by default</w:t>
      </w:r>
      <w:r>
        <w:rPr>
          <w:spacing w:val="14"/>
        </w:rPr>
        <w:t xml:space="preserve"> </w:t>
      </w:r>
      <w:r>
        <w:t>GCC</w:t>
      </w:r>
      <w:r>
        <w:rPr>
          <w:spacing w:val="1"/>
        </w:rPr>
        <w:t xml:space="preserve"> </w:t>
      </w:r>
      <w:r>
        <w:t>compiler,</w:t>
      </w:r>
      <w:r>
        <w:rPr>
          <w:w w:val="99"/>
        </w:rPr>
        <w:t xml:space="preserve"> </w:t>
      </w:r>
      <w:r>
        <w:t xml:space="preserve">and optimal (O) with options -O2 -s. 11 millions of events    are generated and processed by the simple example and more than 4 millions for the composite example. Processing time is measured for </w:t>
      </w:r>
      <w:proofErr w:type="gramStart"/>
      <w:r>
        <w:t>each  case</w:t>
      </w:r>
      <w:proofErr w:type="gramEnd"/>
      <w:r>
        <w:t>.</w:t>
      </w:r>
    </w:p>
    <w:p w14:paraId="594AFE99" w14:textId="77777777" w:rsidR="0009741E" w:rsidRDefault="003648A5">
      <w:pPr>
        <w:pStyle w:val="ListParagraph"/>
        <w:numPr>
          <w:ilvl w:val="0"/>
          <w:numId w:val="1"/>
        </w:numPr>
        <w:tabs>
          <w:tab w:val="left" w:pos="585"/>
        </w:tabs>
        <w:spacing w:before="22" w:line="249" w:lineRule="auto"/>
        <w:ind w:firstLine="199"/>
        <w:jc w:val="both"/>
        <w:rPr>
          <w:sz w:val="20"/>
        </w:rPr>
      </w:pPr>
      <w:r>
        <w:rPr>
          <w:i/>
          <w:sz w:val="20"/>
        </w:rPr>
        <w:t xml:space="preserve">Speed: </w:t>
      </w:r>
      <w:r>
        <w:rPr>
          <w:sz w:val="20"/>
        </w:rPr>
        <w:t xml:space="preserve">Fig. 11 shows the event processing performance of the approaches. In the normal compilation </w:t>
      </w:r>
      <w:proofErr w:type="gramStart"/>
      <w:r>
        <w:rPr>
          <w:sz w:val="20"/>
        </w:rPr>
        <w:t>mode  (</w:t>
      </w:r>
      <w:proofErr w:type="gramEnd"/>
      <w:r>
        <w:rPr>
          <w:sz w:val="20"/>
        </w:rPr>
        <w:t xml:space="preserve">N),  Boost </w:t>
      </w:r>
      <w:proofErr w:type="spellStart"/>
      <w:r>
        <w:rPr>
          <w:sz w:val="20"/>
        </w:rPr>
        <w:t>Statechart</w:t>
      </w:r>
      <w:proofErr w:type="spellEnd"/>
      <w:r>
        <w:rPr>
          <w:sz w:val="20"/>
        </w:rPr>
        <w:t xml:space="preserve">, MSM, </w:t>
      </w:r>
      <w:proofErr w:type="spellStart"/>
      <w:r>
        <w:rPr>
          <w:sz w:val="20"/>
        </w:rPr>
        <w:t>MSMLite</w:t>
      </w:r>
      <w:proofErr w:type="spellEnd"/>
      <w:r>
        <w:rPr>
          <w:sz w:val="20"/>
        </w:rPr>
        <w:t xml:space="preserve">, EUML are quite slow and not displayed in the box-plot. Only </w:t>
      </w:r>
      <w:proofErr w:type="spellStart"/>
      <w:r>
        <w:rPr>
          <w:sz w:val="20"/>
        </w:rPr>
        <w:t>Sinelabore</w:t>
      </w:r>
      <w:proofErr w:type="spellEnd"/>
      <w:r>
        <w:rPr>
          <w:sz w:val="20"/>
        </w:rPr>
        <w:t xml:space="preserve"> and QM are </w:t>
      </w:r>
      <w:proofErr w:type="spellStart"/>
      <w:r>
        <w:rPr>
          <w:sz w:val="20"/>
        </w:rPr>
        <w:t>performantly</w:t>
      </w:r>
      <w:proofErr w:type="spellEnd"/>
      <w:r>
        <w:rPr>
          <w:sz w:val="20"/>
        </w:rPr>
        <w:t xml:space="preserve"> comparable with our approach. The table also shows that the optimization of GCC is significant. MSM and </w:t>
      </w:r>
      <w:proofErr w:type="spellStart"/>
      <w:r>
        <w:rPr>
          <w:sz w:val="20"/>
        </w:rPr>
        <w:t>MSMLite</w:t>
      </w:r>
      <w:proofErr w:type="spellEnd"/>
      <w:r>
        <w:rPr>
          <w:sz w:val="20"/>
        </w:rPr>
        <w:t xml:space="preserve"> run faster than </w:t>
      </w:r>
      <w:proofErr w:type="spellStart"/>
      <w:r>
        <w:rPr>
          <w:sz w:val="20"/>
        </w:rPr>
        <w:t>Sinelabore</w:t>
      </w:r>
      <w:proofErr w:type="spellEnd"/>
      <w:r>
        <w:rPr>
          <w:sz w:val="20"/>
        </w:rPr>
        <w:t xml:space="preserve"> </w:t>
      </w:r>
      <w:proofErr w:type="gramStart"/>
      <w:r>
        <w:rPr>
          <w:sz w:val="20"/>
        </w:rPr>
        <w:t xml:space="preserve">and </w:t>
      </w:r>
      <w:r>
        <w:rPr>
          <w:spacing w:val="49"/>
          <w:sz w:val="20"/>
        </w:rPr>
        <w:t xml:space="preserve"> </w:t>
      </w:r>
      <w:r>
        <w:rPr>
          <w:sz w:val="20"/>
        </w:rPr>
        <w:t>QM</w:t>
      </w:r>
      <w:proofErr w:type="gramEnd"/>
      <w:r>
        <w:rPr>
          <w:sz w:val="20"/>
        </w:rPr>
        <w:t>.</w:t>
      </w:r>
    </w:p>
    <w:p w14:paraId="2D160BA0" w14:textId="77777777" w:rsidR="0009741E" w:rsidRDefault="003648A5">
      <w:pPr>
        <w:pStyle w:val="BodyText"/>
        <w:spacing w:before="14" w:line="249" w:lineRule="auto"/>
        <w:ind w:left="119" w:firstLine="199"/>
        <w:jc w:val="both"/>
      </w:pPr>
      <w:r>
        <w:t>Our approach processes faster around 40 milliseconds than the fastest approach within the scope of the experiment. It is seen that, even without GCC optimizations, code generated   by our approach significantly runs faster than that of EUML and QM with the optimizations. When compiled</w:t>
      </w:r>
      <w:r>
        <w:rPr>
          <w:spacing w:val="42"/>
        </w:rPr>
        <w:t xml:space="preserve"> </w:t>
      </w:r>
      <w:r>
        <w:t>with</w:t>
      </w:r>
      <w:r>
        <w:rPr>
          <w:spacing w:val="6"/>
        </w:rPr>
        <w:t xml:space="preserve"> </w:t>
      </w:r>
      <w:r>
        <w:t>the</w:t>
      </w:r>
      <w:r>
        <w:rPr>
          <w:w w:val="99"/>
        </w:rPr>
        <w:t xml:space="preserve"> </w:t>
      </w:r>
      <w:proofErr w:type="gramStart"/>
      <w:r>
        <w:t>optimizations,  our</w:t>
      </w:r>
      <w:proofErr w:type="gramEnd"/>
      <w:r>
        <w:t xml:space="preserve">  approach  improves  the  event </w:t>
      </w:r>
      <w:r>
        <w:rPr>
          <w:spacing w:val="4"/>
        </w:rPr>
        <w:t xml:space="preserve"> </w:t>
      </w:r>
      <w:r>
        <w:t>processing</w:t>
      </w:r>
    </w:p>
    <w:p w14:paraId="41C8BD03" w14:textId="77777777" w:rsidR="0009741E" w:rsidRDefault="003648A5">
      <w:pPr>
        <w:spacing w:before="89" w:line="124" w:lineRule="exact"/>
        <w:ind w:left="110" w:right="3317"/>
        <w:jc w:val="center"/>
        <w:rPr>
          <w:rFonts w:ascii="Calibri"/>
          <w:sz w:val="11"/>
        </w:rPr>
      </w:pPr>
      <w:r>
        <w:br w:type="column"/>
      </w:r>
      <w:r>
        <w:rPr>
          <w:rFonts w:ascii="Calibri"/>
          <w:sz w:val="11"/>
        </w:rPr>
        <w:lastRenderedPageBreak/>
        <w:t>C</w:t>
      </w:r>
    </w:p>
    <w:p w14:paraId="4D07E54B" w14:textId="77777777" w:rsidR="0009741E" w:rsidRDefault="003648A5">
      <w:pPr>
        <w:spacing w:line="124" w:lineRule="exact"/>
        <w:ind w:left="70" w:right="3458"/>
        <w:jc w:val="center"/>
        <w:rPr>
          <w:rFonts w:ascii="Calibri"/>
          <w:sz w:val="11"/>
        </w:rPr>
      </w:pPr>
      <w:proofErr w:type="spellStart"/>
      <w:r>
        <w:rPr>
          <w:rFonts w:ascii="Calibri"/>
          <w:sz w:val="11"/>
        </w:rPr>
        <w:t>Farmway</w:t>
      </w:r>
      <w:proofErr w:type="spellEnd"/>
    </w:p>
    <w:p w14:paraId="42F459D8" w14:textId="77777777" w:rsidR="0009741E" w:rsidRDefault="0009741E">
      <w:pPr>
        <w:pStyle w:val="BodyText"/>
        <w:rPr>
          <w:rFonts w:ascii="Calibri"/>
          <w:sz w:val="10"/>
        </w:rPr>
      </w:pPr>
    </w:p>
    <w:p w14:paraId="33278704" w14:textId="77777777" w:rsidR="0009741E" w:rsidRDefault="003648A5">
      <w:pPr>
        <w:spacing w:before="65"/>
        <w:ind w:left="395" w:right="800"/>
        <w:rPr>
          <w:sz w:val="16"/>
        </w:rPr>
      </w:pPr>
      <w:r>
        <w:rPr>
          <w:sz w:val="16"/>
        </w:rPr>
        <w:t>Fig. 12.   Traffic Light Controller (left) and its class diagram   (right).</w:t>
      </w:r>
    </w:p>
    <w:p w14:paraId="0E736C3D" w14:textId="77777777" w:rsidR="0009741E" w:rsidRDefault="003648A5">
      <w:pPr>
        <w:pStyle w:val="BodyText"/>
        <w:spacing w:before="76" w:line="249" w:lineRule="auto"/>
        <w:ind w:left="119" w:right="800"/>
      </w:pPr>
      <w:r>
        <w:t>speed. Even, in case of composite, our approach does not produce any slowness compared to the simple   example.</w:t>
      </w:r>
    </w:p>
    <w:p w14:paraId="7D0C1415" w14:textId="77777777" w:rsidR="0009741E" w:rsidRDefault="003648A5" w:rsidP="003648A5">
      <w:pPr>
        <w:pStyle w:val="ListParagraph"/>
        <w:numPr>
          <w:ilvl w:val="0"/>
          <w:numId w:val="1"/>
        </w:numPr>
        <w:tabs>
          <w:tab w:val="left" w:pos="585"/>
        </w:tabs>
        <w:spacing w:line="249" w:lineRule="auto"/>
        <w:ind w:right="977" w:firstLine="199"/>
        <w:jc w:val="both"/>
        <w:rPr>
          <w:sz w:val="20"/>
        </w:rPr>
      </w:pPr>
      <w:r>
        <w:rPr>
          <w:i/>
          <w:sz w:val="20"/>
        </w:rPr>
        <w:t xml:space="preserve">Binary </w:t>
      </w:r>
      <w:proofErr w:type="gramStart"/>
      <w:r>
        <w:rPr>
          <w:i/>
          <w:sz w:val="20"/>
        </w:rPr>
        <w:t>size  and</w:t>
      </w:r>
      <w:proofErr w:type="gramEnd"/>
      <w:r>
        <w:rPr>
          <w:i/>
          <w:sz w:val="20"/>
        </w:rPr>
        <w:t xml:space="preserve">  runtime  memory</w:t>
      </w:r>
      <w:r>
        <w:rPr>
          <w:i/>
          <w:spacing w:val="36"/>
          <w:sz w:val="20"/>
        </w:rPr>
        <w:t xml:space="preserve"> </w:t>
      </w:r>
      <w:r>
        <w:rPr>
          <w:i/>
          <w:sz w:val="20"/>
        </w:rPr>
        <w:t xml:space="preserve">consumption: </w:t>
      </w:r>
      <w:r>
        <w:rPr>
          <w:i/>
          <w:spacing w:val="29"/>
          <w:sz w:val="20"/>
        </w:rPr>
        <w:t xml:space="preserve"> </w:t>
      </w:r>
      <w:r>
        <w:rPr>
          <w:spacing w:val="-4"/>
          <w:sz w:val="20"/>
        </w:rPr>
        <w:t>Table</w:t>
      </w:r>
      <w:r>
        <w:rPr>
          <w:w w:val="99"/>
          <w:sz w:val="20"/>
        </w:rPr>
        <w:t xml:space="preserve"> </w:t>
      </w:r>
      <w:r>
        <w:rPr>
          <w:sz w:val="20"/>
        </w:rPr>
        <w:t xml:space="preserve">I shows the executable size for  the  examples </w:t>
      </w:r>
      <w:r>
        <w:rPr>
          <w:spacing w:val="6"/>
          <w:sz w:val="20"/>
        </w:rPr>
        <w:t xml:space="preserve"> </w:t>
      </w:r>
      <w:r>
        <w:rPr>
          <w:sz w:val="20"/>
        </w:rPr>
        <w:t>compiled  in</w:t>
      </w:r>
      <w:r>
        <w:rPr>
          <w:w w:val="99"/>
          <w:sz w:val="20"/>
        </w:rPr>
        <w:t xml:space="preserve"> </w:t>
      </w:r>
      <w:r>
        <w:rPr>
          <w:sz w:val="20"/>
        </w:rPr>
        <w:t>two modes. It is seen that, in GCC normal</w:t>
      </w:r>
      <w:r>
        <w:rPr>
          <w:spacing w:val="32"/>
          <w:sz w:val="20"/>
        </w:rPr>
        <w:t xml:space="preserve"> </w:t>
      </w:r>
      <w:r>
        <w:rPr>
          <w:sz w:val="20"/>
        </w:rPr>
        <w:t>mode,</w:t>
      </w:r>
      <w:r>
        <w:rPr>
          <w:spacing w:val="20"/>
          <w:sz w:val="20"/>
        </w:rPr>
        <w:t xml:space="preserve"> </w:t>
      </w:r>
      <w:proofErr w:type="spellStart"/>
      <w:r>
        <w:rPr>
          <w:sz w:val="20"/>
        </w:rPr>
        <w:t>Sinelabore</w:t>
      </w:r>
      <w:proofErr w:type="spellEnd"/>
      <w:r>
        <w:rPr>
          <w:w w:val="99"/>
          <w:sz w:val="20"/>
        </w:rPr>
        <w:t xml:space="preserve"> </w:t>
      </w:r>
      <w:r>
        <w:rPr>
          <w:sz w:val="20"/>
        </w:rPr>
        <w:t>generates</w:t>
      </w:r>
      <w:r>
        <w:rPr>
          <w:spacing w:val="-8"/>
          <w:sz w:val="20"/>
        </w:rPr>
        <w:t xml:space="preserve"> </w:t>
      </w:r>
      <w:r>
        <w:rPr>
          <w:sz w:val="20"/>
        </w:rPr>
        <w:t>the</w:t>
      </w:r>
      <w:r>
        <w:rPr>
          <w:spacing w:val="-8"/>
          <w:sz w:val="20"/>
        </w:rPr>
        <w:t xml:space="preserve"> </w:t>
      </w:r>
      <w:r>
        <w:rPr>
          <w:sz w:val="20"/>
        </w:rPr>
        <w:t>smallest</w:t>
      </w:r>
      <w:r>
        <w:rPr>
          <w:spacing w:val="-8"/>
          <w:sz w:val="20"/>
        </w:rPr>
        <w:t xml:space="preserve"> </w:t>
      </w:r>
      <w:r>
        <w:rPr>
          <w:sz w:val="20"/>
        </w:rPr>
        <w:t>executable</w:t>
      </w:r>
      <w:r>
        <w:rPr>
          <w:spacing w:val="-8"/>
          <w:sz w:val="20"/>
        </w:rPr>
        <w:t xml:space="preserve"> </w:t>
      </w:r>
      <w:r>
        <w:rPr>
          <w:sz w:val="20"/>
        </w:rPr>
        <w:t>size</w:t>
      </w:r>
      <w:r>
        <w:rPr>
          <w:spacing w:val="-8"/>
          <w:sz w:val="20"/>
        </w:rPr>
        <w:t xml:space="preserve"> </w:t>
      </w:r>
      <w:r>
        <w:rPr>
          <w:sz w:val="20"/>
        </w:rPr>
        <w:t>while</w:t>
      </w:r>
      <w:r>
        <w:rPr>
          <w:spacing w:val="-8"/>
          <w:sz w:val="20"/>
        </w:rPr>
        <w:t xml:space="preserve"> </w:t>
      </w:r>
      <w:r>
        <w:rPr>
          <w:sz w:val="20"/>
        </w:rPr>
        <w:t>our</w:t>
      </w:r>
      <w:r>
        <w:rPr>
          <w:spacing w:val="-8"/>
          <w:sz w:val="20"/>
        </w:rPr>
        <w:t xml:space="preserve"> </w:t>
      </w:r>
      <w:r>
        <w:rPr>
          <w:sz w:val="20"/>
        </w:rPr>
        <w:t>approach</w:t>
      </w:r>
      <w:r>
        <w:rPr>
          <w:spacing w:val="-8"/>
          <w:sz w:val="20"/>
        </w:rPr>
        <w:t xml:space="preserve"> </w:t>
      </w:r>
      <w:r>
        <w:rPr>
          <w:sz w:val="20"/>
        </w:rPr>
        <w:t>takes</w:t>
      </w:r>
      <w:r>
        <w:rPr>
          <w:w w:val="99"/>
          <w:sz w:val="20"/>
        </w:rPr>
        <w:t xml:space="preserve"> </w:t>
      </w:r>
      <w:r>
        <w:rPr>
          <w:sz w:val="20"/>
        </w:rPr>
        <w:t>the second place. When using the GCC</w:t>
      </w:r>
      <w:r>
        <w:rPr>
          <w:spacing w:val="11"/>
          <w:sz w:val="20"/>
        </w:rPr>
        <w:t xml:space="preserve"> </w:t>
      </w:r>
      <w:r>
        <w:rPr>
          <w:sz w:val="20"/>
        </w:rPr>
        <w:t>optimization</w:t>
      </w:r>
      <w:r>
        <w:rPr>
          <w:spacing w:val="15"/>
          <w:sz w:val="20"/>
        </w:rPr>
        <w:t xml:space="preserve"> </w:t>
      </w:r>
      <w:r>
        <w:rPr>
          <w:sz w:val="20"/>
        </w:rPr>
        <w:t>options,</w:t>
      </w:r>
      <w:r>
        <w:rPr>
          <w:w w:val="99"/>
          <w:sz w:val="20"/>
        </w:rPr>
        <w:t xml:space="preserve"> </w:t>
      </w:r>
      <w:r>
        <w:rPr>
          <w:sz w:val="20"/>
        </w:rPr>
        <w:t>QM and our approach require less static memory</w:t>
      </w:r>
      <w:r>
        <w:rPr>
          <w:spacing w:val="5"/>
          <w:sz w:val="20"/>
        </w:rPr>
        <w:t xml:space="preserve"> </w:t>
      </w:r>
      <w:r>
        <w:rPr>
          <w:sz w:val="20"/>
        </w:rPr>
        <w:t>than</w:t>
      </w:r>
      <w:r>
        <w:rPr>
          <w:spacing w:val="13"/>
          <w:sz w:val="20"/>
        </w:rPr>
        <w:t xml:space="preserve"> </w:t>
      </w:r>
      <w:r>
        <w:rPr>
          <w:sz w:val="20"/>
        </w:rPr>
        <w:t>others.</w:t>
      </w:r>
      <w:r>
        <w:rPr>
          <w:w w:val="99"/>
          <w:sz w:val="20"/>
        </w:rPr>
        <w:t xml:space="preserve"> </w:t>
      </w:r>
      <w:r>
        <w:rPr>
          <w:sz w:val="20"/>
        </w:rPr>
        <w:t>Considering runtime memory consumption, we</w:t>
      </w:r>
      <w:r>
        <w:rPr>
          <w:spacing w:val="2"/>
          <w:sz w:val="20"/>
        </w:rPr>
        <w:t xml:space="preserve"> </w:t>
      </w:r>
      <w:r>
        <w:rPr>
          <w:sz w:val="20"/>
        </w:rPr>
        <w:t>use</w:t>
      </w:r>
      <w:r>
        <w:rPr>
          <w:spacing w:val="20"/>
          <w:sz w:val="20"/>
        </w:rPr>
        <w:t xml:space="preserve"> </w:t>
      </w:r>
      <w:r>
        <w:rPr>
          <w:sz w:val="20"/>
        </w:rPr>
        <w:t>the</w:t>
      </w:r>
      <w:r>
        <w:rPr>
          <w:w w:val="99"/>
          <w:sz w:val="20"/>
        </w:rPr>
        <w:t xml:space="preserve"> </w:t>
      </w:r>
      <w:proofErr w:type="spellStart"/>
      <w:r>
        <w:rPr>
          <w:spacing w:val="-3"/>
          <w:sz w:val="20"/>
        </w:rPr>
        <w:t>Valgrind</w:t>
      </w:r>
      <w:proofErr w:type="spellEnd"/>
      <w:r>
        <w:rPr>
          <w:spacing w:val="-3"/>
          <w:sz w:val="20"/>
        </w:rPr>
        <w:t xml:space="preserve"> </w:t>
      </w:r>
      <w:r>
        <w:rPr>
          <w:sz w:val="20"/>
        </w:rPr>
        <w:t xml:space="preserve">Massif </w:t>
      </w:r>
      <w:proofErr w:type="gramStart"/>
      <w:r>
        <w:rPr>
          <w:sz w:val="20"/>
        </w:rPr>
        <w:t>profiler[</w:t>
      </w:r>
      <w:proofErr w:type="gramEnd"/>
      <w:r>
        <w:rPr>
          <w:sz w:val="20"/>
        </w:rPr>
        <w:t>39] to measure memory</w:t>
      </w:r>
      <w:r>
        <w:rPr>
          <w:spacing w:val="19"/>
          <w:sz w:val="20"/>
        </w:rPr>
        <w:t xml:space="preserve"> </w:t>
      </w:r>
      <w:r>
        <w:rPr>
          <w:sz w:val="20"/>
        </w:rPr>
        <w:t>usage.</w:t>
      </w:r>
      <w:r>
        <w:rPr>
          <w:spacing w:val="35"/>
          <w:sz w:val="20"/>
        </w:rPr>
        <w:t xml:space="preserve"> </w:t>
      </w:r>
      <w:r>
        <w:rPr>
          <w:spacing w:val="-6"/>
          <w:sz w:val="20"/>
        </w:rPr>
        <w:t>Ta-</w:t>
      </w:r>
      <w:r>
        <w:rPr>
          <w:w w:val="99"/>
          <w:sz w:val="20"/>
        </w:rPr>
        <w:t xml:space="preserve"> </w:t>
      </w:r>
      <w:proofErr w:type="spellStart"/>
      <w:r>
        <w:rPr>
          <w:sz w:val="20"/>
        </w:rPr>
        <w:t>ble</w:t>
      </w:r>
      <w:proofErr w:type="spellEnd"/>
      <w:r>
        <w:rPr>
          <w:sz w:val="20"/>
        </w:rPr>
        <w:t xml:space="preserve"> II shows the measurements for the</w:t>
      </w:r>
      <w:r>
        <w:rPr>
          <w:spacing w:val="-16"/>
          <w:sz w:val="20"/>
        </w:rPr>
        <w:t xml:space="preserve"> </w:t>
      </w:r>
      <w:r>
        <w:rPr>
          <w:sz w:val="20"/>
        </w:rPr>
        <w:t>composite</w:t>
      </w:r>
      <w:r>
        <w:rPr>
          <w:spacing w:val="40"/>
          <w:sz w:val="20"/>
        </w:rPr>
        <w:t xml:space="preserve"> </w:t>
      </w:r>
      <w:r>
        <w:rPr>
          <w:sz w:val="20"/>
        </w:rPr>
        <w:t>example.</w:t>
      </w:r>
      <w:r>
        <w:rPr>
          <w:w w:val="99"/>
          <w:sz w:val="20"/>
        </w:rPr>
        <w:t xml:space="preserve"> </w:t>
      </w:r>
      <w:r>
        <w:rPr>
          <w:sz w:val="20"/>
        </w:rPr>
        <w:t>Compared to others, code generated by our</w:t>
      </w:r>
      <w:r>
        <w:rPr>
          <w:spacing w:val="26"/>
          <w:sz w:val="20"/>
        </w:rPr>
        <w:t xml:space="preserve"> </w:t>
      </w:r>
      <w:r>
        <w:rPr>
          <w:sz w:val="20"/>
        </w:rPr>
        <w:t>approach</w:t>
      </w:r>
      <w:r>
        <w:rPr>
          <w:spacing w:val="10"/>
          <w:sz w:val="20"/>
        </w:rPr>
        <w:t xml:space="preserve"> </w:t>
      </w:r>
      <w:r>
        <w:rPr>
          <w:sz w:val="20"/>
        </w:rPr>
        <w:t>requires</w:t>
      </w:r>
      <w:r>
        <w:rPr>
          <w:w w:val="99"/>
          <w:sz w:val="20"/>
        </w:rPr>
        <w:t xml:space="preserve"> </w:t>
      </w:r>
      <w:r>
        <w:rPr>
          <w:sz w:val="20"/>
        </w:rPr>
        <w:t>a slight overhead runtime memory usage (1KB). This</w:t>
      </w:r>
      <w:r>
        <w:rPr>
          <w:spacing w:val="13"/>
          <w:sz w:val="20"/>
        </w:rPr>
        <w:t xml:space="preserve"> </w:t>
      </w:r>
      <w:r>
        <w:rPr>
          <w:sz w:val="20"/>
        </w:rPr>
        <w:t>is</w:t>
      </w:r>
      <w:r>
        <w:rPr>
          <w:spacing w:val="20"/>
          <w:sz w:val="20"/>
        </w:rPr>
        <w:t xml:space="preserve"> </w:t>
      </w:r>
      <w:r>
        <w:rPr>
          <w:sz w:val="20"/>
        </w:rPr>
        <w:t>pre-</w:t>
      </w:r>
      <w:r>
        <w:rPr>
          <w:w w:val="99"/>
          <w:sz w:val="20"/>
        </w:rPr>
        <w:t xml:space="preserve"> </w:t>
      </w:r>
      <w:proofErr w:type="spellStart"/>
      <w:r>
        <w:rPr>
          <w:sz w:val="20"/>
        </w:rPr>
        <w:t>dictable</w:t>
      </w:r>
      <w:proofErr w:type="spellEnd"/>
      <w:r>
        <w:rPr>
          <w:sz w:val="20"/>
        </w:rPr>
        <w:t xml:space="preserve"> since the major part of the overhead is used for</w:t>
      </w:r>
      <w:r>
        <w:rPr>
          <w:spacing w:val="15"/>
          <w:sz w:val="20"/>
        </w:rPr>
        <w:t xml:space="preserve"> </w:t>
      </w:r>
      <w:r>
        <w:rPr>
          <w:sz w:val="20"/>
        </w:rPr>
        <w:t>C++</w:t>
      </w:r>
      <w:r>
        <w:rPr>
          <w:w w:val="99"/>
          <w:sz w:val="20"/>
        </w:rPr>
        <w:t xml:space="preserve"> </w:t>
      </w:r>
      <w:r>
        <w:rPr>
          <w:sz w:val="20"/>
        </w:rPr>
        <w:t>multi-threading using POSIX Threads and</w:t>
      </w:r>
      <w:r>
        <w:rPr>
          <w:spacing w:val="37"/>
          <w:sz w:val="20"/>
        </w:rPr>
        <w:t xml:space="preserve"> </w:t>
      </w:r>
      <w:r>
        <w:rPr>
          <w:sz w:val="20"/>
        </w:rPr>
        <w:t>resource</w:t>
      </w:r>
      <w:r>
        <w:rPr>
          <w:spacing w:val="47"/>
          <w:sz w:val="20"/>
        </w:rPr>
        <w:t xml:space="preserve"> </w:t>
      </w:r>
      <w:r>
        <w:rPr>
          <w:sz w:val="20"/>
        </w:rPr>
        <w:t>control</w:t>
      </w:r>
      <w:r>
        <w:rPr>
          <w:w w:val="99"/>
          <w:sz w:val="20"/>
        </w:rPr>
        <w:t xml:space="preserve"> </w:t>
      </w:r>
      <w:r>
        <w:rPr>
          <w:sz w:val="20"/>
        </w:rPr>
        <w:t xml:space="preserve">using POSIX </w:t>
      </w:r>
      <w:proofErr w:type="spellStart"/>
      <w:r>
        <w:rPr>
          <w:sz w:val="20"/>
        </w:rPr>
        <w:t>Mutex</w:t>
      </w:r>
      <w:proofErr w:type="spellEnd"/>
      <w:r>
        <w:rPr>
          <w:sz w:val="20"/>
        </w:rPr>
        <w:t xml:space="preserve"> and Condition. </w:t>
      </w:r>
      <w:r>
        <w:rPr>
          <w:spacing w:val="-3"/>
          <w:sz w:val="20"/>
        </w:rPr>
        <w:t xml:space="preserve">However,  </w:t>
      </w:r>
      <w:r>
        <w:rPr>
          <w:sz w:val="20"/>
        </w:rPr>
        <w:t xml:space="preserve">the    </w:t>
      </w:r>
      <w:r>
        <w:rPr>
          <w:spacing w:val="13"/>
          <w:sz w:val="20"/>
        </w:rPr>
        <w:t xml:space="preserve"> </w:t>
      </w:r>
      <w:r>
        <w:rPr>
          <w:sz w:val="20"/>
        </w:rPr>
        <w:t>overhead</w:t>
      </w:r>
    </w:p>
    <w:p w14:paraId="536B651C" w14:textId="77777777" w:rsidR="0009741E" w:rsidRDefault="003648A5">
      <w:pPr>
        <w:pStyle w:val="BodyText"/>
        <w:ind w:left="110" w:right="3458"/>
        <w:jc w:val="center"/>
      </w:pPr>
      <w:r>
        <w:t xml:space="preserve">is small and </w:t>
      </w:r>
      <w:proofErr w:type="gramStart"/>
      <w:r>
        <w:t>acceptable  (</w:t>
      </w:r>
      <w:proofErr w:type="gramEnd"/>
      <w:r>
        <w:t>1KB).</w:t>
      </w:r>
    </w:p>
    <w:p w14:paraId="5A12CA32" w14:textId="77777777" w:rsidR="0009741E" w:rsidRDefault="003648A5">
      <w:pPr>
        <w:pStyle w:val="ListParagraph"/>
        <w:numPr>
          <w:ilvl w:val="0"/>
          <w:numId w:val="9"/>
        </w:numPr>
        <w:tabs>
          <w:tab w:val="left" w:pos="993"/>
        </w:tabs>
        <w:spacing w:before="122"/>
        <w:ind w:left="992" w:hanging="390"/>
        <w:jc w:val="left"/>
        <w:rPr>
          <w:sz w:val="16"/>
        </w:rPr>
      </w:pPr>
      <w:r>
        <w:rPr>
          <w:spacing w:val="5"/>
          <w:sz w:val="20"/>
        </w:rPr>
        <w:t>T</w:t>
      </w:r>
      <w:r>
        <w:rPr>
          <w:spacing w:val="5"/>
          <w:sz w:val="16"/>
        </w:rPr>
        <w:t xml:space="preserve">RAFFIC </w:t>
      </w:r>
      <w:r>
        <w:rPr>
          <w:spacing w:val="7"/>
          <w:sz w:val="20"/>
        </w:rPr>
        <w:t>L</w:t>
      </w:r>
      <w:r>
        <w:rPr>
          <w:spacing w:val="7"/>
          <w:sz w:val="16"/>
        </w:rPr>
        <w:t xml:space="preserve">IGHT </w:t>
      </w:r>
      <w:r>
        <w:rPr>
          <w:spacing w:val="7"/>
          <w:sz w:val="20"/>
        </w:rPr>
        <w:t>C</w:t>
      </w:r>
      <w:r>
        <w:rPr>
          <w:spacing w:val="7"/>
          <w:sz w:val="16"/>
        </w:rPr>
        <w:t>ONTROLLER</w:t>
      </w:r>
      <w:r>
        <w:rPr>
          <w:spacing w:val="43"/>
          <w:sz w:val="16"/>
        </w:rPr>
        <w:t xml:space="preserve"> </w:t>
      </w:r>
      <w:r>
        <w:rPr>
          <w:spacing w:val="6"/>
          <w:sz w:val="16"/>
        </w:rPr>
        <w:t>SIMULATION</w:t>
      </w:r>
    </w:p>
    <w:p w14:paraId="1DE3D701" w14:textId="77777777" w:rsidR="0009741E" w:rsidRDefault="003648A5">
      <w:pPr>
        <w:pStyle w:val="BodyText"/>
        <w:spacing w:before="68" w:line="249" w:lineRule="auto"/>
        <w:ind w:left="119" w:right="977" w:firstLine="199"/>
        <w:jc w:val="both"/>
      </w:pPr>
      <w:r>
        <w:t>In</w:t>
      </w:r>
      <w:r>
        <w:rPr>
          <w:spacing w:val="-5"/>
        </w:rPr>
        <w:t xml:space="preserve"> </w:t>
      </w:r>
      <w:r>
        <w:t>order</w:t>
      </w:r>
      <w:r>
        <w:rPr>
          <w:spacing w:val="-5"/>
        </w:rPr>
        <w:t xml:space="preserve"> </w:t>
      </w:r>
      <w:r>
        <w:t>to</w:t>
      </w:r>
      <w:r>
        <w:rPr>
          <w:spacing w:val="-5"/>
        </w:rPr>
        <w:t xml:space="preserve"> </w:t>
      </w:r>
      <w:r>
        <w:t>assess</w:t>
      </w:r>
      <w:r>
        <w:rPr>
          <w:spacing w:val="-5"/>
        </w:rPr>
        <w:t xml:space="preserve"> </w:t>
      </w:r>
      <w:r>
        <w:t>the</w:t>
      </w:r>
      <w:r>
        <w:rPr>
          <w:spacing w:val="-5"/>
        </w:rPr>
        <w:t xml:space="preserve"> </w:t>
      </w:r>
      <w:r>
        <w:t>usability</w:t>
      </w:r>
      <w:r>
        <w:rPr>
          <w:spacing w:val="-5"/>
        </w:rPr>
        <w:t xml:space="preserve"> </w:t>
      </w:r>
      <w:r>
        <w:t>and</w:t>
      </w:r>
      <w:r>
        <w:rPr>
          <w:spacing w:val="-5"/>
        </w:rPr>
        <w:t xml:space="preserve"> </w:t>
      </w:r>
      <w:r>
        <w:t>practicality</w:t>
      </w:r>
      <w:r>
        <w:rPr>
          <w:spacing w:val="-5"/>
        </w:rPr>
        <w:t xml:space="preserve"> </w:t>
      </w:r>
      <w:r>
        <w:t>of</w:t>
      </w:r>
      <w:r>
        <w:rPr>
          <w:spacing w:val="-5"/>
        </w:rPr>
        <w:t xml:space="preserve"> </w:t>
      </w:r>
      <w:r>
        <w:t>UML</w:t>
      </w:r>
      <w:r>
        <w:rPr>
          <w:spacing w:val="-5"/>
        </w:rPr>
        <w:t xml:space="preserve"> </w:t>
      </w:r>
      <w:r>
        <w:t xml:space="preserve">State Machines and RAOES, we consider a simplified Traffic Light Controller (TLC) system as a case </w:t>
      </w:r>
      <w:r>
        <w:rPr>
          <w:spacing w:val="-3"/>
        </w:rPr>
        <w:t xml:space="preserve">study, </w:t>
      </w:r>
      <w:r>
        <w:t xml:space="preserve">which is extracted from [40]. TLC controls an intersection of a busy </w:t>
      </w:r>
      <w:proofErr w:type="gramStart"/>
      <w:r>
        <w:t>highway  and</w:t>
      </w:r>
      <w:proofErr w:type="gramEnd"/>
      <w:r>
        <w:t xml:space="preserve"> a little-used</w:t>
      </w:r>
      <w:r>
        <w:rPr>
          <w:spacing w:val="32"/>
        </w:rPr>
        <w:t xml:space="preserve"> </w:t>
      </w:r>
      <w:r>
        <w:t>farm-way.</w:t>
      </w:r>
    </w:p>
    <w:p w14:paraId="48BBF7FC" w14:textId="77777777" w:rsidR="0009741E" w:rsidRDefault="003648A5">
      <w:pPr>
        <w:pStyle w:val="BodyText"/>
        <w:spacing w:line="227" w:lineRule="exact"/>
        <w:ind w:left="318" w:right="800"/>
      </w:pPr>
      <w:r>
        <w:t xml:space="preserve">The system is shown in Fig. </w:t>
      </w:r>
      <w:proofErr w:type="gramStart"/>
      <w:r>
        <w:t>12.[</w:t>
      </w:r>
      <w:proofErr w:type="gramEnd"/>
      <w:r>
        <w:t>To be   continued]</w:t>
      </w:r>
    </w:p>
    <w:p w14:paraId="6E256858" w14:textId="77777777" w:rsidR="0009741E" w:rsidRDefault="003648A5">
      <w:pPr>
        <w:pStyle w:val="BodyText"/>
        <w:spacing w:before="5" w:line="249" w:lineRule="auto"/>
        <w:ind w:left="119" w:right="977" w:firstLine="199"/>
        <w:jc w:val="both"/>
      </w:pPr>
      <w:r>
        <w:t xml:space="preserve">To apply RAOES, a software architect and a programmer participated to the development. The class system design is similar to the object-oriented one presented in [41]. Each class’s behavior is described by USMs. However, the state machine describing the behavior of </w:t>
      </w:r>
      <w:r>
        <w:rPr>
          <w:i/>
        </w:rPr>
        <w:t xml:space="preserve">Intersection </w:t>
      </w:r>
      <w:r>
        <w:t xml:space="preserve">in our design is invented by two ways utilizing </w:t>
      </w:r>
      <w:proofErr w:type="spellStart"/>
      <w:r>
        <w:rPr>
          <w:i/>
        </w:rPr>
        <w:t>ChangeEvent</w:t>
      </w:r>
      <w:r>
        <w:t>s</w:t>
      </w:r>
      <w:proofErr w:type="spellEnd"/>
      <w:r>
        <w:t xml:space="preserve"> and the deference of events in </w:t>
      </w:r>
      <w:proofErr w:type="gramStart"/>
      <w:r>
        <w:t>USM,  respectively</w:t>
      </w:r>
      <w:proofErr w:type="gramEnd"/>
      <w:r>
        <w:t>.</w:t>
      </w:r>
    </w:p>
    <w:p w14:paraId="2C20E418" w14:textId="77777777" w:rsidR="0009741E" w:rsidRDefault="003648A5">
      <w:pPr>
        <w:spacing w:line="249" w:lineRule="auto"/>
        <w:ind w:left="119" w:right="977" w:firstLine="199"/>
        <w:jc w:val="both"/>
        <w:rPr>
          <w:sz w:val="20"/>
        </w:rPr>
      </w:pPr>
      <w:r>
        <w:rPr>
          <w:sz w:val="20"/>
        </w:rPr>
        <w:t xml:space="preserve">The design of behaviors of </w:t>
      </w:r>
      <w:r>
        <w:rPr>
          <w:i/>
          <w:sz w:val="20"/>
        </w:rPr>
        <w:t xml:space="preserve">Intersection </w:t>
      </w:r>
      <w:r>
        <w:rPr>
          <w:sz w:val="20"/>
        </w:rPr>
        <w:t xml:space="preserve">and </w:t>
      </w:r>
      <w:proofErr w:type="spellStart"/>
      <w:r>
        <w:rPr>
          <w:i/>
          <w:sz w:val="20"/>
        </w:rPr>
        <w:t>TrafficLight</w:t>
      </w:r>
      <w:proofErr w:type="spellEnd"/>
      <w:r>
        <w:rPr>
          <w:i/>
          <w:sz w:val="20"/>
        </w:rPr>
        <w:t xml:space="preserve"> </w:t>
      </w:r>
      <w:r>
        <w:rPr>
          <w:sz w:val="20"/>
        </w:rPr>
        <w:t xml:space="preserve">is shown in Fig. 13 (left and right, respectively). It is worth noting that the states of </w:t>
      </w:r>
      <w:proofErr w:type="spellStart"/>
      <w:r>
        <w:rPr>
          <w:i/>
          <w:sz w:val="20"/>
        </w:rPr>
        <w:t>IntersectionStateMachine</w:t>
      </w:r>
      <w:proofErr w:type="spellEnd"/>
      <w:r>
        <w:rPr>
          <w:sz w:val="20"/>
        </w:rPr>
        <w:t xml:space="preserve">, except </w:t>
      </w:r>
      <w:proofErr w:type="spellStart"/>
      <w:r>
        <w:rPr>
          <w:i/>
          <w:sz w:val="20"/>
        </w:rPr>
        <w:t>FarmwayOpen</w:t>
      </w:r>
      <w:proofErr w:type="spellEnd"/>
      <w:r>
        <w:rPr>
          <w:i/>
          <w:sz w:val="20"/>
        </w:rPr>
        <w:t xml:space="preserve"> </w:t>
      </w:r>
      <w:r>
        <w:rPr>
          <w:sz w:val="20"/>
        </w:rPr>
        <w:t xml:space="preserve">are composite. The details of </w:t>
      </w:r>
      <w:proofErr w:type="spellStart"/>
      <w:r>
        <w:rPr>
          <w:i/>
          <w:sz w:val="20"/>
        </w:rPr>
        <w:t>SwitchingHigh</w:t>
      </w:r>
      <w:proofErr w:type="spellEnd"/>
      <w:r>
        <w:rPr>
          <w:i/>
          <w:sz w:val="20"/>
        </w:rPr>
        <w:t xml:space="preserve">- </w:t>
      </w:r>
      <w:proofErr w:type="spellStart"/>
      <w:r>
        <w:rPr>
          <w:i/>
          <w:spacing w:val="-4"/>
          <w:sz w:val="20"/>
        </w:rPr>
        <w:t>wayToFarmroad</w:t>
      </w:r>
      <w:proofErr w:type="spellEnd"/>
      <w:r>
        <w:rPr>
          <w:i/>
          <w:spacing w:val="-4"/>
          <w:sz w:val="20"/>
        </w:rPr>
        <w:t xml:space="preserve"> </w:t>
      </w:r>
      <w:r>
        <w:rPr>
          <w:sz w:val="20"/>
        </w:rPr>
        <w:t xml:space="preserve">and </w:t>
      </w:r>
      <w:proofErr w:type="spellStart"/>
      <w:r>
        <w:rPr>
          <w:i/>
          <w:sz w:val="20"/>
        </w:rPr>
        <w:t>SwitchingFarmroadToHighway</w:t>
      </w:r>
      <w:proofErr w:type="spellEnd"/>
      <w:r>
        <w:rPr>
          <w:i/>
          <w:sz w:val="20"/>
        </w:rPr>
        <w:t xml:space="preserve"> </w:t>
      </w:r>
      <w:r>
        <w:rPr>
          <w:sz w:val="20"/>
        </w:rPr>
        <w:t xml:space="preserve">are </w:t>
      </w:r>
      <w:proofErr w:type="spellStart"/>
      <w:r>
        <w:rPr>
          <w:sz w:val="20"/>
        </w:rPr>
        <w:t>actu</w:t>
      </w:r>
      <w:proofErr w:type="spellEnd"/>
      <w:r>
        <w:rPr>
          <w:sz w:val="20"/>
        </w:rPr>
        <w:t xml:space="preserve">- ally shown on the </w:t>
      </w:r>
      <w:proofErr w:type="spellStart"/>
      <w:r>
        <w:rPr>
          <w:sz w:val="20"/>
        </w:rPr>
        <w:t>yasmine</w:t>
      </w:r>
      <w:proofErr w:type="spellEnd"/>
      <w:r>
        <w:rPr>
          <w:sz w:val="20"/>
        </w:rPr>
        <w:t xml:space="preserve"> </w:t>
      </w:r>
      <w:proofErr w:type="gramStart"/>
      <w:r>
        <w:rPr>
          <w:sz w:val="20"/>
        </w:rPr>
        <w:t>site  [</w:t>
      </w:r>
      <w:proofErr w:type="gramEnd"/>
      <w:r>
        <w:rPr>
          <w:sz w:val="20"/>
        </w:rPr>
        <w:t>42].</w:t>
      </w:r>
    </w:p>
    <w:p w14:paraId="04DB2465" w14:textId="77777777" w:rsidR="0009741E" w:rsidRDefault="0009741E">
      <w:pPr>
        <w:spacing w:line="249" w:lineRule="auto"/>
        <w:jc w:val="both"/>
        <w:rPr>
          <w:sz w:val="20"/>
        </w:rPr>
        <w:sectPr w:rsidR="0009741E">
          <w:type w:val="continuous"/>
          <w:pgSz w:w="12240" w:h="15840"/>
          <w:pgMar w:top="980" w:right="0" w:bottom="280" w:left="860" w:header="720" w:footer="720" w:gutter="0"/>
          <w:cols w:num="2" w:space="720" w:equalWidth="0">
            <w:col w:w="5141" w:space="119"/>
            <w:col w:w="6120"/>
          </w:cols>
        </w:sectPr>
      </w:pPr>
    </w:p>
    <w:p w14:paraId="660FE897" w14:textId="77777777" w:rsidR="0009741E" w:rsidRDefault="003648A5">
      <w:pPr>
        <w:spacing w:before="49" w:line="182" w:lineRule="exact"/>
        <w:ind w:left="333" w:right="333"/>
        <w:jc w:val="center"/>
        <w:rPr>
          <w:sz w:val="16"/>
        </w:rPr>
      </w:pPr>
      <w:r>
        <w:rPr>
          <w:sz w:val="16"/>
        </w:rPr>
        <w:lastRenderedPageBreak/>
        <w:t>TABLE I</w:t>
      </w:r>
    </w:p>
    <w:p w14:paraId="0B5AE803" w14:textId="77777777" w:rsidR="0009741E" w:rsidRDefault="003648A5">
      <w:pPr>
        <w:spacing w:line="182" w:lineRule="exact"/>
        <w:ind w:left="333" w:right="333"/>
        <w:jc w:val="center"/>
        <w:rPr>
          <w:sz w:val="12"/>
        </w:rPr>
      </w:pPr>
      <w:r>
        <w:rPr>
          <w:w w:val="105"/>
          <w:sz w:val="16"/>
        </w:rPr>
        <w:t>E</w:t>
      </w:r>
      <w:r>
        <w:rPr>
          <w:w w:val="105"/>
          <w:sz w:val="12"/>
        </w:rPr>
        <w:t xml:space="preserve">XECUTABLE SIZE </w:t>
      </w:r>
      <w:proofErr w:type="gramStart"/>
      <w:r>
        <w:rPr>
          <w:w w:val="105"/>
          <w:sz w:val="12"/>
        </w:rPr>
        <w:t xml:space="preserve">IN  </w:t>
      </w:r>
      <w:r>
        <w:rPr>
          <w:w w:val="105"/>
          <w:sz w:val="16"/>
        </w:rPr>
        <w:t>K</w:t>
      </w:r>
      <w:r>
        <w:rPr>
          <w:w w:val="105"/>
          <w:sz w:val="12"/>
        </w:rPr>
        <w:t>B</w:t>
      </w:r>
      <w:proofErr w:type="gramEnd"/>
    </w:p>
    <w:p w14:paraId="398377EF" w14:textId="77777777" w:rsidR="0009741E" w:rsidRDefault="0009741E">
      <w:pPr>
        <w:pStyle w:val="BodyText"/>
        <w:spacing w:before="3"/>
        <w:rPr>
          <w:sz w:val="15"/>
        </w:rPr>
      </w:pPr>
    </w:p>
    <w:tbl>
      <w:tblPr>
        <w:tblStyle w:val="TableNormal1"/>
        <w:tblW w:w="0" w:type="auto"/>
        <w:tblInd w:w="905"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938"/>
        <w:gridCol w:w="606"/>
        <w:gridCol w:w="526"/>
        <w:gridCol w:w="606"/>
        <w:gridCol w:w="526"/>
        <w:gridCol w:w="606"/>
        <w:gridCol w:w="526"/>
        <w:gridCol w:w="685"/>
        <w:gridCol w:w="526"/>
        <w:gridCol w:w="526"/>
        <w:gridCol w:w="526"/>
        <w:gridCol w:w="526"/>
        <w:gridCol w:w="526"/>
        <w:gridCol w:w="526"/>
        <w:gridCol w:w="526"/>
      </w:tblGrid>
      <w:tr w:rsidR="0009741E" w14:paraId="21CC14B0" w14:textId="77777777">
        <w:trPr>
          <w:trHeight w:hRule="exact" w:val="187"/>
        </w:trPr>
        <w:tc>
          <w:tcPr>
            <w:tcW w:w="938" w:type="dxa"/>
            <w:vMerge w:val="restart"/>
          </w:tcPr>
          <w:p w14:paraId="039CD230" w14:textId="77777777" w:rsidR="0009741E" w:rsidRDefault="003648A5">
            <w:pPr>
              <w:pStyle w:val="TableParagraph"/>
              <w:spacing w:before="66"/>
              <w:rPr>
                <w:rFonts w:ascii="Times New Roman"/>
                <w:sz w:val="16"/>
              </w:rPr>
            </w:pPr>
            <w:r>
              <w:rPr>
                <w:rFonts w:ascii="Times New Roman"/>
                <w:sz w:val="16"/>
              </w:rPr>
              <w:t>Test</w:t>
            </w:r>
          </w:p>
        </w:tc>
        <w:tc>
          <w:tcPr>
            <w:tcW w:w="1132" w:type="dxa"/>
            <w:gridSpan w:val="2"/>
          </w:tcPr>
          <w:p w14:paraId="32381E0E" w14:textId="77777777" w:rsidR="0009741E" w:rsidRDefault="003648A5">
            <w:pPr>
              <w:pStyle w:val="TableParagraph"/>
              <w:spacing w:line="160" w:lineRule="exact"/>
              <w:ind w:left="444" w:right="444"/>
              <w:jc w:val="center"/>
              <w:rPr>
                <w:rFonts w:ascii="Times New Roman"/>
                <w:sz w:val="16"/>
              </w:rPr>
            </w:pPr>
            <w:r>
              <w:rPr>
                <w:rFonts w:ascii="Times New Roman"/>
                <w:sz w:val="16"/>
              </w:rPr>
              <w:t>SC</w:t>
            </w:r>
          </w:p>
        </w:tc>
        <w:tc>
          <w:tcPr>
            <w:tcW w:w="1132" w:type="dxa"/>
            <w:gridSpan w:val="2"/>
          </w:tcPr>
          <w:p w14:paraId="2DE5D5C8" w14:textId="77777777" w:rsidR="0009741E" w:rsidRDefault="003648A5">
            <w:pPr>
              <w:pStyle w:val="TableParagraph"/>
              <w:spacing w:line="160" w:lineRule="exact"/>
              <w:ind w:left="355" w:right="355"/>
              <w:jc w:val="center"/>
              <w:rPr>
                <w:rFonts w:ascii="Times New Roman"/>
                <w:sz w:val="16"/>
              </w:rPr>
            </w:pPr>
            <w:r>
              <w:rPr>
                <w:rFonts w:ascii="Times New Roman"/>
                <w:sz w:val="16"/>
              </w:rPr>
              <w:t>MSM</w:t>
            </w:r>
          </w:p>
        </w:tc>
        <w:tc>
          <w:tcPr>
            <w:tcW w:w="1132" w:type="dxa"/>
            <w:gridSpan w:val="2"/>
          </w:tcPr>
          <w:p w14:paraId="65471333" w14:textId="77777777" w:rsidR="0009741E" w:rsidRDefault="003648A5">
            <w:pPr>
              <w:pStyle w:val="TableParagraph"/>
              <w:spacing w:line="160" w:lineRule="exact"/>
              <w:ind w:left="220"/>
              <w:rPr>
                <w:rFonts w:ascii="Times New Roman"/>
                <w:sz w:val="16"/>
              </w:rPr>
            </w:pPr>
            <w:r>
              <w:rPr>
                <w:rFonts w:ascii="Times New Roman"/>
                <w:sz w:val="16"/>
              </w:rPr>
              <w:t>MSM-Lite</w:t>
            </w:r>
          </w:p>
        </w:tc>
        <w:tc>
          <w:tcPr>
            <w:tcW w:w="1211" w:type="dxa"/>
            <w:gridSpan w:val="2"/>
          </w:tcPr>
          <w:p w14:paraId="72B8788C" w14:textId="77777777" w:rsidR="0009741E" w:rsidRDefault="003648A5">
            <w:pPr>
              <w:pStyle w:val="TableParagraph"/>
              <w:spacing w:line="160" w:lineRule="exact"/>
              <w:ind w:left="375"/>
              <w:rPr>
                <w:rFonts w:ascii="Times New Roman"/>
                <w:sz w:val="16"/>
              </w:rPr>
            </w:pPr>
            <w:r>
              <w:rPr>
                <w:rFonts w:ascii="Times New Roman"/>
                <w:sz w:val="16"/>
              </w:rPr>
              <w:t>EUML</w:t>
            </w:r>
          </w:p>
        </w:tc>
        <w:tc>
          <w:tcPr>
            <w:tcW w:w="1052" w:type="dxa"/>
            <w:gridSpan w:val="2"/>
          </w:tcPr>
          <w:p w14:paraId="29F577B7" w14:textId="77777777" w:rsidR="0009741E" w:rsidRDefault="003648A5">
            <w:pPr>
              <w:pStyle w:val="TableParagraph"/>
              <w:spacing w:line="160" w:lineRule="exact"/>
              <w:ind w:left="181"/>
              <w:rPr>
                <w:rFonts w:ascii="Times New Roman"/>
                <w:sz w:val="16"/>
              </w:rPr>
            </w:pPr>
            <w:proofErr w:type="spellStart"/>
            <w:r>
              <w:rPr>
                <w:rFonts w:ascii="Times New Roman"/>
                <w:sz w:val="16"/>
              </w:rPr>
              <w:t>Sinelabore</w:t>
            </w:r>
            <w:proofErr w:type="spellEnd"/>
          </w:p>
        </w:tc>
        <w:tc>
          <w:tcPr>
            <w:tcW w:w="1052" w:type="dxa"/>
            <w:gridSpan w:val="2"/>
          </w:tcPr>
          <w:p w14:paraId="48FE6DD7" w14:textId="77777777" w:rsidR="0009741E" w:rsidRDefault="003648A5">
            <w:pPr>
              <w:pStyle w:val="TableParagraph"/>
              <w:spacing w:line="160" w:lineRule="exact"/>
              <w:ind w:left="373" w:right="373"/>
              <w:jc w:val="center"/>
              <w:rPr>
                <w:rFonts w:ascii="Times New Roman"/>
                <w:sz w:val="16"/>
              </w:rPr>
            </w:pPr>
            <w:r>
              <w:rPr>
                <w:rFonts w:ascii="Times New Roman"/>
                <w:sz w:val="16"/>
              </w:rPr>
              <w:t>QM</w:t>
            </w:r>
          </w:p>
        </w:tc>
        <w:tc>
          <w:tcPr>
            <w:tcW w:w="1052" w:type="dxa"/>
            <w:gridSpan w:val="2"/>
          </w:tcPr>
          <w:p w14:paraId="63C89A15" w14:textId="77777777" w:rsidR="0009741E" w:rsidRDefault="003648A5">
            <w:pPr>
              <w:pStyle w:val="TableParagraph"/>
              <w:spacing w:line="160" w:lineRule="exact"/>
              <w:ind w:left="265"/>
              <w:rPr>
                <w:rFonts w:ascii="Times New Roman"/>
                <w:sz w:val="16"/>
              </w:rPr>
            </w:pPr>
            <w:r>
              <w:rPr>
                <w:rFonts w:ascii="Times New Roman"/>
                <w:sz w:val="16"/>
              </w:rPr>
              <w:t>RAOES</w:t>
            </w:r>
          </w:p>
        </w:tc>
      </w:tr>
      <w:tr w:rsidR="0009741E" w14:paraId="349F34DB" w14:textId="77777777">
        <w:trPr>
          <w:trHeight w:hRule="exact" w:val="179"/>
        </w:trPr>
        <w:tc>
          <w:tcPr>
            <w:tcW w:w="938" w:type="dxa"/>
            <w:vMerge/>
          </w:tcPr>
          <w:p w14:paraId="2D425D7C" w14:textId="77777777" w:rsidR="0009741E" w:rsidRDefault="0009741E"/>
        </w:tc>
        <w:tc>
          <w:tcPr>
            <w:tcW w:w="606" w:type="dxa"/>
          </w:tcPr>
          <w:p w14:paraId="660924B4" w14:textId="77777777" w:rsidR="0009741E" w:rsidRDefault="003648A5">
            <w:pPr>
              <w:pStyle w:val="TableParagraph"/>
              <w:spacing w:line="152" w:lineRule="exact"/>
              <w:rPr>
                <w:rFonts w:ascii="Times New Roman"/>
                <w:sz w:val="16"/>
              </w:rPr>
            </w:pPr>
            <w:r>
              <w:rPr>
                <w:rFonts w:ascii="Times New Roman"/>
                <w:w w:val="99"/>
                <w:sz w:val="16"/>
              </w:rPr>
              <w:t>N</w:t>
            </w:r>
          </w:p>
        </w:tc>
        <w:tc>
          <w:tcPr>
            <w:tcW w:w="526" w:type="dxa"/>
          </w:tcPr>
          <w:p w14:paraId="07D1F23F" w14:textId="77777777" w:rsidR="0009741E" w:rsidRDefault="003648A5">
            <w:pPr>
              <w:pStyle w:val="TableParagraph"/>
              <w:spacing w:line="152" w:lineRule="exact"/>
              <w:rPr>
                <w:rFonts w:ascii="Times New Roman"/>
                <w:sz w:val="16"/>
              </w:rPr>
            </w:pPr>
            <w:r>
              <w:rPr>
                <w:rFonts w:ascii="Times New Roman"/>
                <w:w w:val="99"/>
                <w:sz w:val="16"/>
              </w:rPr>
              <w:t>O</w:t>
            </w:r>
          </w:p>
        </w:tc>
        <w:tc>
          <w:tcPr>
            <w:tcW w:w="606" w:type="dxa"/>
          </w:tcPr>
          <w:p w14:paraId="1C472119" w14:textId="77777777" w:rsidR="0009741E" w:rsidRDefault="003648A5">
            <w:pPr>
              <w:pStyle w:val="TableParagraph"/>
              <w:spacing w:line="152" w:lineRule="exact"/>
              <w:rPr>
                <w:rFonts w:ascii="Times New Roman"/>
                <w:sz w:val="16"/>
              </w:rPr>
            </w:pPr>
            <w:r>
              <w:rPr>
                <w:rFonts w:ascii="Times New Roman"/>
                <w:w w:val="99"/>
                <w:sz w:val="16"/>
              </w:rPr>
              <w:t>N</w:t>
            </w:r>
          </w:p>
        </w:tc>
        <w:tc>
          <w:tcPr>
            <w:tcW w:w="526" w:type="dxa"/>
          </w:tcPr>
          <w:p w14:paraId="6FCD771F" w14:textId="77777777" w:rsidR="0009741E" w:rsidRDefault="003648A5">
            <w:pPr>
              <w:pStyle w:val="TableParagraph"/>
              <w:spacing w:line="152" w:lineRule="exact"/>
              <w:rPr>
                <w:rFonts w:ascii="Times New Roman"/>
                <w:sz w:val="16"/>
              </w:rPr>
            </w:pPr>
            <w:r>
              <w:rPr>
                <w:rFonts w:ascii="Times New Roman"/>
                <w:w w:val="99"/>
                <w:sz w:val="16"/>
              </w:rPr>
              <w:t>O</w:t>
            </w:r>
          </w:p>
        </w:tc>
        <w:tc>
          <w:tcPr>
            <w:tcW w:w="606" w:type="dxa"/>
          </w:tcPr>
          <w:p w14:paraId="385FE58F" w14:textId="77777777" w:rsidR="0009741E" w:rsidRDefault="003648A5">
            <w:pPr>
              <w:pStyle w:val="TableParagraph"/>
              <w:spacing w:line="152" w:lineRule="exact"/>
              <w:rPr>
                <w:rFonts w:ascii="Times New Roman"/>
                <w:sz w:val="16"/>
              </w:rPr>
            </w:pPr>
            <w:r>
              <w:rPr>
                <w:rFonts w:ascii="Times New Roman"/>
                <w:w w:val="99"/>
                <w:sz w:val="16"/>
              </w:rPr>
              <w:t>N</w:t>
            </w:r>
          </w:p>
        </w:tc>
        <w:tc>
          <w:tcPr>
            <w:tcW w:w="526" w:type="dxa"/>
          </w:tcPr>
          <w:p w14:paraId="51F67E2F" w14:textId="77777777" w:rsidR="0009741E" w:rsidRDefault="003648A5">
            <w:pPr>
              <w:pStyle w:val="TableParagraph"/>
              <w:spacing w:line="152" w:lineRule="exact"/>
              <w:rPr>
                <w:rFonts w:ascii="Times New Roman"/>
                <w:sz w:val="16"/>
              </w:rPr>
            </w:pPr>
            <w:r>
              <w:rPr>
                <w:rFonts w:ascii="Times New Roman"/>
                <w:w w:val="99"/>
                <w:sz w:val="16"/>
              </w:rPr>
              <w:t>O</w:t>
            </w:r>
          </w:p>
        </w:tc>
        <w:tc>
          <w:tcPr>
            <w:tcW w:w="685" w:type="dxa"/>
          </w:tcPr>
          <w:p w14:paraId="7853A5BD" w14:textId="77777777" w:rsidR="0009741E" w:rsidRDefault="003648A5">
            <w:pPr>
              <w:pStyle w:val="TableParagraph"/>
              <w:spacing w:line="152" w:lineRule="exact"/>
              <w:rPr>
                <w:rFonts w:ascii="Times New Roman"/>
                <w:sz w:val="16"/>
              </w:rPr>
            </w:pPr>
            <w:r>
              <w:rPr>
                <w:rFonts w:ascii="Times New Roman"/>
                <w:w w:val="99"/>
                <w:sz w:val="16"/>
              </w:rPr>
              <w:t>N</w:t>
            </w:r>
          </w:p>
        </w:tc>
        <w:tc>
          <w:tcPr>
            <w:tcW w:w="526" w:type="dxa"/>
          </w:tcPr>
          <w:p w14:paraId="3C0A4D9B" w14:textId="77777777" w:rsidR="0009741E" w:rsidRDefault="003648A5">
            <w:pPr>
              <w:pStyle w:val="TableParagraph"/>
              <w:spacing w:line="152" w:lineRule="exact"/>
              <w:rPr>
                <w:rFonts w:ascii="Times New Roman"/>
                <w:sz w:val="16"/>
              </w:rPr>
            </w:pPr>
            <w:r>
              <w:rPr>
                <w:rFonts w:ascii="Times New Roman"/>
                <w:w w:val="99"/>
                <w:sz w:val="16"/>
              </w:rPr>
              <w:t>O</w:t>
            </w:r>
          </w:p>
        </w:tc>
        <w:tc>
          <w:tcPr>
            <w:tcW w:w="526" w:type="dxa"/>
          </w:tcPr>
          <w:p w14:paraId="724FF638" w14:textId="77777777" w:rsidR="0009741E" w:rsidRDefault="003648A5">
            <w:pPr>
              <w:pStyle w:val="TableParagraph"/>
              <w:spacing w:line="152" w:lineRule="exact"/>
              <w:rPr>
                <w:rFonts w:ascii="Times New Roman"/>
                <w:sz w:val="16"/>
              </w:rPr>
            </w:pPr>
            <w:r>
              <w:rPr>
                <w:rFonts w:ascii="Times New Roman"/>
                <w:w w:val="99"/>
                <w:sz w:val="16"/>
              </w:rPr>
              <w:t>N</w:t>
            </w:r>
          </w:p>
        </w:tc>
        <w:tc>
          <w:tcPr>
            <w:tcW w:w="526" w:type="dxa"/>
          </w:tcPr>
          <w:p w14:paraId="00A5A40E" w14:textId="77777777" w:rsidR="0009741E" w:rsidRDefault="003648A5">
            <w:pPr>
              <w:pStyle w:val="TableParagraph"/>
              <w:spacing w:line="152" w:lineRule="exact"/>
              <w:rPr>
                <w:rFonts w:ascii="Times New Roman"/>
                <w:sz w:val="16"/>
              </w:rPr>
            </w:pPr>
            <w:r>
              <w:rPr>
                <w:rFonts w:ascii="Times New Roman"/>
                <w:w w:val="99"/>
                <w:sz w:val="16"/>
              </w:rPr>
              <w:t>O</w:t>
            </w:r>
          </w:p>
        </w:tc>
        <w:tc>
          <w:tcPr>
            <w:tcW w:w="526" w:type="dxa"/>
          </w:tcPr>
          <w:p w14:paraId="6D935B2A" w14:textId="77777777" w:rsidR="0009741E" w:rsidRDefault="003648A5">
            <w:pPr>
              <w:pStyle w:val="TableParagraph"/>
              <w:spacing w:line="152" w:lineRule="exact"/>
              <w:rPr>
                <w:rFonts w:ascii="Times New Roman"/>
                <w:sz w:val="16"/>
              </w:rPr>
            </w:pPr>
            <w:r>
              <w:rPr>
                <w:rFonts w:ascii="Times New Roman"/>
                <w:w w:val="99"/>
                <w:sz w:val="16"/>
              </w:rPr>
              <w:t>N</w:t>
            </w:r>
          </w:p>
        </w:tc>
        <w:tc>
          <w:tcPr>
            <w:tcW w:w="526" w:type="dxa"/>
          </w:tcPr>
          <w:p w14:paraId="491D4F4C" w14:textId="77777777" w:rsidR="0009741E" w:rsidRDefault="003648A5">
            <w:pPr>
              <w:pStyle w:val="TableParagraph"/>
              <w:spacing w:line="152" w:lineRule="exact"/>
              <w:rPr>
                <w:rFonts w:ascii="Times New Roman"/>
                <w:sz w:val="16"/>
              </w:rPr>
            </w:pPr>
            <w:r>
              <w:rPr>
                <w:rFonts w:ascii="Times New Roman"/>
                <w:w w:val="99"/>
                <w:sz w:val="16"/>
              </w:rPr>
              <w:t>O</w:t>
            </w:r>
          </w:p>
        </w:tc>
        <w:tc>
          <w:tcPr>
            <w:tcW w:w="526" w:type="dxa"/>
          </w:tcPr>
          <w:p w14:paraId="0477F15A" w14:textId="77777777" w:rsidR="0009741E" w:rsidRDefault="003648A5">
            <w:pPr>
              <w:pStyle w:val="TableParagraph"/>
              <w:spacing w:line="152" w:lineRule="exact"/>
              <w:rPr>
                <w:rFonts w:ascii="Times New Roman"/>
                <w:sz w:val="16"/>
              </w:rPr>
            </w:pPr>
            <w:r>
              <w:rPr>
                <w:rFonts w:ascii="Times New Roman"/>
                <w:w w:val="99"/>
                <w:sz w:val="16"/>
              </w:rPr>
              <w:t>N</w:t>
            </w:r>
          </w:p>
        </w:tc>
        <w:tc>
          <w:tcPr>
            <w:tcW w:w="526" w:type="dxa"/>
          </w:tcPr>
          <w:p w14:paraId="0872BBE7" w14:textId="77777777" w:rsidR="0009741E" w:rsidRDefault="003648A5">
            <w:pPr>
              <w:pStyle w:val="TableParagraph"/>
              <w:spacing w:line="152" w:lineRule="exact"/>
              <w:rPr>
                <w:rFonts w:ascii="Times New Roman"/>
                <w:sz w:val="16"/>
              </w:rPr>
            </w:pPr>
            <w:r>
              <w:rPr>
                <w:rFonts w:ascii="Times New Roman"/>
                <w:w w:val="99"/>
                <w:sz w:val="16"/>
              </w:rPr>
              <w:t>O</w:t>
            </w:r>
          </w:p>
        </w:tc>
      </w:tr>
      <w:tr w:rsidR="0009741E" w14:paraId="67DCB3AA" w14:textId="77777777">
        <w:trPr>
          <w:trHeight w:hRule="exact" w:val="187"/>
        </w:trPr>
        <w:tc>
          <w:tcPr>
            <w:tcW w:w="938" w:type="dxa"/>
          </w:tcPr>
          <w:p w14:paraId="5ABB8847" w14:textId="77777777" w:rsidR="0009741E" w:rsidRDefault="003648A5">
            <w:pPr>
              <w:pStyle w:val="TableParagraph"/>
              <w:spacing w:line="160" w:lineRule="exact"/>
              <w:rPr>
                <w:rFonts w:ascii="Times New Roman"/>
                <w:sz w:val="16"/>
              </w:rPr>
            </w:pPr>
            <w:r>
              <w:rPr>
                <w:rFonts w:ascii="Times New Roman"/>
                <w:sz w:val="16"/>
              </w:rPr>
              <w:t>Simple</w:t>
            </w:r>
          </w:p>
        </w:tc>
        <w:tc>
          <w:tcPr>
            <w:tcW w:w="606" w:type="dxa"/>
          </w:tcPr>
          <w:p w14:paraId="6767FA03" w14:textId="77777777" w:rsidR="0009741E" w:rsidRDefault="003648A5">
            <w:pPr>
              <w:pStyle w:val="TableParagraph"/>
              <w:spacing w:line="160" w:lineRule="exact"/>
              <w:rPr>
                <w:rFonts w:ascii="Times New Roman"/>
                <w:sz w:val="16"/>
              </w:rPr>
            </w:pPr>
            <w:r>
              <w:rPr>
                <w:rFonts w:ascii="Times New Roman"/>
                <w:sz w:val="16"/>
              </w:rPr>
              <w:t>320</w:t>
            </w:r>
          </w:p>
        </w:tc>
        <w:tc>
          <w:tcPr>
            <w:tcW w:w="526" w:type="dxa"/>
          </w:tcPr>
          <w:p w14:paraId="1AEF2659" w14:textId="77777777" w:rsidR="0009741E" w:rsidRDefault="003648A5">
            <w:pPr>
              <w:pStyle w:val="TableParagraph"/>
              <w:spacing w:line="160" w:lineRule="exact"/>
              <w:rPr>
                <w:rFonts w:ascii="Times New Roman"/>
                <w:sz w:val="16"/>
              </w:rPr>
            </w:pPr>
            <w:r>
              <w:rPr>
                <w:rFonts w:ascii="Times New Roman"/>
                <w:sz w:val="16"/>
              </w:rPr>
              <w:t>63,9</w:t>
            </w:r>
          </w:p>
        </w:tc>
        <w:tc>
          <w:tcPr>
            <w:tcW w:w="606" w:type="dxa"/>
          </w:tcPr>
          <w:p w14:paraId="639EF554" w14:textId="77777777" w:rsidR="0009741E" w:rsidRDefault="003648A5">
            <w:pPr>
              <w:pStyle w:val="TableParagraph"/>
              <w:spacing w:line="160" w:lineRule="exact"/>
              <w:rPr>
                <w:rFonts w:ascii="Times New Roman"/>
                <w:sz w:val="16"/>
              </w:rPr>
            </w:pPr>
            <w:r>
              <w:rPr>
                <w:rFonts w:ascii="Times New Roman"/>
                <w:sz w:val="16"/>
              </w:rPr>
              <w:t>414,6</w:t>
            </w:r>
          </w:p>
        </w:tc>
        <w:tc>
          <w:tcPr>
            <w:tcW w:w="526" w:type="dxa"/>
          </w:tcPr>
          <w:p w14:paraId="64367EEA" w14:textId="77777777" w:rsidR="0009741E" w:rsidRDefault="003648A5">
            <w:pPr>
              <w:pStyle w:val="TableParagraph"/>
              <w:spacing w:line="160" w:lineRule="exact"/>
              <w:rPr>
                <w:rFonts w:ascii="Times New Roman"/>
                <w:sz w:val="16"/>
              </w:rPr>
            </w:pPr>
            <w:r>
              <w:rPr>
                <w:rFonts w:ascii="Times New Roman"/>
                <w:sz w:val="16"/>
              </w:rPr>
              <w:t>22,9</w:t>
            </w:r>
          </w:p>
        </w:tc>
        <w:tc>
          <w:tcPr>
            <w:tcW w:w="606" w:type="dxa"/>
          </w:tcPr>
          <w:p w14:paraId="19AFCA53" w14:textId="77777777" w:rsidR="0009741E" w:rsidRDefault="003648A5">
            <w:pPr>
              <w:pStyle w:val="TableParagraph"/>
              <w:spacing w:line="160" w:lineRule="exact"/>
              <w:rPr>
                <w:rFonts w:ascii="Times New Roman"/>
                <w:sz w:val="16"/>
              </w:rPr>
            </w:pPr>
            <w:r>
              <w:rPr>
                <w:rFonts w:ascii="Times New Roman"/>
                <w:sz w:val="16"/>
              </w:rPr>
              <w:t>107,3</w:t>
            </w:r>
          </w:p>
        </w:tc>
        <w:tc>
          <w:tcPr>
            <w:tcW w:w="526" w:type="dxa"/>
          </w:tcPr>
          <w:p w14:paraId="07F19A89" w14:textId="77777777" w:rsidR="0009741E" w:rsidRDefault="003648A5">
            <w:pPr>
              <w:pStyle w:val="TableParagraph"/>
              <w:spacing w:line="160" w:lineRule="exact"/>
              <w:rPr>
                <w:rFonts w:ascii="Times New Roman"/>
                <w:sz w:val="16"/>
              </w:rPr>
            </w:pPr>
            <w:r>
              <w:rPr>
                <w:rFonts w:ascii="Times New Roman"/>
                <w:sz w:val="16"/>
              </w:rPr>
              <w:t>10,6</w:t>
            </w:r>
          </w:p>
        </w:tc>
        <w:tc>
          <w:tcPr>
            <w:tcW w:w="685" w:type="dxa"/>
          </w:tcPr>
          <w:p w14:paraId="5AC23F14" w14:textId="77777777" w:rsidR="0009741E" w:rsidRDefault="003648A5">
            <w:pPr>
              <w:pStyle w:val="TableParagraph"/>
              <w:spacing w:line="160" w:lineRule="exact"/>
              <w:rPr>
                <w:rFonts w:ascii="Times New Roman"/>
                <w:sz w:val="16"/>
              </w:rPr>
            </w:pPr>
            <w:r>
              <w:rPr>
                <w:rFonts w:ascii="Times New Roman"/>
                <w:sz w:val="16"/>
              </w:rPr>
              <w:t>2339</w:t>
            </w:r>
          </w:p>
        </w:tc>
        <w:tc>
          <w:tcPr>
            <w:tcW w:w="526" w:type="dxa"/>
          </w:tcPr>
          <w:p w14:paraId="68FABCC7" w14:textId="77777777" w:rsidR="0009741E" w:rsidRDefault="003648A5">
            <w:pPr>
              <w:pStyle w:val="TableParagraph"/>
              <w:spacing w:line="160" w:lineRule="exact"/>
              <w:rPr>
                <w:rFonts w:ascii="Times New Roman"/>
                <w:sz w:val="16"/>
              </w:rPr>
            </w:pPr>
            <w:r>
              <w:rPr>
                <w:rFonts w:ascii="Times New Roman"/>
                <w:sz w:val="16"/>
              </w:rPr>
              <w:t>67,9</w:t>
            </w:r>
          </w:p>
        </w:tc>
        <w:tc>
          <w:tcPr>
            <w:tcW w:w="526" w:type="dxa"/>
          </w:tcPr>
          <w:p w14:paraId="76290850" w14:textId="77777777" w:rsidR="0009741E" w:rsidRDefault="003648A5">
            <w:pPr>
              <w:pStyle w:val="TableParagraph"/>
              <w:spacing w:line="160" w:lineRule="exact"/>
              <w:rPr>
                <w:rFonts w:ascii="Times New Roman"/>
                <w:sz w:val="16"/>
              </w:rPr>
            </w:pPr>
            <w:r>
              <w:rPr>
                <w:rFonts w:ascii="Times New Roman"/>
                <w:sz w:val="16"/>
              </w:rPr>
              <w:t>16,5</w:t>
            </w:r>
          </w:p>
        </w:tc>
        <w:tc>
          <w:tcPr>
            <w:tcW w:w="526" w:type="dxa"/>
          </w:tcPr>
          <w:p w14:paraId="1F30E617" w14:textId="77777777" w:rsidR="0009741E" w:rsidRDefault="003648A5">
            <w:pPr>
              <w:pStyle w:val="TableParagraph"/>
              <w:spacing w:line="160" w:lineRule="exact"/>
              <w:rPr>
                <w:rFonts w:ascii="Times New Roman"/>
                <w:sz w:val="16"/>
              </w:rPr>
            </w:pPr>
            <w:r>
              <w:rPr>
                <w:rFonts w:ascii="Times New Roman"/>
                <w:sz w:val="16"/>
              </w:rPr>
              <w:t>10,6</w:t>
            </w:r>
          </w:p>
        </w:tc>
        <w:tc>
          <w:tcPr>
            <w:tcW w:w="526" w:type="dxa"/>
          </w:tcPr>
          <w:p w14:paraId="31F7D21A" w14:textId="77777777" w:rsidR="0009741E" w:rsidRDefault="003648A5">
            <w:pPr>
              <w:pStyle w:val="TableParagraph"/>
              <w:spacing w:line="160" w:lineRule="exact"/>
              <w:rPr>
                <w:rFonts w:ascii="Times New Roman"/>
                <w:sz w:val="16"/>
              </w:rPr>
            </w:pPr>
            <w:r>
              <w:rPr>
                <w:rFonts w:ascii="Times New Roman"/>
                <w:sz w:val="16"/>
              </w:rPr>
              <w:t>22,6</w:t>
            </w:r>
          </w:p>
        </w:tc>
        <w:tc>
          <w:tcPr>
            <w:tcW w:w="526" w:type="dxa"/>
          </w:tcPr>
          <w:p w14:paraId="0B440FCE" w14:textId="77777777" w:rsidR="0009741E" w:rsidRDefault="003648A5">
            <w:pPr>
              <w:pStyle w:val="TableParagraph"/>
              <w:spacing w:line="160" w:lineRule="exact"/>
              <w:rPr>
                <w:rFonts w:ascii="Times New Roman"/>
                <w:sz w:val="16"/>
              </w:rPr>
            </w:pPr>
            <w:r>
              <w:rPr>
                <w:rFonts w:ascii="Times New Roman"/>
                <w:sz w:val="16"/>
              </w:rPr>
              <w:t>10,5</w:t>
            </w:r>
          </w:p>
        </w:tc>
        <w:tc>
          <w:tcPr>
            <w:tcW w:w="526" w:type="dxa"/>
          </w:tcPr>
          <w:p w14:paraId="4D1F1BF1" w14:textId="77777777" w:rsidR="0009741E" w:rsidRDefault="003648A5">
            <w:pPr>
              <w:pStyle w:val="TableParagraph"/>
              <w:spacing w:line="160" w:lineRule="exact"/>
              <w:rPr>
                <w:rFonts w:ascii="Times New Roman"/>
                <w:sz w:val="16"/>
              </w:rPr>
            </w:pPr>
            <w:r>
              <w:rPr>
                <w:rFonts w:ascii="Times New Roman"/>
                <w:sz w:val="16"/>
              </w:rPr>
              <w:t>21,5</w:t>
            </w:r>
          </w:p>
        </w:tc>
        <w:tc>
          <w:tcPr>
            <w:tcW w:w="526" w:type="dxa"/>
          </w:tcPr>
          <w:p w14:paraId="3D7FB8AE" w14:textId="77777777" w:rsidR="0009741E" w:rsidRDefault="003648A5">
            <w:pPr>
              <w:pStyle w:val="TableParagraph"/>
              <w:spacing w:line="160" w:lineRule="exact"/>
              <w:rPr>
                <w:rFonts w:ascii="Times New Roman"/>
                <w:sz w:val="16"/>
              </w:rPr>
            </w:pPr>
            <w:r>
              <w:rPr>
                <w:rFonts w:ascii="Times New Roman"/>
                <w:sz w:val="16"/>
              </w:rPr>
              <w:t>10,6</w:t>
            </w:r>
          </w:p>
        </w:tc>
      </w:tr>
      <w:tr w:rsidR="0009741E" w14:paraId="62ED2E2C" w14:textId="77777777">
        <w:trPr>
          <w:trHeight w:hRule="exact" w:val="187"/>
        </w:trPr>
        <w:tc>
          <w:tcPr>
            <w:tcW w:w="938" w:type="dxa"/>
          </w:tcPr>
          <w:p w14:paraId="18E57367" w14:textId="77777777" w:rsidR="0009741E" w:rsidRDefault="003648A5">
            <w:pPr>
              <w:pStyle w:val="TableParagraph"/>
              <w:spacing w:line="160" w:lineRule="exact"/>
              <w:rPr>
                <w:rFonts w:ascii="Times New Roman"/>
                <w:sz w:val="16"/>
              </w:rPr>
            </w:pPr>
            <w:r>
              <w:rPr>
                <w:rFonts w:ascii="Times New Roman"/>
                <w:sz w:val="16"/>
              </w:rPr>
              <w:t>Composite</w:t>
            </w:r>
          </w:p>
        </w:tc>
        <w:tc>
          <w:tcPr>
            <w:tcW w:w="606" w:type="dxa"/>
          </w:tcPr>
          <w:p w14:paraId="3588E673" w14:textId="77777777" w:rsidR="0009741E" w:rsidRDefault="003648A5">
            <w:pPr>
              <w:pStyle w:val="TableParagraph"/>
              <w:spacing w:line="160" w:lineRule="exact"/>
              <w:rPr>
                <w:rFonts w:ascii="Times New Roman"/>
                <w:sz w:val="16"/>
              </w:rPr>
            </w:pPr>
            <w:r>
              <w:rPr>
                <w:rFonts w:ascii="Times New Roman"/>
                <w:sz w:val="16"/>
              </w:rPr>
              <w:t>435,8</w:t>
            </w:r>
          </w:p>
        </w:tc>
        <w:tc>
          <w:tcPr>
            <w:tcW w:w="526" w:type="dxa"/>
          </w:tcPr>
          <w:p w14:paraId="5FFD8DD0" w14:textId="77777777" w:rsidR="0009741E" w:rsidRDefault="003648A5">
            <w:pPr>
              <w:pStyle w:val="TableParagraph"/>
              <w:spacing w:line="160" w:lineRule="exact"/>
              <w:rPr>
                <w:rFonts w:ascii="Times New Roman"/>
                <w:sz w:val="16"/>
              </w:rPr>
            </w:pPr>
            <w:r>
              <w:rPr>
                <w:rFonts w:ascii="Times New Roman"/>
                <w:sz w:val="16"/>
              </w:rPr>
              <w:t>84,4</w:t>
            </w:r>
          </w:p>
        </w:tc>
        <w:tc>
          <w:tcPr>
            <w:tcW w:w="606" w:type="dxa"/>
          </w:tcPr>
          <w:p w14:paraId="1D363BB5" w14:textId="77777777" w:rsidR="0009741E" w:rsidRDefault="003648A5">
            <w:pPr>
              <w:pStyle w:val="TableParagraph"/>
              <w:spacing w:line="160" w:lineRule="exact"/>
              <w:rPr>
                <w:rFonts w:ascii="Times New Roman"/>
                <w:sz w:val="16"/>
              </w:rPr>
            </w:pPr>
            <w:r>
              <w:rPr>
                <w:rFonts w:ascii="Times New Roman"/>
                <w:sz w:val="16"/>
              </w:rPr>
              <w:t>837,4</w:t>
            </w:r>
          </w:p>
        </w:tc>
        <w:tc>
          <w:tcPr>
            <w:tcW w:w="526" w:type="dxa"/>
          </w:tcPr>
          <w:p w14:paraId="449D4BBF" w14:textId="77777777" w:rsidR="0009741E" w:rsidRDefault="003648A5">
            <w:pPr>
              <w:pStyle w:val="TableParagraph"/>
              <w:spacing w:line="160" w:lineRule="exact"/>
              <w:rPr>
                <w:rFonts w:ascii="Times New Roman"/>
                <w:sz w:val="16"/>
              </w:rPr>
            </w:pPr>
            <w:r>
              <w:rPr>
                <w:rFonts w:ascii="Times New Roman"/>
                <w:sz w:val="16"/>
              </w:rPr>
              <w:t>31,1</w:t>
            </w:r>
          </w:p>
        </w:tc>
        <w:tc>
          <w:tcPr>
            <w:tcW w:w="606" w:type="dxa"/>
          </w:tcPr>
          <w:p w14:paraId="616FB2AE" w14:textId="77777777" w:rsidR="0009741E" w:rsidRDefault="003648A5">
            <w:pPr>
              <w:pStyle w:val="TableParagraph"/>
              <w:spacing w:line="160" w:lineRule="exact"/>
              <w:rPr>
                <w:rFonts w:ascii="Times New Roman"/>
                <w:sz w:val="16"/>
              </w:rPr>
            </w:pPr>
            <w:r>
              <w:rPr>
                <w:rFonts w:ascii="Times New Roman"/>
                <w:sz w:val="16"/>
              </w:rPr>
              <w:t>159,2</w:t>
            </w:r>
          </w:p>
        </w:tc>
        <w:tc>
          <w:tcPr>
            <w:tcW w:w="526" w:type="dxa"/>
          </w:tcPr>
          <w:p w14:paraId="1526A451" w14:textId="77777777" w:rsidR="0009741E" w:rsidRDefault="003648A5">
            <w:pPr>
              <w:pStyle w:val="TableParagraph"/>
              <w:spacing w:line="160" w:lineRule="exact"/>
              <w:rPr>
                <w:rFonts w:ascii="Times New Roman"/>
                <w:sz w:val="16"/>
              </w:rPr>
            </w:pPr>
            <w:r>
              <w:rPr>
                <w:rFonts w:ascii="Times New Roman"/>
                <w:sz w:val="16"/>
              </w:rPr>
              <w:t>10,9</w:t>
            </w:r>
          </w:p>
        </w:tc>
        <w:tc>
          <w:tcPr>
            <w:tcW w:w="685" w:type="dxa"/>
          </w:tcPr>
          <w:p w14:paraId="067A6882" w14:textId="77777777" w:rsidR="0009741E" w:rsidRDefault="003648A5">
            <w:pPr>
              <w:pStyle w:val="TableParagraph"/>
              <w:spacing w:line="160" w:lineRule="exact"/>
              <w:rPr>
                <w:rFonts w:ascii="Times New Roman"/>
                <w:sz w:val="16"/>
              </w:rPr>
            </w:pPr>
            <w:r>
              <w:rPr>
                <w:rFonts w:ascii="Times New Roman"/>
                <w:sz w:val="16"/>
              </w:rPr>
              <w:t>4304,8</w:t>
            </w:r>
          </w:p>
        </w:tc>
        <w:tc>
          <w:tcPr>
            <w:tcW w:w="526" w:type="dxa"/>
          </w:tcPr>
          <w:p w14:paraId="2107F5BB" w14:textId="77777777" w:rsidR="0009741E" w:rsidRDefault="003648A5">
            <w:pPr>
              <w:pStyle w:val="TableParagraph"/>
              <w:spacing w:line="160" w:lineRule="exact"/>
              <w:rPr>
                <w:rFonts w:ascii="Times New Roman"/>
                <w:sz w:val="16"/>
              </w:rPr>
            </w:pPr>
            <w:r>
              <w:rPr>
                <w:rFonts w:ascii="Times New Roman"/>
                <w:sz w:val="16"/>
              </w:rPr>
              <w:t>92,5</w:t>
            </w:r>
          </w:p>
        </w:tc>
        <w:tc>
          <w:tcPr>
            <w:tcW w:w="526" w:type="dxa"/>
          </w:tcPr>
          <w:p w14:paraId="496ACABE" w14:textId="77777777" w:rsidR="0009741E" w:rsidRDefault="003648A5">
            <w:pPr>
              <w:pStyle w:val="TableParagraph"/>
              <w:spacing w:line="160" w:lineRule="exact"/>
              <w:rPr>
                <w:rFonts w:ascii="Times New Roman"/>
                <w:sz w:val="16"/>
              </w:rPr>
            </w:pPr>
            <w:r>
              <w:rPr>
                <w:rFonts w:ascii="Times New Roman"/>
                <w:sz w:val="16"/>
              </w:rPr>
              <w:t>16,6</w:t>
            </w:r>
          </w:p>
        </w:tc>
        <w:tc>
          <w:tcPr>
            <w:tcW w:w="526" w:type="dxa"/>
          </w:tcPr>
          <w:p w14:paraId="20F0C3A0" w14:textId="77777777" w:rsidR="0009741E" w:rsidRDefault="003648A5">
            <w:pPr>
              <w:pStyle w:val="TableParagraph"/>
              <w:spacing w:line="160" w:lineRule="exact"/>
              <w:rPr>
                <w:rFonts w:ascii="Times New Roman"/>
                <w:sz w:val="16"/>
              </w:rPr>
            </w:pPr>
            <w:r>
              <w:rPr>
                <w:rFonts w:ascii="Times New Roman"/>
                <w:sz w:val="16"/>
              </w:rPr>
              <w:t>10,6</w:t>
            </w:r>
          </w:p>
        </w:tc>
        <w:tc>
          <w:tcPr>
            <w:tcW w:w="526" w:type="dxa"/>
          </w:tcPr>
          <w:p w14:paraId="4F8D9A7B" w14:textId="77777777" w:rsidR="0009741E" w:rsidRDefault="003648A5">
            <w:pPr>
              <w:pStyle w:val="TableParagraph"/>
              <w:spacing w:line="160" w:lineRule="exact"/>
              <w:rPr>
                <w:rFonts w:ascii="Times New Roman"/>
                <w:sz w:val="16"/>
              </w:rPr>
            </w:pPr>
            <w:r>
              <w:rPr>
                <w:rFonts w:ascii="Times New Roman"/>
                <w:sz w:val="16"/>
              </w:rPr>
              <w:t>23,4</w:t>
            </w:r>
          </w:p>
        </w:tc>
        <w:tc>
          <w:tcPr>
            <w:tcW w:w="526" w:type="dxa"/>
          </w:tcPr>
          <w:p w14:paraId="066C33DC" w14:textId="77777777" w:rsidR="0009741E" w:rsidRDefault="003648A5">
            <w:pPr>
              <w:pStyle w:val="TableParagraph"/>
              <w:spacing w:line="160" w:lineRule="exact"/>
              <w:rPr>
                <w:rFonts w:ascii="Times New Roman"/>
                <w:sz w:val="16"/>
              </w:rPr>
            </w:pPr>
            <w:r>
              <w:rPr>
                <w:rFonts w:ascii="Times New Roman"/>
                <w:sz w:val="16"/>
              </w:rPr>
              <w:t>21,5</w:t>
            </w:r>
          </w:p>
        </w:tc>
        <w:tc>
          <w:tcPr>
            <w:tcW w:w="526" w:type="dxa"/>
          </w:tcPr>
          <w:p w14:paraId="000E23DE" w14:textId="77777777" w:rsidR="0009741E" w:rsidRDefault="003648A5">
            <w:pPr>
              <w:pStyle w:val="TableParagraph"/>
              <w:spacing w:line="160" w:lineRule="exact"/>
              <w:rPr>
                <w:rFonts w:ascii="Times New Roman"/>
                <w:sz w:val="16"/>
              </w:rPr>
            </w:pPr>
            <w:r>
              <w:rPr>
                <w:rFonts w:ascii="Times New Roman"/>
                <w:sz w:val="16"/>
              </w:rPr>
              <w:t>21,6</w:t>
            </w:r>
          </w:p>
        </w:tc>
        <w:tc>
          <w:tcPr>
            <w:tcW w:w="526" w:type="dxa"/>
          </w:tcPr>
          <w:p w14:paraId="39829DD1" w14:textId="77777777" w:rsidR="0009741E" w:rsidRDefault="003648A5">
            <w:pPr>
              <w:pStyle w:val="TableParagraph"/>
              <w:spacing w:line="160" w:lineRule="exact"/>
              <w:rPr>
                <w:rFonts w:ascii="Times New Roman"/>
                <w:sz w:val="16"/>
              </w:rPr>
            </w:pPr>
            <w:r>
              <w:rPr>
                <w:rFonts w:ascii="Times New Roman"/>
                <w:sz w:val="16"/>
              </w:rPr>
              <w:t>10,6</w:t>
            </w:r>
          </w:p>
        </w:tc>
      </w:tr>
    </w:tbl>
    <w:p w14:paraId="40112DE5" w14:textId="77777777" w:rsidR="0009741E" w:rsidRDefault="0009741E">
      <w:pPr>
        <w:pStyle w:val="BodyText"/>
      </w:pPr>
    </w:p>
    <w:p w14:paraId="6E1A70D9" w14:textId="77777777" w:rsidR="0009741E" w:rsidRDefault="0009741E">
      <w:pPr>
        <w:pStyle w:val="BodyText"/>
      </w:pPr>
    </w:p>
    <w:p w14:paraId="076819B0" w14:textId="77777777" w:rsidR="0009741E" w:rsidRDefault="00F611EB">
      <w:pPr>
        <w:spacing w:line="182" w:lineRule="exact"/>
        <w:ind w:left="335" w:right="5593"/>
        <w:jc w:val="center"/>
        <w:rPr>
          <w:sz w:val="16"/>
        </w:rPr>
      </w:pPr>
      <w:r>
        <w:pict w14:anchorId="373D01F9">
          <v:group id="_x0000_s2180" style="position:absolute;left:0;text-align:left;margin-left:313.5pt;margin-top:-.15pt;width:179.5pt;height:120.65pt;z-index:4984;mso-position-horizontal-relative:page" coordorigin="6270,-3" coordsize="3590,2413">
            <v:shape id="_x0000_s2231" type="#_x0000_t75" style="position:absolute;left:6422;top:56;width:846;height:232">
              <v:imagedata r:id="rId95" o:title=""/>
            </v:shape>
            <v:shape id="_x0000_s2230" type="#_x0000_t75" style="position:absolute;left:6330;top:474;width:987;height:292">
              <v:imagedata r:id="rId96" o:title=""/>
            </v:shape>
            <v:shape id="_x0000_s2229" type="#_x0000_t75" style="position:absolute;left:6455;top:988;width:892;height:292">
              <v:imagedata r:id="rId97" o:title=""/>
            </v:shape>
            <v:shape id="_x0000_s2228" type="#_x0000_t75" style="position:absolute;left:6832;top:1509;width:123;height:124">
              <v:imagedata r:id="rId98" o:title=""/>
            </v:shape>
            <v:shape id="_x0000_s2227" style="position:absolute;left:6274;top:16;width:1131;height:1820" coordorigin="6274,16" coordsize="1131,1820" path="m6328,16l7351,16,7372,21,7389,36,7401,56,7405,82,7405,1770,7401,1795,7389,1816,7372,1830,7351,1836,6328,1836,6307,1830,6290,1816,6278,1795,6274,1770,6274,82,6278,56,6290,36,6307,21,6328,16xe" filled="f" strokecolor="#afafaf" strokeweight="4683emu">
              <v:path arrowok="t"/>
            </v:shape>
            <v:shape id="_x0000_s2226" style="position:absolute;left:1326;top:2971;width:226;height:2777" coordorigin="1326,2971" coordsize="226,2777" path="m6855,293l6855,478m6822,379l6855,478m6855,478l6888,379m6888,1282l6888,1513m6855,1414l6888,1513m6888,1513l6921,1414m6875,768l6875,991e" filled="f" strokeweight="4683emu">
              <v:path arrowok="t"/>
            </v:shape>
            <v:shape id="_x0000_s2225" style="position:absolute;left:6957;top:859;width:183;height:63" coordorigin="6957,859" coordsize="183,63" path="m6994,888l6993,883,6991,881,6989,880,6986,877,6981,875,6973,875,6971,875,6963,877,6961,878,6961,885,6963,883,6967,882,6970,881,6978,881,6981,882,6986,885,6987,888,6987,892,6987,898,6987,904,6986,908,6984,911,6981,914,6978,915,6971,915,6969,914,6965,911,6964,909,6964,904,6965,901,6970,899,6974,898,6987,898,6987,892,6970,892,6965,893,6962,896,6959,898,6957,902,6957,912,6958,915,6961,917,6964,920,6968,921,6976,921,6981,919,6983,918,6985,916,6986,915,6987,913,6987,920,6994,920,6994,913,6994,898,6994,888m7030,859l7018,859,7015,860,7013,862,7011,864,7010,868,7010,876,7003,876,7003,881,7010,881,7010,920,7016,920,7016,881,7029,881,7029,876,7016,876,7016,869,7017,868,7018,866,7019,865,7021,865,7030,865,7030,859m7056,876l7042,876,7042,863,7035,863,7035,876,7030,876,7030,881,7035,881,7035,911,7036,915,7038,917,7040,919,7044,920,7056,920,7056,914,7046,914,7045,913,7044,912,7042,911,7042,909,7042,881,7056,881,7056,876m7104,890l7102,884,7099,881,7098,881,7096,878,7096,890,7096,894,7070,894,7071,890,7072,887,7075,884,7077,882,7081,881,7088,881,7091,882,7093,885,7095,887,7096,890,7096,878,7095,877,7090,875,7078,875,7072,877,7069,881,7064,885,7063,891,7063,905,7065,911,7069,915,7073,919,7078,921,7089,921,7097,920,7102,917,7102,915,7102,911,7097,913,7094,914,7091,915,7081,915,7077,914,7075,911,7072,908,7070,905,7070,900,7104,900,7104,894,7104,890m7140,875l7138,875,7137,875,7133,875,7128,877,7125,878,7123,880,7122,883,7122,876,7114,876,7114,920,7122,920,7122,892,7123,888,7125,885,7127,883,7130,882,7137,882,7138,882,7139,882,7140,883,7140,882,7140,875e" fillcolor="black" stroked="f">
              <v:path arrowok="t"/>
            </v:shape>
            <v:line id="_x0000_s2224" style="position:absolute" from="7173,914" to="7182,914" strokeweight=".2045mm"/>
            <v:line id="_x0000_s2223" style="position:absolute" from="7199,914" to="7207,914" strokeweight=".2045mm"/>
            <v:line id="_x0000_s2222" style="position:absolute" from="7224,914" to="7232,914" strokeweight=".2045mm"/>
            <v:shape id="_x0000_s2221" style="position:absolute;left:1326;top:2971;width:195;height:1589" coordorigin="1326,2971" coordsize="195,1589" path="m6841,894l6875,991m6875,991l6907,894m6855,293l6855,478m6822,379l6855,478m6855,478l6888,379m6875,768l6875,991e" filled="f" strokeweight="4683emu">
              <v:path arrowok="t"/>
            </v:shape>
            <v:shape id="_x0000_s2220" style="position:absolute;left:6957;top:859;width:183;height:63" coordorigin="6957,859" coordsize="183,63" path="m6994,888l6993,883,6991,881,6989,880,6986,877,6981,875,6973,875,6971,875,6963,877,6961,878,6961,885,6963,883,6967,882,6970,881,6978,881,6981,882,6986,885,6987,888,6987,892,6987,898,6987,904,6986,908,6984,911,6981,914,6978,915,6971,915,6969,914,6965,911,6964,909,6964,904,6965,901,6970,899,6974,898,6987,898,6987,892,6970,892,6965,893,6962,896,6959,898,6957,902,6957,912,6958,915,6961,917,6964,920,6968,921,6976,921,6981,919,6983,918,6985,916,6986,915,6987,913,6987,920,6994,920,6994,913,6994,898,6994,888m7030,859l7018,859,7015,860,7013,862,7011,864,7010,868,7010,876,7003,876,7003,881,7010,881,7010,920,7016,920,7016,881,7029,881,7029,876,7016,876,7016,869,7017,868,7018,866,7019,865,7021,865,7030,865,7030,859m7056,876l7042,876,7042,863,7035,863,7035,876,7030,876,7030,881,7035,881,7035,911,7036,915,7038,917,7040,919,7044,920,7056,920,7056,914,7046,914,7045,913,7044,912,7042,911,7042,909,7042,881,7056,881,7056,876m7104,890l7102,884,7099,881,7098,881,7096,878,7096,890,7096,894,7070,894,7071,890,7072,887,7075,884,7077,882,7081,881,7088,881,7091,882,7093,885,7095,887,7096,890,7096,878,7095,877,7090,875,7078,875,7072,877,7069,881,7064,885,7063,891,7063,905,7065,911,7069,915,7073,919,7078,921,7089,921,7097,920,7102,917,7102,915,7102,911,7097,913,7094,914,7091,915,7081,915,7077,914,7075,911,7072,908,7070,905,7070,900,7104,900,7104,894,7104,890m7140,875l7138,875,7137,875,7133,875,7128,877,7125,878,7123,880,7122,883,7122,876,7114,876,7114,920,7122,920,7122,892,7123,888,7125,885,7127,883,7130,882,7137,882,7138,882,7139,882,7140,883,7140,882,7140,875e" fillcolor="black" stroked="f">
              <v:path arrowok="t"/>
            </v:shape>
            <v:line id="_x0000_s2219" style="position:absolute" from="7173,914" to="7182,914" strokeweight=".2045mm"/>
            <v:line id="_x0000_s2218" style="position:absolute" from="7199,914" to="7207,914" strokeweight=".2045mm"/>
            <v:line id="_x0000_s2217" style="position:absolute" from="7224,914" to="7232,914" strokeweight=".2045mm"/>
            <v:shape id="_x0000_s2216" style="position:absolute;left:1369;top:4339;width:183;height:1409" coordorigin="1369,4339" coordsize="183,1409" path="m6841,894l6875,991m6875,991l6907,894m6888,1282l6888,1513m6855,1414l6888,1513m6888,1513l6921,1414e" filled="f" strokeweight="4683emu">
              <v:path arrowok="t"/>
            </v:shape>
            <v:shape id="_x0000_s2215" style="position:absolute;left:6799;top:214;width:103;height:101" coordorigin="6799,214" coordsize="103,101" path="m6850,214l6830,218,6814,229,6803,244,6799,264,6803,283,6814,299,6830,310,6850,314,6870,310,6887,299,6897,283,6901,264,6897,244,6887,229,6870,218,6850,214xe" fillcolor="black" stroked="f">
              <v:path arrowok="t"/>
            </v:shape>
            <v:shape id="_x0000_s2214" style="position:absolute;left:6799;top:214;width:103;height:101" coordorigin="6799,214" coordsize="103,101" path="m6799,264l6803,244,6814,229,6830,218,6850,214,6870,218,6887,229,6897,244,6901,264,6897,283,6887,299,6870,310,6850,314,6830,310,6814,299,6803,283,6799,264xe" filled="f" strokeweight="5353emu">
              <v:path arrowok="t"/>
            </v:shape>
            <v:shape id="_x0000_s2213" type="#_x0000_t75" style="position:absolute;left:9132;top:48;width:539;height:76">
              <v:imagedata r:id="rId99" o:title=""/>
            </v:shape>
            <v:line id="_x0000_s2212" style="position:absolute" from="9322,303" to="9330,303" strokeweight="36813emu"/>
            <v:shape id="_x0000_s2211" style="position:absolute;left:9344;top:272;width:160;height:62" coordorigin="9344,272" coordsize="160,62" path="m9381,300l9379,295,9378,294,9377,292,9374,289,9370,288,9362,288,9359,289,9357,290,9355,291,9353,293,9351,295,9351,289,9344,289,9344,332,9351,332,9351,303,9352,300,9354,298,9357,295,9360,294,9367,294,9369,295,9371,297,9373,299,9373,302,9373,332,9381,332,9381,300m9402,288l9394,288,9394,332,9402,332,9402,288m9402,272l9394,272,9394,281,9402,281,9402,272m9439,287l9424,287,9424,275,9416,275,9416,287,9411,287,9411,293,9416,293,9416,323,9417,327,9420,329,9422,331,9425,332,9439,332,9439,326,9428,326,9426,325,9425,324,9424,323,9424,321,9424,293,9439,293,9439,287m9454,288l9447,288,9447,332,9454,332,9454,288m9454,272l9447,272,9447,281,9454,281,9454,272m9503,301l9501,296,9499,294,9498,293,9495,290,9491,288,9482,288,9480,288,9477,289,9475,289,9473,290,9470,291,9470,298,9472,296,9474,295,9477,295,9479,294,9488,294,9490,295,9492,297,9495,298,9496,301,9496,305,9496,310,9496,316,9494,320,9492,323,9490,326,9487,327,9480,327,9478,326,9476,325,9475,323,9474,322,9474,316,9475,313,9477,312,9479,311,9483,310,9496,310,9496,305,9479,305,9475,306,9472,308,9469,311,9467,314,9467,324,9468,327,9471,329,9473,331,9477,333,9485,333,9488,332,9490,331,9492,330,9494,328,9495,327,9496,325,9496,332,9503,332,9503,325,9503,310,9503,301e" fillcolor="black" stroked="f">
              <v:path arrowok="t"/>
            </v:shape>
            <v:line id="_x0000_s2210" style="position:absolute" from="9519,302" to="9525,302" strokeweight="1.05975mm"/>
            <v:shape id="_x0000_s2209" style="position:absolute;left:9542;top:274;width:34;height:58" coordorigin="9542,274" coordsize="34,58" path="m9576,325l9543,325,9543,332,9576,332,9576,325xm9563,281l9555,281,9555,325,9563,325,9563,281xm9563,274l9555,274,9542,277,9542,284,9555,281,9563,281,9563,274xe" fillcolor="black" stroked="f">
              <v:path arrowok="t"/>
            </v:shape>
            <v:shape id="_x0000_s2208" type="#_x0000_t75" style="position:absolute;left:8883;top:513;width:876;height:389">
              <v:imagedata r:id="rId100" o:title=""/>
            </v:shape>
            <v:shape id="_x0000_s2207" type="#_x0000_t75" style="position:absolute;left:9180;top:1059;width:124;height:125">
              <v:imagedata r:id="rId101" o:title=""/>
            </v:shape>
            <v:shape id="_x0000_s2206" style="position:absolute;left:8781;top:9;width:1069;height:1247" coordorigin="8781,9" coordsize="1069,1247" path="m8842,9l9790,9,9813,14,9832,28,9845,49,9850,75,9850,1190,9845,1216,9832,1236,9813,1251,9790,1256,8842,1256,8818,1251,8799,1236,8786,1216,8781,1190,8781,75,8786,49,8799,28,8818,14,8842,9xe" filled="f" strokecolor="#afafaf" strokeweight="4683emu">
              <v:path arrowok="t"/>
            </v:shape>
            <v:line id="_x0000_s2205" style="position:absolute" from="9243,905" to="9243,1063" strokeweight="4683emu"/>
            <v:line id="_x0000_s2204" style="position:absolute" from="9251,1018" to="9258,1018" strokeweight="6693emu"/>
            <v:line id="_x0000_s2203" style="position:absolute" from="9276,1018" to="9284,1018" strokeweight="6693emu"/>
            <v:line id="_x0000_s2202" style="position:absolute" from="9302,1018" to="9310,1018" strokeweight="6693emu"/>
            <v:shape id="_x0000_s2201" style="position:absolute;left:6688;top:3075;width:228;height:1649" coordorigin="6688,3075" coordsize="228,1649" path="m9210,965l9243,1063m9243,1063l9277,965m9210,339l9210,517m9177,418l9210,517m9210,517l9243,418m9210,339l9210,517m9177,418l9210,517m9210,517l9243,418m9243,905l9243,1063e" filled="f" strokeweight="4683emu">
              <v:path arrowok="t"/>
            </v:shape>
            <v:line id="_x0000_s2200" style="position:absolute" from="9251,1018" to="9258,1018" strokeweight="6693emu"/>
            <v:line id="_x0000_s2199" style="position:absolute" from="9276,1018" to="9284,1018" strokeweight="6693emu"/>
            <v:line id="_x0000_s2198" style="position:absolute" from="9302,1018" to="9310,1018" strokeweight="6693emu"/>
            <v:shape id="_x0000_s2197" style="position:absolute;left:6764;top:4500;width:152;height:224" coordorigin="6764,4500" coordsize="152,224" path="m9210,965l9243,1063m9243,1063l9277,965e" filled="f" strokeweight="4683emu">
              <v:path arrowok="t"/>
            </v:shape>
            <v:shape id="_x0000_s2196" style="position:absolute;left:9163;top:225;width:104;height:101" coordorigin="9163,225" coordsize="104,101" path="m9215,225l9195,229,9179,240,9168,256,9163,276,9168,295,9179,311,9195,322,9215,326,9235,322,9252,311,9263,295,9267,276,9263,256,9252,240,9235,229,9215,225xe" fillcolor="black" stroked="f">
              <v:path arrowok="t"/>
            </v:shape>
            <v:shape id="_x0000_s2195" style="position:absolute;left:9163;top:225;width:104;height:101" coordorigin="9163,225" coordsize="104,101" path="m9163,276l9168,256,9179,240,9195,229,9215,225,9235,229,9252,240,9263,256,9267,276,9263,295,9252,311,9235,322,9215,326,9195,322,9179,311,9168,295,9163,276xe" filled="f" strokeweight="5353emu">
              <v:path arrowok="t"/>
            </v:shape>
            <v:rect id="_x0000_s2194" style="position:absolute;left:7421;top:1;width:1324;height:2405" filled="f" strokeweight="4017emu"/>
            <v:shape id="_x0000_s2193" type="#_x0000_t75" style="position:absolute;left:6799;top:1881;width:169;height:189">
              <v:imagedata r:id="rId102" o:title=""/>
            </v:shape>
            <v:shape id="_x0000_s2192" type="#_x0000_t75" style="position:absolute;left:8529;top:2200;width:169;height:190">
              <v:imagedata r:id="rId103" o:title=""/>
            </v:shape>
            <v:shape id="_x0000_s2191" type="#_x0000_t75" style="position:absolute;left:9235;top:1314;width:169;height:189">
              <v:imagedata r:id="rId104" o:title=""/>
            </v:shape>
            <v:shape id="_x0000_s2190" type="#_x0000_t202" style="position:absolute;left:6278;top:45;width:1144;height:97" filled="f" stroked="f">
              <v:textbox inset="0,0,0,0">
                <w:txbxContent>
                  <w:p w14:paraId="2E208149" w14:textId="77777777" w:rsidR="00F611EB" w:rsidRDefault="00F611EB">
                    <w:pPr>
                      <w:tabs>
                        <w:tab w:val="left" w:pos="1143"/>
                      </w:tabs>
                      <w:spacing w:line="97" w:lineRule="exact"/>
                      <w:rPr>
                        <w:sz w:val="9"/>
                      </w:rPr>
                    </w:pPr>
                    <w:r>
                      <w:rPr>
                        <w:w w:val="107"/>
                        <w:sz w:val="9"/>
                        <w:u w:val="single" w:color="AFAFAF"/>
                      </w:rPr>
                      <w:t xml:space="preserve"> </w:t>
                    </w:r>
                    <w:r>
                      <w:rPr>
                        <w:sz w:val="9"/>
                        <w:u w:val="single" w:color="AFAFAF"/>
                      </w:rPr>
                      <w:tab/>
                    </w:r>
                  </w:p>
                </w:txbxContent>
              </v:textbox>
            </v:shape>
            <v:shape id="_x0000_s2189" type="#_x0000_t202" style="position:absolute;left:8794;top:50;width:1066;height:97" filled="f" stroked="f">
              <v:textbox inset="0,0,0,0">
                <w:txbxContent>
                  <w:p w14:paraId="70A58448" w14:textId="77777777" w:rsidR="00F611EB" w:rsidRDefault="00F611EB">
                    <w:pPr>
                      <w:tabs>
                        <w:tab w:val="left" w:pos="1065"/>
                      </w:tabs>
                      <w:spacing w:line="97" w:lineRule="exact"/>
                      <w:rPr>
                        <w:rFonts w:ascii="Calibri"/>
                        <w:sz w:val="9"/>
                      </w:rPr>
                    </w:pPr>
                    <w:r>
                      <w:rPr>
                        <w:rFonts w:ascii="Calibri"/>
                        <w:w w:val="107"/>
                        <w:sz w:val="9"/>
                        <w:u w:val="single" w:color="AFAFAF"/>
                      </w:rPr>
                      <w:t xml:space="preserve"> </w:t>
                    </w:r>
                    <w:r>
                      <w:rPr>
                        <w:rFonts w:ascii="Calibri"/>
                        <w:sz w:val="9"/>
                        <w:u w:val="single" w:color="AFAFAF"/>
                      </w:rPr>
                      <w:tab/>
                    </w:r>
                  </w:p>
                </w:txbxContent>
              </v:textbox>
            </v:shape>
            <v:shape id="_x0000_s2188" type="#_x0000_t202" style="position:absolute;left:9070;top:759;width:462;height:418" filled="f" stroked="f">
              <v:textbox inset="0,0,0,0">
                <w:txbxContent>
                  <w:p w14:paraId="182CC350" w14:textId="77777777" w:rsidR="00F611EB" w:rsidRDefault="00F611EB">
                    <w:pPr>
                      <w:spacing w:line="97" w:lineRule="exact"/>
                      <w:ind w:right="-9"/>
                      <w:rPr>
                        <w:rFonts w:ascii="Calibri"/>
                        <w:sz w:val="9"/>
                      </w:rPr>
                    </w:pPr>
                    <w:proofErr w:type="spellStart"/>
                    <w:r>
                      <w:rPr>
                        <w:rFonts w:ascii="Calibri"/>
                        <w:w w:val="105"/>
                        <w:sz w:val="9"/>
                      </w:rPr>
                      <w:t>DetectorOn</w:t>
                    </w:r>
                    <w:proofErr w:type="spellEnd"/>
                  </w:p>
                  <w:p w14:paraId="084D9BD9" w14:textId="77777777" w:rsidR="00F611EB" w:rsidRDefault="00F611EB">
                    <w:pPr>
                      <w:rPr>
                        <w:sz w:val="10"/>
                      </w:rPr>
                    </w:pPr>
                  </w:p>
                  <w:p w14:paraId="246087C2" w14:textId="77777777" w:rsidR="00F611EB" w:rsidRDefault="00F611EB">
                    <w:pPr>
                      <w:spacing w:before="4"/>
                      <w:rPr>
                        <w:sz w:val="8"/>
                      </w:rPr>
                    </w:pPr>
                  </w:p>
                  <w:p w14:paraId="2644F299" w14:textId="77777777" w:rsidR="00F611EB" w:rsidRDefault="00F611EB">
                    <w:pPr>
                      <w:ind w:left="271" w:right="-9"/>
                      <w:rPr>
                        <w:rFonts w:ascii="Calibri"/>
                        <w:sz w:val="9"/>
                      </w:rPr>
                    </w:pPr>
                    <w:r>
                      <w:rPr>
                        <w:rFonts w:ascii="Calibri"/>
                        <w:w w:val="110"/>
                        <w:sz w:val="9"/>
                      </w:rPr>
                      <w:t>f1</w:t>
                    </w:r>
                  </w:p>
                </w:txbxContent>
              </v:textbox>
            </v:shape>
            <v:shape id="_x0000_s2187" type="#_x0000_t202" style="position:absolute;left:6924;top:1333;width:462;height:97" filled="f" stroked="f">
              <v:textbox inset="0,0,0,0">
                <w:txbxContent>
                  <w:p w14:paraId="43AC795C" w14:textId="77777777" w:rsidR="00F611EB" w:rsidRDefault="00F611EB">
                    <w:pPr>
                      <w:spacing w:line="97" w:lineRule="exact"/>
                      <w:ind w:right="-9"/>
                      <w:rPr>
                        <w:rFonts w:ascii="Calibri"/>
                        <w:sz w:val="9"/>
                      </w:rPr>
                    </w:pPr>
                    <w:proofErr w:type="spellStart"/>
                    <w:r>
                      <w:rPr>
                        <w:rFonts w:ascii="Calibri"/>
                        <w:w w:val="105"/>
                        <w:sz w:val="9"/>
                      </w:rPr>
                      <w:t>DetectorOn</w:t>
                    </w:r>
                    <w:proofErr w:type="spellEnd"/>
                  </w:p>
                </w:txbxContent>
              </v:textbox>
            </v:shape>
            <v:shape id="_x0000_s2186" type="#_x0000_t202" style="position:absolute;left:9296;top:1362;width:49;height:114" filled="f" stroked="f">
              <v:textbox inset="0,0,0,0">
                <w:txbxContent>
                  <w:p w14:paraId="272ECE95" w14:textId="77777777" w:rsidR="00F611EB" w:rsidRDefault="00F611EB">
                    <w:pPr>
                      <w:spacing w:line="114" w:lineRule="exact"/>
                      <w:rPr>
                        <w:rFonts w:ascii="Calibri"/>
                        <w:sz w:val="11"/>
                      </w:rPr>
                    </w:pPr>
                    <w:r>
                      <w:rPr>
                        <w:rFonts w:ascii="Calibri"/>
                        <w:color w:val="FFFFFF"/>
                        <w:w w:val="103"/>
                        <w:sz w:val="11"/>
                      </w:rPr>
                      <w:t>c</w:t>
                    </w:r>
                  </w:p>
                </w:txbxContent>
              </v:textbox>
            </v:shape>
            <v:shape id="_x0000_s2185" type="#_x0000_t202" style="position:absolute;left:6923;top:1659;width:79;height:97" filled="f" stroked="f">
              <v:textbox inset="0,0,0,0">
                <w:txbxContent>
                  <w:p w14:paraId="307AB56D" w14:textId="77777777" w:rsidR="00F611EB" w:rsidRDefault="00F611EB">
                    <w:pPr>
                      <w:spacing w:line="97" w:lineRule="exact"/>
                      <w:ind w:right="-18"/>
                      <w:rPr>
                        <w:rFonts w:ascii="Calibri"/>
                        <w:sz w:val="9"/>
                      </w:rPr>
                    </w:pPr>
                    <w:r>
                      <w:rPr>
                        <w:rFonts w:ascii="Calibri"/>
                        <w:w w:val="105"/>
                        <w:sz w:val="9"/>
                      </w:rPr>
                      <w:t>f1</w:t>
                    </w:r>
                  </w:p>
                </w:txbxContent>
              </v:textbox>
            </v:shape>
            <v:shape id="_x0000_s2184" type="#_x0000_t202" style="position:absolute;left:6856;top:1929;width:55;height:114" filled="f" stroked="f">
              <v:textbox inset="0,0,0,0">
                <w:txbxContent>
                  <w:p w14:paraId="7B631919" w14:textId="77777777" w:rsidR="00F611EB" w:rsidRDefault="00F611EB">
                    <w:pPr>
                      <w:spacing w:line="114" w:lineRule="exact"/>
                      <w:rPr>
                        <w:rFonts w:ascii="Calibri"/>
                        <w:sz w:val="11"/>
                      </w:rPr>
                    </w:pPr>
                    <w:r>
                      <w:rPr>
                        <w:rFonts w:ascii="Calibri"/>
                        <w:color w:val="FFFFFF"/>
                        <w:w w:val="103"/>
                        <w:sz w:val="11"/>
                      </w:rPr>
                      <w:t>a</w:t>
                    </w:r>
                  </w:p>
                </w:txbxContent>
              </v:textbox>
            </v:shape>
            <v:shape id="_x0000_s2183" type="#_x0000_t202" style="position:absolute;left:7485;top:50;width:1181;height:2185" filled="f" stroked="f">
              <v:textbox inset="0,0,0,0">
                <w:txbxContent>
                  <w:p w14:paraId="1F23B6C0" w14:textId="77777777" w:rsidR="00F611EB" w:rsidRDefault="00F611EB">
                    <w:pPr>
                      <w:spacing w:line="97" w:lineRule="exact"/>
                      <w:rPr>
                        <w:rFonts w:ascii="Calibri"/>
                        <w:sz w:val="9"/>
                      </w:rPr>
                    </w:pPr>
                    <w:proofErr w:type="gramStart"/>
                    <w:r>
                      <w:rPr>
                        <w:rFonts w:ascii="Calibri"/>
                        <w:b/>
                        <w:w w:val="110"/>
                        <w:sz w:val="9"/>
                      </w:rPr>
                      <w:t>state</w:t>
                    </w:r>
                    <w:r>
                      <w:rPr>
                        <w:rFonts w:ascii="Calibri"/>
                        <w:w w:val="110"/>
                        <w:sz w:val="9"/>
                      </w:rPr>
                      <w:t>(</w:t>
                    </w:r>
                    <w:proofErr w:type="spellStart"/>
                    <w:proofErr w:type="gramEnd"/>
                    <w:r>
                      <w:rPr>
                        <w:rFonts w:ascii="Calibri"/>
                        <w:w w:val="110"/>
                        <w:sz w:val="9"/>
                      </w:rPr>
                      <w:t>HighwayOpen</w:t>
                    </w:r>
                    <w:proofErr w:type="spellEnd"/>
                    <w:r>
                      <w:rPr>
                        <w:rFonts w:ascii="Calibri"/>
                        <w:w w:val="110"/>
                        <w:sz w:val="9"/>
                      </w:rPr>
                      <w:t>,</w:t>
                    </w:r>
                  </w:p>
                  <w:p w14:paraId="3826A1F1" w14:textId="77777777" w:rsidR="00F611EB" w:rsidRDefault="00F611EB">
                    <w:pPr>
                      <w:spacing w:before="6"/>
                      <w:ind w:left="307"/>
                      <w:rPr>
                        <w:rFonts w:ascii="Calibri"/>
                        <w:sz w:val="9"/>
                      </w:rPr>
                    </w:pPr>
                    <w:proofErr w:type="gramStart"/>
                    <w:r>
                      <w:rPr>
                        <w:rFonts w:ascii="Calibri"/>
                        <w:w w:val="105"/>
                        <w:sz w:val="9"/>
                      </w:rPr>
                      <w:t>NULL,NULL</w:t>
                    </w:r>
                    <w:proofErr w:type="gramEnd"/>
                    <w:r>
                      <w:rPr>
                        <w:rFonts w:ascii="Calibri"/>
                        <w:w w:val="105"/>
                        <w:sz w:val="9"/>
                      </w:rPr>
                      <w:t>,NULL) {</w:t>
                    </w:r>
                  </w:p>
                  <w:p w14:paraId="3D1F6B40" w14:textId="77777777" w:rsidR="00F611EB" w:rsidRDefault="00F611EB">
                    <w:pPr>
                      <w:spacing w:before="6" w:line="254" w:lineRule="auto"/>
                      <w:ind w:left="87" w:hanging="44"/>
                      <w:rPr>
                        <w:rFonts w:ascii="Calibri"/>
                        <w:sz w:val="9"/>
                      </w:rPr>
                    </w:pPr>
                    <w:proofErr w:type="spellStart"/>
                    <w:r>
                      <w:rPr>
                        <w:rFonts w:ascii="Calibri"/>
                        <w:b/>
                        <w:w w:val="110"/>
                        <w:sz w:val="9"/>
                      </w:rPr>
                      <w:t>initial_</w:t>
                    </w:r>
                    <w:proofErr w:type="gramStart"/>
                    <w:r>
                      <w:rPr>
                        <w:rFonts w:ascii="Calibri"/>
                        <w:b/>
                        <w:w w:val="110"/>
                        <w:sz w:val="9"/>
                      </w:rPr>
                      <w:t>state</w:t>
                    </w:r>
                    <w:proofErr w:type="spellEnd"/>
                    <w:r>
                      <w:rPr>
                        <w:rFonts w:ascii="Calibri"/>
                        <w:w w:val="110"/>
                        <w:sz w:val="9"/>
                      </w:rPr>
                      <w:t xml:space="preserve">( </w:t>
                    </w:r>
                    <w:proofErr w:type="spellStart"/>
                    <w:r>
                      <w:rPr>
                        <w:rFonts w:ascii="Calibri"/>
                        <w:w w:val="105"/>
                        <w:sz w:val="9"/>
                      </w:rPr>
                      <w:t>WaitingForHighwayMin</w:t>
                    </w:r>
                    <w:proofErr w:type="spellEnd"/>
                    <w:proofErr w:type="gramEnd"/>
                    <w:r>
                      <w:rPr>
                        <w:rFonts w:ascii="Calibri"/>
                        <w:w w:val="105"/>
                        <w:sz w:val="9"/>
                      </w:rPr>
                      <w:t xml:space="preserve"> </w:t>
                    </w:r>
                    <w:r>
                      <w:rPr>
                        <w:rFonts w:ascii="Calibri"/>
                        <w:w w:val="110"/>
                        <w:sz w:val="9"/>
                      </w:rPr>
                      <w:t>NULL, NULL, NULL){</w:t>
                    </w:r>
                  </w:p>
                  <w:p w14:paraId="796241C6" w14:textId="77777777" w:rsidR="00F611EB" w:rsidRDefault="00F611EB">
                    <w:pPr>
                      <w:spacing w:line="109" w:lineRule="exact"/>
                      <w:ind w:left="87"/>
                      <w:rPr>
                        <w:rFonts w:ascii="Calibri"/>
                        <w:sz w:val="9"/>
                      </w:rPr>
                    </w:pPr>
                    <w:r>
                      <w:rPr>
                        <w:rFonts w:ascii="Calibri"/>
                        <w:b/>
                        <w:w w:val="110"/>
                        <w:sz w:val="9"/>
                      </w:rPr>
                      <w:t>defer</w:t>
                    </w:r>
                    <w:r>
                      <w:rPr>
                        <w:rFonts w:ascii="Calibri"/>
                        <w:w w:val="110"/>
                        <w:sz w:val="9"/>
                      </w:rPr>
                      <w:t>(</w:t>
                    </w:r>
                    <w:proofErr w:type="spellStart"/>
                    <w:r>
                      <w:rPr>
                        <w:rFonts w:ascii="Calibri"/>
                        <w:w w:val="110"/>
                        <w:sz w:val="9"/>
                      </w:rPr>
                      <w:t>DetectorOn</w:t>
                    </w:r>
                    <w:proofErr w:type="spellEnd"/>
                    <w:r>
                      <w:rPr>
                        <w:rFonts w:ascii="Calibri"/>
                        <w:w w:val="110"/>
                        <w:sz w:val="9"/>
                      </w:rPr>
                      <w:t>);</w:t>
                    </w:r>
                  </w:p>
                  <w:p w14:paraId="49824CBA" w14:textId="77777777" w:rsidR="00F611EB" w:rsidRDefault="00F611EB">
                    <w:pPr>
                      <w:spacing w:before="6"/>
                      <w:ind w:left="44"/>
                      <w:rPr>
                        <w:rFonts w:ascii="Calibri"/>
                        <w:sz w:val="9"/>
                      </w:rPr>
                    </w:pPr>
                    <w:r>
                      <w:rPr>
                        <w:rFonts w:ascii="Calibri"/>
                        <w:w w:val="110"/>
                        <w:sz w:val="9"/>
                      </w:rPr>
                      <w:t>};</w:t>
                    </w:r>
                  </w:p>
                  <w:p w14:paraId="26C668E4" w14:textId="77777777" w:rsidR="00F611EB" w:rsidRDefault="00F611EB">
                    <w:pPr>
                      <w:spacing w:before="6" w:line="254" w:lineRule="auto"/>
                      <w:ind w:left="131" w:hanging="88"/>
                      <w:rPr>
                        <w:rFonts w:ascii="Calibri"/>
                        <w:sz w:val="9"/>
                      </w:rPr>
                    </w:pPr>
                    <w:proofErr w:type="gramStart"/>
                    <w:r>
                      <w:rPr>
                        <w:rFonts w:ascii="Calibri"/>
                        <w:b/>
                        <w:w w:val="105"/>
                        <w:sz w:val="9"/>
                      </w:rPr>
                      <w:t>state</w:t>
                    </w:r>
                    <w:r>
                      <w:rPr>
                        <w:rFonts w:ascii="Calibri"/>
                        <w:w w:val="105"/>
                        <w:sz w:val="9"/>
                      </w:rPr>
                      <w:t>(</w:t>
                    </w:r>
                    <w:proofErr w:type="spellStart"/>
                    <w:proofErr w:type="gramEnd"/>
                    <w:r>
                      <w:rPr>
                        <w:rFonts w:ascii="Calibri"/>
                        <w:w w:val="105"/>
                        <w:sz w:val="9"/>
                      </w:rPr>
                      <w:t>MinimumTimeElapsed</w:t>
                    </w:r>
                    <w:proofErr w:type="spellEnd"/>
                    <w:r>
                      <w:rPr>
                        <w:rFonts w:ascii="Calibri"/>
                        <w:w w:val="105"/>
                        <w:sz w:val="9"/>
                      </w:rPr>
                      <w:t xml:space="preserve">, </w:t>
                    </w:r>
                    <w:r>
                      <w:rPr>
                        <w:rFonts w:ascii="Calibri"/>
                        <w:w w:val="110"/>
                        <w:sz w:val="9"/>
                      </w:rPr>
                      <w:t>NULL,NULL);</w:t>
                    </w:r>
                  </w:p>
                  <w:p w14:paraId="24B2CD32" w14:textId="77777777" w:rsidR="00F611EB" w:rsidRDefault="00F611EB">
                    <w:pPr>
                      <w:spacing w:line="110" w:lineRule="exact"/>
                      <w:ind w:left="44"/>
                      <w:rPr>
                        <w:rFonts w:ascii="Calibri"/>
                        <w:sz w:val="9"/>
                      </w:rPr>
                    </w:pPr>
                    <w:proofErr w:type="spellStart"/>
                    <w:r>
                      <w:rPr>
                        <w:rFonts w:ascii="Calibri"/>
                        <w:b/>
                        <w:w w:val="110"/>
                        <w:sz w:val="9"/>
                      </w:rPr>
                      <w:t>final_state</w:t>
                    </w:r>
                    <w:proofErr w:type="spellEnd"/>
                    <w:r>
                      <w:rPr>
                        <w:rFonts w:ascii="Calibri"/>
                        <w:w w:val="110"/>
                        <w:sz w:val="9"/>
                      </w:rPr>
                      <w:t>(f1);</w:t>
                    </w:r>
                  </w:p>
                  <w:p w14:paraId="7A76ACE2" w14:textId="77777777" w:rsidR="00F611EB" w:rsidRDefault="00F611EB">
                    <w:pPr>
                      <w:spacing w:before="6"/>
                      <w:rPr>
                        <w:rFonts w:ascii="Calibri"/>
                        <w:sz w:val="9"/>
                      </w:rPr>
                    </w:pPr>
                    <w:r>
                      <w:rPr>
                        <w:rFonts w:ascii="Calibri"/>
                        <w:w w:val="110"/>
                        <w:sz w:val="9"/>
                      </w:rPr>
                      <w:t>};</w:t>
                    </w:r>
                  </w:p>
                  <w:p w14:paraId="35D3635F" w14:textId="77777777" w:rsidR="00F611EB" w:rsidRDefault="00F611EB">
                    <w:pPr>
                      <w:spacing w:before="6" w:line="254" w:lineRule="auto"/>
                      <w:ind w:left="44" w:right="58" w:hanging="45"/>
                      <w:rPr>
                        <w:rFonts w:ascii="Calibri"/>
                        <w:sz w:val="9"/>
                      </w:rPr>
                    </w:pPr>
                    <w:proofErr w:type="spellStart"/>
                    <w:r>
                      <w:rPr>
                        <w:rFonts w:ascii="Calibri"/>
                        <w:b/>
                        <w:w w:val="110"/>
                        <w:sz w:val="9"/>
                      </w:rPr>
                      <w:t>transition_table</w:t>
                    </w:r>
                    <w:proofErr w:type="spellEnd"/>
                    <w:r>
                      <w:rPr>
                        <w:rFonts w:ascii="Calibri"/>
                        <w:b/>
                        <w:w w:val="110"/>
                        <w:sz w:val="9"/>
                      </w:rPr>
                      <w:t xml:space="preserve"> </w:t>
                    </w:r>
                    <w:proofErr w:type="gramStart"/>
                    <w:r>
                      <w:rPr>
                        <w:rFonts w:ascii="Calibri"/>
                        <w:w w:val="110"/>
                        <w:sz w:val="9"/>
                      </w:rPr>
                      <w:t xml:space="preserve">{ </w:t>
                    </w:r>
                    <w:r>
                      <w:rPr>
                        <w:rFonts w:ascii="Calibri"/>
                        <w:b/>
                        <w:w w:val="110"/>
                        <w:sz w:val="9"/>
                      </w:rPr>
                      <w:t>transition</w:t>
                    </w:r>
                    <w:proofErr w:type="gramEnd"/>
                    <w:r>
                      <w:rPr>
                        <w:rFonts w:ascii="Calibri"/>
                        <w:w w:val="110"/>
                        <w:sz w:val="9"/>
                      </w:rPr>
                      <w:t xml:space="preserve">( </w:t>
                    </w:r>
                    <w:proofErr w:type="spellStart"/>
                    <w:r>
                      <w:rPr>
                        <w:rFonts w:ascii="Calibri"/>
                        <w:w w:val="110"/>
                        <w:sz w:val="9"/>
                      </w:rPr>
                      <w:t>WaitingForHighwayMin</w:t>
                    </w:r>
                    <w:proofErr w:type="spellEnd"/>
                    <w:r>
                      <w:rPr>
                        <w:rFonts w:ascii="Calibri"/>
                        <w:w w:val="110"/>
                        <w:sz w:val="9"/>
                      </w:rPr>
                      <w:t xml:space="preserve">, </w:t>
                    </w:r>
                    <w:proofErr w:type="spellStart"/>
                    <w:r>
                      <w:rPr>
                        <w:rFonts w:ascii="Calibri"/>
                        <w:w w:val="110"/>
                        <w:sz w:val="9"/>
                      </w:rPr>
                      <w:t>MinimumTimeElapsed</w:t>
                    </w:r>
                    <w:proofErr w:type="spellEnd"/>
                    <w:r>
                      <w:rPr>
                        <w:rFonts w:ascii="Calibri"/>
                        <w:w w:val="110"/>
                        <w:sz w:val="9"/>
                      </w:rPr>
                      <w:t xml:space="preserve">, </w:t>
                    </w:r>
                    <w:proofErr w:type="spellStart"/>
                    <w:r>
                      <w:rPr>
                        <w:rFonts w:ascii="Calibri"/>
                        <w:w w:val="110"/>
                        <w:sz w:val="9"/>
                      </w:rPr>
                      <w:t>NULL,TE_Min,NULL</w:t>
                    </w:r>
                    <w:proofErr w:type="spellEnd"/>
                    <w:r>
                      <w:rPr>
                        <w:rFonts w:ascii="Calibri"/>
                        <w:w w:val="110"/>
                        <w:sz w:val="9"/>
                      </w:rPr>
                      <w:t>);</w:t>
                    </w:r>
                  </w:p>
                  <w:p w14:paraId="0998045D" w14:textId="77777777" w:rsidR="00F611EB" w:rsidRDefault="00F611EB">
                    <w:pPr>
                      <w:spacing w:line="254" w:lineRule="auto"/>
                      <w:ind w:left="87" w:hanging="44"/>
                      <w:rPr>
                        <w:rFonts w:ascii="Calibri"/>
                        <w:sz w:val="9"/>
                      </w:rPr>
                    </w:pPr>
                    <w:proofErr w:type="gramStart"/>
                    <w:r>
                      <w:rPr>
                        <w:rFonts w:ascii="Calibri"/>
                        <w:b/>
                        <w:w w:val="110"/>
                        <w:sz w:val="9"/>
                      </w:rPr>
                      <w:t>transition</w:t>
                    </w:r>
                    <w:r>
                      <w:rPr>
                        <w:rFonts w:ascii="Calibri"/>
                        <w:w w:val="110"/>
                        <w:sz w:val="9"/>
                      </w:rPr>
                      <w:t xml:space="preserve">( </w:t>
                    </w:r>
                    <w:r>
                      <w:rPr>
                        <w:rFonts w:ascii="Calibri"/>
                        <w:w w:val="105"/>
                        <w:sz w:val="9"/>
                      </w:rPr>
                      <w:t>MinimumTimeElapsed</w:t>
                    </w:r>
                    <w:proofErr w:type="gramEnd"/>
                    <w:r>
                      <w:rPr>
                        <w:rFonts w:ascii="Calibri"/>
                        <w:w w:val="105"/>
                        <w:sz w:val="9"/>
                      </w:rPr>
                      <w:t xml:space="preserve">,f1, </w:t>
                    </w:r>
                    <w:proofErr w:type="spellStart"/>
                    <w:r>
                      <w:rPr>
                        <w:rFonts w:ascii="Calibri"/>
                        <w:w w:val="105"/>
                        <w:sz w:val="9"/>
                      </w:rPr>
                      <w:t>NULL,DetectorOn,NULL</w:t>
                    </w:r>
                    <w:proofErr w:type="spellEnd"/>
                    <w:r>
                      <w:rPr>
                        <w:rFonts w:ascii="Calibri"/>
                        <w:w w:val="105"/>
                        <w:sz w:val="9"/>
                      </w:rPr>
                      <w:t>);</w:t>
                    </w:r>
                  </w:p>
                </w:txbxContent>
              </v:textbox>
            </v:shape>
            <v:shape id="_x0000_s2182" type="#_x0000_t202" style="position:absolute;left:7507;top:2254;width:31;height:97" filled="f" stroked="f">
              <v:textbox inset="0,0,0,0">
                <w:txbxContent>
                  <w:p w14:paraId="2736D7A9" w14:textId="77777777" w:rsidR="00F611EB" w:rsidRDefault="00F611EB">
                    <w:pPr>
                      <w:spacing w:line="97" w:lineRule="exact"/>
                      <w:rPr>
                        <w:rFonts w:ascii="Calibri"/>
                        <w:sz w:val="9"/>
                      </w:rPr>
                    </w:pPr>
                    <w:r>
                      <w:rPr>
                        <w:rFonts w:ascii="Calibri"/>
                        <w:w w:val="107"/>
                        <w:sz w:val="9"/>
                      </w:rPr>
                      <w:t>}</w:t>
                    </w:r>
                  </w:p>
                </w:txbxContent>
              </v:textbox>
            </v:shape>
            <v:shape id="_x0000_s2181" type="#_x0000_t202" style="position:absolute;left:8583;top:2248;width:60;height:114" filled="f" stroked="f">
              <v:textbox inset="0,0,0,0">
                <w:txbxContent>
                  <w:p w14:paraId="4FB176E5" w14:textId="77777777" w:rsidR="00F611EB" w:rsidRDefault="00F611EB">
                    <w:pPr>
                      <w:spacing w:line="114" w:lineRule="exact"/>
                      <w:rPr>
                        <w:rFonts w:ascii="Calibri"/>
                        <w:sz w:val="11"/>
                      </w:rPr>
                    </w:pPr>
                    <w:r>
                      <w:rPr>
                        <w:rFonts w:ascii="Calibri"/>
                        <w:color w:val="FFFFFF"/>
                        <w:w w:val="103"/>
                        <w:sz w:val="11"/>
                      </w:rPr>
                      <w:t>b</w:t>
                    </w:r>
                  </w:p>
                </w:txbxContent>
              </v:textbox>
            </v:shape>
            <w10:wrap anchorx="page"/>
          </v:group>
        </w:pict>
      </w:r>
      <w:r>
        <w:pict w14:anchorId="3A817DA2">
          <v:shape id="_x0000_s2179" type="#_x0000_t202" style="position:absolute;left:0;text-align:left;margin-left:493.75pt;margin-top:-.05pt;width:68.85pt;height:108.6pt;z-index:5032;mso-position-horizontal-relative:page" filled="f" strokeweight="4017emu">
            <v:textbox inset="0,0,0,0">
              <w:txbxContent>
                <w:p w14:paraId="1C90435F" w14:textId="77777777" w:rsidR="00F611EB" w:rsidRDefault="00F611EB">
                  <w:pPr>
                    <w:spacing w:before="34" w:line="254" w:lineRule="auto"/>
                    <w:ind w:left="214" w:right="33" w:hanging="154"/>
                    <w:rPr>
                      <w:rFonts w:ascii="Calibri"/>
                      <w:sz w:val="9"/>
                    </w:rPr>
                  </w:pPr>
                  <w:proofErr w:type="gramStart"/>
                  <w:r>
                    <w:rPr>
                      <w:rFonts w:ascii="Calibri"/>
                      <w:b/>
                      <w:w w:val="110"/>
                      <w:sz w:val="9"/>
                    </w:rPr>
                    <w:t>state</w:t>
                  </w:r>
                  <w:r>
                    <w:rPr>
                      <w:rFonts w:ascii="Calibri"/>
                      <w:w w:val="110"/>
                      <w:sz w:val="9"/>
                    </w:rPr>
                    <w:t>(</w:t>
                  </w:r>
                  <w:proofErr w:type="spellStart"/>
                  <w:proofErr w:type="gramEnd"/>
                  <w:r>
                    <w:rPr>
                      <w:rFonts w:ascii="Calibri"/>
                      <w:w w:val="110"/>
                      <w:sz w:val="9"/>
                    </w:rPr>
                    <w:t>HighwayOpen</w:t>
                  </w:r>
                  <w:proofErr w:type="spellEnd"/>
                  <w:r>
                    <w:rPr>
                      <w:rFonts w:ascii="Calibri"/>
                      <w:w w:val="110"/>
                      <w:sz w:val="9"/>
                    </w:rPr>
                    <w:t xml:space="preserve">, </w:t>
                  </w:r>
                  <w:r>
                    <w:rPr>
                      <w:rFonts w:ascii="Calibri"/>
                      <w:w w:val="105"/>
                      <w:sz w:val="9"/>
                    </w:rPr>
                    <w:t>NULL,NULL,NULL) {</w:t>
                  </w:r>
                </w:p>
                <w:p w14:paraId="657566E8" w14:textId="77777777" w:rsidR="00F611EB" w:rsidRDefault="00F611EB">
                  <w:pPr>
                    <w:spacing w:line="254" w:lineRule="auto"/>
                    <w:ind w:left="148" w:right="33" w:hanging="44"/>
                    <w:rPr>
                      <w:rFonts w:ascii="Calibri"/>
                      <w:sz w:val="9"/>
                    </w:rPr>
                  </w:pPr>
                  <w:proofErr w:type="spellStart"/>
                  <w:r>
                    <w:rPr>
                      <w:rFonts w:ascii="Calibri"/>
                      <w:b/>
                      <w:w w:val="110"/>
                      <w:sz w:val="9"/>
                    </w:rPr>
                    <w:t>initial_</w:t>
                  </w:r>
                  <w:proofErr w:type="gramStart"/>
                  <w:r>
                    <w:rPr>
                      <w:rFonts w:ascii="Calibri"/>
                      <w:b/>
                      <w:w w:val="110"/>
                      <w:sz w:val="9"/>
                    </w:rPr>
                    <w:t>state</w:t>
                  </w:r>
                  <w:proofErr w:type="spellEnd"/>
                  <w:r>
                    <w:rPr>
                      <w:rFonts w:ascii="Calibri"/>
                      <w:w w:val="110"/>
                      <w:sz w:val="9"/>
                    </w:rPr>
                    <w:t xml:space="preserve">( </w:t>
                  </w:r>
                  <w:proofErr w:type="spellStart"/>
                  <w:r>
                    <w:rPr>
                      <w:rFonts w:ascii="Calibri"/>
                      <w:w w:val="110"/>
                      <w:sz w:val="9"/>
                    </w:rPr>
                    <w:t>WaitingForPreconditions</w:t>
                  </w:r>
                  <w:proofErr w:type="spellEnd"/>
                  <w:proofErr w:type="gramEnd"/>
                  <w:r>
                    <w:rPr>
                      <w:rFonts w:ascii="Calibri"/>
                      <w:w w:val="110"/>
                      <w:sz w:val="9"/>
                    </w:rPr>
                    <w:t>, NULL, NULL, NULL);</w:t>
                  </w:r>
                </w:p>
                <w:p w14:paraId="63F9B27D" w14:textId="77777777" w:rsidR="00F611EB" w:rsidRDefault="00F611EB">
                  <w:pPr>
                    <w:spacing w:line="109" w:lineRule="exact"/>
                    <w:ind w:left="104" w:right="33"/>
                    <w:rPr>
                      <w:rFonts w:ascii="Calibri"/>
                      <w:sz w:val="9"/>
                    </w:rPr>
                  </w:pPr>
                  <w:proofErr w:type="spellStart"/>
                  <w:r>
                    <w:rPr>
                      <w:rFonts w:ascii="Calibri"/>
                      <w:b/>
                      <w:w w:val="110"/>
                      <w:sz w:val="9"/>
                    </w:rPr>
                    <w:t>final_state</w:t>
                  </w:r>
                  <w:proofErr w:type="spellEnd"/>
                  <w:r>
                    <w:rPr>
                      <w:rFonts w:ascii="Calibri"/>
                      <w:w w:val="110"/>
                      <w:sz w:val="9"/>
                    </w:rPr>
                    <w:t>(f1);</w:t>
                  </w:r>
                </w:p>
                <w:p w14:paraId="7D4147F0" w14:textId="77777777" w:rsidR="00F611EB" w:rsidRDefault="00F611EB">
                  <w:pPr>
                    <w:spacing w:before="6"/>
                    <w:ind w:left="60" w:right="33"/>
                    <w:rPr>
                      <w:rFonts w:ascii="Calibri"/>
                      <w:sz w:val="9"/>
                    </w:rPr>
                  </w:pPr>
                  <w:r>
                    <w:rPr>
                      <w:rFonts w:ascii="Calibri"/>
                      <w:w w:val="110"/>
                      <w:sz w:val="9"/>
                    </w:rPr>
                    <w:t>};</w:t>
                  </w:r>
                </w:p>
                <w:p w14:paraId="4C71BCEB" w14:textId="77777777" w:rsidR="00F611EB" w:rsidRDefault="00F611EB">
                  <w:pPr>
                    <w:spacing w:before="6" w:line="254" w:lineRule="auto"/>
                    <w:ind w:left="104" w:right="33" w:hanging="45"/>
                    <w:rPr>
                      <w:rFonts w:ascii="Calibri"/>
                      <w:sz w:val="9"/>
                    </w:rPr>
                  </w:pPr>
                  <w:proofErr w:type="spellStart"/>
                  <w:r>
                    <w:rPr>
                      <w:rFonts w:ascii="Calibri"/>
                      <w:b/>
                      <w:w w:val="110"/>
                      <w:sz w:val="9"/>
                    </w:rPr>
                    <w:t>transition_table</w:t>
                  </w:r>
                  <w:proofErr w:type="spellEnd"/>
                  <w:r>
                    <w:rPr>
                      <w:rFonts w:ascii="Calibri"/>
                      <w:b/>
                      <w:w w:val="110"/>
                      <w:sz w:val="9"/>
                    </w:rPr>
                    <w:t xml:space="preserve"> </w:t>
                  </w:r>
                  <w:r>
                    <w:rPr>
                      <w:rFonts w:ascii="Calibri"/>
                      <w:w w:val="110"/>
                      <w:sz w:val="9"/>
                    </w:rPr>
                    <w:t xml:space="preserve">{ </w:t>
                  </w:r>
                  <w:proofErr w:type="spellStart"/>
                  <w:r>
                    <w:rPr>
                      <w:rFonts w:ascii="Calibri"/>
                      <w:b/>
                      <w:w w:val="110"/>
                      <w:sz w:val="9"/>
                    </w:rPr>
                    <w:t>int_transition</w:t>
                  </w:r>
                  <w:proofErr w:type="spellEnd"/>
                  <w:r>
                    <w:rPr>
                      <w:rFonts w:ascii="Calibri"/>
                      <w:w w:val="110"/>
                      <w:sz w:val="9"/>
                    </w:rPr>
                    <w:t xml:space="preserve">( </w:t>
                  </w:r>
                  <w:proofErr w:type="spellStart"/>
                  <w:r>
                    <w:rPr>
                      <w:rFonts w:ascii="Calibri"/>
                      <w:w w:val="110"/>
                      <w:sz w:val="9"/>
                    </w:rPr>
                    <w:t>WaitingForPreconditions</w:t>
                  </w:r>
                  <w:proofErr w:type="spellEnd"/>
                  <w:r>
                    <w:rPr>
                      <w:rFonts w:ascii="Calibri"/>
                      <w:w w:val="110"/>
                      <w:sz w:val="9"/>
                    </w:rPr>
                    <w:t xml:space="preserve">, </w:t>
                  </w:r>
                  <w:proofErr w:type="spellStart"/>
                  <w:r>
                    <w:rPr>
                      <w:rFonts w:ascii="Calibri"/>
                      <w:w w:val="110"/>
                      <w:sz w:val="9"/>
                    </w:rPr>
                    <w:t>NULL,TE_Min,NULL,setTime</w:t>
                  </w:r>
                  <w:proofErr w:type="spellEnd"/>
                  <w:r>
                    <w:rPr>
                      <w:rFonts w:ascii="Calibri"/>
                      <w:w w:val="110"/>
                      <w:sz w:val="9"/>
                    </w:rPr>
                    <w:t xml:space="preserve">); </w:t>
                  </w:r>
                  <w:proofErr w:type="spellStart"/>
                  <w:r>
                    <w:rPr>
                      <w:rFonts w:ascii="Calibri"/>
                      <w:b/>
                      <w:w w:val="110"/>
                      <w:sz w:val="9"/>
                    </w:rPr>
                    <w:t>int_transition</w:t>
                  </w:r>
                  <w:proofErr w:type="spellEnd"/>
                  <w:r>
                    <w:rPr>
                      <w:rFonts w:ascii="Calibri"/>
                      <w:w w:val="110"/>
                      <w:sz w:val="9"/>
                    </w:rPr>
                    <w:t xml:space="preserve">( </w:t>
                  </w:r>
                  <w:proofErr w:type="spellStart"/>
                  <w:r>
                    <w:rPr>
                      <w:rFonts w:ascii="Calibri"/>
                      <w:w w:val="110"/>
                      <w:sz w:val="9"/>
                    </w:rPr>
                    <w:t>WaitingForPreconditions</w:t>
                  </w:r>
                  <w:proofErr w:type="spellEnd"/>
                  <w:r>
                    <w:rPr>
                      <w:rFonts w:ascii="Calibri"/>
                      <w:w w:val="110"/>
                      <w:sz w:val="9"/>
                    </w:rPr>
                    <w:t xml:space="preserve">, </w:t>
                  </w:r>
                  <w:proofErr w:type="spellStart"/>
                  <w:r>
                    <w:rPr>
                      <w:rFonts w:ascii="Calibri"/>
                      <w:w w:val="110"/>
                      <w:sz w:val="9"/>
                    </w:rPr>
                    <w:t>NULL,DetectorOn,setDetect</w:t>
                  </w:r>
                  <w:proofErr w:type="spellEnd"/>
                  <w:r>
                    <w:rPr>
                      <w:rFonts w:ascii="Calibri"/>
                      <w:w w:val="110"/>
                      <w:sz w:val="9"/>
                    </w:rPr>
                    <w:t xml:space="preserve">); </w:t>
                  </w:r>
                  <w:r>
                    <w:rPr>
                      <w:rFonts w:ascii="Calibri"/>
                      <w:b/>
                      <w:w w:val="110"/>
                      <w:sz w:val="9"/>
                    </w:rPr>
                    <w:t>transition</w:t>
                  </w:r>
                  <w:r>
                    <w:rPr>
                      <w:rFonts w:ascii="Calibri"/>
                      <w:w w:val="110"/>
                      <w:sz w:val="9"/>
                    </w:rPr>
                    <w:t xml:space="preserve">( WaitForPreconditions,f1, </w:t>
                  </w:r>
                  <w:proofErr w:type="spellStart"/>
                  <w:r>
                    <w:rPr>
                      <w:rFonts w:ascii="Calibri"/>
                      <w:w w:val="110"/>
                      <w:sz w:val="9"/>
                    </w:rPr>
                    <w:t>NULL,CHE_Pre,resetFlags</w:t>
                  </w:r>
                  <w:proofErr w:type="spellEnd"/>
                  <w:r>
                    <w:rPr>
                      <w:rFonts w:ascii="Calibri"/>
                      <w:w w:val="110"/>
                      <w:sz w:val="9"/>
                    </w:rPr>
                    <w:t>);</w:t>
                  </w:r>
                </w:p>
                <w:p w14:paraId="42697197" w14:textId="77777777" w:rsidR="00F611EB" w:rsidRDefault="00F611EB">
                  <w:pPr>
                    <w:spacing w:line="109" w:lineRule="exact"/>
                    <w:ind w:left="60"/>
                    <w:rPr>
                      <w:rFonts w:ascii="Calibri"/>
                      <w:sz w:val="9"/>
                    </w:rPr>
                  </w:pPr>
                  <w:r>
                    <w:rPr>
                      <w:rFonts w:ascii="Calibri"/>
                      <w:w w:val="107"/>
                      <w:sz w:val="9"/>
                    </w:rPr>
                    <w:t>}</w:t>
                  </w:r>
                </w:p>
              </w:txbxContent>
            </v:textbox>
            <w10:wrap anchorx="page"/>
          </v:shape>
        </w:pict>
      </w:r>
      <w:r w:rsidR="003648A5">
        <w:rPr>
          <w:sz w:val="16"/>
        </w:rPr>
        <w:t>TABLE II</w:t>
      </w:r>
    </w:p>
    <w:p w14:paraId="3FAE3B4C" w14:textId="77777777" w:rsidR="0009741E" w:rsidRDefault="003648A5">
      <w:pPr>
        <w:spacing w:before="3" w:line="180" w:lineRule="exact"/>
        <w:ind w:left="335" w:right="5593"/>
        <w:jc w:val="center"/>
        <w:rPr>
          <w:sz w:val="16"/>
        </w:rPr>
      </w:pPr>
      <w:r>
        <w:rPr>
          <w:w w:val="105"/>
          <w:sz w:val="16"/>
        </w:rPr>
        <w:t>R</w:t>
      </w:r>
      <w:r>
        <w:rPr>
          <w:w w:val="105"/>
          <w:sz w:val="12"/>
        </w:rPr>
        <w:t xml:space="preserve">UNTIME MEMORY CONSUMPTION IN </w:t>
      </w:r>
      <w:r>
        <w:rPr>
          <w:w w:val="105"/>
          <w:sz w:val="16"/>
        </w:rPr>
        <w:t>KB. C</w:t>
      </w:r>
      <w:r>
        <w:rPr>
          <w:w w:val="105"/>
          <w:sz w:val="12"/>
        </w:rPr>
        <w:t xml:space="preserve">OLUMNS </w:t>
      </w:r>
      <w:r>
        <w:rPr>
          <w:w w:val="105"/>
          <w:sz w:val="16"/>
        </w:rPr>
        <w:t xml:space="preserve">(1) </w:t>
      </w:r>
      <w:r>
        <w:rPr>
          <w:w w:val="105"/>
          <w:sz w:val="12"/>
        </w:rPr>
        <w:t xml:space="preserve">TO </w:t>
      </w:r>
      <w:r>
        <w:rPr>
          <w:w w:val="105"/>
          <w:sz w:val="16"/>
        </w:rPr>
        <w:t xml:space="preserve">(7) </w:t>
      </w:r>
      <w:r>
        <w:rPr>
          <w:w w:val="105"/>
          <w:sz w:val="12"/>
        </w:rPr>
        <w:t xml:space="preserve">ARE </w:t>
      </w:r>
      <w:r>
        <w:rPr>
          <w:w w:val="105"/>
          <w:sz w:val="16"/>
        </w:rPr>
        <w:t>SC, MSM, MSM-L</w:t>
      </w:r>
      <w:r>
        <w:rPr>
          <w:w w:val="105"/>
          <w:sz w:val="12"/>
        </w:rPr>
        <w:t>ITE</w:t>
      </w:r>
      <w:r>
        <w:rPr>
          <w:w w:val="105"/>
          <w:sz w:val="16"/>
        </w:rPr>
        <w:t>, EUML, S</w:t>
      </w:r>
      <w:r>
        <w:rPr>
          <w:w w:val="105"/>
          <w:sz w:val="12"/>
        </w:rPr>
        <w:t>INELABORE</w:t>
      </w:r>
      <w:r>
        <w:rPr>
          <w:w w:val="105"/>
          <w:sz w:val="16"/>
        </w:rPr>
        <w:t xml:space="preserve">, QM, </w:t>
      </w:r>
      <w:r>
        <w:rPr>
          <w:w w:val="105"/>
          <w:sz w:val="12"/>
        </w:rPr>
        <w:t>AND OUR APPROACH</w:t>
      </w:r>
      <w:r>
        <w:rPr>
          <w:w w:val="105"/>
          <w:sz w:val="16"/>
        </w:rPr>
        <w:t>,</w:t>
      </w:r>
    </w:p>
    <w:p w14:paraId="1A259B98" w14:textId="77777777" w:rsidR="0009741E" w:rsidRDefault="003648A5">
      <w:pPr>
        <w:spacing w:line="178" w:lineRule="exact"/>
        <w:ind w:left="335" w:right="5593"/>
        <w:jc w:val="center"/>
        <w:rPr>
          <w:sz w:val="16"/>
        </w:rPr>
      </w:pPr>
      <w:r>
        <w:rPr>
          <w:w w:val="105"/>
          <w:sz w:val="12"/>
        </w:rPr>
        <w:t>RESPECTIVELY</w:t>
      </w:r>
      <w:r>
        <w:rPr>
          <w:w w:val="105"/>
          <w:sz w:val="16"/>
        </w:rPr>
        <w:t>.</w:t>
      </w:r>
    </w:p>
    <w:p w14:paraId="2FCEC68C" w14:textId="77777777" w:rsidR="0009741E" w:rsidRDefault="0009741E">
      <w:pPr>
        <w:pStyle w:val="BodyText"/>
        <w:spacing w:before="3"/>
        <w:rPr>
          <w:sz w:val="15"/>
        </w:rPr>
      </w:pPr>
    </w:p>
    <w:tbl>
      <w:tblPr>
        <w:tblStyle w:val="TableNormal1"/>
        <w:tblW w:w="0" w:type="auto"/>
        <w:tblInd w:w="275"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938"/>
        <w:gridCol w:w="606"/>
        <w:gridCol w:w="526"/>
        <w:gridCol w:w="526"/>
        <w:gridCol w:w="526"/>
        <w:gridCol w:w="526"/>
        <w:gridCol w:w="526"/>
        <w:gridCol w:w="526"/>
      </w:tblGrid>
      <w:tr w:rsidR="0009741E" w14:paraId="7DEEF49F" w14:textId="77777777">
        <w:trPr>
          <w:trHeight w:hRule="exact" w:val="191"/>
        </w:trPr>
        <w:tc>
          <w:tcPr>
            <w:tcW w:w="938" w:type="dxa"/>
          </w:tcPr>
          <w:p w14:paraId="2AA3C8C5" w14:textId="77777777" w:rsidR="0009741E" w:rsidRDefault="003648A5">
            <w:pPr>
              <w:pStyle w:val="TableParagraph"/>
              <w:spacing w:line="164" w:lineRule="exact"/>
              <w:rPr>
                <w:rFonts w:ascii="Times New Roman"/>
                <w:sz w:val="16"/>
              </w:rPr>
            </w:pPr>
            <w:r>
              <w:rPr>
                <w:rFonts w:ascii="Times New Roman"/>
                <w:sz w:val="16"/>
              </w:rPr>
              <w:t>Test</w:t>
            </w:r>
          </w:p>
        </w:tc>
        <w:tc>
          <w:tcPr>
            <w:tcW w:w="606" w:type="dxa"/>
          </w:tcPr>
          <w:p w14:paraId="6859F439" w14:textId="77777777" w:rsidR="0009741E" w:rsidRDefault="003648A5">
            <w:pPr>
              <w:pStyle w:val="TableParagraph"/>
              <w:spacing w:line="164" w:lineRule="exact"/>
              <w:rPr>
                <w:rFonts w:ascii="Times New Roman"/>
                <w:sz w:val="16"/>
              </w:rPr>
            </w:pPr>
            <w:r>
              <w:rPr>
                <w:rFonts w:ascii="Times New Roman"/>
                <w:sz w:val="16"/>
              </w:rPr>
              <w:t>(1)</w:t>
            </w:r>
          </w:p>
        </w:tc>
        <w:tc>
          <w:tcPr>
            <w:tcW w:w="526" w:type="dxa"/>
          </w:tcPr>
          <w:p w14:paraId="5DFB138F" w14:textId="77777777" w:rsidR="0009741E" w:rsidRDefault="003648A5">
            <w:pPr>
              <w:pStyle w:val="TableParagraph"/>
              <w:spacing w:line="164" w:lineRule="exact"/>
              <w:ind w:left="8" w:right="99"/>
              <w:jc w:val="center"/>
              <w:rPr>
                <w:rFonts w:ascii="Times New Roman"/>
                <w:sz w:val="16"/>
              </w:rPr>
            </w:pPr>
            <w:r>
              <w:rPr>
                <w:rFonts w:ascii="Times New Roman"/>
                <w:sz w:val="16"/>
              </w:rPr>
              <w:t>(2)</w:t>
            </w:r>
          </w:p>
        </w:tc>
        <w:tc>
          <w:tcPr>
            <w:tcW w:w="526" w:type="dxa"/>
          </w:tcPr>
          <w:p w14:paraId="042A4186" w14:textId="77777777" w:rsidR="0009741E" w:rsidRDefault="003648A5">
            <w:pPr>
              <w:pStyle w:val="TableParagraph"/>
              <w:spacing w:line="164" w:lineRule="exact"/>
              <w:ind w:left="8" w:right="99"/>
              <w:jc w:val="center"/>
              <w:rPr>
                <w:rFonts w:ascii="Times New Roman"/>
                <w:sz w:val="16"/>
              </w:rPr>
            </w:pPr>
            <w:r>
              <w:rPr>
                <w:rFonts w:ascii="Times New Roman"/>
                <w:sz w:val="16"/>
              </w:rPr>
              <w:t>(3)</w:t>
            </w:r>
          </w:p>
        </w:tc>
        <w:tc>
          <w:tcPr>
            <w:tcW w:w="526" w:type="dxa"/>
          </w:tcPr>
          <w:p w14:paraId="64206CB9" w14:textId="77777777" w:rsidR="0009741E" w:rsidRDefault="003648A5">
            <w:pPr>
              <w:pStyle w:val="TableParagraph"/>
              <w:spacing w:line="164" w:lineRule="exact"/>
              <w:ind w:left="8" w:right="99"/>
              <w:jc w:val="center"/>
              <w:rPr>
                <w:rFonts w:ascii="Times New Roman"/>
                <w:sz w:val="16"/>
              </w:rPr>
            </w:pPr>
            <w:r>
              <w:rPr>
                <w:rFonts w:ascii="Times New Roman"/>
                <w:sz w:val="16"/>
              </w:rPr>
              <w:t>(4)</w:t>
            </w:r>
          </w:p>
        </w:tc>
        <w:tc>
          <w:tcPr>
            <w:tcW w:w="526" w:type="dxa"/>
          </w:tcPr>
          <w:p w14:paraId="4AF7D424" w14:textId="77777777" w:rsidR="0009741E" w:rsidRDefault="003648A5">
            <w:pPr>
              <w:pStyle w:val="TableParagraph"/>
              <w:spacing w:line="160" w:lineRule="exact"/>
              <w:rPr>
                <w:rFonts w:ascii="Times New Roman"/>
                <w:sz w:val="16"/>
              </w:rPr>
            </w:pPr>
            <w:r>
              <w:rPr>
                <w:rFonts w:ascii="Times New Roman"/>
                <w:sz w:val="16"/>
              </w:rPr>
              <w:t>(5)</w:t>
            </w:r>
          </w:p>
        </w:tc>
        <w:tc>
          <w:tcPr>
            <w:tcW w:w="526" w:type="dxa"/>
          </w:tcPr>
          <w:p w14:paraId="2092483D" w14:textId="77777777" w:rsidR="0009741E" w:rsidRDefault="003648A5">
            <w:pPr>
              <w:pStyle w:val="TableParagraph"/>
              <w:spacing w:line="164" w:lineRule="exact"/>
              <w:ind w:left="8" w:right="99"/>
              <w:jc w:val="center"/>
              <w:rPr>
                <w:rFonts w:ascii="Times New Roman"/>
                <w:sz w:val="16"/>
              </w:rPr>
            </w:pPr>
            <w:r>
              <w:rPr>
                <w:rFonts w:ascii="Times New Roman"/>
                <w:sz w:val="16"/>
              </w:rPr>
              <w:t>(6)</w:t>
            </w:r>
          </w:p>
        </w:tc>
        <w:tc>
          <w:tcPr>
            <w:tcW w:w="526" w:type="dxa"/>
          </w:tcPr>
          <w:p w14:paraId="26EA19DD" w14:textId="77777777" w:rsidR="0009741E" w:rsidRDefault="003648A5">
            <w:pPr>
              <w:pStyle w:val="TableParagraph"/>
              <w:spacing w:line="160" w:lineRule="exact"/>
              <w:ind w:left="8" w:right="99"/>
              <w:jc w:val="center"/>
              <w:rPr>
                <w:rFonts w:ascii="Times New Roman"/>
                <w:sz w:val="16"/>
              </w:rPr>
            </w:pPr>
            <w:r>
              <w:rPr>
                <w:rFonts w:ascii="Times New Roman"/>
                <w:sz w:val="16"/>
              </w:rPr>
              <w:t>(7)</w:t>
            </w:r>
          </w:p>
        </w:tc>
      </w:tr>
      <w:tr w:rsidR="0009741E" w14:paraId="21503AC4" w14:textId="77777777">
        <w:trPr>
          <w:trHeight w:hRule="exact" w:val="187"/>
        </w:trPr>
        <w:tc>
          <w:tcPr>
            <w:tcW w:w="938" w:type="dxa"/>
          </w:tcPr>
          <w:p w14:paraId="532B6096" w14:textId="77777777" w:rsidR="0009741E" w:rsidRDefault="003648A5">
            <w:pPr>
              <w:pStyle w:val="TableParagraph"/>
              <w:spacing w:line="160" w:lineRule="exact"/>
              <w:rPr>
                <w:rFonts w:ascii="Times New Roman"/>
                <w:sz w:val="16"/>
              </w:rPr>
            </w:pPr>
            <w:r>
              <w:rPr>
                <w:rFonts w:ascii="Times New Roman"/>
                <w:sz w:val="16"/>
              </w:rPr>
              <w:t>Composite</w:t>
            </w:r>
          </w:p>
        </w:tc>
        <w:tc>
          <w:tcPr>
            <w:tcW w:w="606" w:type="dxa"/>
          </w:tcPr>
          <w:p w14:paraId="422538D4" w14:textId="77777777" w:rsidR="0009741E" w:rsidRDefault="003648A5">
            <w:pPr>
              <w:pStyle w:val="TableParagraph"/>
              <w:spacing w:line="160" w:lineRule="exact"/>
              <w:rPr>
                <w:rFonts w:ascii="Times New Roman"/>
                <w:sz w:val="16"/>
              </w:rPr>
            </w:pPr>
            <w:r>
              <w:rPr>
                <w:rFonts w:ascii="Times New Roman"/>
                <w:sz w:val="16"/>
              </w:rPr>
              <w:t>76.03</w:t>
            </w:r>
          </w:p>
        </w:tc>
        <w:tc>
          <w:tcPr>
            <w:tcW w:w="526" w:type="dxa"/>
          </w:tcPr>
          <w:p w14:paraId="2901EACB" w14:textId="77777777" w:rsidR="0009741E" w:rsidRDefault="003648A5">
            <w:pPr>
              <w:pStyle w:val="TableParagraph"/>
              <w:spacing w:line="160" w:lineRule="exact"/>
              <w:ind w:left="99" w:right="99"/>
              <w:jc w:val="center"/>
              <w:rPr>
                <w:rFonts w:ascii="Times New Roman"/>
                <w:sz w:val="16"/>
              </w:rPr>
            </w:pPr>
            <w:r>
              <w:rPr>
                <w:rFonts w:ascii="Times New Roman"/>
                <w:sz w:val="16"/>
              </w:rPr>
              <w:t>75.5</w:t>
            </w:r>
          </w:p>
        </w:tc>
        <w:tc>
          <w:tcPr>
            <w:tcW w:w="526" w:type="dxa"/>
          </w:tcPr>
          <w:p w14:paraId="4999360D" w14:textId="77777777" w:rsidR="0009741E" w:rsidRDefault="003648A5">
            <w:pPr>
              <w:pStyle w:val="TableParagraph"/>
              <w:spacing w:line="160" w:lineRule="exact"/>
              <w:ind w:left="99" w:right="99"/>
              <w:jc w:val="center"/>
              <w:rPr>
                <w:rFonts w:ascii="Times New Roman"/>
                <w:sz w:val="16"/>
              </w:rPr>
            </w:pPr>
            <w:r>
              <w:rPr>
                <w:rFonts w:ascii="Times New Roman"/>
                <w:sz w:val="16"/>
              </w:rPr>
              <w:t>75.8</w:t>
            </w:r>
          </w:p>
        </w:tc>
        <w:tc>
          <w:tcPr>
            <w:tcW w:w="526" w:type="dxa"/>
          </w:tcPr>
          <w:p w14:paraId="15BB756E" w14:textId="77777777" w:rsidR="0009741E" w:rsidRDefault="003648A5">
            <w:pPr>
              <w:pStyle w:val="TableParagraph"/>
              <w:spacing w:line="160" w:lineRule="exact"/>
              <w:ind w:left="99" w:right="99"/>
              <w:jc w:val="center"/>
              <w:rPr>
                <w:rFonts w:ascii="Times New Roman"/>
                <w:sz w:val="16"/>
              </w:rPr>
            </w:pPr>
            <w:r>
              <w:rPr>
                <w:rFonts w:ascii="Times New Roman"/>
                <w:sz w:val="16"/>
              </w:rPr>
              <w:t>75.5</w:t>
            </w:r>
          </w:p>
        </w:tc>
        <w:tc>
          <w:tcPr>
            <w:tcW w:w="526" w:type="dxa"/>
          </w:tcPr>
          <w:p w14:paraId="5394B53B" w14:textId="77777777" w:rsidR="0009741E" w:rsidRDefault="003648A5">
            <w:pPr>
              <w:pStyle w:val="TableParagraph"/>
              <w:spacing w:line="160" w:lineRule="exact"/>
              <w:rPr>
                <w:rFonts w:ascii="Times New Roman"/>
                <w:sz w:val="16"/>
              </w:rPr>
            </w:pPr>
            <w:r>
              <w:rPr>
                <w:rFonts w:ascii="Times New Roman"/>
                <w:sz w:val="16"/>
              </w:rPr>
              <w:t>75.8</w:t>
            </w:r>
          </w:p>
        </w:tc>
        <w:tc>
          <w:tcPr>
            <w:tcW w:w="526" w:type="dxa"/>
          </w:tcPr>
          <w:p w14:paraId="0AF98216" w14:textId="77777777" w:rsidR="0009741E" w:rsidRDefault="003648A5">
            <w:pPr>
              <w:pStyle w:val="TableParagraph"/>
              <w:spacing w:line="160" w:lineRule="exact"/>
              <w:ind w:left="99" w:right="99"/>
              <w:jc w:val="center"/>
              <w:rPr>
                <w:rFonts w:ascii="Times New Roman"/>
                <w:sz w:val="16"/>
              </w:rPr>
            </w:pPr>
            <w:r>
              <w:rPr>
                <w:rFonts w:ascii="Times New Roman"/>
                <w:sz w:val="16"/>
              </w:rPr>
              <w:t>75.7</w:t>
            </w:r>
          </w:p>
        </w:tc>
        <w:tc>
          <w:tcPr>
            <w:tcW w:w="526" w:type="dxa"/>
          </w:tcPr>
          <w:p w14:paraId="21003DD1" w14:textId="77777777" w:rsidR="0009741E" w:rsidRDefault="003648A5">
            <w:pPr>
              <w:pStyle w:val="TableParagraph"/>
              <w:spacing w:line="160" w:lineRule="exact"/>
              <w:ind w:left="99" w:right="99"/>
              <w:jc w:val="center"/>
              <w:rPr>
                <w:rFonts w:ascii="Times New Roman"/>
                <w:sz w:val="16"/>
              </w:rPr>
            </w:pPr>
            <w:r>
              <w:rPr>
                <w:rFonts w:ascii="Times New Roman"/>
                <w:sz w:val="16"/>
              </w:rPr>
              <w:t>76.5</w:t>
            </w:r>
          </w:p>
        </w:tc>
      </w:tr>
    </w:tbl>
    <w:p w14:paraId="1DEB41C1" w14:textId="77777777" w:rsidR="0009741E" w:rsidRDefault="0009741E">
      <w:pPr>
        <w:pStyle w:val="BodyText"/>
      </w:pPr>
    </w:p>
    <w:p w14:paraId="654646B4" w14:textId="77777777" w:rsidR="0009741E" w:rsidRDefault="0009741E">
      <w:pPr>
        <w:pStyle w:val="BodyText"/>
      </w:pPr>
    </w:p>
    <w:p w14:paraId="54134D11" w14:textId="77777777" w:rsidR="0009741E" w:rsidRDefault="0009741E">
      <w:pPr>
        <w:pStyle w:val="BodyText"/>
      </w:pPr>
    </w:p>
    <w:p w14:paraId="038071AD" w14:textId="77777777" w:rsidR="0009741E" w:rsidRDefault="0009741E">
      <w:pPr>
        <w:pStyle w:val="BodyText"/>
        <w:rPr>
          <w:sz w:val="10"/>
        </w:rPr>
      </w:pPr>
    </w:p>
    <w:p w14:paraId="7195ADEC" w14:textId="77777777" w:rsidR="0009741E" w:rsidRDefault="0009741E">
      <w:pPr>
        <w:pStyle w:val="BodyText"/>
        <w:spacing w:before="9"/>
        <w:rPr>
          <w:sz w:val="10"/>
        </w:rPr>
      </w:pPr>
    </w:p>
    <w:p w14:paraId="163E19CB" w14:textId="77777777" w:rsidR="0009741E" w:rsidRDefault="00F611EB">
      <w:pPr>
        <w:ind w:right="704"/>
        <w:jc w:val="right"/>
        <w:rPr>
          <w:rFonts w:ascii="Calibri"/>
          <w:sz w:val="11"/>
        </w:rPr>
      </w:pPr>
      <w:r>
        <w:pict w14:anchorId="14BD70F8">
          <v:group id="_x0000_s2168" style="position:absolute;left:0;text-align:left;margin-left:49.75pt;margin-top:-18.8pt;width:139.65pt;height:55.45pt;z-index:4600;mso-position-horizontal-relative:page" coordorigin="995,-376" coordsize="2793,1109">
            <v:shape id="_x0000_s2178" style="position:absolute;left:337;top:673;width:6658;height:2208" coordorigin="337,673" coordsize="6658,2208" path="m1440,-174l1969,-174,1994,-169,2013,-155,2027,-136,2032,-112,2032,82,2027,106,2013,126,1994,139,1969,144,1440,144,1416,139,1396,126,1383,106,1378,82,1378,-112,1383,-136,1396,-155,1416,-169,1440,-174xm2479,-192l3594,-192,3618,-187,3638,-174,3651,-154,3656,-130,3656,82,3651,106,3638,126,3618,139,3594,144,2479,144,2455,139,2435,126,2421,106,2416,82,2416,-130,2421,-154,2435,-174,2455,-187,2479,-192xm1128,350l2237,350,2261,355,2281,368,2294,388,2299,412,2299,605,2294,629,2281,649,2261,662,2237,667,1128,667,1104,662,1084,649,1071,629,1066,605,1066,412,1071,388,1084,368,1104,355,1128,350xm3077,374l3438,374,3462,379,3482,393,3496,413,3500,437,3500,580,3496,604,3482,624,3462,638,3438,642,3077,642,3052,638,3032,624,3019,604,3014,580,3014,437,3019,413,3032,393,3052,379,3077,374xe" filled="f" strokeweight="4150emu">
              <v:path arrowok="t"/>
            </v:shape>
            <v:shape id="_x0000_s2177" style="position:absolute;left:998;top:-372;width:2783;height:1102" coordorigin="998,-372" coordsize="2783,1102" path="m1061,-372l3718,-372,3743,-368,3762,-354,3776,-334,3780,-310,3780,667,3776,691,3762,711,3743,724,3718,729,1061,729,1036,724,1017,711,1003,691,998,667,998,-310,1003,-334,1017,-354,1036,-368,1061,-372xe" filled="f" strokecolor="#afafaf" strokeweight="4150emu">
              <v:path arrowok="t"/>
            </v:shape>
            <v:shape id="_x0000_s2176" style="position:absolute;left:625;top:1024;width:5441;height:1570" coordorigin="625,1024" coordsize="5441,1570" path="m1178,8l1378,8m1285,37l1378,8m1378,8l1285,-23m3264,150l3264,374m3232,281l3264,374m3264,374l3295,281m1677,350l1683,150m1713,244l1683,150m1683,150l1652,244m2037,-23l2416,-23m2323,8l2416,-23m2416,-23l2323,-56m3014,524l2305,524m2399,493l2305,524m2305,524l2399,555m1178,8l1378,8m1285,37l1378,8m1378,8l1285,-23m2037,-23l2416,-23m2323,8l2416,-23m2416,-23l2323,-56m3264,150l3264,374m3232,281l3264,374m3264,374l3295,281m3014,524l2305,524m2399,493l2305,524m2305,524l2399,555m1677,350l1683,150m1713,244l1683,150m1683,150l1652,244e" filled="f" strokeweight="4150emu">
              <v:path arrowok="t"/>
            </v:shape>
            <v:shape id="_x0000_s2175" style="position:absolute;left:1082;top:-35;width:95;height:89" coordorigin="1082,-35" coordsize="95,89" path="m1129,-35l1111,-31,1096,-22,1085,-8,1082,9,1085,27,1096,41,1111,50,1129,54,1147,50,1162,41,1172,27,1176,9,1172,-8,1162,-22,1147,-31,1129,-35xe" fillcolor="black" stroked="f">
              <v:path arrowok="t"/>
            </v:shape>
            <v:shape id="_x0000_s2174" style="position:absolute;left:1082;top:-35;width:95;height:89" coordorigin="1082,-35" coordsize="95,89" path="m1082,9l1085,-8,1096,-22,1111,-31,1129,-35,1147,-31,1162,-22,1172,-8,1176,9,1172,27,1162,41,1147,50,1129,54,1111,50,1096,41,1085,27,1082,9xe" filled="f" strokeweight=".13175mm">
              <v:path arrowok="t"/>
            </v:shape>
            <v:shape id="_x0000_s2173" type="#_x0000_t202" style="position:absolute;left:999;top:-343;width:2788;height:80" filled="f" stroked="f">
              <v:textbox inset="0,0,0,0">
                <w:txbxContent>
                  <w:p w14:paraId="087A1C89" w14:textId="77777777" w:rsidR="00F611EB" w:rsidRDefault="00F611EB">
                    <w:pPr>
                      <w:tabs>
                        <w:tab w:val="left" w:pos="963"/>
                        <w:tab w:val="left" w:pos="2787"/>
                      </w:tabs>
                      <w:spacing w:line="79" w:lineRule="exact"/>
                      <w:rPr>
                        <w:rFonts w:ascii="Tahoma"/>
                        <w:sz w:val="7"/>
                      </w:rPr>
                    </w:pPr>
                    <w:r>
                      <w:rPr>
                        <w:w w:val="110"/>
                        <w:sz w:val="7"/>
                        <w:u w:val="single"/>
                      </w:rPr>
                      <w:t xml:space="preserve"> </w:t>
                    </w:r>
                    <w:r>
                      <w:rPr>
                        <w:sz w:val="7"/>
                        <w:u w:val="single"/>
                      </w:rPr>
                      <w:tab/>
                    </w:r>
                    <w:proofErr w:type="spellStart"/>
                    <w:r>
                      <w:rPr>
                        <w:rFonts w:ascii="Tahoma"/>
                        <w:w w:val="110"/>
                        <w:sz w:val="7"/>
                        <w:u w:val="single"/>
                      </w:rPr>
                      <w:t>IntersectionStateMachine</w:t>
                    </w:r>
                    <w:proofErr w:type="spellEnd"/>
                    <w:r>
                      <w:rPr>
                        <w:rFonts w:ascii="Tahoma"/>
                        <w:sz w:val="7"/>
                        <w:u w:val="single"/>
                      </w:rPr>
                      <w:tab/>
                    </w:r>
                  </w:p>
                </w:txbxContent>
              </v:textbox>
            </v:shape>
            <v:shape id="_x0000_s2172" type="#_x0000_t202" style="position:absolute;left:1106;top:-191;width:931;height:128" filled="f" stroked="f">
              <v:textbox inset="0,0,0,0">
                <w:txbxContent>
                  <w:p w14:paraId="197EF627" w14:textId="77777777" w:rsidR="00F611EB" w:rsidRDefault="00F611EB">
                    <w:pPr>
                      <w:spacing w:line="128" w:lineRule="exact"/>
                      <w:rPr>
                        <w:rFonts w:ascii="Segoe UI"/>
                        <w:sz w:val="7"/>
                      </w:rPr>
                    </w:pPr>
                    <w:r>
                      <w:rPr>
                        <w:rFonts w:ascii="Segoe UI"/>
                        <w:w w:val="110"/>
                        <w:position w:val="5"/>
                        <w:sz w:val="7"/>
                      </w:rPr>
                      <w:t xml:space="preserve">Initial1       </w:t>
                    </w:r>
                    <w:proofErr w:type="spellStart"/>
                    <w:r>
                      <w:rPr>
                        <w:rFonts w:ascii="Segoe UI"/>
                        <w:w w:val="110"/>
                        <w:sz w:val="7"/>
                        <w:u w:val="single"/>
                      </w:rPr>
                      <w:t>HighwayOpen</w:t>
                    </w:r>
                    <w:proofErr w:type="spellEnd"/>
                    <w:r>
                      <w:rPr>
                        <w:rFonts w:ascii="Segoe UI"/>
                        <w:sz w:val="7"/>
                        <w:u w:val="single"/>
                      </w:rPr>
                      <w:t xml:space="preserve"> </w:t>
                    </w:r>
                  </w:p>
                </w:txbxContent>
              </v:textbox>
            </v:shape>
            <v:shape id="_x0000_s2171" type="#_x0000_t202" style="position:absolute;left:2416;top:-160;width:1246;height:78" filled="f" stroked="f">
              <v:textbox inset="0,0,0,0">
                <w:txbxContent>
                  <w:p w14:paraId="7EF32C87" w14:textId="77777777" w:rsidR="00F611EB" w:rsidRDefault="00F611EB">
                    <w:pPr>
                      <w:spacing w:line="78" w:lineRule="exact"/>
                      <w:rPr>
                        <w:rFonts w:ascii="Segoe UI"/>
                        <w:sz w:val="7"/>
                      </w:rPr>
                    </w:pPr>
                    <w:r>
                      <w:rPr>
                        <w:w w:val="110"/>
                        <w:sz w:val="7"/>
                        <w:u w:val="single"/>
                      </w:rPr>
                      <w:t xml:space="preserve"> </w:t>
                    </w:r>
                    <w:r>
                      <w:rPr>
                        <w:sz w:val="7"/>
                        <w:u w:val="single"/>
                      </w:rPr>
                      <w:t xml:space="preserve">      </w:t>
                    </w:r>
                    <w:proofErr w:type="spellStart"/>
                    <w:r>
                      <w:rPr>
                        <w:rFonts w:ascii="Segoe UI"/>
                        <w:w w:val="110"/>
                        <w:sz w:val="7"/>
                        <w:u w:val="single"/>
                      </w:rPr>
                      <w:t>SwitchingHighwayToFarmroad</w:t>
                    </w:r>
                    <w:proofErr w:type="spellEnd"/>
                    <w:r>
                      <w:rPr>
                        <w:rFonts w:ascii="Segoe UI"/>
                        <w:sz w:val="7"/>
                        <w:u w:val="single"/>
                      </w:rPr>
                      <w:t xml:space="preserve"> </w:t>
                    </w:r>
                  </w:p>
                </w:txbxContent>
              </v:textbox>
            </v:shape>
            <v:shape id="_x0000_s2170" type="#_x0000_t202" style="position:absolute;left:1066;top:382;width:1239;height:79" filled="f" stroked="f">
              <v:textbox inset="0,0,0,0">
                <w:txbxContent>
                  <w:p w14:paraId="6D6E1C64" w14:textId="77777777" w:rsidR="00F611EB" w:rsidRDefault="00F611EB">
                    <w:pPr>
                      <w:spacing w:line="78" w:lineRule="exact"/>
                      <w:ind w:right="-7"/>
                      <w:rPr>
                        <w:rFonts w:ascii="Segoe UI"/>
                        <w:sz w:val="7"/>
                      </w:rPr>
                    </w:pPr>
                    <w:r>
                      <w:rPr>
                        <w:w w:val="110"/>
                        <w:sz w:val="7"/>
                        <w:u w:val="single"/>
                      </w:rPr>
                      <w:t xml:space="preserve"> </w:t>
                    </w:r>
                    <w:r>
                      <w:rPr>
                        <w:sz w:val="7"/>
                        <w:u w:val="single"/>
                      </w:rPr>
                      <w:t xml:space="preserve">      </w:t>
                    </w:r>
                    <w:proofErr w:type="spellStart"/>
                    <w:r>
                      <w:rPr>
                        <w:rFonts w:ascii="Segoe UI"/>
                        <w:w w:val="110"/>
                        <w:sz w:val="7"/>
                        <w:u w:val="single"/>
                      </w:rPr>
                      <w:t>SwitchingFarmroadToHighway</w:t>
                    </w:r>
                    <w:proofErr w:type="spellEnd"/>
                    <w:r>
                      <w:rPr>
                        <w:rFonts w:ascii="Segoe UI"/>
                        <w:sz w:val="7"/>
                        <w:u w:val="single"/>
                      </w:rPr>
                      <w:t xml:space="preserve"> </w:t>
                    </w:r>
                  </w:p>
                </w:txbxContent>
              </v:textbox>
            </v:shape>
            <v:shape id="_x0000_s2169" type="#_x0000_t202" style="position:absolute;left:3026;top:407;width:492;height:78" filled="f" stroked="f">
              <v:textbox inset="0,0,0,0">
                <w:txbxContent>
                  <w:p w14:paraId="35F359CE" w14:textId="77777777" w:rsidR="00F611EB" w:rsidRDefault="00F611EB">
                    <w:pPr>
                      <w:spacing w:line="77" w:lineRule="exact"/>
                      <w:ind w:right="-18"/>
                      <w:rPr>
                        <w:rFonts w:ascii="Segoe UI"/>
                        <w:sz w:val="7"/>
                      </w:rPr>
                    </w:pPr>
                    <w:proofErr w:type="spellStart"/>
                    <w:r>
                      <w:rPr>
                        <w:rFonts w:ascii="Segoe UI"/>
                        <w:w w:val="110"/>
                        <w:sz w:val="7"/>
                      </w:rPr>
                      <w:t>FarmwayOpen</w:t>
                    </w:r>
                    <w:proofErr w:type="spellEnd"/>
                  </w:p>
                </w:txbxContent>
              </v:textbox>
            </v:shape>
            <w10:wrap anchorx="page"/>
          </v:group>
        </w:pict>
      </w:r>
      <w:r>
        <w:pict w14:anchorId="42A387A6">
          <v:group id="_x0000_s2155" style="position:absolute;left:0;text-align:left;margin-left:197.5pt;margin-top:-13.5pt;width:93.75pt;height:44.25pt;z-index:4720;mso-position-horizontal-relative:page" coordorigin="3950,-270" coordsize="1875,885">
            <v:shape id="_x0000_s2167" type="#_x0000_t75" style="position:absolute;left:4399;top:-109;width:248;height:218">
              <v:imagedata r:id="rId105" o:title=""/>
            </v:shape>
            <v:shape id="_x0000_s2166" type="#_x0000_t75" style="position:absolute;left:5264;top:-114;width:249;height:232">
              <v:imagedata r:id="rId106" o:title=""/>
            </v:shape>
            <v:line id="_x0000_s2165" style="position:absolute" from="3961,-148" to="5820,-148" strokeweight="4150emu"/>
            <v:shape id="_x0000_s2164" type="#_x0000_t75" style="position:absolute;left:4349;top:358;width:387;height:188">
              <v:imagedata r:id="rId107" o:title=""/>
            </v:shape>
            <v:shape id="_x0000_s2163" type="#_x0000_t75" style="position:absolute;left:5270;top:339;width:249;height:232">
              <v:imagedata r:id="rId108" o:title=""/>
            </v:shape>
            <v:shape id="_x0000_s2162" style="position:absolute;left:7758;top:481;width:4772;height:2256" coordorigin="7758,481" coordsize="4772,2256" path="m4016,-267l5747,-267,5771,-262,5791,-249,5804,-229,5809,-204,5809,549,5804,573,5791,593,5771,606,5747,611,4016,611,3991,606,3972,593,3958,573,3953,549,3953,-204,3958,-229,3972,-249,3991,-262,4016,-267xm4526,114l4526,361m4496,268l4526,361m4526,361l4557,268m4744,-24l4651,8m4651,8l4744,38m5367,343l5367,120m5398,213l5367,120m5367,120l5336,213m4309,21l4402,-12m4402,-12l4309,-43m4732,499l5273,499m5180,529l5273,499m5273,499l5180,468m4309,21l4402,-12m4402,-12l4309,-43m4526,114l4526,361m4496,268l4526,361m4526,361l4557,268m4732,499l5273,499m5180,529l5273,499m5273,499l5180,468m5367,343l5367,120m5398,213l5367,120m5367,120l5336,213m4744,-24l4651,8m4651,8l4744,38e" filled="f" strokeweight="4150emu">
              <v:path arrowok="t"/>
            </v:shape>
            <v:shape id="_x0000_s2161" style="position:absolute;left:4041;top:-54;width:95;height:89" coordorigin="4041,-54" coordsize="95,89" path="m4089,-54l4070,-50,4055,-41,4045,-27,4041,-9,4045,8,4055,22,4070,32,4089,35,4107,32,4122,22,4132,8,4136,-9,4132,-27,4122,-41,4107,-50,4089,-54xe" fillcolor="black" stroked="f">
              <v:path arrowok="t"/>
            </v:shape>
            <v:shape id="_x0000_s2160" style="position:absolute;left:4041;top:-54;width:95;height:89" coordorigin="4041,-54" coordsize="95,89" path="m4041,-9l4045,-27,4055,-41,4070,-50,4089,-54,4107,-50,4122,-41,4132,-27,4136,-9,4132,8,4122,22,4107,32,4089,35,4070,32,4055,22,4045,8,4041,-9xe" filled="f" strokeweight=".13175mm">
              <v:path arrowok="t"/>
            </v:shape>
            <v:shape id="_x0000_s2159" type="#_x0000_t202" style="position:absolute;left:4140;top:-234;width:1368;height:395" filled="f" stroked="f">
              <v:textbox inset="0,0,0,0">
                <w:txbxContent>
                  <w:p w14:paraId="64188C44" w14:textId="77777777" w:rsidR="00F611EB" w:rsidRDefault="00F611EB">
                    <w:pPr>
                      <w:spacing w:line="80" w:lineRule="exact"/>
                      <w:ind w:left="330"/>
                      <w:rPr>
                        <w:rFonts w:ascii="Segoe UI"/>
                        <w:sz w:val="7"/>
                      </w:rPr>
                    </w:pPr>
                    <w:proofErr w:type="spellStart"/>
                    <w:r>
                      <w:rPr>
                        <w:rFonts w:ascii="Segoe UI"/>
                        <w:w w:val="110"/>
                        <w:sz w:val="7"/>
                      </w:rPr>
                      <w:t>TrafficLightStateMachine</w:t>
                    </w:r>
                    <w:proofErr w:type="spellEnd"/>
                  </w:p>
                  <w:p w14:paraId="1CC9FF32" w14:textId="77777777" w:rsidR="00F611EB" w:rsidRDefault="00F611EB">
                    <w:pPr>
                      <w:tabs>
                        <w:tab w:val="left" w:pos="279"/>
                        <w:tab w:val="left" w:pos="796"/>
                      </w:tabs>
                      <w:spacing w:before="17" w:line="150" w:lineRule="atLeast"/>
                      <w:ind w:left="3" w:hanging="4"/>
                      <w:rPr>
                        <w:rFonts w:ascii="Segoe UI"/>
                        <w:sz w:val="7"/>
                      </w:rPr>
                    </w:pPr>
                    <w:r>
                      <w:rPr>
                        <w:w w:val="110"/>
                        <w:position w:val="1"/>
                        <w:sz w:val="7"/>
                        <w:u w:val="single"/>
                      </w:rPr>
                      <w:t xml:space="preserve"> </w:t>
                    </w:r>
                    <w:r>
                      <w:rPr>
                        <w:position w:val="1"/>
                        <w:sz w:val="7"/>
                        <w:u w:val="single"/>
                      </w:rPr>
                      <w:tab/>
                    </w:r>
                    <w:r>
                      <w:rPr>
                        <w:position w:val="1"/>
                        <w:sz w:val="7"/>
                      </w:rPr>
                      <w:t xml:space="preserve">  </w:t>
                    </w:r>
                    <w:r>
                      <w:rPr>
                        <w:spacing w:val="-9"/>
                        <w:position w:val="1"/>
                        <w:sz w:val="7"/>
                      </w:rPr>
                      <w:t xml:space="preserve"> </w:t>
                    </w:r>
                    <w:r>
                      <w:rPr>
                        <w:rFonts w:ascii="Segoe UI"/>
                        <w:w w:val="110"/>
                        <w:position w:val="1"/>
                        <w:sz w:val="7"/>
                      </w:rPr>
                      <w:t>Red</w:t>
                    </w:r>
                    <w:r>
                      <w:rPr>
                        <w:w w:val="110"/>
                        <w:sz w:val="7"/>
                        <w:u w:val="single"/>
                      </w:rPr>
                      <w:t xml:space="preserve"> </w:t>
                    </w:r>
                    <w:r>
                      <w:rPr>
                        <w:w w:val="110"/>
                        <w:sz w:val="7"/>
                        <w:u w:val="single"/>
                      </w:rPr>
                      <w:tab/>
                    </w:r>
                    <w:proofErr w:type="spellStart"/>
                    <w:r>
                      <w:rPr>
                        <w:rFonts w:ascii="Segoe UI"/>
                        <w:w w:val="110"/>
                        <w:sz w:val="7"/>
                        <w:u w:val="single"/>
                      </w:rPr>
                      <w:t>OnRed</w:t>
                    </w:r>
                    <w:proofErr w:type="spellEnd"/>
                    <w:r>
                      <w:rPr>
                        <w:rFonts w:ascii="Segoe UI"/>
                        <w:w w:val="110"/>
                        <w:sz w:val="7"/>
                        <w:u w:val="single"/>
                      </w:rPr>
                      <w:t xml:space="preserve">    </w:t>
                    </w:r>
                    <w:r>
                      <w:rPr>
                        <w:rFonts w:ascii="Segoe UI"/>
                        <w:spacing w:val="9"/>
                        <w:w w:val="110"/>
                        <w:sz w:val="7"/>
                        <w:u w:val="single"/>
                      </w:rPr>
                      <w:t xml:space="preserve"> </w:t>
                    </w:r>
                    <w:r>
                      <w:rPr>
                        <w:rFonts w:ascii="Segoe UI"/>
                        <w:w w:val="110"/>
                        <w:position w:val="1"/>
                        <w:sz w:val="7"/>
                      </w:rPr>
                      <w:t xml:space="preserve">Yellow </w:t>
                    </w:r>
                    <w:r>
                      <w:rPr>
                        <w:rFonts w:ascii="Segoe UI"/>
                        <w:w w:val="110"/>
                        <w:sz w:val="7"/>
                      </w:rPr>
                      <w:t>Initial1</w:t>
                    </w:r>
                  </w:p>
                </w:txbxContent>
              </v:textbox>
            </v:shape>
            <v:shape id="_x0000_s2158" type="#_x0000_t202" style="position:absolute;left:4364;top:170;width:695;height:303" filled="f" stroked="f">
              <v:textbox inset="0,0,0,0">
                <w:txbxContent>
                  <w:p w14:paraId="70C24509" w14:textId="77777777" w:rsidR="00F611EB" w:rsidRDefault="00F611EB">
                    <w:pPr>
                      <w:spacing w:line="80" w:lineRule="exact"/>
                      <w:ind w:left="206" w:right="-18"/>
                      <w:rPr>
                        <w:rFonts w:ascii="Segoe UI"/>
                        <w:sz w:val="7"/>
                      </w:rPr>
                    </w:pPr>
                    <w:proofErr w:type="spellStart"/>
                    <w:r>
                      <w:rPr>
                        <w:rFonts w:ascii="Segoe UI"/>
                        <w:w w:val="110"/>
                        <w:sz w:val="7"/>
                      </w:rPr>
                      <w:t>OnRed_Yellow</w:t>
                    </w:r>
                    <w:proofErr w:type="spellEnd"/>
                  </w:p>
                  <w:p w14:paraId="67DF6706" w14:textId="77777777" w:rsidR="00F611EB" w:rsidRDefault="00F611EB">
                    <w:pPr>
                      <w:spacing w:before="5"/>
                      <w:rPr>
                        <w:sz w:val="11"/>
                      </w:rPr>
                    </w:pPr>
                  </w:p>
                  <w:p w14:paraId="00803BA8" w14:textId="77777777" w:rsidR="00F611EB" w:rsidRDefault="00F611EB">
                    <w:pPr>
                      <w:spacing w:line="90" w:lineRule="exact"/>
                      <w:ind w:right="-18"/>
                      <w:rPr>
                        <w:rFonts w:ascii="Segoe UI"/>
                        <w:sz w:val="7"/>
                      </w:rPr>
                    </w:pPr>
                    <w:proofErr w:type="spellStart"/>
                    <w:r>
                      <w:rPr>
                        <w:rFonts w:ascii="Segoe UI"/>
                        <w:w w:val="110"/>
                        <w:sz w:val="7"/>
                      </w:rPr>
                      <w:t>Red_Yellow</w:t>
                    </w:r>
                    <w:proofErr w:type="spellEnd"/>
                  </w:p>
                </w:txbxContent>
              </v:textbox>
            </v:shape>
            <v:shape id="_x0000_s2157" type="#_x0000_t202" style="position:absolute;left:4850;top:407;width:308;height:78" filled="f" stroked="f">
              <v:textbox inset="0,0,0,0">
                <w:txbxContent>
                  <w:p w14:paraId="2D03D888" w14:textId="77777777" w:rsidR="00F611EB" w:rsidRDefault="00F611EB">
                    <w:pPr>
                      <w:spacing w:line="77" w:lineRule="exact"/>
                      <w:ind w:right="-18"/>
                      <w:rPr>
                        <w:rFonts w:ascii="Segoe UI"/>
                        <w:sz w:val="7"/>
                      </w:rPr>
                    </w:pPr>
                    <w:proofErr w:type="spellStart"/>
                    <w:r>
                      <w:rPr>
                        <w:rFonts w:ascii="Segoe UI"/>
                        <w:w w:val="110"/>
                        <w:sz w:val="7"/>
                      </w:rPr>
                      <w:t>OnGreen</w:t>
                    </w:r>
                    <w:proofErr w:type="spellEnd"/>
                  </w:p>
                </w:txbxContent>
              </v:textbox>
            </v:shape>
            <v:shape id="_x0000_s2156" type="#_x0000_t202" style="position:absolute;left:5304;top:213;width:444;height:240" filled="f" stroked="f">
              <v:textbox inset="0,0,0,0">
                <w:txbxContent>
                  <w:p w14:paraId="369900E9" w14:textId="77777777" w:rsidR="00F611EB" w:rsidRDefault="00F611EB">
                    <w:pPr>
                      <w:spacing w:line="80" w:lineRule="exact"/>
                      <w:ind w:left="118" w:right="-17"/>
                      <w:rPr>
                        <w:rFonts w:ascii="Segoe UI"/>
                        <w:sz w:val="7"/>
                      </w:rPr>
                    </w:pPr>
                    <w:proofErr w:type="spellStart"/>
                    <w:r>
                      <w:rPr>
                        <w:rFonts w:ascii="Segoe UI"/>
                        <w:w w:val="110"/>
                        <w:sz w:val="7"/>
                      </w:rPr>
                      <w:t>OnYellow</w:t>
                    </w:r>
                    <w:proofErr w:type="spellEnd"/>
                  </w:p>
                  <w:p w14:paraId="26C4C323" w14:textId="77777777" w:rsidR="00F611EB" w:rsidRDefault="00F611EB">
                    <w:pPr>
                      <w:spacing w:before="69" w:line="90" w:lineRule="exact"/>
                      <w:ind w:right="-17"/>
                      <w:rPr>
                        <w:rFonts w:ascii="Segoe UI"/>
                        <w:sz w:val="7"/>
                      </w:rPr>
                    </w:pPr>
                    <w:r>
                      <w:rPr>
                        <w:rFonts w:ascii="Segoe UI"/>
                        <w:w w:val="110"/>
                        <w:sz w:val="7"/>
                      </w:rPr>
                      <w:t>Green</w:t>
                    </w:r>
                  </w:p>
                </w:txbxContent>
              </v:textbox>
            </v:shape>
            <w10:wrap anchorx="page"/>
          </v:group>
        </w:pict>
      </w:r>
      <w:r w:rsidR="003648A5">
        <w:rPr>
          <w:noProof/>
        </w:rPr>
        <w:drawing>
          <wp:anchor distT="0" distB="0" distL="0" distR="0" simplePos="0" relativeHeight="268370879" behindDoc="1" locked="0" layoutInCell="1" allowOverlap="1" wp14:anchorId="1697D5EE" wp14:editId="59F6D125">
            <wp:simplePos x="0" y="0"/>
            <wp:positionH relativeFrom="page">
              <wp:posOffset>6704954</wp:posOffset>
            </wp:positionH>
            <wp:positionV relativeFrom="paragraph">
              <wp:posOffset>-17825</wp:posOffset>
            </wp:positionV>
            <wp:extent cx="107089" cy="119806"/>
            <wp:effectExtent l="0" t="0" r="0" b="0"/>
            <wp:wrapNone/>
            <wp:docPr id="9" name="imag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0.png"/>
                    <pic:cNvPicPr/>
                  </pic:nvPicPr>
                  <pic:blipFill>
                    <a:blip r:embed="rId109" cstate="print"/>
                    <a:stretch>
                      <a:fillRect/>
                    </a:stretch>
                  </pic:blipFill>
                  <pic:spPr>
                    <a:xfrm>
                      <a:off x="0" y="0"/>
                      <a:ext cx="107089" cy="119806"/>
                    </a:xfrm>
                    <a:prstGeom prst="rect">
                      <a:avLst/>
                    </a:prstGeom>
                  </pic:spPr>
                </pic:pic>
              </a:graphicData>
            </a:graphic>
          </wp:anchor>
        </w:drawing>
      </w:r>
      <w:r w:rsidR="003648A5">
        <w:rPr>
          <w:rFonts w:ascii="Calibri"/>
          <w:color w:val="FFFFFF"/>
          <w:w w:val="103"/>
          <w:sz w:val="11"/>
        </w:rPr>
        <w:t>d</w:t>
      </w:r>
    </w:p>
    <w:p w14:paraId="67703951" w14:textId="77777777" w:rsidR="0009741E" w:rsidRDefault="0009741E">
      <w:pPr>
        <w:pStyle w:val="BodyText"/>
        <w:spacing w:before="1"/>
        <w:rPr>
          <w:rFonts w:ascii="Calibri"/>
          <w:sz w:val="16"/>
        </w:rPr>
      </w:pPr>
    </w:p>
    <w:p w14:paraId="5753B795" w14:textId="77777777" w:rsidR="0009741E" w:rsidRDefault="0009741E">
      <w:pPr>
        <w:rPr>
          <w:rFonts w:ascii="Calibri"/>
          <w:sz w:val="16"/>
        </w:rPr>
        <w:sectPr w:rsidR="0009741E">
          <w:pgSz w:w="12240" w:h="15840"/>
          <w:pgMar w:top="980" w:right="860" w:bottom="280" w:left="860" w:header="720" w:footer="720" w:gutter="0"/>
          <w:cols w:space="720"/>
        </w:sectPr>
      </w:pPr>
    </w:p>
    <w:p w14:paraId="41B6C331" w14:textId="77777777" w:rsidR="0009741E" w:rsidRDefault="0009741E">
      <w:pPr>
        <w:pStyle w:val="BodyText"/>
        <w:rPr>
          <w:rFonts w:ascii="Calibri"/>
          <w:sz w:val="16"/>
        </w:rPr>
      </w:pPr>
    </w:p>
    <w:p w14:paraId="1B6B1681" w14:textId="77777777" w:rsidR="0009741E" w:rsidRDefault="0009741E">
      <w:pPr>
        <w:pStyle w:val="BodyText"/>
        <w:rPr>
          <w:rFonts w:ascii="Calibri"/>
          <w:sz w:val="16"/>
        </w:rPr>
      </w:pPr>
    </w:p>
    <w:p w14:paraId="764B1552" w14:textId="77777777" w:rsidR="0009741E" w:rsidRDefault="0009741E">
      <w:pPr>
        <w:pStyle w:val="BodyText"/>
        <w:spacing w:before="3"/>
        <w:rPr>
          <w:rFonts w:ascii="Calibri"/>
          <w:sz w:val="21"/>
        </w:rPr>
      </w:pPr>
    </w:p>
    <w:p w14:paraId="397DEF6A" w14:textId="77777777" w:rsidR="0009741E" w:rsidRDefault="003648A5">
      <w:pPr>
        <w:spacing w:line="180" w:lineRule="exact"/>
        <w:ind w:left="119"/>
        <w:rPr>
          <w:sz w:val="16"/>
        </w:rPr>
      </w:pPr>
      <w:r>
        <w:rPr>
          <w:sz w:val="16"/>
        </w:rPr>
        <w:t xml:space="preserve">Fig. 13. State machines for describing the behavior of Intersection (left) and </w:t>
      </w:r>
      <w:proofErr w:type="spellStart"/>
      <w:r>
        <w:rPr>
          <w:sz w:val="16"/>
        </w:rPr>
        <w:t>TrafficLight</w:t>
      </w:r>
      <w:proofErr w:type="spellEnd"/>
      <w:r>
        <w:rPr>
          <w:sz w:val="16"/>
        </w:rPr>
        <w:t xml:space="preserve"> (right)</w:t>
      </w:r>
    </w:p>
    <w:p w14:paraId="2F567C77" w14:textId="77777777" w:rsidR="0009741E" w:rsidRDefault="0009741E">
      <w:pPr>
        <w:pStyle w:val="BodyText"/>
        <w:spacing w:before="4"/>
        <w:rPr>
          <w:sz w:val="17"/>
        </w:rPr>
      </w:pPr>
    </w:p>
    <w:p w14:paraId="23F1BB99" w14:textId="77777777" w:rsidR="0009741E" w:rsidRDefault="003648A5" w:rsidP="003648A5">
      <w:pPr>
        <w:pStyle w:val="BodyText"/>
        <w:spacing w:before="1" w:line="249" w:lineRule="auto"/>
        <w:ind w:left="119" w:firstLine="199"/>
        <w:jc w:val="both"/>
      </w:pPr>
      <w:r>
        <w:t>The requirements for switching from the</w:t>
      </w:r>
      <w:r>
        <w:rPr>
          <w:spacing w:val="19"/>
        </w:rPr>
        <w:t xml:space="preserve"> </w:t>
      </w:r>
      <w:r>
        <w:t>state</w:t>
      </w:r>
      <w:r>
        <w:rPr>
          <w:spacing w:val="44"/>
        </w:rPr>
        <w:t xml:space="preserve"> </w:t>
      </w:r>
      <w:r>
        <w:rPr>
          <w:i/>
        </w:rPr>
        <w:t>Highway-</w:t>
      </w:r>
      <w:r>
        <w:rPr>
          <w:i/>
          <w:w w:val="99"/>
        </w:rPr>
        <w:t xml:space="preserve"> </w:t>
      </w:r>
      <w:r>
        <w:rPr>
          <w:i/>
        </w:rPr>
        <w:t xml:space="preserve">Open </w:t>
      </w:r>
      <w:r>
        <w:t xml:space="preserve">to </w:t>
      </w:r>
      <w:proofErr w:type="spellStart"/>
      <w:r>
        <w:rPr>
          <w:i/>
        </w:rPr>
        <w:t>SwitchingHighwayToFarmroad</w:t>
      </w:r>
      <w:proofErr w:type="spellEnd"/>
      <w:r>
        <w:rPr>
          <w:i/>
        </w:rPr>
        <w:t xml:space="preserve"> </w:t>
      </w:r>
      <w:r>
        <w:t>are: (1)</w:t>
      </w:r>
      <w:r>
        <w:rPr>
          <w:spacing w:val="3"/>
        </w:rPr>
        <w:t xml:space="preserve"> </w:t>
      </w:r>
      <w:r>
        <w:t>a</w:t>
      </w:r>
      <w:r>
        <w:rPr>
          <w:spacing w:val="29"/>
        </w:rPr>
        <w:t xml:space="preserve"> </w:t>
      </w:r>
      <w:r>
        <w:t>minimum</w:t>
      </w:r>
      <w:r>
        <w:rPr>
          <w:w w:val="99"/>
        </w:rPr>
        <w:t xml:space="preserve"> </w:t>
      </w:r>
      <w:r>
        <w:t>time for the highway open is elapsed; and (2)</w:t>
      </w:r>
      <w:r>
        <w:rPr>
          <w:spacing w:val="16"/>
        </w:rPr>
        <w:t xml:space="preserve"> </w:t>
      </w:r>
      <w:r>
        <w:t>the</w:t>
      </w:r>
      <w:r>
        <w:rPr>
          <w:spacing w:val="46"/>
        </w:rPr>
        <w:t xml:space="preserve"> </w:t>
      </w:r>
      <w:r>
        <w:t>sensors</w:t>
      </w:r>
      <w:r>
        <w:rPr>
          <w:w w:val="99"/>
        </w:rPr>
        <w:t xml:space="preserve"> </w:t>
      </w:r>
      <w:r>
        <w:t>signal.</w:t>
      </w:r>
      <w:r>
        <w:rPr>
          <w:spacing w:val="29"/>
        </w:rPr>
        <w:t xml:space="preserve"> </w:t>
      </w:r>
      <w:r>
        <w:t>Fig.</w:t>
      </w:r>
      <w:r>
        <w:rPr>
          <w:spacing w:val="29"/>
        </w:rPr>
        <w:t xml:space="preserve"> </w:t>
      </w:r>
      <w:r>
        <w:t>14</w:t>
      </w:r>
      <w:r>
        <w:rPr>
          <w:spacing w:val="29"/>
        </w:rPr>
        <w:t xml:space="preserve"> </w:t>
      </w:r>
      <w:r>
        <w:t>(b)</w:t>
      </w:r>
      <w:r>
        <w:rPr>
          <w:spacing w:val="29"/>
        </w:rPr>
        <w:t xml:space="preserve"> </w:t>
      </w:r>
      <w:r>
        <w:t>and</w:t>
      </w:r>
      <w:r>
        <w:rPr>
          <w:spacing w:val="29"/>
        </w:rPr>
        <w:t xml:space="preserve"> </w:t>
      </w:r>
      <w:r>
        <w:t>(d)</w:t>
      </w:r>
      <w:r>
        <w:rPr>
          <w:spacing w:val="29"/>
        </w:rPr>
        <w:t xml:space="preserve"> </w:t>
      </w:r>
      <w:r>
        <w:t>shows</w:t>
      </w:r>
      <w:r>
        <w:rPr>
          <w:spacing w:val="29"/>
        </w:rPr>
        <w:t xml:space="preserve"> </w:t>
      </w:r>
      <w:r>
        <w:t>the</w:t>
      </w:r>
      <w:r>
        <w:rPr>
          <w:spacing w:val="29"/>
        </w:rPr>
        <w:t xml:space="preserve"> </w:t>
      </w:r>
      <w:r>
        <w:t>alternative</w:t>
      </w:r>
      <w:r>
        <w:rPr>
          <w:spacing w:val="29"/>
        </w:rPr>
        <w:t xml:space="preserve"> </w:t>
      </w:r>
      <w:r>
        <w:t>designs</w:t>
      </w:r>
      <w:r>
        <w:rPr>
          <w:spacing w:val="29"/>
        </w:rPr>
        <w:t xml:space="preserve"> </w:t>
      </w:r>
      <w:r>
        <w:t>for</w:t>
      </w:r>
      <w:r>
        <w:rPr>
          <w:w w:val="99"/>
        </w:rPr>
        <w:t xml:space="preserve"> </w:t>
      </w:r>
      <w:r>
        <w:t xml:space="preserve">the composite state </w:t>
      </w:r>
      <w:proofErr w:type="spellStart"/>
      <w:r>
        <w:rPr>
          <w:i/>
        </w:rPr>
        <w:t>HighwayOpen</w:t>
      </w:r>
      <w:proofErr w:type="spellEnd"/>
      <w:r>
        <w:t>, and Fig. 14 (a)</w:t>
      </w:r>
      <w:r>
        <w:rPr>
          <w:spacing w:val="-4"/>
        </w:rPr>
        <w:t xml:space="preserve"> </w:t>
      </w:r>
      <w:r>
        <w:t>and</w:t>
      </w:r>
      <w:r>
        <w:rPr>
          <w:spacing w:val="43"/>
        </w:rPr>
        <w:t xml:space="preserve"> </w:t>
      </w:r>
      <w:r>
        <w:t>(c)</w:t>
      </w:r>
      <w:r>
        <w:rPr>
          <w:w w:val="99"/>
        </w:rPr>
        <w:t xml:space="preserve"> </w:t>
      </w:r>
      <w:r>
        <w:t>displays their respective version written in</w:t>
      </w:r>
      <w:r>
        <w:rPr>
          <w:spacing w:val="19"/>
        </w:rPr>
        <w:t xml:space="preserve"> </w:t>
      </w:r>
      <w:r>
        <w:t xml:space="preserve">C++ </w:t>
      </w:r>
      <w:r>
        <w:rPr>
          <w:spacing w:val="3"/>
        </w:rPr>
        <w:t xml:space="preserve"> </w:t>
      </w:r>
      <w:r>
        <w:t>front-end.</w:t>
      </w:r>
      <w:r>
        <w:rPr>
          <w:w w:val="99"/>
        </w:rPr>
        <w:t xml:space="preserve"> </w:t>
      </w:r>
      <w:r>
        <w:t>The</w:t>
      </w:r>
      <w:r>
        <w:rPr>
          <w:spacing w:val="30"/>
        </w:rPr>
        <w:t xml:space="preserve"> </w:t>
      </w:r>
      <w:r>
        <w:t>design</w:t>
      </w:r>
      <w:r>
        <w:rPr>
          <w:spacing w:val="30"/>
        </w:rPr>
        <w:t xml:space="preserve"> </w:t>
      </w:r>
      <w:r>
        <w:t>in</w:t>
      </w:r>
      <w:r>
        <w:rPr>
          <w:spacing w:val="30"/>
        </w:rPr>
        <w:t xml:space="preserve"> </w:t>
      </w:r>
      <w:r>
        <w:t>((a)</w:t>
      </w:r>
      <w:r>
        <w:rPr>
          <w:spacing w:val="30"/>
        </w:rPr>
        <w:t xml:space="preserve"> </w:t>
      </w:r>
      <w:r>
        <w:t>and</w:t>
      </w:r>
      <w:r>
        <w:rPr>
          <w:spacing w:val="30"/>
        </w:rPr>
        <w:t xml:space="preserve"> </w:t>
      </w:r>
      <w:r>
        <w:t>(b))</w:t>
      </w:r>
      <w:r>
        <w:rPr>
          <w:spacing w:val="30"/>
        </w:rPr>
        <w:t xml:space="preserve"> </w:t>
      </w:r>
      <w:r>
        <w:t>uses</w:t>
      </w:r>
      <w:r>
        <w:rPr>
          <w:spacing w:val="30"/>
        </w:rPr>
        <w:t xml:space="preserve"> </w:t>
      </w:r>
      <w:r>
        <w:t>a</w:t>
      </w:r>
      <w:r>
        <w:rPr>
          <w:spacing w:val="30"/>
        </w:rPr>
        <w:t xml:space="preserve"> </w:t>
      </w:r>
      <w:proofErr w:type="spellStart"/>
      <w:r>
        <w:rPr>
          <w:i/>
        </w:rPr>
        <w:t>TimeEvent</w:t>
      </w:r>
      <w:proofErr w:type="spellEnd"/>
      <w:r>
        <w:rPr>
          <w:i/>
          <w:spacing w:val="34"/>
        </w:rPr>
        <w:t xml:space="preserve"> </w:t>
      </w:r>
      <w:r>
        <w:t>and</w:t>
      </w:r>
      <w:r>
        <w:rPr>
          <w:spacing w:val="30"/>
        </w:rPr>
        <w:t xml:space="preserve"> </w:t>
      </w:r>
      <w:r>
        <w:t>the</w:t>
      </w:r>
      <w:r>
        <w:rPr>
          <w:spacing w:val="30"/>
        </w:rPr>
        <w:t xml:space="preserve"> </w:t>
      </w:r>
      <w:r>
        <w:t>event</w:t>
      </w:r>
      <w:r>
        <w:rPr>
          <w:w w:val="99"/>
        </w:rPr>
        <w:t xml:space="preserve"> </w:t>
      </w:r>
      <w:r>
        <w:t xml:space="preserve">deference. Specifically, when </w:t>
      </w:r>
      <w:proofErr w:type="spellStart"/>
      <w:r>
        <w:rPr>
          <w:i/>
        </w:rPr>
        <w:t>HighwayOpen</w:t>
      </w:r>
      <w:proofErr w:type="spellEnd"/>
      <w:r>
        <w:rPr>
          <w:i/>
          <w:spacing w:val="47"/>
        </w:rPr>
        <w:t xml:space="preserve"> </w:t>
      </w:r>
      <w:r>
        <w:t>becomes</w:t>
      </w:r>
      <w:r>
        <w:rPr>
          <w:spacing w:val="24"/>
        </w:rPr>
        <w:t xml:space="preserve"> </w:t>
      </w:r>
      <w:r>
        <w:t>active,</w:t>
      </w:r>
      <w:r>
        <w:rPr>
          <w:w w:val="99"/>
        </w:rPr>
        <w:t xml:space="preserve"> </w:t>
      </w:r>
      <w:r>
        <w:t>its active sub-state remains</w:t>
      </w:r>
      <w:r>
        <w:rPr>
          <w:spacing w:val="-14"/>
        </w:rPr>
        <w:t xml:space="preserve"> </w:t>
      </w:r>
      <w:proofErr w:type="spellStart"/>
      <w:r>
        <w:rPr>
          <w:i/>
        </w:rPr>
        <w:t>WaitingForHighwayMinimum</w:t>
      </w:r>
      <w:proofErr w:type="spellEnd"/>
      <w:r>
        <w:rPr>
          <w:i/>
          <w:spacing w:val="34"/>
        </w:rPr>
        <w:t xml:space="preserve"> </w:t>
      </w:r>
      <w:r>
        <w:t>as</w:t>
      </w:r>
      <w:r>
        <w:rPr>
          <w:w w:val="99"/>
        </w:rPr>
        <w:t xml:space="preserve"> </w:t>
      </w:r>
      <w:r>
        <w:t>long</w:t>
      </w:r>
      <w:r>
        <w:rPr>
          <w:spacing w:val="36"/>
        </w:rPr>
        <w:t xml:space="preserve"> </w:t>
      </w:r>
      <w:r>
        <w:t>as</w:t>
      </w:r>
      <w:r>
        <w:rPr>
          <w:spacing w:val="36"/>
        </w:rPr>
        <w:t xml:space="preserve"> </w:t>
      </w:r>
      <w:r>
        <w:t>the</w:t>
      </w:r>
      <w:r>
        <w:rPr>
          <w:spacing w:val="36"/>
        </w:rPr>
        <w:t xml:space="preserve"> </w:t>
      </w:r>
      <w:r>
        <w:t>minimum</w:t>
      </w:r>
      <w:r>
        <w:rPr>
          <w:spacing w:val="36"/>
        </w:rPr>
        <w:t xml:space="preserve"> </w:t>
      </w:r>
      <w:r>
        <w:t>time.</w:t>
      </w:r>
      <w:r>
        <w:rPr>
          <w:spacing w:val="36"/>
        </w:rPr>
        <w:t xml:space="preserve"> </w:t>
      </w:r>
      <w:r>
        <w:t>If</w:t>
      </w:r>
      <w:r>
        <w:rPr>
          <w:spacing w:val="36"/>
        </w:rPr>
        <w:t xml:space="preserve"> </w:t>
      </w:r>
      <w:proofErr w:type="gramStart"/>
      <w:r>
        <w:t>the</w:t>
      </w:r>
      <w:r>
        <w:rPr>
          <w:spacing w:val="36"/>
        </w:rPr>
        <w:t xml:space="preserve"> </w:t>
      </w:r>
      <w:r>
        <w:t>a</w:t>
      </w:r>
      <w:proofErr w:type="gramEnd"/>
      <w:r>
        <w:rPr>
          <w:spacing w:val="36"/>
        </w:rPr>
        <w:t xml:space="preserve"> </w:t>
      </w:r>
      <w:r>
        <w:t>signal</w:t>
      </w:r>
      <w:r>
        <w:rPr>
          <w:spacing w:val="36"/>
        </w:rPr>
        <w:t xml:space="preserve"> </w:t>
      </w:r>
      <w:r>
        <w:t>event</w:t>
      </w:r>
      <w:r>
        <w:rPr>
          <w:spacing w:val="36"/>
        </w:rPr>
        <w:t xml:space="preserve"> </w:t>
      </w:r>
      <w:r>
        <w:t>is</w:t>
      </w:r>
      <w:r>
        <w:rPr>
          <w:spacing w:val="36"/>
        </w:rPr>
        <w:t xml:space="preserve"> </w:t>
      </w:r>
      <w:r>
        <w:t>emitted</w:t>
      </w:r>
      <w:r>
        <w:rPr>
          <w:w w:val="99"/>
        </w:rPr>
        <w:t xml:space="preserve"> </w:t>
      </w:r>
      <w:r>
        <w:t>from</w:t>
      </w:r>
      <w:r>
        <w:rPr>
          <w:spacing w:val="-5"/>
        </w:rPr>
        <w:t xml:space="preserve"> </w:t>
      </w:r>
      <w:r>
        <w:t>the</w:t>
      </w:r>
      <w:r>
        <w:rPr>
          <w:spacing w:val="-5"/>
        </w:rPr>
        <w:t xml:space="preserve"> </w:t>
      </w:r>
      <w:r>
        <w:t>detector,</w:t>
      </w:r>
      <w:r>
        <w:rPr>
          <w:spacing w:val="-5"/>
        </w:rPr>
        <w:t xml:space="preserve"> </w:t>
      </w:r>
      <w:r>
        <w:t>the</w:t>
      </w:r>
      <w:r>
        <w:rPr>
          <w:spacing w:val="-5"/>
        </w:rPr>
        <w:t xml:space="preserve"> </w:t>
      </w:r>
      <w:r>
        <w:t>event</w:t>
      </w:r>
      <w:r>
        <w:rPr>
          <w:spacing w:val="-5"/>
        </w:rPr>
        <w:t xml:space="preserve"> </w:t>
      </w:r>
      <w:r>
        <w:t>is</w:t>
      </w:r>
      <w:r>
        <w:rPr>
          <w:spacing w:val="-5"/>
        </w:rPr>
        <w:t xml:space="preserve"> </w:t>
      </w:r>
      <w:r>
        <w:t>delayed</w:t>
      </w:r>
      <w:r>
        <w:rPr>
          <w:spacing w:val="-5"/>
        </w:rPr>
        <w:t xml:space="preserve"> </w:t>
      </w:r>
      <w:r>
        <w:t>until</w:t>
      </w:r>
      <w:r>
        <w:rPr>
          <w:spacing w:val="-5"/>
        </w:rPr>
        <w:t xml:space="preserve"> </w:t>
      </w:r>
      <w:r>
        <w:t>the</w:t>
      </w:r>
      <w:r>
        <w:rPr>
          <w:spacing w:val="-5"/>
        </w:rPr>
        <w:t xml:space="preserve"> </w:t>
      </w:r>
      <w:r>
        <w:t>active</w:t>
      </w:r>
      <w:r>
        <w:rPr>
          <w:spacing w:val="-5"/>
        </w:rPr>
        <w:t xml:space="preserve"> </w:t>
      </w:r>
      <w:r>
        <w:t>sub-state</w:t>
      </w:r>
      <w:r>
        <w:rPr>
          <w:w w:val="99"/>
        </w:rPr>
        <w:t xml:space="preserve"> </w:t>
      </w:r>
      <w:r>
        <w:t>becomes</w:t>
      </w:r>
      <w:r>
        <w:rPr>
          <w:spacing w:val="-9"/>
        </w:rPr>
        <w:t xml:space="preserve"> </w:t>
      </w:r>
      <w:proofErr w:type="spellStart"/>
      <w:r>
        <w:rPr>
          <w:i/>
        </w:rPr>
        <w:t>MinimumTimeElapsed</w:t>
      </w:r>
      <w:proofErr w:type="spellEnd"/>
      <w:r>
        <w:t>.</w:t>
      </w:r>
      <w:r>
        <w:rPr>
          <w:spacing w:val="-9"/>
        </w:rPr>
        <w:t xml:space="preserve"> </w:t>
      </w:r>
      <w:r>
        <w:t>The</w:t>
      </w:r>
      <w:r>
        <w:rPr>
          <w:spacing w:val="-9"/>
        </w:rPr>
        <w:t xml:space="preserve"> </w:t>
      </w:r>
      <w:r>
        <w:t>event</w:t>
      </w:r>
      <w:r>
        <w:rPr>
          <w:spacing w:val="-9"/>
        </w:rPr>
        <w:t xml:space="preserve"> </w:t>
      </w:r>
      <w:r>
        <w:t>is</w:t>
      </w:r>
      <w:r>
        <w:rPr>
          <w:spacing w:val="-9"/>
        </w:rPr>
        <w:t xml:space="preserve"> </w:t>
      </w:r>
      <w:r>
        <w:t>then</w:t>
      </w:r>
      <w:r>
        <w:rPr>
          <w:spacing w:val="-9"/>
        </w:rPr>
        <w:t xml:space="preserve"> </w:t>
      </w:r>
      <w:r>
        <w:t>processed</w:t>
      </w:r>
      <w:r>
        <w:rPr>
          <w:spacing w:val="-9"/>
        </w:rPr>
        <w:t xml:space="preserve"> </w:t>
      </w:r>
      <w:r>
        <w:t>to</w:t>
      </w:r>
      <w:r>
        <w:rPr>
          <w:w w:val="99"/>
        </w:rPr>
        <w:t xml:space="preserve"> </w:t>
      </w:r>
      <w:r>
        <w:t xml:space="preserve">finish the execution of </w:t>
      </w:r>
      <w:proofErr w:type="spellStart"/>
      <w:r>
        <w:rPr>
          <w:i/>
        </w:rPr>
        <w:t>HighwayOpen</w:t>
      </w:r>
      <w:proofErr w:type="spellEnd"/>
      <w:r>
        <w:rPr>
          <w:i/>
        </w:rPr>
        <w:t xml:space="preserve"> </w:t>
      </w:r>
      <w:r>
        <w:t xml:space="preserve">and active </w:t>
      </w:r>
      <w:proofErr w:type="gramStart"/>
      <w:r>
        <w:t xml:space="preserve">the </w:t>
      </w:r>
      <w:r>
        <w:rPr>
          <w:spacing w:val="19"/>
        </w:rPr>
        <w:t xml:space="preserve"> </w:t>
      </w:r>
      <w:proofErr w:type="spellStart"/>
      <w:r>
        <w:rPr>
          <w:spacing w:val="-3"/>
        </w:rPr>
        <w:t>farmway</w:t>
      </w:r>
      <w:proofErr w:type="spellEnd"/>
      <w:proofErr w:type="gramEnd"/>
      <w:r>
        <w:rPr>
          <w:spacing w:val="-3"/>
        </w:rPr>
        <w:t>.</w:t>
      </w:r>
    </w:p>
    <w:p w14:paraId="0BB6924F" w14:textId="77777777" w:rsidR="0009741E" w:rsidRDefault="003648A5">
      <w:pPr>
        <w:spacing w:before="99" w:line="249" w:lineRule="auto"/>
        <w:ind w:left="119" w:firstLine="199"/>
        <w:jc w:val="both"/>
        <w:rPr>
          <w:sz w:val="20"/>
        </w:rPr>
      </w:pPr>
      <w:r>
        <w:rPr>
          <w:sz w:val="20"/>
        </w:rPr>
        <w:t xml:space="preserve">The other design utilizes a </w:t>
      </w:r>
      <w:proofErr w:type="spellStart"/>
      <w:r>
        <w:rPr>
          <w:i/>
          <w:sz w:val="20"/>
        </w:rPr>
        <w:t>ChangeEvent</w:t>
      </w:r>
      <w:proofErr w:type="spellEnd"/>
      <w:r>
        <w:rPr>
          <w:i/>
          <w:sz w:val="20"/>
        </w:rPr>
        <w:t xml:space="preserve"> </w:t>
      </w:r>
      <w:r>
        <w:rPr>
          <w:sz w:val="20"/>
        </w:rPr>
        <w:t xml:space="preserve">for triggering the switching the active sub-state of </w:t>
      </w:r>
      <w:proofErr w:type="spellStart"/>
      <w:r>
        <w:rPr>
          <w:i/>
          <w:sz w:val="20"/>
        </w:rPr>
        <w:t>HighwayOpen</w:t>
      </w:r>
      <w:proofErr w:type="spellEnd"/>
      <w:r>
        <w:rPr>
          <w:i/>
          <w:sz w:val="20"/>
        </w:rPr>
        <w:t xml:space="preserve"> </w:t>
      </w:r>
      <w:r>
        <w:rPr>
          <w:sz w:val="20"/>
        </w:rPr>
        <w:t xml:space="preserve">from </w:t>
      </w:r>
      <w:r>
        <w:rPr>
          <w:i/>
          <w:spacing w:val="-4"/>
          <w:sz w:val="20"/>
        </w:rPr>
        <w:t xml:space="preserve">Wait- </w:t>
      </w:r>
      <w:proofErr w:type="spellStart"/>
      <w:r>
        <w:rPr>
          <w:i/>
          <w:sz w:val="20"/>
        </w:rPr>
        <w:t>ForPreconditions</w:t>
      </w:r>
      <w:proofErr w:type="spellEnd"/>
      <w:r>
        <w:rPr>
          <w:i/>
          <w:sz w:val="20"/>
        </w:rPr>
        <w:t xml:space="preserve"> </w:t>
      </w:r>
      <w:r>
        <w:rPr>
          <w:sz w:val="20"/>
        </w:rPr>
        <w:t xml:space="preserve">to a final state. The expression associated with the change event changes from false to true once two flags </w:t>
      </w:r>
      <w:proofErr w:type="spellStart"/>
      <w:r>
        <w:rPr>
          <w:i/>
          <w:sz w:val="20"/>
        </w:rPr>
        <w:t>timeFlag</w:t>
      </w:r>
      <w:proofErr w:type="spellEnd"/>
      <w:r>
        <w:rPr>
          <w:i/>
          <w:sz w:val="20"/>
        </w:rPr>
        <w:t xml:space="preserve"> </w:t>
      </w:r>
      <w:r>
        <w:rPr>
          <w:sz w:val="20"/>
        </w:rPr>
        <w:t xml:space="preserve">(for </w:t>
      </w:r>
      <w:r>
        <w:rPr>
          <w:i/>
          <w:sz w:val="20"/>
        </w:rPr>
        <w:t>minimum time elapsed</w:t>
      </w:r>
      <w:r>
        <w:rPr>
          <w:sz w:val="20"/>
        </w:rPr>
        <w:t xml:space="preserve">) and </w:t>
      </w:r>
      <w:proofErr w:type="spellStart"/>
      <w:proofErr w:type="gramStart"/>
      <w:r>
        <w:rPr>
          <w:i/>
          <w:sz w:val="20"/>
        </w:rPr>
        <w:t>detectFlag</w:t>
      </w:r>
      <w:proofErr w:type="spellEnd"/>
      <w:r>
        <w:rPr>
          <w:i/>
          <w:sz w:val="20"/>
        </w:rPr>
        <w:t xml:space="preserve">  </w:t>
      </w:r>
      <w:r>
        <w:rPr>
          <w:sz w:val="20"/>
        </w:rPr>
        <w:t>(</w:t>
      </w:r>
      <w:proofErr w:type="gramEnd"/>
      <w:r>
        <w:rPr>
          <w:sz w:val="20"/>
        </w:rPr>
        <w:t xml:space="preserve">for </w:t>
      </w:r>
      <w:r>
        <w:rPr>
          <w:i/>
          <w:sz w:val="20"/>
        </w:rPr>
        <w:t xml:space="preserve">vehicle detected on the </w:t>
      </w:r>
      <w:proofErr w:type="spellStart"/>
      <w:r>
        <w:rPr>
          <w:i/>
          <w:sz w:val="20"/>
        </w:rPr>
        <w:t>farmroad</w:t>
      </w:r>
      <w:proofErr w:type="spellEnd"/>
      <w:r>
        <w:rPr>
          <w:sz w:val="20"/>
        </w:rPr>
        <w:t xml:space="preserve">) are set. </w:t>
      </w:r>
      <w:proofErr w:type="spellStart"/>
      <w:r>
        <w:rPr>
          <w:i/>
          <w:sz w:val="20"/>
        </w:rPr>
        <w:t>timeFlag</w:t>
      </w:r>
      <w:proofErr w:type="spellEnd"/>
      <w:r>
        <w:rPr>
          <w:i/>
          <w:sz w:val="20"/>
        </w:rPr>
        <w:t xml:space="preserve"> </w:t>
      </w:r>
      <w:r>
        <w:rPr>
          <w:sz w:val="20"/>
        </w:rPr>
        <w:t xml:space="preserve">is    set by executing the effect </w:t>
      </w:r>
      <w:proofErr w:type="spellStart"/>
      <w:r>
        <w:rPr>
          <w:i/>
          <w:sz w:val="20"/>
        </w:rPr>
        <w:t>setTime</w:t>
      </w:r>
      <w:proofErr w:type="spellEnd"/>
      <w:r>
        <w:rPr>
          <w:i/>
          <w:sz w:val="20"/>
        </w:rPr>
        <w:t xml:space="preserve"> </w:t>
      </w:r>
      <w:r>
        <w:rPr>
          <w:sz w:val="20"/>
        </w:rPr>
        <w:t xml:space="preserve">of the internal transition   of </w:t>
      </w:r>
      <w:proofErr w:type="spellStart"/>
      <w:r>
        <w:rPr>
          <w:i/>
          <w:spacing w:val="-3"/>
          <w:sz w:val="20"/>
        </w:rPr>
        <w:t>WaitForPreconditions</w:t>
      </w:r>
      <w:proofErr w:type="spellEnd"/>
      <w:r>
        <w:rPr>
          <w:i/>
          <w:spacing w:val="-3"/>
          <w:sz w:val="20"/>
        </w:rPr>
        <w:t xml:space="preserve"> </w:t>
      </w:r>
      <w:r>
        <w:rPr>
          <w:sz w:val="20"/>
        </w:rPr>
        <w:t xml:space="preserve">triggered by the </w:t>
      </w:r>
      <w:r>
        <w:rPr>
          <w:i/>
          <w:sz w:val="20"/>
        </w:rPr>
        <w:t xml:space="preserve">TE_MIN </w:t>
      </w:r>
      <w:r>
        <w:rPr>
          <w:sz w:val="20"/>
        </w:rPr>
        <w:t xml:space="preserve">time event. And </w:t>
      </w:r>
      <w:proofErr w:type="spellStart"/>
      <w:r>
        <w:rPr>
          <w:i/>
          <w:sz w:val="20"/>
        </w:rPr>
        <w:t>detectFlag</w:t>
      </w:r>
      <w:proofErr w:type="spellEnd"/>
      <w:r>
        <w:rPr>
          <w:i/>
          <w:sz w:val="20"/>
        </w:rPr>
        <w:t xml:space="preserve"> </w:t>
      </w:r>
      <w:r>
        <w:rPr>
          <w:sz w:val="20"/>
        </w:rPr>
        <w:t xml:space="preserve">is set by the method </w:t>
      </w:r>
      <w:proofErr w:type="spellStart"/>
      <w:r>
        <w:rPr>
          <w:i/>
          <w:sz w:val="20"/>
        </w:rPr>
        <w:t>setDetect</w:t>
      </w:r>
      <w:proofErr w:type="spellEnd"/>
      <w:r>
        <w:rPr>
          <w:i/>
          <w:sz w:val="20"/>
        </w:rPr>
        <w:t xml:space="preserve"> </w:t>
      </w:r>
      <w:r>
        <w:rPr>
          <w:sz w:val="20"/>
        </w:rPr>
        <w:t xml:space="preserve">once a </w:t>
      </w:r>
      <w:r>
        <w:rPr>
          <w:i/>
          <w:sz w:val="20"/>
        </w:rPr>
        <w:t xml:space="preserve">De- </w:t>
      </w:r>
      <w:proofErr w:type="spellStart"/>
      <w:r>
        <w:rPr>
          <w:i/>
          <w:sz w:val="20"/>
        </w:rPr>
        <w:t>tectorOn</w:t>
      </w:r>
      <w:proofErr w:type="spellEnd"/>
      <w:r>
        <w:rPr>
          <w:i/>
          <w:sz w:val="20"/>
        </w:rPr>
        <w:t xml:space="preserve"> </w:t>
      </w:r>
      <w:r>
        <w:rPr>
          <w:sz w:val="20"/>
        </w:rPr>
        <w:t xml:space="preserve">event occurs to trigger another internal transition of </w:t>
      </w:r>
      <w:proofErr w:type="spellStart"/>
      <w:r>
        <w:rPr>
          <w:i/>
          <w:spacing w:val="-3"/>
          <w:sz w:val="20"/>
        </w:rPr>
        <w:t>WaitForPreconditions</w:t>
      </w:r>
      <w:proofErr w:type="spellEnd"/>
      <w:r>
        <w:rPr>
          <w:spacing w:val="-3"/>
          <w:sz w:val="20"/>
        </w:rPr>
        <w:t>.</w:t>
      </w:r>
    </w:p>
    <w:p w14:paraId="76179D3D" w14:textId="77777777" w:rsidR="0009741E" w:rsidRDefault="003648A5">
      <w:pPr>
        <w:pStyle w:val="BodyText"/>
        <w:spacing w:before="99" w:line="249" w:lineRule="auto"/>
        <w:ind w:left="119" w:firstLine="199"/>
        <w:jc w:val="both"/>
      </w:pPr>
      <w:r>
        <w:t xml:space="preserve">The architect creates the state machine for </w:t>
      </w:r>
      <w:r>
        <w:rPr>
          <w:i/>
        </w:rPr>
        <w:t xml:space="preserve">Intersection </w:t>
      </w:r>
      <w:r>
        <w:t xml:space="preserve">for better understanding. For the programmer, he develops the low-level behavior and creates the state machine for </w:t>
      </w:r>
      <w:proofErr w:type="spellStart"/>
      <w:r>
        <w:rPr>
          <w:i/>
          <w:spacing w:val="-3"/>
        </w:rPr>
        <w:t>Traffi</w:t>
      </w:r>
      <w:proofErr w:type="spellEnd"/>
      <w:r>
        <w:rPr>
          <w:i/>
          <w:spacing w:val="-3"/>
        </w:rPr>
        <w:t xml:space="preserve">-  </w:t>
      </w:r>
      <w:proofErr w:type="spellStart"/>
      <w:r>
        <w:rPr>
          <w:i/>
        </w:rPr>
        <w:t>cLight</w:t>
      </w:r>
      <w:proofErr w:type="spellEnd"/>
      <w:r>
        <w:rPr>
          <w:i/>
        </w:rPr>
        <w:t xml:space="preserve"> </w:t>
      </w:r>
      <w:r>
        <w:t xml:space="preserve">textually, from scratch. These actors worked in parallel and synchronized their assignment after finishing. The </w:t>
      </w:r>
      <w:proofErr w:type="spellStart"/>
      <w:r>
        <w:t>syn</w:t>
      </w:r>
      <w:proofErr w:type="spellEnd"/>
      <w:r>
        <w:t xml:space="preserve">- </w:t>
      </w:r>
      <w:proofErr w:type="spellStart"/>
      <w:r>
        <w:t>chronization</w:t>
      </w:r>
      <w:proofErr w:type="spellEnd"/>
      <w:r>
        <w:t xml:space="preserve"> is realized by our previously presented process. For simulation, we reuse the detector class developed in [42] to automatically generate </w:t>
      </w:r>
      <w:proofErr w:type="spellStart"/>
      <w:r>
        <w:rPr>
          <w:i/>
        </w:rPr>
        <w:t>DetectorOn</w:t>
      </w:r>
      <w:proofErr w:type="spellEnd"/>
      <w:r>
        <w:rPr>
          <w:i/>
        </w:rPr>
        <w:t>/</w:t>
      </w:r>
      <w:proofErr w:type="spellStart"/>
      <w:proofErr w:type="gramStart"/>
      <w:r>
        <w:rPr>
          <w:i/>
        </w:rPr>
        <w:t>DetectorOff</w:t>
      </w:r>
      <w:proofErr w:type="spellEnd"/>
      <w:r>
        <w:rPr>
          <w:i/>
        </w:rPr>
        <w:t xml:space="preserve"> </w:t>
      </w:r>
      <w:r>
        <w:rPr>
          <w:i/>
          <w:spacing w:val="34"/>
        </w:rPr>
        <w:t xml:space="preserve"> </w:t>
      </w:r>
      <w:r>
        <w:t>signals</w:t>
      </w:r>
      <w:proofErr w:type="gramEnd"/>
      <w:r>
        <w:t>.</w:t>
      </w:r>
    </w:p>
    <w:p w14:paraId="02F82460" w14:textId="77777777" w:rsidR="0009741E" w:rsidRDefault="003648A5">
      <w:pPr>
        <w:spacing w:before="74"/>
        <w:ind w:left="348" w:right="260"/>
        <w:rPr>
          <w:sz w:val="16"/>
        </w:rPr>
      </w:pPr>
      <w:commentRangeStart w:id="101"/>
      <w:r>
        <w:br w:type="column"/>
      </w:r>
      <w:r>
        <w:rPr>
          <w:sz w:val="16"/>
        </w:rPr>
        <w:lastRenderedPageBreak/>
        <w:t xml:space="preserve">Fig. 14.   Alternative state machine design for the </w:t>
      </w:r>
      <w:proofErr w:type="spellStart"/>
      <w:r>
        <w:rPr>
          <w:i/>
          <w:sz w:val="16"/>
        </w:rPr>
        <w:t>HighwayOpen</w:t>
      </w:r>
      <w:proofErr w:type="spellEnd"/>
      <w:r>
        <w:rPr>
          <w:i/>
          <w:sz w:val="16"/>
        </w:rPr>
        <w:t xml:space="preserve">   </w:t>
      </w:r>
      <w:r>
        <w:rPr>
          <w:sz w:val="16"/>
        </w:rPr>
        <w:t>state</w:t>
      </w:r>
      <w:commentRangeEnd w:id="101"/>
      <w:r w:rsidR="00786F57">
        <w:rPr>
          <w:rStyle w:val="CommentReference"/>
        </w:rPr>
        <w:commentReference w:id="101"/>
      </w:r>
    </w:p>
    <w:p w14:paraId="04982A0E" w14:textId="77777777" w:rsidR="0009741E" w:rsidRDefault="003648A5">
      <w:pPr>
        <w:pStyle w:val="ListParagraph"/>
        <w:numPr>
          <w:ilvl w:val="0"/>
          <w:numId w:val="9"/>
        </w:numPr>
        <w:tabs>
          <w:tab w:val="left" w:pos="1288"/>
        </w:tabs>
        <w:spacing w:before="132"/>
        <w:ind w:left="1287" w:hanging="313"/>
        <w:jc w:val="left"/>
        <w:rPr>
          <w:sz w:val="16"/>
        </w:rPr>
      </w:pPr>
      <w:r>
        <w:rPr>
          <w:spacing w:val="6"/>
          <w:sz w:val="20"/>
        </w:rPr>
        <w:t>C</w:t>
      </w:r>
      <w:r>
        <w:rPr>
          <w:spacing w:val="6"/>
          <w:sz w:val="16"/>
        </w:rPr>
        <w:t xml:space="preserve">OMPARISON AND </w:t>
      </w:r>
      <w:r>
        <w:rPr>
          <w:spacing w:val="5"/>
          <w:sz w:val="20"/>
        </w:rPr>
        <w:t>R</w:t>
      </w:r>
      <w:r>
        <w:rPr>
          <w:spacing w:val="5"/>
          <w:sz w:val="16"/>
        </w:rPr>
        <w:t>ELATED</w:t>
      </w:r>
      <w:r>
        <w:rPr>
          <w:spacing w:val="45"/>
          <w:sz w:val="16"/>
        </w:rPr>
        <w:t xml:space="preserve"> </w:t>
      </w:r>
      <w:r>
        <w:rPr>
          <w:spacing w:val="6"/>
          <w:sz w:val="16"/>
        </w:rPr>
        <w:t>WORK</w:t>
      </w:r>
    </w:p>
    <w:p w14:paraId="5C9210E3" w14:textId="77777777" w:rsidR="0009741E" w:rsidRDefault="0009741E">
      <w:pPr>
        <w:pStyle w:val="BodyText"/>
        <w:rPr>
          <w:sz w:val="25"/>
        </w:rPr>
      </w:pPr>
    </w:p>
    <w:p w14:paraId="6A9EAEF7" w14:textId="77777777" w:rsidR="0009741E" w:rsidRDefault="003648A5">
      <w:pPr>
        <w:pStyle w:val="ListParagraph"/>
        <w:numPr>
          <w:ilvl w:val="0"/>
          <w:numId w:val="2"/>
        </w:numPr>
        <w:tabs>
          <w:tab w:val="left" w:pos="391"/>
        </w:tabs>
        <w:ind w:hanging="271"/>
        <w:rPr>
          <w:i/>
          <w:sz w:val="20"/>
        </w:rPr>
      </w:pPr>
      <w:r>
        <w:rPr>
          <w:i/>
          <w:sz w:val="20"/>
        </w:rPr>
        <w:t>Round-trip engineering and</w:t>
      </w:r>
      <w:r>
        <w:rPr>
          <w:i/>
          <w:spacing w:val="42"/>
          <w:sz w:val="20"/>
        </w:rPr>
        <w:t xml:space="preserve"> </w:t>
      </w:r>
      <w:r>
        <w:rPr>
          <w:i/>
          <w:sz w:val="20"/>
        </w:rPr>
        <w:t>co-evolution</w:t>
      </w:r>
    </w:p>
    <w:p w14:paraId="64AB3AD4" w14:textId="77777777" w:rsidR="0009741E" w:rsidRDefault="0009741E">
      <w:pPr>
        <w:pStyle w:val="BodyText"/>
        <w:spacing w:before="2"/>
        <w:rPr>
          <w:i/>
          <w:sz w:val="17"/>
        </w:rPr>
      </w:pPr>
    </w:p>
    <w:p w14:paraId="17FCD5F2" w14:textId="77777777" w:rsidR="0009741E" w:rsidRDefault="003648A5">
      <w:pPr>
        <w:pStyle w:val="BodyText"/>
        <w:spacing w:line="249" w:lineRule="auto"/>
        <w:ind w:left="119" w:right="117" w:firstLine="199"/>
        <w:jc w:val="both"/>
      </w:pPr>
      <w:r>
        <w:t xml:space="preserve">Some </w:t>
      </w:r>
      <w:r>
        <w:rPr>
          <w:spacing w:val="-4"/>
        </w:rPr>
        <w:t xml:space="preserve">RTE </w:t>
      </w:r>
      <w:r>
        <w:t xml:space="preserve">techniques restrict the development artifact to avoid synchronization problems. Partial </w:t>
      </w:r>
      <w:r>
        <w:rPr>
          <w:spacing w:val="-4"/>
        </w:rPr>
        <w:t xml:space="preserve">RTE </w:t>
      </w:r>
      <w:r>
        <w:t>and protected regions are introduced in [43] to preserve code editions which cannot be propagated to models. The mechanisms as</w:t>
      </w:r>
      <w:r>
        <w:rPr>
          <w:spacing w:val="-10"/>
        </w:rPr>
        <w:t xml:space="preserve"> </w:t>
      </w:r>
      <w:r>
        <w:t>discussed in Section I are used for the separation of generated and non- generated code. EMF implements these techniques to allow users to embed user-code replacing the default generated</w:t>
      </w:r>
      <w:r>
        <w:rPr>
          <w:spacing w:val="-8"/>
        </w:rPr>
        <w:t xml:space="preserve"> </w:t>
      </w:r>
      <w:r>
        <w:t xml:space="preserve">code. </w:t>
      </w:r>
      <w:r>
        <w:rPr>
          <w:spacing w:val="-12"/>
        </w:rPr>
        <w:t xml:space="preserve">Yu </w:t>
      </w:r>
      <w:r>
        <w:t>et al. [44] propose to synchronize user-code and generated code through bidirectional transformation. This latter does</w:t>
      </w:r>
      <w:r>
        <w:rPr>
          <w:spacing w:val="-10"/>
        </w:rPr>
        <w:t xml:space="preserve"> </w:t>
      </w:r>
      <w:r>
        <w:t xml:space="preserve">not, </w:t>
      </w:r>
      <w:r>
        <w:rPr>
          <w:spacing w:val="-3"/>
        </w:rPr>
        <w:t xml:space="preserve">however, </w:t>
      </w:r>
      <w:r>
        <w:t>allow modifications in regions beyond the marked ones and thus prohibits the programmers from changing USMs’</w:t>
      </w:r>
      <w:r>
        <w:rPr>
          <w:spacing w:val="-6"/>
        </w:rPr>
        <w:t xml:space="preserve"> </w:t>
      </w:r>
      <w:r>
        <w:t>topology.</w:t>
      </w:r>
      <w:r>
        <w:rPr>
          <w:spacing w:val="-6"/>
        </w:rPr>
        <w:t xml:space="preserve"> </w:t>
      </w:r>
      <w:r>
        <w:rPr>
          <w:i/>
        </w:rPr>
        <w:t>Deep</w:t>
      </w:r>
      <w:r>
        <w:rPr>
          <w:i/>
          <w:spacing w:val="-6"/>
        </w:rPr>
        <w:t xml:space="preserve"> </w:t>
      </w:r>
      <w:r>
        <w:rPr>
          <w:i/>
        </w:rPr>
        <w:t>separation</w:t>
      </w:r>
      <w:r>
        <w:rPr>
          <w:i/>
          <w:spacing w:val="-6"/>
        </w:rPr>
        <w:t xml:space="preserve"> </w:t>
      </w:r>
      <w:r>
        <w:t>proposed</w:t>
      </w:r>
      <w:r>
        <w:rPr>
          <w:spacing w:val="-6"/>
        </w:rPr>
        <w:t xml:space="preserve"> </w:t>
      </w:r>
      <w:r>
        <w:t>in</w:t>
      </w:r>
      <w:r>
        <w:rPr>
          <w:spacing w:val="-6"/>
        </w:rPr>
        <w:t xml:space="preserve"> </w:t>
      </w:r>
      <w:r>
        <w:t>[19]</w:t>
      </w:r>
      <w:r>
        <w:rPr>
          <w:spacing w:val="-6"/>
        </w:rPr>
        <w:t xml:space="preserve"> </w:t>
      </w:r>
      <w:r>
        <w:t xml:space="preserve">overcomes the limitations of the separation mechanisms. </w:t>
      </w:r>
      <w:r>
        <w:rPr>
          <w:spacing w:val="-3"/>
        </w:rPr>
        <w:t xml:space="preserve">However, </w:t>
      </w:r>
      <w:r>
        <w:t xml:space="preserve">it does not allow to modify the system architecture- and behavior- prescribed code in text-based </w:t>
      </w:r>
      <w:proofErr w:type="gramStart"/>
      <w:r>
        <w:t xml:space="preserve">development </w:t>
      </w:r>
      <w:r>
        <w:rPr>
          <w:spacing w:val="10"/>
        </w:rPr>
        <w:t xml:space="preserve"> </w:t>
      </w:r>
      <w:r>
        <w:t>environment</w:t>
      </w:r>
      <w:proofErr w:type="gramEnd"/>
      <w:r>
        <w:t>.</w:t>
      </w:r>
    </w:p>
    <w:p w14:paraId="59A87336" w14:textId="77777777" w:rsidR="0009741E" w:rsidRDefault="003648A5">
      <w:pPr>
        <w:pStyle w:val="BodyText"/>
        <w:spacing w:before="36" w:line="249" w:lineRule="auto"/>
        <w:ind w:left="119" w:right="117" w:firstLine="199"/>
        <w:jc w:val="both"/>
      </w:pPr>
      <w:r>
        <w:t xml:space="preserve">The underlying idea of </w:t>
      </w:r>
      <w:r>
        <w:rPr>
          <w:spacing w:val="-3"/>
        </w:rPr>
        <w:t xml:space="preserve">RAOES </w:t>
      </w:r>
      <w:r>
        <w:t xml:space="preserve">is </w:t>
      </w:r>
      <w:proofErr w:type="gramStart"/>
      <w:r>
        <w:t>similar  to</w:t>
      </w:r>
      <w:proofErr w:type="gramEnd"/>
      <w:r>
        <w:t xml:space="preserve">  </w:t>
      </w:r>
      <w:proofErr w:type="spellStart"/>
      <w:r>
        <w:t>ArchJava</w:t>
      </w:r>
      <w:proofErr w:type="spellEnd"/>
      <w:r>
        <w:t xml:space="preserve">  [20], [21], and the approach in [45]. The latter utilizes </w:t>
      </w:r>
      <w:r>
        <w:rPr>
          <w:spacing w:val="-3"/>
        </w:rPr>
        <w:t xml:space="preserve">Java </w:t>
      </w:r>
      <w:r>
        <w:t xml:space="preserve">annotations to preserve architecture intention in the source code. </w:t>
      </w:r>
      <w:r>
        <w:rPr>
          <w:spacing w:val="-3"/>
        </w:rPr>
        <w:t xml:space="preserve">However, </w:t>
      </w:r>
      <w:r>
        <w:t xml:space="preserve">these approaches try to embed architectural information into the code, specifically Java, while </w:t>
      </w:r>
      <w:r>
        <w:rPr>
          <w:spacing w:val="-3"/>
        </w:rPr>
        <w:t xml:space="preserve">RAOES </w:t>
      </w:r>
      <w:r>
        <w:t xml:space="preserve">embeds the behavior represented by USMs into C++. Re- </w:t>
      </w:r>
      <w:proofErr w:type="spellStart"/>
      <w:r>
        <w:t>garding</w:t>
      </w:r>
      <w:proofErr w:type="spellEnd"/>
      <w:r>
        <w:t xml:space="preserve"> the co-evolution of component-based model and code, the authors in [16], [17] use a super model, from </w:t>
      </w:r>
      <w:proofErr w:type="gramStart"/>
      <w:r>
        <w:t>which  source</w:t>
      </w:r>
      <w:proofErr w:type="gramEnd"/>
      <w:r>
        <w:t xml:space="preserve"> code and component model can be derived as views  for modifications. </w:t>
      </w:r>
      <w:r>
        <w:rPr>
          <w:spacing w:val="-3"/>
        </w:rPr>
        <w:t xml:space="preserve">However, </w:t>
      </w:r>
      <w:r>
        <w:t xml:space="preserve">code modifications made outside of their editor and violating their rules are not updated to the super model. The co-evolution is </w:t>
      </w:r>
      <w:proofErr w:type="gramStart"/>
      <w:r>
        <w:t xml:space="preserve">then </w:t>
      </w:r>
      <w:r>
        <w:rPr>
          <w:spacing w:val="40"/>
        </w:rPr>
        <w:t xml:space="preserve"> </w:t>
      </w:r>
      <w:r>
        <w:t>broken</w:t>
      </w:r>
      <w:proofErr w:type="gramEnd"/>
      <w:r>
        <w:t>.</w:t>
      </w:r>
    </w:p>
    <w:p w14:paraId="2E58D7B4" w14:textId="77777777" w:rsidR="0009741E" w:rsidRDefault="003648A5">
      <w:pPr>
        <w:pStyle w:val="BodyText"/>
        <w:spacing w:before="36" w:line="249" w:lineRule="auto"/>
        <w:ind w:left="119" w:right="117" w:firstLine="199"/>
        <w:jc w:val="both"/>
      </w:pPr>
      <w:r>
        <w:t xml:space="preserve">The authors in [46] propose to synchronize code with platform specific models by using a three-way merging </w:t>
      </w:r>
      <w:proofErr w:type="spellStart"/>
      <w:r>
        <w:t>ap</w:t>
      </w:r>
      <w:proofErr w:type="spellEnd"/>
      <w:r>
        <w:t xml:space="preserve">- </w:t>
      </w:r>
      <w:proofErr w:type="spellStart"/>
      <w:r>
        <w:t>proaches</w:t>
      </w:r>
      <w:proofErr w:type="spellEnd"/>
      <w:r>
        <w:t>. However, the approach only deals with syntactic synchronization while the code semantics such as state ma- chine in source code is not   solved.</w:t>
      </w:r>
    </w:p>
    <w:p w14:paraId="2157DC40" w14:textId="77777777" w:rsidR="0009741E" w:rsidRDefault="0009741E">
      <w:pPr>
        <w:spacing w:line="249" w:lineRule="auto"/>
        <w:jc w:val="both"/>
        <w:sectPr w:rsidR="0009741E">
          <w:type w:val="continuous"/>
          <w:pgSz w:w="12240" w:h="15840"/>
          <w:pgMar w:top="980" w:right="860" w:bottom="280" w:left="860" w:header="720" w:footer="720" w:gutter="0"/>
          <w:cols w:num="2" w:space="720" w:equalWidth="0">
            <w:col w:w="5141" w:space="119"/>
            <w:col w:w="5260"/>
          </w:cols>
        </w:sectPr>
      </w:pPr>
    </w:p>
    <w:p w14:paraId="42A93E25" w14:textId="77777777" w:rsidR="0009741E" w:rsidRDefault="003648A5">
      <w:pPr>
        <w:pStyle w:val="ListParagraph"/>
        <w:numPr>
          <w:ilvl w:val="0"/>
          <w:numId w:val="2"/>
        </w:numPr>
        <w:tabs>
          <w:tab w:val="left" w:pos="391"/>
        </w:tabs>
        <w:spacing w:before="51"/>
        <w:ind w:hanging="271"/>
        <w:rPr>
          <w:i/>
          <w:sz w:val="20"/>
        </w:rPr>
      </w:pPr>
      <w:r>
        <w:rPr>
          <w:i/>
          <w:sz w:val="20"/>
        </w:rPr>
        <w:lastRenderedPageBreak/>
        <w:t>Language</w:t>
      </w:r>
      <w:r>
        <w:rPr>
          <w:i/>
          <w:spacing w:val="8"/>
          <w:sz w:val="20"/>
        </w:rPr>
        <w:t xml:space="preserve"> </w:t>
      </w:r>
      <w:r>
        <w:rPr>
          <w:i/>
          <w:sz w:val="20"/>
        </w:rPr>
        <w:t>engineering</w:t>
      </w:r>
    </w:p>
    <w:p w14:paraId="71C1E270" w14:textId="77777777" w:rsidR="0009741E" w:rsidRDefault="003648A5">
      <w:pPr>
        <w:pStyle w:val="BodyText"/>
        <w:spacing w:before="72" w:line="249" w:lineRule="auto"/>
        <w:ind w:left="119" w:firstLine="199"/>
        <w:jc w:val="both"/>
      </w:pPr>
      <w:r>
        <w:t xml:space="preserve">Several languages such as </w:t>
      </w:r>
      <w:proofErr w:type="spellStart"/>
      <w:r>
        <w:t>PlantUML</w:t>
      </w:r>
      <w:proofErr w:type="spellEnd"/>
      <w:r>
        <w:rPr>
          <w:position w:val="7"/>
          <w:sz w:val="14"/>
        </w:rPr>
        <w:t>4</w:t>
      </w:r>
      <w:r>
        <w:t>, Umple [47], and Earl Grey (EG) [48] support the text-based modeling of UML State Machine (TML). UML class and state</w:t>
      </w:r>
      <w:r>
        <w:rPr>
          <w:spacing w:val="34"/>
        </w:rPr>
        <w:t xml:space="preserve"> </w:t>
      </w:r>
      <w:r>
        <w:t>machine</w:t>
      </w:r>
      <w:r>
        <w:rPr>
          <w:spacing w:val="4"/>
        </w:rPr>
        <w:t xml:space="preserve"> </w:t>
      </w:r>
      <w:r>
        <w:t>elements</w:t>
      </w:r>
      <w:r>
        <w:rPr>
          <w:w w:val="99"/>
        </w:rPr>
        <w:t xml:space="preserve"> </w:t>
      </w:r>
      <w:r>
        <w:t xml:space="preserve">are usually available in these languages. </w:t>
      </w:r>
      <w:r>
        <w:rPr>
          <w:spacing w:val="-3"/>
        </w:rPr>
        <w:t xml:space="preserve">However, </w:t>
      </w:r>
      <w:r>
        <w:t>they lack the explicit support for event types definitions used in UML. Furthermore, these languages do not allow the</w:t>
      </w:r>
      <w:r>
        <w:rPr>
          <w:spacing w:val="-6"/>
        </w:rPr>
        <w:t xml:space="preserve"> </w:t>
      </w:r>
      <w:r>
        <w:t>programmers</w:t>
      </w:r>
      <w:r>
        <w:rPr>
          <w:spacing w:val="-1"/>
        </w:rPr>
        <w:t xml:space="preserve"> </w:t>
      </w:r>
      <w:r>
        <w:t>to</w:t>
      </w:r>
      <w:r>
        <w:rPr>
          <w:w w:val="99"/>
        </w:rPr>
        <w:t xml:space="preserve"> </w:t>
      </w:r>
      <w:r>
        <w:t xml:space="preserve">reuse the existing syntax of C++ but redefine it in their own language and IDE. By this </w:t>
      </w:r>
      <w:r>
        <w:rPr>
          <w:spacing w:val="-4"/>
        </w:rPr>
        <w:t xml:space="preserve">way, </w:t>
      </w:r>
      <w:r>
        <w:t xml:space="preserve">they need a new complete compiler, which requires a lot of engineering tasks to develop. Contrarily, </w:t>
      </w:r>
      <w:r>
        <w:rPr>
          <w:spacing w:val="-3"/>
        </w:rPr>
        <w:t xml:space="preserve">RAOES </w:t>
      </w:r>
      <w:r>
        <w:t>integrates the modeling features</w:t>
      </w:r>
      <w:r>
        <w:rPr>
          <w:spacing w:val="26"/>
        </w:rPr>
        <w:t xml:space="preserve"> </w:t>
      </w:r>
      <w:r>
        <w:t>into</w:t>
      </w:r>
      <w:r>
        <w:rPr>
          <w:spacing w:val="3"/>
        </w:rPr>
        <w:t xml:space="preserve"> </w:t>
      </w:r>
      <w:r>
        <w:t>C++,</w:t>
      </w:r>
      <w:r>
        <w:rPr>
          <w:w w:val="99"/>
        </w:rPr>
        <w:t xml:space="preserve"> </w:t>
      </w:r>
      <w:r>
        <w:t xml:space="preserve">and only requires a slight compiler for the modeling features and effortless to enable using legacy code in development. </w:t>
      </w:r>
      <w:r>
        <w:rPr>
          <w:spacing w:val="-3"/>
        </w:rPr>
        <w:t xml:space="preserve">RAOES </w:t>
      </w:r>
      <w:r>
        <w:t xml:space="preserve">allows the programmers stay familiar with their C++ syntax and existing favorite IDEs while familiarity of these TMLs are also questionable in [48]. </w:t>
      </w:r>
      <w:r>
        <w:rPr>
          <w:spacing w:val="-3"/>
        </w:rPr>
        <w:t xml:space="preserve">RAOES </w:t>
      </w:r>
      <w:r>
        <w:t>automatically synchronizes the code with the system model specified by UML.</w:t>
      </w:r>
    </w:p>
    <w:p w14:paraId="3618CA17" w14:textId="77777777" w:rsidR="0009741E" w:rsidRDefault="003648A5">
      <w:pPr>
        <w:pStyle w:val="BodyText"/>
        <w:spacing w:before="4" w:line="249" w:lineRule="auto"/>
        <w:ind w:left="119" w:firstLine="199"/>
        <w:jc w:val="both"/>
      </w:pPr>
      <w:proofErr w:type="spellStart"/>
      <w:r>
        <w:rPr>
          <w:i/>
        </w:rPr>
        <w:t>mbeddr</w:t>
      </w:r>
      <w:proofErr w:type="spellEnd"/>
      <w:r>
        <w:rPr>
          <w:i/>
        </w:rPr>
        <w:t xml:space="preserve"> </w:t>
      </w:r>
      <w:r>
        <w:t xml:space="preserve">[49] proposes an extensible C-based programming language. The idea of </w:t>
      </w:r>
      <w:proofErr w:type="spellStart"/>
      <w:r>
        <w:rPr>
          <w:i/>
        </w:rPr>
        <w:t>mbeddr</w:t>
      </w:r>
      <w:proofErr w:type="spellEnd"/>
      <w:r>
        <w:rPr>
          <w:i/>
        </w:rPr>
        <w:t xml:space="preserve"> </w:t>
      </w:r>
      <w:r>
        <w:t xml:space="preserve">is similar to </w:t>
      </w:r>
      <w:proofErr w:type="spellStart"/>
      <w:r>
        <w:t>Umple’s</w:t>
      </w:r>
      <w:proofErr w:type="spellEnd"/>
      <w:r>
        <w:t xml:space="preserve"> by introducing a new editor to mix high-level and low-level code for effective embedded system development. Furthermore, </w:t>
      </w:r>
      <w:proofErr w:type="spellStart"/>
      <w:r>
        <w:rPr>
          <w:i/>
        </w:rPr>
        <w:t>mbeddr</w:t>
      </w:r>
      <w:proofErr w:type="spellEnd"/>
      <w:r>
        <w:rPr>
          <w:i/>
        </w:rPr>
        <w:t xml:space="preserve"> </w:t>
      </w:r>
      <w:r>
        <w:t xml:space="preserve">is a code-centric </w:t>
      </w:r>
      <w:proofErr w:type="gramStart"/>
      <w:r>
        <w:t>approach  and</w:t>
      </w:r>
      <w:proofErr w:type="gramEnd"/>
      <w:r>
        <w:t xml:space="preserve">  UML  event  types  are not explicitly supported whereas </w:t>
      </w:r>
      <w:r>
        <w:rPr>
          <w:spacing w:val="-3"/>
        </w:rPr>
        <w:t xml:space="preserve">RAOES </w:t>
      </w:r>
      <w:r>
        <w:t>is a  model-  code hybrid approach focusing on the collaboration between software architects and programmers and the evolution of artifacts.</w:t>
      </w:r>
    </w:p>
    <w:p w14:paraId="700DA14E" w14:textId="77777777" w:rsidR="0009741E" w:rsidRDefault="003648A5">
      <w:pPr>
        <w:pStyle w:val="BodyText"/>
        <w:spacing w:before="4" w:line="249" w:lineRule="auto"/>
        <w:ind w:left="119" w:firstLine="199"/>
        <w:jc w:val="both"/>
      </w:pPr>
      <w:r>
        <w:t xml:space="preserve">In [50], the authors propose to integrate graphical and </w:t>
      </w:r>
      <w:proofErr w:type="spellStart"/>
      <w:r>
        <w:t>tex</w:t>
      </w:r>
      <w:proofErr w:type="spellEnd"/>
      <w:r>
        <w:t xml:space="preserve">- </w:t>
      </w:r>
      <w:proofErr w:type="spellStart"/>
      <w:r>
        <w:t>tual</w:t>
      </w:r>
      <w:proofErr w:type="spellEnd"/>
      <w:r>
        <w:t xml:space="preserve"> editors for UML profiles. The goal is to allow developers to work graphically and textually, which is similar to our goal. However, this approach is dependent on Eclipse technologies and embeds all modeling concepts to textual editors while RAOES only introduces </w:t>
      </w:r>
      <w:proofErr w:type="gramStart"/>
      <w:r>
        <w:t>partially  to</w:t>
      </w:r>
      <w:proofErr w:type="gramEnd"/>
      <w:r>
        <w:t xml:space="preserve">  allow  programmers  to be familiar with the syntax of their favorite programming language.</w:t>
      </w:r>
    </w:p>
    <w:p w14:paraId="55F21C14" w14:textId="77777777" w:rsidR="0009741E" w:rsidRDefault="003648A5">
      <w:pPr>
        <w:pStyle w:val="BodyText"/>
        <w:spacing w:before="4" w:line="249" w:lineRule="auto"/>
        <w:ind w:left="119" w:firstLine="199"/>
        <w:jc w:val="both"/>
      </w:pPr>
      <w:r>
        <w:t xml:space="preserve">In [51], the </w:t>
      </w:r>
      <w:proofErr w:type="gramStart"/>
      <w:r>
        <w:t>authors  embeds</w:t>
      </w:r>
      <w:proofErr w:type="gramEnd"/>
      <w:r>
        <w:t xml:space="preserve">  behavior  models  into  </w:t>
      </w:r>
      <w:r>
        <w:rPr>
          <w:spacing w:val="-3"/>
        </w:rPr>
        <w:t xml:space="preserve">Java  </w:t>
      </w:r>
      <w:r>
        <w:t>by representing, for example, states as classes,</w:t>
      </w:r>
      <w:r>
        <w:rPr>
          <w:spacing w:val="29"/>
        </w:rPr>
        <w:t xml:space="preserve"> </w:t>
      </w:r>
      <w:r>
        <w:t>transitions</w:t>
      </w:r>
      <w:r>
        <w:rPr>
          <w:spacing w:val="25"/>
        </w:rPr>
        <w:t xml:space="preserve"> </w:t>
      </w:r>
      <w:r>
        <w:t>as</w:t>
      </w:r>
      <w:r>
        <w:rPr>
          <w:w w:val="99"/>
        </w:rPr>
        <w:t xml:space="preserve"> </w:t>
      </w:r>
      <w:r>
        <w:t xml:space="preserve">annotations, guards as methods. Although the programmers can modify the code following these patterns, the code size is large because of </w:t>
      </w:r>
      <w:proofErr w:type="gramStart"/>
      <w:r>
        <w:t xml:space="preserve">class </w:t>
      </w:r>
      <w:r>
        <w:rPr>
          <w:spacing w:val="10"/>
        </w:rPr>
        <w:t xml:space="preserve"> </w:t>
      </w:r>
      <w:r>
        <w:t>explosion</w:t>
      </w:r>
      <w:proofErr w:type="gramEnd"/>
      <w:r>
        <w:t>.</w:t>
      </w:r>
    </w:p>
    <w:p w14:paraId="442C1716" w14:textId="77777777" w:rsidR="0009741E" w:rsidRDefault="003648A5">
      <w:pPr>
        <w:pStyle w:val="ListParagraph"/>
        <w:numPr>
          <w:ilvl w:val="0"/>
          <w:numId w:val="2"/>
        </w:numPr>
        <w:tabs>
          <w:tab w:val="left" w:pos="402"/>
        </w:tabs>
        <w:spacing w:before="169"/>
        <w:ind w:left="401" w:hanging="282"/>
        <w:rPr>
          <w:i/>
          <w:sz w:val="20"/>
        </w:rPr>
      </w:pPr>
      <w:r>
        <w:rPr>
          <w:i/>
          <w:sz w:val="20"/>
        </w:rPr>
        <w:t xml:space="preserve">Code generation patterns and </w:t>
      </w:r>
      <w:r>
        <w:rPr>
          <w:i/>
          <w:spacing w:val="11"/>
          <w:sz w:val="20"/>
        </w:rPr>
        <w:t xml:space="preserve"> </w:t>
      </w:r>
      <w:r>
        <w:rPr>
          <w:i/>
          <w:sz w:val="20"/>
        </w:rPr>
        <w:t>tools</w:t>
      </w:r>
    </w:p>
    <w:p w14:paraId="6A7E8F71" w14:textId="77777777" w:rsidR="0009741E" w:rsidRDefault="003648A5">
      <w:pPr>
        <w:pStyle w:val="BodyText"/>
        <w:spacing w:before="86" w:line="249" w:lineRule="auto"/>
        <w:ind w:left="119" w:firstLine="199"/>
        <w:jc w:val="both"/>
      </w:pPr>
      <w:r>
        <w:rPr>
          <w:spacing w:val="-4"/>
        </w:rPr>
        <w:t xml:space="preserve">Tools </w:t>
      </w:r>
      <w:r>
        <w:t xml:space="preserve">such as IBM Rhapsody [7], Enterprise Architect [37], and Papyrus-RT [3] support only the structure </w:t>
      </w:r>
      <w:r>
        <w:rPr>
          <w:spacing w:val="-4"/>
        </w:rPr>
        <w:t xml:space="preserve">RTE </w:t>
      </w:r>
      <w:r>
        <w:t xml:space="preserve">for UML class diagram concepts and code generation from UML State Machines. Techniques for </w:t>
      </w:r>
      <w:proofErr w:type="gramStart"/>
      <w:r>
        <w:t>generating  code</w:t>
      </w:r>
      <w:proofErr w:type="gramEnd"/>
      <w:r>
        <w:t xml:space="preserve">  from</w:t>
      </w:r>
      <w:r>
        <w:rPr>
          <w:spacing w:val="-13"/>
        </w:rPr>
        <w:t xml:space="preserve"> </w:t>
      </w:r>
      <w:r>
        <w:t>USM</w:t>
      </w:r>
      <w:r>
        <w:rPr>
          <w:spacing w:val="39"/>
        </w:rPr>
        <w:t xml:space="preserve"> </w:t>
      </w:r>
      <w:r>
        <w:t>such</w:t>
      </w:r>
      <w:r>
        <w:rPr>
          <w:w w:val="99"/>
        </w:rPr>
        <w:t xml:space="preserve"> </w:t>
      </w:r>
      <w:r>
        <w:t>as SWITCH/IF, state table [5] and state pattern [6], [28] are proposed. A systematic review of code generation approaches is</w:t>
      </w:r>
      <w:r>
        <w:rPr>
          <w:spacing w:val="-5"/>
        </w:rPr>
        <w:t xml:space="preserve"> </w:t>
      </w:r>
      <w:r>
        <w:t>presented</w:t>
      </w:r>
      <w:r>
        <w:rPr>
          <w:spacing w:val="-4"/>
        </w:rPr>
        <w:t xml:space="preserve"> </w:t>
      </w:r>
      <w:r>
        <w:t>in</w:t>
      </w:r>
      <w:r>
        <w:rPr>
          <w:spacing w:val="-5"/>
        </w:rPr>
        <w:t xml:space="preserve"> </w:t>
      </w:r>
      <w:r>
        <w:t>[52].</w:t>
      </w:r>
      <w:r>
        <w:rPr>
          <w:spacing w:val="-5"/>
        </w:rPr>
        <w:t xml:space="preserve"> </w:t>
      </w:r>
      <w:r>
        <w:rPr>
          <w:spacing w:val="-3"/>
        </w:rPr>
        <w:t>However,</w:t>
      </w:r>
      <w:r>
        <w:rPr>
          <w:spacing w:val="-5"/>
        </w:rPr>
        <w:t xml:space="preserve"> </w:t>
      </w:r>
      <w:r>
        <w:t>only</w:t>
      </w:r>
      <w:r>
        <w:rPr>
          <w:spacing w:val="-4"/>
        </w:rPr>
        <w:t xml:space="preserve"> </w:t>
      </w:r>
      <w:r>
        <w:t>a</w:t>
      </w:r>
      <w:r>
        <w:rPr>
          <w:spacing w:val="-5"/>
        </w:rPr>
        <w:t xml:space="preserve"> </w:t>
      </w:r>
      <w:r>
        <w:t>subset</w:t>
      </w:r>
      <w:r>
        <w:rPr>
          <w:spacing w:val="-5"/>
        </w:rPr>
        <w:t xml:space="preserve"> </w:t>
      </w:r>
      <w:r>
        <w:t>of</w:t>
      </w:r>
      <w:r>
        <w:rPr>
          <w:spacing w:val="-4"/>
        </w:rPr>
        <w:t xml:space="preserve"> </w:t>
      </w:r>
      <w:r>
        <w:t>USM</w:t>
      </w:r>
      <w:r>
        <w:rPr>
          <w:spacing w:val="-5"/>
        </w:rPr>
        <w:t xml:space="preserve"> </w:t>
      </w:r>
      <w:r>
        <w:t>features</w:t>
      </w:r>
      <w:r>
        <w:rPr>
          <w:spacing w:val="-5"/>
        </w:rPr>
        <w:t xml:space="preserve"> </w:t>
      </w:r>
      <w:r>
        <w:t xml:space="preserve">is supported and generated code requires much memory because which is not preferred in embedded systems [53]. </w:t>
      </w:r>
      <w:r>
        <w:rPr>
          <w:spacing w:val="-3"/>
        </w:rPr>
        <w:t xml:space="preserve">RAOES </w:t>
      </w:r>
      <w:r>
        <w:t>offers code generation for all USM concepts. Therefore, users are free and flexible to create there USM conforming to UML without</w:t>
      </w:r>
      <w:r>
        <w:rPr>
          <w:spacing w:val="13"/>
        </w:rPr>
        <w:t xml:space="preserve"> </w:t>
      </w:r>
      <w:r>
        <w:t>restrictions.</w:t>
      </w:r>
    </w:p>
    <w:p w14:paraId="1451C3D6" w14:textId="77777777" w:rsidR="0009741E" w:rsidRDefault="003648A5">
      <w:pPr>
        <w:spacing w:before="158"/>
        <w:ind w:left="278"/>
        <w:rPr>
          <w:sz w:val="16"/>
        </w:rPr>
      </w:pPr>
      <w:r>
        <w:rPr>
          <w:position w:val="6"/>
          <w:sz w:val="12"/>
        </w:rPr>
        <w:t>4</w:t>
      </w:r>
      <w:proofErr w:type="spellStart"/>
      <w:r>
        <w:rPr>
          <w:sz w:val="16"/>
        </w:rPr>
        <w:t>PlantUML</w:t>
      </w:r>
      <w:proofErr w:type="spellEnd"/>
      <w:r>
        <w:rPr>
          <w:sz w:val="16"/>
        </w:rPr>
        <w:t xml:space="preserve">, </w:t>
      </w:r>
      <w:hyperlink r:id="rId110">
        <w:r>
          <w:rPr>
            <w:sz w:val="16"/>
          </w:rPr>
          <w:t>http://plantuml.com/</w:t>
        </w:r>
      </w:hyperlink>
    </w:p>
    <w:p w14:paraId="1FD29DCB" w14:textId="77777777" w:rsidR="0009741E" w:rsidRDefault="003648A5">
      <w:pPr>
        <w:pStyle w:val="ListParagraph"/>
        <w:numPr>
          <w:ilvl w:val="0"/>
          <w:numId w:val="9"/>
        </w:numPr>
        <w:tabs>
          <w:tab w:val="left" w:pos="2254"/>
        </w:tabs>
        <w:spacing w:before="52"/>
        <w:ind w:left="2253" w:hanging="390"/>
        <w:jc w:val="left"/>
        <w:rPr>
          <w:sz w:val="16"/>
        </w:rPr>
      </w:pPr>
      <w:r>
        <w:rPr>
          <w:spacing w:val="9"/>
          <w:w w:val="99"/>
          <w:sz w:val="20"/>
        </w:rPr>
        <w:br w:type="column"/>
      </w:r>
      <w:r>
        <w:rPr>
          <w:spacing w:val="8"/>
          <w:sz w:val="20"/>
        </w:rPr>
        <w:lastRenderedPageBreak/>
        <w:t>C</w:t>
      </w:r>
      <w:r>
        <w:rPr>
          <w:spacing w:val="8"/>
          <w:sz w:val="16"/>
        </w:rPr>
        <w:t>ONCLUSION</w:t>
      </w:r>
    </w:p>
    <w:p w14:paraId="6DFC3F4C" w14:textId="77777777" w:rsidR="0009741E" w:rsidRDefault="0009741E">
      <w:pPr>
        <w:pStyle w:val="BodyText"/>
        <w:spacing w:before="10"/>
        <w:rPr>
          <w:sz w:val="16"/>
        </w:rPr>
      </w:pPr>
    </w:p>
    <w:p w14:paraId="01153C8D" w14:textId="77777777" w:rsidR="0009741E" w:rsidRDefault="003648A5">
      <w:pPr>
        <w:pStyle w:val="BodyText"/>
        <w:spacing w:line="249" w:lineRule="auto"/>
        <w:ind w:left="119" w:right="117" w:firstLine="199"/>
        <w:jc w:val="both"/>
      </w:pPr>
      <w:r>
        <w:rPr>
          <w:spacing w:val="-8"/>
        </w:rPr>
        <w:t xml:space="preserve">We </w:t>
      </w:r>
      <w:r>
        <w:t xml:space="preserve">have presented RAOES-a round-trip engineering </w:t>
      </w:r>
      <w:proofErr w:type="spellStart"/>
      <w:r>
        <w:t>ap</w:t>
      </w:r>
      <w:proofErr w:type="spellEnd"/>
      <w:r>
        <w:t xml:space="preserve">- </w:t>
      </w:r>
      <w:proofErr w:type="spellStart"/>
      <w:r>
        <w:t>proach</w:t>
      </w:r>
      <w:proofErr w:type="spellEnd"/>
      <w:r>
        <w:t xml:space="preserve"> for effective collaboration between software architects and programmers in developing and maintaining reactive </w:t>
      </w:r>
      <w:proofErr w:type="spellStart"/>
      <w:r>
        <w:t>em</w:t>
      </w:r>
      <w:proofErr w:type="spellEnd"/>
      <w:r>
        <w:t xml:space="preserve">- bedded systems using UML State Machines for describing behaviors. </w:t>
      </w:r>
      <w:r>
        <w:rPr>
          <w:spacing w:val="-3"/>
        </w:rPr>
        <w:t xml:space="preserve">RAOES </w:t>
      </w:r>
      <w:r>
        <w:t xml:space="preserve">introduces a C++ front-end code lying between models and actual executable code. </w:t>
      </w:r>
      <w:r>
        <w:rPr>
          <w:spacing w:val="-3"/>
        </w:rPr>
        <w:t xml:space="preserve">RAOES </w:t>
      </w:r>
      <w:r>
        <w:t xml:space="preserve">proposes a framework for synchronizing the </w:t>
      </w:r>
      <w:proofErr w:type="gramStart"/>
      <w:r>
        <w:t>models  and</w:t>
      </w:r>
      <w:proofErr w:type="gramEnd"/>
      <w:r>
        <w:t xml:space="preserve">  the  front-  end code, and generating executable code from  the  front-  end. </w:t>
      </w:r>
      <w:r>
        <w:rPr>
          <w:spacing w:val="-3"/>
        </w:rPr>
        <w:t xml:space="preserve">RAOES </w:t>
      </w:r>
      <w:r>
        <w:t>is implemented as an extension of the Papyrus modeling</w:t>
      </w:r>
      <w:r>
        <w:rPr>
          <w:spacing w:val="15"/>
        </w:rPr>
        <w:t xml:space="preserve"> </w:t>
      </w:r>
      <w:r>
        <w:t>tool.</w:t>
      </w:r>
    </w:p>
    <w:p w14:paraId="26C09D1B" w14:textId="77777777" w:rsidR="0009741E" w:rsidRDefault="003648A5">
      <w:pPr>
        <w:pStyle w:val="BodyText"/>
        <w:spacing w:before="20" w:line="249" w:lineRule="auto"/>
        <w:ind w:left="119" w:right="117" w:firstLine="199"/>
        <w:jc w:val="both"/>
      </w:pPr>
      <w:r>
        <w:rPr>
          <w:spacing w:val="-8"/>
        </w:rPr>
        <w:t xml:space="preserve">We </w:t>
      </w:r>
      <w:r>
        <w:t xml:space="preserve">evaluated </w:t>
      </w:r>
      <w:r>
        <w:rPr>
          <w:spacing w:val="-3"/>
        </w:rPr>
        <w:t xml:space="preserve">RAOES </w:t>
      </w:r>
      <w:r>
        <w:t xml:space="preserve">by conducting experiments on the round-trip engineering correctness, the semantic-conformance and efficiency of generated code. 300 random models are tested for the </w:t>
      </w:r>
      <w:r>
        <w:rPr>
          <w:spacing w:val="-4"/>
        </w:rPr>
        <w:t xml:space="preserve">RTE </w:t>
      </w:r>
      <w:r>
        <w:t xml:space="preserve">correctness. The conformance is tested under PSSM that 62/66 tests passed. For efficiency of code, </w:t>
      </w:r>
      <w:r>
        <w:rPr>
          <w:spacing w:val="-3"/>
        </w:rPr>
        <w:t>RAOES</w:t>
      </w:r>
      <w:r>
        <w:rPr>
          <w:spacing w:val="-7"/>
        </w:rPr>
        <w:t xml:space="preserve"> </w:t>
      </w:r>
      <w:r>
        <w:t>produces</w:t>
      </w:r>
      <w:r>
        <w:rPr>
          <w:spacing w:val="-7"/>
        </w:rPr>
        <w:t xml:space="preserve"> </w:t>
      </w:r>
      <w:r>
        <w:t>code</w:t>
      </w:r>
      <w:r>
        <w:rPr>
          <w:spacing w:val="-7"/>
        </w:rPr>
        <w:t xml:space="preserve"> </w:t>
      </w:r>
      <w:r>
        <w:t>that</w:t>
      </w:r>
      <w:r>
        <w:rPr>
          <w:spacing w:val="-7"/>
        </w:rPr>
        <w:t xml:space="preserve"> </w:t>
      </w:r>
      <w:r>
        <w:t>runs</w:t>
      </w:r>
      <w:r>
        <w:rPr>
          <w:spacing w:val="-7"/>
        </w:rPr>
        <w:t xml:space="preserve"> </w:t>
      </w:r>
      <w:r>
        <w:t>faster</w:t>
      </w:r>
      <w:r>
        <w:rPr>
          <w:spacing w:val="-7"/>
        </w:rPr>
        <w:t xml:space="preserve"> </w:t>
      </w:r>
      <w:r>
        <w:t>in</w:t>
      </w:r>
      <w:r>
        <w:rPr>
          <w:spacing w:val="-7"/>
        </w:rPr>
        <w:t xml:space="preserve"> </w:t>
      </w:r>
      <w:r>
        <w:t>event</w:t>
      </w:r>
      <w:r>
        <w:rPr>
          <w:spacing w:val="-7"/>
        </w:rPr>
        <w:t xml:space="preserve"> </w:t>
      </w:r>
      <w:r>
        <w:t>processing</w:t>
      </w:r>
      <w:r>
        <w:rPr>
          <w:spacing w:val="-7"/>
        </w:rPr>
        <w:t xml:space="preserve"> </w:t>
      </w:r>
      <w:r>
        <w:t>time and</w:t>
      </w:r>
      <w:r>
        <w:rPr>
          <w:spacing w:val="-7"/>
        </w:rPr>
        <w:t xml:space="preserve"> </w:t>
      </w:r>
      <w:r>
        <w:t>is</w:t>
      </w:r>
      <w:r>
        <w:rPr>
          <w:spacing w:val="-7"/>
        </w:rPr>
        <w:t xml:space="preserve"> </w:t>
      </w:r>
      <w:r>
        <w:t>smaller</w:t>
      </w:r>
      <w:r>
        <w:rPr>
          <w:spacing w:val="-7"/>
        </w:rPr>
        <w:t xml:space="preserve"> </w:t>
      </w:r>
      <w:r>
        <w:t>in</w:t>
      </w:r>
      <w:r>
        <w:rPr>
          <w:spacing w:val="-7"/>
        </w:rPr>
        <w:t xml:space="preserve"> </w:t>
      </w:r>
      <w:r>
        <w:t>executable</w:t>
      </w:r>
      <w:r>
        <w:rPr>
          <w:spacing w:val="-7"/>
        </w:rPr>
        <w:t xml:space="preserve"> </w:t>
      </w:r>
      <w:r>
        <w:t>size</w:t>
      </w:r>
      <w:r>
        <w:rPr>
          <w:spacing w:val="-7"/>
        </w:rPr>
        <w:t xml:space="preserve"> </w:t>
      </w:r>
      <w:r>
        <w:t>than</w:t>
      </w:r>
      <w:r>
        <w:rPr>
          <w:spacing w:val="-7"/>
        </w:rPr>
        <w:t xml:space="preserve"> </w:t>
      </w:r>
      <w:r>
        <w:t>those</w:t>
      </w:r>
      <w:r>
        <w:rPr>
          <w:spacing w:val="-7"/>
        </w:rPr>
        <w:t xml:space="preserve"> </w:t>
      </w:r>
      <w:r>
        <w:t>of</w:t>
      </w:r>
      <w:r>
        <w:rPr>
          <w:spacing w:val="-7"/>
        </w:rPr>
        <w:t xml:space="preserve"> </w:t>
      </w:r>
      <w:r>
        <w:t>other</w:t>
      </w:r>
      <w:r>
        <w:rPr>
          <w:spacing w:val="-7"/>
        </w:rPr>
        <w:t xml:space="preserve"> </w:t>
      </w:r>
      <w:r>
        <w:t xml:space="preserve">approaches (in the paper </w:t>
      </w:r>
      <w:r>
        <w:rPr>
          <w:spacing w:val="1"/>
        </w:rPr>
        <w:t xml:space="preserve"> </w:t>
      </w:r>
      <w:r>
        <w:t>scope).</w:t>
      </w:r>
    </w:p>
    <w:p w14:paraId="4657CAE8" w14:textId="77777777" w:rsidR="0009741E" w:rsidRDefault="003648A5">
      <w:pPr>
        <w:pStyle w:val="BodyText"/>
        <w:spacing w:before="20" w:line="249" w:lineRule="auto"/>
        <w:ind w:left="119" w:right="117" w:firstLine="199"/>
        <w:jc w:val="both"/>
      </w:pPr>
      <w:r>
        <w:t xml:space="preserve">For the moment, </w:t>
      </w:r>
      <w:r>
        <w:rPr>
          <w:spacing w:val="-3"/>
        </w:rPr>
        <w:t xml:space="preserve">RAOES </w:t>
      </w:r>
      <w:r>
        <w:t>supports the co-evolution of UML class and state machine diagrams and code. In the future, we will integrate component-based concepts into C++ to make</w:t>
      </w:r>
      <w:r>
        <w:rPr>
          <w:spacing w:val="-6"/>
        </w:rPr>
        <w:t xml:space="preserve"> </w:t>
      </w:r>
      <w:r>
        <w:t>the front-end more powerful and effective. Our wish is to embed component-connector and interaction component information represented in UML composite structure diagrams into C++ to elaborate the application range such as distributed embedded systems.</w:t>
      </w:r>
    </w:p>
    <w:p w14:paraId="3110112B" w14:textId="77777777" w:rsidR="0009741E" w:rsidRDefault="003648A5">
      <w:pPr>
        <w:pStyle w:val="BodyText"/>
        <w:spacing w:before="20" w:line="249" w:lineRule="auto"/>
        <w:ind w:left="119" w:right="117" w:firstLine="199"/>
        <w:jc w:val="both"/>
      </w:pPr>
      <w:r>
        <w:t>However, code produced by PSM consumes slightly more memory than the others. Furthermore, some PSSM tests are failed. Therefore, as a future work, we will fix these issues by making multi-thread part of generated code more   concise.</w:t>
      </w:r>
    </w:p>
    <w:p w14:paraId="506F698C" w14:textId="77777777" w:rsidR="0009741E" w:rsidRDefault="0009741E">
      <w:pPr>
        <w:pStyle w:val="BodyText"/>
        <w:spacing w:before="9"/>
        <w:rPr>
          <w:sz w:val="26"/>
        </w:rPr>
      </w:pPr>
    </w:p>
    <w:p w14:paraId="5D311246" w14:textId="77777777" w:rsidR="0009741E" w:rsidRDefault="003648A5">
      <w:pPr>
        <w:ind w:left="2094" w:right="2094"/>
        <w:jc w:val="center"/>
        <w:rPr>
          <w:sz w:val="16"/>
        </w:rPr>
      </w:pPr>
      <w:r>
        <w:rPr>
          <w:sz w:val="20"/>
        </w:rPr>
        <w:t>R</w:t>
      </w:r>
      <w:r>
        <w:rPr>
          <w:sz w:val="16"/>
        </w:rPr>
        <w:t>EFERENCES</w:t>
      </w:r>
    </w:p>
    <w:p w14:paraId="3E96EF48" w14:textId="77777777" w:rsidR="0009741E" w:rsidRDefault="0009741E">
      <w:pPr>
        <w:pStyle w:val="BodyText"/>
        <w:spacing w:before="1"/>
      </w:pPr>
    </w:p>
    <w:p w14:paraId="3F666D8E" w14:textId="77777777" w:rsidR="0009741E" w:rsidRDefault="003648A5">
      <w:pPr>
        <w:spacing w:line="180" w:lineRule="exact"/>
        <w:ind w:left="484" w:right="130" w:hanging="286"/>
        <w:rPr>
          <w:sz w:val="16"/>
        </w:rPr>
      </w:pPr>
      <w:r>
        <w:rPr>
          <w:sz w:val="16"/>
        </w:rPr>
        <w:t>[</w:t>
      </w:r>
      <w:proofErr w:type="gramStart"/>
      <w:r>
        <w:rPr>
          <w:sz w:val="16"/>
        </w:rPr>
        <w:t>1]A.</w:t>
      </w:r>
      <w:proofErr w:type="gramEnd"/>
      <w:r>
        <w:rPr>
          <w:sz w:val="16"/>
        </w:rPr>
        <w:t xml:space="preserve"> </w:t>
      </w:r>
      <w:proofErr w:type="spellStart"/>
      <w:r>
        <w:rPr>
          <w:sz w:val="16"/>
        </w:rPr>
        <w:t>Dunkels</w:t>
      </w:r>
      <w:proofErr w:type="spellEnd"/>
      <w:r>
        <w:rPr>
          <w:sz w:val="16"/>
        </w:rPr>
        <w:t xml:space="preserve">, O. Schmidt, </w:t>
      </w:r>
      <w:r>
        <w:rPr>
          <w:spacing w:val="-6"/>
          <w:sz w:val="16"/>
        </w:rPr>
        <w:t xml:space="preserve">T. </w:t>
      </w:r>
      <w:r>
        <w:rPr>
          <w:spacing w:val="-4"/>
          <w:sz w:val="16"/>
        </w:rPr>
        <w:t xml:space="preserve">Voigt, </w:t>
      </w:r>
      <w:r>
        <w:rPr>
          <w:sz w:val="16"/>
        </w:rPr>
        <w:t xml:space="preserve">and  M.  </w:t>
      </w:r>
      <w:proofErr w:type="gramStart"/>
      <w:r>
        <w:rPr>
          <w:sz w:val="16"/>
        </w:rPr>
        <w:t>Ali,  “</w:t>
      </w:r>
      <w:proofErr w:type="spellStart"/>
      <w:proofErr w:type="gramEnd"/>
      <w:r>
        <w:rPr>
          <w:sz w:val="16"/>
        </w:rPr>
        <w:t>Protothreads</w:t>
      </w:r>
      <w:proofErr w:type="spellEnd"/>
      <w:r>
        <w:rPr>
          <w:sz w:val="16"/>
        </w:rPr>
        <w:t xml:space="preserve">: Simplifying event-driven programming of memory-constrained embedded systems,” in </w:t>
      </w:r>
      <w:r>
        <w:rPr>
          <w:i/>
          <w:sz w:val="16"/>
        </w:rPr>
        <w:t>Proceedings of the 4th International Conference on Embedded Networked Sensor  Systems</w:t>
      </w:r>
      <w:r>
        <w:rPr>
          <w:sz w:val="16"/>
        </w:rPr>
        <w:t xml:space="preserve">,  </w:t>
      </w:r>
      <w:r>
        <w:rPr>
          <w:spacing w:val="-3"/>
          <w:sz w:val="16"/>
        </w:rPr>
        <w:t xml:space="preserve">ser.  </w:t>
      </w:r>
      <w:proofErr w:type="spellStart"/>
      <w:proofErr w:type="gramStart"/>
      <w:r>
        <w:rPr>
          <w:sz w:val="16"/>
        </w:rPr>
        <w:t>SenSys</w:t>
      </w:r>
      <w:proofErr w:type="spellEnd"/>
      <w:r>
        <w:rPr>
          <w:sz w:val="16"/>
        </w:rPr>
        <w:t xml:space="preserve">  ’</w:t>
      </w:r>
      <w:proofErr w:type="gramEnd"/>
      <w:r>
        <w:rPr>
          <w:sz w:val="16"/>
        </w:rPr>
        <w:t xml:space="preserve">06.  </w:t>
      </w:r>
      <w:proofErr w:type="gramStart"/>
      <w:r>
        <w:rPr>
          <w:sz w:val="16"/>
        </w:rPr>
        <w:t xml:space="preserve">New  </w:t>
      </w:r>
      <w:r>
        <w:rPr>
          <w:spacing w:val="-4"/>
          <w:sz w:val="16"/>
        </w:rPr>
        <w:t>York</w:t>
      </w:r>
      <w:proofErr w:type="gramEnd"/>
      <w:r>
        <w:rPr>
          <w:spacing w:val="-4"/>
          <w:sz w:val="16"/>
        </w:rPr>
        <w:t xml:space="preserve">, </w:t>
      </w:r>
      <w:r>
        <w:rPr>
          <w:spacing w:val="-7"/>
          <w:sz w:val="16"/>
        </w:rPr>
        <w:t xml:space="preserve">NY, </w:t>
      </w:r>
      <w:r>
        <w:rPr>
          <w:sz w:val="16"/>
        </w:rPr>
        <w:t xml:space="preserve">USA: ACM, 2006, pp. 29–42. [Online]. Available: </w:t>
      </w:r>
      <w:hyperlink r:id="rId111">
        <w:r>
          <w:rPr>
            <w:sz w:val="16"/>
          </w:rPr>
          <w:t>http://doi.acm.org/10.1145/1182807.1182811</w:t>
        </w:r>
      </w:hyperlink>
    </w:p>
    <w:p w14:paraId="5785B69A" w14:textId="77777777" w:rsidR="0009741E" w:rsidRDefault="003648A5">
      <w:pPr>
        <w:spacing w:before="10" w:line="180" w:lineRule="exact"/>
        <w:ind w:left="484" w:right="260" w:hanging="286"/>
        <w:rPr>
          <w:sz w:val="16"/>
        </w:rPr>
      </w:pPr>
      <w:r>
        <w:rPr>
          <w:sz w:val="16"/>
        </w:rPr>
        <w:t xml:space="preserve">[2]S. Kent, “Model driven engineering,” in </w:t>
      </w:r>
      <w:r>
        <w:rPr>
          <w:i/>
          <w:sz w:val="16"/>
        </w:rPr>
        <w:t>International Conference on Integrated Formal Methods</w:t>
      </w:r>
      <w:r>
        <w:rPr>
          <w:sz w:val="16"/>
        </w:rPr>
        <w:t>.    Springer, 2002, pp.  286–298.</w:t>
      </w:r>
    </w:p>
    <w:p w14:paraId="3FBB1FDE" w14:textId="77777777" w:rsidR="0009741E" w:rsidRDefault="003648A5">
      <w:pPr>
        <w:spacing w:before="5"/>
        <w:ind w:left="198" w:right="260"/>
        <w:rPr>
          <w:sz w:val="16"/>
        </w:rPr>
      </w:pPr>
      <w:r>
        <w:rPr>
          <w:sz w:val="16"/>
        </w:rPr>
        <w:t>[</w:t>
      </w:r>
      <w:proofErr w:type="gramStart"/>
      <w:r>
        <w:rPr>
          <w:sz w:val="16"/>
        </w:rPr>
        <w:t>3]E.</w:t>
      </w:r>
      <w:proofErr w:type="gramEnd"/>
      <w:r>
        <w:rPr>
          <w:sz w:val="16"/>
        </w:rPr>
        <w:t xml:space="preserve"> Posse, “</w:t>
      </w:r>
      <w:proofErr w:type="spellStart"/>
      <w:r>
        <w:rPr>
          <w:sz w:val="16"/>
        </w:rPr>
        <w:t>Papyrusrt</w:t>
      </w:r>
      <w:proofErr w:type="spellEnd"/>
      <w:r>
        <w:rPr>
          <w:sz w:val="16"/>
        </w:rPr>
        <w:t>: Modelling and code  generation.”</w:t>
      </w:r>
    </w:p>
    <w:p w14:paraId="08C24D09" w14:textId="77777777" w:rsidR="0009741E" w:rsidRDefault="003648A5">
      <w:pPr>
        <w:tabs>
          <w:tab w:val="left" w:pos="3612"/>
        </w:tabs>
        <w:spacing w:before="12" w:line="180" w:lineRule="exact"/>
        <w:ind w:left="484" w:right="117" w:hanging="286"/>
        <w:rPr>
          <w:sz w:val="16"/>
        </w:rPr>
      </w:pPr>
      <w:r>
        <w:rPr>
          <w:sz w:val="16"/>
        </w:rPr>
        <w:t xml:space="preserve">[4]G.  </w:t>
      </w:r>
      <w:proofErr w:type="spellStart"/>
      <w:proofErr w:type="gramStart"/>
      <w:r>
        <w:rPr>
          <w:sz w:val="16"/>
        </w:rPr>
        <w:t>Booch</w:t>
      </w:r>
      <w:proofErr w:type="spellEnd"/>
      <w:r>
        <w:rPr>
          <w:sz w:val="16"/>
        </w:rPr>
        <w:t>,  J.</w:t>
      </w:r>
      <w:proofErr w:type="gramEnd"/>
      <w:r>
        <w:rPr>
          <w:sz w:val="16"/>
        </w:rPr>
        <w:t xml:space="preserve">  </w:t>
      </w:r>
      <w:proofErr w:type="gramStart"/>
      <w:r>
        <w:rPr>
          <w:sz w:val="16"/>
        </w:rPr>
        <w:t>Rumbaugh,  and</w:t>
      </w:r>
      <w:proofErr w:type="gramEnd"/>
      <w:r>
        <w:rPr>
          <w:sz w:val="16"/>
        </w:rPr>
        <w:t xml:space="preserve">   </w:t>
      </w:r>
      <w:r>
        <w:rPr>
          <w:spacing w:val="33"/>
          <w:sz w:val="16"/>
        </w:rPr>
        <w:t xml:space="preserve"> </w:t>
      </w:r>
      <w:r>
        <w:rPr>
          <w:sz w:val="16"/>
        </w:rPr>
        <w:t xml:space="preserve">I. </w:t>
      </w:r>
      <w:r>
        <w:rPr>
          <w:spacing w:val="22"/>
          <w:sz w:val="16"/>
        </w:rPr>
        <w:t xml:space="preserve"> </w:t>
      </w:r>
      <w:r>
        <w:rPr>
          <w:sz w:val="16"/>
        </w:rPr>
        <w:t>Jacobson,</w:t>
      </w:r>
      <w:r>
        <w:rPr>
          <w:sz w:val="16"/>
        </w:rPr>
        <w:tab/>
      </w:r>
      <w:proofErr w:type="gramStart"/>
      <w:r>
        <w:rPr>
          <w:i/>
          <w:sz w:val="16"/>
        </w:rPr>
        <w:t xml:space="preserve">The </w:t>
      </w:r>
      <w:r>
        <w:rPr>
          <w:i/>
          <w:spacing w:val="17"/>
          <w:sz w:val="16"/>
        </w:rPr>
        <w:t xml:space="preserve"> </w:t>
      </w:r>
      <w:r>
        <w:rPr>
          <w:i/>
          <w:sz w:val="16"/>
        </w:rPr>
        <w:t>Unified</w:t>
      </w:r>
      <w:proofErr w:type="gramEnd"/>
      <w:r>
        <w:rPr>
          <w:i/>
          <w:sz w:val="16"/>
        </w:rPr>
        <w:t xml:space="preserve"> </w:t>
      </w:r>
      <w:r>
        <w:rPr>
          <w:i/>
          <w:spacing w:val="17"/>
          <w:sz w:val="16"/>
        </w:rPr>
        <w:t xml:space="preserve"> </w:t>
      </w:r>
      <w:r>
        <w:rPr>
          <w:i/>
          <w:sz w:val="16"/>
        </w:rPr>
        <w:t>Modeling</w:t>
      </w:r>
      <w:r>
        <w:rPr>
          <w:i/>
          <w:w w:val="99"/>
          <w:sz w:val="16"/>
        </w:rPr>
        <w:t xml:space="preserve"> </w:t>
      </w:r>
      <w:r>
        <w:rPr>
          <w:i/>
          <w:sz w:val="16"/>
        </w:rPr>
        <w:t>Language   User   Guide</w:t>
      </w:r>
      <w:r>
        <w:rPr>
          <w:sz w:val="16"/>
        </w:rPr>
        <w:t xml:space="preserve">,   1998,   vol.   3.   [Online].   Available:   </w:t>
      </w:r>
      <w:r>
        <w:rPr>
          <w:spacing w:val="2"/>
          <w:sz w:val="16"/>
        </w:rPr>
        <w:t xml:space="preserve"> </w:t>
      </w:r>
      <w:r>
        <w:rPr>
          <w:sz w:val="16"/>
        </w:rPr>
        <w:t>http:</w:t>
      </w:r>
    </w:p>
    <w:p w14:paraId="21120D64" w14:textId="77777777" w:rsidR="0009741E" w:rsidRDefault="003648A5">
      <w:pPr>
        <w:spacing w:line="178" w:lineRule="exact"/>
        <w:ind w:left="484" w:right="260"/>
        <w:rPr>
          <w:sz w:val="16"/>
        </w:rPr>
      </w:pPr>
      <w:r>
        <w:rPr>
          <w:sz w:val="16"/>
        </w:rPr>
        <w:t>//portal.acm.org/</w:t>
      </w:r>
      <w:proofErr w:type="spellStart"/>
      <w:r>
        <w:rPr>
          <w:sz w:val="16"/>
        </w:rPr>
        <w:t>citation.cfm?id</w:t>
      </w:r>
      <w:proofErr w:type="spellEnd"/>
      <w:r>
        <w:rPr>
          <w:sz w:val="16"/>
        </w:rPr>
        <w:t>=1088874</w:t>
      </w:r>
    </w:p>
    <w:p w14:paraId="4C9874DE" w14:textId="77777777" w:rsidR="0009741E" w:rsidRDefault="003648A5">
      <w:pPr>
        <w:tabs>
          <w:tab w:val="left" w:pos="1681"/>
        </w:tabs>
        <w:spacing w:before="12" w:line="180" w:lineRule="exact"/>
        <w:ind w:left="484" w:right="117" w:hanging="286"/>
        <w:rPr>
          <w:sz w:val="16"/>
        </w:rPr>
      </w:pPr>
      <w:r>
        <w:rPr>
          <w:sz w:val="16"/>
        </w:rPr>
        <w:t xml:space="preserve">[5]B. </w:t>
      </w:r>
      <w:r>
        <w:rPr>
          <w:spacing w:val="20"/>
          <w:sz w:val="16"/>
        </w:rPr>
        <w:t xml:space="preserve"> </w:t>
      </w:r>
      <w:r>
        <w:rPr>
          <w:spacing w:val="-9"/>
          <w:sz w:val="16"/>
        </w:rPr>
        <w:t xml:space="preserve">P.  </w:t>
      </w:r>
      <w:r>
        <w:rPr>
          <w:spacing w:val="-2"/>
          <w:sz w:val="16"/>
        </w:rPr>
        <w:t xml:space="preserve"> </w:t>
      </w:r>
      <w:r>
        <w:rPr>
          <w:sz w:val="16"/>
        </w:rPr>
        <w:t>Douglass,</w:t>
      </w:r>
      <w:r>
        <w:rPr>
          <w:sz w:val="16"/>
        </w:rPr>
        <w:tab/>
      </w:r>
      <w:r>
        <w:rPr>
          <w:i/>
          <w:sz w:val="16"/>
        </w:rPr>
        <w:t>Real-</w:t>
      </w:r>
      <w:proofErr w:type="gramStart"/>
      <w:r>
        <w:rPr>
          <w:i/>
          <w:sz w:val="16"/>
        </w:rPr>
        <w:t>time  UML</w:t>
      </w:r>
      <w:proofErr w:type="gramEnd"/>
      <w:r>
        <w:rPr>
          <w:i/>
          <w:sz w:val="16"/>
        </w:rPr>
        <w:t xml:space="preserve">  :  developing  efficient   </w:t>
      </w:r>
      <w:r>
        <w:rPr>
          <w:i/>
          <w:spacing w:val="9"/>
          <w:sz w:val="16"/>
        </w:rPr>
        <w:t xml:space="preserve"> </w:t>
      </w:r>
      <w:r>
        <w:rPr>
          <w:i/>
          <w:sz w:val="16"/>
        </w:rPr>
        <w:t xml:space="preserve">objects </w:t>
      </w:r>
      <w:r>
        <w:rPr>
          <w:i/>
          <w:spacing w:val="17"/>
          <w:sz w:val="16"/>
        </w:rPr>
        <w:t xml:space="preserve"> </w:t>
      </w:r>
      <w:r>
        <w:rPr>
          <w:i/>
          <w:sz w:val="16"/>
        </w:rPr>
        <w:t>for</w:t>
      </w:r>
      <w:r>
        <w:rPr>
          <w:i/>
          <w:w w:val="99"/>
          <w:sz w:val="16"/>
        </w:rPr>
        <w:t xml:space="preserve"> </w:t>
      </w:r>
      <w:r>
        <w:rPr>
          <w:i/>
          <w:sz w:val="16"/>
        </w:rPr>
        <w:t>embedded systems</w:t>
      </w:r>
      <w:r>
        <w:rPr>
          <w:sz w:val="16"/>
        </w:rPr>
        <w:t>,</w:t>
      </w:r>
      <w:r>
        <w:rPr>
          <w:spacing w:val="24"/>
          <w:sz w:val="16"/>
        </w:rPr>
        <w:t xml:space="preserve"> </w:t>
      </w:r>
      <w:r>
        <w:rPr>
          <w:sz w:val="16"/>
        </w:rPr>
        <w:t>1999.</w:t>
      </w:r>
    </w:p>
    <w:p w14:paraId="0FC843B1" w14:textId="77777777" w:rsidR="0009741E" w:rsidRDefault="003648A5">
      <w:pPr>
        <w:spacing w:before="10" w:line="180" w:lineRule="exact"/>
        <w:ind w:left="484" w:right="166" w:hanging="286"/>
        <w:rPr>
          <w:sz w:val="16"/>
        </w:rPr>
      </w:pPr>
      <w:r>
        <w:rPr>
          <w:sz w:val="16"/>
        </w:rPr>
        <w:t>[</w:t>
      </w:r>
      <w:proofErr w:type="gramStart"/>
      <w:r>
        <w:rPr>
          <w:sz w:val="16"/>
        </w:rPr>
        <w:t>6]A.</w:t>
      </w:r>
      <w:proofErr w:type="gramEnd"/>
      <w:r>
        <w:rPr>
          <w:sz w:val="16"/>
        </w:rPr>
        <w:t xml:space="preserve"> </w:t>
      </w:r>
      <w:proofErr w:type="spellStart"/>
      <w:r>
        <w:rPr>
          <w:sz w:val="16"/>
        </w:rPr>
        <w:t>Shalyto</w:t>
      </w:r>
      <w:proofErr w:type="spellEnd"/>
      <w:r>
        <w:rPr>
          <w:sz w:val="16"/>
        </w:rPr>
        <w:t xml:space="preserve"> and N. </w:t>
      </w:r>
      <w:proofErr w:type="spellStart"/>
      <w:r>
        <w:rPr>
          <w:sz w:val="16"/>
        </w:rPr>
        <w:t>Shamgunov</w:t>
      </w:r>
      <w:proofErr w:type="spellEnd"/>
      <w:r>
        <w:rPr>
          <w:sz w:val="16"/>
        </w:rPr>
        <w:t xml:space="preserve">, “State machine design pattern,” </w:t>
      </w:r>
      <w:r>
        <w:rPr>
          <w:i/>
          <w:sz w:val="16"/>
        </w:rPr>
        <w:t>Proc. of the 4th International Conference on.NET Technologies</w:t>
      </w:r>
      <w:r>
        <w:rPr>
          <w:sz w:val="16"/>
        </w:rPr>
        <w:t>,  2006.</w:t>
      </w:r>
    </w:p>
    <w:p w14:paraId="10D98504" w14:textId="77777777" w:rsidR="0009741E" w:rsidRDefault="003648A5">
      <w:pPr>
        <w:spacing w:before="10" w:line="180" w:lineRule="exact"/>
        <w:ind w:left="484" w:right="260" w:hanging="286"/>
        <w:rPr>
          <w:sz w:val="16"/>
        </w:rPr>
      </w:pPr>
      <w:r>
        <w:rPr>
          <w:sz w:val="16"/>
        </w:rPr>
        <w:t>[</w:t>
      </w:r>
      <w:proofErr w:type="gramStart"/>
      <w:r>
        <w:rPr>
          <w:sz w:val="16"/>
        </w:rPr>
        <w:t>7]IBM</w:t>
      </w:r>
      <w:proofErr w:type="gramEnd"/>
      <w:r>
        <w:rPr>
          <w:sz w:val="16"/>
        </w:rPr>
        <w:t>, “</w:t>
      </w:r>
      <w:proofErr w:type="spellStart"/>
      <w:r>
        <w:rPr>
          <w:sz w:val="16"/>
        </w:rPr>
        <w:t>Ibm</w:t>
      </w:r>
      <w:proofErr w:type="spellEnd"/>
      <w:r>
        <w:rPr>
          <w:sz w:val="16"/>
        </w:rPr>
        <w:t xml:space="preserve"> Rhapsody.” [Online]. Available: </w:t>
      </w:r>
      <w:hyperlink r:id="rId112">
        <w:r>
          <w:rPr>
            <w:sz w:val="16"/>
          </w:rPr>
          <w:t>http://www.ibm.com/</w:t>
        </w:r>
      </w:hyperlink>
      <w:r>
        <w:rPr>
          <w:sz w:val="16"/>
        </w:rPr>
        <w:t xml:space="preserve"> </w:t>
      </w:r>
      <w:proofErr w:type="spellStart"/>
      <w:r>
        <w:rPr>
          <w:sz w:val="16"/>
        </w:rPr>
        <w:t>developerworks</w:t>
      </w:r>
      <w:proofErr w:type="spellEnd"/>
      <w:r>
        <w:rPr>
          <w:sz w:val="16"/>
        </w:rPr>
        <w:t>/downloads/r/</w:t>
      </w:r>
      <w:proofErr w:type="spellStart"/>
      <w:r>
        <w:rPr>
          <w:sz w:val="16"/>
        </w:rPr>
        <w:t>rhapsodydeveloper</w:t>
      </w:r>
      <w:proofErr w:type="spellEnd"/>
      <w:r>
        <w:rPr>
          <w:sz w:val="16"/>
        </w:rPr>
        <w:t>/</w:t>
      </w:r>
    </w:p>
    <w:p w14:paraId="03D0A846" w14:textId="77777777" w:rsidR="0009741E" w:rsidRDefault="003648A5">
      <w:pPr>
        <w:tabs>
          <w:tab w:val="left" w:pos="1617"/>
          <w:tab w:val="left" w:pos="2686"/>
          <w:tab w:val="left" w:pos="3590"/>
          <w:tab w:val="left" w:pos="4839"/>
        </w:tabs>
        <w:spacing w:before="10" w:line="180" w:lineRule="exact"/>
        <w:ind w:left="484" w:right="117" w:hanging="286"/>
        <w:rPr>
          <w:sz w:val="16"/>
        </w:rPr>
      </w:pPr>
      <w:r>
        <w:rPr>
          <w:sz w:val="16"/>
        </w:rPr>
        <w:t>[8]</w:t>
      </w:r>
      <w:proofErr w:type="spellStart"/>
      <w:r>
        <w:rPr>
          <w:sz w:val="16"/>
        </w:rPr>
        <w:t>SinelaboreRT</w:t>
      </w:r>
      <w:proofErr w:type="spellEnd"/>
      <w:r>
        <w:rPr>
          <w:sz w:val="16"/>
        </w:rPr>
        <w:t>,</w:t>
      </w:r>
      <w:r>
        <w:rPr>
          <w:sz w:val="16"/>
        </w:rPr>
        <w:tab/>
        <w:t>“</w:t>
      </w:r>
      <w:proofErr w:type="spellStart"/>
      <w:r>
        <w:rPr>
          <w:sz w:val="16"/>
        </w:rPr>
        <w:t>Sinelabore</w:t>
      </w:r>
      <w:proofErr w:type="spellEnd"/>
      <w:r>
        <w:rPr>
          <w:sz w:val="16"/>
        </w:rPr>
        <w:tab/>
        <w:t>Manual,”</w:t>
      </w:r>
      <w:r>
        <w:rPr>
          <w:sz w:val="16"/>
        </w:rPr>
        <w:tab/>
        <w:t>http://www.sinelabore. com/lib/exe/</w:t>
      </w:r>
      <w:proofErr w:type="spellStart"/>
      <w:r>
        <w:rPr>
          <w:sz w:val="16"/>
        </w:rPr>
        <w:t>fetch.php?media</w:t>
      </w:r>
      <w:proofErr w:type="spellEnd"/>
      <w:r>
        <w:rPr>
          <w:sz w:val="16"/>
        </w:rPr>
        <w:t>=</w:t>
      </w:r>
      <w:proofErr w:type="spellStart"/>
      <w:r>
        <w:rPr>
          <w:sz w:val="16"/>
        </w:rPr>
        <w:t>wiki:downloads:sinelaborert.pdf</w:t>
      </w:r>
      <w:proofErr w:type="spellEnd"/>
      <w:r>
        <w:rPr>
          <w:sz w:val="16"/>
        </w:rPr>
        <w:t>.</w:t>
      </w:r>
      <w:r>
        <w:rPr>
          <w:sz w:val="16"/>
        </w:rPr>
        <w:tab/>
        <w:t>[On-</w:t>
      </w:r>
      <w:r>
        <w:rPr>
          <w:w w:val="99"/>
          <w:sz w:val="16"/>
        </w:rPr>
        <w:t xml:space="preserve"> </w:t>
      </w:r>
      <w:r>
        <w:rPr>
          <w:sz w:val="16"/>
        </w:rPr>
        <w:t xml:space="preserve">line]. Available: </w:t>
      </w:r>
      <w:hyperlink r:id="rId113">
        <w:r>
          <w:rPr>
            <w:sz w:val="16"/>
          </w:rPr>
          <w:t>http://www.sinelabore.com/lib/exe/fetch.php?media=</w:t>
        </w:r>
      </w:hyperlink>
      <w:r>
        <w:rPr>
          <w:sz w:val="16"/>
        </w:rPr>
        <w:t xml:space="preserve"> </w:t>
      </w:r>
      <w:proofErr w:type="spellStart"/>
      <w:r>
        <w:rPr>
          <w:sz w:val="16"/>
        </w:rPr>
        <w:t>wiki:downloads:sinelaborert.pdf</w:t>
      </w:r>
      <w:proofErr w:type="spellEnd"/>
    </w:p>
    <w:p w14:paraId="76D43348" w14:textId="77777777" w:rsidR="0009741E" w:rsidRDefault="003648A5">
      <w:pPr>
        <w:spacing w:before="10" w:line="180" w:lineRule="exact"/>
        <w:ind w:left="484" w:right="166" w:hanging="286"/>
        <w:rPr>
          <w:sz w:val="16"/>
        </w:rPr>
      </w:pPr>
      <w:r>
        <w:rPr>
          <w:sz w:val="16"/>
        </w:rPr>
        <w:t>[9]QM, “</w:t>
      </w:r>
      <w:proofErr w:type="spellStart"/>
      <w:r>
        <w:rPr>
          <w:sz w:val="16"/>
        </w:rPr>
        <w:t>Qm</w:t>
      </w:r>
      <w:proofErr w:type="spellEnd"/>
      <w:r>
        <w:rPr>
          <w:sz w:val="16"/>
        </w:rPr>
        <w:t xml:space="preserve">,” </w:t>
      </w:r>
      <w:hyperlink r:id="rId114">
        <w:r>
          <w:rPr>
            <w:sz w:val="16"/>
          </w:rPr>
          <w:t>http://www.state-machine.com/qm/,</w:t>
        </w:r>
      </w:hyperlink>
      <w:r>
        <w:rPr>
          <w:sz w:val="16"/>
        </w:rPr>
        <w:t xml:space="preserve"> 2016, [Online; accessed 14-May-2016].</w:t>
      </w:r>
    </w:p>
    <w:p w14:paraId="45C057A7" w14:textId="77777777" w:rsidR="0009741E" w:rsidRDefault="003648A5">
      <w:pPr>
        <w:spacing w:before="10" w:line="180" w:lineRule="exact"/>
        <w:ind w:left="484" w:right="117" w:hanging="366"/>
        <w:rPr>
          <w:sz w:val="16"/>
        </w:rPr>
      </w:pPr>
      <w:r>
        <w:rPr>
          <w:sz w:val="16"/>
        </w:rPr>
        <w:t>[</w:t>
      </w:r>
      <w:proofErr w:type="gramStart"/>
      <w:r>
        <w:rPr>
          <w:sz w:val="16"/>
        </w:rPr>
        <w:t>10]B.</w:t>
      </w:r>
      <w:proofErr w:type="gramEnd"/>
      <w:r>
        <w:rPr>
          <w:sz w:val="16"/>
        </w:rPr>
        <w:t xml:space="preserve"> </w:t>
      </w:r>
      <w:proofErr w:type="spellStart"/>
      <w:r>
        <w:rPr>
          <w:sz w:val="16"/>
        </w:rPr>
        <w:t>Selic</w:t>
      </w:r>
      <w:proofErr w:type="spellEnd"/>
      <w:r>
        <w:rPr>
          <w:sz w:val="16"/>
        </w:rPr>
        <w:t xml:space="preserve">, “What will it take? a view on adoption of model-based methods in practice,” </w:t>
      </w:r>
      <w:r>
        <w:rPr>
          <w:i/>
          <w:sz w:val="16"/>
        </w:rPr>
        <w:t>Software &amp; Systems Modeling</w:t>
      </w:r>
      <w:r>
        <w:rPr>
          <w:sz w:val="16"/>
        </w:rPr>
        <w:t>, vol. 11, no. 4, pp. 513–526, 2012.</w:t>
      </w:r>
    </w:p>
    <w:p w14:paraId="7EEF7D4D" w14:textId="77777777" w:rsidR="0009741E" w:rsidRDefault="0009741E">
      <w:pPr>
        <w:spacing w:line="180" w:lineRule="exact"/>
        <w:rPr>
          <w:sz w:val="16"/>
        </w:rPr>
        <w:sectPr w:rsidR="0009741E">
          <w:pgSz w:w="12240" w:h="15840"/>
          <w:pgMar w:top="940" w:right="860" w:bottom="280" w:left="860" w:header="720" w:footer="720" w:gutter="0"/>
          <w:cols w:num="2" w:space="720" w:equalWidth="0">
            <w:col w:w="5141" w:space="119"/>
            <w:col w:w="5260"/>
          </w:cols>
        </w:sectPr>
      </w:pPr>
    </w:p>
    <w:p w14:paraId="44A6F8CB" w14:textId="77777777" w:rsidR="0009741E" w:rsidRDefault="003648A5">
      <w:pPr>
        <w:spacing w:before="54" w:line="180" w:lineRule="exact"/>
        <w:ind w:left="484" w:hanging="366"/>
        <w:rPr>
          <w:sz w:val="16"/>
        </w:rPr>
      </w:pPr>
      <w:r>
        <w:rPr>
          <w:sz w:val="16"/>
        </w:rPr>
        <w:lastRenderedPageBreak/>
        <w:t xml:space="preserve">[11]J. Hutchinson, M. </w:t>
      </w:r>
      <w:proofErr w:type="spellStart"/>
      <w:r>
        <w:rPr>
          <w:sz w:val="16"/>
        </w:rPr>
        <w:t>Rouncefield</w:t>
      </w:r>
      <w:proofErr w:type="spellEnd"/>
      <w:r>
        <w:rPr>
          <w:sz w:val="16"/>
        </w:rPr>
        <w:t xml:space="preserve">, and J. Whittle, “Model-driven </w:t>
      </w:r>
      <w:proofErr w:type="spellStart"/>
      <w:r>
        <w:rPr>
          <w:sz w:val="16"/>
        </w:rPr>
        <w:t>engi</w:t>
      </w:r>
      <w:proofErr w:type="spellEnd"/>
      <w:r>
        <w:rPr>
          <w:sz w:val="16"/>
        </w:rPr>
        <w:t xml:space="preserve">- </w:t>
      </w:r>
      <w:proofErr w:type="spellStart"/>
      <w:r>
        <w:rPr>
          <w:sz w:val="16"/>
        </w:rPr>
        <w:t>neering</w:t>
      </w:r>
      <w:proofErr w:type="spellEnd"/>
      <w:r>
        <w:rPr>
          <w:sz w:val="16"/>
        </w:rPr>
        <w:t xml:space="preserve"> practices in industry,” in </w:t>
      </w:r>
      <w:r>
        <w:rPr>
          <w:i/>
          <w:sz w:val="16"/>
        </w:rPr>
        <w:t>Proceedings of the 33rd International Conference on Software Engineering</w:t>
      </w:r>
      <w:r>
        <w:rPr>
          <w:sz w:val="16"/>
        </w:rPr>
        <w:t>, ser. ICSE ’11. New York, NY, USA: ACM, 2011, pp.  633–642.</w:t>
      </w:r>
    </w:p>
    <w:p w14:paraId="54A36D78" w14:textId="77777777" w:rsidR="0009741E" w:rsidRDefault="003648A5">
      <w:pPr>
        <w:spacing w:line="180" w:lineRule="exact"/>
        <w:ind w:left="484" w:right="41" w:hanging="366"/>
        <w:rPr>
          <w:sz w:val="16"/>
        </w:rPr>
      </w:pPr>
      <w:r>
        <w:rPr>
          <w:sz w:val="16"/>
        </w:rPr>
        <w:t>[</w:t>
      </w:r>
      <w:proofErr w:type="gramStart"/>
      <w:r>
        <w:rPr>
          <w:sz w:val="16"/>
        </w:rPr>
        <w:t>12]J.</w:t>
      </w:r>
      <w:proofErr w:type="gramEnd"/>
      <w:r>
        <w:rPr>
          <w:sz w:val="16"/>
        </w:rPr>
        <w:t xml:space="preserve"> Hutchinson, J. Whittle, M. </w:t>
      </w:r>
      <w:proofErr w:type="spellStart"/>
      <w:r>
        <w:rPr>
          <w:sz w:val="16"/>
        </w:rPr>
        <w:t>Rouncefield</w:t>
      </w:r>
      <w:proofErr w:type="spellEnd"/>
      <w:r>
        <w:rPr>
          <w:sz w:val="16"/>
        </w:rPr>
        <w:t xml:space="preserve">, and  S.  </w:t>
      </w:r>
      <w:proofErr w:type="spellStart"/>
      <w:r>
        <w:rPr>
          <w:sz w:val="16"/>
        </w:rPr>
        <w:t>Kristoffersen</w:t>
      </w:r>
      <w:proofErr w:type="spellEnd"/>
      <w:r>
        <w:rPr>
          <w:sz w:val="16"/>
        </w:rPr>
        <w:t xml:space="preserve">, “Empirical assessment of </w:t>
      </w:r>
      <w:proofErr w:type="spellStart"/>
      <w:r>
        <w:rPr>
          <w:sz w:val="16"/>
        </w:rPr>
        <w:t>mde</w:t>
      </w:r>
      <w:proofErr w:type="spellEnd"/>
      <w:r>
        <w:rPr>
          <w:sz w:val="16"/>
        </w:rPr>
        <w:t xml:space="preserve"> in </w:t>
      </w:r>
      <w:r>
        <w:rPr>
          <w:spacing w:val="-3"/>
          <w:sz w:val="16"/>
        </w:rPr>
        <w:t>industry</w:t>
      </w:r>
      <w:proofErr w:type="gramStart"/>
      <w:r>
        <w:rPr>
          <w:spacing w:val="-3"/>
          <w:sz w:val="16"/>
        </w:rPr>
        <w:t xml:space="preserve">,”  </w:t>
      </w:r>
      <w:r>
        <w:rPr>
          <w:sz w:val="16"/>
        </w:rPr>
        <w:t>in</w:t>
      </w:r>
      <w:proofErr w:type="gramEnd"/>
      <w:r>
        <w:rPr>
          <w:sz w:val="16"/>
        </w:rPr>
        <w:t xml:space="preserve">  </w:t>
      </w:r>
      <w:r>
        <w:rPr>
          <w:i/>
          <w:sz w:val="16"/>
        </w:rPr>
        <w:t>Proceedings  of  the  33rd International Conference on Software Engineering</w:t>
      </w:r>
      <w:r>
        <w:rPr>
          <w:sz w:val="16"/>
        </w:rPr>
        <w:t xml:space="preserve">, </w:t>
      </w:r>
      <w:r>
        <w:rPr>
          <w:spacing w:val="-3"/>
          <w:sz w:val="16"/>
        </w:rPr>
        <w:t xml:space="preserve">ser. </w:t>
      </w:r>
      <w:r>
        <w:rPr>
          <w:sz w:val="16"/>
        </w:rPr>
        <w:t xml:space="preserve">ICSE ’11. New </w:t>
      </w:r>
      <w:r>
        <w:rPr>
          <w:spacing w:val="-4"/>
          <w:sz w:val="16"/>
        </w:rPr>
        <w:t xml:space="preserve">York, </w:t>
      </w:r>
      <w:r>
        <w:rPr>
          <w:spacing w:val="-7"/>
          <w:sz w:val="16"/>
        </w:rPr>
        <w:t xml:space="preserve">NY, </w:t>
      </w:r>
      <w:r>
        <w:rPr>
          <w:sz w:val="16"/>
        </w:rPr>
        <w:t xml:space="preserve">USA: ACM, 2011, pp. 471–480. [Online]. Available: </w:t>
      </w:r>
      <w:hyperlink r:id="rId115">
        <w:r>
          <w:rPr>
            <w:sz w:val="16"/>
          </w:rPr>
          <w:t>http://doi.acm.org/10.1145/1985793.1985858</w:t>
        </w:r>
      </w:hyperlink>
    </w:p>
    <w:p w14:paraId="1CAB79C0" w14:textId="77777777" w:rsidR="0009741E" w:rsidRDefault="003648A5">
      <w:pPr>
        <w:spacing w:line="180" w:lineRule="exact"/>
        <w:ind w:left="484" w:hanging="366"/>
        <w:rPr>
          <w:sz w:val="16"/>
        </w:rPr>
      </w:pPr>
      <w:r>
        <w:rPr>
          <w:sz w:val="16"/>
        </w:rPr>
        <w:t xml:space="preserve">[13]T. </w:t>
      </w:r>
      <w:proofErr w:type="spellStart"/>
      <w:r>
        <w:rPr>
          <w:sz w:val="16"/>
        </w:rPr>
        <w:t>Hettel</w:t>
      </w:r>
      <w:proofErr w:type="spellEnd"/>
      <w:r>
        <w:rPr>
          <w:sz w:val="16"/>
        </w:rPr>
        <w:t xml:space="preserve">, M. Lawley, and K. Raymond, “Model </w:t>
      </w:r>
      <w:proofErr w:type="spellStart"/>
      <w:r>
        <w:rPr>
          <w:sz w:val="16"/>
        </w:rPr>
        <w:t>synchronisation</w:t>
      </w:r>
      <w:proofErr w:type="spellEnd"/>
      <w:r>
        <w:rPr>
          <w:sz w:val="16"/>
        </w:rPr>
        <w:t xml:space="preserve">: </w:t>
      </w:r>
      <w:proofErr w:type="spellStart"/>
      <w:r>
        <w:rPr>
          <w:sz w:val="16"/>
        </w:rPr>
        <w:t>Defini</w:t>
      </w:r>
      <w:proofErr w:type="spellEnd"/>
      <w:r>
        <w:rPr>
          <w:sz w:val="16"/>
        </w:rPr>
        <w:t xml:space="preserve">- </w:t>
      </w:r>
      <w:proofErr w:type="spellStart"/>
      <w:r>
        <w:rPr>
          <w:sz w:val="16"/>
        </w:rPr>
        <w:t>tions</w:t>
      </w:r>
      <w:proofErr w:type="spellEnd"/>
      <w:r>
        <w:rPr>
          <w:sz w:val="16"/>
        </w:rPr>
        <w:t xml:space="preserve"> for round-trip engineering,” in </w:t>
      </w:r>
      <w:r>
        <w:rPr>
          <w:i/>
          <w:sz w:val="16"/>
        </w:rPr>
        <w:t>Lecture Notes in Computer Science (including subseries Lecture Notes in Artificial Intelligence and Lecture Notes in Bioinformatics)</w:t>
      </w:r>
      <w:r>
        <w:rPr>
          <w:sz w:val="16"/>
        </w:rPr>
        <w:t>, vol. 5063 LNCS, 2008, pp.   31–45.</w:t>
      </w:r>
    </w:p>
    <w:p w14:paraId="796A7677" w14:textId="77777777" w:rsidR="0009741E" w:rsidRDefault="003648A5">
      <w:pPr>
        <w:spacing w:line="180" w:lineRule="exact"/>
        <w:ind w:left="119"/>
        <w:rPr>
          <w:sz w:val="16"/>
        </w:rPr>
      </w:pPr>
      <w:r>
        <w:rPr>
          <w:sz w:val="16"/>
        </w:rPr>
        <w:t xml:space="preserve">[14]S. </w:t>
      </w:r>
      <w:proofErr w:type="spellStart"/>
      <w:r>
        <w:rPr>
          <w:sz w:val="16"/>
        </w:rPr>
        <w:t>Sendall</w:t>
      </w:r>
      <w:proofErr w:type="spellEnd"/>
      <w:r>
        <w:rPr>
          <w:sz w:val="16"/>
        </w:rPr>
        <w:t xml:space="preserve"> and J. </w:t>
      </w:r>
      <w:proofErr w:type="spellStart"/>
      <w:r>
        <w:rPr>
          <w:sz w:val="16"/>
        </w:rPr>
        <w:t>Küster</w:t>
      </w:r>
      <w:proofErr w:type="spellEnd"/>
      <w:r>
        <w:rPr>
          <w:sz w:val="16"/>
        </w:rPr>
        <w:t>, “Taming Model Round-Trip Engineering.” [15]</w:t>
      </w:r>
      <w:proofErr w:type="spellStart"/>
      <w:r>
        <w:rPr>
          <w:sz w:val="16"/>
        </w:rPr>
        <w:t>SparxSystems</w:t>
      </w:r>
      <w:proofErr w:type="spellEnd"/>
      <w:r>
        <w:rPr>
          <w:sz w:val="16"/>
        </w:rPr>
        <w:t>, “Enterprise Architect,” Sep. 2016. [Online].    Available:</w:t>
      </w:r>
    </w:p>
    <w:p w14:paraId="044FAA85" w14:textId="77777777" w:rsidR="0009741E" w:rsidRDefault="00F611EB">
      <w:pPr>
        <w:spacing w:line="176" w:lineRule="exact"/>
        <w:ind w:left="484"/>
        <w:jc w:val="both"/>
        <w:rPr>
          <w:sz w:val="16"/>
        </w:rPr>
      </w:pPr>
      <w:hyperlink r:id="rId116">
        <w:r w:rsidR="003648A5">
          <w:rPr>
            <w:sz w:val="16"/>
          </w:rPr>
          <w:t>http://www.sparxsystems.eu/start/home/</w:t>
        </w:r>
      </w:hyperlink>
    </w:p>
    <w:p w14:paraId="7F4D6A62" w14:textId="77777777" w:rsidR="0009741E" w:rsidRDefault="003648A5">
      <w:pPr>
        <w:tabs>
          <w:tab w:val="left" w:pos="4743"/>
        </w:tabs>
        <w:spacing w:before="3" w:line="180" w:lineRule="exact"/>
        <w:ind w:left="484" w:hanging="366"/>
        <w:rPr>
          <w:sz w:val="16"/>
        </w:rPr>
      </w:pPr>
      <w:r>
        <w:rPr>
          <w:sz w:val="16"/>
        </w:rPr>
        <w:t xml:space="preserve">[16]M. </w:t>
      </w:r>
      <w:proofErr w:type="spellStart"/>
      <w:r>
        <w:rPr>
          <w:sz w:val="16"/>
        </w:rPr>
        <w:t>Langhammer</w:t>
      </w:r>
      <w:proofErr w:type="spellEnd"/>
      <w:r>
        <w:rPr>
          <w:sz w:val="16"/>
        </w:rPr>
        <w:t xml:space="preserve">, “Co-evolution of component-based architecture-model and object-oriented source code,” in </w:t>
      </w:r>
      <w:r>
        <w:rPr>
          <w:i/>
          <w:sz w:val="16"/>
        </w:rPr>
        <w:t xml:space="preserve">Proceedings of the 18th </w:t>
      </w:r>
      <w:proofErr w:type="spellStart"/>
      <w:r>
        <w:rPr>
          <w:i/>
          <w:sz w:val="16"/>
        </w:rPr>
        <w:t>interna</w:t>
      </w:r>
      <w:proofErr w:type="spellEnd"/>
      <w:r>
        <w:rPr>
          <w:i/>
          <w:sz w:val="16"/>
        </w:rPr>
        <w:t xml:space="preserve">- </w:t>
      </w:r>
      <w:proofErr w:type="spellStart"/>
      <w:r>
        <w:rPr>
          <w:i/>
          <w:sz w:val="16"/>
        </w:rPr>
        <w:t>tional</w:t>
      </w:r>
      <w:proofErr w:type="spellEnd"/>
      <w:r>
        <w:rPr>
          <w:i/>
          <w:sz w:val="16"/>
        </w:rPr>
        <w:t xml:space="preserve"> doctoral symposium on Components   </w:t>
      </w:r>
      <w:r>
        <w:rPr>
          <w:i/>
          <w:spacing w:val="13"/>
          <w:sz w:val="16"/>
        </w:rPr>
        <w:t xml:space="preserve"> </w:t>
      </w:r>
      <w:r>
        <w:rPr>
          <w:i/>
          <w:sz w:val="16"/>
        </w:rPr>
        <w:t>and</w:t>
      </w:r>
      <w:r>
        <w:rPr>
          <w:i/>
          <w:spacing w:val="26"/>
          <w:sz w:val="16"/>
        </w:rPr>
        <w:t xml:space="preserve"> </w:t>
      </w:r>
      <w:r>
        <w:rPr>
          <w:i/>
          <w:sz w:val="16"/>
        </w:rPr>
        <w:t>architecture</w:t>
      </w:r>
      <w:r>
        <w:rPr>
          <w:sz w:val="16"/>
        </w:rPr>
        <w:t>.</w:t>
      </w:r>
      <w:r>
        <w:rPr>
          <w:sz w:val="16"/>
        </w:rPr>
        <w:tab/>
      </w:r>
      <w:r>
        <w:rPr>
          <w:spacing w:val="-2"/>
          <w:sz w:val="16"/>
        </w:rPr>
        <w:t>ACM,</w:t>
      </w:r>
      <w:r>
        <w:rPr>
          <w:w w:val="99"/>
          <w:sz w:val="16"/>
        </w:rPr>
        <w:t xml:space="preserve"> </w:t>
      </w:r>
      <w:r>
        <w:rPr>
          <w:sz w:val="16"/>
        </w:rPr>
        <w:t>2013, pp.</w:t>
      </w:r>
      <w:r>
        <w:rPr>
          <w:spacing w:val="26"/>
          <w:sz w:val="16"/>
        </w:rPr>
        <w:t xml:space="preserve"> </w:t>
      </w:r>
      <w:r>
        <w:rPr>
          <w:sz w:val="16"/>
        </w:rPr>
        <w:t>37–42.</w:t>
      </w:r>
    </w:p>
    <w:p w14:paraId="57F72909" w14:textId="77777777" w:rsidR="0009741E" w:rsidRDefault="003648A5">
      <w:pPr>
        <w:spacing w:line="176" w:lineRule="exact"/>
        <w:ind w:left="119"/>
        <w:rPr>
          <w:sz w:val="16"/>
        </w:rPr>
      </w:pPr>
      <w:r>
        <w:rPr>
          <w:sz w:val="16"/>
        </w:rPr>
        <w:t xml:space="preserve">[17]M.  E.  </w:t>
      </w:r>
      <w:proofErr w:type="gramStart"/>
      <w:r>
        <w:rPr>
          <w:sz w:val="16"/>
        </w:rPr>
        <w:t>Kramer,  M.</w:t>
      </w:r>
      <w:proofErr w:type="gramEnd"/>
      <w:r>
        <w:rPr>
          <w:sz w:val="16"/>
        </w:rPr>
        <w:t xml:space="preserve">  </w:t>
      </w:r>
      <w:proofErr w:type="spellStart"/>
      <w:proofErr w:type="gramStart"/>
      <w:r>
        <w:rPr>
          <w:sz w:val="16"/>
        </w:rPr>
        <w:t>Langhammer</w:t>
      </w:r>
      <w:proofErr w:type="spellEnd"/>
      <w:r>
        <w:rPr>
          <w:sz w:val="16"/>
        </w:rPr>
        <w:t>,  D.</w:t>
      </w:r>
      <w:proofErr w:type="gramEnd"/>
      <w:r>
        <w:rPr>
          <w:sz w:val="16"/>
        </w:rPr>
        <w:t xml:space="preserve">  </w:t>
      </w:r>
      <w:proofErr w:type="spellStart"/>
      <w:proofErr w:type="gramStart"/>
      <w:r>
        <w:rPr>
          <w:sz w:val="16"/>
        </w:rPr>
        <w:t>Messinger</w:t>
      </w:r>
      <w:proofErr w:type="spellEnd"/>
      <w:r>
        <w:rPr>
          <w:sz w:val="16"/>
        </w:rPr>
        <w:t>,  S.</w:t>
      </w:r>
      <w:proofErr w:type="gramEnd"/>
      <w:r>
        <w:rPr>
          <w:sz w:val="16"/>
        </w:rPr>
        <w:t xml:space="preserve">  </w:t>
      </w:r>
      <w:proofErr w:type="spellStart"/>
      <w:proofErr w:type="gramStart"/>
      <w:r>
        <w:rPr>
          <w:sz w:val="16"/>
        </w:rPr>
        <w:t>Seifermann</w:t>
      </w:r>
      <w:proofErr w:type="spellEnd"/>
      <w:r>
        <w:rPr>
          <w:sz w:val="16"/>
        </w:rPr>
        <w:t>,  and</w:t>
      </w:r>
      <w:proofErr w:type="gramEnd"/>
    </w:p>
    <w:p w14:paraId="3FEE2CCA" w14:textId="77777777" w:rsidR="0009741E" w:rsidRDefault="003648A5">
      <w:pPr>
        <w:spacing w:before="3" w:line="180" w:lineRule="exact"/>
        <w:ind w:left="484"/>
        <w:jc w:val="both"/>
        <w:rPr>
          <w:sz w:val="16"/>
        </w:rPr>
      </w:pPr>
      <w:r>
        <w:rPr>
          <w:sz w:val="16"/>
        </w:rPr>
        <w:t xml:space="preserve">E. Burger, “Change-driven consistency for component code, </w:t>
      </w:r>
      <w:proofErr w:type="spellStart"/>
      <w:r>
        <w:rPr>
          <w:sz w:val="16"/>
        </w:rPr>
        <w:t>architec</w:t>
      </w:r>
      <w:proofErr w:type="spellEnd"/>
      <w:r>
        <w:rPr>
          <w:sz w:val="16"/>
        </w:rPr>
        <w:t xml:space="preserve">- </w:t>
      </w:r>
      <w:proofErr w:type="spellStart"/>
      <w:r>
        <w:rPr>
          <w:sz w:val="16"/>
        </w:rPr>
        <w:t>tural</w:t>
      </w:r>
      <w:proofErr w:type="spellEnd"/>
      <w:r>
        <w:rPr>
          <w:sz w:val="16"/>
        </w:rPr>
        <w:t xml:space="preserve"> models, and contracts,” in </w:t>
      </w:r>
      <w:r>
        <w:rPr>
          <w:i/>
          <w:sz w:val="16"/>
        </w:rPr>
        <w:t>Proceedings of the 18th International ACM SIGSOFT Symposium on Component-Based Software</w:t>
      </w:r>
      <w:r>
        <w:rPr>
          <w:i/>
          <w:spacing w:val="-27"/>
          <w:sz w:val="16"/>
        </w:rPr>
        <w:t xml:space="preserve"> </w:t>
      </w:r>
      <w:r>
        <w:rPr>
          <w:i/>
          <w:sz w:val="16"/>
        </w:rPr>
        <w:t>Engineering</w:t>
      </w:r>
      <w:r>
        <w:rPr>
          <w:sz w:val="16"/>
        </w:rPr>
        <w:t>. ACM, 2015, pp.</w:t>
      </w:r>
      <w:r>
        <w:rPr>
          <w:spacing w:val="32"/>
          <w:sz w:val="16"/>
        </w:rPr>
        <w:t xml:space="preserve"> </w:t>
      </w:r>
      <w:r>
        <w:rPr>
          <w:sz w:val="16"/>
        </w:rPr>
        <w:t>21–26.</w:t>
      </w:r>
    </w:p>
    <w:p w14:paraId="2F391827" w14:textId="77777777" w:rsidR="0009741E" w:rsidRDefault="003648A5">
      <w:pPr>
        <w:spacing w:line="180" w:lineRule="exact"/>
        <w:ind w:left="484" w:hanging="366"/>
        <w:rPr>
          <w:sz w:val="16"/>
        </w:rPr>
      </w:pPr>
      <w:r>
        <w:rPr>
          <w:sz w:val="16"/>
        </w:rPr>
        <w:t xml:space="preserve">[18]D. Steinberg, F. </w:t>
      </w:r>
      <w:proofErr w:type="spellStart"/>
      <w:r>
        <w:rPr>
          <w:sz w:val="16"/>
        </w:rPr>
        <w:t>Budinsky</w:t>
      </w:r>
      <w:proofErr w:type="spellEnd"/>
      <w:r>
        <w:rPr>
          <w:sz w:val="16"/>
        </w:rPr>
        <w:t xml:space="preserve">, E. </w:t>
      </w:r>
      <w:proofErr w:type="spellStart"/>
      <w:r>
        <w:rPr>
          <w:sz w:val="16"/>
        </w:rPr>
        <w:t>Merks</w:t>
      </w:r>
      <w:proofErr w:type="spellEnd"/>
      <w:r>
        <w:rPr>
          <w:sz w:val="16"/>
        </w:rPr>
        <w:t xml:space="preserve">, and M. </w:t>
      </w:r>
      <w:proofErr w:type="spellStart"/>
      <w:r>
        <w:rPr>
          <w:sz w:val="16"/>
        </w:rPr>
        <w:t>Paternostro</w:t>
      </w:r>
      <w:proofErr w:type="spellEnd"/>
      <w:r>
        <w:rPr>
          <w:sz w:val="16"/>
        </w:rPr>
        <w:t xml:space="preserve">, </w:t>
      </w:r>
      <w:r>
        <w:rPr>
          <w:i/>
          <w:sz w:val="16"/>
        </w:rPr>
        <w:t>EMF: eclipse modeling framework</w:t>
      </w:r>
      <w:r>
        <w:rPr>
          <w:sz w:val="16"/>
        </w:rPr>
        <w:t>.    Pearson Education, 2008.</w:t>
      </w:r>
    </w:p>
    <w:p w14:paraId="3C6050AF" w14:textId="77777777" w:rsidR="0009741E" w:rsidRDefault="003648A5">
      <w:pPr>
        <w:spacing w:line="180" w:lineRule="exact"/>
        <w:ind w:left="484" w:hanging="366"/>
        <w:rPr>
          <w:sz w:val="16"/>
        </w:rPr>
      </w:pPr>
      <w:r>
        <w:rPr>
          <w:sz w:val="16"/>
        </w:rPr>
        <w:t xml:space="preserve">[19]Y. Zheng and R. N. Taylor, “Enhancing architecture-implementation conformance with change management and support for behavioral map- ping,” in </w:t>
      </w:r>
      <w:r>
        <w:rPr>
          <w:i/>
          <w:sz w:val="16"/>
        </w:rPr>
        <w:t>Proceedings of the 34th International Conference on Software Engineering</w:t>
      </w:r>
      <w:r>
        <w:rPr>
          <w:sz w:val="16"/>
        </w:rPr>
        <w:t>.    IEEE Press, 2012, pp.  628–638.</w:t>
      </w:r>
    </w:p>
    <w:p w14:paraId="56040C1C" w14:textId="77777777" w:rsidR="0009741E" w:rsidRDefault="003648A5">
      <w:pPr>
        <w:tabs>
          <w:tab w:val="left" w:pos="4755"/>
        </w:tabs>
        <w:spacing w:line="180" w:lineRule="exact"/>
        <w:ind w:left="484" w:hanging="366"/>
        <w:rPr>
          <w:sz w:val="16"/>
        </w:rPr>
      </w:pPr>
      <w:r>
        <w:rPr>
          <w:sz w:val="16"/>
        </w:rPr>
        <w:t xml:space="preserve">[20]J. Aldrich, C. Chambers, and D. </w:t>
      </w:r>
      <w:proofErr w:type="spellStart"/>
      <w:r>
        <w:rPr>
          <w:sz w:val="16"/>
        </w:rPr>
        <w:t>Notkin</w:t>
      </w:r>
      <w:proofErr w:type="spellEnd"/>
      <w:r>
        <w:rPr>
          <w:sz w:val="16"/>
        </w:rPr>
        <w:t xml:space="preserve">, </w:t>
      </w:r>
      <w:r>
        <w:rPr>
          <w:spacing w:val="-3"/>
          <w:sz w:val="16"/>
        </w:rPr>
        <w:t>“</w:t>
      </w:r>
      <w:proofErr w:type="spellStart"/>
      <w:r>
        <w:rPr>
          <w:spacing w:val="-3"/>
          <w:sz w:val="16"/>
        </w:rPr>
        <w:t>Archjava</w:t>
      </w:r>
      <w:proofErr w:type="spellEnd"/>
      <w:r>
        <w:rPr>
          <w:spacing w:val="-3"/>
          <w:sz w:val="16"/>
        </w:rPr>
        <w:t xml:space="preserve">: </w:t>
      </w:r>
      <w:r>
        <w:rPr>
          <w:sz w:val="16"/>
        </w:rPr>
        <w:t xml:space="preserve">connecting software architecture to implementation,” in </w:t>
      </w:r>
      <w:r>
        <w:rPr>
          <w:i/>
          <w:sz w:val="16"/>
        </w:rPr>
        <w:t xml:space="preserve">Software Engineering, 2002. ICSE 2002. Proceedings of the 24rd International    </w:t>
      </w:r>
      <w:r>
        <w:rPr>
          <w:i/>
          <w:spacing w:val="19"/>
          <w:sz w:val="16"/>
        </w:rPr>
        <w:t xml:space="preserve"> </w:t>
      </w:r>
      <w:r>
        <w:rPr>
          <w:i/>
          <w:sz w:val="16"/>
        </w:rPr>
        <w:t>Conference</w:t>
      </w:r>
      <w:r>
        <w:rPr>
          <w:i/>
          <w:spacing w:val="29"/>
          <w:sz w:val="16"/>
        </w:rPr>
        <w:t xml:space="preserve"> </w:t>
      </w:r>
      <w:r>
        <w:rPr>
          <w:i/>
          <w:sz w:val="16"/>
        </w:rPr>
        <w:t>on</w:t>
      </w:r>
      <w:r>
        <w:rPr>
          <w:sz w:val="16"/>
        </w:rPr>
        <w:t>.</w:t>
      </w:r>
      <w:r>
        <w:rPr>
          <w:sz w:val="16"/>
        </w:rPr>
        <w:tab/>
      </w:r>
      <w:r>
        <w:rPr>
          <w:w w:val="95"/>
          <w:sz w:val="16"/>
        </w:rPr>
        <w:t xml:space="preserve">IEEE, </w:t>
      </w:r>
      <w:r>
        <w:rPr>
          <w:sz w:val="16"/>
        </w:rPr>
        <w:t>2002, pp.</w:t>
      </w:r>
      <w:r>
        <w:rPr>
          <w:spacing w:val="25"/>
          <w:sz w:val="16"/>
        </w:rPr>
        <w:t xml:space="preserve"> </w:t>
      </w:r>
      <w:r>
        <w:rPr>
          <w:sz w:val="16"/>
        </w:rPr>
        <w:t>187–197.</w:t>
      </w:r>
    </w:p>
    <w:p w14:paraId="74517366" w14:textId="77777777" w:rsidR="0009741E" w:rsidRDefault="003648A5">
      <w:pPr>
        <w:spacing w:line="180" w:lineRule="exact"/>
        <w:ind w:left="484" w:right="-12" w:hanging="366"/>
        <w:rPr>
          <w:sz w:val="16"/>
        </w:rPr>
      </w:pPr>
      <w:r>
        <w:rPr>
          <w:sz w:val="16"/>
        </w:rPr>
        <w:t xml:space="preserve">[21]N. </w:t>
      </w:r>
      <w:proofErr w:type="spellStart"/>
      <w:r>
        <w:rPr>
          <w:sz w:val="16"/>
        </w:rPr>
        <w:t>Ubayashi</w:t>
      </w:r>
      <w:proofErr w:type="spellEnd"/>
      <w:r>
        <w:rPr>
          <w:sz w:val="16"/>
        </w:rPr>
        <w:t xml:space="preserve">, J. Nomura, and </w:t>
      </w:r>
      <w:r>
        <w:rPr>
          <w:spacing w:val="-6"/>
          <w:sz w:val="16"/>
        </w:rPr>
        <w:t xml:space="preserve">T. </w:t>
      </w:r>
      <w:proofErr w:type="spellStart"/>
      <w:r>
        <w:rPr>
          <w:spacing w:val="-3"/>
          <w:sz w:val="16"/>
        </w:rPr>
        <w:t>Tamai</w:t>
      </w:r>
      <w:proofErr w:type="spellEnd"/>
      <w:r>
        <w:rPr>
          <w:spacing w:val="-3"/>
          <w:sz w:val="16"/>
        </w:rPr>
        <w:t xml:space="preserve">, </w:t>
      </w:r>
      <w:r>
        <w:rPr>
          <w:sz w:val="16"/>
        </w:rPr>
        <w:t>“</w:t>
      </w:r>
      <w:proofErr w:type="spellStart"/>
      <w:r>
        <w:rPr>
          <w:sz w:val="16"/>
        </w:rPr>
        <w:t>Archface</w:t>
      </w:r>
      <w:proofErr w:type="spellEnd"/>
      <w:r>
        <w:rPr>
          <w:sz w:val="16"/>
        </w:rPr>
        <w:t xml:space="preserve">: a contract place where architectural design and code meet together,” in </w:t>
      </w:r>
      <w:r>
        <w:rPr>
          <w:i/>
          <w:sz w:val="16"/>
        </w:rPr>
        <w:t>Proceedings of the</w:t>
      </w:r>
      <w:r>
        <w:rPr>
          <w:i/>
          <w:spacing w:val="-12"/>
          <w:sz w:val="16"/>
        </w:rPr>
        <w:t xml:space="preserve"> </w:t>
      </w:r>
      <w:r>
        <w:rPr>
          <w:i/>
          <w:sz w:val="16"/>
        </w:rPr>
        <w:t>32nd ACM/IEEE International Conference on Software Engineering-Volume 1</w:t>
      </w:r>
      <w:r>
        <w:rPr>
          <w:sz w:val="16"/>
        </w:rPr>
        <w:t>.    ACM, 2010, pp.</w:t>
      </w:r>
      <w:r>
        <w:rPr>
          <w:spacing w:val="31"/>
          <w:sz w:val="16"/>
        </w:rPr>
        <w:t xml:space="preserve"> </w:t>
      </w:r>
      <w:r>
        <w:rPr>
          <w:sz w:val="16"/>
        </w:rPr>
        <w:t>75–84.</w:t>
      </w:r>
    </w:p>
    <w:p w14:paraId="73C4F91A" w14:textId="77777777" w:rsidR="0009741E" w:rsidRDefault="003648A5">
      <w:pPr>
        <w:spacing w:line="180" w:lineRule="exact"/>
        <w:ind w:left="484" w:hanging="366"/>
        <w:rPr>
          <w:sz w:val="16"/>
        </w:rPr>
      </w:pPr>
      <w:r>
        <w:rPr>
          <w:sz w:val="16"/>
        </w:rPr>
        <w:t xml:space="preserve">[22]MSM, “Meta State Machine,” </w:t>
      </w:r>
      <w:hyperlink r:id="rId117">
        <w:r>
          <w:rPr>
            <w:sz w:val="16"/>
          </w:rPr>
          <w:t>http://www.boost.org/doc/libs/1_59_0_</w:t>
        </w:r>
      </w:hyperlink>
      <w:r>
        <w:rPr>
          <w:sz w:val="16"/>
        </w:rPr>
        <w:t xml:space="preserve"> b1/libs/</w:t>
      </w:r>
      <w:proofErr w:type="spellStart"/>
      <w:r>
        <w:rPr>
          <w:sz w:val="16"/>
        </w:rPr>
        <w:t>msm</w:t>
      </w:r>
      <w:proofErr w:type="spellEnd"/>
      <w:r>
        <w:rPr>
          <w:sz w:val="16"/>
        </w:rPr>
        <w:t>/doc/HTML/index.html, 2016, [Online; accessed 04-July- 2016].</w:t>
      </w:r>
    </w:p>
    <w:p w14:paraId="66954DC2" w14:textId="77777777" w:rsidR="0009741E" w:rsidRDefault="003648A5">
      <w:pPr>
        <w:spacing w:line="180" w:lineRule="exact"/>
        <w:ind w:left="484" w:hanging="366"/>
        <w:rPr>
          <w:sz w:val="16"/>
        </w:rPr>
      </w:pPr>
      <w:r>
        <w:rPr>
          <w:sz w:val="16"/>
        </w:rPr>
        <w:t>[</w:t>
      </w:r>
      <w:proofErr w:type="gramStart"/>
      <w:r>
        <w:rPr>
          <w:sz w:val="16"/>
        </w:rPr>
        <w:t>23]“</w:t>
      </w:r>
      <w:proofErr w:type="gramEnd"/>
      <w:r>
        <w:rPr>
          <w:sz w:val="16"/>
        </w:rPr>
        <w:t xml:space="preserve">State Machine Benchmark.” [Online]. Available: </w:t>
      </w:r>
      <w:hyperlink r:id="rId118">
        <w:r>
          <w:rPr>
            <w:sz w:val="16"/>
          </w:rPr>
          <w:t>http://www.boost.org/</w:t>
        </w:r>
      </w:hyperlink>
      <w:r>
        <w:rPr>
          <w:sz w:val="16"/>
        </w:rPr>
        <w:t xml:space="preserve"> doc/libs/1_61_0/libs/</w:t>
      </w:r>
      <w:proofErr w:type="spellStart"/>
      <w:r>
        <w:rPr>
          <w:sz w:val="16"/>
        </w:rPr>
        <w:t>msm</w:t>
      </w:r>
      <w:proofErr w:type="spellEnd"/>
      <w:r>
        <w:rPr>
          <w:sz w:val="16"/>
        </w:rPr>
        <w:t>/doc/HTML/ch03s04.html</w:t>
      </w:r>
    </w:p>
    <w:p w14:paraId="08D4FA4D" w14:textId="77777777" w:rsidR="0009741E" w:rsidRDefault="003648A5">
      <w:pPr>
        <w:spacing w:line="180" w:lineRule="exact"/>
        <w:ind w:left="484" w:right="79" w:hanging="366"/>
        <w:rPr>
          <w:sz w:val="16"/>
        </w:rPr>
      </w:pPr>
      <w:r>
        <w:rPr>
          <w:sz w:val="16"/>
        </w:rPr>
        <w:t>[</w:t>
      </w:r>
      <w:proofErr w:type="gramStart"/>
      <w:r>
        <w:rPr>
          <w:sz w:val="16"/>
        </w:rPr>
        <w:t>24]OMG</w:t>
      </w:r>
      <w:proofErr w:type="gramEnd"/>
      <w:r>
        <w:rPr>
          <w:sz w:val="16"/>
        </w:rPr>
        <w:t>, “Precise Semantics Of UML Composite Structures,” no. October, 2015.</w:t>
      </w:r>
    </w:p>
    <w:p w14:paraId="6D9301E2" w14:textId="77777777" w:rsidR="0009741E" w:rsidRDefault="003648A5">
      <w:pPr>
        <w:spacing w:line="180" w:lineRule="exact"/>
        <w:ind w:left="484" w:hanging="366"/>
        <w:rPr>
          <w:sz w:val="16"/>
        </w:rPr>
      </w:pPr>
      <w:r>
        <w:rPr>
          <w:sz w:val="16"/>
        </w:rPr>
        <w:t xml:space="preserve">[25]H. Giese and R. Wagner, “Incremental Model Synchronization  with Triple Graph Grammars,” in </w:t>
      </w:r>
      <w:r>
        <w:rPr>
          <w:i/>
          <w:sz w:val="16"/>
        </w:rPr>
        <w:t xml:space="preserve">Proceedings of the 9th international con- </w:t>
      </w:r>
      <w:proofErr w:type="spellStart"/>
      <w:r>
        <w:rPr>
          <w:i/>
          <w:sz w:val="16"/>
        </w:rPr>
        <w:t>ference</w:t>
      </w:r>
      <w:proofErr w:type="spellEnd"/>
      <w:r>
        <w:rPr>
          <w:i/>
          <w:sz w:val="16"/>
        </w:rPr>
        <w:t xml:space="preserve"> on Model Driven Engineering Languages and Systems</w:t>
      </w:r>
      <w:r>
        <w:rPr>
          <w:sz w:val="16"/>
        </w:rPr>
        <w:t>, Genova, Italy, 2006.</w:t>
      </w:r>
    </w:p>
    <w:p w14:paraId="3BBC37DC" w14:textId="77777777" w:rsidR="0009741E" w:rsidRDefault="003648A5">
      <w:pPr>
        <w:spacing w:line="180" w:lineRule="exact"/>
        <w:ind w:left="484" w:right="49" w:hanging="366"/>
        <w:rPr>
          <w:sz w:val="16"/>
        </w:rPr>
      </w:pPr>
      <w:r>
        <w:rPr>
          <w:sz w:val="16"/>
        </w:rPr>
        <w:t>[</w:t>
      </w:r>
      <w:proofErr w:type="gramStart"/>
      <w:r>
        <w:rPr>
          <w:sz w:val="16"/>
        </w:rPr>
        <w:t>26]“</w:t>
      </w:r>
      <w:proofErr w:type="gramEnd"/>
      <w:r>
        <w:rPr>
          <w:sz w:val="16"/>
        </w:rPr>
        <w:t xml:space="preserve">Papyrus/Designer/code-generation - </w:t>
      </w:r>
      <w:proofErr w:type="spellStart"/>
      <w:r>
        <w:rPr>
          <w:sz w:val="16"/>
        </w:rPr>
        <w:t>Eclipsepedia</w:t>
      </w:r>
      <w:proofErr w:type="spellEnd"/>
      <w:r>
        <w:rPr>
          <w:sz w:val="16"/>
        </w:rPr>
        <w:t xml:space="preserve">.” [Online]. Available: </w:t>
      </w:r>
      <w:hyperlink r:id="rId119">
        <w:r>
          <w:rPr>
            <w:sz w:val="16"/>
          </w:rPr>
          <w:t>http://wiki.eclipse.org/Papyrus/Designer/code-generation</w:t>
        </w:r>
      </w:hyperlink>
    </w:p>
    <w:p w14:paraId="3EB7B708" w14:textId="77777777" w:rsidR="0009741E" w:rsidRDefault="003648A5">
      <w:pPr>
        <w:spacing w:line="180" w:lineRule="exact"/>
        <w:ind w:left="484" w:hanging="366"/>
        <w:rPr>
          <w:sz w:val="16"/>
        </w:rPr>
      </w:pPr>
      <w:r>
        <w:rPr>
          <w:sz w:val="16"/>
        </w:rPr>
        <w:t>[</w:t>
      </w:r>
      <w:proofErr w:type="gramStart"/>
      <w:r>
        <w:rPr>
          <w:sz w:val="16"/>
        </w:rPr>
        <w:t>27]O.</w:t>
      </w:r>
      <w:proofErr w:type="gramEnd"/>
      <w:r>
        <w:rPr>
          <w:sz w:val="16"/>
        </w:rPr>
        <w:t xml:space="preserve"> </w:t>
      </w:r>
      <w:bookmarkStart w:id="102" w:name="_GoBack"/>
      <w:r>
        <w:rPr>
          <w:sz w:val="16"/>
        </w:rPr>
        <w:t>Badre</w:t>
      </w:r>
      <w:bookmarkEnd w:id="102"/>
      <w:r>
        <w:rPr>
          <w:sz w:val="16"/>
        </w:rPr>
        <w:t xml:space="preserve">ddin, T. C. Lethbridge, A. Forward, M. </w:t>
      </w:r>
      <w:proofErr w:type="spellStart"/>
      <w:r>
        <w:rPr>
          <w:sz w:val="16"/>
        </w:rPr>
        <w:t>Elasaar</w:t>
      </w:r>
      <w:proofErr w:type="spellEnd"/>
      <w:r>
        <w:rPr>
          <w:sz w:val="16"/>
        </w:rPr>
        <w:t xml:space="preserve">, and H. Al- </w:t>
      </w:r>
      <w:proofErr w:type="spellStart"/>
      <w:r>
        <w:rPr>
          <w:sz w:val="16"/>
        </w:rPr>
        <w:t>jamaan</w:t>
      </w:r>
      <w:proofErr w:type="spellEnd"/>
      <w:r>
        <w:rPr>
          <w:sz w:val="16"/>
        </w:rPr>
        <w:t xml:space="preserve">, “Enhanced Code Generation from UML Composite State Ma- chines,” </w:t>
      </w:r>
      <w:proofErr w:type="spellStart"/>
      <w:r>
        <w:rPr>
          <w:i/>
          <w:sz w:val="16"/>
        </w:rPr>
        <w:t>Modelsward</w:t>
      </w:r>
      <w:proofErr w:type="spellEnd"/>
      <w:r>
        <w:rPr>
          <w:i/>
          <w:sz w:val="16"/>
        </w:rPr>
        <w:t xml:space="preserve"> 2014</w:t>
      </w:r>
      <w:r>
        <w:rPr>
          <w:sz w:val="16"/>
        </w:rPr>
        <w:t>, pp. 1–11,  2014.</w:t>
      </w:r>
    </w:p>
    <w:p w14:paraId="28F58C05" w14:textId="77777777" w:rsidR="0009741E" w:rsidRDefault="003648A5">
      <w:pPr>
        <w:spacing w:line="180" w:lineRule="exact"/>
        <w:ind w:left="484" w:right="79" w:hanging="366"/>
        <w:rPr>
          <w:sz w:val="16"/>
        </w:rPr>
      </w:pPr>
      <w:r>
        <w:rPr>
          <w:sz w:val="16"/>
        </w:rPr>
        <w:t xml:space="preserve">[28]I. A.  </w:t>
      </w:r>
      <w:proofErr w:type="spellStart"/>
      <w:proofErr w:type="gramStart"/>
      <w:r>
        <w:rPr>
          <w:sz w:val="16"/>
        </w:rPr>
        <w:t>Niaz</w:t>
      </w:r>
      <w:proofErr w:type="spellEnd"/>
      <w:r>
        <w:rPr>
          <w:sz w:val="16"/>
        </w:rPr>
        <w:t>,  J.</w:t>
      </w:r>
      <w:proofErr w:type="gramEnd"/>
      <w:r>
        <w:rPr>
          <w:sz w:val="16"/>
        </w:rPr>
        <w:t xml:space="preserve">  </w:t>
      </w:r>
      <w:proofErr w:type="gramStart"/>
      <w:r>
        <w:rPr>
          <w:sz w:val="16"/>
        </w:rPr>
        <w:t>Tanaka,  and</w:t>
      </w:r>
      <w:proofErr w:type="gramEnd"/>
      <w:r>
        <w:rPr>
          <w:sz w:val="16"/>
        </w:rPr>
        <w:t xml:space="preserve">  others,  “Mapping  UML  </w:t>
      </w:r>
      <w:proofErr w:type="spellStart"/>
      <w:r>
        <w:rPr>
          <w:sz w:val="16"/>
        </w:rPr>
        <w:t>statecharts</w:t>
      </w:r>
      <w:proofErr w:type="spellEnd"/>
      <w:r>
        <w:rPr>
          <w:sz w:val="16"/>
        </w:rPr>
        <w:t xml:space="preserve">  to  java code.” in </w:t>
      </w:r>
      <w:r>
        <w:rPr>
          <w:i/>
          <w:sz w:val="16"/>
        </w:rPr>
        <w:t>IASTED Conf. on Software Engineering</w:t>
      </w:r>
      <w:r>
        <w:rPr>
          <w:sz w:val="16"/>
        </w:rPr>
        <w:t xml:space="preserve">, 2004, pp. 111–116. [Online]. Available: </w:t>
      </w:r>
      <w:hyperlink r:id="rId120">
        <w:r>
          <w:rPr>
            <w:sz w:val="16"/>
          </w:rPr>
          <w:t>http://www.actapress.com/PDFViewer.</w:t>
        </w:r>
      </w:hyperlink>
      <w:r>
        <w:rPr>
          <w:sz w:val="16"/>
        </w:rPr>
        <w:t xml:space="preserve"> </w:t>
      </w:r>
      <w:proofErr w:type="spellStart"/>
      <w:r>
        <w:rPr>
          <w:sz w:val="16"/>
        </w:rPr>
        <w:t>aspx?paperId</w:t>
      </w:r>
      <w:proofErr w:type="spellEnd"/>
      <w:r>
        <w:rPr>
          <w:sz w:val="16"/>
        </w:rPr>
        <w:t>=16433</w:t>
      </w:r>
    </w:p>
    <w:p w14:paraId="6F0954AF" w14:textId="77777777" w:rsidR="0009741E" w:rsidRDefault="003648A5">
      <w:pPr>
        <w:spacing w:line="180" w:lineRule="exact"/>
        <w:ind w:left="484" w:hanging="366"/>
        <w:rPr>
          <w:sz w:val="16"/>
        </w:rPr>
      </w:pPr>
      <w:r>
        <w:rPr>
          <w:sz w:val="16"/>
        </w:rPr>
        <w:t>[29]J. N. Foster, M. B. Greenwald, J. T. Moore, B. C. Pierce, and A. Schmitt, “</w:t>
      </w:r>
      <w:proofErr w:type="spellStart"/>
      <w:r>
        <w:rPr>
          <w:sz w:val="16"/>
        </w:rPr>
        <w:t>Combinators</w:t>
      </w:r>
      <w:proofErr w:type="spellEnd"/>
      <w:r>
        <w:rPr>
          <w:sz w:val="16"/>
        </w:rPr>
        <w:t xml:space="preserve"> for Bidirectional Tree Transformations: A Linguistic Approach to the View-update Problem,” </w:t>
      </w:r>
      <w:r>
        <w:rPr>
          <w:i/>
          <w:sz w:val="16"/>
        </w:rPr>
        <w:t>ACM Trans. Program. Lang. Syst.</w:t>
      </w:r>
      <w:r>
        <w:rPr>
          <w:sz w:val="16"/>
        </w:rPr>
        <w:t xml:space="preserve">, vol. 29, no. 3, </w:t>
      </w:r>
      <w:proofErr w:type="gramStart"/>
      <w:r>
        <w:rPr>
          <w:sz w:val="16"/>
        </w:rPr>
        <w:t>May  2007</w:t>
      </w:r>
      <w:proofErr w:type="gramEnd"/>
      <w:r>
        <w:rPr>
          <w:sz w:val="16"/>
        </w:rPr>
        <w:t>.</w:t>
      </w:r>
    </w:p>
    <w:p w14:paraId="5402B89B" w14:textId="77777777" w:rsidR="0009741E" w:rsidRDefault="003648A5">
      <w:pPr>
        <w:spacing w:line="180" w:lineRule="exact"/>
        <w:ind w:left="484" w:hanging="366"/>
        <w:rPr>
          <w:sz w:val="16"/>
        </w:rPr>
      </w:pPr>
      <w:r>
        <w:rPr>
          <w:sz w:val="16"/>
        </w:rPr>
        <w:t xml:space="preserve">[30]H. Xiao, Z. Tian, M. </w:t>
      </w:r>
      <w:proofErr w:type="spellStart"/>
      <w:r>
        <w:rPr>
          <w:sz w:val="16"/>
        </w:rPr>
        <w:t>Zhiyi</w:t>
      </w:r>
      <w:proofErr w:type="spellEnd"/>
      <w:r>
        <w:rPr>
          <w:sz w:val="16"/>
        </w:rPr>
        <w:t xml:space="preserve">, and S. </w:t>
      </w:r>
      <w:proofErr w:type="spellStart"/>
      <w:r>
        <w:rPr>
          <w:sz w:val="16"/>
        </w:rPr>
        <w:t>Weizhong</w:t>
      </w:r>
      <w:proofErr w:type="spellEnd"/>
      <w:r>
        <w:rPr>
          <w:sz w:val="16"/>
        </w:rPr>
        <w:t xml:space="preserve">, “Randomized model generation for performance testing of model transformations,” in </w:t>
      </w:r>
      <w:r>
        <w:rPr>
          <w:i/>
          <w:sz w:val="16"/>
        </w:rPr>
        <w:t>Proceedings  of  the  2014  IEEE  38th  Annual  Computer  Software  and Applications Conference</w:t>
      </w:r>
      <w:r>
        <w:rPr>
          <w:sz w:val="16"/>
        </w:rPr>
        <w:t xml:space="preserve">, </w:t>
      </w:r>
      <w:r>
        <w:rPr>
          <w:spacing w:val="-3"/>
          <w:sz w:val="16"/>
        </w:rPr>
        <w:t xml:space="preserve">ser.  </w:t>
      </w:r>
      <w:r>
        <w:rPr>
          <w:sz w:val="16"/>
        </w:rPr>
        <w:t xml:space="preserve">COMPSAC ’14.    Washington,  </w:t>
      </w:r>
      <w:r>
        <w:rPr>
          <w:spacing w:val="3"/>
          <w:sz w:val="16"/>
        </w:rPr>
        <w:t xml:space="preserve"> </w:t>
      </w:r>
      <w:r>
        <w:rPr>
          <w:sz w:val="16"/>
        </w:rPr>
        <w:t>DC,</w:t>
      </w:r>
    </w:p>
    <w:p w14:paraId="0770F60B" w14:textId="77777777" w:rsidR="0009741E" w:rsidRPr="003648A5" w:rsidRDefault="003648A5">
      <w:pPr>
        <w:spacing w:before="54" w:line="180" w:lineRule="exact"/>
        <w:ind w:left="484" w:right="260"/>
        <w:rPr>
          <w:sz w:val="16"/>
          <w:lang w:val="fr-FR"/>
        </w:rPr>
      </w:pPr>
      <w:r>
        <w:br w:type="column"/>
      </w:r>
      <w:r>
        <w:rPr>
          <w:sz w:val="16"/>
        </w:rPr>
        <w:lastRenderedPageBreak/>
        <w:t xml:space="preserve">USA: IEEE Computer Society, 2014, pp. 11–20. [Online]. </w:t>
      </w:r>
      <w:r w:rsidRPr="003648A5">
        <w:rPr>
          <w:sz w:val="16"/>
          <w:lang w:val="fr-FR"/>
        </w:rPr>
        <w:t xml:space="preserve">Available: </w:t>
      </w:r>
      <w:hyperlink r:id="rId121">
        <w:r w:rsidRPr="003648A5">
          <w:rPr>
            <w:sz w:val="16"/>
            <w:lang w:val="fr-FR"/>
          </w:rPr>
          <w:t>http://dx.doi.org/10.1109/COMPSAC.2014.103</w:t>
        </w:r>
      </w:hyperlink>
    </w:p>
    <w:p w14:paraId="139BAE69" w14:textId="77777777" w:rsidR="0009741E" w:rsidRDefault="003648A5">
      <w:pPr>
        <w:spacing w:line="180" w:lineRule="exact"/>
        <w:ind w:left="484" w:right="66" w:hanging="366"/>
        <w:rPr>
          <w:sz w:val="16"/>
        </w:rPr>
      </w:pPr>
      <w:r>
        <w:rPr>
          <w:sz w:val="16"/>
        </w:rPr>
        <w:t>[</w:t>
      </w:r>
      <w:proofErr w:type="gramStart"/>
      <w:r>
        <w:rPr>
          <w:sz w:val="16"/>
        </w:rPr>
        <w:t>31]“</w:t>
      </w:r>
      <w:proofErr w:type="spellStart"/>
      <w:proofErr w:type="gramEnd"/>
      <w:r>
        <w:rPr>
          <w:sz w:val="16"/>
        </w:rPr>
        <w:t>Moka</w:t>
      </w:r>
      <w:proofErr w:type="spellEnd"/>
      <w:r>
        <w:rPr>
          <w:sz w:val="16"/>
        </w:rPr>
        <w:t xml:space="preserve"> Model Execution.” [Online]. Available: https://wiki.eclipse.org/ Papyrus/</w:t>
      </w:r>
      <w:proofErr w:type="spellStart"/>
      <w:r>
        <w:rPr>
          <w:sz w:val="16"/>
        </w:rPr>
        <w:t>UserGuide</w:t>
      </w:r>
      <w:proofErr w:type="spellEnd"/>
      <w:r>
        <w:rPr>
          <w:sz w:val="16"/>
        </w:rPr>
        <w:t>/</w:t>
      </w:r>
      <w:proofErr w:type="spellStart"/>
      <w:r>
        <w:rPr>
          <w:sz w:val="16"/>
        </w:rPr>
        <w:t>ModelExecution</w:t>
      </w:r>
      <w:proofErr w:type="spellEnd"/>
    </w:p>
    <w:p w14:paraId="567E9E47" w14:textId="77777777" w:rsidR="0009741E" w:rsidRDefault="003648A5">
      <w:pPr>
        <w:spacing w:line="180" w:lineRule="exact"/>
        <w:ind w:left="484" w:right="216" w:hanging="366"/>
        <w:rPr>
          <w:sz w:val="16"/>
        </w:rPr>
      </w:pPr>
      <w:r>
        <w:rPr>
          <w:sz w:val="16"/>
        </w:rPr>
        <w:t xml:space="preserve">[32]boost, “Boost C++,” </w:t>
      </w:r>
      <w:hyperlink r:id="rId122">
        <w:r>
          <w:rPr>
            <w:sz w:val="16"/>
          </w:rPr>
          <w:t>http://www.boost.org/,</w:t>
        </w:r>
      </w:hyperlink>
      <w:r>
        <w:rPr>
          <w:sz w:val="16"/>
        </w:rPr>
        <w:t xml:space="preserve"> 2016, [Online; accessed 04- July-2016].</w:t>
      </w:r>
    </w:p>
    <w:p w14:paraId="528AE31B" w14:textId="77777777" w:rsidR="0009741E" w:rsidRDefault="003648A5">
      <w:pPr>
        <w:tabs>
          <w:tab w:val="left" w:pos="1027"/>
          <w:tab w:val="left" w:pos="1838"/>
          <w:tab w:val="left" w:pos="2925"/>
          <w:tab w:val="left" w:pos="3758"/>
          <w:tab w:val="left" w:pos="4659"/>
        </w:tabs>
        <w:spacing w:line="141" w:lineRule="exact"/>
        <w:ind w:left="119" w:right="66"/>
        <w:rPr>
          <w:sz w:val="16"/>
        </w:rPr>
      </w:pPr>
      <w:r>
        <w:rPr>
          <w:sz w:val="16"/>
        </w:rPr>
        <w:t>[</w:t>
      </w:r>
      <w:proofErr w:type="gramStart"/>
      <w:r>
        <w:rPr>
          <w:sz w:val="16"/>
        </w:rPr>
        <w:t>33]“</w:t>
      </w:r>
      <w:proofErr w:type="gramEnd"/>
      <w:r>
        <w:rPr>
          <w:sz w:val="16"/>
        </w:rPr>
        <w:t>State</w:t>
      </w:r>
      <w:r>
        <w:rPr>
          <w:sz w:val="16"/>
        </w:rPr>
        <w:tab/>
        <w:t>Machine</w:t>
      </w:r>
      <w:r>
        <w:rPr>
          <w:sz w:val="16"/>
        </w:rPr>
        <w:tab/>
        <w:t>Benchmark.”</w:t>
      </w:r>
      <w:r>
        <w:rPr>
          <w:sz w:val="16"/>
        </w:rPr>
        <w:tab/>
        <w:t>[Online].</w:t>
      </w:r>
      <w:r>
        <w:rPr>
          <w:sz w:val="16"/>
        </w:rPr>
        <w:tab/>
        <w:t>Available:</w:t>
      </w:r>
      <w:r>
        <w:rPr>
          <w:sz w:val="16"/>
        </w:rPr>
        <w:tab/>
        <w:t>http://</w:t>
      </w:r>
    </w:p>
    <w:p w14:paraId="3537706E" w14:textId="77777777" w:rsidR="0009741E" w:rsidRDefault="003648A5">
      <w:pPr>
        <w:spacing w:before="3" w:line="180" w:lineRule="exact"/>
        <w:ind w:left="119" w:right="201" w:firstLine="365"/>
        <w:rPr>
          <w:sz w:val="16"/>
        </w:rPr>
      </w:pPr>
      <w:r>
        <w:rPr>
          <w:sz w:val="16"/>
        </w:rPr>
        <w:t>boost-experimental.github.io/</w:t>
      </w:r>
      <w:proofErr w:type="spellStart"/>
      <w:r>
        <w:rPr>
          <w:sz w:val="16"/>
        </w:rPr>
        <w:t>msm</w:t>
      </w:r>
      <w:proofErr w:type="spellEnd"/>
      <w:r>
        <w:rPr>
          <w:sz w:val="16"/>
        </w:rPr>
        <w:t xml:space="preserve">-lite/benchmarks/index.html [34]Boost,  “Simple  </w:t>
      </w:r>
      <w:proofErr w:type="spellStart"/>
      <w:r>
        <w:rPr>
          <w:sz w:val="16"/>
        </w:rPr>
        <w:t>CDPlayer</w:t>
      </w:r>
      <w:proofErr w:type="spellEnd"/>
      <w:r>
        <w:rPr>
          <w:sz w:val="16"/>
        </w:rPr>
        <w:t xml:space="preserve">  Example,” </w:t>
      </w:r>
      <w:hyperlink r:id="rId123">
        <w:r>
          <w:rPr>
            <w:sz w:val="16"/>
          </w:rPr>
          <w:t>http://www.boost.org/doc/libs/1_</w:t>
        </w:r>
      </w:hyperlink>
    </w:p>
    <w:p w14:paraId="2AE0FBD6" w14:textId="77777777" w:rsidR="0009741E" w:rsidRDefault="003648A5">
      <w:pPr>
        <w:spacing w:line="180" w:lineRule="exact"/>
        <w:ind w:left="484" w:right="260"/>
        <w:rPr>
          <w:sz w:val="16"/>
        </w:rPr>
      </w:pPr>
      <w:r>
        <w:rPr>
          <w:sz w:val="16"/>
        </w:rPr>
        <w:t>45_0/libs/</w:t>
      </w:r>
      <w:proofErr w:type="spellStart"/>
      <w:r>
        <w:rPr>
          <w:sz w:val="16"/>
        </w:rPr>
        <w:t>msm</w:t>
      </w:r>
      <w:proofErr w:type="spellEnd"/>
      <w:r>
        <w:rPr>
          <w:sz w:val="16"/>
        </w:rPr>
        <w:t xml:space="preserve">/doc/HTML/ch03s02.html#d0e424, 2016, [Online; ac- </w:t>
      </w:r>
      <w:proofErr w:type="spellStart"/>
      <w:r>
        <w:rPr>
          <w:sz w:val="16"/>
        </w:rPr>
        <w:t>cessed</w:t>
      </w:r>
      <w:proofErr w:type="spellEnd"/>
      <w:r>
        <w:rPr>
          <w:sz w:val="16"/>
        </w:rPr>
        <w:t xml:space="preserve"> 14-May-2016].</w:t>
      </w:r>
    </w:p>
    <w:p w14:paraId="142A0C59" w14:textId="77777777" w:rsidR="0009741E" w:rsidRDefault="003648A5">
      <w:pPr>
        <w:spacing w:line="180" w:lineRule="exact"/>
        <w:ind w:left="484" w:right="66" w:hanging="366"/>
        <w:rPr>
          <w:sz w:val="16"/>
        </w:rPr>
      </w:pPr>
      <w:r>
        <w:rPr>
          <w:sz w:val="16"/>
        </w:rPr>
        <w:t xml:space="preserve">[35]——, “Composite </w:t>
      </w:r>
      <w:proofErr w:type="spellStart"/>
      <w:r>
        <w:rPr>
          <w:sz w:val="16"/>
        </w:rPr>
        <w:t>CDPlayer</w:t>
      </w:r>
      <w:proofErr w:type="spellEnd"/>
      <w:r>
        <w:rPr>
          <w:sz w:val="16"/>
        </w:rPr>
        <w:t xml:space="preserve"> Example,” </w:t>
      </w:r>
      <w:hyperlink r:id="rId124">
        <w:r>
          <w:rPr>
            <w:sz w:val="16"/>
          </w:rPr>
          <w:t>http://www.boost.org/doc/libs/</w:t>
        </w:r>
      </w:hyperlink>
      <w:r>
        <w:rPr>
          <w:sz w:val="16"/>
        </w:rPr>
        <w:t xml:space="preserve"> 1_45_0/libs/</w:t>
      </w:r>
      <w:proofErr w:type="spellStart"/>
      <w:r>
        <w:rPr>
          <w:sz w:val="16"/>
        </w:rPr>
        <w:t>msm</w:t>
      </w:r>
      <w:proofErr w:type="spellEnd"/>
      <w:r>
        <w:rPr>
          <w:sz w:val="16"/>
        </w:rPr>
        <w:t xml:space="preserve">/doc/HTML/ch03s02.html#d0e554, 2016, [Online; ac- </w:t>
      </w:r>
      <w:proofErr w:type="spellStart"/>
      <w:r>
        <w:rPr>
          <w:sz w:val="16"/>
        </w:rPr>
        <w:t>cessed</w:t>
      </w:r>
      <w:proofErr w:type="spellEnd"/>
      <w:r>
        <w:rPr>
          <w:sz w:val="16"/>
        </w:rPr>
        <w:t xml:space="preserve"> 14-May-2016].</w:t>
      </w:r>
    </w:p>
    <w:p w14:paraId="2C287060" w14:textId="77777777" w:rsidR="0009741E" w:rsidRDefault="003648A5">
      <w:pPr>
        <w:tabs>
          <w:tab w:val="left" w:pos="741"/>
          <w:tab w:val="left" w:pos="1389"/>
          <w:tab w:val="left" w:pos="2069"/>
          <w:tab w:val="left" w:pos="2722"/>
        </w:tabs>
        <w:spacing w:line="180" w:lineRule="exact"/>
        <w:ind w:left="484" w:right="216" w:hanging="366"/>
        <w:rPr>
          <w:sz w:val="16"/>
        </w:rPr>
      </w:pPr>
      <w:r>
        <w:rPr>
          <w:sz w:val="16"/>
        </w:rPr>
        <w:t>[36]N.</w:t>
      </w:r>
      <w:r>
        <w:rPr>
          <w:sz w:val="16"/>
        </w:rPr>
        <w:tab/>
        <w:t>Magic,</w:t>
      </w:r>
      <w:r>
        <w:rPr>
          <w:sz w:val="16"/>
        </w:rPr>
        <w:tab/>
        <w:t>“Magic</w:t>
      </w:r>
      <w:r>
        <w:rPr>
          <w:sz w:val="16"/>
        </w:rPr>
        <w:tab/>
      </w:r>
      <w:r>
        <w:rPr>
          <w:spacing w:val="-3"/>
          <w:sz w:val="16"/>
        </w:rPr>
        <w:t>Draw,”</w:t>
      </w:r>
      <w:r>
        <w:rPr>
          <w:spacing w:val="-3"/>
          <w:sz w:val="16"/>
        </w:rPr>
        <w:tab/>
      </w:r>
      <w:hyperlink r:id="rId125">
        <w:r>
          <w:rPr>
            <w:spacing w:val="-1"/>
            <w:sz w:val="16"/>
          </w:rPr>
          <w:t>https://www.nomagic.com/products/</w:t>
        </w:r>
      </w:hyperlink>
      <w:r>
        <w:rPr>
          <w:spacing w:val="-1"/>
          <w:sz w:val="16"/>
        </w:rPr>
        <w:t xml:space="preserve"> </w:t>
      </w:r>
      <w:r>
        <w:rPr>
          <w:sz w:val="16"/>
        </w:rPr>
        <w:t>magicdraw.html, 2016, [Online; accessed</w:t>
      </w:r>
      <w:r>
        <w:rPr>
          <w:spacing w:val="29"/>
          <w:sz w:val="16"/>
        </w:rPr>
        <w:t xml:space="preserve"> </w:t>
      </w:r>
      <w:r>
        <w:rPr>
          <w:sz w:val="16"/>
        </w:rPr>
        <w:t>14-Mar-2016].</w:t>
      </w:r>
    </w:p>
    <w:p w14:paraId="266BD5A3" w14:textId="77777777" w:rsidR="0009741E" w:rsidRDefault="003648A5">
      <w:pPr>
        <w:spacing w:line="180" w:lineRule="exact"/>
        <w:ind w:left="484" w:right="260" w:hanging="366"/>
        <w:rPr>
          <w:sz w:val="16"/>
        </w:rPr>
      </w:pPr>
      <w:r>
        <w:rPr>
          <w:sz w:val="16"/>
        </w:rPr>
        <w:t>[37]</w:t>
      </w:r>
      <w:proofErr w:type="spellStart"/>
      <w:r>
        <w:rPr>
          <w:sz w:val="16"/>
        </w:rPr>
        <w:t>SparxSysemx</w:t>
      </w:r>
      <w:proofErr w:type="spellEnd"/>
      <w:r>
        <w:rPr>
          <w:sz w:val="16"/>
        </w:rPr>
        <w:t xml:space="preserve">, “Enterprise Architect,” </w:t>
      </w:r>
      <w:hyperlink r:id="rId126">
        <w:r>
          <w:rPr>
            <w:sz w:val="16"/>
          </w:rPr>
          <w:t>http://www.sparxsystems.com/</w:t>
        </w:r>
      </w:hyperlink>
      <w:r>
        <w:rPr>
          <w:sz w:val="16"/>
        </w:rPr>
        <w:t xml:space="preserve"> products/</w:t>
      </w:r>
      <w:proofErr w:type="spellStart"/>
      <w:r>
        <w:rPr>
          <w:sz w:val="16"/>
        </w:rPr>
        <w:t>ea</w:t>
      </w:r>
      <w:proofErr w:type="spellEnd"/>
      <w:r>
        <w:rPr>
          <w:sz w:val="16"/>
        </w:rPr>
        <w:t>/, 2016, [Online; accessed  14-Mar-2016].</w:t>
      </w:r>
    </w:p>
    <w:p w14:paraId="11EFA1FD" w14:textId="77777777" w:rsidR="0009741E" w:rsidRDefault="003648A5">
      <w:pPr>
        <w:spacing w:line="180" w:lineRule="exact"/>
        <w:ind w:left="484" w:right="117" w:hanging="366"/>
        <w:rPr>
          <w:sz w:val="16"/>
        </w:rPr>
      </w:pPr>
      <w:r>
        <w:rPr>
          <w:sz w:val="16"/>
        </w:rPr>
        <w:t xml:space="preserve">[38]B. Library, “The Boost </w:t>
      </w:r>
      <w:proofErr w:type="spellStart"/>
      <w:r>
        <w:rPr>
          <w:sz w:val="16"/>
        </w:rPr>
        <w:t>Statechart</w:t>
      </w:r>
      <w:proofErr w:type="spellEnd"/>
      <w:r>
        <w:rPr>
          <w:sz w:val="16"/>
        </w:rPr>
        <w:t xml:space="preserve"> Library,” </w:t>
      </w:r>
      <w:hyperlink r:id="rId127">
        <w:r>
          <w:rPr>
            <w:sz w:val="16"/>
          </w:rPr>
          <w:t>http://www.boost.org/doc/</w:t>
        </w:r>
      </w:hyperlink>
      <w:r>
        <w:rPr>
          <w:sz w:val="16"/>
        </w:rPr>
        <w:t xml:space="preserve"> libs/1_61_0/libs/</w:t>
      </w:r>
      <w:proofErr w:type="spellStart"/>
      <w:r>
        <w:rPr>
          <w:sz w:val="16"/>
        </w:rPr>
        <w:t>statechart</w:t>
      </w:r>
      <w:proofErr w:type="spellEnd"/>
      <w:r>
        <w:rPr>
          <w:sz w:val="16"/>
        </w:rPr>
        <w:t>/doc/index.html, 2016, [Online; accessed 04- July-2016].</w:t>
      </w:r>
    </w:p>
    <w:p w14:paraId="31261D3C" w14:textId="77777777" w:rsidR="0009741E" w:rsidRDefault="003648A5">
      <w:pPr>
        <w:spacing w:line="180" w:lineRule="exact"/>
        <w:ind w:left="484" w:right="175" w:hanging="366"/>
        <w:rPr>
          <w:sz w:val="16"/>
        </w:rPr>
      </w:pPr>
      <w:r>
        <w:rPr>
          <w:sz w:val="16"/>
        </w:rPr>
        <w:t>[</w:t>
      </w:r>
      <w:proofErr w:type="gramStart"/>
      <w:r>
        <w:rPr>
          <w:sz w:val="16"/>
        </w:rPr>
        <w:t>39]“</w:t>
      </w:r>
      <w:proofErr w:type="spellStart"/>
      <w:proofErr w:type="gramEnd"/>
      <w:r>
        <w:rPr>
          <w:sz w:val="16"/>
        </w:rPr>
        <w:t>Valgrind</w:t>
      </w:r>
      <w:proofErr w:type="spellEnd"/>
      <w:r>
        <w:rPr>
          <w:sz w:val="16"/>
        </w:rPr>
        <w:t xml:space="preserve"> Massif.” [Online]. Available: </w:t>
      </w:r>
      <w:hyperlink r:id="rId128">
        <w:r>
          <w:rPr>
            <w:sz w:val="16"/>
          </w:rPr>
          <w:t>http://valgrind.org/docs/manual/</w:t>
        </w:r>
      </w:hyperlink>
      <w:r>
        <w:rPr>
          <w:sz w:val="16"/>
        </w:rPr>
        <w:t xml:space="preserve"> ms-manual.html</w:t>
      </w:r>
    </w:p>
    <w:p w14:paraId="1E3C54BA" w14:textId="77777777" w:rsidR="0009741E" w:rsidRDefault="003648A5">
      <w:pPr>
        <w:spacing w:line="180" w:lineRule="exact"/>
        <w:ind w:left="119" w:right="66"/>
        <w:rPr>
          <w:sz w:val="16"/>
        </w:rPr>
      </w:pPr>
      <w:r>
        <w:rPr>
          <w:sz w:val="16"/>
        </w:rPr>
        <w:t xml:space="preserve">[40]R. H. Katz and G. </w:t>
      </w:r>
      <w:proofErr w:type="spellStart"/>
      <w:r>
        <w:rPr>
          <w:sz w:val="16"/>
        </w:rPr>
        <w:t>Borriello</w:t>
      </w:r>
      <w:proofErr w:type="spellEnd"/>
      <w:r>
        <w:rPr>
          <w:sz w:val="16"/>
        </w:rPr>
        <w:t xml:space="preserve">, “Contemporary logic design,” 2005. [41]Yasmine,  “The  classic  </w:t>
      </w:r>
      <w:proofErr w:type="spellStart"/>
      <w:r>
        <w:rPr>
          <w:sz w:val="16"/>
        </w:rPr>
        <w:t>farmroad</w:t>
      </w:r>
      <w:proofErr w:type="spellEnd"/>
      <w:r>
        <w:rPr>
          <w:sz w:val="16"/>
        </w:rPr>
        <w:t xml:space="preserve">  example,”  </w:t>
      </w:r>
      <w:hyperlink r:id="rId129">
        <w:r>
          <w:rPr>
            <w:sz w:val="16"/>
          </w:rPr>
          <w:t>http://yasmine.seadex.de/</w:t>
        </w:r>
      </w:hyperlink>
    </w:p>
    <w:p w14:paraId="0B8B1374" w14:textId="77777777" w:rsidR="0009741E" w:rsidRDefault="003648A5">
      <w:pPr>
        <w:spacing w:line="176" w:lineRule="exact"/>
        <w:ind w:left="484" w:right="260"/>
        <w:rPr>
          <w:sz w:val="16"/>
        </w:rPr>
      </w:pPr>
      <w:r>
        <w:rPr>
          <w:sz w:val="16"/>
        </w:rPr>
        <w:t>The_classic_farmroad_example.html.</w:t>
      </w:r>
    </w:p>
    <w:p w14:paraId="7175FF3C" w14:textId="77777777" w:rsidR="0009741E" w:rsidRDefault="003648A5">
      <w:pPr>
        <w:spacing w:before="3" w:line="180" w:lineRule="exact"/>
        <w:ind w:left="484" w:right="260" w:hanging="366"/>
        <w:rPr>
          <w:sz w:val="16"/>
        </w:rPr>
      </w:pPr>
      <w:r>
        <w:rPr>
          <w:sz w:val="16"/>
        </w:rPr>
        <w:t>[</w:t>
      </w:r>
      <w:proofErr w:type="gramStart"/>
      <w:r>
        <w:rPr>
          <w:sz w:val="16"/>
        </w:rPr>
        <w:t>42]“</w:t>
      </w:r>
      <w:proofErr w:type="spellStart"/>
      <w:proofErr w:type="gramEnd"/>
      <w:r>
        <w:rPr>
          <w:sz w:val="16"/>
        </w:rPr>
        <w:t>Farmroad</w:t>
      </w:r>
      <w:proofErr w:type="spellEnd"/>
      <w:r>
        <w:rPr>
          <w:sz w:val="16"/>
        </w:rPr>
        <w:t xml:space="preserve"> Example.” [Online]. Available: </w:t>
      </w:r>
      <w:hyperlink r:id="rId130">
        <w:r>
          <w:rPr>
            <w:sz w:val="16"/>
          </w:rPr>
          <w:t>http://yasmine.seadex.de/</w:t>
        </w:r>
      </w:hyperlink>
      <w:r>
        <w:rPr>
          <w:sz w:val="16"/>
        </w:rPr>
        <w:t xml:space="preserve"> The_classic_farmroad_example.html</w:t>
      </w:r>
    </w:p>
    <w:p w14:paraId="56CDA68B" w14:textId="77777777" w:rsidR="0009741E" w:rsidRDefault="003648A5">
      <w:pPr>
        <w:spacing w:line="180" w:lineRule="exact"/>
        <w:ind w:left="484" w:right="66" w:hanging="366"/>
        <w:rPr>
          <w:sz w:val="16"/>
        </w:rPr>
      </w:pPr>
      <w:r>
        <w:rPr>
          <w:sz w:val="16"/>
        </w:rPr>
        <w:t xml:space="preserve">[43]K. </w:t>
      </w:r>
      <w:proofErr w:type="spellStart"/>
      <w:r>
        <w:rPr>
          <w:sz w:val="16"/>
        </w:rPr>
        <w:t>Czarnecki</w:t>
      </w:r>
      <w:proofErr w:type="spellEnd"/>
      <w:r>
        <w:rPr>
          <w:sz w:val="16"/>
        </w:rPr>
        <w:t xml:space="preserve">, M. </w:t>
      </w:r>
      <w:proofErr w:type="spellStart"/>
      <w:r>
        <w:rPr>
          <w:sz w:val="16"/>
        </w:rPr>
        <w:t>Antkiewicz</w:t>
      </w:r>
      <w:proofErr w:type="spellEnd"/>
      <w:r>
        <w:rPr>
          <w:sz w:val="16"/>
        </w:rPr>
        <w:t xml:space="preserve">, and C. H. P. Kim, “Multi-level </w:t>
      </w:r>
      <w:proofErr w:type="spellStart"/>
      <w:r>
        <w:rPr>
          <w:sz w:val="16"/>
        </w:rPr>
        <w:t>customiza</w:t>
      </w:r>
      <w:proofErr w:type="spellEnd"/>
      <w:r>
        <w:rPr>
          <w:sz w:val="16"/>
        </w:rPr>
        <w:t xml:space="preserve">- </w:t>
      </w:r>
      <w:proofErr w:type="spellStart"/>
      <w:r>
        <w:rPr>
          <w:sz w:val="16"/>
        </w:rPr>
        <w:t>tion</w:t>
      </w:r>
      <w:proofErr w:type="spellEnd"/>
      <w:r>
        <w:rPr>
          <w:sz w:val="16"/>
        </w:rPr>
        <w:t xml:space="preserve"> in application engineering,” </w:t>
      </w:r>
      <w:r>
        <w:rPr>
          <w:i/>
          <w:sz w:val="16"/>
        </w:rPr>
        <w:t>Communications of the ACM</w:t>
      </w:r>
      <w:r>
        <w:rPr>
          <w:sz w:val="16"/>
        </w:rPr>
        <w:t>, vol. 49, no. 12, p. 60, Dec.  2006.</w:t>
      </w:r>
    </w:p>
    <w:p w14:paraId="2A7B052E" w14:textId="77777777" w:rsidR="0009741E" w:rsidRDefault="003648A5">
      <w:pPr>
        <w:spacing w:line="180" w:lineRule="exact"/>
        <w:ind w:left="484" w:right="117" w:hanging="366"/>
        <w:rPr>
          <w:sz w:val="16"/>
        </w:rPr>
      </w:pPr>
      <w:r>
        <w:rPr>
          <w:spacing w:val="-4"/>
          <w:sz w:val="16"/>
        </w:rPr>
        <w:t xml:space="preserve">[44]Y. </w:t>
      </w:r>
      <w:r>
        <w:rPr>
          <w:spacing w:val="-6"/>
          <w:sz w:val="16"/>
        </w:rPr>
        <w:t xml:space="preserve">Yu, </w:t>
      </w:r>
      <w:r>
        <w:rPr>
          <w:spacing w:val="-11"/>
          <w:sz w:val="16"/>
        </w:rPr>
        <w:t xml:space="preserve">Y. </w:t>
      </w:r>
      <w:r>
        <w:rPr>
          <w:sz w:val="16"/>
        </w:rPr>
        <w:t xml:space="preserve">Lin, Z. Hu, S. Hidaka, H. Kato, and L. </w:t>
      </w:r>
      <w:proofErr w:type="spellStart"/>
      <w:r>
        <w:rPr>
          <w:sz w:val="16"/>
        </w:rPr>
        <w:t>Montrieux</w:t>
      </w:r>
      <w:proofErr w:type="spellEnd"/>
      <w:r>
        <w:rPr>
          <w:sz w:val="16"/>
        </w:rPr>
        <w:t xml:space="preserve">, “Maintain-  </w:t>
      </w:r>
      <w:proofErr w:type="spellStart"/>
      <w:r>
        <w:rPr>
          <w:sz w:val="16"/>
        </w:rPr>
        <w:t>ing</w:t>
      </w:r>
      <w:proofErr w:type="spellEnd"/>
      <w:r>
        <w:rPr>
          <w:sz w:val="16"/>
        </w:rPr>
        <w:t xml:space="preserve"> invariant traceability through bidirectional transformations,” in </w:t>
      </w:r>
      <w:r>
        <w:rPr>
          <w:i/>
          <w:sz w:val="16"/>
        </w:rPr>
        <w:t xml:space="preserve">Pro- </w:t>
      </w:r>
      <w:proofErr w:type="spellStart"/>
      <w:r>
        <w:rPr>
          <w:i/>
          <w:sz w:val="16"/>
        </w:rPr>
        <w:t>ceedings</w:t>
      </w:r>
      <w:proofErr w:type="spellEnd"/>
      <w:r>
        <w:rPr>
          <w:i/>
          <w:sz w:val="16"/>
        </w:rPr>
        <w:t xml:space="preserve"> of the 34th International Conference on Software Engineering</w:t>
      </w:r>
      <w:r>
        <w:rPr>
          <w:sz w:val="16"/>
        </w:rPr>
        <w:t xml:space="preserve">. IEEE Press, 2012, pp. </w:t>
      </w:r>
      <w:r>
        <w:rPr>
          <w:spacing w:val="12"/>
          <w:sz w:val="16"/>
        </w:rPr>
        <w:t xml:space="preserve"> </w:t>
      </w:r>
      <w:r>
        <w:rPr>
          <w:sz w:val="16"/>
        </w:rPr>
        <w:t>540–550.</w:t>
      </w:r>
    </w:p>
    <w:p w14:paraId="4C8271A7" w14:textId="77777777" w:rsidR="0009741E" w:rsidRDefault="003648A5">
      <w:pPr>
        <w:spacing w:line="180" w:lineRule="exact"/>
        <w:ind w:left="484" w:right="90" w:hanging="366"/>
        <w:rPr>
          <w:sz w:val="16"/>
        </w:rPr>
      </w:pPr>
      <w:r>
        <w:rPr>
          <w:sz w:val="16"/>
        </w:rPr>
        <w:t>[45]H. B. Christensen and K. M. Hansen, “Towards architectural information in implementation (</w:t>
      </w:r>
      <w:proofErr w:type="spellStart"/>
      <w:r>
        <w:rPr>
          <w:sz w:val="16"/>
        </w:rPr>
        <w:t>nier</w:t>
      </w:r>
      <w:proofErr w:type="spellEnd"/>
      <w:r>
        <w:rPr>
          <w:sz w:val="16"/>
        </w:rPr>
        <w:t xml:space="preserve"> track),” in </w:t>
      </w:r>
      <w:r>
        <w:rPr>
          <w:i/>
          <w:sz w:val="16"/>
        </w:rPr>
        <w:t>Proceedings of the 33rd International Conference on Software Engineering</w:t>
      </w:r>
      <w:r>
        <w:rPr>
          <w:sz w:val="16"/>
        </w:rPr>
        <w:t>.    ACM, 2011, pp.  928–931.</w:t>
      </w:r>
    </w:p>
    <w:p w14:paraId="434EF97F" w14:textId="77777777" w:rsidR="0009741E" w:rsidRDefault="003648A5">
      <w:pPr>
        <w:spacing w:line="180" w:lineRule="exact"/>
        <w:ind w:left="484" w:right="166" w:hanging="366"/>
        <w:rPr>
          <w:sz w:val="16"/>
        </w:rPr>
      </w:pPr>
      <w:r>
        <w:rPr>
          <w:sz w:val="16"/>
        </w:rPr>
        <w:t xml:space="preserve">[46]L. </w:t>
      </w:r>
      <w:proofErr w:type="spellStart"/>
      <w:r>
        <w:rPr>
          <w:sz w:val="16"/>
        </w:rPr>
        <w:t>Angyal</w:t>
      </w:r>
      <w:proofErr w:type="spellEnd"/>
      <w:r>
        <w:rPr>
          <w:sz w:val="16"/>
        </w:rPr>
        <w:t xml:space="preserve">, L.  </w:t>
      </w:r>
      <w:proofErr w:type="spellStart"/>
      <w:proofErr w:type="gramStart"/>
      <w:r>
        <w:rPr>
          <w:sz w:val="16"/>
        </w:rPr>
        <w:t>Lengyel</w:t>
      </w:r>
      <w:proofErr w:type="spellEnd"/>
      <w:r>
        <w:rPr>
          <w:sz w:val="16"/>
        </w:rPr>
        <w:t>,  and</w:t>
      </w:r>
      <w:proofErr w:type="gramEnd"/>
      <w:r>
        <w:rPr>
          <w:sz w:val="16"/>
        </w:rPr>
        <w:t xml:space="preserve">  H.  </w:t>
      </w:r>
      <w:proofErr w:type="spellStart"/>
      <w:proofErr w:type="gramStart"/>
      <w:r>
        <w:rPr>
          <w:sz w:val="16"/>
        </w:rPr>
        <w:t>Charaf</w:t>
      </w:r>
      <w:proofErr w:type="spellEnd"/>
      <w:r>
        <w:rPr>
          <w:sz w:val="16"/>
        </w:rPr>
        <w:t>,  “</w:t>
      </w:r>
      <w:proofErr w:type="gramEnd"/>
      <w:r>
        <w:rPr>
          <w:sz w:val="16"/>
        </w:rPr>
        <w:t xml:space="preserve">A  Synchronizing  Technique for Syntactic Model-Code  Round-Trip  Engineering,”  in  </w:t>
      </w:r>
      <w:r>
        <w:rPr>
          <w:i/>
          <w:sz w:val="16"/>
        </w:rPr>
        <w:t>Engineering of Computer Based Systems, 2008. ECBS 2008. 15th Annual IEEE International Conference and Workshop on the</w:t>
      </w:r>
      <w:r>
        <w:rPr>
          <w:sz w:val="16"/>
        </w:rPr>
        <w:t>, Mar. 2008, pp. 463– 472.</w:t>
      </w:r>
    </w:p>
    <w:p w14:paraId="47C65135" w14:textId="77777777" w:rsidR="0009741E" w:rsidRDefault="003648A5">
      <w:pPr>
        <w:spacing w:line="180" w:lineRule="exact"/>
        <w:ind w:left="484" w:right="166" w:hanging="366"/>
        <w:rPr>
          <w:sz w:val="16"/>
        </w:rPr>
      </w:pPr>
      <w:r>
        <w:rPr>
          <w:sz w:val="16"/>
        </w:rPr>
        <w:t>[47]T. C. Lethbridge, A. Forward, and O. Badreddin, “</w:t>
      </w:r>
      <w:proofErr w:type="spellStart"/>
      <w:r>
        <w:rPr>
          <w:sz w:val="16"/>
        </w:rPr>
        <w:t>Umplification</w:t>
      </w:r>
      <w:proofErr w:type="spellEnd"/>
      <w:r>
        <w:rPr>
          <w:sz w:val="16"/>
        </w:rPr>
        <w:t xml:space="preserve">: </w:t>
      </w:r>
      <w:proofErr w:type="spellStart"/>
      <w:r>
        <w:rPr>
          <w:sz w:val="16"/>
        </w:rPr>
        <w:t>Refac</w:t>
      </w:r>
      <w:proofErr w:type="spellEnd"/>
      <w:r>
        <w:rPr>
          <w:sz w:val="16"/>
        </w:rPr>
        <w:t xml:space="preserve">- </w:t>
      </w:r>
      <w:proofErr w:type="spellStart"/>
      <w:r>
        <w:rPr>
          <w:sz w:val="16"/>
        </w:rPr>
        <w:t>toring</w:t>
      </w:r>
      <w:proofErr w:type="spellEnd"/>
      <w:r>
        <w:rPr>
          <w:sz w:val="16"/>
        </w:rPr>
        <w:t xml:space="preserve"> to incrementally add abstraction to a program,” in </w:t>
      </w:r>
      <w:r>
        <w:rPr>
          <w:i/>
          <w:sz w:val="16"/>
        </w:rPr>
        <w:t xml:space="preserve">2010 17th </w:t>
      </w:r>
      <w:r>
        <w:rPr>
          <w:i/>
          <w:spacing w:val="-3"/>
          <w:sz w:val="16"/>
        </w:rPr>
        <w:t xml:space="preserve">Working </w:t>
      </w:r>
      <w:r>
        <w:rPr>
          <w:i/>
          <w:sz w:val="16"/>
        </w:rPr>
        <w:t>Conference on Reverse Engineering</w:t>
      </w:r>
      <w:r>
        <w:rPr>
          <w:sz w:val="16"/>
        </w:rPr>
        <w:t>. IEEE, 2010, pp. 220–  224.</w:t>
      </w:r>
    </w:p>
    <w:p w14:paraId="1E263074" w14:textId="77777777" w:rsidR="0009741E" w:rsidRDefault="003648A5">
      <w:pPr>
        <w:spacing w:line="180" w:lineRule="exact"/>
        <w:ind w:left="484" w:right="260" w:hanging="366"/>
        <w:rPr>
          <w:sz w:val="16"/>
        </w:rPr>
      </w:pPr>
      <w:r>
        <w:rPr>
          <w:sz w:val="16"/>
        </w:rPr>
        <w:t xml:space="preserve">[48]M. </w:t>
      </w:r>
      <w:proofErr w:type="spellStart"/>
      <w:r>
        <w:rPr>
          <w:sz w:val="16"/>
        </w:rPr>
        <w:t>Mazanec</w:t>
      </w:r>
      <w:proofErr w:type="spellEnd"/>
      <w:r>
        <w:rPr>
          <w:sz w:val="16"/>
        </w:rPr>
        <w:t xml:space="preserve"> and O. </w:t>
      </w:r>
      <w:proofErr w:type="spellStart"/>
      <w:r>
        <w:rPr>
          <w:sz w:val="16"/>
        </w:rPr>
        <w:t>Macek</w:t>
      </w:r>
      <w:proofErr w:type="spellEnd"/>
      <w:r>
        <w:rPr>
          <w:sz w:val="16"/>
        </w:rPr>
        <w:t xml:space="preserve">, “On general-purpose textual modeling languages.”    </w:t>
      </w:r>
      <w:proofErr w:type="spellStart"/>
      <w:r>
        <w:rPr>
          <w:sz w:val="16"/>
        </w:rPr>
        <w:t>Citeseer</w:t>
      </w:r>
      <w:proofErr w:type="spellEnd"/>
      <w:r>
        <w:rPr>
          <w:sz w:val="16"/>
        </w:rPr>
        <w:t>, 2012.</w:t>
      </w:r>
    </w:p>
    <w:p w14:paraId="3A1D8F95" w14:textId="77777777" w:rsidR="0009741E" w:rsidRDefault="003648A5">
      <w:pPr>
        <w:spacing w:line="180" w:lineRule="exact"/>
        <w:ind w:left="484" w:right="117" w:hanging="366"/>
        <w:rPr>
          <w:sz w:val="16"/>
        </w:rPr>
      </w:pPr>
      <w:r>
        <w:rPr>
          <w:sz w:val="16"/>
        </w:rPr>
        <w:t xml:space="preserve">[49]M. </w:t>
      </w:r>
      <w:proofErr w:type="spellStart"/>
      <w:r>
        <w:rPr>
          <w:sz w:val="16"/>
        </w:rPr>
        <w:t>Voelter</w:t>
      </w:r>
      <w:proofErr w:type="spellEnd"/>
      <w:r>
        <w:rPr>
          <w:sz w:val="16"/>
        </w:rPr>
        <w:t xml:space="preserve">, D. </w:t>
      </w:r>
      <w:proofErr w:type="spellStart"/>
      <w:r>
        <w:rPr>
          <w:sz w:val="16"/>
        </w:rPr>
        <w:t>Ratiu</w:t>
      </w:r>
      <w:proofErr w:type="spellEnd"/>
      <w:r>
        <w:rPr>
          <w:sz w:val="16"/>
        </w:rPr>
        <w:t xml:space="preserve">, B. </w:t>
      </w:r>
      <w:proofErr w:type="spellStart"/>
      <w:r>
        <w:rPr>
          <w:sz w:val="16"/>
        </w:rPr>
        <w:t>Schaetz</w:t>
      </w:r>
      <w:proofErr w:type="spellEnd"/>
      <w:r>
        <w:rPr>
          <w:sz w:val="16"/>
        </w:rPr>
        <w:t>, and B. Kolb, “</w:t>
      </w:r>
      <w:proofErr w:type="spellStart"/>
      <w:r>
        <w:rPr>
          <w:sz w:val="16"/>
        </w:rPr>
        <w:t>mbeddr</w:t>
      </w:r>
      <w:proofErr w:type="spellEnd"/>
      <w:r>
        <w:rPr>
          <w:sz w:val="16"/>
        </w:rPr>
        <w:t xml:space="preserve">: an extensible c-based programming language and ide for embedded systems,” in </w:t>
      </w:r>
      <w:r>
        <w:rPr>
          <w:i/>
          <w:sz w:val="16"/>
        </w:rPr>
        <w:t>Proceedings of the 3rd annual conference on Systems, programming, and applications: software for humanity</w:t>
      </w:r>
      <w:r>
        <w:rPr>
          <w:sz w:val="16"/>
        </w:rPr>
        <w:t>.    ACM, 2012, pp.  121–140.</w:t>
      </w:r>
    </w:p>
    <w:p w14:paraId="1B1A1EDF" w14:textId="77777777" w:rsidR="0009741E" w:rsidRDefault="003648A5">
      <w:pPr>
        <w:spacing w:line="180" w:lineRule="exact"/>
        <w:ind w:left="484" w:right="117" w:hanging="366"/>
        <w:rPr>
          <w:sz w:val="16"/>
        </w:rPr>
      </w:pPr>
      <w:r>
        <w:rPr>
          <w:sz w:val="16"/>
        </w:rPr>
        <w:t>[</w:t>
      </w:r>
      <w:proofErr w:type="gramStart"/>
      <w:r>
        <w:rPr>
          <w:sz w:val="16"/>
        </w:rPr>
        <w:t>50]S.</w:t>
      </w:r>
      <w:proofErr w:type="gramEnd"/>
      <w:r>
        <w:rPr>
          <w:sz w:val="16"/>
        </w:rPr>
        <w:t xml:space="preserve"> </w:t>
      </w:r>
      <w:proofErr w:type="spellStart"/>
      <w:r>
        <w:rPr>
          <w:sz w:val="16"/>
        </w:rPr>
        <w:t>Maro</w:t>
      </w:r>
      <w:proofErr w:type="spellEnd"/>
      <w:r>
        <w:rPr>
          <w:sz w:val="16"/>
        </w:rPr>
        <w:t xml:space="preserve">, </w:t>
      </w:r>
      <w:r>
        <w:rPr>
          <w:spacing w:val="-4"/>
          <w:sz w:val="16"/>
        </w:rPr>
        <w:t xml:space="preserve">J.-P. </w:t>
      </w:r>
      <w:proofErr w:type="spellStart"/>
      <w:r>
        <w:rPr>
          <w:sz w:val="16"/>
        </w:rPr>
        <w:t>Steghöfer</w:t>
      </w:r>
      <w:proofErr w:type="spellEnd"/>
      <w:r>
        <w:rPr>
          <w:sz w:val="16"/>
        </w:rPr>
        <w:t xml:space="preserve">, A. </w:t>
      </w:r>
      <w:proofErr w:type="spellStart"/>
      <w:r>
        <w:rPr>
          <w:sz w:val="16"/>
        </w:rPr>
        <w:t>Anjorin</w:t>
      </w:r>
      <w:proofErr w:type="spellEnd"/>
      <w:r>
        <w:rPr>
          <w:sz w:val="16"/>
        </w:rPr>
        <w:t xml:space="preserve">, M. </w:t>
      </w:r>
      <w:proofErr w:type="spellStart"/>
      <w:r>
        <w:rPr>
          <w:spacing w:val="-3"/>
          <w:sz w:val="16"/>
        </w:rPr>
        <w:t>Tichy</w:t>
      </w:r>
      <w:proofErr w:type="spellEnd"/>
      <w:r>
        <w:rPr>
          <w:spacing w:val="-3"/>
          <w:sz w:val="16"/>
        </w:rPr>
        <w:t xml:space="preserve">, </w:t>
      </w:r>
      <w:r>
        <w:rPr>
          <w:sz w:val="16"/>
        </w:rPr>
        <w:t xml:space="preserve">and L. </w:t>
      </w:r>
      <w:proofErr w:type="spellStart"/>
      <w:r>
        <w:rPr>
          <w:sz w:val="16"/>
        </w:rPr>
        <w:t>Gelin</w:t>
      </w:r>
      <w:proofErr w:type="spellEnd"/>
      <w:r>
        <w:rPr>
          <w:sz w:val="16"/>
        </w:rPr>
        <w:t xml:space="preserve">, “On integrating graphical and textual editors for a </w:t>
      </w:r>
      <w:proofErr w:type="spellStart"/>
      <w:r>
        <w:rPr>
          <w:sz w:val="16"/>
        </w:rPr>
        <w:t>uml</w:t>
      </w:r>
      <w:proofErr w:type="spellEnd"/>
      <w:r>
        <w:rPr>
          <w:sz w:val="16"/>
        </w:rPr>
        <w:t xml:space="preserve"> profile based domain specific language: An industrial experience,” in </w:t>
      </w:r>
      <w:r>
        <w:rPr>
          <w:i/>
          <w:sz w:val="16"/>
        </w:rPr>
        <w:t>Proceedings of  the  2015 ACM SIGPLAN International Conference on Software Language Engineering</w:t>
      </w:r>
      <w:r>
        <w:rPr>
          <w:sz w:val="16"/>
        </w:rPr>
        <w:t xml:space="preserve">, </w:t>
      </w:r>
      <w:r>
        <w:rPr>
          <w:spacing w:val="-3"/>
          <w:sz w:val="16"/>
        </w:rPr>
        <w:t xml:space="preserve">ser. </w:t>
      </w:r>
      <w:r>
        <w:rPr>
          <w:sz w:val="16"/>
        </w:rPr>
        <w:t xml:space="preserve">SLE 2015. New </w:t>
      </w:r>
      <w:r>
        <w:rPr>
          <w:spacing w:val="-4"/>
          <w:sz w:val="16"/>
        </w:rPr>
        <w:t xml:space="preserve">York, </w:t>
      </w:r>
      <w:r>
        <w:rPr>
          <w:spacing w:val="-7"/>
          <w:sz w:val="16"/>
        </w:rPr>
        <w:t xml:space="preserve">NY, </w:t>
      </w:r>
      <w:r>
        <w:rPr>
          <w:sz w:val="16"/>
        </w:rPr>
        <w:t>USA: ACM, 2015, pp. 1–12. [Online]. Available:</w:t>
      </w:r>
      <w:r>
        <w:rPr>
          <w:spacing w:val="9"/>
          <w:sz w:val="16"/>
        </w:rPr>
        <w:t xml:space="preserve"> </w:t>
      </w:r>
      <w:hyperlink r:id="rId131">
        <w:r>
          <w:rPr>
            <w:sz w:val="16"/>
          </w:rPr>
          <w:t>http://doi.acm.org/10.1145/2814251.2814253</w:t>
        </w:r>
      </w:hyperlink>
    </w:p>
    <w:p w14:paraId="541F1F63" w14:textId="77777777" w:rsidR="0009741E" w:rsidRDefault="003648A5">
      <w:pPr>
        <w:spacing w:line="180" w:lineRule="exact"/>
        <w:ind w:left="484" w:right="66" w:hanging="366"/>
        <w:rPr>
          <w:sz w:val="16"/>
        </w:rPr>
      </w:pPr>
      <w:r>
        <w:rPr>
          <w:sz w:val="16"/>
        </w:rPr>
        <w:t xml:space="preserve">[51]M. </w:t>
      </w:r>
      <w:proofErr w:type="spellStart"/>
      <w:r>
        <w:rPr>
          <w:sz w:val="16"/>
        </w:rPr>
        <w:t>Balz</w:t>
      </w:r>
      <w:proofErr w:type="spellEnd"/>
      <w:r>
        <w:rPr>
          <w:sz w:val="16"/>
        </w:rPr>
        <w:t xml:space="preserve">, M. </w:t>
      </w:r>
      <w:proofErr w:type="spellStart"/>
      <w:r>
        <w:rPr>
          <w:sz w:val="16"/>
        </w:rPr>
        <w:t>Striewe</w:t>
      </w:r>
      <w:proofErr w:type="spellEnd"/>
      <w:r>
        <w:rPr>
          <w:sz w:val="16"/>
        </w:rPr>
        <w:t xml:space="preserve">, and M. </w:t>
      </w:r>
      <w:proofErr w:type="spellStart"/>
      <w:r>
        <w:rPr>
          <w:sz w:val="16"/>
        </w:rPr>
        <w:t>Goedicke</w:t>
      </w:r>
      <w:proofErr w:type="spellEnd"/>
      <w:r>
        <w:rPr>
          <w:sz w:val="16"/>
        </w:rPr>
        <w:t>, “Embedding behavioral models into object-oriented source code.”</w:t>
      </w:r>
    </w:p>
    <w:p w14:paraId="4903F2A7" w14:textId="77777777" w:rsidR="0009741E" w:rsidRDefault="003648A5">
      <w:pPr>
        <w:spacing w:line="180" w:lineRule="exact"/>
        <w:ind w:left="484" w:right="66" w:hanging="366"/>
        <w:rPr>
          <w:sz w:val="16"/>
        </w:rPr>
      </w:pPr>
      <w:r>
        <w:rPr>
          <w:sz w:val="16"/>
        </w:rPr>
        <w:t xml:space="preserve">[52]E. </w:t>
      </w:r>
      <w:proofErr w:type="spellStart"/>
      <w:r>
        <w:rPr>
          <w:sz w:val="16"/>
        </w:rPr>
        <w:t>Domínguez</w:t>
      </w:r>
      <w:proofErr w:type="spellEnd"/>
      <w:r>
        <w:rPr>
          <w:sz w:val="16"/>
        </w:rPr>
        <w:t>, B. Pérez, A. L. Rubio, and M. A. Zapata, “A systematic review of code generation proposals from state machine specifications,” pp. 1045–1066, 2012.</w:t>
      </w:r>
    </w:p>
    <w:p w14:paraId="3780DAC4" w14:textId="77777777" w:rsidR="0009741E" w:rsidRDefault="003648A5">
      <w:pPr>
        <w:spacing w:line="180" w:lineRule="exact"/>
        <w:ind w:left="484" w:right="66" w:hanging="366"/>
        <w:rPr>
          <w:sz w:val="16"/>
        </w:rPr>
      </w:pPr>
      <w:r>
        <w:rPr>
          <w:sz w:val="16"/>
        </w:rPr>
        <w:t xml:space="preserve">[53]V. </w:t>
      </w:r>
      <w:proofErr w:type="spellStart"/>
      <w:r>
        <w:rPr>
          <w:sz w:val="16"/>
        </w:rPr>
        <w:t>Spinke</w:t>
      </w:r>
      <w:proofErr w:type="spellEnd"/>
      <w:r>
        <w:rPr>
          <w:sz w:val="16"/>
        </w:rPr>
        <w:t xml:space="preserve">, “An object-oriented implementation of concurrent and </w:t>
      </w:r>
      <w:proofErr w:type="spellStart"/>
      <w:r>
        <w:rPr>
          <w:sz w:val="16"/>
        </w:rPr>
        <w:t>hier</w:t>
      </w:r>
      <w:proofErr w:type="spellEnd"/>
      <w:r>
        <w:rPr>
          <w:sz w:val="16"/>
        </w:rPr>
        <w:t xml:space="preserve">- </w:t>
      </w:r>
      <w:proofErr w:type="spellStart"/>
      <w:r>
        <w:rPr>
          <w:sz w:val="16"/>
        </w:rPr>
        <w:t>archical</w:t>
      </w:r>
      <w:proofErr w:type="spellEnd"/>
      <w:r>
        <w:rPr>
          <w:sz w:val="16"/>
        </w:rPr>
        <w:t xml:space="preserve"> state machines,” </w:t>
      </w:r>
      <w:r>
        <w:rPr>
          <w:i/>
          <w:sz w:val="16"/>
        </w:rPr>
        <w:t>Information and Software Technology</w:t>
      </w:r>
      <w:r>
        <w:rPr>
          <w:sz w:val="16"/>
        </w:rPr>
        <w:t>, vol. 55, no. 10, pp. 1726–1740, Oct.  2013.</w:t>
      </w:r>
    </w:p>
    <w:sectPr w:rsidR="0009741E">
      <w:pgSz w:w="12240" w:h="15840"/>
      <w:pgMar w:top="980" w:right="860" w:bottom="280" w:left="860" w:header="720" w:footer="720" w:gutter="0"/>
      <w:cols w:num="2" w:space="720" w:equalWidth="0">
        <w:col w:w="5141" w:space="119"/>
        <w:col w:w="5260"/>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comment w:id="12" w:author="Microsoft Office User" w:date="2016-09-28T08:16:00Z" w:initials="Office">
    <w:p w14:paraId="756E2ABD" w14:textId="77777777" w:rsidR="0052536F" w:rsidRDefault="0052536F">
      <w:pPr>
        <w:pStyle w:val="CommentText"/>
      </w:pPr>
      <w:r>
        <w:rPr>
          <w:rStyle w:val="CommentReference"/>
        </w:rPr>
        <w:annotationRef/>
      </w:r>
      <w:r>
        <w:t>But this is not the intended practice of MDE. MDE advocates that developers need only to manipulate the models.</w:t>
      </w:r>
    </w:p>
  </w:comment>
  <w:comment w:id="16" w:author="Microsoft Office User" w:date="2016-09-28T08:17:00Z" w:initials="Office">
    <w:p w14:paraId="1E6A9790" w14:textId="77777777" w:rsidR="0052536F" w:rsidRDefault="0052536F">
      <w:pPr>
        <w:pStyle w:val="CommentText"/>
      </w:pPr>
      <w:r>
        <w:rPr>
          <w:rStyle w:val="CommentReference"/>
        </w:rPr>
        <w:annotationRef/>
      </w:r>
      <w:r>
        <w:t>The proposed approach can work with embedded and non-embedded systems.</w:t>
      </w:r>
    </w:p>
  </w:comment>
  <w:comment w:id="20" w:author="Microsoft Office User" w:date="2016-09-28T08:18:00Z" w:initials="Office">
    <w:p w14:paraId="7A452F5F" w14:textId="77777777" w:rsidR="0052536F" w:rsidRDefault="0052536F">
      <w:pPr>
        <w:pStyle w:val="CommentText"/>
      </w:pPr>
      <w:r>
        <w:rPr>
          <w:rStyle w:val="CommentReference"/>
        </w:rPr>
        <w:annotationRef/>
      </w:r>
      <w:r>
        <w:t xml:space="preserve">Does your approach </w:t>
      </w:r>
      <w:proofErr w:type="gramStart"/>
      <w:r>
        <w:t>supports</w:t>
      </w:r>
      <w:proofErr w:type="gramEnd"/>
      <w:r>
        <w:t xml:space="preserve"> only C++? And even if so, most likely the approach would work with any other languages as well.</w:t>
      </w:r>
    </w:p>
    <w:p w14:paraId="4B375B54" w14:textId="77777777" w:rsidR="0052536F" w:rsidRDefault="0052536F">
      <w:pPr>
        <w:pStyle w:val="CommentText"/>
      </w:pPr>
    </w:p>
    <w:p w14:paraId="25B77D42" w14:textId="77777777" w:rsidR="0052536F" w:rsidRDefault="0052536F">
      <w:pPr>
        <w:pStyle w:val="CommentText"/>
      </w:pPr>
      <w:r>
        <w:t>And: you mention embedded systems, and C is the popular language for embedded systems, not C++.</w:t>
      </w:r>
    </w:p>
  </w:comment>
  <w:comment w:id="39" w:author="Microsoft Office User" w:date="2016-09-28T08:22:00Z" w:initials="Office">
    <w:p w14:paraId="7581BF22" w14:textId="2F82989C" w:rsidR="00DB3296" w:rsidRDefault="00DB3296">
      <w:pPr>
        <w:pStyle w:val="CommentText"/>
      </w:pPr>
      <w:r>
        <w:rPr>
          <w:rStyle w:val="CommentReference"/>
        </w:rPr>
        <w:annotationRef/>
      </w:r>
      <w:r>
        <w:t>Whether code and models are synchronized or not, they are considered a development artifact.</w:t>
      </w:r>
    </w:p>
  </w:comment>
  <w:comment w:id="40" w:author="Microsoft Office User" w:date="2016-09-28T08:24:00Z" w:initials="Office">
    <w:p w14:paraId="01FB086B" w14:textId="128AE67C" w:rsidR="00B46E29" w:rsidRDefault="00B46E29">
      <w:pPr>
        <w:pStyle w:val="CommentText"/>
      </w:pPr>
      <w:r>
        <w:rPr>
          <w:rStyle w:val="CommentReference"/>
        </w:rPr>
        <w:annotationRef/>
      </w:r>
      <w:r>
        <w:t>Provide a reference to support this statement.</w:t>
      </w:r>
    </w:p>
  </w:comment>
  <w:comment w:id="52" w:author="Microsoft Office User" w:date="2016-09-28T08:26:00Z" w:initials="Office">
    <w:p w14:paraId="79C80951" w14:textId="303B70AF" w:rsidR="00D34DCF" w:rsidRDefault="00D34DCF">
      <w:pPr>
        <w:pStyle w:val="CommentText"/>
      </w:pPr>
      <w:r>
        <w:rPr>
          <w:rStyle w:val="CommentReference"/>
        </w:rPr>
        <w:annotationRef/>
      </w:r>
      <w:r>
        <w:t>I understand your approach works with C++, but I would prefer more generic wording and not to refer to C++ specifically.</w:t>
      </w:r>
    </w:p>
  </w:comment>
  <w:comment w:id="61" w:author="Microsoft Office User" w:date="2016-09-28T08:28:00Z" w:initials="Office">
    <w:p w14:paraId="15F38F83" w14:textId="1A249CE4" w:rsidR="00D065D3" w:rsidRDefault="00D065D3">
      <w:pPr>
        <w:pStyle w:val="CommentText"/>
      </w:pPr>
      <w:r>
        <w:rPr>
          <w:rStyle w:val="CommentReference"/>
        </w:rPr>
        <w:annotationRef/>
      </w:r>
      <w:r>
        <w:t>Describe MSM and EUML briefly here. The reader (like me), may not be familiar with MSM and EUML.</w:t>
      </w:r>
    </w:p>
  </w:comment>
  <w:comment w:id="71" w:author="Microsoft Office User" w:date="2016-09-28T08:30:00Z" w:initials="Office">
    <w:p w14:paraId="3747470F" w14:textId="39E55F51" w:rsidR="00D065D3" w:rsidRDefault="00D065D3">
      <w:pPr>
        <w:pStyle w:val="CommentText"/>
      </w:pPr>
      <w:r>
        <w:rPr>
          <w:rStyle w:val="CommentReference"/>
        </w:rPr>
        <w:annotationRef/>
      </w:r>
      <w:r>
        <w:t>I would remove this or put it somewhere else. You started talking about your approach a bit too early. This is just the introduction.</w:t>
      </w:r>
    </w:p>
  </w:comment>
  <w:comment w:id="72" w:author="Microsoft Office User" w:date="2016-09-28T08:32:00Z" w:initials="Office">
    <w:p w14:paraId="1873B116" w14:textId="7CA459BE" w:rsidR="00D065D3" w:rsidRDefault="00D065D3">
      <w:pPr>
        <w:pStyle w:val="CommentText"/>
      </w:pPr>
      <w:r>
        <w:rPr>
          <w:rStyle w:val="CommentReference"/>
        </w:rPr>
        <w:annotationRef/>
      </w:r>
      <w:r>
        <w:t>Not sure if this background is suitable for this paper. I do not think this section is needed for the reader to understand the paper. Maybe better talk about one or two similar approaches to RAOES, like MSM and EUML.</w:t>
      </w:r>
    </w:p>
  </w:comment>
  <w:comment w:id="80" w:author="Microsoft Office User" w:date="2016-09-28T08:36:00Z" w:initials="Office">
    <w:p w14:paraId="5F37F4E8" w14:textId="3D6CBBDB" w:rsidR="00D065D3" w:rsidRDefault="00D065D3">
      <w:pPr>
        <w:pStyle w:val="CommentText"/>
      </w:pPr>
      <w:r>
        <w:rPr>
          <w:rStyle w:val="CommentReference"/>
        </w:rPr>
        <w:annotationRef/>
      </w:r>
      <w:r>
        <w:t xml:space="preserve">It would help if you use better </w:t>
      </w:r>
      <w:proofErr w:type="spellStart"/>
      <w:r>
        <w:t>namings</w:t>
      </w:r>
      <w:proofErr w:type="spellEnd"/>
      <w:r>
        <w:t xml:space="preserve"> for the states, like A, B, C and inner states with A1, A2, etc.</w:t>
      </w:r>
    </w:p>
    <w:p w14:paraId="2FA73A1A" w14:textId="77777777" w:rsidR="00D065D3" w:rsidRDefault="00D065D3">
      <w:pPr>
        <w:pStyle w:val="CommentText"/>
      </w:pPr>
    </w:p>
    <w:p w14:paraId="0F6F9FAF" w14:textId="613DCEA7" w:rsidR="00D065D3" w:rsidRDefault="00D065D3">
      <w:pPr>
        <w:pStyle w:val="CommentText"/>
      </w:pPr>
      <w:r>
        <w:t xml:space="preserve">Also, do you really need this somewhat complex state machine to describe the approach? Can this example </w:t>
      </w:r>
      <w:proofErr w:type="gramStart"/>
      <w:r>
        <w:t>made</w:t>
      </w:r>
      <w:proofErr w:type="gramEnd"/>
      <w:r>
        <w:t xml:space="preserve"> any simpler without loss of demonstration of the technique? For example, one nested state may be sufficient. Also, remove history state and have a separate discussion on handling history states. </w:t>
      </w:r>
    </w:p>
    <w:p w14:paraId="42F58D62" w14:textId="77777777" w:rsidR="00D065D3" w:rsidRDefault="00D065D3">
      <w:pPr>
        <w:pStyle w:val="CommentText"/>
      </w:pPr>
    </w:p>
    <w:p w14:paraId="1B2DC5A5" w14:textId="460410C6" w:rsidR="00D065D3" w:rsidRDefault="00D065D3">
      <w:pPr>
        <w:pStyle w:val="CommentText"/>
      </w:pPr>
      <w:r>
        <w:t xml:space="preserve">Why having two state machines as running example, why not only one? If this is because of </w:t>
      </w:r>
      <w:proofErr w:type="spellStart"/>
      <w:r>
        <w:t>differenences</w:t>
      </w:r>
      <w:proofErr w:type="spellEnd"/>
      <w:r>
        <w:t xml:space="preserve"> in support between </w:t>
      </w:r>
      <w:proofErr w:type="spellStart"/>
      <w:r>
        <w:t>Rhabsody</w:t>
      </w:r>
      <w:proofErr w:type="spellEnd"/>
      <w:r>
        <w:t xml:space="preserve"> and your tool, I would still use one example and discuss these differences.</w:t>
      </w:r>
    </w:p>
    <w:p w14:paraId="02478F7F" w14:textId="77777777" w:rsidR="007C7D5F" w:rsidRDefault="007C7D5F">
      <w:pPr>
        <w:pStyle w:val="CommentText"/>
      </w:pPr>
    </w:p>
    <w:p w14:paraId="0E58BA01" w14:textId="7CE47B0C" w:rsidR="007C7D5F" w:rsidRDefault="007C7D5F">
      <w:pPr>
        <w:pStyle w:val="CommentText"/>
      </w:pPr>
      <w:r>
        <w:t>For the code below, to make it more readable, having span both columns and enlarge the code font size.</w:t>
      </w:r>
    </w:p>
  </w:comment>
  <w:comment w:id="81" w:author="Microsoft Office User" w:date="2016-09-28T08:34:00Z" w:initials="Office">
    <w:p w14:paraId="6A05DB1D" w14:textId="763638B7" w:rsidR="00D065D3" w:rsidRDefault="00D065D3">
      <w:pPr>
        <w:pStyle w:val="CommentText"/>
      </w:pPr>
      <w:r>
        <w:rPr>
          <w:rStyle w:val="CommentReference"/>
        </w:rPr>
        <w:annotationRef/>
      </w:r>
      <w:r>
        <w:t>I do not understand this statement.</w:t>
      </w:r>
    </w:p>
  </w:comment>
  <w:comment w:id="82" w:author="Microsoft Office User" w:date="2016-09-28T08:35:00Z" w:initials="Office">
    <w:p w14:paraId="192AAC69" w14:textId="05DC7E34" w:rsidR="00D065D3" w:rsidRDefault="00D065D3">
      <w:pPr>
        <w:pStyle w:val="CommentText"/>
      </w:pPr>
      <w:r>
        <w:rPr>
          <w:rStyle w:val="CommentReference"/>
        </w:rPr>
        <w:annotationRef/>
      </w:r>
      <w:r>
        <w:t xml:space="preserve">This would be a good topic to discuss in background. Show how rhapsody generates code from state machines, including these </w:t>
      </w:r>
      <w:proofErr w:type="spellStart"/>
      <w:r>
        <w:t>psudo</w:t>
      </w:r>
      <w:proofErr w:type="spellEnd"/>
      <w:r>
        <w:t xml:space="preserve"> states.</w:t>
      </w:r>
    </w:p>
  </w:comment>
  <w:comment w:id="84" w:author="Microsoft Office User" w:date="2016-09-28T08:40:00Z" w:initials="Office">
    <w:p w14:paraId="3AA40E49" w14:textId="16A6522C" w:rsidR="00264556" w:rsidRDefault="00264556">
      <w:pPr>
        <w:pStyle w:val="CommentText"/>
      </w:pPr>
      <w:r>
        <w:rPr>
          <w:rStyle w:val="CommentReference"/>
        </w:rPr>
        <w:annotationRef/>
      </w:r>
      <w:r>
        <w:t>It may be a better idea to introduce this section earlier so the reader can understand the running example. OR, make sure the running example does not require prior knowledge of RAOES.</w:t>
      </w:r>
    </w:p>
  </w:comment>
  <w:comment w:id="87" w:author="Microsoft Office User" w:date="2016-09-28T09:13:00Z" w:initials="Office">
    <w:p w14:paraId="6B4E7F5F" w14:textId="4C476654" w:rsidR="00B15C2D" w:rsidRDefault="00B15C2D">
      <w:pPr>
        <w:pStyle w:val="CommentText"/>
      </w:pPr>
      <w:r>
        <w:rPr>
          <w:rStyle w:val="CommentReference"/>
        </w:rPr>
        <w:annotationRef/>
      </w:r>
      <w:r>
        <w:t>So instead of generating the final executable code, RAOES generates an intermediate code that developers can edit, and then RAOES would use that code to generate the final executable artifact.</w:t>
      </w:r>
    </w:p>
    <w:p w14:paraId="724E98C3" w14:textId="77777777" w:rsidR="00B15C2D" w:rsidRDefault="00B15C2D">
      <w:pPr>
        <w:pStyle w:val="CommentText"/>
      </w:pPr>
    </w:p>
    <w:p w14:paraId="6A2D7729" w14:textId="1AB45F6F" w:rsidR="00B15C2D" w:rsidRDefault="000E73FF">
      <w:pPr>
        <w:pStyle w:val="CommentText"/>
      </w:pPr>
      <w:r>
        <w:t xml:space="preserve">Now, this intermediate code, how is it different than for example </w:t>
      </w:r>
      <w:proofErr w:type="spellStart"/>
      <w:r>
        <w:t>Umple’s</w:t>
      </w:r>
      <w:proofErr w:type="spellEnd"/>
      <w:r>
        <w:t xml:space="preserve"> state machine code? This should be discussed in the related works section.</w:t>
      </w:r>
    </w:p>
  </w:comment>
  <w:comment w:id="88" w:author="Microsoft Office User" w:date="2016-09-28T08:41:00Z" w:initials="Office">
    <w:p w14:paraId="05AB2B91" w14:textId="7C2E8A44" w:rsidR="00264556" w:rsidRDefault="00264556">
      <w:pPr>
        <w:pStyle w:val="CommentText"/>
      </w:pPr>
      <w:r>
        <w:rPr>
          <w:rStyle w:val="CommentReference"/>
        </w:rPr>
        <w:annotationRef/>
      </w:r>
      <w:r>
        <w:t>Code not readable.</w:t>
      </w:r>
    </w:p>
    <w:p w14:paraId="6F9AC04B" w14:textId="77777777" w:rsidR="00F11EA6" w:rsidRDefault="00F11EA6">
      <w:pPr>
        <w:pStyle w:val="CommentText"/>
      </w:pPr>
    </w:p>
    <w:p w14:paraId="0BF059D7" w14:textId="1EB337AB" w:rsidR="00F11EA6" w:rsidRDefault="00F11EA6">
      <w:pPr>
        <w:pStyle w:val="CommentText"/>
      </w:pPr>
      <w:r>
        <w:t>Also, code is inserted as an image. Please insert code as text.</w:t>
      </w:r>
    </w:p>
  </w:comment>
  <w:comment w:id="89" w:author="Microsoft Office User" w:date="2016-09-28T09:15:00Z" w:initials="Office">
    <w:p w14:paraId="066B420D" w14:textId="16BBD684" w:rsidR="00F11EA6" w:rsidRDefault="00F11EA6">
      <w:pPr>
        <w:pStyle w:val="CommentText"/>
      </w:pPr>
      <w:r>
        <w:rPr>
          <w:rStyle w:val="CommentReference"/>
        </w:rPr>
        <w:annotationRef/>
      </w:r>
      <w:r>
        <w:t>One of the drawbacks to this approach is that developers need to learn a new language, and also must be careful in how they edit the RAOES intermediate code. Notice I use the word intermediate rather than front-end because I think intermediate better describes RAOES approach.</w:t>
      </w:r>
    </w:p>
  </w:comment>
  <w:comment w:id="90" w:author="Microsoft Office User" w:date="2016-09-28T09:17:00Z" w:initials="Office">
    <w:p w14:paraId="3F215321" w14:textId="2DBABABD" w:rsidR="00F11EA6" w:rsidRDefault="00F11EA6">
      <w:pPr>
        <w:pStyle w:val="CommentText"/>
      </w:pPr>
      <w:r>
        <w:rPr>
          <w:rStyle w:val="CommentReference"/>
        </w:rPr>
        <w:annotationRef/>
      </w:r>
      <w:r>
        <w:t>We may or may not need this section depending on how you rewrite the previous sections.</w:t>
      </w:r>
    </w:p>
  </w:comment>
  <w:comment w:id="91" w:author="Microsoft Office User" w:date="2016-09-28T08:43:00Z" w:initials="Office">
    <w:p w14:paraId="6CA6C271" w14:textId="08239391" w:rsidR="00F43272" w:rsidRDefault="00F43272">
      <w:pPr>
        <w:pStyle w:val="CommentText"/>
      </w:pPr>
      <w:r>
        <w:rPr>
          <w:rStyle w:val="CommentReference"/>
        </w:rPr>
        <w:annotationRef/>
      </w:r>
      <w:r>
        <w:t>This is a BNF like grammar for the language? This may not be needed if we can improve the running example section.</w:t>
      </w:r>
    </w:p>
  </w:comment>
  <w:comment w:id="92" w:author="Microsoft Office User" w:date="2016-09-28T09:19:00Z" w:initials="Office">
    <w:p w14:paraId="26E807EF" w14:textId="77777777" w:rsidR="00F11EA6" w:rsidRDefault="00F11EA6">
      <w:pPr>
        <w:pStyle w:val="CommentText"/>
      </w:pPr>
      <w:r>
        <w:rPr>
          <w:rStyle w:val="CommentReference"/>
        </w:rPr>
        <w:annotationRef/>
      </w:r>
      <w:r>
        <w:t>A general comment about syntax: for me, this syntax is not very readable (and that is OK, the novelty here is the approach and not the syntax).</w:t>
      </w:r>
    </w:p>
    <w:p w14:paraId="2E851CCA" w14:textId="77777777" w:rsidR="00F11EA6" w:rsidRDefault="00F11EA6">
      <w:pPr>
        <w:pStyle w:val="CommentText"/>
      </w:pPr>
    </w:p>
    <w:p w14:paraId="5C6B5530" w14:textId="155535FC" w:rsidR="00F11EA6" w:rsidRDefault="00F11EA6">
      <w:pPr>
        <w:pStyle w:val="CommentText"/>
      </w:pPr>
      <w:r>
        <w:t xml:space="preserve">Maybe as future work, please consider </w:t>
      </w:r>
      <w:proofErr w:type="spellStart"/>
      <w:r>
        <w:t>Umple’s</w:t>
      </w:r>
      <w:proofErr w:type="spellEnd"/>
      <w:r>
        <w:t xml:space="preserve"> state machine syntax.</w:t>
      </w:r>
    </w:p>
  </w:comment>
  <w:comment w:id="93" w:author="Microsoft Office User" w:date="2016-09-28T09:21:00Z" w:initials="Office">
    <w:p w14:paraId="0104B674" w14:textId="7D18C7E1" w:rsidR="00F11EA6" w:rsidRDefault="00F11EA6">
      <w:pPr>
        <w:pStyle w:val="CommentText"/>
      </w:pPr>
      <w:r>
        <w:rPr>
          <w:rStyle w:val="CommentReference"/>
        </w:rPr>
        <w:annotationRef/>
      </w:r>
      <w:r>
        <w:t>This whole section does not read well. This requires some work.</w:t>
      </w:r>
    </w:p>
  </w:comment>
  <w:comment w:id="97" w:author="Microsoft Office User" w:date="2016-09-28T09:23:00Z" w:initials="Office">
    <w:p w14:paraId="05F495C5" w14:textId="77777777" w:rsidR="00F11EA6" w:rsidRDefault="00F11EA6">
      <w:pPr>
        <w:pStyle w:val="CommentText"/>
      </w:pPr>
      <w:r>
        <w:rPr>
          <w:rStyle w:val="CommentReference"/>
        </w:rPr>
        <w:annotationRef/>
      </w:r>
      <w:r>
        <w:t>MDE has QVT, which is a transformation language that can support model to text and text to model transformation. What is the justification for introducing this new transformation mechanism?</w:t>
      </w:r>
    </w:p>
    <w:p w14:paraId="27E249CD" w14:textId="77777777" w:rsidR="00F11EA6" w:rsidRDefault="00F11EA6">
      <w:pPr>
        <w:pStyle w:val="CommentText"/>
      </w:pPr>
    </w:p>
    <w:p w14:paraId="6580871B" w14:textId="045D2249" w:rsidR="00F11EA6" w:rsidRDefault="00F11EA6">
      <w:pPr>
        <w:pStyle w:val="CommentText"/>
      </w:pPr>
      <w:r>
        <w:t xml:space="preserve">Has this been implemented, do you have an </w:t>
      </w:r>
      <w:proofErr w:type="spellStart"/>
      <w:r>
        <w:t>exclipse</w:t>
      </w:r>
      <w:proofErr w:type="spellEnd"/>
      <w:r>
        <w:t xml:space="preserve"> plug in for it?</w:t>
      </w:r>
    </w:p>
  </w:comment>
  <w:comment w:id="98" w:author="Microsoft Office User" w:date="2016-09-28T09:24:00Z" w:initials="Office">
    <w:p w14:paraId="7206CD63" w14:textId="55A936B5" w:rsidR="00864EBA" w:rsidRDefault="00864EBA">
      <w:pPr>
        <w:pStyle w:val="CommentText"/>
      </w:pPr>
      <w:r>
        <w:rPr>
          <w:rStyle w:val="CommentReference"/>
        </w:rPr>
        <w:annotationRef/>
      </w:r>
      <w:r>
        <w:t>Not sure this whole section is relevant. Readers do not need to learn about how RAOES is implemented in such great details.</w:t>
      </w:r>
    </w:p>
  </w:comment>
  <w:comment w:id="99" w:author="Microsoft Office User" w:date="2016-09-28T09:26:00Z" w:initials="Office">
    <w:p w14:paraId="3243A09D" w14:textId="7F6D3B08" w:rsidR="00864EBA" w:rsidRDefault="00864EBA">
      <w:pPr>
        <w:pStyle w:val="CommentText"/>
      </w:pPr>
      <w:r>
        <w:rPr>
          <w:rStyle w:val="CommentReference"/>
        </w:rPr>
        <w:annotationRef/>
      </w:r>
      <w:r>
        <w:t>Is the speed of conversion relevant to the proposed use case? I believe developers do not mind to wait a little until the changes are synchronized.</w:t>
      </w:r>
    </w:p>
  </w:comment>
  <w:comment w:id="100" w:author="Microsoft Office User" w:date="2016-09-28T09:26:00Z" w:initials="Office">
    <w:p w14:paraId="57A4A8FA" w14:textId="2C32C1DA" w:rsidR="00864EBA" w:rsidRDefault="00864EBA">
      <w:pPr>
        <w:pStyle w:val="CommentText"/>
      </w:pPr>
      <w:r>
        <w:rPr>
          <w:rStyle w:val="CommentReference"/>
        </w:rPr>
        <w:annotationRef/>
      </w:r>
      <w:r>
        <w:t>Can you use Umple as another example?</w:t>
      </w:r>
    </w:p>
  </w:comment>
  <w:comment w:id="101" w:author="Microsoft Office User" w:date="2016-09-28T09:28:00Z" w:initials="Office">
    <w:p w14:paraId="69CD2FB4" w14:textId="0DC3E52B" w:rsidR="00786F57" w:rsidRDefault="00786F57">
      <w:pPr>
        <w:pStyle w:val="CommentText"/>
      </w:pPr>
      <w:r>
        <w:rPr>
          <w:rStyle w:val="CommentReference"/>
        </w:rPr>
        <w:annotationRef/>
      </w:r>
      <w:r>
        <w:t>Code and figures are not clear in figure 13 and 14.</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commentEx w15:paraId="756E2ABD" w15:done="0"/>
  <w15:commentEx w15:paraId="1E6A9790" w15:done="0"/>
  <w15:commentEx w15:paraId="25B77D42" w15:done="0"/>
  <w15:commentEx w15:paraId="7581BF22" w15:done="0"/>
  <w15:commentEx w15:paraId="01FB086B" w15:done="0"/>
  <w15:commentEx w15:paraId="79C80951" w15:done="0"/>
  <w15:commentEx w15:paraId="15F38F83" w15:done="0"/>
  <w15:commentEx w15:paraId="3747470F" w15:done="0"/>
  <w15:commentEx w15:paraId="1873B116" w15:done="0"/>
  <w15:commentEx w15:paraId="0E58BA01" w15:done="0"/>
  <w15:commentEx w15:paraId="6A05DB1D" w15:done="0"/>
  <w15:commentEx w15:paraId="192AAC69" w15:done="0"/>
  <w15:commentEx w15:paraId="3AA40E49" w15:done="0"/>
  <w15:commentEx w15:paraId="6A2D7729" w15:done="0"/>
  <w15:commentEx w15:paraId="0BF059D7" w15:done="0"/>
  <w15:commentEx w15:paraId="066B420D" w15:done="0"/>
  <w15:commentEx w15:paraId="3F215321" w15:done="0"/>
  <w15:commentEx w15:paraId="6CA6C271" w15:done="0"/>
  <w15:commentEx w15:paraId="5C6B5530" w15:done="0"/>
  <w15:commentEx w15:paraId="0104B674" w15:done="0"/>
  <w15:commentEx w15:paraId="6580871B" w15:done="0"/>
  <w15:commentEx w15:paraId="7206CD63" w15:done="0"/>
  <w15:commentEx w15:paraId="3243A09D" w15:done="0"/>
  <w15:commentEx w15:paraId="57A4A8FA" w15:done="0"/>
  <w15:commentEx w15:paraId="69CD2F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egoe UI Semilight">
    <w:altName w:val="Calibri"/>
    <w:charset w:val="00"/>
    <w:family w:val="swiss"/>
    <w:pitch w:val="variable"/>
    <w:sig w:usb0="E4002EFF" w:usb1="C000E47F" w:usb2="00000009" w:usb3="00000000" w:csb0="000001FF" w:csb1="00000000"/>
  </w:font>
  <w:font w:name="Verdana">
    <w:panose1 w:val="020B0604030504040204"/>
    <w:charset w:val="00"/>
    <w:family w:val="auto"/>
    <w:pitch w:val="variable"/>
    <w:sig w:usb0="A10006FF" w:usb1="4000205B" w:usb2="00000010" w:usb3="00000000" w:csb0="0000019F" w:csb1="00000000"/>
  </w:font>
  <w:font w:name="Segoe UI">
    <w:altName w:val="Calibri"/>
    <w:charset w:val="00"/>
    <w:family w:val="swiss"/>
    <w:pitch w:val="variable"/>
    <w:sig w:usb0="E4002EFF" w:usb1="C000E47F"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FEF4EB6"/>
    <w:multiLevelType w:val="hybridMultilevel"/>
    <w:tmpl w:val="D550DBD8"/>
    <w:lvl w:ilvl="0" w:tplc="AC34B8FE">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7AE4F704">
      <w:numFmt w:val="bullet"/>
      <w:lvlText w:val="•"/>
      <w:lvlJc w:val="left"/>
      <w:pPr>
        <w:ind w:left="519" w:hanging="196"/>
      </w:pPr>
      <w:rPr>
        <w:rFonts w:ascii="Arial" w:eastAsia="Arial" w:hAnsi="Arial" w:cs="Arial" w:hint="default"/>
        <w:i/>
        <w:w w:val="181"/>
        <w:sz w:val="12"/>
        <w:szCs w:val="12"/>
      </w:rPr>
    </w:lvl>
    <w:lvl w:ilvl="2" w:tplc="FB4A045A">
      <w:numFmt w:val="bullet"/>
      <w:lvlText w:val="•"/>
      <w:lvlJc w:val="left"/>
      <w:pPr>
        <w:ind w:left="520" w:hanging="196"/>
      </w:pPr>
      <w:rPr>
        <w:rFonts w:hint="default"/>
      </w:rPr>
    </w:lvl>
    <w:lvl w:ilvl="3" w:tplc="64C40D6E">
      <w:numFmt w:val="bullet"/>
      <w:lvlText w:val="•"/>
      <w:lvlJc w:val="left"/>
      <w:pPr>
        <w:ind w:left="440" w:hanging="196"/>
      </w:pPr>
      <w:rPr>
        <w:rFonts w:hint="default"/>
      </w:rPr>
    </w:lvl>
    <w:lvl w:ilvl="4" w:tplc="7AD0FE26">
      <w:numFmt w:val="bullet"/>
      <w:lvlText w:val="•"/>
      <w:lvlJc w:val="left"/>
      <w:pPr>
        <w:ind w:left="360" w:hanging="196"/>
      </w:pPr>
      <w:rPr>
        <w:rFonts w:hint="default"/>
      </w:rPr>
    </w:lvl>
    <w:lvl w:ilvl="5" w:tplc="B0C0613A">
      <w:numFmt w:val="bullet"/>
      <w:lvlText w:val="•"/>
      <w:lvlJc w:val="left"/>
      <w:pPr>
        <w:ind w:left="280" w:hanging="196"/>
      </w:pPr>
      <w:rPr>
        <w:rFonts w:hint="default"/>
      </w:rPr>
    </w:lvl>
    <w:lvl w:ilvl="6" w:tplc="7ABC190A">
      <w:numFmt w:val="bullet"/>
      <w:lvlText w:val="•"/>
      <w:lvlJc w:val="left"/>
      <w:pPr>
        <w:ind w:left="200" w:hanging="196"/>
      </w:pPr>
      <w:rPr>
        <w:rFonts w:hint="default"/>
      </w:rPr>
    </w:lvl>
    <w:lvl w:ilvl="7" w:tplc="134A5732">
      <w:numFmt w:val="bullet"/>
      <w:lvlText w:val="•"/>
      <w:lvlJc w:val="left"/>
      <w:pPr>
        <w:ind w:left="120" w:hanging="196"/>
      </w:pPr>
      <w:rPr>
        <w:rFonts w:hint="default"/>
      </w:rPr>
    </w:lvl>
    <w:lvl w:ilvl="8" w:tplc="928EFDB0">
      <w:numFmt w:val="bullet"/>
      <w:lvlText w:val="•"/>
      <w:lvlJc w:val="left"/>
      <w:pPr>
        <w:ind w:left="40" w:hanging="196"/>
      </w:pPr>
      <w:rPr>
        <w:rFonts w:hint="default"/>
      </w:rPr>
    </w:lvl>
  </w:abstractNum>
  <w:abstractNum w:abstractNumId="1">
    <w:nsid w:val="20E12081"/>
    <w:multiLevelType w:val="hybridMultilevel"/>
    <w:tmpl w:val="465A7132"/>
    <w:lvl w:ilvl="0" w:tplc="F4C26836">
      <w:start w:val="1"/>
      <w:numFmt w:val="decimal"/>
      <w:lvlText w:val="%1)"/>
      <w:lvlJc w:val="left"/>
      <w:pPr>
        <w:ind w:left="584" w:hanging="266"/>
        <w:jc w:val="left"/>
      </w:pPr>
      <w:rPr>
        <w:rFonts w:ascii="Times New Roman" w:eastAsia="Times New Roman" w:hAnsi="Times New Roman" w:cs="Times New Roman" w:hint="default"/>
        <w:i/>
        <w:w w:val="99"/>
        <w:sz w:val="20"/>
        <w:szCs w:val="20"/>
      </w:rPr>
    </w:lvl>
    <w:lvl w:ilvl="1" w:tplc="792E3FC4">
      <w:numFmt w:val="bullet"/>
      <w:lvlText w:val="•"/>
      <w:lvlJc w:val="left"/>
      <w:pPr>
        <w:ind w:left="1047" w:hanging="266"/>
      </w:pPr>
      <w:rPr>
        <w:rFonts w:hint="default"/>
      </w:rPr>
    </w:lvl>
    <w:lvl w:ilvl="2" w:tplc="BC6641D0">
      <w:numFmt w:val="bullet"/>
      <w:lvlText w:val="•"/>
      <w:lvlJc w:val="left"/>
      <w:pPr>
        <w:ind w:left="1515" w:hanging="266"/>
      </w:pPr>
      <w:rPr>
        <w:rFonts w:hint="default"/>
      </w:rPr>
    </w:lvl>
    <w:lvl w:ilvl="3" w:tplc="451E11A6">
      <w:numFmt w:val="bullet"/>
      <w:lvlText w:val="•"/>
      <w:lvlJc w:val="left"/>
      <w:pPr>
        <w:ind w:left="1983" w:hanging="266"/>
      </w:pPr>
      <w:rPr>
        <w:rFonts w:hint="default"/>
      </w:rPr>
    </w:lvl>
    <w:lvl w:ilvl="4" w:tplc="60F65426">
      <w:numFmt w:val="bullet"/>
      <w:lvlText w:val="•"/>
      <w:lvlJc w:val="left"/>
      <w:pPr>
        <w:ind w:left="2451" w:hanging="266"/>
      </w:pPr>
      <w:rPr>
        <w:rFonts w:hint="default"/>
      </w:rPr>
    </w:lvl>
    <w:lvl w:ilvl="5" w:tplc="CB9EFA28">
      <w:numFmt w:val="bullet"/>
      <w:lvlText w:val="•"/>
      <w:lvlJc w:val="left"/>
      <w:pPr>
        <w:ind w:left="2919" w:hanging="266"/>
      </w:pPr>
      <w:rPr>
        <w:rFonts w:hint="default"/>
      </w:rPr>
    </w:lvl>
    <w:lvl w:ilvl="6" w:tplc="7794EDD8">
      <w:numFmt w:val="bullet"/>
      <w:lvlText w:val="•"/>
      <w:lvlJc w:val="left"/>
      <w:pPr>
        <w:ind w:left="3387" w:hanging="266"/>
      </w:pPr>
      <w:rPr>
        <w:rFonts w:hint="default"/>
      </w:rPr>
    </w:lvl>
    <w:lvl w:ilvl="7" w:tplc="3D320718">
      <w:numFmt w:val="bullet"/>
      <w:lvlText w:val="•"/>
      <w:lvlJc w:val="left"/>
      <w:pPr>
        <w:ind w:left="3855" w:hanging="266"/>
      </w:pPr>
      <w:rPr>
        <w:rFonts w:hint="default"/>
      </w:rPr>
    </w:lvl>
    <w:lvl w:ilvl="8" w:tplc="9AF2C5AE">
      <w:numFmt w:val="bullet"/>
      <w:lvlText w:val="•"/>
      <w:lvlJc w:val="left"/>
      <w:pPr>
        <w:ind w:left="4323" w:hanging="266"/>
      </w:pPr>
      <w:rPr>
        <w:rFonts w:hint="default"/>
      </w:rPr>
    </w:lvl>
  </w:abstractNum>
  <w:abstractNum w:abstractNumId="2">
    <w:nsid w:val="3A370F40"/>
    <w:multiLevelType w:val="hybridMultilevel"/>
    <w:tmpl w:val="6302DA80"/>
    <w:lvl w:ilvl="0" w:tplc="F1061B68">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rPr>
    </w:lvl>
    <w:lvl w:ilvl="1" w:tplc="DE146288">
      <w:numFmt w:val="bullet"/>
      <w:lvlText w:val="•"/>
      <w:lvlJc w:val="left"/>
      <w:pPr>
        <w:ind w:left="2386" w:hanging="236"/>
      </w:pPr>
      <w:rPr>
        <w:rFonts w:hint="default"/>
      </w:rPr>
    </w:lvl>
    <w:lvl w:ilvl="2" w:tplc="6DD87562">
      <w:numFmt w:val="bullet"/>
      <w:lvlText w:val="•"/>
      <w:lvlJc w:val="left"/>
      <w:pPr>
        <w:ind w:left="2692" w:hanging="236"/>
      </w:pPr>
      <w:rPr>
        <w:rFonts w:hint="default"/>
      </w:rPr>
    </w:lvl>
    <w:lvl w:ilvl="3" w:tplc="BDD051F4">
      <w:numFmt w:val="bullet"/>
      <w:lvlText w:val="•"/>
      <w:lvlJc w:val="left"/>
      <w:pPr>
        <w:ind w:left="2998" w:hanging="236"/>
      </w:pPr>
      <w:rPr>
        <w:rFonts w:hint="default"/>
      </w:rPr>
    </w:lvl>
    <w:lvl w:ilvl="4" w:tplc="79A88E6E">
      <w:numFmt w:val="bullet"/>
      <w:lvlText w:val="•"/>
      <w:lvlJc w:val="left"/>
      <w:pPr>
        <w:ind w:left="3304" w:hanging="236"/>
      </w:pPr>
      <w:rPr>
        <w:rFonts w:hint="default"/>
      </w:rPr>
    </w:lvl>
    <w:lvl w:ilvl="5" w:tplc="91A62FF6">
      <w:numFmt w:val="bullet"/>
      <w:lvlText w:val="•"/>
      <w:lvlJc w:val="left"/>
      <w:pPr>
        <w:ind w:left="3610" w:hanging="236"/>
      </w:pPr>
      <w:rPr>
        <w:rFonts w:hint="default"/>
      </w:rPr>
    </w:lvl>
    <w:lvl w:ilvl="6" w:tplc="3B42A142">
      <w:numFmt w:val="bullet"/>
      <w:lvlText w:val="•"/>
      <w:lvlJc w:val="left"/>
      <w:pPr>
        <w:ind w:left="3916" w:hanging="236"/>
      </w:pPr>
      <w:rPr>
        <w:rFonts w:hint="default"/>
      </w:rPr>
    </w:lvl>
    <w:lvl w:ilvl="7" w:tplc="F2C62998">
      <w:numFmt w:val="bullet"/>
      <w:lvlText w:val="•"/>
      <w:lvlJc w:val="left"/>
      <w:pPr>
        <w:ind w:left="4222" w:hanging="236"/>
      </w:pPr>
      <w:rPr>
        <w:rFonts w:hint="default"/>
      </w:rPr>
    </w:lvl>
    <w:lvl w:ilvl="8" w:tplc="F594B43E">
      <w:numFmt w:val="bullet"/>
      <w:lvlText w:val="•"/>
      <w:lvlJc w:val="left"/>
      <w:pPr>
        <w:ind w:left="4528" w:hanging="236"/>
      </w:pPr>
      <w:rPr>
        <w:rFonts w:hint="default"/>
      </w:rPr>
    </w:lvl>
  </w:abstractNum>
  <w:abstractNum w:abstractNumId="3">
    <w:nsid w:val="487D2172"/>
    <w:multiLevelType w:val="hybridMultilevel"/>
    <w:tmpl w:val="A9466248"/>
    <w:lvl w:ilvl="0" w:tplc="E10AE5C8">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D360BD0E">
      <w:numFmt w:val="bullet"/>
      <w:lvlText w:val="•"/>
      <w:lvlJc w:val="left"/>
      <w:pPr>
        <w:ind w:left="480" w:hanging="272"/>
      </w:pPr>
      <w:rPr>
        <w:rFonts w:hint="default"/>
      </w:rPr>
    </w:lvl>
    <w:lvl w:ilvl="2" w:tplc="5B821BE4">
      <w:numFmt w:val="bullet"/>
      <w:lvlText w:val="•"/>
      <w:lvlJc w:val="left"/>
      <w:pPr>
        <w:ind w:left="413" w:hanging="272"/>
      </w:pPr>
      <w:rPr>
        <w:rFonts w:hint="default"/>
      </w:rPr>
    </w:lvl>
    <w:lvl w:ilvl="3" w:tplc="5DEEDC6A">
      <w:numFmt w:val="bullet"/>
      <w:lvlText w:val="•"/>
      <w:lvlJc w:val="left"/>
      <w:pPr>
        <w:ind w:left="346" w:hanging="272"/>
      </w:pPr>
      <w:rPr>
        <w:rFonts w:hint="default"/>
      </w:rPr>
    </w:lvl>
    <w:lvl w:ilvl="4" w:tplc="5F662DA6">
      <w:numFmt w:val="bullet"/>
      <w:lvlText w:val="•"/>
      <w:lvlJc w:val="left"/>
      <w:pPr>
        <w:ind w:left="280" w:hanging="272"/>
      </w:pPr>
      <w:rPr>
        <w:rFonts w:hint="default"/>
      </w:rPr>
    </w:lvl>
    <w:lvl w:ilvl="5" w:tplc="B9B27D76">
      <w:numFmt w:val="bullet"/>
      <w:lvlText w:val="•"/>
      <w:lvlJc w:val="left"/>
      <w:pPr>
        <w:ind w:left="213" w:hanging="272"/>
      </w:pPr>
      <w:rPr>
        <w:rFonts w:hint="default"/>
      </w:rPr>
    </w:lvl>
    <w:lvl w:ilvl="6" w:tplc="BE044D52">
      <w:numFmt w:val="bullet"/>
      <w:lvlText w:val="•"/>
      <w:lvlJc w:val="left"/>
      <w:pPr>
        <w:ind w:left="146" w:hanging="272"/>
      </w:pPr>
      <w:rPr>
        <w:rFonts w:hint="default"/>
      </w:rPr>
    </w:lvl>
    <w:lvl w:ilvl="7" w:tplc="CAE0B084">
      <w:numFmt w:val="bullet"/>
      <w:lvlText w:val="•"/>
      <w:lvlJc w:val="left"/>
      <w:pPr>
        <w:ind w:left="80" w:hanging="272"/>
      </w:pPr>
      <w:rPr>
        <w:rFonts w:hint="default"/>
      </w:rPr>
    </w:lvl>
    <w:lvl w:ilvl="8" w:tplc="42D69844">
      <w:numFmt w:val="bullet"/>
      <w:lvlText w:val="•"/>
      <w:lvlJc w:val="left"/>
      <w:pPr>
        <w:ind w:left="13" w:hanging="272"/>
      </w:pPr>
      <w:rPr>
        <w:rFonts w:hint="default"/>
      </w:rPr>
    </w:lvl>
  </w:abstractNum>
  <w:abstractNum w:abstractNumId="4">
    <w:nsid w:val="55FA2E89"/>
    <w:multiLevelType w:val="hybridMultilevel"/>
    <w:tmpl w:val="D7B25650"/>
    <w:lvl w:ilvl="0" w:tplc="CB20199A">
      <w:start w:val="1"/>
      <w:numFmt w:val="decimal"/>
      <w:lvlText w:val="%1)"/>
      <w:lvlJc w:val="left"/>
      <w:pPr>
        <w:ind w:left="119" w:hanging="266"/>
        <w:jc w:val="left"/>
      </w:pPr>
      <w:rPr>
        <w:rFonts w:ascii="Times New Roman" w:eastAsia="Times New Roman" w:hAnsi="Times New Roman" w:cs="Times New Roman" w:hint="default"/>
        <w:i/>
        <w:w w:val="99"/>
        <w:sz w:val="20"/>
        <w:szCs w:val="20"/>
      </w:rPr>
    </w:lvl>
    <w:lvl w:ilvl="1" w:tplc="74545722">
      <w:numFmt w:val="bullet"/>
      <w:lvlText w:val="•"/>
      <w:lvlJc w:val="left"/>
      <w:pPr>
        <w:ind w:left="622" w:hanging="266"/>
      </w:pPr>
      <w:rPr>
        <w:rFonts w:hint="default"/>
      </w:rPr>
    </w:lvl>
    <w:lvl w:ilvl="2" w:tplc="31FCE128">
      <w:numFmt w:val="bullet"/>
      <w:lvlText w:val="•"/>
      <w:lvlJc w:val="left"/>
      <w:pPr>
        <w:ind w:left="1124" w:hanging="266"/>
      </w:pPr>
      <w:rPr>
        <w:rFonts w:hint="default"/>
      </w:rPr>
    </w:lvl>
    <w:lvl w:ilvl="3" w:tplc="818C4388">
      <w:numFmt w:val="bullet"/>
      <w:lvlText w:val="•"/>
      <w:lvlJc w:val="left"/>
      <w:pPr>
        <w:ind w:left="1626" w:hanging="266"/>
      </w:pPr>
      <w:rPr>
        <w:rFonts w:hint="default"/>
      </w:rPr>
    </w:lvl>
    <w:lvl w:ilvl="4" w:tplc="1C682C14">
      <w:numFmt w:val="bullet"/>
      <w:lvlText w:val="•"/>
      <w:lvlJc w:val="left"/>
      <w:pPr>
        <w:ind w:left="2128" w:hanging="266"/>
      </w:pPr>
      <w:rPr>
        <w:rFonts w:hint="default"/>
      </w:rPr>
    </w:lvl>
    <w:lvl w:ilvl="5" w:tplc="8512A198">
      <w:numFmt w:val="bullet"/>
      <w:lvlText w:val="•"/>
      <w:lvlJc w:val="left"/>
      <w:pPr>
        <w:ind w:left="2630" w:hanging="266"/>
      </w:pPr>
      <w:rPr>
        <w:rFonts w:hint="default"/>
      </w:rPr>
    </w:lvl>
    <w:lvl w:ilvl="6" w:tplc="F3F236A0">
      <w:numFmt w:val="bullet"/>
      <w:lvlText w:val="•"/>
      <w:lvlJc w:val="left"/>
      <w:pPr>
        <w:ind w:left="3132" w:hanging="266"/>
      </w:pPr>
      <w:rPr>
        <w:rFonts w:hint="default"/>
      </w:rPr>
    </w:lvl>
    <w:lvl w:ilvl="7" w:tplc="1E8E70EE">
      <w:numFmt w:val="bullet"/>
      <w:lvlText w:val="•"/>
      <w:lvlJc w:val="left"/>
      <w:pPr>
        <w:ind w:left="3634" w:hanging="266"/>
      </w:pPr>
      <w:rPr>
        <w:rFonts w:hint="default"/>
      </w:rPr>
    </w:lvl>
    <w:lvl w:ilvl="8" w:tplc="C0F899EC">
      <w:numFmt w:val="bullet"/>
      <w:lvlText w:val="•"/>
      <w:lvlJc w:val="left"/>
      <w:pPr>
        <w:ind w:left="4136" w:hanging="266"/>
      </w:pPr>
      <w:rPr>
        <w:rFonts w:hint="default"/>
      </w:rPr>
    </w:lvl>
  </w:abstractNum>
  <w:abstractNum w:abstractNumId="5">
    <w:nsid w:val="60B24B7A"/>
    <w:multiLevelType w:val="hybridMultilevel"/>
    <w:tmpl w:val="A0F43766"/>
    <w:lvl w:ilvl="0" w:tplc="A0904FEC">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7D6883C0">
      <w:start w:val="1"/>
      <w:numFmt w:val="decimal"/>
      <w:lvlText w:val="%2)"/>
      <w:lvlJc w:val="left"/>
      <w:pPr>
        <w:ind w:left="119" w:hanging="266"/>
        <w:jc w:val="left"/>
      </w:pPr>
      <w:rPr>
        <w:rFonts w:ascii="Times New Roman" w:eastAsia="Times New Roman" w:hAnsi="Times New Roman" w:cs="Times New Roman" w:hint="default"/>
        <w:i/>
        <w:w w:val="99"/>
        <w:sz w:val="20"/>
        <w:szCs w:val="20"/>
      </w:rPr>
    </w:lvl>
    <w:lvl w:ilvl="2" w:tplc="D6D8BEC6">
      <w:start w:val="1"/>
      <w:numFmt w:val="lowerLetter"/>
      <w:lvlText w:val="%3)"/>
      <w:lvlJc w:val="left"/>
      <w:pPr>
        <w:ind w:left="119" w:hanging="266"/>
        <w:jc w:val="left"/>
      </w:pPr>
      <w:rPr>
        <w:rFonts w:ascii="Times New Roman" w:eastAsia="Times New Roman" w:hAnsi="Times New Roman" w:cs="Times New Roman" w:hint="default"/>
        <w:i/>
        <w:w w:val="99"/>
        <w:sz w:val="20"/>
        <w:szCs w:val="20"/>
      </w:rPr>
    </w:lvl>
    <w:lvl w:ilvl="3" w:tplc="6BB68A74">
      <w:numFmt w:val="bullet"/>
      <w:lvlText w:val="•"/>
      <w:lvlJc w:val="left"/>
      <w:pPr>
        <w:ind w:left="284" w:hanging="266"/>
      </w:pPr>
      <w:rPr>
        <w:rFonts w:hint="default"/>
      </w:rPr>
    </w:lvl>
    <w:lvl w:ilvl="4" w:tplc="25941E2C">
      <w:numFmt w:val="bullet"/>
      <w:lvlText w:val="•"/>
      <w:lvlJc w:val="left"/>
      <w:pPr>
        <w:ind w:left="226" w:hanging="266"/>
      </w:pPr>
      <w:rPr>
        <w:rFonts w:hint="default"/>
      </w:rPr>
    </w:lvl>
    <w:lvl w:ilvl="5" w:tplc="EEB4FE1A">
      <w:numFmt w:val="bullet"/>
      <w:lvlText w:val="•"/>
      <w:lvlJc w:val="left"/>
      <w:pPr>
        <w:ind w:left="168" w:hanging="266"/>
      </w:pPr>
      <w:rPr>
        <w:rFonts w:hint="default"/>
      </w:rPr>
    </w:lvl>
    <w:lvl w:ilvl="6" w:tplc="D2D267BA">
      <w:numFmt w:val="bullet"/>
      <w:lvlText w:val="•"/>
      <w:lvlJc w:val="left"/>
      <w:pPr>
        <w:ind w:left="111" w:hanging="266"/>
      </w:pPr>
      <w:rPr>
        <w:rFonts w:hint="default"/>
      </w:rPr>
    </w:lvl>
    <w:lvl w:ilvl="7" w:tplc="EC42255A">
      <w:numFmt w:val="bullet"/>
      <w:lvlText w:val="•"/>
      <w:lvlJc w:val="left"/>
      <w:pPr>
        <w:ind w:left="53" w:hanging="266"/>
      </w:pPr>
      <w:rPr>
        <w:rFonts w:hint="default"/>
      </w:rPr>
    </w:lvl>
    <w:lvl w:ilvl="8" w:tplc="5F18B9BE">
      <w:numFmt w:val="bullet"/>
      <w:lvlText w:val="•"/>
      <w:lvlJc w:val="left"/>
      <w:pPr>
        <w:ind w:left="-5" w:hanging="266"/>
      </w:pPr>
      <w:rPr>
        <w:rFonts w:hint="default"/>
      </w:rPr>
    </w:lvl>
  </w:abstractNum>
  <w:abstractNum w:abstractNumId="6">
    <w:nsid w:val="692920A2"/>
    <w:multiLevelType w:val="hybridMultilevel"/>
    <w:tmpl w:val="38EAFBE6"/>
    <w:lvl w:ilvl="0" w:tplc="6960E83C">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E806EC32">
      <w:numFmt w:val="bullet"/>
      <w:lvlText w:val="•"/>
      <w:lvlJc w:val="left"/>
      <w:pPr>
        <w:ind w:left="519" w:hanging="196"/>
      </w:pPr>
      <w:rPr>
        <w:rFonts w:ascii="Arial" w:eastAsia="Arial" w:hAnsi="Arial" w:cs="Arial" w:hint="default"/>
        <w:i/>
        <w:w w:val="181"/>
        <w:sz w:val="12"/>
        <w:szCs w:val="12"/>
      </w:rPr>
    </w:lvl>
    <w:lvl w:ilvl="2" w:tplc="0278F9C8">
      <w:numFmt w:val="bullet"/>
      <w:lvlText w:val="•"/>
      <w:lvlJc w:val="left"/>
      <w:pPr>
        <w:ind w:left="448" w:hanging="196"/>
      </w:pPr>
      <w:rPr>
        <w:rFonts w:hint="default"/>
      </w:rPr>
    </w:lvl>
    <w:lvl w:ilvl="3" w:tplc="185AB914">
      <w:numFmt w:val="bullet"/>
      <w:lvlText w:val="•"/>
      <w:lvlJc w:val="left"/>
      <w:pPr>
        <w:ind w:left="377" w:hanging="196"/>
      </w:pPr>
      <w:rPr>
        <w:rFonts w:hint="default"/>
      </w:rPr>
    </w:lvl>
    <w:lvl w:ilvl="4" w:tplc="A544BCAA">
      <w:numFmt w:val="bullet"/>
      <w:lvlText w:val="•"/>
      <w:lvlJc w:val="left"/>
      <w:pPr>
        <w:ind w:left="306" w:hanging="196"/>
      </w:pPr>
      <w:rPr>
        <w:rFonts w:hint="default"/>
      </w:rPr>
    </w:lvl>
    <w:lvl w:ilvl="5" w:tplc="572A7922">
      <w:numFmt w:val="bullet"/>
      <w:lvlText w:val="•"/>
      <w:lvlJc w:val="left"/>
      <w:pPr>
        <w:ind w:left="235" w:hanging="196"/>
      </w:pPr>
      <w:rPr>
        <w:rFonts w:hint="default"/>
      </w:rPr>
    </w:lvl>
    <w:lvl w:ilvl="6" w:tplc="78A858D8">
      <w:numFmt w:val="bullet"/>
      <w:lvlText w:val="•"/>
      <w:lvlJc w:val="left"/>
      <w:pPr>
        <w:ind w:left="164" w:hanging="196"/>
      </w:pPr>
      <w:rPr>
        <w:rFonts w:hint="default"/>
      </w:rPr>
    </w:lvl>
    <w:lvl w:ilvl="7" w:tplc="E1144A6E">
      <w:numFmt w:val="bullet"/>
      <w:lvlText w:val="•"/>
      <w:lvlJc w:val="left"/>
      <w:pPr>
        <w:ind w:left="93" w:hanging="196"/>
      </w:pPr>
      <w:rPr>
        <w:rFonts w:hint="default"/>
      </w:rPr>
    </w:lvl>
    <w:lvl w:ilvl="8" w:tplc="DA4AD472">
      <w:numFmt w:val="bullet"/>
      <w:lvlText w:val="•"/>
      <w:lvlJc w:val="left"/>
      <w:pPr>
        <w:ind w:left="22" w:hanging="196"/>
      </w:pPr>
      <w:rPr>
        <w:rFonts w:hint="default"/>
      </w:rPr>
    </w:lvl>
  </w:abstractNum>
  <w:abstractNum w:abstractNumId="7">
    <w:nsid w:val="69AB1DF0"/>
    <w:multiLevelType w:val="hybridMultilevel"/>
    <w:tmpl w:val="65A62670"/>
    <w:lvl w:ilvl="0" w:tplc="D9786268">
      <w:numFmt w:val="bullet"/>
      <w:lvlText w:val="•"/>
      <w:lvlJc w:val="left"/>
      <w:pPr>
        <w:ind w:left="519" w:hanging="202"/>
      </w:pPr>
      <w:rPr>
        <w:rFonts w:ascii="Arial" w:eastAsia="Arial" w:hAnsi="Arial" w:cs="Arial" w:hint="default"/>
        <w:i/>
        <w:w w:val="166"/>
        <w:sz w:val="14"/>
        <w:szCs w:val="14"/>
      </w:rPr>
    </w:lvl>
    <w:lvl w:ilvl="1" w:tplc="C67C3460">
      <w:numFmt w:val="bullet"/>
      <w:lvlText w:val="•"/>
      <w:lvlJc w:val="left"/>
      <w:pPr>
        <w:ind w:left="982" w:hanging="202"/>
      </w:pPr>
      <w:rPr>
        <w:rFonts w:hint="default"/>
      </w:rPr>
    </w:lvl>
    <w:lvl w:ilvl="2" w:tplc="9C54BE4E">
      <w:numFmt w:val="bullet"/>
      <w:lvlText w:val="•"/>
      <w:lvlJc w:val="left"/>
      <w:pPr>
        <w:ind w:left="1444" w:hanging="202"/>
      </w:pPr>
      <w:rPr>
        <w:rFonts w:hint="default"/>
      </w:rPr>
    </w:lvl>
    <w:lvl w:ilvl="3" w:tplc="2FA2E42E">
      <w:numFmt w:val="bullet"/>
      <w:lvlText w:val="•"/>
      <w:lvlJc w:val="left"/>
      <w:pPr>
        <w:ind w:left="1906" w:hanging="202"/>
      </w:pPr>
      <w:rPr>
        <w:rFonts w:hint="default"/>
      </w:rPr>
    </w:lvl>
    <w:lvl w:ilvl="4" w:tplc="5CB28CF0">
      <w:numFmt w:val="bullet"/>
      <w:lvlText w:val="•"/>
      <w:lvlJc w:val="left"/>
      <w:pPr>
        <w:ind w:left="2368" w:hanging="202"/>
      </w:pPr>
      <w:rPr>
        <w:rFonts w:hint="default"/>
      </w:rPr>
    </w:lvl>
    <w:lvl w:ilvl="5" w:tplc="49C215D4">
      <w:numFmt w:val="bullet"/>
      <w:lvlText w:val="•"/>
      <w:lvlJc w:val="left"/>
      <w:pPr>
        <w:ind w:left="2830" w:hanging="202"/>
      </w:pPr>
      <w:rPr>
        <w:rFonts w:hint="default"/>
      </w:rPr>
    </w:lvl>
    <w:lvl w:ilvl="6" w:tplc="E4EEFEFC">
      <w:numFmt w:val="bullet"/>
      <w:lvlText w:val="•"/>
      <w:lvlJc w:val="left"/>
      <w:pPr>
        <w:ind w:left="3292" w:hanging="202"/>
      </w:pPr>
      <w:rPr>
        <w:rFonts w:hint="default"/>
      </w:rPr>
    </w:lvl>
    <w:lvl w:ilvl="7" w:tplc="A266BDAC">
      <w:numFmt w:val="bullet"/>
      <w:lvlText w:val="•"/>
      <w:lvlJc w:val="left"/>
      <w:pPr>
        <w:ind w:left="3754" w:hanging="202"/>
      </w:pPr>
      <w:rPr>
        <w:rFonts w:hint="default"/>
      </w:rPr>
    </w:lvl>
    <w:lvl w:ilvl="8" w:tplc="F3EA2352">
      <w:numFmt w:val="bullet"/>
      <w:lvlText w:val="•"/>
      <w:lvlJc w:val="left"/>
      <w:pPr>
        <w:ind w:left="4216" w:hanging="202"/>
      </w:pPr>
      <w:rPr>
        <w:rFonts w:hint="default"/>
      </w:rPr>
    </w:lvl>
  </w:abstractNum>
  <w:abstractNum w:abstractNumId="8">
    <w:nsid w:val="7763731D"/>
    <w:multiLevelType w:val="hybridMultilevel"/>
    <w:tmpl w:val="FB7EBA00"/>
    <w:lvl w:ilvl="0" w:tplc="26E8124C">
      <w:start w:val="3"/>
      <w:numFmt w:val="decimal"/>
      <w:lvlText w:val="%1."/>
      <w:lvlJc w:val="left"/>
      <w:pPr>
        <w:ind w:left="119" w:hanging="249"/>
        <w:jc w:val="left"/>
      </w:pPr>
      <w:rPr>
        <w:rFonts w:ascii="Times New Roman" w:eastAsia="Times New Roman" w:hAnsi="Times New Roman" w:cs="Times New Roman" w:hint="default"/>
        <w:w w:val="99"/>
        <w:sz w:val="20"/>
        <w:szCs w:val="20"/>
      </w:rPr>
    </w:lvl>
    <w:lvl w:ilvl="1" w:tplc="36A8215A">
      <w:start w:val="1"/>
      <w:numFmt w:val="upperLetter"/>
      <w:lvlText w:val="%2."/>
      <w:lvlJc w:val="left"/>
      <w:pPr>
        <w:ind w:left="390" w:hanging="272"/>
        <w:jc w:val="left"/>
      </w:pPr>
      <w:rPr>
        <w:rFonts w:ascii="Times New Roman" w:eastAsia="Times New Roman" w:hAnsi="Times New Roman" w:cs="Times New Roman" w:hint="default"/>
        <w:i/>
        <w:w w:val="99"/>
        <w:sz w:val="20"/>
        <w:szCs w:val="20"/>
      </w:rPr>
    </w:lvl>
    <w:lvl w:ilvl="2" w:tplc="CA98DC62">
      <w:numFmt w:val="bullet"/>
      <w:lvlText w:val="•"/>
      <w:lvlJc w:val="left"/>
      <w:pPr>
        <w:ind w:left="342" w:hanging="272"/>
      </w:pPr>
      <w:rPr>
        <w:rFonts w:hint="default"/>
      </w:rPr>
    </w:lvl>
    <w:lvl w:ilvl="3" w:tplc="3BFEF7A2">
      <w:numFmt w:val="bullet"/>
      <w:lvlText w:val="•"/>
      <w:lvlJc w:val="left"/>
      <w:pPr>
        <w:ind w:left="284" w:hanging="272"/>
      </w:pPr>
      <w:rPr>
        <w:rFonts w:hint="default"/>
      </w:rPr>
    </w:lvl>
    <w:lvl w:ilvl="4" w:tplc="A7ACEF2E">
      <w:numFmt w:val="bullet"/>
      <w:lvlText w:val="•"/>
      <w:lvlJc w:val="left"/>
      <w:pPr>
        <w:ind w:left="226" w:hanging="272"/>
      </w:pPr>
      <w:rPr>
        <w:rFonts w:hint="default"/>
      </w:rPr>
    </w:lvl>
    <w:lvl w:ilvl="5" w:tplc="7F2C3022">
      <w:numFmt w:val="bullet"/>
      <w:lvlText w:val="•"/>
      <w:lvlJc w:val="left"/>
      <w:pPr>
        <w:ind w:left="168" w:hanging="272"/>
      </w:pPr>
      <w:rPr>
        <w:rFonts w:hint="default"/>
      </w:rPr>
    </w:lvl>
    <w:lvl w:ilvl="6" w:tplc="E112F654">
      <w:numFmt w:val="bullet"/>
      <w:lvlText w:val="•"/>
      <w:lvlJc w:val="left"/>
      <w:pPr>
        <w:ind w:left="111" w:hanging="272"/>
      </w:pPr>
      <w:rPr>
        <w:rFonts w:hint="default"/>
      </w:rPr>
    </w:lvl>
    <w:lvl w:ilvl="7" w:tplc="A0901AC4">
      <w:numFmt w:val="bullet"/>
      <w:lvlText w:val="•"/>
      <w:lvlJc w:val="left"/>
      <w:pPr>
        <w:ind w:left="53" w:hanging="272"/>
      </w:pPr>
      <w:rPr>
        <w:rFonts w:hint="default"/>
      </w:rPr>
    </w:lvl>
    <w:lvl w:ilvl="8" w:tplc="27D8E1C4">
      <w:numFmt w:val="bullet"/>
      <w:lvlText w:val="•"/>
      <w:lvlJc w:val="left"/>
      <w:pPr>
        <w:ind w:left="-5" w:hanging="272"/>
      </w:pPr>
      <w:rPr>
        <w:rFonts w:hint="default"/>
      </w:rPr>
    </w:lvl>
  </w:abstractNum>
  <w:num w:numId="1">
    <w:abstractNumId w:val="4"/>
  </w:num>
  <w:num w:numId="2">
    <w:abstractNumId w:val="3"/>
  </w:num>
  <w:num w:numId="3">
    <w:abstractNumId w:val="8"/>
  </w:num>
  <w:num w:numId="4">
    <w:abstractNumId w:val="5"/>
  </w:num>
  <w:num w:numId="5">
    <w:abstractNumId w:val="1"/>
  </w:num>
  <w:num w:numId="6">
    <w:abstractNumId w:val="0"/>
  </w:num>
  <w:num w:numId="7">
    <w:abstractNumId w:val="6"/>
  </w:num>
  <w:num w:numId="8">
    <w:abstractNumId w:val="7"/>
  </w:num>
  <w:num w:numId="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revisionView w:insDel="0" w:formatting="0"/>
  <w:trackRevisions/>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09741E"/>
    <w:rsid w:val="0009741E"/>
    <w:rsid w:val="000E73FF"/>
    <w:rsid w:val="00203C89"/>
    <w:rsid w:val="00264556"/>
    <w:rsid w:val="003648A5"/>
    <w:rsid w:val="0052536F"/>
    <w:rsid w:val="00786F57"/>
    <w:rsid w:val="007C7D5F"/>
    <w:rsid w:val="00851E9C"/>
    <w:rsid w:val="00864EBA"/>
    <w:rsid w:val="00B15C2D"/>
    <w:rsid w:val="00B46E29"/>
    <w:rsid w:val="00BA15DD"/>
    <w:rsid w:val="00D065D3"/>
    <w:rsid w:val="00D34DCF"/>
    <w:rsid w:val="00DB3296"/>
    <w:rsid w:val="00F11EA6"/>
    <w:rsid w:val="00F43272"/>
    <w:rsid w:val="00F61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176"/>
    <o:shapelayout v:ext="edit">
      <o:idmap v:ext="edit" data="1,2,3"/>
    </o:shapelayout>
  </w:shapeDefaults>
  <w:decimalSymbol w:val="."/>
  <w:listSeparator w:val=","/>
  <w14:docId w14:val="6837774A"/>
  <w15:docId w15:val="{4E8B0D75-68E1-4E30-AF2E-EC0A8AB5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05" w:lineRule="exact"/>
      <w:ind w:left="119"/>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19" w:hanging="196"/>
    </w:pPr>
  </w:style>
  <w:style w:type="paragraph" w:customStyle="1" w:styleId="TableParagraph">
    <w:name w:val="Table Paragraph"/>
    <w:basedOn w:val="Normal"/>
    <w:uiPriority w:val="1"/>
    <w:qFormat/>
    <w:pPr>
      <w:ind w:left="119"/>
    </w:pPr>
    <w:rPr>
      <w:rFonts w:ascii="Courier New" w:eastAsia="Courier New" w:hAnsi="Courier New" w:cs="Courier New"/>
    </w:rPr>
  </w:style>
  <w:style w:type="paragraph" w:styleId="BalloonText">
    <w:name w:val="Balloon Text"/>
    <w:basedOn w:val="Normal"/>
    <w:link w:val="BalloonTextChar"/>
    <w:uiPriority w:val="99"/>
    <w:semiHidden/>
    <w:unhideWhenUsed/>
    <w:rsid w:val="00851E9C"/>
    <w:rPr>
      <w:sz w:val="18"/>
      <w:szCs w:val="18"/>
    </w:rPr>
  </w:style>
  <w:style w:type="character" w:customStyle="1" w:styleId="BalloonTextChar">
    <w:name w:val="Balloon Text Char"/>
    <w:basedOn w:val="DefaultParagraphFont"/>
    <w:link w:val="BalloonText"/>
    <w:uiPriority w:val="99"/>
    <w:semiHidden/>
    <w:rsid w:val="00851E9C"/>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52536F"/>
    <w:rPr>
      <w:sz w:val="18"/>
      <w:szCs w:val="18"/>
    </w:rPr>
  </w:style>
  <w:style w:type="paragraph" w:styleId="CommentText">
    <w:name w:val="annotation text"/>
    <w:basedOn w:val="Normal"/>
    <w:link w:val="CommentTextChar"/>
    <w:uiPriority w:val="99"/>
    <w:semiHidden/>
    <w:unhideWhenUsed/>
    <w:rsid w:val="0052536F"/>
    <w:rPr>
      <w:sz w:val="24"/>
      <w:szCs w:val="24"/>
    </w:rPr>
  </w:style>
  <w:style w:type="character" w:customStyle="1" w:styleId="CommentTextChar">
    <w:name w:val="Comment Text Char"/>
    <w:basedOn w:val="DefaultParagraphFont"/>
    <w:link w:val="CommentText"/>
    <w:uiPriority w:val="99"/>
    <w:semiHidden/>
    <w:rsid w:val="0052536F"/>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52536F"/>
    <w:rPr>
      <w:b/>
      <w:bCs/>
      <w:sz w:val="20"/>
      <w:szCs w:val="20"/>
    </w:rPr>
  </w:style>
  <w:style w:type="character" w:customStyle="1" w:styleId="CommentSubjectChar">
    <w:name w:val="Comment Subject Char"/>
    <w:basedOn w:val="CommentTextChar"/>
    <w:link w:val="CommentSubject"/>
    <w:uiPriority w:val="99"/>
    <w:semiHidden/>
    <w:rsid w:val="0052536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120" Type="http://schemas.openxmlformats.org/officeDocument/2006/relationships/hyperlink" Target="http://www.actapress.com/PDFViewer" TargetMode="External"/><Relationship Id="rId121" Type="http://schemas.openxmlformats.org/officeDocument/2006/relationships/hyperlink" Target="http://dx.doi.org/10.1109/COMPSAC.2014.103" TargetMode="External"/><Relationship Id="rId122" Type="http://schemas.openxmlformats.org/officeDocument/2006/relationships/hyperlink" Target="http://www.boost.org/" TargetMode="External"/><Relationship Id="rId123" Type="http://schemas.openxmlformats.org/officeDocument/2006/relationships/hyperlink" Target="http://www.boost.org/doc/libs/1_" TargetMode="External"/><Relationship Id="rId124" Type="http://schemas.openxmlformats.org/officeDocument/2006/relationships/hyperlink" Target="http://www.boost.org/doc/libs/" TargetMode="External"/><Relationship Id="rId125" Type="http://schemas.openxmlformats.org/officeDocument/2006/relationships/hyperlink" Target="http://www.nomagic.com/products/" TargetMode="External"/><Relationship Id="rId126" Type="http://schemas.openxmlformats.org/officeDocument/2006/relationships/hyperlink" Target="http://www.sparxsystems.com/" TargetMode="External"/><Relationship Id="rId127" Type="http://schemas.openxmlformats.org/officeDocument/2006/relationships/hyperlink" Target="http://www.boost.org/doc/" TargetMode="External"/><Relationship Id="rId128" Type="http://schemas.openxmlformats.org/officeDocument/2006/relationships/hyperlink" Target="http://valgrind.org/docs/manual/" TargetMode="External"/><Relationship Id="rId129" Type="http://schemas.openxmlformats.org/officeDocument/2006/relationships/hyperlink" Target="http://yasmine.seadex.de/" TargetMode="External"/><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hyperlink" Target="http://cruise.eecs.uottawa.ca/umple/" TargetMode="External"/><Relationship Id="rId48" Type="http://schemas.openxmlformats.org/officeDocument/2006/relationships/hyperlink" Target="http://thingml.org/" TargetMode="External"/><Relationship Id="rId49" Type="http://schemas.openxmlformats.org/officeDocument/2006/relationships/image" Target="media/image40.png"/><Relationship Id="rId100" Type="http://schemas.openxmlformats.org/officeDocument/2006/relationships/image" Target="media/image91.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30" Type="http://schemas.openxmlformats.org/officeDocument/2006/relationships/hyperlink" Target="http://yasmine.seadex.de/" TargetMode="External"/><Relationship Id="rId131" Type="http://schemas.openxmlformats.org/officeDocument/2006/relationships/hyperlink" Target="http://doi.acm.org/10.1145/2814251.2814253" TargetMode="External"/><Relationship Id="rId132" Type="http://schemas.openxmlformats.org/officeDocument/2006/relationships/fontTable" Target="fontTable.xml"/><Relationship Id="rId133" Type="http://schemas.microsoft.com/office/2011/relationships/people" Target="people.xml"/><Relationship Id="rId13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first-name.lastname@cea.fr" TargetMode="Externa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110" Type="http://schemas.openxmlformats.org/officeDocument/2006/relationships/hyperlink" Target="http://plantuml.com/" TargetMode="External"/><Relationship Id="rId111" Type="http://schemas.openxmlformats.org/officeDocument/2006/relationships/hyperlink" Target="http://doi.acm.org/10.1145/1182807.1182811" TargetMode="External"/><Relationship Id="rId112" Type="http://schemas.openxmlformats.org/officeDocument/2006/relationships/hyperlink" Target="http://www.ibm.com/" TargetMode="External"/><Relationship Id="rId113" Type="http://schemas.openxmlformats.org/officeDocument/2006/relationships/hyperlink" Target="http://www.sinelabore.com/lib/exe/fetch.php?media" TargetMode="External"/><Relationship Id="rId114" Type="http://schemas.openxmlformats.org/officeDocument/2006/relationships/hyperlink" Target="http://www.state-machine.com/qm/" TargetMode="External"/><Relationship Id="rId115" Type="http://schemas.openxmlformats.org/officeDocument/2006/relationships/hyperlink" Target="http://doi.acm.org/10.1145/1985793.1985858" TargetMode="External"/><Relationship Id="rId116" Type="http://schemas.openxmlformats.org/officeDocument/2006/relationships/hyperlink" Target="http://www.sparxsystems.eu/start/home/" TargetMode="External"/><Relationship Id="rId117" Type="http://schemas.openxmlformats.org/officeDocument/2006/relationships/hyperlink" Target="http://www.boost.org/doc/libs/1_59_0_" TargetMode="External"/><Relationship Id="rId118" Type="http://schemas.openxmlformats.org/officeDocument/2006/relationships/hyperlink" Target="http://www.boost.org/" TargetMode="External"/><Relationship Id="rId119" Type="http://schemas.openxmlformats.org/officeDocument/2006/relationships/hyperlink" Target="http://wiki.eclipse.org/Papyrus/Designer/code-generation" TargetMode="Externa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9290</Words>
  <Characters>52957</Characters>
  <Application>Microsoft Macintosh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Commissariat à l'Energie Atomique</Company>
  <LinksUpToDate>false</LinksUpToDate>
  <CharactersWithSpaces>62123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2016-09-27T15:32:00Z</dcterms:created>
  <dcterms:modified xsi:type="dcterms:W3CDTF">2016-09-28T15:29:00Z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2016-09-27T00:00:00Z</vt:filetime>
  </property>
  <property fmtid="{D5CDD505-2E9C-101B-9397-08002B2CF9AE}" pid="3" name="Creator">
    <vt:lpwstr>TeX</vt:lpwstr>
  </property>
  <property fmtid="{D5CDD505-2E9C-101B-9397-08002B2CF9AE}" pid="4" name="LastSaved">
    <vt:filetime>2016-09-27T00:00:00Z</vt:filetime>
  </property>
</Properties>
</file>