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1EF25" w14:textId="77777777" w:rsidR="00E61455" w:rsidRDefault="0079175C">
      <w:pPr>
        <w:spacing w:line="242" w:lineRule="auto"/>
        <w:ind w:left="315" w:right="313"/>
        <w:jc w:val="center"/>
        <w:rPr>
          <w:sz w:val="48"/>
        </w:rPr>
      </w:pPr>
      <w:r>
        <w:rPr>
          <w:sz w:val="48"/>
        </w:rPr>
        <w:t>Synchronization of Architecture Design Model and</w:t>
      </w:r>
      <w:r>
        <w:rPr>
          <w:w w:val="99"/>
          <w:sz w:val="48"/>
        </w:rPr>
        <w:t xml:space="preserve"> </w:t>
      </w:r>
      <w:r>
        <w:rPr>
          <w:sz w:val="48"/>
        </w:rPr>
        <w:t>Code in Reactive System  Development</w:t>
      </w:r>
    </w:p>
    <w:p w14:paraId="09A03284" w14:textId="77777777" w:rsidR="00E61455" w:rsidRDefault="0079175C">
      <w:pPr>
        <w:spacing w:before="313"/>
        <w:ind w:left="313" w:right="313"/>
        <w:jc w:val="center"/>
      </w:pPr>
      <w:r>
        <w:t>Van  Cam Pham, Ansgar Radermacher, Sebastien Gerard, Shuai  Li</w:t>
      </w:r>
    </w:p>
    <w:p w14:paraId="61BE9DC9" w14:textId="77777777" w:rsidR="00E61455" w:rsidRDefault="0079175C">
      <w:pPr>
        <w:pStyle w:val="Corpsdetexte"/>
        <w:spacing w:before="15" w:line="256" w:lineRule="auto"/>
        <w:ind w:left="315" w:right="243"/>
        <w:jc w:val="center"/>
      </w:pPr>
      <w:r>
        <w:t xml:space="preserve">CEA, LIST, Laboratory of Model-Driven Engineering for Embedded Systems (LISE), P.C. 174, Gif-sur-Yvette, France Email: </w:t>
      </w:r>
      <w:hyperlink r:id="rId5">
        <w:r>
          <w:t>first-name.lastname@cea.fr</w:t>
        </w:r>
      </w:hyperlink>
    </w:p>
    <w:p w14:paraId="68B80BD2" w14:textId="77777777" w:rsidR="00E61455" w:rsidRDefault="00E61455">
      <w:pPr>
        <w:pStyle w:val="Corpsdetexte"/>
        <w:ind w:left="0"/>
        <w:jc w:val="left"/>
      </w:pPr>
    </w:p>
    <w:p w14:paraId="77AA7564" w14:textId="77777777" w:rsidR="00E61455" w:rsidRDefault="00E61455">
      <w:pPr>
        <w:sectPr w:rsidR="00E61455">
          <w:type w:val="continuous"/>
          <w:pgSz w:w="12240" w:h="15840"/>
          <w:pgMar w:top="980" w:right="860" w:bottom="280" w:left="860" w:header="720" w:footer="720" w:gutter="0"/>
          <w:cols w:space="720"/>
        </w:sectPr>
      </w:pPr>
    </w:p>
    <w:p w14:paraId="61667211" w14:textId="77777777" w:rsidR="00E61455" w:rsidRDefault="00E61455">
      <w:pPr>
        <w:pStyle w:val="Corpsdetexte"/>
        <w:spacing w:before="2"/>
        <w:ind w:left="0"/>
        <w:jc w:val="left"/>
        <w:rPr>
          <w:sz w:val="22"/>
        </w:rPr>
      </w:pPr>
    </w:p>
    <w:p w14:paraId="3232D004" w14:textId="77777777" w:rsidR="00E61455" w:rsidRDefault="0079175C">
      <w:pPr>
        <w:spacing w:line="200" w:lineRule="exact"/>
        <w:ind w:left="119" w:firstLine="199"/>
        <w:jc w:val="both"/>
        <w:rPr>
          <w:b/>
          <w:sz w:val="18"/>
        </w:rPr>
      </w:pPr>
      <w:r>
        <w:rPr>
          <w:b/>
          <w:i/>
          <w:sz w:val="18"/>
        </w:rPr>
        <w:t>Abstract</w:t>
      </w:r>
      <w:r>
        <w:rPr>
          <w:b/>
          <w:sz w:val="18"/>
        </w:rPr>
        <w:t>—</w:t>
      </w:r>
      <w:commentRangeStart w:id="0"/>
      <w:r>
        <w:rPr>
          <w:b/>
          <w:sz w:val="18"/>
        </w:rPr>
        <w:t xml:space="preserve">Architecting </w:t>
      </w:r>
      <w:commentRangeEnd w:id="0"/>
      <w:r>
        <w:rPr>
          <w:rStyle w:val="Marquedecommentaire"/>
        </w:rPr>
        <w:commentReference w:id="0"/>
      </w:r>
      <w:r>
        <w:rPr>
          <w:b/>
          <w:sz w:val="18"/>
        </w:rPr>
        <w:t xml:space="preserve">a  software  system  has  become  one  of the most important tasks during development. UML State Machine and Composite Structure </w:t>
      </w:r>
      <w:commentRangeStart w:id="1"/>
      <w:r>
        <w:rPr>
          <w:b/>
          <w:sz w:val="18"/>
        </w:rPr>
        <w:t xml:space="preserve">models </w:t>
      </w:r>
      <w:commentRangeEnd w:id="1"/>
      <w:r>
        <w:rPr>
          <w:rStyle w:val="Marquedecommentaire"/>
        </w:rPr>
        <w:commentReference w:id="1"/>
      </w:r>
      <w:r>
        <w:rPr>
          <w:b/>
          <w:sz w:val="18"/>
        </w:rPr>
        <w:t xml:space="preserve">are efficient to design reactive system architectures. In Model Driven Engineering (MDE), code can be automatically generated from the </w:t>
      </w:r>
      <w:commentRangeStart w:id="2"/>
      <w:r>
        <w:rPr>
          <w:b/>
          <w:sz w:val="18"/>
        </w:rPr>
        <w:t>models</w:t>
      </w:r>
      <w:commentRangeEnd w:id="2"/>
      <w:r w:rsidR="00E14B81">
        <w:rPr>
          <w:rStyle w:val="Marquedecommentaire"/>
        </w:rPr>
        <w:commentReference w:id="2"/>
      </w:r>
      <w:r>
        <w:rPr>
          <w:b/>
          <w:sz w:val="18"/>
        </w:rPr>
        <w:t xml:space="preserve">. Nevertheless, current UML tools </w:t>
      </w:r>
      <w:del w:id="3" w:author="RADERMACHER Ansgar 206501" w:date="2017-04-12T23:14:00Z">
        <w:r w:rsidDel="00E14B81">
          <w:rPr>
            <w:b/>
            <w:sz w:val="18"/>
          </w:rPr>
          <w:delText xml:space="preserve">are </w:delText>
        </w:r>
      </w:del>
      <w:r>
        <w:rPr>
          <w:b/>
          <w:sz w:val="18"/>
        </w:rPr>
        <w:t xml:space="preserve">hardly </w:t>
      </w:r>
      <w:del w:id="4" w:author="RADERMACHER Ansgar 206501" w:date="2017-04-12T23:14:00Z">
        <w:r w:rsidDel="00E14B81">
          <w:rPr>
            <w:b/>
            <w:sz w:val="18"/>
          </w:rPr>
          <w:delText xml:space="preserve">to </w:delText>
        </w:r>
      </w:del>
      <w:r>
        <w:rPr>
          <w:b/>
          <w:sz w:val="18"/>
        </w:rPr>
        <w:t xml:space="preserve">generate fully operational code </w:t>
      </w:r>
      <w:commentRangeStart w:id="5"/>
      <w:r>
        <w:rPr>
          <w:b/>
          <w:sz w:val="18"/>
        </w:rPr>
        <w:t xml:space="preserve">but produce only skeleton code which </w:t>
      </w:r>
      <w:commentRangeEnd w:id="5"/>
      <w:r w:rsidR="006B53B4">
        <w:rPr>
          <w:rStyle w:val="Marquedecommentaire"/>
        </w:rPr>
        <w:commentReference w:id="5"/>
      </w:r>
      <w:r>
        <w:rPr>
          <w:b/>
          <w:sz w:val="18"/>
        </w:rPr>
        <w:t>is then fine-tuned by programmers. The modifications in code, which may violate the architecture correctness, must be synchronized with the model to make architecture and code consistent.</w:t>
      </w:r>
      <w:r>
        <w:rPr>
          <w:b/>
          <w:spacing w:val="-23"/>
          <w:sz w:val="18"/>
        </w:rPr>
        <w:t xml:space="preserve"> </w:t>
      </w:r>
      <w:r>
        <w:rPr>
          <w:b/>
          <w:sz w:val="18"/>
        </w:rPr>
        <w:t xml:space="preserve">Current approaches cannot handle the synchronization of </w:t>
      </w:r>
      <w:del w:id="6" w:author="RADERMACHER Ansgar 206501" w:date="2017-04-12T23:21:00Z">
        <w:r w:rsidDel="00E14B81">
          <w:rPr>
            <w:b/>
            <w:sz w:val="18"/>
          </w:rPr>
          <w:delText xml:space="preserve">the </w:delText>
        </w:r>
      </w:del>
      <w:r>
        <w:rPr>
          <w:b/>
          <w:sz w:val="18"/>
        </w:rPr>
        <w:t>model</w:t>
      </w:r>
      <w:del w:id="7" w:author="RADERMACHER Ansgar 206501" w:date="2017-04-12T23:19:00Z">
        <w:r w:rsidDel="00E14B81">
          <w:rPr>
            <w:b/>
            <w:sz w:val="18"/>
          </w:rPr>
          <w:delText>s</w:delText>
        </w:r>
      </w:del>
      <w:r>
        <w:rPr>
          <w:b/>
          <w:sz w:val="18"/>
        </w:rPr>
        <w:t xml:space="preserve"> and code in </w:t>
      </w:r>
      <w:commentRangeStart w:id="8"/>
      <w:del w:id="9" w:author="RADERMACHER Ansgar 206501" w:date="2017-04-12T23:21:00Z">
        <w:r w:rsidDel="00E14B81">
          <w:rPr>
            <w:b/>
            <w:sz w:val="18"/>
          </w:rPr>
          <w:delText xml:space="preserve">this </w:delText>
        </w:r>
      </w:del>
      <w:r>
        <w:rPr>
          <w:b/>
          <w:sz w:val="18"/>
        </w:rPr>
        <w:t xml:space="preserve">case </w:t>
      </w:r>
      <w:commentRangeEnd w:id="8"/>
      <w:r w:rsidR="00E14B81">
        <w:rPr>
          <w:rStyle w:val="Marquedecommentaire"/>
        </w:rPr>
        <w:commentReference w:id="8"/>
      </w:r>
      <w:ins w:id="10" w:author="RADERMACHER Ansgar 206501" w:date="2017-04-12T23:21:00Z">
        <w:r w:rsidR="00E14B81">
          <w:rPr>
            <w:b/>
            <w:sz w:val="18"/>
          </w:rPr>
          <w:t xml:space="preserve">of state machines and composite structure elements </w:t>
        </w:r>
      </w:ins>
      <w:r>
        <w:rPr>
          <w:b/>
          <w:sz w:val="18"/>
        </w:rPr>
        <w:t>because there is a significant abstraction gap between architecture and code. This paper proposes an approach</w:t>
      </w:r>
      <w:ins w:id="11" w:author="RADERMACHER Ansgar 206501" w:date="2017-04-12T23:24:00Z">
        <w:r w:rsidR="006B53B4">
          <w:rPr>
            <w:b/>
            <w:sz w:val="18"/>
          </w:rPr>
          <w:t xml:space="preserve"> to enable this synchronisation</w:t>
        </w:r>
      </w:ins>
      <w:del w:id="12" w:author="RADERMACHER Ansgar 206501" w:date="2017-04-12T23:24:00Z">
        <w:r w:rsidDel="006B53B4">
          <w:rPr>
            <w:b/>
            <w:sz w:val="18"/>
          </w:rPr>
          <w:delText xml:space="preserve"> for synchronizing the architecture model in UML State Machine and Composite Structure elements, and the code</w:delText>
        </w:r>
      </w:del>
      <w:r>
        <w:rPr>
          <w:b/>
          <w:sz w:val="18"/>
        </w:rPr>
        <w:t xml:space="preserve">. The approach consists of a bidirectional mapping between code and </w:t>
      </w:r>
      <w:ins w:id="13" w:author="RADERMACHER Ansgar 206501" w:date="2017-04-12T23:25:00Z">
        <w:r w:rsidR="006B53B4">
          <w:rPr>
            <w:b/>
            <w:sz w:val="18"/>
          </w:rPr>
          <w:t xml:space="preserve">the </w:t>
        </w:r>
      </w:ins>
      <w:r>
        <w:rPr>
          <w:b/>
          <w:sz w:val="18"/>
        </w:rPr>
        <w:t>architec- ture model, and a synchronization mechanism</w:t>
      </w:r>
      <w:del w:id="14" w:author="RADERMACHER Ansgar 206501" w:date="2017-04-12T23:25:00Z">
        <w:r w:rsidDel="006B53B4">
          <w:rPr>
            <w:b/>
            <w:sz w:val="18"/>
          </w:rPr>
          <w:delText>,</w:delText>
        </w:r>
      </w:del>
      <w:r>
        <w:rPr>
          <w:b/>
          <w:sz w:val="18"/>
        </w:rPr>
        <w:t xml:space="preserve"> which allows to synchronize concurrent modifications made in model and code. The approach is then evaluated through the development of an embedded software case study - a Lego Car factory. The eval- uation shows that our approach can automatically synchronize model and code, and eventually improve collaboration between software architects and programmers. Furthermore</w:t>
      </w:r>
      <w:commentRangeStart w:id="15"/>
      <w:r>
        <w:rPr>
          <w:b/>
          <w:sz w:val="18"/>
        </w:rPr>
        <w:t xml:space="preserve">, the quality of generated code is </w:t>
      </w:r>
      <w:del w:id="16" w:author="RADERMACHER Ansgar 206501" w:date="2017-04-12T23:25:00Z">
        <w:r w:rsidDel="006B53B4">
          <w:rPr>
            <w:b/>
            <w:sz w:val="18"/>
          </w:rPr>
          <w:delText xml:space="preserve">also </w:delText>
        </w:r>
      </w:del>
      <w:r>
        <w:rPr>
          <w:b/>
          <w:sz w:val="18"/>
        </w:rPr>
        <w:t xml:space="preserve">preserved within our   </w:t>
      </w:r>
      <w:r>
        <w:rPr>
          <w:b/>
          <w:spacing w:val="14"/>
          <w:sz w:val="18"/>
        </w:rPr>
        <w:t xml:space="preserve"> </w:t>
      </w:r>
      <w:r>
        <w:rPr>
          <w:b/>
          <w:sz w:val="18"/>
        </w:rPr>
        <w:t>approach</w:t>
      </w:r>
      <w:commentRangeEnd w:id="15"/>
      <w:r w:rsidR="006B53B4">
        <w:rPr>
          <w:rStyle w:val="Marquedecommentaire"/>
        </w:rPr>
        <w:commentReference w:id="15"/>
      </w:r>
      <w:r>
        <w:rPr>
          <w:b/>
          <w:sz w:val="18"/>
        </w:rPr>
        <w:t>.</w:t>
      </w:r>
    </w:p>
    <w:p w14:paraId="6262FB20" w14:textId="77777777" w:rsidR="00E61455" w:rsidRDefault="00E61455">
      <w:pPr>
        <w:pStyle w:val="Corpsdetexte"/>
        <w:spacing w:before="4"/>
        <w:ind w:left="0"/>
        <w:jc w:val="left"/>
        <w:rPr>
          <w:b/>
          <w:sz w:val="25"/>
        </w:rPr>
      </w:pPr>
    </w:p>
    <w:p w14:paraId="0A48D405" w14:textId="77777777" w:rsidR="00E61455" w:rsidRDefault="0079175C">
      <w:pPr>
        <w:pStyle w:val="Paragraphedeliste"/>
        <w:numPr>
          <w:ilvl w:val="0"/>
          <w:numId w:val="16"/>
        </w:numPr>
        <w:tabs>
          <w:tab w:val="left" w:pos="2089"/>
        </w:tabs>
        <w:spacing w:line="240" w:lineRule="auto"/>
        <w:jc w:val="left"/>
        <w:rPr>
          <w:sz w:val="16"/>
        </w:rPr>
      </w:pPr>
      <w:r>
        <w:rPr>
          <w:spacing w:val="7"/>
          <w:sz w:val="20"/>
        </w:rPr>
        <w:t>I</w:t>
      </w:r>
      <w:r>
        <w:rPr>
          <w:spacing w:val="7"/>
          <w:sz w:val="16"/>
        </w:rPr>
        <w:t>NTRODUCTION</w:t>
      </w:r>
    </w:p>
    <w:p w14:paraId="26FA6BAE" w14:textId="77777777" w:rsidR="00E61455" w:rsidRDefault="0079175C">
      <w:pPr>
        <w:pStyle w:val="Corpsdetexte"/>
        <w:spacing w:before="168" w:line="249" w:lineRule="auto"/>
        <w:ind w:firstLine="199"/>
      </w:pPr>
      <w:r>
        <w:t>System architecting has become one of the most important tasks</w:t>
      </w:r>
      <w:r>
        <w:rPr>
          <w:spacing w:val="-7"/>
        </w:rPr>
        <w:t xml:space="preserve"> </w:t>
      </w:r>
      <w:r>
        <w:t>during</w:t>
      </w:r>
      <w:r>
        <w:rPr>
          <w:spacing w:val="-7"/>
        </w:rPr>
        <w:t xml:space="preserve"> </w:t>
      </w:r>
      <w:r>
        <w:t>development.</w:t>
      </w:r>
      <w:r>
        <w:rPr>
          <w:spacing w:val="-7"/>
        </w:rPr>
        <w:t xml:space="preserve"> </w:t>
      </w:r>
      <w:r>
        <w:t>Unified</w:t>
      </w:r>
      <w:r>
        <w:rPr>
          <w:spacing w:val="-7"/>
        </w:rPr>
        <w:t xml:space="preserve"> </w:t>
      </w:r>
      <w:r>
        <w:t>Modeling</w:t>
      </w:r>
      <w:r>
        <w:rPr>
          <w:spacing w:val="-7"/>
        </w:rPr>
        <w:t xml:space="preserve"> </w:t>
      </w:r>
      <w:r>
        <w:t>Language</w:t>
      </w:r>
      <w:r>
        <w:rPr>
          <w:spacing w:val="-7"/>
        </w:rPr>
        <w:t xml:space="preserve"> </w:t>
      </w:r>
      <w:r>
        <w:t>(UML) has been widely used in Model-Driven Engineering (MDE)  [1] and become an industry de factor standard to describe    and document architecture of complex systems [2],</w:t>
      </w:r>
      <w:r>
        <w:rPr>
          <w:spacing w:val="24"/>
        </w:rPr>
        <w:t xml:space="preserve"> </w:t>
      </w:r>
      <w:r>
        <w:t>[3]</w:t>
      </w:r>
      <w:r>
        <w:rPr>
          <w:spacing w:val="3"/>
        </w:rPr>
        <w:t xml:space="preserve"> </w:t>
      </w:r>
      <w:r>
        <w:t>despite</w:t>
      </w:r>
      <w:r>
        <w:rPr>
          <w:w w:val="99"/>
        </w:rPr>
        <w:t xml:space="preserve"> </w:t>
      </w:r>
      <w:r>
        <w:t>the emergence and disappearance of a number of architecture description languages [4]. UML Class, Composite Structure, and State Machine diagrams prove to well capture a reactive system architecture [5], which is useful for designing flexible, loosely-coupled and scalable embedded systems [6], [7]. In MDE, implementation can be automatically produced from architecture models specified by  the  UML  models</w:t>
      </w:r>
      <w:r>
        <w:rPr>
          <w:spacing w:val="-9"/>
        </w:rPr>
        <w:t xml:space="preserve"> </w:t>
      </w:r>
      <w:r>
        <w:t>in</w:t>
      </w:r>
      <w:r>
        <w:rPr>
          <w:spacing w:val="41"/>
        </w:rPr>
        <w:t xml:space="preserve"> </w:t>
      </w:r>
      <w:r>
        <w:t>order</w:t>
      </w:r>
      <w:r>
        <w:rPr>
          <w:w w:val="99"/>
        </w:rPr>
        <w:t xml:space="preserve"> </w:t>
      </w:r>
      <w:r>
        <w:t xml:space="preserve">to raise software productivity and eliminate bugs  </w:t>
      </w:r>
      <w:r>
        <w:rPr>
          <w:spacing w:val="7"/>
        </w:rPr>
        <w:t xml:space="preserve"> </w:t>
      </w:r>
      <w:r>
        <w:t>[5].</w:t>
      </w:r>
    </w:p>
    <w:p w14:paraId="7001BDF6" w14:textId="77777777" w:rsidR="00E61455" w:rsidRDefault="0079175C">
      <w:pPr>
        <w:pStyle w:val="Corpsdetexte"/>
        <w:spacing w:line="249" w:lineRule="auto"/>
        <w:ind w:firstLine="199"/>
      </w:pPr>
      <w:r>
        <w:t>Current UML tools and approaches are not sufficient to exploit the fine-grained behavior of the architecture. The approach in [8] uses the Action Language for Foundational UML (ALF) [9] to express the fine-grained behavior for generating fully operational code. The approach in [10] even proposes a model compiler, which directly converts</w:t>
      </w:r>
      <w:r>
        <w:rPr>
          <w:spacing w:val="23"/>
        </w:rPr>
        <w:t xml:space="preserve"> </w:t>
      </w:r>
      <w:r>
        <w:t>ALF</w:t>
      </w:r>
      <w:r>
        <w:rPr>
          <w:spacing w:val="3"/>
        </w:rPr>
        <w:t xml:space="preserve"> </w:t>
      </w:r>
      <w:r>
        <w:t>code</w:t>
      </w:r>
      <w:r>
        <w:rPr>
          <w:w w:val="99"/>
        </w:rPr>
        <w:t xml:space="preserve"> </w:t>
      </w:r>
      <w:r>
        <w:t xml:space="preserve">into binary code. </w:t>
      </w:r>
      <w:r>
        <w:rPr>
          <w:spacing w:val="-3"/>
        </w:rPr>
        <w:t xml:space="preserve">However, </w:t>
      </w:r>
      <w:r>
        <w:t>ALF is currently not widely used  in software development as much as</w:t>
      </w:r>
      <w:r>
        <w:rPr>
          <w:spacing w:val="-5"/>
        </w:rPr>
        <w:t xml:space="preserve"> </w:t>
      </w:r>
      <w:r>
        <w:t>mainstream</w:t>
      </w:r>
      <w:r>
        <w:rPr>
          <w:spacing w:val="-1"/>
        </w:rPr>
        <w:t xml:space="preserve"> </w:t>
      </w:r>
      <w:r>
        <w:t>programming</w:t>
      </w:r>
      <w:r>
        <w:rPr>
          <w:w w:val="99"/>
        </w:rPr>
        <w:t xml:space="preserve"> </w:t>
      </w:r>
      <w:r>
        <w:t xml:space="preserve">languages such as </w:t>
      </w:r>
      <w:r>
        <w:rPr>
          <w:spacing w:val="-3"/>
        </w:rPr>
        <w:t xml:space="preserve">Java </w:t>
      </w:r>
      <w:r>
        <w:t xml:space="preserve">or C++. Furthermore, with the   </w:t>
      </w:r>
      <w:r>
        <w:rPr>
          <w:spacing w:val="19"/>
        </w:rPr>
        <w:t xml:space="preserve"> </w:t>
      </w:r>
      <w:r>
        <w:t>model</w:t>
      </w:r>
    </w:p>
    <w:p w14:paraId="0DE178B6" w14:textId="77777777" w:rsidR="00E61455" w:rsidRDefault="0079175C">
      <w:pPr>
        <w:pStyle w:val="Corpsdetexte"/>
        <w:spacing w:before="9"/>
        <w:ind w:left="0"/>
        <w:jc w:val="left"/>
        <w:rPr>
          <w:sz w:val="19"/>
        </w:rPr>
      </w:pPr>
      <w:r>
        <w:br w:type="column"/>
      </w:r>
    </w:p>
    <w:p w14:paraId="1DE098CA" w14:textId="77777777" w:rsidR="00E61455" w:rsidRDefault="0079175C">
      <w:pPr>
        <w:pStyle w:val="Corpsdetexte"/>
        <w:spacing w:line="249" w:lineRule="auto"/>
        <w:ind w:right="117"/>
        <w:jc w:val="left"/>
      </w:pPr>
      <w:r>
        <w:t>compilation, many optimizations at the code level, proposed by many tools and compilers such as GCC, become    useless.</w:t>
      </w:r>
    </w:p>
    <w:p w14:paraId="4C52397A" w14:textId="77777777" w:rsidR="00E61455" w:rsidRDefault="0079175C">
      <w:pPr>
        <w:pStyle w:val="Corpsdetexte"/>
        <w:spacing w:line="249" w:lineRule="auto"/>
        <w:ind w:right="117" w:firstLine="199"/>
      </w:pPr>
      <w:r>
        <w:t>Industrial MDE tools such as IBM Rhapsody [11] and Papyrus-RT [5] put manually written fine-grained program- ming</w:t>
      </w:r>
      <w:r>
        <w:rPr>
          <w:spacing w:val="-6"/>
        </w:rPr>
        <w:t xml:space="preserve"> </w:t>
      </w:r>
      <w:r>
        <w:t>code</w:t>
      </w:r>
      <w:r>
        <w:rPr>
          <w:spacing w:val="-6"/>
        </w:rPr>
        <w:t xml:space="preserve"> </w:t>
      </w:r>
      <w:r>
        <w:t>such</w:t>
      </w:r>
      <w:r>
        <w:rPr>
          <w:spacing w:val="-6"/>
        </w:rPr>
        <w:t xml:space="preserve"> </w:t>
      </w:r>
      <w:r>
        <w:t>as</w:t>
      </w:r>
      <w:r>
        <w:rPr>
          <w:spacing w:val="-6"/>
        </w:rPr>
        <w:t xml:space="preserve"> </w:t>
      </w:r>
      <w:r>
        <w:t>C++,</w:t>
      </w:r>
      <w:r>
        <w:rPr>
          <w:spacing w:val="-6"/>
        </w:rPr>
        <w:t xml:space="preserve"> </w:t>
      </w:r>
      <w:r>
        <w:t>instead</w:t>
      </w:r>
      <w:r>
        <w:rPr>
          <w:spacing w:val="-6"/>
        </w:rPr>
        <w:t xml:space="preserve"> </w:t>
      </w:r>
      <w:r>
        <w:t>of</w:t>
      </w:r>
      <w:r>
        <w:rPr>
          <w:spacing w:val="-6"/>
        </w:rPr>
        <w:t xml:space="preserve"> </w:t>
      </w:r>
      <w:r>
        <w:rPr>
          <w:spacing w:val="-4"/>
        </w:rPr>
        <w:t>ALF,</w:t>
      </w:r>
      <w:r>
        <w:rPr>
          <w:spacing w:val="-6"/>
        </w:rPr>
        <w:t xml:space="preserve"> </w:t>
      </w:r>
      <w:r>
        <w:t>within</w:t>
      </w:r>
      <w:r>
        <w:rPr>
          <w:spacing w:val="-6"/>
        </w:rPr>
        <w:t xml:space="preserve"> </w:t>
      </w:r>
      <w:r>
        <w:t>the</w:t>
      </w:r>
      <w:r>
        <w:rPr>
          <w:spacing w:val="-6"/>
        </w:rPr>
        <w:t xml:space="preserve"> </w:t>
      </w:r>
      <w:r>
        <w:t>architecture model to generate fully operational code. These tools force   the programmers to  use  limited  textual  editors  supported  by these tools for manual coding. This later practice often lacks</w:t>
      </w:r>
      <w:r>
        <w:rPr>
          <w:spacing w:val="-7"/>
        </w:rPr>
        <w:t xml:space="preserve"> </w:t>
      </w:r>
      <w:r>
        <w:t>programming</w:t>
      </w:r>
      <w:r>
        <w:rPr>
          <w:spacing w:val="-7"/>
        </w:rPr>
        <w:t xml:space="preserve"> </w:t>
      </w:r>
      <w:r>
        <w:t>facilities</w:t>
      </w:r>
      <w:r>
        <w:rPr>
          <w:spacing w:val="-7"/>
        </w:rPr>
        <w:t xml:space="preserve"> </w:t>
      </w:r>
      <w:r>
        <w:t>such</w:t>
      </w:r>
      <w:r>
        <w:rPr>
          <w:spacing w:val="-7"/>
        </w:rPr>
        <w:t xml:space="preserve"> </w:t>
      </w:r>
      <w:r>
        <w:t>as</w:t>
      </w:r>
      <w:r>
        <w:rPr>
          <w:spacing w:val="-7"/>
        </w:rPr>
        <w:t xml:space="preserve"> </w:t>
      </w:r>
      <w:r>
        <w:t>auto-completion</w:t>
      </w:r>
      <w:r>
        <w:rPr>
          <w:spacing w:val="-7"/>
        </w:rPr>
        <w:t xml:space="preserve"> </w:t>
      </w:r>
      <w:r>
        <w:t xml:space="preserve">appeared in modern integrated development </w:t>
      </w:r>
      <w:bookmarkStart w:id="17" w:name="_GoBack"/>
      <w:bookmarkEnd w:id="17"/>
      <w:r>
        <w:t xml:space="preserve">environments (IDEs) and might produce errors during compilation of the generated  code with the manual code. In such a case the programmers tend to directly modify the generated code for a successful compilation by using a familiar IDE of the  </w:t>
      </w:r>
      <w:r>
        <w:rPr>
          <w:spacing w:val="34"/>
        </w:rPr>
        <w:t xml:space="preserve"> </w:t>
      </w:r>
      <w:r>
        <w:t>programmers.</w:t>
      </w:r>
    </w:p>
    <w:p w14:paraId="0973CABA" w14:textId="77777777" w:rsidR="00E61455" w:rsidRDefault="0079175C">
      <w:pPr>
        <w:pStyle w:val="Corpsdetexte"/>
        <w:spacing w:line="249" w:lineRule="auto"/>
        <w:ind w:right="117" w:firstLine="199"/>
      </w:pPr>
      <w:r>
        <w:t>In continuous development, the architects  might  change  the architecture for new functionalities or requirements while the programmers might still  tailor  the  current  architecture  or modify the code for various reasons such as code level optimization for algorithmic/computational code, bug fixing, and refactoring. This results that the architecture model and code are concurrently</w:t>
      </w:r>
      <w:r>
        <w:rPr>
          <w:spacing w:val="37"/>
        </w:rPr>
        <w:t xml:space="preserve"> </w:t>
      </w:r>
      <w:r>
        <w:t>modified.</w:t>
      </w:r>
    </w:p>
    <w:p w14:paraId="3A34E709" w14:textId="77777777" w:rsidR="00E61455" w:rsidRDefault="0079175C">
      <w:pPr>
        <w:pStyle w:val="Corpsdetexte"/>
        <w:spacing w:line="249" w:lineRule="auto"/>
        <w:ind w:right="117" w:firstLine="199"/>
      </w:pPr>
      <w:r>
        <w:t>The modifications made in model and code must be syn- chronized</w:t>
      </w:r>
      <w:r>
        <w:rPr>
          <w:spacing w:val="-6"/>
        </w:rPr>
        <w:t xml:space="preserve"> </w:t>
      </w:r>
      <w:r>
        <w:t>to</w:t>
      </w:r>
      <w:r>
        <w:rPr>
          <w:spacing w:val="-6"/>
        </w:rPr>
        <w:t xml:space="preserve"> </w:t>
      </w:r>
      <w:r>
        <w:t>make</w:t>
      </w:r>
      <w:r>
        <w:rPr>
          <w:spacing w:val="-6"/>
        </w:rPr>
        <w:t xml:space="preserve"> </w:t>
      </w:r>
      <w:r>
        <w:t>the</w:t>
      </w:r>
      <w:r>
        <w:rPr>
          <w:spacing w:val="-6"/>
        </w:rPr>
        <w:t xml:space="preserve"> </w:t>
      </w:r>
      <w:r>
        <w:t>architecture</w:t>
      </w:r>
      <w:r>
        <w:rPr>
          <w:spacing w:val="-6"/>
        </w:rPr>
        <w:t xml:space="preserve"> </w:t>
      </w:r>
      <w:r>
        <w:t>and</w:t>
      </w:r>
      <w:r>
        <w:rPr>
          <w:spacing w:val="-6"/>
        </w:rPr>
        <w:t xml:space="preserve"> </w:t>
      </w:r>
      <w:r>
        <w:t>code</w:t>
      </w:r>
      <w:r>
        <w:rPr>
          <w:spacing w:val="-6"/>
        </w:rPr>
        <w:t xml:space="preserve"> </w:t>
      </w:r>
      <w:r>
        <w:t>consistent.</w:t>
      </w:r>
      <w:r>
        <w:rPr>
          <w:spacing w:val="-6"/>
        </w:rPr>
        <w:t xml:space="preserve"> </w:t>
      </w:r>
      <w:r>
        <w:rPr>
          <w:spacing w:val="-8"/>
        </w:rPr>
        <w:t>To</w:t>
      </w:r>
      <w:r>
        <w:rPr>
          <w:spacing w:val="-6"/>
        </w:rPr>
        <w:t xml:space="preserve"> </w:t>
      </w:r>
      <w:r>
        <w:t xml:space="preserve">deal with it, several approaches such as separation [12] and reverse engineering [11] use specialized comments to separate user- modified code and generated code. </w:t>
      </w:r>
      <w:r>
        <w:rPr>
          <w:spacing w:val="-3"/>
        </w:rPr>
        <w:t xml:space="preserve">However, </w:t>
      </w:r>
      <w:r>
        <w:t xml:space="preserve">these approaches only work for modifications within the user area. Some tools such as IBM Rhapsody are able to do round-trip engineering: modifications in code can be propagated back to model and vice versa. </w:t>
      </w:r>
      <w:r>
        <w:rPr>
          <w:spacing w:val="-3"/>
        </w:rPr>
        <w:t xml:space="preserve">However, </w:t>
      </w:r>
      <w:r>
        <w:t xml:space="preserve">only UML class diagram concepts are supported by the round-trip engineering tools. One of the reasons, that makes the propagation of the modifications in  the code back to the model hard, is the lack of a bidirectional mapping between the architecture model specified by the aforementioned models and code </w:t>
      </w:r>
      <w:r>
        <w:rPr>
          <w:spacing w:val="15"/>
        </w:rPr>
        <w:t xml:space="preserve"> </w:t>
      </w:r>
      <w:r>
        <w:t>[13].</w:t>
      </w:r>
    </w:p>
    <w:p w14:paraId="1A901738" w14:textId="77777777" w:rsidR="00E61455" w:rsidRDefault="0079175C">
      <w:pPr>
        <w:pStyle w:val="Corpsdetexte"/>
        <w:spacing w:line="249" w:lineRule="auto"/>
        <w:ind w:right="117" w:firstLine="199"/>
      </w:pPr>
      <w:r>
        <w:t>This paper addresses the synchronization of code and ar- chitecture design model specified by the aforementioned</w:t>
      </w:r>
      <w:r>
        <w:rPr>
          <w:spacing w:val="-7"/>
        </w:rPr>
        <w:t xml:space="preserve"> </w:t>
      </w:r>
      <w:r>
        <w:t>UML models. Our approach consists of a mechanism of</w:t>
      </w:r>
      <w:r>
        <w:rPr>
          <w:spacing w:val="-34"/>
        </w:rPr>
        <w:t xml:space="preserve"> </w:t>
      </w:r>
      <w:r>
        <w:t xml:space="preserve">bidirectional mapping between the architecture design model and code, and a synchronization mechanism. </w:t>
      </w:r>
      <w:r>
        <w:rPr>
          <w:spacing w:val="-8"/>
        </w:rPr>
        <w:t xml:space="preserve">We </w:t>
      </w:r>
      <w:r>
        <w:t xml:space="preserve">argue that current program- ming language elements are at lower level of abstraction than software architectures. </w:t>
      </w:r>
      <w:r>
        <w:rPr>
          <w:spacing w:val="-8"/>
        </w:rPr>
        <w:t xml:space="preserve">To </w:t>
      </w:r>
      <w:r>
        <w:t xml:space="preserve">establish a bidirectional mapping, our approach leverages the abstraction level of an existing object-oriented language by creating  additional  constructs  for expressing architectural information. Our </w:t>
      </w:r>
      <w:r>
        <w:rPr>
          <w:spacing w:val="49"/>
        </w:rPr>
        <w:t xml:space="preserve"> </w:t>
      </w:r>
      <w:r>
        <w:t>synchronization</w:t>
      </w:r>
    </w:p>
    <w:p w14:paraId="24D775BE" w14:textId="77777777" w:rsidR="00E61455" w:rsidRDefault="00E61455">
      <w:pPr>
        <w:spacing w:line="249" w:lineRule="auto"/>
        <w:sectPr w:rsidR="00E61455">
          <w:type w:val="continuous"/>
          <w:pgSz w:w="12240" w:h="15840"/>
          <w:pgMar w:top="980" w:right="860" w:bottom="280" w:left="860" w:header="720" w:footer="720" w:gutter="0"/>
          <w:cols w:num="2" w:space="720" w:equalWidth="0">
            <w:col w:w="5141" w:space="119"/>
            <w:col w:w="5260"/>
          </w:cols>
        </w:sectPr>
      </w:pPr>
    </w:p>
    <w:p w14:paraId="78CCCEEA" w14:textId="77777777" w:rsidR="00E61455" w:rsidRDefault="00E61455">
      <w:pPr>
        <w:pStyle w:val="Corpsdetexte"/>
        <w:ind w:left="0"/>
        <w:jc w:val="left"/>
        <w:rPr>
          <w:sz w:val="16"/>
        </w:rPr>
      </w:pPr>
    </w:p>
    <w:p w14:paraId="642ADF7E" w14:textId="77777777" w:rsidR="00E61455" w:rsidRDefault="00E61455">
      <w:pPr>
        <w:pStyle w:val="Corpsdetexte"/>
        <w:ind w:left="0"/>
        <w:jc w:val="left"/>
        <w:rPr>
          <w:sz w:val="16"/>
        </w:rPr>
      </w:pPr>
    </w:p>
    <w:p w14:paraId="5BCCC19C" w14:textId="77777777" w:rsidR="00E61455" w:rsidRDefault="00E61455">
      <w:pPr>
        <w:pStyle w:val="Corpsdetexte"/>
        <w:ind w:left="0"/>
        <w:jc w:val="left"/>
        <w:rPr>
          <w:sz w:val="16"/>
        </w:rPr>
      </w:pPr>
    </w:p>
    <w:p w14:paraId="592C5988" w14:textId="77777777" w:rsidR="00E61455" w:rsidRDefault="00E61455">
      <w:pPr>
        <w:pStyle w:val="Corpsdetexte"/>
        <w:ind w:left="0"/>
        <w:jc w:val="left"/>
        <w:rPr>
          <w:sz w:val="16"/>
        </w:rPr>
      </w:pPr>
    </w:p>
    <w:p w14:paraId="1573AAC6" w14:textId="77777777" w:rsidR="00E61455" w:rsidRDefault="00E61455">
      <w:pPr>
        <w:pStyle w:val="Corpsdetexte"/>
        <w:ind w:left="0"/>
        <w:jc w:val="left"/>
        <w:rPr>
          <w:sz w:val="16"/>
        </w:rPr>
      </w:pPr>
    </w:p>
    <w:p w14:paraId="116B24C8" w14:textId="77777777" w:rsidR="00E61455" w:rsidRDefault="00E61455">
      <w:pPr>
        <w:pStyle w:val="Corpsdetexte"/>
        <w:ind w:left="0"/>
        <w:jc w:val="left"/>
        <w:rPr>
          <w:sz w:val="16"/>
        </w:rPr>
      </w:pPr>
    </w:p>
    <w:p w14:paraId="566EBEA2" w14:textId="77777777" w:rsidR="00E61455" w:rsidRDefault="00E61455">
      <w:pPr>
        <w:pStyle w:val="Corpsdetexte"/>
        <w:ind w:left="0"/>
        <w:jc w:val="left"/>
        <w:rPr>
          <w:sz w:val="16"/>
        </w:rPr>
      </w:pPr>
    </w:p>
    <w:p w14:paraId="71942C9B" w14:textId="77777777" w:rsidR="00E61455" w:rsidRDefault="00E61455">
      <w:pPr>
        <w:pStyle w:val="Corpsdetexte"/>
        <w:ind w:left="0"/>
        <w:jc w:val="left"/>
        <w:rPr>
          <w:sz w:val="16"/>
        </w:rPr>
      </w:pPr>
    </w:p>
    <w:p w14:paraId="5C803BC1" w14:textId="77777777" w:rsidR="00E61455" w:rsidRDefault="00E61455">
      <w:pPr>
        <w:pStyle w:val="Corpsdetexte"/>
        <w:spacing w:before="2"/>
        <w:ind w:left="0"/>
        <w:jc w:val="left"/>
        <w:rPr>
          <w:sz w:val="14"/>
        </w:rPr>
      </w:pPr>
    </w:p>
    <w:p w14:paraId="3E814849" w14:textId="03C6CC8A" w:rsidR="00E61455" w:rsidRDefault="00414C1D">
      <w:pPr>
        <w:ind w:left="1725" w:right="-11"/>
        <w:rPr>
          <w:sz w:val="16"/>
        </w:rPr>
      </w:pPr>
      <w:r>
        <w:rPr>
          <w:noProof/>
        </w:rPr>
        <mc:AlternateContent>
          <mc:Choice Requires="wpg">
            <w:drawing>
              <wp:anchor distT="0" distB="0" distL="114300" distR="114300" simplePos="0" relativeHeight="1144" behindDoc="0" locked="0" layoutInCell="1" allowOverlap="1" wp14:anchorId="00C1CFC4" wp14:editId="3C9A3A99">
                <wp:simplePos x="0" y="0"/>
                <wp:positionH relativeFrom="page">
                  <wp:posOffset>634365</wp:posOffset>
                </wp:positionH>
                <wp:positionV relativeFrom="paragraph">
                  <wp:posOffset>-983615</wp:posOffset>
                </wp:positionV>
                <wp:extent cx="2256155" cy="805815"/>
                <wp:effectExtent l="5715" t="3810" r="5080" b="9525"/>
                <wp:wrapNone/>
                <wp:docPr id="1291" name="Group 1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6155" cy="805815"/>
                          <a:chOff x="999" y="-1549"/>
                          <a:chExt cx="3553" cy="1269"/>
                        </a:xfrm>
                      </wpg:grpSpPr>
                      <wps:wsp>
                        <wps:cNvPr id="1292" name="AutoShape 1307"/>
                        <wps:cNvSpPr>
                          <a:spLocks/>
                        </wps:cNvSpPr>
                        <wps:spPr bwMode="auto">
                          <a:xfrm>
                            <a:off x="65" y="2877"/>
                            <a:ext cx="9348" cy="1028"/>
                          </a:xfrm>
                          <a:custGeom>
                            <a:avLst/>
                            <a:gdLst>
                              <a:gd name="T0" fmla="+- 0 3240 65"/>
                              <a:gd name="T1" fmla="*/ T0 w 9348"/>
                              <a:gd name="T2" fmla="+- 0 -1414 2877"/>
                              <a:gd name="T3" fmla="*/ -1414 h 1028"/>
                              <a:gd name="T4" fmla="+- 0 4415 65"/>
                              <a:gd name="T5" fmla="*/ T4 w 9348"/>
                              <a:gd name="T6" fmla="+- 0 -1414 2877"/>
                              <a:gd name="T7" fmla="*/ -1414 h 1028"/>
                              <a:gd name="T8" fmla="+- 0 4415 65"/>
                              <a:gd name="T9" fmla="*/ T8 w 9348"/>
                              <a:gd name="T10" fmla="+- 0 -1201 2877"/>
                              <a:gd name="T11" fmla="*/ -1201 h 1028"/>
                              <a:gd name="T12" fmla="+- 0 4311 65"/>
                              <a:gd name="T13" fmla="*/ T12 w 9348"/>
                              <a:gd name="T14" fmla="+- 0 -1200 2877"/>
                              <a:gd name="T15" fmla="*/ -1200 h 1028"/>
                              <a:gd name="T16" fmla="+- 0 4220 65"/>
                              <a:gd name="T17" fmla="*/ T16 w 9348"/>
                              <a:gd name="T18" fmla="+- 0 -1198 2877"/>
                              <a:gd name="T19" fmla="*/ -1198 h 1028"/>
                              <a:gd name="T20" fmla="+- 0 4139 65"/>
                              <a:gd name="T21" fmla="*/ T20 w 9348"/>
                              <a:gd name="T22" fmla="+- 0 -1194 2877"/>
                              <a:gd name="T23" fmla="*/ -1194 h 1028"/>
                              <a:gd name="T24" fmla="+- 0 4066 65"/>
                              <a:gd name="T25" fmla="*/ T24 w 9348"/>
                              <a:gd name="T26" fmla="+- 0 -1189 2877"/>
                              <a:gd name="T27" fmla="*/ -1189 h 1028"/>
                              <a:gd name="T28" fmla="+- 0 4000 65"/>
                              <a:gd name="T29" fmla="*/ T28 w 9348"/>
                              <a:gd name="T30" fmla="+- 0 -1184 2877"/>
                              <a:gd name="T31" fmla="*/ -1184 h 1028"/>
                              <a:gd name="T32" fmla="+- 0 3940 65"/>
                              <a:gd name="T33" fmla="*/ T32 w 9348"/>
                              <a:gd name="T34" fmla="+- 0 -1178 2877"/>
                              <a:gd name="T35" fmla="*/ -1178 h 1028"/>
                              <a:gd name="T36" fmla="+- 0 3883 65"/>
                              <a:gd name="T37" fmla="*/ T36 w 9348"/>
                              <a:gd name="T38" fmla="+- 0 -1172 2877"/>
                              <a:gd name="T39" fmla="*/ -1172 h 1028"/>
                              <a:gd name="T40" fmla="+- 0 3827 65"/>
                              <a:gd name="T41" fmla="*/ T40 w 9348"/>
                              <a:gd name="T42" fmla="+- 0 -1166 2877"/>
                              <a:gd name="T43" fmla="*/ -1166 h 1028"/>
                              <a:gd name="T44" fmla="+- 0 3772 65"/>
                              <a:gd name="T45" fmla="*/ T44 w 9348"/>
                              <a:gd name="T46" fmla="+- 0 -1161 2877"/>
                              <a:gd name="T47" fmla="*/ -1161 h 1028"/>
                              <a:gd name="T48" fmla="+- 0 3715 65"/>
                              <a:gd name="T49" fmla="*/ T48 w 9348"/>
                              <a:gd name="T50" fmla="+- 0 -1157 2877"/>
                              <a:gd name="T51" fmla="*/ -1157 h 1028"/>
                              <a:gd name="T52" fmla="+- 0 3654 65"/>
                              <a:gd name="T53" fmla="*/ T52 w 9348"/>
                              <a:gd name="T54" fmla="+- 0 -1154 2877"/>
                              <a:gd name="T55" fmla="*/ -1154 h 1028"/>
                              <a:gd name="T56" fmla="+- 0 3589 65"/>
                              <a:gd name="T57" fmla="*/ T56 w 9348"/>
                              <a:gd name="T58" fmla="+- 0 -1152 2877"/>
                              <a:gd name="T59" fmla="*/ -1152 h 1028"/>
                              <a:gd name="T60" fmla="+- 0 3516 65"/>
                              <a:gd name="T61" fmla="*/ T60 w 9348"/>
                              <a:gd name="T62" fmla="+- 0 -1152 2877"/>
                              <a:gd name="T63" fmla="*/ -1152 h 1028"/>
                              <a:gd name="T64" fmla="+- 0 3435 65"/>
                              <a:gd name="T65" fmla="*/ T64 w 9348"/>
                              <a:gd name="T66" fmla="+- 0 -1154 2877"/>
                              <a:gd name="T67" fmla="*/ -1154 h 1028"/>
                              <a:gd name="T68" fmla="+- 0 3344 65"/>
                              <a:gd name="T69" fmla="*/ T68 w 9348"/>
                              <a:gd name="T70" fmla="+- 0 -1159 2877"/>
                              <a:gd name="T71" fmla="*/ -1159 h 1028"/>
                              <a:gd name="T72" fmla="+- 0 3240 65"/>
                              <a:gd name="T73" fmla="*/ T72 w 9348"/>
                              <a:gd name="T74" fmla="+- 0 -1166 2877"/>
                              <a:gd name="T75" fmla="*/ -1166 h 1028"/>
                              <a:gd name="T76" fmla="+- 0 3240 65"/>
                              <a:gd name="T77" fmla="*/ T76 w 9348"/>
                              <a:gd name="T78" fmla="+- 0 -1414 2877"/>
                              <a:gd name="T79" fmla="*/ -1414 h 1028"/>
                              <a:gd name="T80" fmla="+- 0 1003 65"/>
                              <a:gd name="T81" fmla="*/ T80 w 9348"/>
                              <a:gd name="T82" fmla="+- 0 -1406 2877"/>
                              <a:gd name="T83" fmla="*/ -1406 h 1028"/>
                              <a:gd name="T84" fmla="+- 0 2136 65"/>
                              <a:gd name="T85" fmla="*/ T84 w 9348"/>
                              <a:gd name="T86" fmla="+- 0 -1406 2877"/>
                              <a:gd name="T87" fmla="*/ -1406 h 1028"/>
                              <a:gd name="T88" fmla="+- 0 2136 65"/>
                              <a:gd name="T89" fmla="*/ T88 w 9348"/>
                              <a:gd name="T90" fmla="+- 0 -1107 2877"/>
                              <a:gd name="T91" fmla="*/ -1107 h 1028"/>
                              <a:gd name="T92" fmla="+- 0 2036 65"/>
                              <a:gd name="T93" fmla="*/ T92 w 9348"/>
                              <a:gd name="T94" fmla="+- 0 -1106 2877"/>
                              <a:gd name="T95" fmla="*/ -1106 h 1028"/>
                              <a:gd name="T96" fmla="+- 0 1948 65"/>
                              <a:gd name="T97" fmla="*/ T96 w 9348"/>
                              <a:gd name="T98" fmla="+- 0 -1103 2877"/>
                              <a:gd name="T99" fmla="*/ -1103 h 1028"/>
                              <a:gd name="T100" fmla="+- 0 1870 65"/>
                              <a:gd name="T101" fmla="*/ T100 w 9348"/>
                              <a:gd name="T102" fmla="+- 0 -1097 2877"/>
                              <a:gd name="T103" fmla="*/ -1097 h 1028"/>
                              <a:gd name="T104" fmla="+- 0 1800 65"/>
                              <a:gd name="T105" fmla="*/ T104 w 9348"/>
                              <a:gd name="T106" fmla="+- 0 -1091 2877"/>
                              <a:gd name="T107" fmla="*/ -1091 h 1028"/>
                              <a:gd name="T108" fmla="+- 0 1737 65"/>
                              <a:gd name="T109" fmla="*/ T108 w 9348"/>
                              <a:gd name="T110" fmla="+- 0 -1083 2877"/>
                              <a:gd name="T111" fmla="*/ -1083 h 1028"/>
                              <a:gd name="T112" fmla="+- 0 1678 65"/>
                              <a:gd name="T113" fmla="*/ T112 w 9348"/>
                              <a:gd name="T114" fmla="+- 0 -1075 2877"/>
                              <a:gd name="T115" fmla="*/ -1075 h 1028"/>
                              <a:gd name="T116" fmla="+- 0 1623 65"/>
                              <a:gd name="T117" fmla="*/ T116 w 9348"/>
                              <a:gd name="T118" fmla="+- 0 -1067 2877"/>
                              <a:gd name="T119" fmla="*/ -1067 h 1028"/>
                              <a:gd name="T120" fmla="+- 0 1570 65"/>
                              <a:gd name="T121" fmla="*/ T120 w 9348"/>
                              <a:gd name="T122" fmla="+- 0 -1059 2877"/>
                              <a:gd name="T123" fmla="*/ -1059 h 1028"/>
                              <a:gd name="T124" fmla="+- 0 1516 65"/>
                              <a:gd name="T125" fmla="*/ T124 w 9348"/>
                              <a:gd name="T126" fmla="+- 0 -1052 2877"/>
                              <a:gd name="T127" fmla="*/ -1052 h 1028"/>
                              <a:gd name="T128" fmla="+- 0 1461 65"/>
                              <a:gd name="T129" fmla="*/ T128 w 9348"/>
                              <a:gd name="T130" fmla="+- 0 -1046 2877"/>
                              <a:gd name="T131" fmla="*/ -1046 h 1028"/>
                              <a:gd name="T132" fmla="+- 0 1403 65"/>
                              <a:gd name="T133" fmla="*/ T132 w 9348"/>
                              <a:gd name="T134" fmla="+- 0 -1041 2877"/>
                              <a:gd name="T135" fmla="*/ -1041 h 1028"/>
                              <a:gd name="T136" fmla="+- 0 1339 65"/>
                              <a:gd name="T137" fmla="*/ T136 w 9348"/>
                              <a:gd name="T138" fmla="+- 0 -1039 2877"/>
                              <a:gd name="T139" fmla="*/ -1039 h 1028"/>
                              <a:gd name="T140" fmla="+- 0 1269 65"/>
                              <a:gd name="T141" fmla="*/ T140 w 9348"/>
                              <a:gd name="T142" fmla="+- 0 -1039 2877"/>
                              <a:gd name="T143" fmla="*/ -1039 h 1028"/>
                              <a:gd name="T144" fmla="+- 0 1191 65"/>
                              <a:gd name="T145" fmla="*/ T144 w 9348"/>
                              <a:gd name="T146" fmla="+- 0 -1042 2877"/>
                              <a:gd name="T147" fmla="*/ -1042 h 1028"/>
                              <a:gd name="T148" fmla="+- 0 1103 65"/>
                              <a:gd name="T149" fmla="*/ T148 w 9348"/>
                              <a:gd name="T150" fmla="+- 0 -1048 2877"/>
                              <a:gd name="T151" fmla="*/ -1048 h 1028"/>
                              <a:gd name="T152" fmla="+- 0 1003 65"/>
                              <a:gd name="T153" fmla="*/ T152 w 9348"/>
                              <a:gd name="T154" fmla="+- 0 -1058 2877"/>
                              <a:gd name="T155" fmla="*/ -1058 h 1028"/>
                              <a:gd name="T156" fmla="+- 0 1003 65"/>
                              <a:gd name="T157" fmla="*/ T156 w 9348"/>
                              <a:gd name="T158" fmla="+- 0 -1406 2877"/>
                              <a:gd name="T159" fmla="*/ -1406 h 1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348" h="1028">
                                <a:moveTo>
                                  <a:pt x="3175" y="-4291"/>
                                </a:moveTo>
                                <a:lnTo>
                                  <a:pt x="4350" y="-4291"/>
                                </a:lnTo>
                                <a:lnTo>
                                  <a:pt x="4350" y="-4078"/>
                                </a:lnTo>
                                <a:lnTo>
                                  <a:pt x="4246" y="-4077"/>
                                </a:lnTo>
                                <a:lnTo>
                                  <a:pt x="4155" y="-4075"/>
                                </a:lnTo>
                                <a:lnTo>
                                  <a:pt x="4074" y="-4071"/>
                                </a:lnTo>
                                <a:lnTo>
                                  <a:pt x="4001" y="-4066"/>
                                </a:lnTo>
                                <a:lnTo>
                                  <a:pt x="3935" y="-4061"/>
                                </a:lnTo>
                                <a:lnTo>
                                  <a:pt x="3875" y="-4055"/>
                                </a:lnTo>
                                <a:lnTo>
                                  <a:pt x="3818" y="-4049"/>
                                </a:lnTo>
                                <a:lnTo>
                                  <a:pt x="3762" y="-4043"/>
                                </a:lnTo>
                                <a:lnTo>
                                  <a:pt x="3707" y="-4038"/>
                                </a:lnTo>
                                <a:lnTo>
                                  <a:pt x="3650" y="-4034"/>
                                </a:lnTo>
                                <a:lnTo>
                                  <a:pt x="3589" y="-4031"/>
                                </a:lnTo>
                                <a:lnTo>
                                  <a:pt x="3524" y="-4029"/>
                                </a:lnTo>
                                <a:lnTo>
                                  <a:pt x="3451" y="-4029"/>
                                </a:lnTo>
                                <a:lnTo>
                                  <a:pt x="3370" y="-4031"/>
                                </a:lnTo>
                                <a:lnTo>
                                  <a:pt x="3279" y="-4036"/>
                                </a:lnTo>
                                <a:lnTo>
                                  <a:pt x="3175" y="-4043"/>
                                </a:lnTo>
                                <a:lnTo>
                                  <a:pt x="3175" y="-4291"/>
                                </a:lnTo>
                                <a:close/>
                                <a:moveTo>
                                  <a:pt x="938" y="-4283"/>
                                </a:moveTo>
                                <a:lnTo>
                                  <a:pt x="2071" y="-4283"/>
                                </a:lnTo>
                                <a:lnTo>
                                  <a:pt x="2071" y="-3984"/>
                                </a:lnTo>
                                <a:lnTo>
                                  <a:pt x="1971" y="-3983"/>
                                </a:lnTo>
                                <a:lnTo>
                                  <a:pt x="1883" y="-3980"/>
                                </a:lnTo>
                                <a:lnTo>
                                  <a:pt x="1805" y="-3974"/>
                                </a:lnTo>
                                <a:lnTo>
                                  <a:pt x="1735" y="-3968"/>
                                </a:lnTo>
                                <a:lnTo>
                                  <a:pt x="1672" y="-3960"/>
                                </a:lnTo>
                                <a:lnTo>
                                  <a:pt x="1613" y="-3952"/>
                                </a:lnTo>
                                <a:lnTo>
                                  <a:pt x="1558" y="-3944"/>
                                </a:lnTo>
                                <a:lnTo>
                                  <a:pt x="1505" y="-3936"/>
                                </a:lnTo>
                                <a:lnTo>
                                  <a:pt x="1451" y="-3929"/>
                                </a:lnTo>
                                <a:lnTo>
                                  <a:pt x="1396" y="-3923"/>
                                </a:lnTo>
                                <a:lnTo>
                                  <a:pt x="1338" y="-3918"/>
                                </a:lnTo>
                                <a:lnTo>
                                  <a:pt x="1274" y="-3916"/>
                                </a:lnTo>
                                <a:lnTo>
                                  <a:pt x="1204" y="-3916"/>
                                </a:lnTo>
                                <a:lnTo>
                                  <a:pt x="1126" y="-3919"/>
                                </a:lnTo>
                                <a:lnTo>
                                  <a:pt x="1038" y="-3925"/>
                                </a:lnTo>
                                <a:lnTo>
                                  <a:pt x="938" y="-3935"/>
                                </a:lnTo>
                                <a:lnTo>
                                  <a:pt x="938" y="-4283"/>
                                </a:lnTo>
                                <a:close/>
                              </a:path>
                            </a:pathLst>
                          </a:custGeom>
                          <a:noFill/>
                          <a:ln w="44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3" name="Freeform 1306"/>
                        <wps:cNvSpPr>
                          <a:spLocks/>
                        </wps:cNvSpPr>
                        <wps:spPr bwMode="auto">
                          <a:xfrm>
                            <a:off x="2136" y="-1422"/>
                            <a:ext cx="1104" cy="342"/>
                          </a:xfrm>
                          <a:custGeom>
                            <a:avLst/>
                            <a:gdLst>
                              <a:gd name="T0" fmla="+- 0 2136 2136"/>
                              <a:gd name="T1" fmla="*/ T0 w 1104"/>
                              <a:gd name="T2" fmla="+- 0 -1251 -1422"/>
                              <a:gd name="T3" fmla="*/ -1251 h 342"/>
                              <a:gd name="T4" fmla="+- 0 2307 2136"/>
                              <a:gd name="T5" fmla="*/ T4 w 1104"/>
                              <a:gd name="T6" fmla="+- 0 -1422 -1422"/>
                              <a:gd name="T7" fmla="*/ -1422 h 342"/>
                              <a:gd name="T8" fmla="+- 0 2307 2136"/>
                              <a:gd name="T9" fmla="*/ T8 w 1104"/>
                              <a:gd name="T10" fmla="+- 0 -1336 -1422"/>
                              <a:gd name="T11" fmla="*/ -1336 h 342"/>
                              <a:gd name="T12" fmla="+- 0 3069 2136"/>
                              <a:gd name="T13" fmla="*/ T12 w 1104"/>
                              <a:gd name="T14" fmla="+- 0 -1336 -1422"/>
                              <a:gd name="T15" fmla="*/ -1336 h 342"/>
                              <a:gd name="T16" fmla="+- 0 3069 2136"/>
                              <a:gd name="T17" fmla="*/ T16 w 1104"/>
                              <a:gd name="T18" fmla="+- 0 -1422 -1422"/>
                              <a:gd name="T19" fmla="*/ -1422 h 342"/>
                              <a:gd name="T20" fmla="+- 0 3240 2136"/>
                              <a:gd name="T21" fmla="*/ T20 w 1104"/>
                              <a:gd name="T22" fmla="+- 0 -1251 -1422"/>
                              <a:gd name="T23" fmla="*/ -1251 h 342"/>
                              <a:gd name="T24" fmla="+- 0 3069 2136"/>
                              <a:gd name="T25" fmla="*/ T24 w 1104"/>
                              <a:gd name="T26" fmla="+- 0 -1080 -1422"/>
                              <a:gd name="T27" fmla="*/ -1080 h 342"/>
                              <a:gd name="T28" fmla="+- 0 3069 2136"/>
                              <a:gd name="T29" fmla="*/ T28 w 1104"/>
                              <a:gd name="T30" fmla="+- 0 -1166 -1422"/>
                              <a:gd name="T31" fmla="*/ -1166 h 342"/>
                              <a:gd name="T32" fmla="+- 0 2307 2136"/>
                              <a:gd name="T33" fmla="*/ T32 w 1104"/>
                              <a:gd name="T34" fmla="+- 0 -1166 -1422"/>
                              <a:gd name="T35" fmla="*/ -1166 h 342"/>
                              <a:gd name="T36" fmla="+- 0 2307 2136"/>
                              <a:gd name="T37" fmla="*/ T36 w 1104"/>
                              <a:gd name="T38" fmla="+- 0 -1080 -1422"/>
                              <a:gd name="T39" fmla="*/ -1080 h 342"/>
                              <a:gd name="T40" fmla="+- 0 2136 2136"/>
                              <a:gd name="T41" fmla="*/ T40 w 1104"/>
                              <a:gd name="T42" fmla="+- 0 -1251 -1422"/>
                              <a:gd name="T43" fmla="*/ -1251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04" h="342">
                                <a:moveTo>
                                  <a:pt x="0" y="171"/>
                                </a:moveTo>
                                <a:lnTo>
                                  <a:pt x="171" y="0"/>
                                </a:lnTo>
                                <a:lnTo>
                                  <a:pt x="171" y="86"/>
                                </a:lnTo>
                                <a:lnTo>
                                  <a:pt x="933" y="86"/>
                                </a:lnTo>
                                <a:lnTo>
                                  <a:pt x="933" y="0"/>
                                </a:lnTo>
                                <a:lnTo>
                                  <a:pt x="1104" y="171"/>
                                </a:lnTo>
                                <a:lnTo>
                                  <a:pt x="933" y="342"/>
                                </a:lnTo>
                                <a:lnTo>
                                  <a:pt x="933" y="256"/>
                                </a:lnTo>
                                <a:lnTo>
                                  <a:pt x="171" y="256"/>
                                </a:lnTo>
                                <a:lnTo>
                                  <a:pt x="171" y="342"/>
                                </a:lnTo>
                                <a:lnTo>
                                  <a:pt x="0" y="171"/>
                                </a:lnTo>
                                <a:close/>
                              </a:path>
                            </a:pathLst>
                          </a:custGeom>
                          <a:noFill/>
                          <a:ln w="44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4" name="Freeform 1305"/>
                        <wps:cNvSpPr>
                          <a:spLocks/>
                        </wps:cNvSpPr>
                        <wps:spPr bwMode="auto">
                          <a:xfrm>
                            <a:off x="1003" y="-692"/>
                            <a:ext cx="1134" cy="368"/>
                          </a:xfrm>
                          <a:custGeom>
                            <a:avLst/>
                            <a:gdLst>
                              <a:gd name="T0" fmla="+- 0 1003 1003"/>
                              <a:gd name="T1" fmla="*/ T0 w 1134"/>
                              <a:gd name="T2" fmla="+- 0 -692 -692"/>
                              <a:gd name="T3" fmla="*/ -692 h 368"/>
                              <a:gd name="T4" fmla="+- 0 2136 1003"/>
                              <a:gd name="T5" fmla="*/ T4 w 1134"/>
                              <a:gd name="T6" fmla="+- 0 -692 -692"/>
                              <a:gd name="T7" fmla="*/ -692 h 368"/>
                              <a:gd name="T8" fmla="+- 0 2136 1003"/>
                              <a:gd name="T9" fmla="*/ T8 w 1134"/>
                              <a:gd name="T10" fmla="+- 0 -394 -692"/>
                              <a:gd name="T11" fmla="*/ -394 h 368"/>
                              <a:gd name="T12" fmla="+- 0 2036 1003"/>
                              <a:gd name="T13" fmla="*/ T12 w 1134"/>
                              <a:gd name="T14" fmla="+- 0 -392 -692"/>
                              <a:gd name="T15" fmla="*/ -392 h 368"/>
                              <a:gd name="T16" fmla="+- 0 1948 1003"/>
                              <a:gd name="T17" fmla="*/ T16 w 1134"/>
                              <a:gd name="T18" fmla="+- 0 -389 -692"/>
                              <a:gd name="T19" fmla="*/ -389 h 368"/>
                              <a:gd name="T20" fmla="+- 0 1870 1003"/>
                              <a:gd name="T21" fmla="*/ T20 w 1134"/>
                              <a:gd name="T22" fmla="+- 0 -384 -692"/>
                              <a:gd name="T23" fmla="*/ -384 h 368"/>
                              <a:gd name="T24" fmla="+- 0 1800 1003"/>
                              <a:gd name="T25" fmla="*/ T24 w 1134"/>
                              <a:gd name="T26" fmla="+- 0 -377 -692"/>
                              <a:gd name="T27" fmla="*/ -377 h 368"/>
                              <a:gd name="T28" fmla="+- 0 1737 1003"/>
                              <a:gd name="T29" fmla="*/ T28 w 1134"/>
                              <a:gd name="T30" fmla="+- 0 -369 -692"/>
                              <a:gd name="T31" fmla="*/ -369 h 368"/>
                              <a:gd name="T32" fmla="+- 0 1623 1003"/>
                              <a:gd name="T33" fmla="*/ T32 w 1134"/>
                              <a:gd name="T34" fmla="+- 0 -353 -692"/>
                              <a:gd name="T35" fmla="*/ -353 h 368"/>
                              <a:gd name="T36" fmla="+- 0 1570 1003"/>
                              <a:gd name="T37" fmla="*/ T36 w 1134"/>
                              <a:gd name="T38" fmla="+- 0 -345 -692"/>
                              <a:gd name="T39" fmla="*/ -345 h 368"/>
                              <a:gd name="T40" fmla="+- 0 1516 1003"/>
                              <a:gd name="T41" fmla="*/ T40 w 1134"/>
                              <a:gd name="T42" fmla="+- 0 -338 -692"/>
                              <a:gd name="T43" fmla="*/ -338 h 368"/>
                              <a:gd name="T44" fmla="+- 0 1461 1003"/>
                              <a:gd name="T45" fmla="*/ T44 w 1134"/>
                              <a:gd name="T46" fmla="+- 0 -332 -692"/>
                              <a:gd name="T47" fmla="*/ -332 h 368"/>
                              <a:gd name="T48" fmla="+- 0 1403 1003"/>
                              <a:gd name="T49" fmla="*/ T48 w 1134"/>
                              <a:gd name="T50" fmla="+- 0 -327 -692"/>
                              <a:gd name="T51" fmla="*/ -327 h 368"/>
                              <a:gd name="T52" fmla="+- 0 1339 1003"/>
                              <a:gd name="T53" fmla="*/ T52 w 1134"/>
                              <a:gd name="T54" fmla="+- 0 -325 -692"/>
                              <a:gd name="T55" fmla="*/ -325 h 368"/>
                              <a:gd name="T56" fmla="+- 0 1269 1003"/>
                              <a:gd name="T57" fmla="*/ T56 w 1134"/>
                              <a:gd name="T58" fmla="+- 0 -325 -692"/>
                              <a:gd name="T59" fmla="*/ -325 h 368"/>
                              <a:gd name="T60" fmla="+- 0 1191 1003"/>
                              <a:gd name="T61" fmla="*/ T60 w 1134"/>
                              <a:gd name="T62" fmla="+- 0 -328 -692"/>
                              <a:gd name="T63" fmla="*/ -328 h 368"/>
                              <a:gd name="T64" fmla="+- 0 1103 1003"/>
                              <a:gd name="T65" fmla="*/ T64 w 1134"/>
                              <a:gd name="T66" fmla="+- 0 -334 -692"/>
                              <a:gd name="T67" fmla="*/ -334 h 368"/>
                              <a:gd name="T68" fmla="+- 0 1003 1003"/>
                              <a:gd name="T69" fmla="*/ T68 w 1134"/>
                              <a:gd name="T70" fmla="+- 0 -344 -692"/>
                              <a:gd name="T71" fmla="*/ -344 h 368"/>
                              <a:gd name="T72" fmla="+- 0 1003 1003"/>
                              <a:gd name="T73" fmla="*/ T72 w 1134"/>
                              <a:gd name="T74" fmla="+- 0 -692 -692"/>
                              <a:gd name="T75" fmla="*/ -692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34" h="368">
                                <a:moveTo>
                                  <a:pt x="0" y="0"/>
                                </a:moveTo>
                                <a:lnTo>
                                  <a:pt x="1133" y="0"/>
                                </a:lnTo>
                                <a:lnTo>
                                  <a:pt x="1133" y="298"/>
                                </a:lnTo>
                                <a:lnTo>
                                  <a:pt x="1033" y="300"/>
                                </a:lnTo>
                                <a:lnTo>
                                  <a:pt x="945" y="303"/>
                                </a:lnTo>
                                <a:lnTo>
                                  <a:pt x="867" y="308"/>
                                </a:lnTo>
                                <a:lnTo>
                                  <a:pt x="797" y="315"/>
                                </a:lnTo>
                                <a:lnTo>
                                  <a:pt x="734" y="323"/>
                                </a:lnTo>
                                <a:lnTo>
                                  <a:pt x="620" y="339"/>
                                </a:lnTo>
                                <a:lnTo>
                                  <a:pt x="567" y="347"/>
                                </a:lnTo>
                                <a:lnTo>
                                  <a:pt x="513" y="354"/>
                                </a:lnTo>
                                <a:lnTo>
                                  <a:pt x="458" y="360"/>
                                </a:lnTo>
                                <a:lnTo>
                                  <a:pt x="400" y="365"/>
                                </a:lnTo>
                                <a:lnTo>
                                  <a:pt x="336" y="367"/>
                                </a:lnTo>
                                <a:lnTo>
                                  <a:pt x="266" y="367"/>
                                </a:lnTo>
                                <a:lnTo>
                                  <a:pt x="188" y="364"/>
                                </a:lnTo>
                                <a:lnTo>
                                  <a:pt x="100" y="358"/>
                                </a:lnTo>
                                <a:lnTo>
                                  <a:pt x="0" y="348"/>
                                </a:lnTo>
                                <a:lnTo>
                                  <a:pt x="0" y="0"/>
                                </a:lnTo>
                                <a:close/>
                              </a:path>
                            </a:pathLst>
                          </a:custGeom>
                          <a:noFill/>
                          <a:ln w="44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5" name="AutoShape 1304"/>
                        <wps:cNvSpPr>
                          <a:spLocks/>
                        </wps:cNvSpPr>
                        <wps:spPr bwMode="auto">
                          <a:xfrm>
                            <a:off x="1543" y="-1058"/>
                            <a:ext cx="56" cy="366"/>
                          </a:xfrm>
                          <a:custGeom>
                            <a:avLst/>
                            <a:gdLst>
                              <a:gd name="T0" fmla="+- 0 1561 1543"/>
                              <a:gd name="T1" fmla="*/ T0 w 56"/>
                              <a:gd name="T2" fmla="+- 0 -747 -1058"/>
                              <a:gd name="T3" fmla="*/ -747 h 366"/>
                              <a:gd name="T4" fmla="+- 0 1543 1543"/>
                              <a:gd name="T5" fmla="*/ T4 w 56"/>
                              <a:gd name="T6" fmla="+- 0 -747 -1058"/>
                              <a:gd name="T7" fmla="*/ -747 h 366"/>
                              <a:gd name="T8" fmla="+- 0 1570 1543"/>
                              <a:gd name="T9" fmla="*/ T8 w 56"/>
                              <a:gd name="T10" fmla="+- 0 -692 -1058"/>
                              <a:gd name="T11" fmla="*/ -692 h 366"/>
                              <a:gd name="T12" fmla="+- 0 1593 1543"/>
                              <a:gd name="T13" fmla="*/ T12 w 56"/>
                              <a:gd name="T14" fmla="+- 0 -738 -1058"/>
                              <a:gd name="T15" fmla="*/ -738 h 366"/>
                              <a:gd name="T16" fmla="+- 0 1561 1543"/>
                              <a:gd name="T17" fmla="*/ T16 w 56"/>
                              <a:gd name="T18" fmla="+- 0 -738 -1058"/>
                              <a:gd name="T19" fmla="*/ -738 h 366"/>
                              <a:gd name="T20" fmla="+- 0 1561 1543"/>
                              <a:gd name="T21" fmla="*/ T20 w 56"/>
                              <a:gd name="T22" fmla="+- 0 -747 -1058"/>
                              <a:gd name="T23" fmla="*/ -747 h 366"/>
                              <a:gd name="T24" fmla="+- 0 1579 1543"/>
                              <a:gd name="T25" fmla="*/ T24 w 56"/>
                              <a:gd name="T26" fmla="+- 0 -1058 -1058"/>
                              <a:gd name="T27" fmla="*/ -1058 h 366"/>
                              <a:gd name="T28" fmla="+- 0 1561 1543"/>
                              <a:gd name="T29" fmla="*/ T28 w 56"/>
                              <a:gd name="T30" fmla="+- 0 -1058 -1058"/>
                              <a:gd name="T31" fmla="*/ -1058 h 366"/>
                              <a:gd name="T32" fmla="+- 0 1561 1543"/>
                              <a:gd name="T33" fmla="*/ T32 w 56"/>
                              <a:gd name="T34" fmla="+- 0 -738 -1058"/>
                              <a:gd name="T35" fmla="*/ -738 h 366"/>
                              <a:gd name="T36" fmla="+- 0 1579 1543"/>
                              <a:gd name="T37" fmla="*/ T36 w 56"/>
                              <a:gd name="T38" fmla="+- 0 -738 -1058"/>
                              <a:gd name="T39" fmla="*/ -738 h 366"/>
                              <a:gd name="T40" fmla="+- 0 1579 1543"/>
                              <a:gd name="T41" fmla="*/ T40 w 56"/>
                              <a:gd name="T42" fmla="+- 0 -1058 -1058"/>
                              <a:gd name="T43" fmla="*/ -1058 h 366"/>
                              <a:gd name="T44" fmla="+- 0 1598 1543"/>
                              <a:gd name="T45" fmla="*/ T44 w 56"/>
                              <a:gd name="T46" fmla="+- 0 -747 -1058"/>
                              <a:gd name="T47" fmla="*/ -747 h 366"/>
                              <a:gd name="T48" fmla="+- 0 1579 1543"/>
                              <a:gd name="T49" fmla="*/ T48 w 56"/>
                              <a:gd name="T50" fmla="+- 0 -747 -1058"/>
                              <a:gd name="T51" fmla="*/ -747 h 366"/>
                              <a:gd name="T52" fmla="+- 0 1579 1543"/>
                              <a:gd name="T53" fmla="*/ T52 w 56"/>
                              <a:gd name="T54" fmla="+- 0 -738 -1058"/>
                              <a:gd name="T55" fmla="*/ -738 h 366"/>
                              <a:gd name="T56" fmla="+- 0 1593 1543"/>
                              <a:gd name="T57" fmla="*/ T56 w 56"/>
                              <a:gd name="T58" fmla="+- 0 -738 -1058"/>
                              <a:gd name="T59" fmla="*/ -738 h 366"/>
                              <a:gd name="T60" fmla="+- 0 1598 1543"/>
                              <a:gd name="T61" fmla="*/ T60 w 56"/>
                              <a:gd name="T62" fmla="+- 0 -747 -1058"/>
                              <a:gd name="T63" fmla="*/ -747 h 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366">
                                <a:moveTo>
                                  <a:pt x="18" y="311"/>
                                </a:moveTo>
                                <a:lnTo>
                                  <a:pt x="0" y="311"/>
                                </a:lnTo>
                                <a:lnTo>
                                  <a:pt x="27" y="366"/>
                                </a:lnTo>
                                <a:lnTo>
                                  <a:pt x="50" y="320"/>
                                </a:lnTo>
                                <a:lnTo>
                                  <a:pt x="18" y="320"/>
                                </a:lnTo>
                                <a:lnTo>
                                  <a:pt x="18" y="311"/>
                                </a:lnTo>
                                <a:close/>
                                <a:moveTo>
                                  <a:pt x="36" y="0"/>
                                </a:moveTo>
                                <a:lnTo>
                                  <a:pt x="18" y="0"/>
                                </a:lnTo>
                                <a:lnTo>
                                  <a:pt x="18" y="320"/>
                                </a:lnTo>
                                <a:lnTo>
                                  <a:pt x="36" y="320"/>
                                </a:lnTo>
                                <a:lnTo>
                                  <a:pt x="36" y="0"/>
                                </a:lnTo>
                                <a:close/>
                                <a:moveTo>
                                  <a:pt x="55" y="311"/>
                                </a:moveTo>
                                <a:lnTo>
                                  <a:pt x="36" y="311"/>
                                </a:lnTo>
                                <a:lnTo>
                                  <a:pt x="36" y="320"/>
                                </a:lnTo>
                                <a:lnTo>
                                  <a:pt x="50" y="320"/>
                                </a:lnTo>
                                <a:lnTo>
                                  <a:pt x="55" y="311"/>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6" name="Freeform 1303"/>
                        <wps:cNvSpPr>
                          <a:spLocks/>
                        </wps:cNvSpPr>
                        <wps:spPr bwMode="auto">
                          <a:xfrm>
                            <a:off x="3240" y="-688"/>
                            <a:ext cx="1175" cy="331"/>
                          </a:xfrm>
                          <a:custGeom>
                            <a:avLst/>
                            <a:gdLst>
                              <a:gd name="T0" fmla="+- 0 3240 3240"/>
                              <a:gd name="T1" fmla="*/ T0 w 1175"/>
                              <a:gd name="T2" fmla="+- 0 -688 -688"/>
                              <a:gd name="T3" fmla="*/ -688 h 331"/>
                              <a:gd name="T4" fmla="+- 0 4415 3240"/>
                              <a:gd name="T5" fmla="*/ T4 w 1175"/>
                              <a:gd name="T6" fmla="+- 0 -688 -688"/>
                              <a:gd name="T7" fmla="*/ -688 h 331"/>
                              <a:gd name="T8" fmla="+- 0 4415 3240"/>
                              <a:gd name="T9" fmla="*/ T8 w 1175"/>
                              <a:gd name="T10" fmla="+- 0 -419 -688"/>
                              <a:gd name="T11" fmla="*/ -419 h 331"/>
                              <a:gd name="T12" fmla="+- 0 4311 3240"/>
                              <a:gd name="T13" fmla="*/ T12 w 1175"/>
                              <a:gd name="T14" fmla="+- 0 -418 -688"/>
                              <a:gd name="T15" fmla="*/ -418 h 331"/>
                              <a:gd name="T16" fmla="+- 0 4220 3240"/>
                              <a:gd name="T17" fmla="*/ T16 w 1175"/>
                              <a:gd name="T18" fmla="+- 0 -415 -688"/>
                              <a:gd name="T19" fmla="*/ -415 h 331"/>
                              <a:gd name="T20" fmla="+- 0 4139 3240"/>
                              <a:gd name="T21" fmla="*/ T20 w 1175"/>
                              <a:gd name="T22" fmla="+- 0 -410 -688"/>
                              <a:gd name="T23" fmla="*/ -410 h 331"/>
                              <a:gd name="T24" fmla="+- 0 4066 3240"/>
                              <a:gd name="T25" fmla="*/ T24 w 1175"/>
                              <a:gd name="T26" fmla="+- 0 -404 -688"/>
                              <a:gd name="T27" fmla="*/ -404 h 331"/>
                              <a:gd name="T28" fmla="+- 0 4000 3240"/>
                              <a:gd name="T29" fmla="*/ T28 w 1175"/>
                              <a:gd name="T30" fmla="+- 0 -397 -688"/>
                              <a:gd name="T31" fmla="*/ -397 h 331"/>
                              <a:gd name="T32" fmla="+- 0 3940 3240"/>
                              <a:gd name="T33" fmla="*/ T32 w 1175"/>
                              <a:gd name="T34" fmla="+- 0 -390 -688"/>
                              <a:gd name="T35" fmla="*/ -390 h 331"/>
                              <a:gd name="T36" fmla="+- 0 3883 3240"/>
                              <a:gd name="T37" fmla="*/ T36 w 1175"/>
                              <a:gd name="T38" fmla="+- 0 -383 -688"/>
                              <a:gd name="T39" fmla="*/ -383 h 331"/>
                              <a:gd name="T40" fmla="+- 0 3827 3240"/>
                              <a:gd name="T41" fmla="*/ T40 w 1175"/>
                              <a:gd name="T42" fmla="+- 0 -376 -688"/>
                              <a:gd name="T43" fmla="*/ -376 h 331"/>
                              <a:gd name="T44" fmla="+- 0 3772 3240"/>
                              <a:gd name="T45" fmla="*/ T44 w 1175"/>
                              <a:gd name="T46" fmla="+- 0 -369 -688"/>
                              <a:gd name="T47" fmla="*/ -369 h 331"/>
                              <a:gd name="T48" fmla="+- 0 3715 3240"/>
                              <a:gd name="T49" fmla="*/ T48 w 1175"/>
                              <a:gd name="T50" fmla="+- 0 -364 -688"/>
                              <a:gd name="T51" fmla="*/ -364 h 331"/>
                              <a:gd name="T52" fmla="+- 0 3654 3240"/>
                              <a:gd name="T53" fmla="*/ T52 w 1175"/>
                              <a:gd name="T54" fmla="+- 0 -360 -688"/>
                              <a:gd name="T55" fmla="*/ -360 h 331"/>
                              <a:gd name="T56" fmla="+- 0 3589 3240"/>
                              <a:gd name="T57" fmla="*/ T56 w 1175"/>
                              <a:gd name="T58" fmla="+- 0 -358 -688"/>
                              <a:gd name="T59" fmla="*/ -358 h 331"/>
                              <a:gd name="T60" fmla="+- 0 3516 3240"/>
                              <a:gd name="T61" fmla="*/ T60 w 1175"/>
                              <a:gd name="T62" fmla="+- 0 -358 -688"/>
                              <a:gd name="T63" fmla="*/ -358 h 331"/>
                              <a:gd name="T64" fmla="+- 0 3435 3240"/>
                              <a:gd name="T65" fmla="*/ T64 w 1175"/>
                              <a:gd name="T66" fmla="+- 0 -360 -688"/>
                              <a:gd name="T67" fmla="*/ -360 h 331"/>
                              <a:gd name="T68" fmla="+- 0 3344 3240"/>
                              <a:gd name="T69" fmla="*/ T68 w 1175"/>
                              <a:gd name="T70" fmla="+- 0 -366 -688"/>
                              <a:gd name="T71" fmla="*/ -366 h 331"/>
                              <a:gd name="T72" fmla="+- 0 3240 3240"/>
                              <a:gd name="T73" fmla="*/ T72 w 1175"/>
                              <a:gd name="T74" fmla="+- 0 -375 -688"/>
                              <a:gd name="T75" fmla="*/ -375 h 331"/>
                              <a:gd name="T76" fmla="+- 0 3240 3240"/>
                              <a:gd name="T77" fmla="*/ T76 w 1175"/>
                              <a:gd name="T78" fmla="+- 0 -688 -688"/>
                              <a:gd name="T79" fmla="*/ -688 h 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75" h="331">
                                <a:moveTo>
                                  <a:pt x="0" y="0"/>
                                </a:moveTo>
                                <a:lnTo>
                                  <a:pt x="1175" y="0"/>
                                </a:lnTo>
                                <a:lnTo>
                                  <a:pt x="1175" y="269"/>
                                </a:lnTo>
                                <a:lnTo>
                                  <a:pt x="1071" y="270"/>
                                </a:lnTo>
                                <a:lnTo>
                                  <a:pt x="980" y="273"/>
                                </a:lnTo>
                                <a:lnTo>
                                  <a:pt x="899" y="278"/>
                                </a:lnTo>
                                <a:lnTo>
                                  <a:pt x="826" y="284"/>
                                </a:lnTo>
                                <a:lnTo>
                                  <a:pt x="760" y="291"/>
                                </a:lnTo>
                                <a:lnTo>
                                  <a:pt x="700" y="298"/>
                                </a:lnTo>
                                <a:lnTo>
                                  <a:pt x="643" y="305"/>
                                </a:lnTo>
                                <a:lnTo>
                                  <a:pt x="587" y="312"/>
                                </a:lnTo>
                                <a:lnTo>
                                  <a:pt x="532" y="319"/>
                                </a:lnTo>
                                <a:lnTo>
                                  <a:pt x="475" y="324"/>
                                </a:lnTo>
                                <a:lnTo>
                                  <a:pt x="414" y="328"/>
                                </a:lnTo>
                                <a:lnTo>
                                  <a:pt x="349" y="330"/>
                                </a:lnTo>
                                <a:lnTo>
                                  <a:pt x="276" y="330"/>
                                </a:lnTo>
                                <a:lnTo>
                                  <a:pt x="195" y="328"/>
                                </a:lnTo>
                                <a:lnTo>
                                  <a:pt x="104" y="322"/>
                                </a:lnTo>
                                <a:lnTo>
                                  <a:pt x="0" y="313"/>
                                </a:lnTo>
                                <a:lnTo>
                                  <a:pt x="0" y="0"/>
                                </a:lnTo>
                                <a:close/>
                              </a:path>
                            </a:pathLst>
                          </a:custGeom>
                          <a:noFill/>
                          <a:ln w="44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7" name="AutoShape 1302"/>
                        <wps:cNvSpPr>
                          <a:spLocks/>
                        </wps:cNvSpPr>
                        <wps:spPr bwMode="auto">
                          <a:xfrm>
                            <a:off x="3801" y="-1166"/>
                            <a:ext cx="56" cy="479"/>
                          </a:xfrm>
                          <a:custGeom>
                            <a:avLst/>
                            <a:gdLst>
                              <a:gd name="T0" fmla="+- 0 3819 3801"/>
                              <a:gd name="T1" fmla="*/ T0 w 56"/>
                              <a:gd name="T2" fmla="+- 0 -742 -1166"/>
                              <a:gd name="T3" fmla="*/ -742 h 479"/>
                              <a:gd name="T4" fmla="+- 0 3801 3801"/>
                              <a:gd name="T5" fmla="*/ T4 w 56"/>
                              <a:gd name="T6" fmla="+- 0 -742 -1166"/>
                              <a:gd name="T7" fmla="*/ -742 h 479"/>
                              <a:gd name="T8" fmla="+- 0 3828 3801"/>
                              <a:gd name="T9" fmla="*/ T8 w 56"/>
                              <a:gd name="T10" fmla="+- 0 -687 -1166"/>
                              <a:gd name="T11" fmla="*/ -687 h 479"/>
                              <a:gd name="T12" fmla="+- 0 3851 3801"/>
                              <a:gd name="T13" fmla="*/ T12 w 56"/>
                              <a:gd name="T14" fmla="+- 0 -733 -1166"/>
                              <a:gd name="T15" fmla="*/ -733 h 479"/>
                              <a:gd name="T16" fmla="+- 0 3819 3801"/>
                              <a:gd name="T17" fmla="*/ T16 w 56"/>
                              <a:gd name="T18" fmla="+- 0 -733 -1166"/>
                              <a:gd name="T19" fmla="*/ -733 h 479"/>
                              <a:gd name="T20" fmla="+- 0 3819 3801"/>
                              <a:gd name="T21" fmla="*/ T20 w 56"/>
                              <a:gd name="T22" fmla="+- 0 -742 -1166"/>
                              <a:gd name="T23" fmla="*/ -742 h 479"/>
                              <a:gd name="T24" fmla="+- 0 3837 3801"/>
                              <a:gd name="T25" fmla="*/ T24 w 56"/>
                              <a:gd name="T26" fmla="+- 0 -1166 -1166"/>
                              <a:gd name="T27" fmla="*/ -1166 h 479"/>
                              <a:gd name="T28" fmla="+- 0 3819 3801"/>
                              <a:gd name="T29" fmla="*/ T28 w 56"/>
                              <a:gd name="T30" fmla="+- 0 -1166 -1166"/>
                              <a:gd name="T31" fmla="*/ -1166 h 479"/>
                              <a:gd name="T32" fmla="+- 0 3819 3801"/>
                              <a:gd name="T33" fmla="*/ T32 w 56"/>
                              <a:gd name="T34" fmla="+- 0 -733 -1166"/>
                              <a:gd name="T35" fmla="*/ -733 h 479"/>
                              <a:gd name="T36" fmla="+- 0 3837 3801"/>
                              <a:gd name="T37" fmla="*/ T36 w 56"/>
                              <a:gd name="T38" fmla="+- 0 -733 -1166"/>
                              <a:gd name="T39" fmla="*/ -733 h 479"/>
                              <a:gd name="T40" fmla="+- 0 3837 3801"/>
                              <a:gd name="T41" fmla="*/ T40 w 56"/>
                              <a:gd name="T42" fmla="+- 0 -1166 -1166"/>
                              <a:gd name="T43" fmla="*/ -1166 h 479"/>
                              <a:gd name="T44" fmla="+- 0 3856 3801"/>
                              <a:gd name="T45" fmla="*/ T44 w 56"/>
                              <a:gd name="T46" fmla="+- 0 -742 -1166"/>
                              <a:gd name="T47" fmla="*/ -742 h 479"/>
                              <a:gd name="T48" fmla="+- 0 3837 3801"/>
                              <a:gd name="T49" fmla="*/ T48 w 56"/>
                              <a:gd name="T50" fmla="+- 0 -742 -1166"/>
                              <a:gd name="T51" fmla="*/ -742 h 479"/>
                              <a:gd name="T52" fmla="+- 0 3837 3801"/>
                              <a:gd name="T53" fmla="*/ T52 w 56"/>
                              <a:gd name="T54" fmla="+- 0 -733 -1166"/>
                              <a:gd name="T55" fmla="*/ -733 h 479"/>
                              <a:gd name="T56" fmla="+- 0 3851 3801"/>
                              <a:gd name="T57" fmla="*/ T56 w 56"/>
                              <a:gd name="T58" fmla="+- 0 -733 -1166"/>
                              <a:gd name="T59" fmla="*/ -733 h 479"/>
                              <a:gd name="T60" fmla="+- 0 3856 3801"/>
                              <a:gd name="T61" fmla="*/ T60 w 56"/>
                              <a:gd name="T62" fmla="+- 0 -742 -1166"/>
                              <a:gd name="T63" fmla="*/ -742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479">
                                <a:moveTo>
                                  <a:pt x="18" y="424"/>
                                </a:moveTo>
                                <a:lnTo>
                                  <a:pt x="0" y="424"/>
                                </a:lnTo>
                                <a:lnTo>
                                  <a:pt x="27" y="479"/>
                                </a:lnTo>
                                <a:lnTo>
                                  <a:pt x="50" y="433"/>
                                </a:lnTo>
                                <a:lnTo>
                                  <a:pt x="18" y="433"/>
                                </a:lnTo>
                                <a:lnTo>
                                  <a:pt x="18" y="424"/>
                                </a:lnTo>
                                <a:close/>
                                <a:moveTo>
                                  <a:pt x="36" y="0"/>
                                </a:moveTo>
                                <a:lnTo>
                                  <a:pt x="18" y="0"/>
                                </a:lnTo>
                                <a:lnTo>
                                  <a:pt x="18" y="433"/>
                                </a:lnTo>
                                <a:lnTo>
                                  <a:pt x="36" y="433"/>
                                </a:lnTo>
                                <a:lnTo>
                                  <a:pt x="36" y="0"/>
                                </a:lnTo>
                                <a:close/>
                                <a:moveTo>
                                  <a:pt x="55" y="424"/>
                                </a:moveTo>
                                <a:lnTo>
                                  <a:pt x="36" y="424"/>
                                </a:lnTo>
                                <a:lnTo>
                                  <a:pt x="36" y="433"/>
                                </a:lnTo>
                                <a:lnTo>
                                  <a:pt x="50" y="433"/>
                                </a:lnTo>
                                <a:lnTo>
                                  <a:pt x="55" y="424"/>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8" name="AutoShape 1301"/>
                        <wps:cNvSpPr>
                          <a:spLocks/>
                        </wps:cNvSpPr>
                        <wps:spPr bwMode="auto">
                          <a:xfrm>
                            <a:off x="2653" y="-767"/>
                            <a:ext cx="554" cy="214"/>
                          </a:xfrm>
                          <a:custGeom>
                            <a:avLst/>
                            <a:gdLst>
                              <a:gd name="T0" fmla="+- 0 3207 2653"/>
                              <a:gd name="T1" fmla="*/ T0 w 554"/>
                              <a:gd name="T2" fmla="+- 0 -607 -767"/>
                              <a:gd name="T3" fmla="*/ -607 h 214"/>
                              <a:gd name="T4" fmla="+- 0 3100 2653"/>
                              <a:gd name="T5" fmla="*/ T4 w 554"/>
                              <a:gd name="T6" fmla="+- 0 -607 -767"/>
                              <a:gd name="T7" fmla="*/ -607 h 214"/>
                              <a:gd name="T8" fmla="+- 0 3169 2653"/>
                              <a:gd name="T9" fmla="*/ T8 w 554"/>
                              <a:gd name="T10" fmla="+- 0 -554 -767"/>
                              <a:gd name="T11" fmla="*/ -554 h 214"/>
                              <a:gd name="T12" fmla="+- 0 3207 2653"/>
                              <a:gd name="T13" fmla="*/ T12 w 554"/>
                              <a:gd name="T14" fmla="+- 0 -607 -767"/>
                              <a:gd name="T15" fmla="*/ -607 h 214"/>
                              <a:gd name="T16" fmla="+- 0 2707 2653"/>
                              <a:gd name="T17" fmla="*/ T16 w 554"/>
                              <a:gd name="T18" fmla="+- 0 -767 -767"/>
                              <a:gd name="T19" fmla="*/ -767 h 214"/>
                              <a:gd name="T20" fmla="+- 0 2653 2653"/>
                              <a:gd name="T21" fmla="*/ T20 w 554"/>
                              <a:gd name="T22" fmla="+- 0 -767 -767"/>
                              <a:gd name="T23" fmla="*/ -767 h 214"/>
                              <a:gd name="T24" fmla="+- 0 2747 2653"/>
                              <a:gd name="T25" fmla="*/ T24 w 554"/>
                              <a:gd name="T26" fmla="+- 0 -764 -767"/>
                              <a:gd name="T27" fmla="*/ -764 h 214"/>
                              <a:gd name="T28" fmla="+- 0 2835 2653"/>
                              <a:gd name="T29" fmla="*/ T28 w 554"/>
                              <a:gd name="T30" fmla="+- 0 -752 -767"/>
                              <a:gd name="T31" fmla="*/ -752 h 214"/>
                              <a:gd name="T32" fmla="+- 0 2916 2653"/>
                              <a:gd name="T33" fmla="*/ T32 w 554"/>
                              <a:gd name="T34" fmla="+- 0 -734 -767"/>
                              <a:gd name="T35" fmla="*/ -734 h 214"/>
                              <a:gd name="T36" fmla="+- 0 2987 2653"/>
                              <a:gd name="T37" fmla="*/ T36 w 554"/>
                              <a:gd name="T38" fmla="+- 0 -710 -767"/>
                              <a:gd name="T39" fmla="*/ -710 h 214"/>
                              <a:gd name="T40" fmla="+- 0 3048 2653"/>
                              <a:gd name="T41" fmla="*/ T40 w 554"/>
                              <a:gd name="T42" fmla="+- 0 -680 -767"/>
                              <a:gd name="T43" fmla="*/ -680 h 214"/>
                              <a:gd name="T44" fmla="+- 0 3095 2653"/>
                              <a:gd name="T45" fmla="*/ T44 w 554"/>
                              <a:gd name="T46" fmla="+- 0 -646 -767"/>
                              <a:gd name="T47" fmla="*/ -646 h 214"/>
                              <a:gd name="T48" fmla="+- 0 3127 2653"/>
                              <a:gd name="T49" fmla="*/ T48 w 554"/>
                              <a:gd name="T50" fmla="+- 0 -607 -767"/>
                              <a:gd name="T51" fmla="*/ -607 h 214"/>
                              <a:gd name="T52" fmla="+- 0 3180 2653"/>
                              <a:gd name="T53" fmla="*/ T52 w 554"/>
                              <a:gd name="T54" fmla="+- 0 -607 -767"/>
                              <a:gd name="T55" fmla="*/ -607 h 214"/>
                              <a:gd name="T56" fmla="+- 0 3148 2653"/>
                              <a:gd name="T57" fmla="*/ T56 w 554"/>
                              <a:gd name="T58" fmla="+- 0 -646 -767"/>
                              <a:gd name="T59" fmla="*/ -646 h 214"/>
                              <a:gd name="T60" fmla="+- 0 3101 2653"/>
                              <a:gd name="T61" fmla="*/ T60 w 554"/>
                              <a:gd name="T62" fmla="+- 0 -680 -767"/>
                              <a:gd name="T63" fmla="*/ -680 h 214"/>
                              <a:gd name="T64" fmla="+- 0 3041 2653"/>
                              <a:gd name="T65" fmla="*/ T64 w 554"/>
                              <a:gd name="T66" fmla="+- 0 -710 -767"/>
                              <a:gd name="T67" fmla="*/ -710 h 214"/>
                              <a:gd name="T68" fmla="+- 0 2969 2653"/>
                              <a:gd name="T69" fmla="*/ T68 w 554"/>
                              <a:gd name="T70" fmla="+- 0 -734 -767"/>
                              <a:gd name="T71" fmla="*/ -734 h 214"/>
                              <a:gd name="T72" fmla="+- 0 2888 2653"/>
                              <a:gd name="T73" fmla="*/ T72 w 554"/>
                              <a:gd name="T74" fmla="+- 0 -752 -767"/>
                              <a:gd name="T75" fmla="*/ -752 h 214"/>
                              <a:gd name="T76" fmla="+- 0 2800 2653"/>
                              <a:gd name="T77" fmla="*/ T76 w 554"/>
                              <a:gd name="T78" fmla="+- 0 -764 -767"/>
                              <a:gd name="T79" fmla="*/ -764 h 214"/>
                              <a:gd name="T80" fmla="+- 0 2707 2653"/>
                              <a:gd name="T81" fmla="*/ T80 w 554"/>
                              <a:gd name="T82" fmla="+- 0 -767 -767"/>
                              <a:gd name="T83" fmla="*/ -767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4" h="214">
                                <a:moveTo>
                                  <a:pt x="554" y="160"/>
                                </a:moveTo>
                                <a:lnTo>
                                  <a:pt x="447" y="160"/>
                                </a:lnTo>
                                <a:lnTo>
                                  <a:pt x="516" y="213"/>
                                </a:lnTo>
                                <a:lnTo>
                                  <a:pt x="554" y="160"/>
                                </a:lnTo>
                                <a:close/>
                                <a:moveTo>
                                  <a:pt x="54" y="0"/>
                                </a:moveTo>
                                <a:lnTo>
                                  <a:pt x="0" y="0"/>
                                </a:lnTo>
                                <a:lnTo>
                                  <a:pt x="94" y="3"/>
                                </a:lnTo>
                                <a:lnTo>
                                  <a:pt x="182" y="15"/>
                                </a:lnTo>
                                <a:lnTo>
                                  <a:pt x="263" y="33"/>
                                </a:lnTo>
                                <a:lnTo>
                                  <a:pt x="334" y="57"/>
                                </a:lnTo>
                                <a:lnTo>
                                  <a:pt x="395" y="87"/>
                                </a:lnTo>
                                <a:lnTo>
                                  <a:pt x="442" y="121"/>
                                </a:lnTo>
                                <a:lnTo>
                                  <a:pt x="474" y="160"/>
                                </a:lnTo>
                                <a:lnTo>
                                  <a:pt x="527" y="160"/>
                                </a:lnTo>
                                <a:lnTo>
                                  <a:pt x="495" y="121"/>
                                </a:lnTo>
                                <a:lnTo>
                                  <a:pt x="448" y="87"/>
                                </a:lnTo>
                                <a:lnTo>
                                  <a:pt x="388" y="57"/>
                                </a:lnTo>
                                <a:lnTo>
                                  <a:pt x="316" y="33"/>
                                </a:lnTo>
                                <a:lnTo>
                                  <a:pt x="235" y="15"/>
                                </a:lnTo>
                                <a:lnTo>
                                  <a:pt x="147" y="3"/>
                                </a:lnTo>
                                <a:lnTo>
                                  <a:pt x="54" y="0"/>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9" name="Freeform 1300"/>
                        <wps:cNvSpPr>
                          <a:spLocks/>
                        </wps:cNvSpPr>
                        <wps:spPr bwMode="auto">
                          <a:xfrm>
                            <a:off x="2164" y="-767"/>
                            <a:ext cx="516" cy="214"/>
                          </a:xfrm>
                          <a:custGeom>
                            <a:avLst/>
                            <a:gdLst>
                              <a:gd name="T0" fmla="+- 0 2653 2164"/>
                              <a:gd name="T1" fmla="*/ T0 w 516"/>
                              <a:gd name="T2" fmla="+- 0 -767 -767"/>
                              <a:gd name="T3" fmla="*/ -767 h 214"/>
                              <a:gd name="T4" fmla="+- 0 2555 2164"/>
                              <a:gd name="T5" fmla="*/ T4 w 516"/>
                              <a:gd name="T6" fmla="+- 0 -763 -767"/>
                              <a:gd name="T7" fmla="*/ -763 h 214"/>
                              <a:gd name="T8" fmla="+- 0 2463 2164"/>
                              <a:gd name="T9" fmla="*/ T8 w 516"/>
                              <a:gd name="T10" fmla="+- 0 -751 -767"/>
                              <a:gd name="T11" fmla="*/ -751 h 214"/>
                              <a:gd name="T12" fmla="+- 0 2380 2164"/>
                              <a:gd name="T13" fmla="*/ T12 w 516"/>
                              <a:gd name="T14" fmla="+- 0 -731 -767"/>
                              <a:gd name="T15" fmla="*/ -731 h 214"/>
                              <a:gd name="T16" fmla="+- 0 2308 2164"/>
                              <a:gd name="T17" fmla="*/ T16 w 516"/>
                              <a:gd name="T18" fmla="+- 0 -705 -767"/>
                              <a:gd name="T19" fmla="*/ -705 h 214"/>
                              <a:gd name="T20" fmla="+- 0 2248 2164"/>
                              <a:gd name="T21" fmla="*/ T20 w 516"/>
                              <a:gd name="T22" fmla="+- 0 -673 -767"/>
                              <a:gd name="T23" fmla="*/ -673 h 214"/>
                              <a:gd name="T24" fmla="+- 0 2174 2164"/>
                              <a:gd name="T25" fmla="*/ T24 w 516"/>
                              <a:gd name="T26" fmla="+- 0 -597 -767"/>
                              <a:gd name="T27" fmla="*/ -597 h 214"/>
                              <a:gd name="T28" fmla="+- 0 2164 2164"/>
                              <a:gd name="T29" fmla="*/ T28 w 516"/>
                              <a:gd name="T30" fmla="+- 0 -554 -767"/>
                              <a:gd name="T31" fmla="*/ -554 h 214"/>
                              <a:gd name="T32" fmla="+- 0 2218 2164"/>
                              <a:gd name="T33" fmla="*/ T32 w 516"/>
                              <a:gd name="T34" fmla="+- 0 -554 -767"/>
                              <a:gd name="T35" fmla="*/ -554 h 214"/>
                              <a:gd name="T36" fmla="+- 0 2230 2164"/>
                              <a:gd name="T37" fmla="*/ T36 w 516"/>
                              <a:gd name="T38" fmla="+- 0 -601 -767"/>
                              <a:gd name="T39" fmla="*/ -601 h 214"/>
                              <a:gd name="T40" fmla="+- 0 2264 2164"/>
                              <a:gd name="T41" fmla="*/ T40 w 516"/>
                              <a:gd name="T42" fmla="+- 0 -645 -767"/>
                              <a:gd name="T43" fmla="*/ -645 h 214"/>
                              <a:gd name="T44" fmla="+- 0 2318 2164"/>
                              <a:gd name="T45" fmla="*/ T44 w 516"/>
                              <a:gd name="T46" fmla="+- 0 -683 -767"/>
                              <a:gd name="T47" fmla="*/ -683 h 214"/>
                              <a:gd name="T48" fmla="+- 0 2389 2164"/>
                              <a:gd name="T49" fmla="*/ T48 w 516"/>
                              <a:gd name="T50" fmla="+- 0 -716 -767"/>
                              <a:gd name="T51" fmla="*/ -716 h 214"/>
                              <a:gd name="T52" fmla="+- 0 2475 2164"/>
                              <a:gd name="T53" fmla="*/ T52 w 516"/>
                              <a:gd name="T54" fmla="+- 0 -742 -767"/>
                              <a:gd name="T55" fmla="*/ -742 h 214"/>
                              <a:gd name="T56" fmla="+- 0 2573 2164"/>
                              <a:gd name="T57" fmla="*/ T56 w 516"/>
                              <a:gd name="T58" fmla="+- 0 -759 -767"/>
                              <a:gd name="T59" fmla="*/ -759 h 214"/>
                              <a:gd name="T60" fmla="+- 0 2680 2164"/>
                              <a:gd name="T61" fmla="*/ T60 w 516"/>
                              <a:gd name="T62" fmla="+- 0 -767 -767"/>
                              <a:gd name="T63" fmla="*/ -767 h 214"/>
                              <a:gd name="T64" fmla="+- 0 2671 2164"/>
                              <a:gd name="T65" fmla="*/ T64 w 516"/>
                              <a:gd name="T66" fmla="+- 0 -767 -767"/>
                              <a:gd name="T67" fmla="*/ -767 h 214"/>
                              <a:gd name="T68" fmla="+- 0 2653 2164"/>
                              <a:gd name="T69" fmla="*/ T68 w 516"/>
                              <a:gd name="T70" fmla="+- 0 -767 -767"/>
                              <a:gd name="T71" fmla="*/ -767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6" h="214">
                                <a:moveTo>
                                  <a:pt x="489" y="0"/>
                                </a:moveTo>
                                <a:lnTo>
                                  <a:pt x="391" y="4"/>
                                </a:lnTo>
                                <a:lnTo>
                                  <a:pt x="299" y="16"/>
                                </a:lnTo>
                                <a:lnTo>
                                  <a:pt x="216" y="36"/>
                                </a:lnTo>
                                <a:lnTo>
                                  <a:pt x="144" y="62"/>
                                </a:lnTo>
                                <a:lnTo>
                                  <a:pt x="84" y="94"/>
                                </a:lnTo>
                                <a:lnTo>
                                  <a:pt x="10" y="170"/>
                                </a:lnTo>
                                <a:lnTo>
                                  <a:pt x="0" y="213"/>
                                </a:lnTo>
                                <a:lnTo>
                                  <a:pt x="54" y="213"/>
                                </a:lnTo>
                                <a:lnTo>
                                  <a:pt x="66" y="166"/>
                                </a:lnTo>
                                <a:lnTo>
                                  <a:pt x="100" y="122"/>
                                </a:lnTo>
                                <a:lnTo>
                                  <a:pt x="154" y="84"/>
                                </a:lnTo>
                                <a:lnTo>
                                  <a:pt x="225" y="51"/>
                                </a:lnTo>
                                <a:lnTo>
                                  <a:pt x="311" y="25"/>
                                </a:lnTo>
                                <a:lnTo>
                                  <a:pt x="409" y="8"/>
                                </a:lnTo>
                                <a:lnTo>
                                  <a:pt x="516" y="0"/>
                                </a:lnTo>
                                <a:lnTo>
                                  <a:pt x="507" y="0"/>
                                </a:lnTo>
                                <a:lnTo>
                                  <a:pt x="489" y="0"/>
                                </a:lnTo>
                                <a:close/>
                              </a:path>
                            </a:pathLst>
                          </a:custGeom>
                          <a:solidFill>
                            <a:srgbClr val="008D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0" name="Freeform 1299"/>
                        <wps:cNvSpPr>
                          <a:spLocks/>
                        </wps:cNvSpPr>
                        <wps:spPr bwMode="auto">
                          <a:xfrm>
                            <a:off x="2164" y="-767"/>
                            <a:ext cx="1043" cy="214"/>
                          </a:xfrm>
                          <a:custGeom>
                            <a:avLst/>
                            <a:gdLst>
                              <a:gd name="T0" fmla="+- 0 2680 2164"/>
                              <a:gd name="T1" fmla="*/ T0 w 1043"/>
                              <a:gd name="T2" fmla="+- 0 -767 -767"/>
                              <a:gd name="T3" fmla="*/ -767 h 214"/>
                              <a:gd name="T4" fmla="+- 0 2573 2164"/>
                              <a:gd name="T5" fmla="*/ T4 w 1043"/>
                              <a:gd name="T6" fmla="+- 0 -759 -767"/>
                              <a:gd name="T7" fmla="*/ -759 h 214"/>
                              <a:gd name="T8" fmla="+- 0 2475 2164"/>
                              <a:gd name="T9" fmla="*/ T8 w 1043"/>
                              <a:gd name="T10" fmla="+- 0 -742 -767"/>
                              <a:gd name="T11" fmla="*/ -742 h 214"/>
                              <a:gd name="T12" fmla="+- 0 2389 2164"/>
                              <a:gd name="T13" fmla="*/ T12 w 1043"/>
                              <a:gd name="T14" fmla="+- 0 -716 -767"/>
                              <a:gd name="T15" fmla="*/ -716 h 214"/>
                              <a:gd name="T16" fmla="+- 0 2318 2164"/>
                              <a:gd name="T17" fmla="*/ T16 w 1043"/>
                              <a:gd name="T18" fmla="+- 0 -683 -767"/>
                              <a:gd name="T19" fmla="*/ -683 h 214"/>
                              <a:gd name="T20" fmla="+- 0 2264 2164"/>
                              <a:gd name="T21" fmla="*/ T20 w 1043"/>
                              <a:gd name="T22" fmla="+- 0 -645 -767"/>
                              <a:gd name="T23" fmla="*/ -645 h 214"/>
                              <a:gd name="T24" fmla="+- 0 2218 2164"/>
                              <a:gd name="T25" fmla="*/ T24 w 1043"/>
                              <a:gd name="T26" fmla="+- 0 -554 -767"/>
                              <a:gd name="T27" fmla="*/ -554 h 214"/>
                              <a:gd name="T28" fmla="+- 0 2164 2164"/>
                              <a:gd name="T29" fmla="*/ T28 w 1043"/>
                              <a:gd name="T30" fmla="+- 0 -554 -767"/>
                              <a:gd name="T31" fmla="*/ -554 h 214"/>
                              <a:gd name="T32" fmla="+- 0 2203 2164"/>
                              <a:gd name="T33" fmla="*/ T32 w 1043"/>
                              <a:gd name="T34" fmla="+- 0 -637 -767"/>
                              <a:gd name="T35" fmla="*/ -637 h 214"/>
                              <a:gd name="T36" fmla="+- 0 2308 2164"/>
                              <a:gd name="T37" fmla="*/ T36 w 1043"/>
                              <a:gd name="T38" fmla="+- 0 -705 -767"/>
                              <a:gd name="T39" fmla="*/ -705 h 214"/>
                              <a:gd name="T40" fmla="+- 0 2380 2164"/>
                              <a:gd name="T41" fmla="*/ T40 w 1043"/>
                              <a:gd name="T42" fmla="+- 0 -731 -767"/>
                              <a:gd name="T43" fmla="*/ -731 h 214"/>
                              <a:gd name="T44" fmla="+- 0 2463 2164"/>
                              <a:gd name="T45" fmla="*/ T44 w 1043"/>
                              <a:gd name="T46" fmla="+- 0 -751 -767"/>
                              <a:gd name="T47" fmla="*/ -751 h 214"/>
                              <a:gd name="T48" fmla="+- 0 2555 2164"/>
                              <a:gd name="T49" fmla="*/ T48 w 1043"/>
                              <a:gd name="T50" fmla="+- 0 -763 -767"/>
                              <a:gd name="T51" fmla="*/ -763 h 214"/>
                              <a:gd name="T52" fmla="+- 0 2653 2164"/>
                              <a:gd name="T53" fmla="*/ T52 w 1043"/>
                              <a:gd name="T54" fmla="+- 0 -767 -767"/>
                              <a:gd name="T55" fmla="*/ -767 h 214"/>
                              <a:gd name="T56" fmla="+- 0 2707 2164"/>
                              <a:gd name="T57" fmla="*/ T56 w 1043"/>
                              <a:gd name="T58" fmla="+- 0 -767 -767"/>
                              <a:gd name="T59" fmla="*/ -767 h 214"/>
                              <a:gd name="T60" fmla="+- 0 2800 2164"/>
                              <a:gd name="T61" fmla="*/ T60 w 1043"/>
                              <a:gd name="T62" fmla="+- 0 -764 -767"/>
                              <a:gd name="T63" fmla="*/ -764 h 214"/>
                              <a:gd name="T64" fmla="+- 0 2888 2164"/>
                              <a:gd name="T65" fmla="*/ T64 w 1043"/>
                              <a:gd name="T66" fmla="+- 0 -752 -767"/>
                              <a:gd name="T67" fmla="*/ -752 h 214"/>
                              <a:gd name="T68" fmla="+- 0 2969 2164"/>
                              <a:gd name="T69" fmla="*/ T68 w 1043"/>
                              <a:gd name="T70" fmla="+- 0 -734 -767"/>
                              <a:gd name="T71" fmla="*/ -734 h 214"/>
                              <a:gd name="T72" fmla="+- 0 3041 2164"/>
                              <a:gd name="T73" fmla="*/ T72 w 1043"/>
                              <a:gd name="T74" fmla="+- 0 -710 -767"/>
                              <a:gd name="T75" fmla="*/ -710 h 214"/>
                              <a:gd name="T76" fmla="+- 0 3101 2164"/>
                              <a:gd name="T77" fmla="*/ T76 w 1043"/>
                              <a:gd name="T78" fmla="+- 0 -680 -767"/>
                              <a:gd name="T79" fmla="*/ -680 h 214"/>
                              <a:gd name="T80" fmla="+- 0 3180 2164"/>
                              <a:gd name="T81" fmla="*/ T80 w 1043"/>
                              <a:gd name="T82" fmla="+- 0 -607 -767"/>
                              <a:gd name="T83" fmla="*/ -607 h 214"/>
                              <a:gd name="T84" fmla="+- 0 3207 2164"/>
                              <a:gd name="T85" fmla="*/ T84 w 1043"/>
                              <a:gd name="T86" fmla="+- 0 -607 -767"/>
                              <a:gd name="T87" fmla="*/ -607 h 214"/>
                              <a:gd name="T88" fmla="+- 0 3169 2164"/>
                              <a:gd name="T89" fmla="*/ T88 w 1043"/>
                              <a:gd name="T90" fmla="+- 0 -554 -767"/>
                              <a:gd name="T91" fmla="*/ -554 h 214"/>
                              <a:gd name="T92" fmla="+- 0 3100 2164"/>
                              <a:gd name="T93" fmla="*/ T92 w 1043"/>
                              <a:gd name="T94" fmla="+- 0 -607 -767"/>
                              <a:gd name="T95" fmla="*/ -607 h 214"/>
                              <a:gd name="T96" fmla="+- 0 3127 2164"/>
                              <a:gd name="T97" fmla="*/ T96 w 1043"/>
                              <a:gd name="T98" fmla="+- 0 -607 -767"/>
                              <a:gd name="T99" fmla="*/ -607 h 214"/>
                              <a:gd name="T100" fmla="+- 0 3095 2164"/>
                              <a:gd name="T101" fmla="*/ T100 w 1043"/>
                              <a:gd name="T102" fmla="+- 0 -646 -767"/>
                              <a:gd name="T103" fmla="*/ -646 h 214"/>
                              <a:gd name="T104" fmla="+- 0 2987 2164"/>
                              <a:gd name="T105" fmla="*/ T104 w 1043"/>
                              <a:gd name="T106" fmla="+- 0 -710 -767"/>
                              <a:gd name="T107" fmla="*/ -710 h 214"/>
                              <a:gd name="T108" fmla="+- 0 2916 2164"/>
                              <a:gd name="T109" fmla="*/ T108 w 1043"/>
                              <a:gd name="T110" fmla="+- 0 -734 -767"/>
                              <a:gd name="T111" fmla="*/ -734 h 214"/>
                              <a:gd name="T112" fmla="+- 0 2835 2164"/>
                              <a:gd name="T113" fmla="*/ T112 w 1043"/>
                              <a:gd name="T114" fmla="+- 0 -752 -767"/>
                              <a:gd name="T115" fmla="*/ -752 h 214"/>
                              <a:gd name="T116" fmla="+- 0 2747 2164"/>
                              <a:gd name="T117" fmla="*/ T116 w 1043"/>
                              <a:gd name="T118" fmla="+- 0 -764 -767"/>
                              <a:gd name="T119" fmla="*/ -764 h 214"/>
                              <a:gd name="T120" fmla="+- 0 2653 2164"/>
                              <a:gd name="T121" fmla="*/ T120 w 1043"/>
                              <a:gd name="T122" fmla="+- 0 -767 -767"/>
                              <a:gd name="T123" fmla="*/ -767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43" h="214">
                                <a:moveTo>
                                  <a:pt x="516" y="0"/>
                                </a:moveTo>
                                <a:lnTo>
                                  <a:pt x="409" y="8"/>
                                </a:lnTo>
                                <a:lnTo>
                                  <a:pt x="311" y="25"/>
                                </a:lnTo>
                                <a:lnTo>
                                  <a:pt x="225" y="51"/>
                                </a:lnTo>
                                <a:lnTo>
                                  <a:pt x="154" y="84"/>
                                </a:lnTo>
                                <a:lnTo>
                                  <a:pt x="100" y="122"/>
                                </a:lnTo>
                                <a:lnTo>
                                  <a:pt x="54" y="213"/>
                                </a:lnTo>
                                <a:lnTo>
                                  <a:pt x="0" y="213"/>
                                </a:lnTo>
                                <a:lnTo>
                                  <a:pt x="39" y="130"/>
                                </a:lnTo>
                                <a:lnTo>
                                  <a:pt x="144" y="62"/>
                                </a:lnTo>
                                <a:lnTo>
                                  <a:pt x="216" y="36"/>
                                </a:lnTo>
                                <a:lnTo>
                                  <a:pt x="299" y="16"/>
                                </a:lnTo>
                                <a:lnTo>
                                  <a:pt x="391" y="4"/>
                                </a:lnTo>
                                <a:lnTo>
                                  <a:pt x="489" y="0"/>
                                </a:lnTo>
                                <a:lnTo>
                                  <a:pt x="543" y="0"/>
                                </a:lnTo>
                                <a:lnTo>
                                  <a:pt x="636" y="3"/>
                                </a:lnTo>
                                <a:lnTo>
                                  <a:pt x="724" y="15"/>
                                </a:lnTo>
                                <a:lnTo>
                                  <a:pt x="805" y="33"/>
                                </a:lnTo>
                                <a:lnTo>
                                  <a:pt x="877" y="57"/>
                                </a:lnTo>
                                <a:lnTo>
                                  <a:pt x="937" y="87"/>
                                </a:lnTo>
                                <a:lnTo>
                                  <a:pt x="1016" y="160"/>
                                </a:lnTo>
                                <a:lnTo>
                                  <a:pt x="1043" y="160"/>
                                </a:lnTo>
                                <a:lnTo>
                                  <a:pt x="1005" y="213"/>
                                </a:lnTo>
                                <a:lnTo>
                                  <a:pt x="936" y="160"/>
                                </a:lnTo>
                                <a:lnTo>
                                  <a:pt x="963" y="160"/>
                                </a:lnTo>
                                <a:lnTo>
                                  <a:pt x="931" y="121"/>
                                </a:lnTo>
                                <a:lnTo>
                                  <a:pt x="823" y="57"/>
                                </a:lnTo>
                                <a:lnTo>
                                  <a:pt x="752" y="33"/>
                                </a:lnTo>
                                <a:lnTo>
                                  <a:pt x="671" y="15"/>
                                </a:lnTo>
                                <a:lnTo>
                                  <a:pt x="583" y="3"/>
                                </a:lnTo>
                                <a:lnTo>
                                  <a:pt x="489" y="0"/>
                                </a:lnTo>
                              </a:path>
                            </a:pathLst>
                          </a:custGeom>
                          <a:noFill/>
                          <a:ln w="445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1" name="AutoShape 1298"/>
                        <wps:cNvSpPr>
                          <a:spLocks/>
                        </wps:cNvSpPr>
                        <wps:spPr bwMode="auto">
                          <a:xfrm>
                            <a:off x="2160" y="-534"/>
                            <a:ext cx="561" cy="251"/>
                          </a:xfrm>
                          <a:custGeom>
                            <a:avLst/>
                            <a:gdLst>
                              <a:gd name="T0" fmla="+- 0 2254 2160"/>
                              <a:gd name="T1" fmla="*/ T0 w 561"/>
                              <a:gd name="T2" fmla="+- 0 -472 -534"/>
                              <a:gd name="T3" fmla="*/ -472 h 251"/>
                              <a:gd name="T4" fmla="+- 0 2191 2160"/>
                              <a:gd name="T5" fmla="*/ T4 w 561"/>
                              <a:gd name="T6" fmla="+- 0 -472 -534"/>
                              <a:gd name="T7" fmla="*/ -472 h 251"/>
                              <a:gd name="T8" fmla="+- 0 2223 2160"/>
                              <a:gd name="T9" fmla="*/ T8 w 561"/>
                              <a:gd name="T10" fmla="+- 0 -427 -534"/>
                              <a:gd name="T11" fmla="*/ -427 h 251"/>
                              <a:gd name="T12" fmla="+- 0 2269 2160"/>
                              <a:gd name="T13" fmla="*/ T12 w 561"/>
                              <a:gd name="T14" fmla="+- 0 -386 -534"/>
                              <a:gd name="T15" fmla="*/ -386 h 251"/>
                              <a:gd name="T16" fmla="+- 0 2328 2160"/>
                              <a:gd name="T17" fmla="*/ T16 w 561"/>
                              <a:gd name="T18" fmla="+- 0 -351 -534"/>
                              <a:gd name="T19" fmla="*/ -351 h 251"/>
                              <a:gd name="T20" fmla="+- 0 2399 2160"/>
                              <a:gd name="T21" fmla="*/ T20 w 561"/>
                              <a:gd name="T22" fmla="+- 0 -323 -534"/>
                              <a:gd name="T23" fmla="*/ -323 h 251"/>
                              <a:gd name="T24" fmla="+- 0 2479 2160"/>
                              <a:gd name="T25" fmla="*/ T24 w 561"/>
                              <a:gd name="T26" fmla="+- 0 -302 -534"/>
                              <a:gd name="T27" fmla="*/ -302 h 251"/>
                              <a:gd name="T28" fmla="+- 0 2565 2160"/>
                              <a:gd name="T29" fmla="*/ T28 w 561"/>
                              <a:gd name="T30" fmla="+- 0 -289 -534"/>
                              <a:gd name="T31" fmla="*/ -289 h 251"/>
                              <a:gd name="T32" fmla="+- 0 2658 2160"/>
                              <a:gd name="T33" fmla="*/ T32 w 561"/>
                              <a:gd name="T34" fmla="+- 0 -284 -534"/>
                              <a:gd name="T35" fmla="*/ -284 h 251"/>
                              <a:gd name="T36" fmla="+- 0 2720 2160"/>
                              <a:gd name="T37" fmla="*/ T36 w 561"/>
                              <a:gd name="T38" fmla="+- 0 -284 -534"/>
                              <a:gd name="T39" fmla="*/ -284 h 251"/>
                              <a:gd name="T40" fmla="+- 0 2628 2160"/>
                              <a:gd name="T41" fmla="*/ T40 w 561"/>
                              <a:gd name="T42" fmla="+- 0 -289 -534"/>
                              <a:gd name="T43" fmla="*/ -289 h 251"/>
                              <a:gd name="T44" fmla="+- 0 2541 2160"/>
                              <a:gd name="T45" fmla="*/ T44 w 561"/>
                              <a:gd name="T46" fmla="+- 0 -302 -534"/>
                              <a:gd name="T47" fmla="*/ -302 h 251"/>
                              <a:gd name="T48" fmla="+- 0 2462 2160"/>
                              <a:gd name="T49" fmla="*/ T48 w 561"/>
                              <a:gd name="T50" fmla="+- 0 -323 -534"/>
                              <a:gd name="T51" fmla="*/ -323 h 251"/>
                              <a:gd name="T52" fmla="+- 0 2391 2160"/>
                              <a:gd name="T53" fmla="*/ T52 w 561"/>
                              <a:gd name="T54" fmla="+- 0 -351 -534"/>
                              <a:gd name="T55" fmla="*/ -351 h 251"/>
                              <a:gd name="T56" fmla="+- 0 2332 2160"/>
                              <a:gd name="T57" fmla="*/ T56 w 561"/>
                              <a:gd name="T58" fmla="+- 0 -386 -534"/>
                              <a:gd name="T59" fmla="*/ -386 h 251"/>
                              <a:gd name="T60" fmla="+- 0 2285 2160"/>
                              <a:gd name="T61" fmla="*/ T60 w 561"/>
                              <a:gd name="T62" fmla="+- 0 -427 -534"/>
                              <a:gd name="T63" fmla="*/ -427 h 251"/>
                              <a:gd name="T64" fmla="+- 0 2254 2160"/>
                              <a:gd name="T65" fmla="*/ T64 w 561"/>
                              <a:gd name="T66" fmla="+- 0 -472 -534"/>
                              <a:gd name="T67" fmla="*/ -472 h 251"/>
                              <a:gd name="T68" fmla="+- 0 2207 2160"/>
                              <a:gd name="T69" fmla="*/ T68 w 561"/>
                              <a:gd name="T70" fmla="+- 0 -534 -534"/>
                              <a:gd name="T71" fmla="*/ -534 h 251"/>
                              <a:gd name="T72" fmla="+- 0 2160 2160"/>
                              <a:gd name="T73" fmla="*/ T72 w 561"/>
                              <a:gd name="T74" fmla="+- 0 -472 -534"/>
                              <a:gd name="T75" fmla="*/ -472 h 251"/>
                              <a:gd name="T76" fmla="+- 0 2285 2160"/>
                              <a:gd name="T77" fmla="*/ T76 w 561"/>
                              <a:gd name="T78" fmla="+- 0 -472 -534"/>
                              <a:gd name="T79" fmla="*/ -472 h 251"/>
                              <a:gd name="T80" fmla="+- 0 2207 2160"/>
                              <a:gd name="T81" fmla="*/ T80 w 561"/>
                              <a:gd name="T82" fmla="+- 0 -534 -534"/>
                              <a:gd name="T83" fmla="*/ -53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1" h="251">
                                <a:moveTo>
                                  <a:pt x="94" y="62"/>
                                </a:moveTo>
                                <a:lnTo>
                                  <a:pt x="31" y="62"/>
                                </a:lnTo>
                                <a:lnTo>
                                  <a:pt x="63" y="107"/>
                                </a:lnTo>
                                <a:lnTo>
                                  <a:pt x="109" y="148"/>
                                </a:lnTo>
                                <a:lnTo>
                                  <a:pt x="168" y="183"/>
                                </a:lnTo>
                                <a:lnTo>
                                  <a:pt x="239" y="211"/>
                                </a:lnTo>
                                <a:lnTo>
                                  <a:pt x="319" y="232"/>
                                </a:lnTo>
                                <a:lnTo>
                                  <a:pt x="405" y="245"/>
                                </a:lnTo>
                                <a:lnTo>
                                  <a:pt x="498" y="250"/>
                                </a:lnTo>
                                <a:lnTo>
                                  <a:pt x="560" y="250"/>
                                </a:lnTo>
                                <a:lnTo>
                                  <a:pt x="468" y="245"/>
                                </a:lnTo>
                                <a:lnTo>
                                  <a:pt x="381" y="232"/>
                                </a:lnTo>
                                <a:lnTo>
                                  <a:pt x="302" y="211"/>
                                </a:lnTo>
                                <a:lnTo>
                                  <a:pt x="231" y="183"/>
                                </a:lnTo>
                                <a:lnTo>
                                  <a:pt x="172" y="148"/>
                                </a:lnTo>
                                <a:lnTo>
                                  <a:pt x="125" y="107"/>
                                </a:lnTo>
                                <a:lnTo>
                                  <a:pt x="94" y="62"/>
                                </a:lnTo>
                                <a:close/>
                                <a:moveTo>
                                  <a:pt x="47" y="0"/>
                                </a:moveTo>
                                <a:lnTo>
                                  <a:pt x="0" y="62"/>
                                </a:lnTo>
                                <a:lnTo>
                                  <a:pt x="125" y="62"/>
                                </a:lnTo>
                                <a:lnTo>
                                  <a:pt x="47" y="0"/>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2" name="Freeform 1297"/>
                        <wps:cNvSpPr>
                          <a:spLocks/>
                        </wps:cNvSpPr>
                        <wps:spPr bwMode="auto">
                          <a:xfrm>
                            <a:off x="2689" y="-534"/>
                            <a:ext cx="514" cy="251"/>
                          </a:xfrm>
                          <a:custGeom>
                            <a:avLst/>
                            <a:gdLst>
                              <a:gd name="T0" fmla="+- 0 3202 2689"/>
                              <a:gd name="T1" fmla="*/ T0 w 514"/>
                              <a:gd name="T2" fmla="+- 0 -534 -534"/>
                              <a:gd name="T3" fmla="*/ -534 h 251"/>
                              <a:gd name="T4" fmla="+- 0 3140 2689"/>
                              <a:gd name="T5" fmla="*/ T4 w 514"/>
                              <a:gd name="T6" fmla="+- 0 -534 -534"/>
                              <a:gd name="T7" fmla="*/ -534 h 251"/>
                              <a:gd name="T8" fmla="+- 0 3131 2689"/>
                              <a:gd name="T9" fmla="*/ T8 w 514"/>
                              <a:gd name="T10" fmla="+- 0 -486 -534"/>
                              <a:gd name="T11" fmla="*/ -486 h 251"/>
                              <a:gd name="T12" fmla="+- 0 3105 2689"/>
                              <a:gd name="T13" fmla="*/ T12 w 514"/>
                              <a:gd name="T14" fmla="+- 0 -441 -534"/>
                              <a:gd name="T15" fmla="*/ -441 h 251"/>
                              <a:gd name="T16" fmla="+- 0 3009 2689"/>
                              <a:gd name="T17" fmla="*/ T16 w 514"/>
                              <a:gd name="T18" fmla="+- 0 -363 -534"/>
                              <a:gd name="T19" fmla="*/ -363 h 251"/>
                              <a:gd name="T20" fmla="+- 0 2943 2689"/>
                              <a:gd name="T21" fmla="*/ T20 w 514"/>
                              <a:gd name="T22" fmla="+- 0 -333 -534"/>
                              <a:gd name="T23" fmla="*/ -333 h 251"/>
                              <a:gd name="T24" fmla="+- 0 2866 2689"/>
                              <a:gd name="T25" fmla="*/ T24 w 514"/>
                              <a:gd name="T26" fmla="+- 0 -309 -534"/>
                              <a:gd name="T27" fmla="*/ -309 h 251"/>
                              <a:gd name="T28" fmla="+- 0 2781 2689"/>
                              <a:gd name="T29" fmla="*/ T28 w 514"/>
                              <a:gd name="T30" fmla="+- 0 -292 -534"/>
                              <a:gd name="T31" fmla="*/ -292 h 251"/>
                              <a:gd name="T32" fmla="+- 0 2689 2689"/>
                              <a:gd name="T33" fmla="*/ T32 w 514"/>
                              <a:gd name="T34" fmla="+- 0 -284 -534"/>
                              <a:gd name="T35" fmla="*/ -284 h 251"/>
                              <a:gd name="T36" fmla="+- 0 2699 2689"/>
                              <a:gd name="T37" fmla="*/ T36 w 514"/>
                              <a:gd name="T38" fmla="+- 0 -284 -534"/>
                              <a:gd name="T39" fmla="*/ -284 h 251"/>
                              <a:gd name="T40" fmla="+- 0 2710 2689"/>
                              <a:gd name="T41" fmla="*/ T40 w 514"/>
                              <a:gd name="T42" fmla="+- 0 -284 -534"/>
                              <a:gd name="T43" fmla="*/ -284 h 251"/>
                              <a:gd name="T44" fmla="+- 0 2720 2689"/>
                              <a:gd name="T45" fmla="*/ T44 w 514"/>
                              <a:gd name="T46" fmla="+- 0 -284 -534"/>
                              <a:gd name="T47" fmla="*/ -284 h 251"/>
                              <a:gd name="T48" fmla="+- 0 2817 2689"/>
                              <a:gd name="T49" fmla="*/ T48 w 514"/>
                              <a:gd name="T50" fmla="+- 0 -289 -534"/>
                              <a:gd name="T51" fmla="*/ -289 h 251"/>
                              <a:gd name="T52" fmla="+- 0 2908 2689"/>
                              <a:gd name="T53" fmla="*/ T52 w 514"/>
                              <a:gd name="T54" fmla="+- 0 -304 -534"/>
                              <a:gd name="T55" fmla="*/ -304 h 251"/>
                              <a:gd name="T56" fmla="+- 0 2990 2689"/>
                              <a:gd name="T57" fmla="*/ T56 w 514"/>
                              <a:gd name="T58" fmla="+- 0 -327 -534"/>
                              <a:gd name="T59" fmla="*/ -327 h 251"/>
                              <a:gd name="T60" fmla="+- 0 3061 2689"/>
                              <a:gd name="T61" fmla="*/ T60 w 514"/>
                              <a:gd name="T62" fmla="+- 0 -357 -534"/>
                              <a:gd name="T63" fmla="*/ -357 h 251"/>
                              <a:gd name="T64" fmla="+- 0 3120 2689"/>
                              <a:gd name="T65" fmla="*/ T64 w 514"/>
                              <a:gd name="T66" fmla="+- 0 -394 -534"/>
                              <a:gd name="T67" fmla="*/ -394 h 251"/>
                              <a:gd name="T68" fmla="+- 0 3164 2689"/>
                              <a:gd name="T69" fmla="*/ T68 w 514"/>
                              <a:gd name="T70" fmla="+- 0 -437 -534"/>
                              <a:gd name="T71" fmla="*/ -437 h 251"/>
                              <a:gd name="T72" fmla="+- 0 3193 2689"/>
                              <a:gd name="T73" fmla="*/ T72 w 514"/>
                              <a:gd name="T74" fmla="+- 0 -484 -534"/>
                              <a:gd name="T75" fmla="*/ -484 h 251"/>
                              <a:gd name="T76" fmla="+- 0 3202 2689"/>
                              <a:gd name="T77" fmla="*/ T76 w 514"/>
                              <a:gd name="T78" fmla="+- 0 -534 -534"/>
                              <a:gd name="T79" fmla="*/ -53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14" h="251">
                                <a:moveTo>
                                  <a:pt x="513" y="0"/>
                                </a:moveTo>
                                <a:lnTo>
                                  <a:pt x="451" y="0"/>
                                </a:lnTo>
                                <a:lnTo>
                                  <a:pt x="442" y="48"/>
                                </a:lnTo>
                                <a:lnTo>
                                  <a:pt x="416" y="93"/>
                                </a:lnTo>
                                <a:lnTo>
                                  <a:pt x="320" y="171"/>
                                </a:lnTo>
                                <a:lnTo>
                                  <a:pt x="254" y="201"/>
                                </a:lnTo>
                                <a:lnTo>
                                  <a:pt x="177" y="225"/>
                                </a:lnTo>
                                <a:lnTo>
                                  <a:pt x="92" y="242"/>
                                </a:lnTo>
                                <a:lnTo>
                                  <a:pt x="0" y="250"/>
                                </a:lnTo>
                                <a:lnTo>
                                  <a:pt x="10" y="250"/>
                                </a:lnTo>
                                <a:lnTo>
                                  <a:pt x="21" y="250"/>
                                </a:lnTo>
                                <a:lnTo>
                                  <a:pt x="31" y="250"/>
                                </a:lnTo>
                                <a:lnTo>
                                  <a:pt x="128" y="245"/>
                                </a:lnTo>
                                <a:lnTo>
                                  <a:pt x="219" y="230"/>
                                </a:lnTo>
                                <a:lnTo>
                                  <a:pt x="301" y="207"/>
                                </a:lnTo>
                                <a:lnTo>
                                  <a:pt x="372" y="177"/>
                                </a:lnTo>
                                <a:lnTo>
                                  <a:pt x="431" y="140"/>
                                </a:lnTo>
                                <a:lnTo>
                                  <a:pt x="475" y="97"/>
                                </a:lnTo>
                                <a:lnTo>
                                  <a:pt x="504" y="50"/>
                                </a:lnTo>
                                <a:lnTo>
                                  <a:pt x="513" y="0"/>
                                </a:lnTo>
                                <a:close/>
                              </a:path>
                            </a:pathLst>
                          </a:custGeom>
                          <a:solidFill>
                            <a:srgbClr val="008D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3" name="Freeform 1296"/>
                        <wps:cNvSpPr>
                          <a:spLocks/>
                        </wps:cNvSpPr>
                        <wps:spPr bwMode="auto">
                          <a:xfrm>
                            <a:off x="2160" y="-534"/>
                            <a:ext cx="1043" cy="251"/>
                          </a:xfrm>
                          <a:custGeom>
                            <a:avLst/>
                            <a:gdLst>
                              <a:gd name="T0" fmla="+- 0 2689 2160"/>
                              <a:gd name="T1" fmla="*/ T0 w 1043"/>
                              <a:gd name="T2" fmla="+- 0 -284 -534"/>
                              <a:gd name="T3" fmla="*/ -284 h 251"/>
                              <a:gd name="T4" fmla="+- 0 2781 2160"/>
                              <a:gd name="T5" fmla="*/ T4 w 1043"/>
                              <a:gd name="T6" fmla="+- 0 -292 -534"/>
                              <a:gd name="T7" fmla="*/ -292 h 251"/>
                              <a:gd name="T8" fmla="+- 0 2866 2160"/>
                              <a:gd name="T9" fmla="*/ T8 w 1043"/>
                              <a:gd name="T10" fmla="+- 0 -309 -534"/>
                              <a:gd name="T11" fmla="*/ -309 h 251"/>
                              <a:gd name="T12" fmla="+- 0 2943 2160"/>
                              <a:gd name="T13" fmla="*/ T12 w 1043"/>
                              <a:gd name="T14" fmla="+- 0 -333 -534"/>
                              <a:gd name="T15" fmla="*/ -333 h 251"/>
                              <a:gd name="T16" fmla="+- 0 3009 2160"/>
                              <a:gd name="T17" fmla="*/ T16 w 1043"/>
                              <a:gd name="T18" fmla="+- 0 -363 -534"/>
                              <a:gd name="T19" fmla="*/ -363 h 251"/>
                              <a:gd name="T20" fmla="+- 0 3064 2160"/>
                              <a:gd name="T21" fmla="*/ T20 w 1043"/>
                              <a:gd name="T22" fmla="+- 0 -400 -534"/>
                              <a:gd name="T23" fmla="*/ -400 h 251"/>
                              <a:gd name="T24" fmla="+- 0 3131 2160"/>
                              <a:gd name="T25" fmla="*/ T24 w 1043"/>
                              <a:gd name="T26" fmla="+- 0 -486 -534"/>
                              <a:gd name="T27" fmla="*/ -486 h 251"/>
                              <a:gd name="T28" fmla="+- 0 3140 2160"/>
                              <a:gd name="T29" fmla="*/ T28 w 1043"/>
                              <a:gd name="T30" fmla="+- 0 -534 -534"/>
                              <a:gd name="T31" fmla="*/ -534 h 251"/>
                              <a:gd name="T32" fmla="+- 0 3202 2160"/>
                              <a:gd name="T33" fmla="*/ T32 w 1043"/>
                              <a:gd name="T34" fmla="+- 0 -534 -534"/>
                              <a:gd name="T35" fmla="*/ -534 h 251"/>
                              <a:gd name="T36" fmla="+- 0 3164 2160"/>
                              <a:gd name="T37" fmla="*/ T36 w 1043"/>
                              <a:gd name="T38" fmla="+- 0 -437 -534"/>
                              <a:gd name="T39" fmla="*/ -437 h 251"/>
                              <a:gd name="T40" fmla="+- 0 3120 2160"/>
                              <a:gd name="T41" fmla="*/ T40 w 1043"/>
                              <a:gd name="T42" fmla="+- 0 -394 -534"/>
                              <a:gd name="T43" fmla="*/ -394 h 251"/>
                              <a:gd name="T44" fmla="+- 0 3061 2160"/>
                              <a:gd name="T45" fmla="*/ T44 w 1043"/>
                              <a:gd name="T46" fmla="+- 0 -357 -534"/>
                              <a:gd name="T47" fmla="*/ -357 h 251"/>
                              <a:gd name="T48" fmla="+- 0 2990 2160"/>
                              <a:gd name="T49" fmla="*/ T48 w 1043"/>
                              <a:gd name="T50" fmla="+- 0 -327 -534"/>
                              <a:gd name="T51" fmla="*/ -327 h 251"/>
                              <a:gd name="T52" fmla="+- 0 2908 2160"/>
                              <a:gd name="T53" fmla="*/ T52 w 1043"/>
                              <a:gd name="T54" fmla="+- 0 -304 -534"/>
                              <a:gd name="T55" fmla="*/ -304 h 251"/>
                              <a:gd name="T56" fmla="+- 0 2817 2160"/>
                              <a:gd name="T57" fmla="*/ T56 w 1043"/>
                              <a:gd name="T58" fmla="+- 0 -289 -534"/>
                              <a:gd name="T59" fmla="*/ -289 h 251"/>
                              <a:gd name="T60" fmla="+- 0 2720 2160"/>
                              <a:gd name="T61" fmla="*/ T60 w 1043"/>
                              <a:gd name="T62" fmla="+- 0 -284 -534"/>
                              <a:gd name="T63" fmla="*/ -284 h 251"/>
                              <a:gd name="T64" fmla="+- 0 2658 2160"/>
                              <a:gd name="T65" fmla="*/ T64 w 1043"/>
                              <a:gd name="T66" fmla="+- 0 -284 -534"/>
                              <a:gd name="T67" fmla="*/ -284 h 251"/>
                              <a:gd name="T68" fmla="+- 0 2565 2160"/>
                              <a:gd name="T69" fmla="*/ T68 w 1043"/>
                              <a:gd name="T70" fmla="+- 0 -289 -534"/>
                              <a:gd name="T71" fmla="*/ -289 h 251"/>
                              <a:gd name="T72" fmla="+- 0 2479 2160"/>
                              <a:gd name="T73" fmla="*/ T72 w 1043"/>
                              <a:gd name="T74" fmla="+- 0 -302 -534"/>
                              <a:gd name="T75" fmla="*/ -302 h 251"/>
                              <a:gd name="T76" fmla="+- 0 2399 2160"/>
                              <a:gd name="T77" fmla="*/ T76 w 1043"/>
                              <a:gd name="T78" fmla="+- 0 -323 -534"/>
                              <a:gd name="T79" fmla="*/ -323 h 251"/>
                              <a:gd name="T80" fmla="+- 0 2328 2160"/>
                              <a:gd name="T81" fmla="*/ T80 w 1043"/>
                              <a:gd name="T82" fmla="+- 0 -351 -534"/>
                              <a:gd name="T83" fmla="*/ -351 h 251"/>
                              <a:gd name="T84" fmla="+- 0 2269 2160"/>
                              <a:gd name="T85" fmla="*/ T84 w 1043"/>
                              <a:gd name="T86" fmla="+- 0 -386 -534"/>
                              <a:gd name="T87" fmla="*/ -386 h 251"/>
                              <a:gd name="T88" fmla="+- 0 2223 2160"/>
                              <a:gd name="T89" fmla="*/ T88 w 1043"/>
                              <a:gd name="T90" fmla="+- 0 -427 -534"/>
                              <a:gd name="T91" fmla="*/ -427 h 251"/>
                              <a:gd name="T92" fmla="+- 0 2191 2160"/>
                              <a:gd name="T93" fmla="*/ T92 w 1043"/>
                              <a:gd name="T94" fmla="+- 0 -472 -534"/>
                              <a:gd name="T95" fmla="*/ -472 h 251"/>
                              <a:gd name="T96" fmla="+- 0 2160 2160"/>
                              <a:gd name="T97" fmla="*/ T96 w 1043"/>
                              <a:gd name="T98" fmla="+- 0 -472 -534"/>
                              <a:gd name="T99" fmla="*/ -472 h 251"/>
                              <a:gd name="T100" fmla="+- 0 2207 2160"/>
                              <a:gd name="T101" fmla="*/ T100 w 1043"/>
                              <a:gd name="T102" fmla="+- 0 -534 -534"/>
                              <a:gd name="T103" fmla="*/ -534 h 251"/>
                              <a:gd name="T104" fmla="+- 0 2285 2160"/>
                              <a:gd name="T105" fmla="*/ T104 w 1043"/>
                              <a:gd name="T106" fmla="+- 0 -472 -534"/>
                              <a:gd name="T107" fmla="*/ -472 h 251"/>
                              <a:gd name="T108" fmla="+- 0 2254 2160"/>
                              <a:gd name="T109" fmla="*/ T108 w 1043"/>
                              <a:gd name="T110" fmla="+- 0 -472 -534"/>
                              <a:gd name="T111" fmla="*/ -472 h 251"/>
                              <a:gd name="T112" fmla="+- 0 2285 2160"/>
                              <a:gd name="T113" fmla="*/ T112 w 1043"/>
                              <a:gd name="T114" fmla="+- 0 -427 -534"/>
                              <a:gd name="T115" fmla="*/ -427 h 251"/>
                              <a:gd name="T116" fmla="+- 0 2332 2160"/>
                              <a:gd name="T117" fmla="*/ T116 w 1043"/>
                              <a:gd name="T118" fmla="+- 0 -386 -534"/>
                              <a:gd name="T119" fmla="*/ -386 h 251"/>
                              <a:gd name="T120" fmla="+- 0 2391 2160"/>
                              <a:gd name="T121" fmla="*/ T120 w 1043"/>
                              <a:gd name="T122" fmla="+- 0 -351 -534"/>
                              <a:gd name="T123" fmla="*/ -351 h 251"/>
                              <a:gd name="T124" fmla="+- 0 2462 2160"/>
                              <a:gd name="T125" fmla="*/ T124 w 1043"/>
                              <a:gd name="T126" fmla="+- 0 -323 -534"/>
                              <a:gd name="T127" fmla="*/ -323 h 251"/>
                              <a:gd name="T128" fmla="+- 0 2541 2160"/>
                              <a:gd name="T129" fmla="*/ T128 w 1043"/>
                              <a:gd name="T130" fmla="+- 0 -302 -534"/>
                              <a:gd name="T131" fmla="*/ -302 h 251"/>
                              <a:gd name="T132" fmla="+- 0 2628 2160"/>
                              <a:gd name="T133" fmla="*/ T132 w 1043"/>
                              <a:gd name="T134" fmla="+- 0 -289 -534"/>
                              <a:gd name="T135" fmla="*/ -289 h 251"/>
                              <a:gd name="T136" fmla="+- 0 2720 2160"/>
                              <a:gd name="T137" fmla="*/ T136 w 1043"/>
                              <a:gd name="T138" fmla="+- 0 -284 -534"/>
                              <a:gd name="T139" fmla="*/ -28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43" h="251">
                                <a:moveTo>
                                  <a:pt x="529" y="250"/>
                                </a:moveTo>
                                <a:lnTo>
                                  <a:pt x="621" y="242"/>
                                </a:lnTo>
                                <a:lnTo>
                                  <a:pt x="706" y="225"/>
                                </a:lnTo>
                                <a:lnTo>
                                  <a:pt x="783" y="201"/>
                                </a:lnTo>
                                <a:lnTo>
                                  <a:pt x="849" y="171"/>
                                </a:lnTo>
                                <a:lnTo>
                                  <a:pt x="904" y="134"/>
                                </a:lnTo>
                                <a:lnTo>
                                  <a:pt x="971" y="48"/>
                                </a:lnTo>
                                <a:lnTo>
                                  <a:pt x="980" y="0"/>
                                </a:lnTo>
                                <a:lnTo>
                                  <a:pt x="1042" y="0"/>
                                </a:lnTo>
                                <a:lnTo>
                                  <a:pt x="1004" y="97"/>
                                </a:lnTo>
                                <a:lnTo>
                                  <a:pt x="960" y="140"/>
                                </a:lnTo>
                                <a:lnTo>
                                  <a:pt x="901" y="177"/>
                                </a:lnTo>
                                <a:lnTo>
                                  <a:pt x="830" y="207"/>
                                </a:lnTo>
                                <a:lnTo>
                                  <a:pt x="748" y="230"/>
                                </a:lnTo>
                                <a:lnTo>
                                  <a:pt x="657" y="245"/>
                                </a:lnTo>
                                <a:lnTo>
                                  <a:pt x="560" y="250"/>
                                </a:lnTo>
                                <a:lnTo>
                                  <a:pt x="498" y="250"/>
                                </a:lnTo>
                                <a:lnTo>
                                  <a:pt x="405" y="245"/>
                                </a:lnTo>
                                <a:lnTo>
                                  <a:pt x="319" y="232"/>
                                </a:lnTo>
                                <a:lnTo>
                                  <a:pt x="239" y="211"/>
                                </a:lnTo>
                                <a:lnTo>
                                  <a:pt x="168" y="183"/>
                                </a:lnTo>
                                <a:lnTo>
                                  <a:pt x="109" y="148"/>
                                </a:lnTo>
                                <a:lnTo>
                                  <a:pt x="63" y="107"/>
                                </a:lnTo>
                                <a:lnTo>
                                  <a:pt x="31" y="62"/>
                                </a:lnTo>
                                <a:lnTo>
                                  <a:pt x="0" y="62"/>
                                </a:lnTo>
                                <a:lnTo>
                                  <a:pt x="47" y="0"/>
                                </a:lnTo>
                                <a:lnTo>
                                  <a:pt x="125" y="62"/>
                                </a:lnTo>
                                <a:lnTo>
                                  <a:pt x="94" y="62"/>
                                </a:lnTo>
                                <a:lnTo>
                                  <a:pt x="125" y="107"/>
                                </a:lnTo>
                                <a:lnTo>
                                  <a:pt x="172" y="148"/>
                                </a:lnTo>
                                <a:lnTo>
                                  <a:pt x="231" y="183"/>
                                </a:lnTo>
                                <a:lnTo>
                                  <a:pt x="302" y="211"/>
                                </a:lnTo>
                                <a:lnTo>
                                  <a:pt x="381" y="232"/>
                                </a:lnTo>
                                <a:lnTo>
                                  <a:pt x="468" y="245"/>
                                </a:lnTo>
                                <a:lnTo>
                                  <a:pt x="560" y="250"/>
                                </a:lnTo>
                              </a:path>
                            </a:pathLst>
                          </a:custGeom>
                          <a:noFill/>
                          <a:ln w="445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4" name="AutoShape 1295"/>
                        <wps:cNvSpPr>
                          <a:spLocks/>
                        </wps:cNvSpPr>
                        <wps:spPr bwMode="auto">
                          <a:xfrm>
                            <a:off x="3806" y="-1549"/>
                            <a:ext cx="745" cy="272"/>
                          </a:xfrm>
                          <a:custGeom>
                            <a:avLst/>
                            <a:gdLst>
                              <a:gd name="T0" fmla="+- 0 4543 3806"/>
                              <a:gd name="T1" fmla="*/ T0 w 745"/>
                              <a:gd name="T2" fmla="+- 0 -1285 -1549"/>
                              <a:gd name="T3" fmla="*/ -1285 h 272"/>
                              <a:gd name="T4" fmla="+- 0 4415 3806"/>
                              <a:gd name="T5" fmla="*/ T4 w 745"/>
                              <a:gd name="T6" fmla="+- 0 -1285 -1549"/>
                              <a:gd name="T7" fmla="*/ -1285 h 272"/>
                              <a:gd name="T8" fmla="+- 0 4415 3806"/>
                              <a:gd name="T9" fmla="*/ T8 w 745"/>
                              <a:gd name="T10" fmla="+- 0 -1277 -1549"/>
                              <a:gd name="T11" fmla="*/ -1277 h 272"/>
                              <a:gd name="T12" fmla="+- 0 4550 3806"/>
                              <a:gd name="T13" fmla="*/ T12 w 745"/>
                              <a:gd name="T14" fmla="+- 0 -1277 -1549"/>
                              <a:gd name="T15" fmla="*/ -1277 h 272"/>
                              <a:gd name="T16" fmla="+- 0 4550 3806"/>
                              <a:gd name="T17" fmla="*/ T16 w 745"/>
                              <a:gd name="T18" fmla="+- 0 -1281 -1549"/>
                              <a:gd name="T19" fmla="*/ -1281 h 272"/>
                              <a:gd name="T20" fmla="+- 0 4543 3806"/>
                              <a:gd name="T21" fmla="*/ T20 w 745"/>
                              <a:gd name="T22" fmla="+- 0 -1281 -1549"/>
                              <a:gd name="T23" fmla="*/ -1281 h 272"/>
                              <a:gd name="T24" fmla="+- 0 4543 3806"/>
                              <a:gd name="T25" fmla="*/ T24 w 745"/>
                              <a:gd name="T26" fmla="+- 0 -1285 -1549"/>
                              <a:gd name="T27" fmla="*/ -1285 h 272"/>
                              <a:gd name="T28" fmla="+- 0 4543 3806"/>
                              <a:gd name="T29" fmla="*/ T28 w 745"/>
                              <a:gd name="T30" fmla="+- 0 -1545 -1549"/>
                              <a:gd name="T31" fmla="*/ -1545 h 272"/>
                              <a:gd name="T32" fmla="+- 0 4543 3806"/>
                              <a:gd name="T33" fmla="*/ T32 w 745"/>
                              <a:gd name="T34" fmla="+- 0 -1281 -1549"/>
                              <a:gd name="T35" fmla="*/ -1281 h 272"/>
                              <a:gd name="T36" fmla="+- 0 4547 3806"/>
                              <a:gd name="T37" fmla="*/ T36 w 745"/>
                              <a:gd name="T38" fmla="+- 0 -1285 -1549"/>
                              <a:gd name="T39" fmla="*/ -1285 h 272"/>
                              <a:gd name="T40" fmla="+- 0 4550 3806"/>
                              <a:gd name="T41" fmla="*/ T40 w 745"/>
                              <a:gd name="T42" fmla="+- 0 -1285 -1549"/>
                              <a:gd name="T43" fmla="*/ -1285 h 272"/>
                              <a:gd name="T44" fmla="+- 0 4550 3806"/>
                              <a:gd name="T45" fmla="*/ T44 w 745"/>
                              <a:gd name="T46" fmla="+- 0 -1542 -1549"/>
                              <a:gd name="T47" fmla="*/ -1542 h 272"/>
                              <a:gd name="T48" fmla="+- 0 4547 3806"/>
                              <a:gd name="T49" fmla="*/ T48 w 745"/>
                              <a:gd name="T50" fmla="+- 0 -1542 -1549"/>
                              <a:gd name="T51" fmla="*/ -1542 h 272"/>
                              <a:gd name="T52" fmla="+- 0 4543 3806"/>
                              <a:gd name="T53" fmla="*/ T52 w 745"/>
                              <a:gd name="T54" fmla="+- 0 -1545 -1549"/>
                              <a:gd name="T55" fmla="*/ -1545 h 272"/>
                              <a:gd name="T56" fmla="+- 0 4550 3806"/>
                              <a:gd name="T57" fmla="*/ T56 w 745"/>
                              <a:gd name="T58" fmla="+- 0 -1285 -1549"/>
                              <a:gd name="T59" fmla="*/ -1285 h 272"/>
                              <a:gd name="T60" fmla="+- 0 4547 3806"/>
                              <a:gd name="T61" fmla="*/ T60 w 745"/>
                              <a:gd name="T62" fmla="+- 0 -1285 -1549"/>
                              <a:gd name="T63" fmla="*/ -1285 h 272"/>
                              <a:gd name="T64" fmla="+- 0 4543 3806"/>
                              <a:gd name="T65" fmla="*/ T64 w 745"/>
                              <a:gd name="T66" fmla="+- 0 -1281 -1549"/>
                              <a:gd name="T67" fmla="*/ -1281 h 272"/>
                              <a:gd name="T68" fmla="+- 0 4550 3806"/>
                              <a:gd name="T69" fmla="*/ T68 w 745"/>
                              <a:gd name="T70" fmla="+- 0 -1281 -1549"/>
                              <a:gd name="T71" fmla="*/ -1281 h 272"/>
                              <a:gd name="T72" fmla="+- 0 4550 3806"/>
                              <a:gd name="T73" fmla="*/ T72 w 745"/>
                              <a:gd name="T74" fmla="+- 0 -1285 -1549"/>
                              <a:gd name="T75" fmla="*/ -1285 h 272"/>
                              <a:gd name="T76" fmla="+- 0 3824 3806"/>
                              <a:gd name="T77" fmla="*/ T76 w 745"/>
                              <a:gd name="T78" fmla="+- 0 -1458 -1549"/>
                              <a:gd name="T79" fmla="*/ -1458 h 272"/>
                              <a:gd name="T80" fmla="+- 0 3806 3806"/>
                              <a:gd name="T81" fmla="*/ T80 w 745"/>
                              <a:gd name="T82" fmla="+- 0 -1458 -1549"/>
                              <a:gd name="T83" fmla="*/ -1458 h 272"/>
                              <a:gd name="T84" fmla="+- 0 3828 3806"/>
                              <a:gd name="T85" fmla="*/ T84 w 745"/>
                              <a:gd name="T86" fmla="+- 0 -1414 -1549"/>
                              <a:gd name="T87" fmla="*/ -1414 h 272"/>
                              <a:gd name="T88" fmla="+- 0 3846 3806"/>
                              <a:gd name="T89" fmla="*/ T88 w 745"/>
                              <a:gd name="T90" fmla="+- 0 -1450 -1549"/>
                              <a:gd name="T91" fmla="*/ -1450 h 272"/>
                              <a:gd name="T92" fmla="+- 0 3824 3806"/>
                              <a:gd name="T93" fmla="*/ T92 w 745"/>
                              <a:gd name="T94" fmla="+- 0 -1450 -1549"/>
                              <a:gd name="T95" fmla="*/ -1450 h 272"/>
                              <a:gd name="T96" fmla="+- 0 3824 3806"/>
                              <a:gd name="T97" fmla="*/ T96 w 745"/>
                              <a:gd name="T98" fmla="+- 0 -1458 -1549"/>
                              <a:gd name="T99" fmla="*/ -1458 h 272"/>
                              <a:gd name="T100" fmla="+- 0 4550 3806"/>
                              <a:gd name="T101" fmla="*/ T100 w 745"/>
                              <a:gd name="T102" fmla="+- 0 -1549 -1549"/>
                              <a:gd name="T103" fmla="*/ -1549 h 272"/>
                              <a:gd name="T104" fmla="+- 0 3824 3806"/>
                              <a:gd name="T105" fmla="*/ T104 w 745"/>
                              <a:gd name="T106" fmla="+- 0 -1549 -1549"/>
                              <a:gd name="T107" fmla="*/ -1549 h 272"/>
                              <a:gd name="T108" fmla="+- 0 3824 3806"/>
                              <a:gd name="T109" fmla="*/ T108 w 745"/>
                              <a:gd name="T110" fmla="+- 0 -1450 -1549"/>
                              <a:gd name="T111" fmla="*/ -1450 h 272"/>
                              <a:gd name="T112" fmla="+- 0 3831 3806"/>
                              <a:gd name="T113" fmla="*/ T112 w 745"/>
                              <a:gd name="T114" fmla="+- 0 -1450 -1549"/>
                              <a:gd name="T115" fmla="*/ -1450 h 272"/>
                              <a:gd name="T116" fmla="+- 0 3831 3806"/>
                              <a:gd name="T117" fmla="*/ T116 w 745"/>
                              <a:gd name="T118" fmla="+- 0 -1542 -1549"/>
                              <a:gd name="T119" fmla="*/ -1542 h 272"/>
                              <a:gd name="T120" fmla="+- 0 3828 3806"/>
                              <a:gd name="T121" fmla="*/ T120 w 745"/>
                              <a:gd name="T122" fmla="+- 0 -1542 -1549"/>
                              <a:gd name="T123" fmla="*/ -1542 h 272"/>
                              <a:gd name="T124" fmla="+- 0 3831 3806"/>
                              <a:gd name="T125" fmla="*/ T124 w 745"/>
                              <a:gd name="T126" fmla="+- 0 -1545 -1549"/>
                              <a:gd name="T127" fmla="*/ -1545 h 272"/>
                              <a:gd name="T128" fmla="+- 0 4550 3806"/>
                              <a:gd name="T129" fmla="*/ T128 w 745"/>
                              <a:gd name="T130" fmla="+- 0 -1545 -1549"/>
                              <a:gd name="T131" fmla="*/ -1545 h 272"/>
                              <a:gd name="T132" fmla="+- 0 4550 3806"/>
                              <a:gd name="T133" fmla="*/ T132 w 745"/>
                              <a:gd name="T134" fmla="+- 0 -1549 -1549"/>
                              <a:gd name="T135" fmla="*/ -1549 h 272"/>
                              <a:gd name="T136" fmla="+- 0 3850 3806"/>
                              <a:gd name="T137" fmla="*/ T136 w 745"/>
                              <a:gd name="T138" fmla="+- 0 -1458 -1549"/>
                              <a:gd name="T139" fmla="*/ -1458 h 272"/>
                              <a:gd name="T140" fmla="+- 0 3831 3806"/>
                              <a:gd name="T141" fmla="*/ T140 w 745"/>
                              <a:gd name="T142" fmla="+- 0 -1458 -1549"/>
                              <a:gd name="T143" fmla="*/ -1458 h 272"/>
                              <a:gd name="T144" fmla="+- 0 3831 3806"/>
                              <a:gd name="T145" fmla="*/ T144 w 745"/>
                              <a:gd name="T146" fmla="+- 0 -1450 -1549"/>
                              <a:gd name="T147" fmla="*/ -1450 h 272"/>
                              <a:gd name="T148" fmla="+- 0 3846 3806"/>
                              <a:gd name="T149" fmla="*/ T148 w 745"/>
                              <a:gd name="T150" fmla="+- 0 -1450 -1549"/>
                              <a:gd name="T151" fmla="*/ -1450 h 272"/>
                              <a:gd name="T152" fmla="+- 0 3850 3806"/>
                              <a:gd name="T153" fmla="*/ T152 w 745"/>
                              <a:gd name="T154" fmla="+- 0 -1458 -1549"/>
                              <a:gd name="T155" fmla="*/ -1458 h 272"/>
                              <a:gd name="T156" fmla="+- 0 3831 3806"/>
                              <a:gd name="T157" fmla="*/ T156 w 745"/>
                              <a:gd name="T158" fmla="+- 0 -1545 -1549"/>
                              <a:gd name="T159" fmla="*/ -1545 h 272"/>
                              <a:gd name="T160" fmla="+- 0 3828 3806"/>
                              <a:gd name="T161" fmla="*/ T160 w 745"/>
                              <a:gd name="T162" fmla="+- 0 -1542 -1549"/>
                              <a:gd name="T163" fmla="*/ -1542 h 272"/>
                              <a:gd name="T164" fmla="+- 0 3831 3806"/>
                              <a:gd name="T165" fmla="*/ T164 w 745"/>
                              <a:gd name="T166" fmla="+- 0 -1542 -1549"/>
                              <a:gd name="T167" fmla="*/ -1542 h 272"/>
                              <a:gd name="T168" fmla="+- 0 3831 3806"/>
                              <a:gd name="T169" fmla="*/ T168 w 745"/>
                              <a:gd name="T170" fmla="+- 0 -1545 -1549"/>
                              <a:gd name="T171" fmla="*/ -1545 h 272"/>
                              <a:gd name="T172" fmla="+- 0 4543 3806"/>
                              <a:gd name="T173" fmla="*/ T172 w 745"/>
                              <a:gd name="T174" fmla="+- 0 -1545 -1549"/>
                              <a:gd name="T175" fmla="*/ -1545 h 272"/>
                              <a:gd name="T176" fmla="+- 0 3831 3806"/>
                              <a:gd name="T177" fmla="*/ T176 w 745"/>
                              <a:gd name="T178" fmla="+- 0 -1545 -1549"/>
                              <a:gd name="T179" fmla="*/ -1545 h 272"/>
                              <a:gd name="T180" fmla="+- 0 3831 3806"/>
                              <a:gd name="T181" fmla="*/ T180 w 745"/>
                              <a:gd name="T182" fmla="+- 0 -1542 -1549"/>
                              <a:gd name="T183" fmla="*/ -1542 h 272"/>
                              <a:gd name="T184" fmla="+- 0 4543 3806"/>
                              <a:gd name="T185" fmla="*/ T184 w 745"/>
                              <a:gd name="T186" fmla="+- 0 -1542 -1549"/>
                              <a:gd name="T187" fmla="*/ -1542 h 272"/>
                              <a:gd name="T188" fmla="+- 0 4543 3806"/>
                              <a:gd name="T189" fmla="*/ T188 w 745"/>
                              <a:gd name="T190" fmla="+- 0 -1545 -1549"/>
                              <a:gd name="T191" fmla="*/ -1545 h 272"/>
                              <a:gd name="T192" fmla="+- 0 4550 3806"/>
                              <a:gd name="T193" fmla="*/ T192 w 745"/>
                              <a:gd name="T194" fmla="+- 0 -1545 -1549"/>
                              <a:gd name="T195" fmla="*/ -1545 h 272"/>
                              <a:gd name="T196" fmla="+- 0 4543 3806"/>
                              <a:gd name="T197" fmla="*/ T196 w 745"/>
                              <a:gd name="T198" fmla="+- 0 -1545 -1549"/>
                              <a:gd name="T199" fmla="*/ -1545 h 272"/>
                              <a:gd name="T200" fmla="+- 0 4547 3806"/>
                              <a:gd name="T201" fmla="*/ T200 w 745"/>
                              <a:gd name="T202" fmla="+- 0 -1542 -1549"/>
                              <a:gd name="T203" fmla="*/ -1542 h 272"/>
                              <a:gd name="T204" fmla="+- 0 4550 3806"/>
                              <a:gd name="T205" fmla="*/ T204 w 745"/>
                              <a:gd name="T206" fmla="+- 0 -1542 -1549"/>
                              <a:gd name="T207" fmla="*/ -1542 h 272"/>
                              <a:gd name="T208" fmla="+- 0 4550 3806"/>
                              <a:gd name="T209" fmla="*/ T208 w 745"/>
                              <a:gd name="T210" fmla="+- 0 -1545 -1549"/>
                              <a:gd name="T211" fmla="*/ -154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45" h="272">
                                <a:moveTo>
                                  <a:pt x="737" y="264"/>
                                </a:moveTo>
                                <a:lnTo>
                                  <a:pt x="609" y="264"/>
                                </a:lnTo>
                                <a:lnTo>
                                  <a:pt x="609" y="272"/>
                                </a:lnTo>
                                <a:lnTo>
                                  <a:pt x="744" y="272"/>
                                </a:lnTo>
                                <a:lnTo>
                                  <a:pt x="744" y="268"/>
                                </a:lnTo>
                                <a:lnTo>
                                  <a:pt x="737" y="268"/>
                                </a:lnTo>
                                <a:lnTo>
                                  <a:pt x="737" y="264"/>
                                </a:lnTo>
                                <a:close/>
                                <a:moveTo>
                                  <a:pt x="737" y="4"/>
                                </a:moveTo>
                                <a:lnTo>
                                  <a:pt x="737" y="268"/>
                                </a:lnTo>
                                <a:lnTo>
                                  <a:pt x="741" y="264"/>
                                </a:lnTo>
                                <a:lnTo>
                                  <a:pt x="744" y="264"/>
                                </a:lnTo>
                                <a:lnTo>
                                  <a:pt x="744" y="7"/>
                                </a:lnTo>
                                <a:lnTo>
                                  <a:pt x="741" y="7"/>
                                </a:lnTo>
                                <a:lnTo>
                                  <a:pt x="737" y="4"/>
                                </a:lnTo>
                                <a:close/>
                                <a:moveTo>
                                  <a:pt x="744" y="264"/>
                                </a:moveTo>
                                <a:lnTo>
                                  <a:pt x="741" y="264"/>
                                </a:lnTo>
                                <a:lnTo>
                                  <a:pt x="737" y="268"/>
                                </a:lnTo>
                                <a:lnTo>
                                  <a:pt x="744" y="268"/>
                                </a:lnTo>
                                <a:lnTo>
                                  <a:pt x="744" y="264"/>
                                </a:lnTo>
                                <a:close/>
                                <a:moveTo>
                                  <a:pt x="18" y="91"/>
                                </a:moveTo>
                                <a:lnTo>
                                  <a:pt x="0" y="91"/>
                                </a:lnTo>
                                <a:lnTo>
                                  <a:pt x="22" y="135"/>
                                </a:lnTo>
                                <a:lnTo>
                                  <a:pt x="40" y="99"/>
                                </a:lnTo>
                                <a:lnTo>
                                  <a:pt x="18" y="99"/>
                                </a:lnTo>
                                <a:lnTo>
                                  <a:pt x="18" y="91"/>
                                </a:lnTo>
                                <a:close/>
                                <a:moveTo>
                                  <a:pt x="744" y="0"/>
                                </a:moveTo>
                                <a:lnTo>
                                  <a:pt x="18" y="0"/>
                                </a:lnTo>
                                <a:lnTo>
                                  <a:pt x="18" y="99"/>
                                </a:lnTo>
                                <a:lnTo>
                                  <a:pt x="25" y="99"/>
                                </a:lnTo>
                                <a:lnTo>
                                  <a:pt x="25" y="7"/>
                                </a:lnTo>
                                <a:lnTo>
                                  <a:pt x="22" y="7"/>
                                </a:lnTo>
                                <a:lnTo>
                                  <a:pt x="25" y="4"/>
                                </a:lnTo>
                                <a:lnTo>
                                  <a:pt x="744" y="4"/>
                                </a:lnTo>
                                <a:lnTo>
                                  <a:pt x="744" y="0"/>
                                </a:lnTo>
                                <a:close/>
                                <a:moveTo>
                                  <a:pt x="44" y="91"/>
                                </a:moveTo>
                                <a:lnTo>
                                  <a:pt x="25" y="91"/>
                                </a:lnTo>
                                <a:lnTo>
                                  <a:pt x="25" y="99"/>
                                </a:lnTo>
                                <a:lnTo>
                                  <a:pt x="40" y="99"/>
                                </a:lnTo>
                                <a:lnTo>
                                  <a:pt x="44" y="91"/>
                                </a:lnTo>
                                <a:close/>
                                <a:moveTo>
                                  <a:pt x="25" y="4"/>
                                </a:moveTo>
                                <a:lnTo>
                                  <a:pt x="22" y="7"/>
                                </a:lnTo>
                                <a:lnTo>
                                  <a:pt x="25" y="7"/>
                                </a:lnTo>
                                <a:lnTo>
                                  <a:pt x="25" y="4"/>
                                </a:lnTo>
                                <a:close/>
                                <a:moveTo>
                                  <a:pt x="737" y="4"/>
                                </a:moveTo>
                                <a:lnTo>
                                  <a:pt x="25" y="4"/>
                                </a:lnTo>
                                <a:lnTo>
                                  <a:pt x="25" y="7"/>
                                </a:lnTo>
                                <a:lnTo>
                                  <a:pt x="737" y="7"/>
                                </a:lnTo>
                                <a:lnTo>
                                  <a:pt x="737" y="4"/>
                                </a:lnTo>
                                <a:close/>
                                <a:moveTo>
                                  <a:pt x="744" y="4"/>
                                </a:moveTo>
                                <a:lnTo>
                                  <a:pt x="737" y="4"/>
                                </a:lnTo>
                                <a:lnTo>
                                  <a:pt x="741" y="7"/>
                                </a:lnTo>
                                <a:lnTo>
                                  <a:pt x="744" y="7"/>
                                </a:lnTo>
                                <a:lnTo>
                                  <a:pt x="744" y="4"/>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5" name="Text Box 1294"/>
                        <wps:cNvSpPr txBox="1">
                          <a:spLocks noChangeArrowheads="1"/>
                        </wps:cNvSpPr>
                        <wps:spPr bwMode="auto">
                          <a:xfrm>
                            <a:off x="1240" y="-1390"/>
                            <a:ext cx="1054"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A0A1A" w14:textId="77777777" w:rsidR="0079175C" w:rsidRDefault="0079175C">
                              <w:pPr>
                                <w:spacing w:line="133" w:lineRule="exact"/>
                                <w:ind w:left="-1" w:right="392"/>
                                <w:jc w:val="center"/>
                                <w:rPr>
                                  <w:rFonts w:ascii="Calibri"/>
                                  <w:sz w:val="13"/>
                                </w:rPr>
                              </w:pPr>
                              <w:r>
                                <w:rPr>
                                  <w:rFonts w:ascii="Calibri"/>
                                  <w:spacing w:val="-1"/>
                                  <w:sz w:val="13"/>
                                </w:rPr>
                                <w:t>Architecture</w:t>
                              </w:r>
                            </w:p>
                            <w:p w14:paraId="2A223BF9" w14:textId="77777777" w:rsidR="0079175C" w:rsidRDefault="0079175C">
                              <w:pPr>
                                <w:spacing w:line="158" w:lineRule="exact"/>
                                <w:ind w:left="1" w:right="392"/>
                                <w:jc w:val="center"/>
                                <w:rPr>
                                  <w:rFonts w:ascii="Calibri"/>
                                  <w:sz w:val="13"/>
                                </w:rPr>
                              </w:pPr>
                              <w:r>
                                <w:rPr>
                                  <w:rFonts w:ascii="Calibri"/>
                                  <w:sz w:val="13"/>
                                </w:rPr>
                                <w:t>model</w:t>
                              </w:r>
                            </w:p>
                            <w:p w14:paraId="7E637F98" w14:textId="77777777" w:rsidR="0079175C" w:rsidRDefault="0079175C">
                              <w:pPr>
                                <w:spacing w:before="57"/>
                                <w:ind w:left="382" w:right="-16"/>
                                <w:rPr>
                                  <w:rFonts w:ascii="Calibri"/>
                                  <w:sz w:val="13"/>
                                </w:rPr>
                              </w:pPr>
                              <w:r>
                                <w:rPr>
                                  <w:rFonts w:ascii="Calibri"/>
                                  <w:sz w:val="13"/>
                                </w:rPr>
                                <w:t>Model modification</w:t>
                              </w:r>
                            </w:p>
                          </w:txbxContent>
                        </wps:txbx>
                        <wps:bodyPr rot="0" vert="horz" wrap="square" lIns="0" tIns="0" rIns="0" bIns="0" anchor="t" anchorCtr="0" upright="1">
                          <a:noAutofit/>
                        </wps:bodyPr>
                      </wps:wsp>
                      <wps:wsp>
                        <wps:cNvPr id="1306" name="Text Box 1293"/>
                        <wps:cNvSpPr txBox="1">
                          <a:spLocks noChangeArrowheads="1"/>
                        </wps:cNvSpPr>
                        <wps:spPr bwMode="auto">
                          <a:xfrm>
                            <a:off x="2451" y="-1306"/>
                            <a:ext cx="47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12520" w14:textId="77777777" w:rsidR="0079175C" w:rsidRDefault="0079175C">
                              <w:pPr>
                                <w:spacing w:line="131" w:lineRule="exact"/>
                                <w:ind w:right="-15"/>
                                <w:rPr>
                                  <w:rFonts w:ascii="Calibri"/>
                                  <w:sz w:val="13"/>
                                </w:rPr>
                              </w:pPr>
                              <w:r>
                                <w:rPr>
                                  <w:rFonts w:ascii="Calibri"/>
                                  <w:sz w:val="13"/>
                                </w:rPr>
                                <w:t>Mapping</w:t>
                              </w:r>
                            </w:p>
                          </w:txbxContent>
                        </wps:txbx>
                        <wps:bodyPr rot="0" vert="horz" wrap="square" lIns="0" tIns="0" rIns="0" bIns="0" anchor="t" anchorCtr="0" upright="1">
                          <a:noAutofit/>
                        </wps:bodyPr>
                      </wps:wsp>
                      <wps:wsp>
                        <wps:cNvPr id="1307" name="Text Box 1292"/>
                        <wps:cNvSpPr txBox="1">
                          <a:spLocks noChangeArrowheads="1"/>
                        </wps:cNvSpPr>
                        <wps:spPr bwMode="auto">
                          <a:xfrm>
                            <a:off x="3432" y="-1362"/>
                            <a:ext cx="79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7E411" w14:textId="77777777" w:rsidR="0079175C" w:rsidRDefault="0079175C">
                              <w:pPr>
                                <w:spacing w:line="131" w:lineRule="exact"/>
                                <w:ind w:right="-13"/>
                                <w:rPr>
                                  <w:rFonts w:ascii="Calibri"/>
                                  <w:sz w:val="13"/>
                                </w:rPr>
                              </w:pPr>
                              <w:r>
                                <w:rPr>
                                  <w:rFonts w:ascii="Calibri"/>
                                  <w:sz w:val="13"/>
                                </w:rPr>
                                <w:t>Extended code</w:t>
                              </w:r>
                            </w:p>
                          </w:txbxContent>
                        </wps:txbx>
                        <wps:bodyPr rot="0" vert="horz" wrap="square" lIns="0" tIns="0" rIns="0" bIns="0" anchor="t" anchorCtr="0" upright="1">
                          <a:noAutofit/>
                        </wps:bodyPr>
                      </wps:wsp>
                      <wps:wsp>
                        <wps:cNvPr id="1308" name="Text Box 1291"/>
                        <wps:cNvSpPr txBox="1">
                          <a:spLocks noChangeArrowheads="1"/>
                        </wps:cNvSpPr>
                        <wps:spPr bwMode="auto">
                          <a:xfrm>
                            <a:off x="1061" y="-676"/>
                            <a:ext cx="2069"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A230F" w14:textId="77777777" w:rsidR="0079175C" w:rsidRDefault="0079175C">
                              <w:pPr>
                                <w:tabs>
                                  <w:tab w:val="left" w:pos="1220"/>
                                </w:tabs>
                                <w:spacing w:before="23" w:line="139" w:lineRule="auto"/>
                                <w:ind w:firstLine="265"/>
                                <w:rPr>
                                  <w:rFonts w:ascii="Calibri"/>
                                  <w:sz w:val="13"/>
                                </w:rPr>
                              </w:pPr>
                              <w:r>
                                <w:rPr>
                                  <w:rFonts w:ascii="Calibri"/>
                                  <w:position w:val="7"/>
                                  <w:sz w:val="13"/>
                                </w:rPr>
                                <w:t>Modified</w:t>
                              </w:r>
                              <w:r>
                                <w:rPr>
                                  <w:rFonts w:ascii="Calibri"/>
                                  <w:position w:val="7"/>
                                  <w:sz w:val="13"/>
                                </w:rPr>
                                <w:tab/>
                              </w:r>
                              <w:r>
                                <w:rPr>
                                  <w:rFonts w:ascii="Calibri"/>
                                  <w:spacing w:val="-1"/>
                                  <w:sz w:val="13"/>
                                </w:rPr>
                                <w:t xml:space="preserve">Synchronization </w:t>
                              </w:r>
                              <w:r>
                                <w:rPr>
                                  <w:rFonts w:ascii="Calibri"/>
                                  <w:sz w:val="13"/>
                                </w:rPr>
                                <w:t>architecture</w:t>
                              </w:r>
                              <w:r>
                                <w:rPr>
                                  <w:rFonts w:ascii="Calibri"/>
                                  <w:spacing w:val="1"/>
                                  <w:sz w:val="13"/>
                                </w:rPr>
                                <w:t xml:space="preserve"> </w:t>
                              </w:r>
                              <w:r>
                                <w:rPr>
                                  <w:rFonts w:ascii="Calibri"/>
                                  <w:sz w:val="13"/>
                                </w:rPr>
                                <w:t>model</w:t>
                              </w:r>
                            </w:p>
                          </w:txbxContent>
                        </wps:txbx>
                        <wps:bodyPr rot="0" vert="horz" wrap="square" lIns="0" tIns="0" rIns="0" bIns="0" anchor="t" anchorCtr="0" upright="1">
                          <a:noAutofit/>
                        </wps:bodyPr>
                      </wps:wsp>
                      <wps:wsp>
                        <wps:cNvPr id="1309" name="Text Box 1290"/>
                        <wps:cNvSpPr txBox="1">
                          <a:spLocks noChangeArrowheads="1"/>
                        </wps:cNvSpPr>
                        <wps:spPr bwMode="auto">
                          <a:xfrm>
                            <a:off x="3432" y="-1062"/>
                            <a:ext cx="1120"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F28B8" w14:textId="77777777" w:rsidR="0079175C" w:rsidRDefault="0079175C">
                              <w:pPr>
                                <w:spacing w:line="133" w:lineRule="exact"/>
                                <w:ind w:left="448" w:right="-16"/>
                                <w:rPr>
                                  <w:rFonts w:ascii="Calibri"/>
                                  <w:sz w:val="13"/>
                                </w:rPr>
                              </w:pPr>
                              <w:r>
                                <w:rPr>
                                  <w:rFonts w:ascii="Calibri"/>
                                  <w:sz w:val="13"/>
                                </w:rPr>
                                <w:t>Code</w:t>
                              </w:r>
                            </w:p>
                            <w:p w14:paraId="429A04B8" w14:textId="77777777" w:rsidR="0079175C" w:rsidRDefault="0079175C">
                              <w:pPr>
                                <w:spacing w:line="158" w:lineRule="exact"/>
                                <w:ind w:left="448" w:right="-16"/>
                                <w:rPr>
                                  <w:rFonts w:ascii="Calibri"/>
                                  <w:sz w:val="13"/>
                                </w:rPr>
                              </w:pPr>
                              <w:r>
                                <w:rPr>
                                  <w:rFonts w:ascii="Calibri"/>
                                  <w:sz w:val="13"/>
                                </w:rPr>
                                <w:t>modification</w:t>
                              </w:r>
                            </w:p>
                            <w:p w14:paraId="29B3D392" w14:textId="77777777" w:rsidR="0079175C" w:rsidRDefault="0079175C">
                              <w:pPr>
                                <w:spacing w:before="59"/>
                                <w:ind w:right="315" w:firstLine="152"/>
                                <w:rPr>
                                  <w:rFonts w:ascii="Calibri"/>
                                  <w:sz w:val="13"/>
                                </w:rPr>
                              </w:pPr>
                              <w:r>
                                <w:rPr>
                                  <w:rFonts w:ascii="Calibri"/>
                                  <w:sz w:val="13"/>
                                </w:rPr>
                                <w:t>Modified extended 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1CFC4" id="Group 1289" o:spid="_x0000_s1026" style="position:absolute;left:0;text-align:left;margin-left:49.95pt;margin-top:-77.45pt;width:177.65pt;height:63.45pt;z-index:1144;mso-position-horizontal-relative:page" coordorigin="999,-1549" coordsize="3553,1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">
                <v:shape id="AutoShape 1307" o:spid="_x0000_s1027" style="position:absolute;left:65;top:2877;width:9348;height:1028;visibility:visible;mso-wrap-style:square;v-text-anchor:top" coordsize="9348,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XtsQA&#10;AADdAAAADwAAAGRycy9kb3ducmV2LnhtbERPTWvCQBC9C/0PyxS86cYUpI2uIooQQQVtL72Nu9Mk&#10;NDubZleT/vuuUPA2j/c582Vva3Gj1leOFUzGCQhi7UzFhYKP9+3oFYQPyAZrx6TglzwsF0+DOWbG&#10;dXyi2zkUIoawz1BBGUKTSel1SRb92DXEkftyrcUQYVtI02IXw20t0ySZSosVx4YSG1qXpL/PV6tg&#10;N7186i7vN/vDsfjRh5xP1fZFqeFzv5qBCNSHh/jfnZs4P31L4f5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F7bEAAAA3QAAAA8AAAAAAAAAAAAAAAAAmAIAAGRycy9k&#10;b3ducmV2LnhtbFBLBQYAAAAABAAEAPUAAACJAwAAAAA=&#10;" path="m3175,-4291r1175,l4350,-4078r-104,1l4155,-4075r-81,4l4001,-4066r-66,5l3875,-4055r-57,6l3762,-4043r-55,5l3650,-4034r-61,3l3524,-4029r-73,l3370,-4031r-91,-5l3175,-4043r,-248xm938,-4283r1133,l2071,-3984r-100,1l1883,-3980r-78,6l1735,-3968r-63,8l1613,-3952r-55,8l1505,-3936r-54,7l1396,-3923r-58,5l1274,-3916r-70,l1126,-3919r-88,-6l938,-3935r,-348xe" filled="f" strokeweight=".1236mm">
                  <v:path arrowok="t" o:connecttype="custom" o:connectlocs="3175,-1414;4350,-1414;4350,-1201;4246,-1200;4155,-1198;4074,-1194;4001,-1189;3935,-1184;3875,-1178;3818,-1172;3762,-1166;3707,-1161;3650,-1157;3589,-1154;3524,-1152;3451,-1152;3370,-1154;3279,-1159;3175,-1166;3175,-1414;938,-1406;2071,-1406;2071,-1107;1971,-1106;1883,-1103;1805,-1097;1735,-1091;1672,-1083;1613,-1075;1558,-1067;1505,-1059;1451,-1052;1396,-1046;1338,-1041;1274,-1039;1204,-1039;1126,-1042;1038,-1048;938,-1058;938,-1406" o:connectangles="0,0,0,0,0,0,0,0,0,0,0,0,0,0,0,0,0,0,0,0,0,0,0,0,0,0,0,0,0,0,0,0,0,0,0,0,0,0,0,0"/>
                </v:shape>
                <v:shape id="Freeform 1306" o:spid="_x0000_s1028" style="position:absolute;left:2136;top:-1422;width:1104;height:342;visibility:visible;mso-wrap-style:square;v-text-anchor:top" coordsize="110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1q8IA&#10;AADdAAAADwAAAGRycy9kb3ducmV2LnhtbERPTWvCQBC9C/6HZYRepE5UEJu6irRYeo166W2anSar&#10;2dmQ3Wr677uC4G0e73NWm9416sJdsF40TCcZKJbSGyuVhuNh97wEFSKJocYLa/jjAJv1cLCi3Pir&#10;FHzZx0qlEAk5aahjbHPEUNbsKEx8y5K4H985igl2FZqOrincNTjLsgU6spIaamr5rebyvP91GuJ7&#10;trW4wA/8sn1RfI93J2OmWj+N+u0rqMh9fIjv7k+T5s9e5nD7Jp2A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WrwgAAAN0AAAAPAAAAAAAAAAAAAAAAAJgCAABkcnMvZG93&#10;bnJldi54bWxQSwUGAAAAAAQABAD1AAAAhwMAAAAA&#10;" path="m,171l171,r,86l933,86,933,r171,171l933,342r,-86l171,256r,86l,171xe" filled="f" strokecolor="red" strokeweight=".1236mm">
                  <v:path arrowok="t" o:connecttype="custom" o:connectlocs="0,-1251;171,-1422;171,-1336;933,-1336;933,-1422;1104,-1251;933,-1080;933,-1166;171,-1166;171,-1080;0,-1251" o:connectangles="0,0,0,0,0,0,0,0,0,0,0"/>
                </v:shape>
                <v:shape id="Freeform 1305" o:spid="_x0000_s1029" style="position:absolute;left:1003;top:-692;width:1134;height:368;visibility:visible;mso-wrap-style:square;v-text-anchor:top" coordsize="1134,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u48MA&#10;AADdAAAADwAAAGRycy9kb3ducmV2LnhtbERPTWvCQBC9F/wPywje6kaRUqNrCBZBehCaVvA4ZMck&#10;mJ1Ns6ub/PtuodDbPN7nbLPBtOJBvWssK1jMExDEpdUNVwq+Pg/PryCcR9bYWiYFIznIdpOnLaba&#10;Bv6gR+ErEUPYpaig9r5LpXRlTQbd3HbEkbva3qCPsK+k7jHEcNPKZZK8SIMNx4YaO9rXVN6Ku1EQ&#10;DqfzWNLIb3l4d/fvU7gUq0qp2XTINyA8Df5f/Oc+6jh/uV7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Vu48MAAADdAAAADwAAAAAAAAAAAAAAAACYAgAAZHJzL2Rv&#10;d25yZXYueG1sUEsFBgAAAAAEAAQA9QAAAIgDAAAAAA==&#10;" path="m,l1133,r,298l1033,300r-88,3l867,308r-70,7l734,323,620,339r-53,8l513,354r-55,6l400,365r-64,2l266,367r-78,-3l100,358,,348,,xe" filled="f" strokeweight=".1236mm">
                  <v:path arrowok="t" o:connecttype="custom" o:connectlocs="0,-692;1133,-692;1133,-394;1033,-392;945,-389;867,-384;797,-377;734,-369;620,-353;567,-345;513,-338;458,-332;400,-327;336,-325;266,-325;188,-328;100,-334;0,-344;0,-692" o:connectangles="0,0,0,0,0,0,0,0,0,0,0,0,0,0,0,0,0,0,0"/>
                </v:shape>
                <v:shape id="AutoShape 1304" o:spid="_x0000_s1030" style="position:absolute;left:1543;top:-1058;width:56;height:366;visibility:visible;mso-wrap-style:square;v-text-anchor:top" coordsize="56,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3i8QA&#10;AADdAAAADwAAAGRycy9kb3ducmV2LnhtbERPTWvCQBC9F/oflin0VjdJidXoRoogeumhMYceh+yY&#10;hGZnw+6qsb++KxR6m8f7nPVmMoO4kPO9ZQXpLAFB3Fjdc6ugPu5eFiB8QNY4WCYFN/KwKR8f1lho&#10;e+VPulShFTGEfYEKuhDGQkrfdGTQz+xIHLmTdQZDhK6V2uE1hptBZkkylwZ7jg0djrTtqPmuzkaB&#10;f3Muq4fcff285n6sU72b7z+Uen6a3lcgAk3hX/znPug4P1vmcP8mni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t4vEAAAA3QAAAA8AAAAAAAAAAAAAAAAAmAIAAGRycy9k&#10;b3ducmV2LnhtbFBLBQYAAAAABAAEAPUAAACJAwAAAAA=&#10;" path="m18,311l,311r27,55l50,320r-32,l18,311xm36,l18,r,320l36,320,36,xm55,311r-19,l36,320r14,l55,311xe" fillcolor="#5b9bd4" stroked="f">
                  <v:path arrowok="t" o:connecttype="custom" o:connectlocs="18,-747;0,-747;27,-692;50,-738;18,-738;18,-747;36,-1058;18,-1058;18,-738;36,-738;36,-1058;55,-747;36,-747;36,-738;50,-738;55,-747" o:connectangles="0,0,0,0,0,0,0,0,0,0,0,0,0,0,0,0"/>
                </v:shape>
                <v:shape id="Freeform 1303" o:spid="_x0000_s1031" style="position:absolute;left:3240;top:-688;width:1175;height:331;visibility:visible;mso-wrap-style:square;v-text-anchor:top" coordsize="1175,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l78YA&#10;AADdAAAADwAAAGRycy9kb3ducmV2LnhtbERPTWvCQBC9C/0PyxR6Ed0oJWjqKqkgLR6UpkrpbcxO&#10;k9DsbMiuMf77bkHwNo/3OYtVb2rRUesqywom4wgEcW51xYWCw+dmNAPhPLLG2jIpuJKD1fJhsMBE&#10;2wt/UJf5QoQQdgkqKL1vEildXpJBN7YNceB+bGvQB9gWUrd4CeGmltMoiqXBikNDiQ2tS8p/s7NR&#10;cML0OIn3390sfn3epufTjt++hko9PfbpCwhPvb+Lb+53HeZP5zH8fxNO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Bl78YAAADdAAAADwAAAAAAAAAAAAAAAACYAgAAZHJz&#10;L2Rvd25yZXYueG1sUEsFBgAAAAAEAAQA9QAAAIsDAAAAAA==&#10;" path="m,l1175,r,269l1071,270r-91,3l899,278r-73,6l760,291r-60,7l643,305r-56,7l532,319r-57,5l414,328r-65,2l276,330r-81,-2l104,322,,313,,xe" filled="f" strokeweight=".1236mm">
                  <v:path arrowok="t" o:connecttype="custom" o:connectlocs="0,-688;1175,-688;1175,-419;1071,-418;980,-415;899,-410;826,-404;760,-397;700,-390;643,-383;587,-376;532,-369;475,-364;414,-360;349,-358;276,-358;195,-360;104,-366;0,-375;0,-688" o:connectangles="0,0,0,0,0,0,0,0,0,0,0,0,0,0,0,0,0,0,0,0"/>
                </v:shape>
                <v:shape id="AutoShape 1302" o:spid="_x0000_s1032" style="position:absolute;left:3801;top:-1166;width:56;height:479;visibility:visible;mso-wrap-style:square;v-text-anchor:top" coordsize="56,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ieP8IA&#10;AADdAAAADwAAAGRycy9kb3ducmV2LnhtbERPzWrCQBC+C77DMkJvuqtgtdFVxCItxYtpH2CaHZNg&#10;djZkt0n06buC4G0+vt9Zb3tbiZYaXzrWMJ0oEMSZMyXnGn6+D+MlCB+QDVaOScOVPGw3w8EaE+M6&#10;PlGbhlzEEPYJaihCqBMpfVaQRT9xNXHkzq6xGCJscmka7GK4reRMqVdpseTYUGBN+4KyS/pnNfx+&#10;zL9Mp97bMy6NxyNdws0orV9G/W4FIlAfnuKH+9PE+bO3Bdy/i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4/wgAAAN0AAAAPAAAAAAAAAAAAAAAAAJgCAABkcnMvZG93&#10;bnJldi54bWxQSwUGAAAAAAQABAD1AAAAhwMAAAAA&#10;" path="m18,424l,424r27,55l50,433r-32,l18,424xm36,l18,r,433l36,433,36,xm55,424r-19,l36,433r14,l55,424xe" fillcolor="#5b9bd4" stroked="f">
                  <v:path arrowok="t" o:connecttype="custom" o:connectlocs="18,-742;0,-742;27,-687;50,-733;18,-733;18,-742;36,-1166;18,-1166;18,-733;36,-733;36,-1166;55,-742;36,-742;36,-733;50,-733;55,-742" o:connectangles="0,0,0,0,0,0,0,0,0,0,0,0,0,0,0,0"/>
                </v:shape>
                <v:shape id="AutoShape 1301" o:spid="_x0000_s1033" style="position:absolute;left:2653;top:-767;width:554;height:214;visibility:visible;mso-wrap-style:square;v-text-anchor:top" coordsize="55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2voMYA&#10;AADdAAAADwAAAGRycy9kb3ducmV2LnhtbESPQW/CMAyF75P4D5GRuI10TEJbIaBp2hCCA4Jx4Gga&#10;0xQap2oCdP9+PiDtZus9v/d5Ou98rW7UxiqwgZdhBoq4CLbi0sD+5/v5DVRMyBbrwGTglyLMZ72n&#10;KeY23HlLt10qlYRwzNGAS6nJtY6FI49xGBpi0U6h9ZhkbUttW7xLuK/1KMvG2mPF0uCwoU9HxWV3&#10;9QbWX8fr/nVVpsxtDpuiWywqOntjBv3uYwIqUZf+zY/rpRX80bvgyjcygp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2voMYAAADdAAAADwAAAAAAAAAAAAAAAACYAgAAZHJz&#10;L2Rvd25yZXYueG1sUEsFBgAAAAAEAAQA9QAAAIsDAAAAAA==&#10;" path="m554,160r-107,l516,213r38,-53xm54,l,,94,3r88,12l263,33r71,24l395,87r47,34l474,160r53,l495,121,448,87,388,57,316,33,235,15,147,3,54,xe" fillcolor="#00afef" stroked="f">
                  <v:path arrowok="t" o:connecttype="custom" o:connectlocs="554,-607;447,-607;516,-554;554,-607;54,-767;0,-767;94,-764;182,-752;263,-734;334,-710;395,-680;442,-646;474,-607;527,-607;495,-646;448,-680;388,-710;316,-734;235,-752;147,-764;54,-767" o:connectangles="0,0,0,0,0,0,0,0,0,0,0,0,0,0,0,0,0,0,0,0,0"/>
                </v:shape>
                <v:shape id="Freeform 1300" o:spid="_x0000_s1034" style="position:absolute;left:2164;top:-767;width:516;height:214;visibility:visible;mso-wrap-style:square;v-text-anchor:top" coordsize="516,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IKcQA&#10;AADdAAAADwAAAGRycy9kb3ducmV2LnhtbERPTWvCQBC9F/wPywheQrOptNKkriKFgj14aCx4nWbH&#10;JDU7m2bXJP57Vyh4m8f7nOV6NI3oqXO1ZQVPcQKCuLC65lLB9/7j8RWE88gaG8uk4EIO1qvJwxIz&#10;bQf+oj73pQgh7DJUUHnfZlK6oiKDLrYtceCOtjPoA+xKqTscQrhp5DxJFtJgzaGhwpbeKypO+dko&#10;iJ77o9wdFp/4cqCWf+voZ/g7KzWbjps3EJ5Gfxf/u7c6zJ+nKdy+CS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oCCnEAAAA3QAAAA8AAAAAAAAAAAAAAAAAmAIAAGRycy9k&#10;b3ducmV2LnhtbFBLBQYAAAAABAAEAPUAAACJAwAAAAA=&#10;" path="m489,l391,4,299,16,216,36,144,62,84,94,10,170,,213r54,l66,166r34,-44l154,84,225,51,311,25,409,8,516,r-9,l489,xe" fillcolor="#008dc1" stroked="f">
                  <v:path arrowok="t" o:connecttype="custom" o:connectlocs="489,-767;391,-763;299,-751;216,-731;144,-705;84,-673;10,-597;0,-554;54,-554;66,-601;100,-645;154,-683;225,-716;311,-742;409,-759;516,-767;507,-767;489,-767" o:connectangles="0,0,0,0,0,0,0,0,0,0,0,0,0,0,0,0,0,0"/>
                </v:shape>
                <v:shape id="Freeform 1299" o:spid="_x0000_s1035" style="position:absolute;left:2164;top:-767;width:1043;height:214;visibility:visible;mso-wrap-style:square;v-text-anchor:top" coordsize="104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I8MA&#10;AADdAAAADwAAAGRycy9kb3ducmV2LnhtbESPQWvCQBCF74X+h2UK3upGxaLRVUpRETxVxfOQHZNg&#10;dnbJrib+e+dQ6G2G9+a9b5br3jXqQW2sPRsYDTNQxIW3NZcGzqft5wxUTMgWG89k4EkR1qv3tyXm&#10;1nf8S49jKpWEcMzRQJVSyLWORUUO49AHYtGuvnWYZG1LbVvsJNw1epxlX9phzdJQYaCfiorb8e4M&#10;xPhsgt1vJlt32M3HF5ym7hCMGXz03wtQifr0b/673lvBn2TCL9/ICHr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I8MAAADdAAAADwAAAAAAAAAAAAAAAACYAgAAZHJzL2Rv&#10;d25yZXYueG1sUEsFBgAAAAAEAAQA9QAAAIgDAAAAAA==&#10;" path="m516,l409,8,311,25,225,51,154,84r-54,38l54,213,,213,39,130,144,62,216,36,299,16,391,4,489,r54,l636,3r88,12l805,33r72,24l937,87r79,73l1043,160r-38,53l936,160r27,l931,121,823,57,752,33,671,15,583,3,489,e" filled="f" strokecolor="#41709c" strokeweight=".1236mm">
                  <v:path arrowok="t" o:connecttype="custom" o:connectlocs="516,-767;409,-759;311,-742;225,-716;154,-683;100,-645;54,-554;0,-554;39,-637;144,-705;216,-731;299,-751;391,-763;489,-767;543,-767;636,-764;724,-752;805,-734;877,-710;937,-680;1016,-607;1043,-607;1005,-554;936,-607;963,-607;931,-646;823,-710;752,-734;671,-752;583,-764;489,-767" o:connectangles="0,0,0,0,0,0,0,0,0,0,0,0,0,0,0,0,0,0,0,0,0,0,0,0,0,0,0,0,0,0,0"/>
                </v:shape>
                <v:shape id="AutoShape 1298" o:spid="_x0000_s1036" style="position:absolute;left:2160;top:-534;width:561;height:251;visibility:visible;mso-wrap-style:square;v-text-anchor:top" coordsize="561,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0v8UA&#10;AADdAAAADwAAAGRycy9kb3ducmV2LnhtbERPTWvCQBC9F/wPywje6sZWS42uIqWCIliqXrwN2WmS&#10;mp0N2TVZ/70rFHqbx/uc+TKYSrTUuNKygtEwAUGcWV1yruB0XD+/g3AeWWNlmRTcyMFy0XuaY6pt&#10;x9/UHnwuYgi7FBUU3teplC4ryKAb2po4cj+2MegjbHKpG+xiuKnkS5K8SYMlx4YCa/ooKLscrkbB&#10;9vjZnve78Dvpymv4uk3Hp3M9VmrQD6sZCE/B/4v/3Bsd578mI3h8E0+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LS/xQAAAN0AAAAPAAAAAAAAAAAAAAAAAJgCAABkcnMv&#10;ZG93bnJldi54bWxQSwUGAAAAAAQABAD1AAAAigMAAAAA&#10;" path="m94,62r-63,l63,107r46,41l168,183r71,28l319,232r86,13l498,250r62,l468,245,381,232,302,211,231,183,172,148,125,107,94,62xm47,l,62r125,l47,xe" fillcolor="#00afef" stroked="f">
                  <v:path arrowok="t" o:connecttype="custom" o:connectlocs="94,-472;31,-472;63,-427;109,-386;168,-351;239,-323;319,-302;405,-289;498,-284;560,-284;468,-289;381,-302;302,-323;231,-351;172,-386;125,-427;94,-472;47,-534;0,-472;125,-472;47,-534" o:connectangles="0,0,0,0,0,0,0,0,0,0,0,0,0,0,0,0,0,0,0,0,0"/>
                </v:shape>
                <v:shape id="Freeform 1297" o:spid="_x0000_s1037" style="position:absolute;left:2689;top:-534;width:514;height:251;visibility:visible;mso-wrap-style:square;v-text-anchor:top" coordsize="514,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4h5MIA&#10;AADdAAAADwAAAGRycy9kb3ducmV2LnhtbERPzU4CMRC+m/gOzZhwMdBdEEMWCjEa4l4BH2DYDu1i&#10;O123Fda3tyYm3ObL9zurzeCduFAf28AKykkBgrgJumWj4OOwHS9AxISs0QUmBT8UYbO+v1thpcOV&#10;d3TZJyNyCMcKFdiUukrK2FjyGCehI87cKfQeU4a9kbrHaw73Tk6L4ll6bDk3WOzo1VLzuf/2CkJZ&#10;mi/zWD/Zt+P5ULvZfPfuOqVGD8PLEkSiId3E/+5a5/mzYgp/3+QT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iHkwgAAAN0AAAAPAAAAAAAAAAAAAAAAAJgCAABkcnMvZG93&#10;bnJldi54bWxQSwUGAAAAAAQABAD1AAAAhwMAAAAA&#10;" path="m513,l451,r-9,48l416,93r-96,78l254,201r-77,24l92,242,,250r10,l21,250r10,l128,245r91,-15l301,207r71,-30l431,140,475,97,504,50,513,xe" fillcolor="#008dc1" stroked="f">
                  <v:path arrowok="t" o:connecttype="custom" o:connectlocs="513,-534;451,-534;442,-486;416,-441;320,-363;254,-333;177,-309;92,-292;0,-284;10,-284;21,-284;31,-284;128,-289;219,-304;301,-327;372,-357;431,-394;475,-437;504,-484;513,-534" o:connectangles="0,0,0,0,0,0,0,0,0,0,0,0,0,0,0,0,0,0,0,0"/>
                </v:shape>
                <v:shape id="Freeform 1296" o:spid="_x0000_s1038" style="position:absolute;left:2160;top:-534;width:1043;height:251;visibility:visible;mso-wrap-style:square;v-text-anchor:top" coordsize="1043,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FJMIA&#10;AADdAAAADwAAAGRycy9kb3ducmV2LnhtbERPzYrCMBC+C75DGMGbpt2iSNdY1EXwICvqPsDQzLZl&#10;m0lpYlvf3gjC3ubj+511NphadNS6yrKCeB6BIM6trrhQ8HM7zFYgnEfWWFsmBQ9ykG3GozWm2vZ8&#10;oe7qCxFC2KWooPS+SaV0eUkG3dw2xIH7ta1BH2BbSN1iH8JNLT+iaCkNVhwaSmxoX1L+d70bBedd&#10;Eh/tyT86m/Snr3vX0PZ7odR0Mmw/QXga/L/47T7qMD+JEnh9E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wUkwgAAAN0AAAAPAAAAAAAAAAAAAAAAAJgCAABkcnMvZG93&#10;bnJldi54bWxQSwUGAAAAAAQABAD1AAAAhwMAAAAA&#10;" path="m529,250r92,-8l706,225r77,-24l849,171r55,-37l971,48,980,r62,l1004,97r-44,43l901,177r-71,30l748,230r-91,15l560,250r-62,l405,245,319,232,239,211,168,183,109,148,63,107,31,62,,62,47,r78,62l94,62r31,45l172,148r59,35l302,211r79,21l468,245r92,5e" filled="f" strokecolor="#41709c" strokeweight=".1236mm">
                  <v:path arrowok="t" o:connecttype="custom" o:connectlocs="529,-284;621,-292;706,-309;783,-333;849,-363;904,-400;971,-486;980,-534;1042,-534;1004,-437;960,-394;901,-357;830,-327;748,-304;657,-289;560,-284;498,-284;405,-289;319,-302;239,-323;168,-351;109,-386;63,-427;31,-472;0,-472;47,-534;125,-472;94,-472;125,-427;172,-386;231,-351;302,-323;381,-302;468,-289;560,-284" o:connectangles="0,0,0,0,0,0,0,0,0,0,0,0,0,0,0,0,0,0,0,0,0,0,0,0,0,0,0,0,0,0,0,0,0,0,0"/>
                </v:shape>
                <v:shape id="AutoShape 1295" o:spid="_x0000_s1039" style="position:absolute;left:3806;top:-1549;width:745;height:272;visibility:visible;mso-wrap-style:square;v-text-anchor:top" coordsize="74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GKcMA&#10;AADdAAAADwAAAGRycy9kb3ducmV2LnhtbERPS2sCMRC+F/wPYYTeaqKVPrZGEaFQ9OS2l96mm+lu&#10;dDNZkriu/94Ihd7m43vOYjW4VvQUovWsYTpRIIgrbyzXGr4+3x9eQMSEbLD1TBouFGG1HN0tsDD+&#10;zHvqy1SLHMKxQA1NSl0hZawachgnviPO3K8PDlOGoZYm4DmHu1bOlHqSDi3nhgY72jRUHcuT0/C9&#10;3dte7Tpz/CkPz3YaVL15VVrfj4f1G4hEQ/oX/7k/TJ7/qOZw+ya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hGKcMAAADdAAAADwAAAAAAAAAAAAAAAACYAgAAZHJzL2Rv&#10;d25yZXYueG1sUEsFBgAAAAAEAAQA9QAAAIgDAAAAAA==&#10;" path="m737,264r-128,l609,272r135,l744,268r-7,l737,264xm737,4r,264l741,264r3,l744,7r-3,l737,4xm744,264r-3,l737,268r7,l744,264xm18,91l,91r22,44l40,99r-22,l18,91xm744,l18,r,99l25,99,25,7r-3,l25,4r719,l744,xm44,91r-19,l25,99r15,l44,91xm25,4l22,7r3,l25,4xm737,4l25,4r,3l737,7r,-3xm744,4r-7,l741,7r3,l744,4xe" fillcolor="#5b9bd4" stroked="f">
                  <v:path arrowok="t" o:connecttype="custom" o:connectlocs="737,-1285;609,-1285;609,-1277;744,-1277;744,-1281;737,-1281;737,-1285;737,-1545;737,-1281;741,-1285;744,-1285;744,-1542;741,-1542;737,-1545;744,-1285;741,-1285;737,-1281;744,-1281;744,-1285;18,-1458;0,-1458;22,-1414;40,-1450;18,-1450;18,-1458;744,-1549;18,-1549;18,-1450;25,-1450;25,-1542;22,-1542;25,-1545;744,-1545;744,-1549;44,-1458;25,-1458;25,-1450;40,-1450;44,-1458;25,-1545;22,-1542;25,-1542;25,-1545;737,-1545;25,-1545;25,-1542;737,-1542;737,-1545;744,-1545;737,-1545;741,-1542;744,-1542;744,-1545" o:connectangles="0,0,0,0,0,0,0,0,0,0,0,0,0,0,0,0,0,0,0,0,0,0,0,0,0,0,0,0,0,0,0,0,0,0,0,0,0,0,0,0,0,0,0,0,0,0,0,0,0,0,0,0,0"/>
                </v:shape>
                <v:shapetype id="_x0000_t202" coordsize="21600,21600" o:spt="202" path="m,l,21600r21600,l21600,xe">
                  <v:stroke joinstyle="miter"/>
                  <v:path gradientshapeok="t" o:connecttype="rect"/>
                </v:shapetype>
                <v:shape id="Text Box 1294" o:spid="_x0000_s1040" type="#_x0000_t202" style="position:absolute;left:1240;top:-1390;width:1054;height: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jXMQA&#10;AADdAAAADwAAAGRycy9kb3ducmV2LnhtbERPTWsCMRC9F/wPYQq91aSWSrs1ioiCUJCu20OP0824&#10;G9xM1k3U9d8boeBtHu9zJrPeNeJEXbCeNbwMFQji0hvLlYafYvX8DiJEZIONZ9JwoQCz6eBhgpnx&#10;Z87ptI2VSCEcMtRQx9hmUoayJodh6FvixO185zAm2FXSdHhO4a6RI6XG0qHl1FBjS4uayv326DTM&#10;fzlf2sPm7zvf5bYoPhR/jfdaPz32808Qkfp4F/+71ybNf1V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Ko1zEAAAA3QAAAA8AAAAAAAAAAAAAAAAAmAIAAGRycy9k&#10;b3ducmV2LnhtbFBLBQYAAAAABAAEAPUAAACJAwAAAAA=&#10;" filled="f" stroked="f">
                  <v:textbox inset="0,0,0,0">
                    <w:txbxContent>
                      <w:p w14:paraId="06BA0A1A" w14:textId="77777777" w:rsidR="0079175C" w:rsidRDefault="0079175C">
                        <w:pPr>
                          <w:spacing w:line="133" w:lineRule="exact"/>
                          <w:ind w:left="-1" w:right="392"/>
                          <w:jc w:val="center"/>
                          <w:rPr>
                            <w:rFonts w:ascii="Calibri"/>
                            <w:sz w:val="13"/>
                          </w:rPr>
                        </w:pPr>
                        <w:r>
                          <w:rPr>
                            <w:rFonts w:ascii="Calibri"/>
                            <w:spacing w:val="-1"/>
                            <w:sz w:val="13"/>
                          </w:rPr>
                          <w:t>Architecture</w:t>
                        </w:r>
                      </w:p>
                      <w:p w14:paraId="2A223BF9" w14:textId="77777777" w:rsidR="0079175C" w:rsidRDefault="0079175C">
                        <w:pPr>
                          <w:spacing w:line="158" w:lineRule="exact"/>
                          <w:ind w:left="1" w:right="392"/>
                          <w:jc w:val="center"/>
                          <w:rPr>
                            <w:rFonts w:ascii="Calibri"/>
                            <w:sz w:val="13"/>
                          </w:rPr>
                        </w:pPr>
                        <w:r>
                          <w:rPr>
                            <w:rFonts w:ascii="Calibri"/>
                            <w:sz w:val="13"/>
                          </w:rPr>
                          <w:t>model</w:t>
                        </w:r>
                      </w:p>
                      <w:p w14:paraId="7E637F98" w14:textId="77777777" w:rsidR="0079175C" w:rsidRDefault="0079175C">
                        <w:pPr>
                          <w:spacing w:before="57"/>
                          <w:ind w:left="382" w:right="-16"/>
                          <w:rPr>
                            <w:rFonts w:ascii="Calibri"/>
                            <w:sz w:val="13"/>
                          </w:rPr>
                        </w:pPr>
                        <w:r>
                          <w:rPr>
                            <w:rFonts w:ascii="Calibri"/>
                            <w:sz w:val="13"/>
                          </w:rPr>
                          <w:t>Model modification</w:t>
                        </w:r>
                      </w:p>
                    </w:txbxContent>
                  </v:textbox>
                </v:shape>
                <v:shape id="Text Box 1293" o:spid="_x0000_s1041" type="#_x0000_t202" style="position:absolute;left:2451;top:-1306;width:475;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9K8MA&#10;AADdAAAADwAAAGRycy9kb3ducmV2LnhtbERP32vCMBB+H+x/CCfsbSZuUFw1iowNhIFYu4c9ns3Z&#10;BptL10Tt/nsjCHu7j+/nzZeDa8WZ+mA9a5iMFQjiyhvLtYbv8vN5CiJEZIOtZ9LwRwGWi8eHOebG&#10;X7ig8y7WIoVwyFFDE2OXSxmqhhyGse+IE3fwvcOYYF9L0+MlhbtWviiVSYeWU0ODHb03VB13J6dh&#10;9cPFh/3d7LfFobBl+ab4Kztq/TQaVjMQkYb4L7671ybNf1UZ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9K8MAAADdAAAADwAAAAAAAAAAAAAAAACYAgAAZHJzL2Rv&#10;d25yZXYueG1sUEsFBgAAAAAEAAQA9QAAAIgDAAAAAA==&#10;" filled="f" stroked="f">
                  <v:textbox inset="0,0,0,0">
                    <w:txbxContent>
                      <w:p w14:paraId="35912520" w14:textId="77777777" w:rsidR="0079175C" w:rsidRDefault="0079175C">
                        <w:pPr>
                          <w:spacing w:line="131" w:lineRule="exact"/>
                          <w:ind w:right="-15"/>
                          <w:rPr>
                            <w:rFonts w:ascii="Calibri"/>
                            <w:sz w:val="13"/>
                          </w:rPr>
                        </w:pPr>
                        <w:r>
                          <w:rPr>
                            <w:rFonts w:ascii="Calibri"/>
                            <w:sz w:val="13"/>
                          </w:rPr>
                          <w:t>Mapping</w:t>
                        </w:r>
                      </w:p>
                    </w:txbxContent>
                  </v:textbox>
                </v:shape>
                <v:shape id="Text Box 1292" o:spid="_x0000_s1042" type="#_x0000_t202" style="position:absolute;left:3432;top:-1362;width:791;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SYsMQA&#10;AADdAAAADwAAAGRycy9kb3ducmV2LnhtbERPTWsCMRC9F/wPYQq91aQWbLs1ioiCIEjX7aHH6Wbc&#10;DW4m6ybq+u9NoeBtHu9zJrPeNeJMXbCeNbwMFQji0hvLlYbvYvX8DiJEZIONZ9JwpQCz6eBhgpnx&#10;F87pvIuVSCEcMtRQx9hmUoayJodh6FvixO195zAm2FXSdHhJ4a6RI6XG0qHl1FBjS4uaysPu5DTM&#10;fzhf2uP29yvf57YoPhRvxgetnx77+SeISH28i//da5Pmv6o3+Psmn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UmLDEAAAA3QAAAA8AAAAAAAAAAAAAAAAAmAIAAGRycy9k&#10;b3ducmV2LnhtbFBLBQYAAAAABAAEAPUAAACJAwAAAAA=&#10;" filled="f" stroked="f">
                  <v:textbox inset="0,0,0,0">
                    <w:txbxContent>
                      <w:p w14:paraId="5E97E411" w14:textId="77777777" w:rsidR="0079175C" w:rsidRDefault="0079175C">
                        <w:pPr>
                          <w:spacing w:line="131" w:lineRule="exact"/>
                          <w:ind w:right="-13"/>
                          <w:rPr>
                            <w:rFonts w:ascii="Calibri"/>
                            <w:sz w:val="13"/>
                          </w:rPr>
                        </w:pPr>
                        <w:r>
                          <w:rPr>
                            <w:rFonts w:ascii="Calibri"/>
                            <w:sz w:val="13"/>
                          </w:rPr>
                          <w:t>Extended code</w:t>
                        </w:r>
                      </w:p>
                    </w:txbxContent>
                  </v:textbox>
                </v:shape>
                <v:shape id="Text Box 1291" o:spid="_x0000_s1043" type="#_x0000_t202" style="position:absolute;left:1061;top:-676;width:2069;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MwsYA&#10;AADdAAAADwAAAGRycy9kb3ducmV2LnhtbESPQUsDMRCF70L/Q5iCN5tUodi1aSlFQRDE7fbQ47iZ&#10;7oZuJusmtuu/dw6Ctxnem/e+WW3G0KkLDclHtjCfGVDEdXSeGwuH6uXuEVTKyA67yGThhxJs1pOb&#10;FRYuXrmkyz43SkI4FWihzbkvtE51SwHTLPbEop3iEDDLOjTaDXiV8NDpe2MWOqBnaWixp11L9Xn/&#10;HSxsj1w++6/3z4/yVPqqWhp+W5ytvZ2O2ydQmcb8b/67fnWC/2A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sMwsYAAADdAAAADwAAAAAAAAAAAAAAAACYAgAAZHJz&#10;L2Rvd25yZXYueG1sUEsFBgAAAAAEAAQA9QAAAIsDAAAAAA==&#10;" filled="f" stroked="f">
                  <v:textbox inset="0,0,0,0">
                    <w:txbxContent>
                      <w:p w14:paraId="426A230F" w14:textId="77777777" w:rsidR="0079175C" w:rsidRDefault="0079175C">
                        <w:pPr>
                          <w:tabs>
                            <w:tab w:val="left" w:pos="1220"/>
                          </w:tabs>
                          <w:spacing w:before="23" w:line="139" w:lineRule="auto"/>
                          <w:ind w:firstLine="265"/>
                          <w:rPr>
                            <w:rFonts w:ascii="Calibri"/>
                            <w:sz w:val="13"/>
                          </w:rPr>
                        </w:pPr>
                        <w:r>
                          <w:rPr>
                            <w:rFonts w:ascii="Calibri"/>
                            <w:position w:val="7"/>
                            <w:sz w:val="13"/>
                          </w:rPr>
                          <w:t>Modified</w:t>
                        </w:r>
                        <w:r>
                          <w:rPr>
                            <w:rFonts w:ascii="Calibri"/>
                            <w:position w:val="7"/>
                            <w:sz w:val="13"/>
                          </w:rPr>
                          <w:tab/>
                        </w:r>
                        <w:r>
                          <w:rPr>
                            <w:rFonts w:ascii="Calibri"/>
                            <w:spacing w:val="-1"/>
                            <w:sz w:val="13"/>
                          </w:rPr>
                          <w:t xml:space="preserve">Synchronization </w:t>
                        </w:r>
                        <w:r>
                          <w:rPr>
                            <w:rFonts w:ascii="Calibri"/>
                            <w:sz w:val="13"/>
                          </w:rPr>
                          <w:t>architecture</w:t>
                        </w:r>
                        <w:r>
                          <w:rPr>
                            <w:rFonts w:ascii="Calibri"/>
                            <w:spacing w:val="1"/>
                            <w:sz w:val="13"/>
                          </w:rPr>
                          <w:t xml:space="preserve"> </w:t>
                        </w:r>
                        <w:r>
                          <w:rPr>
                            <w:rFonts w:ascii="Calibri"/>
                            <w:sz w:val="13"/>
                          </w:rPr>
                          <w:t>model</w:t>
                        </w:r>
                      </w:p>
                    </w:txbxContent>
                  </v:textbox>
                </v:shape>
                <v:shape id="Text Box 1290" o:spid="_x0000_s1044" type="#_x0000_t202" style="position:absolute;left:3432;top:-1062;width:1120;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epWcQA&#10;AADdAAAADwAAAGRycy9kb3ducmV2LnhtbERP32vCMBB+H/g/hBP2NhM3kLUaRWSDwUBW64OPZ3O2&#10;webSNZl2/70ZDHy7j+/nLVaDa8WF+mA9a5hOFAjiyhvLtYZ9+f70CiJEZIOtZ9LwSwFWy9HDAnPj&#10;r1zQZRdrkUI45KihibHLpQxVQw7DxHfEiTv53mFMsK+l6fGawl0rn5WaSYeWU0ODHW0aqs67H6dh&#10;feDizX5vj1/FqbBlmSn+nJ21fhwP6zmISEO8i//dHybNf1EZ/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VnEAAAA3QAAAA8AAAAAAAAAAAAAAAAAmAIAAGRycy9k&#10;b3ducmV2LnhtbFBLBQYAAAAABAAEAPUAAACJAwAAAAA=&#10;" filled="f" stroked="f">
                  <v:textbox inset="0,0,0,0">
                    <w:txbxContent>
                      <w:p w14:paraId="4A0F28B8" w14:textId="77777777" w:rsidR="0079175C" w:rsidRDefault="0079175C">
                        <w:pPr>
                          <w:spacing w:line="133" w:lineRule="exact"/>
                          <w:ind w:left="448" w:right="-16"/>
                          <w:rPr>
                            <w:rFonts w:ascii="Calibri"/>
                            <w:sz w:val="13"/>
                          </w:rPr>
                        </w:pPr>
                        <w:r>
                          <w:rPr>
                            <w:rFonts w:ascii="Calibri"/>
                            <w:sz w:val="13"/>
                          </w:rPr>
                          <w:t>Code</w:t>
                        </w:r>
                      </w:p>
                      <w:p w14:paraId="429A04B8" w14:textId="77777777" w:rsidR="0079175C" w:rsidRDefault="0079175C">
                        <w:pPr>
                          <w:spacing w:line="158" w:lineRule="exact"/>
                          <w:ind w:left="448" w:right="-16"/>
                          <w:rPr>
                            <w:rFonts w:ascii="Calibri"/>
                            <w:sz w:val="13"/>
                          </w:rPr>
                        </w:pPr>
                        <w:r>
                          <w:rPr>
                            <w:rFonts w:ascii="Calibri"/>
                            <w:sz w:val="13"/>
                          </w:rPr>
                          <w:t>modification</w:t>
                        </w:r>
                      </w:p>
                      <w:p w14:paraId="29B3D392" w14:textId="77777777" w:rsidR="0079175C" w:rsidRDefault="0079175C">
                        <w:pPr>
                          <w:spacing w:before="59"/>
                          <w:ind w:right="315" w:firstLine="152"/>
                          <w:rPr>
                            <w:rFonts w:ascii="Calibri"/>
                            <w:sz w:val="13"/>
                          </w:rPr>
                        </w:pPr>
                        <w:r>
                          <w:rPr>
                            <w:rFonts w:ascii="Calibri"/>
                            <w:sz w:val="13"/>
                          </w:rPr>
                          <w:t>Modified extended code</w:t>
                        </w:r>
                      </w:p>
                    </w:txbxContent>
                  </v:textbox>
                </v:shape>
                <w10:wrap anchorx="page"/>
              </v:group>
            </w:pict>
          </mc:Fallback>
        </mc:AlternateContent>
      </w:r>
      <w:r w:rsidR="0079175C">
        <w:rPr>
          <w:sz w:val="16"/>
        </w:rPr>
        <w:t>Fig. 1.   Approach overview</w:t>
      </w:r>
    </w:p>
    <w:p w14:paraId="00BEE4F3" w14:textId="77777777" w:rsidR="00E61455" w:rsidRDefault="0079175C">
      <w:pPr>
        <w:spacing w:before="60"/>
        <w:ind w:left="164" w:right="-15"/>
        <w:rPr>
          <w:rFonts w:ascii="Calibri"/>
          <w:sz w:val="13"/>
        </w:rPr>
      </w:pPr>
      <w:r>
        <w:br w:type="column"/>
      </w:r>
      <w:r>
        <w:rPr>
          <w:rFonts w:ascii="Calibri"/>
          <w:sz w:val="13"/>
        </w:rPr>
        <w:t>In-place text-to-text transformation</w:t>
      </w:r>
    </w:p>
    <w:p w14:paraId="3661FC3E" w14:textId="77777777" w:rsidR="00E61455" w:rsidRDefault="0079175C">
      <w:pPr>
        <w:pStyle w:val="Corpsdetexte"/>
        <w:spacing w:before="51" w:line="249" w:lineRule="auto"/>
        <w:ind w:left="538" w:right="117"/>
      </w:pPr>
      <w:r>
        <w:br w:type="column"/>
      </w:r>
      <w:r>
        <w:t xml:space="preserve">(ADLs) [16], and state machines are suitable to the modeling of the behavior of components in reactive systems. The </w:t>
      </w:r>
      <w:r>
        <w:rPr>
          <w:i/>
        </w:rPr>
        <w:t xml:space="preserve">extended language </w:t>
      </w:r>
      <w:r>
        <w:t>is the standard language with the</w:t>
      </w:r>
      <w:r>
        <w:rPr>
          <w:spacing w:val="-17"/>
        </w:rPr>
        <w:t xml:space="preserve"> </w:t>
      </w:r>
      <w:r>
        <w:t xml:space="preserve">additional constructs. It is as close as possible to the existing standard language in order to be suitable for programmers perception   to minimize additional learning efforts. The </w:t>
      </w:r>
      <w:r>
        <w:rPr>
          <w:b/>
        </w:rPr>
        <w:t xml:space="preserve">Extended Code </w:t>
      </w:r>
      <w:r>
        <w:t xml:space="preserve">conforms to the </w:t>
      </w:r>
      <w:r>
        <w:rPr>
          <w:i/>
        </w:rPr>
        <w:t>extended language</w:t>
      </w:r>
      <w:r>
        <w:t>. Programmers can there- fore</w:t>
      </w:r>
      <w:r>
        <w:rPr>
          <w:spacing w:val="34"/>
        </w:rPr>
        <w:t xml:space="preserve"> </w:t>
      </w:r>
      <w:r>
        <w:t>change</w:t>
      </w:r>
      <w:r>
        <w:rPr>
          <w:spacing w:val="34"/>
        </w:rPr>
        <w:t xml:space="preserve"> </w:t>
      </w:r>
      <w:r>
        <w:t>the</w:t>
      </w:r>
      <w:r>
        <w:rPr>
          <w:spacing w:val="34"/>
        </w:rPr>
        <w:t xml:space="preserve"> </w:t>
      </w:r>
      <w:r>
        <w:t>architecture</w:t>
      </w:r>
      <w:r>
        <w:rPr>
          <w:spacing w:val="34"/>
        </w:rPr>
        <w:t xml:space="preserve"> </w:t>
      </w:r>
      <w:r>
        <w:t>model</w:t>
      </w:r>
      <w:r>
        <w:rPr>
          <w:spacing w:val="34"/>
        </w:rPr>
        <w:t xml:space="preserve"> </w:t>
      </w:r>
      <w:r>
        <w:t>or</w:t>
      </w:r>
      <w:r>
        <w:rPr>
          <w:spacing w:val="34"/>
        </w:rPr>
        <w:t xml:space="preserve"> </w:t>
      </w:r>
      <w:r>
        <w:t>the</w:t>
      </w:r>
      <w:r>
        <w:rPr>
          <w:spacing w:val="34"/>
        </w:rPr>
        <w:t xml:space="preserve"> </w:t>
      </w:r>
      <w:r>
        <w:t>fine-grained</w:t>
      </w:r>
      <w:r>
        <w:rPr>
          <w:spacing w:val="34"/>
        </w:rPr>
        <w:t xml:space="preserve"> </w:t>
      </w:r>
      <w:r>
        <w:t>code</w:t>
      </w:r>
    </w:p>
    <w:p w14:paraId="6816B8AE" w14:textId="77777777" w:rsidR="00E61455" w:rsidRDefault="00E61455">
      <w:pPr>
        <w:spacing w:line="249" w:lineRule="auto"/>
        <w:sectPr w:rsidR="00E61455">
          <w:pgSz w:w="12240" w:h="15840"/>
          <w:pgMar w:top="940" w:right="860" w:bottom="280" w:left="860" w:header="720" w:footer="720" w:gutter="0"/>
          <w:cols w:num="3" w:space="720" w:equalWidth="0">
            <w:col w:w="3534" w:space="40"/>
            <w:col w:w="1228" w:space="40"/>
            <w:col w:w="5678"/>
          </w:cols>
        </w:sectPr>
      </w:pPr>
    </w:p>
    <w:p w14:paraId="4AB7CE91" w14:textId="77777777" w:rsidR="00E61455" w:rsidRDefault="0079175C">
      <w:pPr>
        <w:pStyle w:val="Corpsdetexte"/>
        <w:spacing w:line="179" w:lineRule="exact"/>
      </w:pPr>
      <w:r>
        <w:t>mechanism then uses the established mapping mechanism    to</w:t>
      </w:r>
    </w:p>
    <w:p w14:paraId="087C64F9" w14:textId="77777777" w:rsidR="00E61455" w:rsidRDefault="0079175C">
      <w:pPr>
        <w:pStyle w:val="Corpsdetexte"/>
        <w:spacing w:before="9" w:line="249" w:lineRule="auto"/>
        <w:ind w:left="318" w:right="765" w:hanging="200"/>
        <w:jc w:val="left"/>
      </w:pPr>
      <w:r>
        <w:t xml:space="preserve">propagate modifications in code back to model.   The contributions of this paper are as  </w:t>
      </w:r>
      <w:r>
        <w:rPr>
          <w:spacing w:val="10"/>
        </w:rPr>
        <w:t xml:space="preserve"> </w:t>
      </w:r>
      <w:r>
        <w:t>followings:</w:t>
      </w:r>
    </w:p>
    <w:p w14:paraId="273A6532" w14:textId="77777777" w:rsidR="00E61455" w:rsidRDefault="0079175C">
      <w:pPr>
        <w:pStyle w:val="Paragraphedeliste"/>
        <w:numPr>
          <w:ilvl w:val="0"/>
          <w:numId w:val="15"/>
        </w:numPr>
        <w:tabs>
          <w:tab w:val="left" w:pos="520"/>
        </w:tabs>
        <w:spacing w:before="36" w:line="240" w:lineRule="exact"/>
        <w:ind w:hanging="201"/>
        <w:jc w:val="left"/>
        <w:rPr>
          <w:sz w:val="20"/>
        </w:rPr>
      </w:pPr>
      <w:r>
        <w:rPr>
          <w:sz w:val="20"/>
        </w:rPr>
        <w:t>A bidirectional mapping mechanism</w:t>
      </w:r>
      <w:r>
        <w:rPr>
          <w:spacing w:val="-5"/>
          <w:sz w:val="20"/>
        </w:rPr>
        <w:t xml:space="preserve"> </w:t>
      </w:r>
      <w:r>
        <w:rPr>
          <w:sz w:val="20"/>
        </w:rPr>
        <w:t>between</w:t>
      </w:r>
      <w:r>
        <w:rPr>
          <w:spacing w:val="-2"/>
          <w:sz w:val="20"/>
        </w:rPr>
        <w:t xml:space="preserve"> </w:t>
      </w:r>
      <w:r>
        <w:rPr>
          <w:sz w:val="20"/>
        </w:rPr>
        <w:t>architecture</w:t>
      </w:r>
      <w:r>
        <w:rPr>
          <w:w w:val="99"/>
          <w:sz w:val="20"/>
        </w:rPr>
        <w:t xml:space="preserve"> </w:t>
      </w:r>
      <w:r>
        <w:rPr>
          <w:sz w:val="20"/>
        </w:rPr>
        <w:t>model and</w:t>
      </w:r>
      <w:r>
        <w:rPr>
          <w:spacing w:val="33"/>
          <w:sz w:val="20"/>
        </w:rPr>
        <w:t xml:space="preserve"> </w:t>
      </w:r>
      <w:r>
        <w:rPr>
          <w:sz w:val="20"/>
        </w:rPr>
        <w:t>code.</w:t>
      </w:r>
    </w:p>
    <w:p w14:paraId="0649069C" w14:textId="77777777" w:rsidR="00E61455" w:rsidRDefault="0079175C">
      <w:pPr>
        <w:pStyle w:val="Paragraphedeliste"/>
        <w:numPr>
          <w:ilvl w:val="0"/>
          <w:numId w:val="15"/>
        </w:numPr>
        <w:tabs>
          <w:tab w:val="left" w:pos="520"/>
        </w:tabs>
        <w:spacing w:line="240" w:lineRule="exact"/>
        <w:ind w:hanging="201"/>
        <w:jc w:val="left"/>
        <w:rPr>
          <w:sz w:val="20"/>
        </w:rPr>
      </w:pPr>
      <w:r>
        <w:rPr>
          <w:sz w:val="20"/>
        </w:rPr>
        <w:t xml:space="preserve">A synchronization mechanism which uses the proposed mapping as a means to ease the  </w:t>
      </w:r>
      <w:r>
        <w:rPr>
          <w:spacing w:val="20"/>
          <w:sz w:val="20"/>
        </w:rPr>
        <w:t xml:space="preserve"> </w:t>
      </w:r>
      <w:r>
        <w:rPr>
          <w:sz w:val="20"/>
        </w:rPr>
        <w:t>synchronization.</w:t>
      </w:r>
    </w:p>
    <w:p w14:paraId="3A8F412D" w14:textId="77777777" w:rsidR="00E61455" w:rsidRDefault="0079175C">
      <w:pPr>
        <w:pStyle w:val="Paragraphedeliste"/>
        <w:numPr>
          <w:ilvl w:val="0"/>
          <w:numId w:val="15"/>
        </w:numPr>
        <w:tabs>
          <w:tab w:val="left" w:pos="520"/>
        </w:tabs>
        <w:spacing w:line="253" w:lineRule="exact"/>
        <w:ind w:hanging="201"/>
        <w:jc w:val="left"/>
        <w:rPr>
          <w:sz w:val="20"/>
        </w:rPr>
      </w:pPr>
      <w:r>
        <w:rPr>
          <w:sz w:val="20"/>
        </w:rPr>
        <w:t xml:space="preserve">An evaluation of the approach through a case  </w:t>
      </w:r>
      <w:r>
        <w:rPr>
          <w:spacing w:val="33"/>
          <w:sz w:val="20"/>
        </w:rPr>
        <w:t xml:space="preserve"> </w:t>
      </w:r>
      <w:r>
        <w:rPr>
          <w:spacing w:val="-3"/>
          <w:sz w:val="20"/>
        </w:rPr>
        <w:t>study.</w:t>
      </w:r>
    </w:p>
    <w:p w14:paraId="24C41F29" w14:textId="77777777" w:rsidR="00E61455" w:rsidRDefault="0079175C">
      <w:pPr>
        <w:pStyle w:val="Corpsdetexte"/>
        <w:spacing w:before="31" w:line="249" w:lineRule="auto"/>
        <w:ind w:firstLine="199"/>
      </w:pPr>
      <w:r>
        <w:t>This paper assumes that the readers have knowledge about component-based and UML State machine and Composite</w:t>
      </w:r>
      <w:r>
        <w:rPr>
          <w:w w:val="99"/>
        </w:rPr>
        <w:t xml:space="preserve"> </w:t>
      </w:r>
      <w:r>
        <w:t>Structure concepts.</w:t>
      </w:r>
    </w:p>
    <w:p w14:paraId="12EC2A22" w14:textId="77777777" w:rsidR="00E61455" w:rsidRDefault="0079175C">
      <w:pPr>
        <w:pStyle w:val="Corpsdetexte"/>
        <w:spacing w:line="249" w:lineRule="auto"/>
        <w:ind w:firstLine="199"/>
      </w:pPr>
      <w:r>
        <w:t>The remainder of this paper is organized as follows: Section II describes the overview of our approach. The bidirectional mapping mechanism is presented in Section III. Section IV gives the details of the synchronization mechanism. A case study</w:t>
      </w:r>
      <w:r>
        <w:rPr>
          <w:spacing w:val="40"/>
        </w:rPr>
        <w:t xml:space="preserve"> </w:t>
      </w:r>
      <w:r>
        <w:t>is</w:t>
      </w:r>
      <w:r>
        <w:rPr>
          <w:spacing w:val="40"/>
        </w:rPr>
        <w:t xml:space="preserve"> </w:t>
      </w:r>
      <w:r>
        <w:t>used</w:t>
      </w:r>
      <w:r>
        <w:rPr>
          <w:spacing w:val="40"/>
        </w:rPr>
        <w:t xml:space="preserve"> </w:t>
      </w:r>
      <w:r>
        <w:t>for</w:t>
      </w:r>
      <w:r>
        <w:rPr>
          <w:spacing w:val="40"/>
        </w:rPr>
        <w:t xml:space="preserve"> </w:t>
      </w:r>
      <w:r>
        <w:t>evaluation</w:t>
      </w:r>
      <w:r>
        <w:rPr>
          <w:spacing w:val="40"/>
        </w:rPr>
        <w:t xml:space="preserve"> </w:t>
      </w:r>
      <w:r>
        <w:t>of</w:t>
      </w:r>
      <w:r>
        <w:rPr>
          <w:spacing w:val="40"/>
        </w:rPr>
        <w:t xml:space="preserve"> </w:t>
      </w:r>
      <w:r>
        <w:t>our</w:t>
      </w:r>
      <w:r>
        <w:rPr>
          <w:spacing w:val="40"/>
        </w:rPr>
        <w:t xml:space="preserve"> </w:t>
      </w:r>
      <w:r>
        <w:t>approach</w:t>
      </w:r>
      <w:r>
        <w:rPr>
          <w:spacing w:val="40"/>
        </w:rPr>
        <w:t xml:space="preserve"> </w:t>
      </w:r>
      <w:r>
        <w:t>in</w:t>
      </w:r>
      <w:r>
        <w:rPr>
          <w:spacing w:val="40"/>
        </w:rPr>
        <w:t xml:space="preserve"> </w:t>
      </w:r>
      <w:r>
        <w:t>Section</w:t>
      </w:r>
      <w:r>
        <w:rPr>
          <w:spacing w:val="40"/>
        </w:rPr>
        <w:t xml:space="preserve"> </w:t>
      </w:r>
      <w:r>
        <w:t>V.</w:t>
      </w:r>
      <w:r>
        <w:rPr>
          <w:w w:val="99"/>
        </w:rPr>
        <w:t xml:space="preserve"> </w:t>
      </w:r>
      <w:r>
        <w:t xml:space="preserve">Section VI openly discusses scalability and perspectives of  our approach. </w:t>
      </w:r>
      <w:r>
        <w:rPr>
          <w:spacing w:val="-8"/>
        </w:rPr>
        <w:t xml:space="preserve">We </w:t>
      </w:r>
      <w:r>
        <w:t xml:space="preserve">discuss related work in Section VII. The conclusion and future work are presented in Section  </w:t>
      </w:r>
      <w:r>
        <w:rPr>
          <w:spacing w:val="34"/>
        </w:rPr>
        <w:t xml:space="preserve"> </w:t>
      </w:r>
      <w:r>
        <w:t>VIII.</w:t>
      </w:r>
    </w:p>
    <w:p w14:paraId="091923B6" w14:textId="77777777" w:rsidR="00E61455" w:rsidRDefault="0079175C">
      <w:pPr>
        <w:pStyle w:val="Paragraphedeliste"/>
        <w:numPr>
          <w:ilvl w:val="0"/>
          <w:numId w:val="16"/>
        </w:numPr>
        <w:tabs>
          <w:tab w:val="left" w:pos="1843"/>
        </w:tabs>
        <w:spacing w:before="142" w:line="240" w:lineRule="auto"/>
        <w:ind w:left="1842" w:hanging="312"/>
        <w:jc w:val="left"/>
        <w:rPr>
          <w:sz w:val="16"/>
        </w:rPr>
      </w:pPr>
      <w:r>
        <w:rPr>
          <w:spacing w:val="5"/>
          <w:sz w:val="20"/>
        </w:rPr>
        <w:t>A</w:t>
      </w:r>
      <w:r>
        <w:rPr>
          <w:spacing w:val="5"/>
          <w:sz w:val="16"/>
        </w:rPr>
        <w:t>PPROACH</w:t>
      </w:r>
      <w:r>
        <w:rPr>
          <w:spacing w:val="21"/>
          <w:sz w:val="16"/>
        </w:rPr>
        <w:t xml:space="preserve"> </w:t>
      </w:r>
      <w:r>
        <w:rPr>
          <w:spacing w:val="5"/>
          <w:sz w:val="16"/>
        </w:rPr>
        <w:t>OVERVIEW</w:t>
      </w:r>
    </w:p>
    <w:p w14:paraId="247BA9ED" w14:textId="77777777" w:rsidR="00E61455" w:rsidRDefault="0079175C">
      <w:pPr>
        <w:pStyle w:val="Corpsdetexte"/>
        <w:spacing w:before="76" w:line="249" w:lineRule="auto"/>
        <w:ind w:firstLine="199"/>
      </w:pPr>
      <w:r>
        <w:t>This section presents the overview of our approach. The latter consists of a mapping mechanism between architecture model and code, and a synchronization mechanism using the mapping as a means to synchronize the model and    code.</w:t>
      </w:r>
    </w:p>
    <w:p w14:paraId="3732B467" w14:textId="77777777" w:rsidR="00E61455" w:rsidRDefault="0079175C">
      <w:pPr>
        <w:pStyle w:val="Corpsdetexte"/>
        <w:spacing w:line="249" w:lineRule="auto"/>
        <w:ind w:firstLine="199"/>
      </w:pPr>
      <w:r>
        <w:t>Fig. 1 shows the overview of our approach. The mapping mechanism is formed by a bidirectional mapping and a text- to-text transformation and described as  belows.</w:t>
      </w:r>
    </w:p>
    <w:p w14:paraId="2F3F9BF3" w14:textId="77777777" w:rsidR="00E61455" w:rsidRDefault="0079175C">
      <w:pPr>
        <w:pStyle w:val="Corpsdetexte"/>
        <w:spacing w:line="249" w:lineRule="auto"/>
      </w:pPr>
      <w:r>
        <w:rPr>
          <w:b/>
        </w:rPr>
        <w:t xml:space="preserve">Architecture model: </w:t>
      </w:r>
      <w:r>
        <w:t>The architecture designed by using the UML</w:t>
      </w:r>
      <w:r>
        <w:rPr>
          <w:spacing w:val="-7"/>
        </w:rPr>
        <w:t xml:space="preserve"> </w:t>
      </w:r>
      <w:r>
        <w:t>Class,</w:t>
      </w:r>
      <w:r>
        <w:rPr>
          <w:spacing w:val="-7"/>
        </w:rPr>
        <w:t xml:space="preserve"> </w:t>
      </w:r>
      <w:r>
        <w:t>Composite</w:t>
      </w:r>
      <w:r>
        <w:rPr>
          <w:spacing w:val="-7"/>
        </w:rPr>
        <w:t xml:space="preserve"> </w:t>
      </w:r>
      <w:r>
        <w:t>Structure,</w:t>
      </w:r>
      <w:r>
        <w:rPr>
          <w:spacing w:val="-7"/>
        </w:rPr>
        <w:t xml:space="preserve"> </w:t>
      </w:r>
      <w:r>
        <w:t>and</w:t>
      </w:r>
      <w:r>
        <w:rPr>
          <w:spacing w:val="-7"/>
        </w:rPr>
        <w:t xml:space="preserve"> </w:t>
      </w:r>
      <w:r>
        <w:t>State</w:t>
      </w:r>
      <w:r>
        <w:rPr>
          <w:spacing w:val="-7"/>
        </w:rPr>
        <w:t xml:space="preserve"> </w:t>
      </w:r>
      <w:r>
        <w:t>Machine</w:t>
      </w:r>
      <w:r>
        <w:rPr>
          <w:spacing w:val="-7"/>
        </w:rPr>
        <w:t xml:space="preserve"> </w:t>
      </w:r>
      <w:r>
        <w:t>concepts. The architecture model might be modified by</w:t>
      </w:r>
      <w:r>
        <w:rPr>
          <w:spacing w:val="11"/>
        </w:rPr>
        <w:t xml:space="preserve"> </w:t>
      </w:r>
      <w:r>
        <w:t>the</w:t>
      </w:r>
      <w:r>
        <w:rPr>
          <w:spacing w:val="44"/>
        </w:rPr>
        <w:t xml:space="preserve"> </w:t>
      </w:r>
      <w:r>
        <w:t>software</w:t>
      </w:r>
      <w:r>
        <w:rPr>
          <w:w w:val="99"/>
        </w:rPr>
        <w:t xml:space="preserve"> </w:t>
      </w:r>
      <w:r>
        <w:t xml:space="preserve">architects or indirectly updated by propagating code modifi- cations back to the </w:t>
      </w:r>
      <w:r>
        <w:rPr>
          <w:spacing w:val="19"/>
        </w:rPr>
        <w:t xml:space="preserve"> </w:t>
      </w:r>
      <w:r>
        <w:t>model.</w:t>
      </w:r>
    </w:p>
    <w:p w14:paraId="364E8C86" w14:textId="77777777" w:rsidR="00E61455" w:rsidRDefault="0079175C">
      <w:pPr>
        <w:pStyle w:val="Corpsdetexte"/>
        <w:spacing w:line="249" w:lineRule="auto"/>
      </w:pPr>
      <w:r>
        <w:rPr>
          <w:b/>
        </w:rPr>
        <w:t xml:space="preserve">Mapping: </w:t>
      </w:r>
      <w:r>
        <w:t>The mapping consists of a set of correspondences [14]</w:t>
      </w:r>
      <w:r>
        <w:rPr>
          <w:spacing w:val="-7"/>
        </w:rPr>
        <w:t xml:space="preserve"> </w:t>
      </w:r>
      <w:r>
        <w:t>between</w:t>
      </w:r>
      <w:r>
        <w:rPr>
          <w:spacing w:val="-7"/>
        </w:rPr>
        <w:t xml:space="preserve"> </w:t>
      </w:r>
      <w:r>
        <w:t>elements</w:t>
      </w:r>
      <w:r>
        <w:rPr>
          <w:spacing w:val="-7"/>
        </w:rPr>
        <w:t xml:space="preserve"> </w:t>
      </w:r>
      <w:r>
        <w:t>of</w:t>
      </w:r>
      <w:r>
        <w:rPr>
          <w:spacing w:val="-7"/>
        </w:rPr>
        <w:t xml:space="preserve"> </w:t>
      </w:r>
      <w:r>
        <w:t>UML</w:t>
      </w:r>
      <w:r>
        <w:rPr>
          <w:spacing w:val="-7"/>
        </w:rPr>
        <w:t xml:space="preserve"> </w:t>
      </w:r>
      <w:r>
        <w:t>and</w:t>
      </w:r>
      <w:r>
        <w:rPr>
          <w:spacing w:val="-7"/>
        </w:rPr>
        <w:t xml:space="preserve"> </w:t>
      </w:r>
      <w:r>
        <w:t>the</w:t>
      </w:r>
      <w:r>
        <w:rPr>
          <w:spacing w:val="-7"/>
        </w:rPr>
        <w:t xml:space="preserve"> </w:t>
      </w:r>
      <w:r>
        <w:t>extended</w:t>
      </w:r>
      <w:r>
        <w:rPr>
          <w:spacing w:val="-7"/>
        </w:rPr>
        <w:t xml:space="preserve"> </w:t>
      </w:r>
      <w:r>
        <w:t>language</w:t>
      </w:r>
      <w:r>
        <w:rPr>
          <w:spacing w:val="-7"/>
        </w:rPr>
        <w:t xml:space="preserve"> </w:t>
      </w:r>
      <w:r>
        <w:t>(see the</w:t>
      </w:r>
      <w:r>
        <w:rPr>
          <w:spacing w:val="-7"/>
        </w:rPr>
        <w:t xml:space="preserve"> </w:t>
      </w:r>
      <w:r>
        <w:t>extended</w:t>
      </w:r>
      <w:r>
        <w:rPr>
          <w:spacing w:val="-7"/>
        </w:rPr>
        <w:t xml:space="preserve"> </w:t>
      </w:r>
      <w:r>
        <w:t>language</w:t>
      </w:r>
      <w:r>
        <w:rPr>
          <w:spacing w:val="-7"/>
        </w:rPr>
        <w:t xml:space="preserve"> </w:t>
      </w:r>
      <w:r>
        <w:t>and</w:t>
      </w:r>
      <w:r>
        <w:rPr>
          <w:spacing w:val="-7"/>
        </w:rPr>
        <w:t xml:space="preserve"> </w:t>
      </w:r>
      <w:r>
        <w:t>code).</w:t>
      </w:r>
      <w:r>
        <w:rPr>
          <w:spacing w:val="-7"/>
        </w:rPr>
        <w:t xml:space="preserve"> </w:t>
      </w:r>
      <w:r>
        <w:t>This</w:t>
      </w:r>
      <w:r>
        <w:rPr>
          <w:spacing w:val="-7"/>
        </w:rPr>
        <w:t xml:space="preserve"> </w:t>
      </w:r>
      <w:r>
        <w:t>mapping</w:t>
      </w:r>
      <w:r>
        <w:rPr>
          <w:spacing w:val="-7"/>
        </w:rPr>
        <w:t xml:space="preserve"> </w:t>
      </w:r>
      <w:r>
        <w:t>is</w:t>
      </w:r>
      <w:r>
        <w:rPr>
          <w:spacing w:val="-7"/>
        </w:rPr>
        <w:t xml:space="preserve"> </w:t>
      </w:r>
      <w:r>
        <w:t>bidirectional and</w:t>
      </w:r>
      <w:r>
        <w:rPr>
          <w:spacing w:val="-6"/>
        </w:rPr>
        <w:t xml:space="preserve"> </w:t>
      </w:r>
      <w:r>
        <w:t>is</w:t>
      </w:r>
      <w:r>
        <w:rPr>
          <w:spacing w:val="-6"/>
        </w:rPr>
        <w:t xml:space="preserve"> </w:t>
      </w:r>
      <w:r>
        <w:t>used</w:t>
      </w:r>
      <w:r>
        <w:rPr>
          <w:spacing w:val="-6"/>
        </w:rPr>
        <w:t xml:space="preserve"> </w:t>
      </w:r>
      <w:r>
        <w:t>as</w:t>
      </w:r>
      <w:r>
        <w:rPr>
          <w:spacing w:val="-6"/>
        </w:rPr>
        <w:t xml:space="preserve"> </w:t>
      </w:r>
      <w:r>
        <w:t>a</w:t>
      </w:r>
      <w:r>
        <w:rPr>
          <w:spacing w:val="-6"/>
        </w:rPr>
        <w:t xml:space="preserve"> </w:t>
      </w:r>
      <w:r>
        <w:t>means</w:t>
      </w:r>
      <w:r>
        <w:rPr>
          <w:spacing w:val="-6"/>
        </w:rPr>
        <w:t xml:space="preserve"> </w:t>
      </w:r>
      <w:r>
        <w:t>to</w:t>
      </w:r>
      <w:r>
        <w:rPr>
          <w:spacing w:val="-6"/>
        </w:rPr>
        <w:t xml:space="preserve"> </w:t>
      </w:r>
      <w:r>
        <w:t>ease</w:t>
      </w:r>
      <w:r>
        <w:rPr>
          <w:spacing w:val="-6"/>
        </w:rPr>
        <w:t xml:space="preserve"> </w:t>
      </w:r>
      <w:r>
        <w:t>the</w:t>
      </w:r>
      <w:r>
        <w:rPr>
          <w:spacing w:val="-6"/>
        </w:rPr>
        <w:t xml:space="preserve"> </w:t>
      </w:r>
      <w:r>
        <w:t>model-code</w:t>
      </w:r>
      <w:r>
        <w:rPr>
          <w:spacing w:val="-6"/>
        </w:rPr>
        <w:t xml:space="preserve"> </w:t>
      </w:r>
      <w:r>
        <w:t xml:space="preserve">synchronization. </w:t>
      </w:r>
      <w:r>
        <w:rPr>
          <w:b/>
        </w:rPr>
        <w:t xml:space="preserve">Extended language and code: </w:t>
      </w:r>
      <w:r>
        <w:rPr>
          <w:spacing w:val="-8"/>
        </w:rPr>
        <w:t xml:space="preserve">To </w:t>
      </w:r>
      <w:r>
        <w:t>build a bidirectional mapping</w:t>
      </w:r>
      <w:r>
        <w:rPr>
          <w:spacing w:val="28"/>
        </w:rPr>
        <w:t xml:space="preserve"> </w:t>
      </w:r>
      <w:r>
        <w:t>between</w:t>
      </w:r>
      <w:r>
        <w:rPr>
          <w:spacing w:val="29"/>
        </w:rPr>
        <w:t xml:space="preserve"> </w:t>
      </w:r>
      <w:r>
        <w:t>architecture</w:t>
      </w:r>
      <w:r>
        <w:rPr>
          <w:spacing w:val="29"/>
        </w:rPr>
        <w:t xml:space="preserve"> </w:t>
      </w:r>
      <w:r>
        <w:t>model</w:t>
      </w:r>
      <w:r>
        <w:rPr>
          <w:spacing w:val="28"/>
        </w:rPr>
        <w:t xml:space="preserve"> </w:t>
      </w:r>
      <w:r>
        <w:t>and</w:t>
      </w:r>
      <w:r>
        <w:rPr>
          <w:spacing w:val="28"/>
        </w:rPr>
        <w:t xml:space="preserve"> </w:t>
      </w:r>
      <w:r>
        <w:t>code,</w:t>
      </w:r>
      <w:r>
        <w:rPr>
          <w:spacing w:val="29"/>
        </w:rPr>
        <w:t xml:space="preserve"> </w:t>
      </w:r>
      <w:r>
        <w:t>we</w:t>
      </w:r>
      <w:r>
        <w:rPr>
          <w:spacing w:val="28"/>
        </w:rPr>
        <w:t xml:space="preserve"> </w:t>
      </w:r>
      <w:r>
        <w:t>raise</w:t>
      </w:r>
      <w:r>
        <w:rPr>
          <w:spacing w:val="28"/>
        </w:rPr>
        <w:t xml:space="preserve"> </w:t>
      </w:r>
      <w:r>
        <w:t>the</w:t>
      </w:r>
    </w:p>
    <w:p w14:paraId="7E71C2F3" w14:textId="77777777" w:rsidR="00E61455" w:rsidRDefault="0079175C">
      <w:pPr>
        <w:pStyle w:val="Corpsdetexte"/>
        <w:spacing w:line="249" w:lineRule="auto"/>
        <w:ind w:right="117"/>
        <w:jc w:val="right"/>
      </w:pPr>
      <w:r>
        <w:br w:type="column"/>
      </w:r>
      <w:r>
        <w:t>behavior at the code level while the code modifications</w:t>
      </w:r>
      <w:r>
        <w:rPr>
          <w:spacing w:val="28"/>
        </w:rPr>
        <w:t xml:space="preserve"> </w:t>
      </w:r>
      <w:r>
        <w:t>can</w:t>
      </w:r>
      <w:r>
        <w:rPr>
          <w:spacing w:val="3"/>
        </w:rPr>
        <w:t xml:space="preserve"> </w:t>
      </w:r>
      <w:r>
        <w:t>be</w:t>
      </w:r>
      <w:r>
        <w:rPr>
          <w:w w:val="99"/>
        </w:rPr>
        <w:t xml:space="preserve"> </w:t>
      </w:r>
      <w:r>
        <w:t>reflected to the model by our synchronization</w:t>
      </w:r>
      <w:r>
        <w:rPr>
          <w:spacing w:val="3"/>
        </w:rPr>
        <w:t xml:space="preserve"> </w:t>
      </w:r>
      <w:r>
        <w:t>mechanism. The</w:t>
      </w:r>
      <w:r>
        <w:rPr>
          <w:w w:val="99"/>
        </w:rPr>
        <w:t xml:space="preserve"> </w:t>
      </w:r>
      <w:r>
        <w:t>additional constructs are created by using</w:t>
      </w:r>
      <w:r>
        <w:rPr>
          <w:spacing w:val="6"/>
        </w:rPr>
        <w:t xml:space="preserve"> </w:t>
      </w:r>
      <w:r>
        <w:t>specialized</w:t>
      </w:r>
      <w:r>
        <w:rPr>
          <w:spacing w:val="17"/>
        </w:rPr>
        <w:t xml:space="preserve"> </w:t>
      </w:r>
      <w:r>
        <w:t>mecha-</w:t>
      </w:r>
      <w:r>
        <w:rPr>
          <w:w w:val="99"/>
        </w:rPr>
        <w:t xml:space="preserve"> </w:t>
      </w:r>
      <w:r>
        <w:t>nisms of the standard language such as templates,</w:t>
      </w:r>
      <w:r>
        <w:rPr>
          <w:spacing w:val="15"/>
        </w:rPr>
        <w:t xml:space="preserve"> </w:t>
      </w:r>
      <w:r>
        <w:t>and</w:t>
      </w:r>
      <w:r>
        <w:rPr>
          <w:spacing w:val="8"/>
        </w:rPr>
        <w:t xml:space="preserve"> </w:t>
      </w:r>
      <w:r>
        <w:t>macros</w:t>
      </w:r>
      <w:r>
        <w:rPr>
          <w:w w:val="99"/>
        </w:rPr>
        <w:t xml:space="preserve"> </w:t>
      </w:r>
      <w:r>
        <w:t xml:space="preserve">in C++ or annotations in Java. The </w:t>
      </w:r>
      <w:r>
        <w:rPr>
          <w:b/>
        </w:rPr>
        <w:t>Extended</w:t>
      </w:r>
      <w:r>
        <w:rPr>
          <w:b/>
          <w:spacing w:val="43"/>
        </w:rPr>
        <w:t xml:space="preserve"> </w:t>
      </w:r>
      <w:r>
        <w:rPr>
          <w:b/>
        </w:rPr>
        <w:t>code</w:t>
      </w:r>
      <w:r>
        <w:rPr>
          <w:b/>
          <w:spacing w:val="5"/>
        </w:rPr>
        <w:t xml:space="preserve"> </w:t>
      </w:r>
      <w:r>
        <w:t>containing</w:t>
      </w:r>
      <w:r>
        <w:rPr>
          <w:w w:val="99"/>
        </w:rPr>
        <w:t xml:space="preserve"> </w:t>
      </w:r>
      <w:r>
        <w:t>the additional constructs syntactically conforms to</w:t>
      </w:r>
      <w:r>
        <w:rPr>
          <w:spacing w:val="-27"/>
        </w:rPr>
        <w:t xml:space="preserve"> </w:t>
      </w:r>
      <w:r>
        <w:t>the</w:t>
      </w:r>
      <w:r>
        <w:rPr>
          <w:spacing w:val="-5"/>
        </w:rPr>
        <w:t xml:space="preserve"> </w:t>
      </w:r>
      <w:r>
        <w:t>standard</w:t>
      </w:r>
      <w:r>
        <w:rPr>
          <w:w w:val="99"/>
        </w:rPr>
        <w:t xml:space="preserve"> </w:t>
      </w:r>
      <w:r>
        <w:t xml:space="preserve">programming language. By this </w:t>
      </w:r>
      <w:r>
        <w:rPr>
          <w:spacing w:val="-4"/>
        </w:rPr>
        <w:t xml:space="preserve">way, </w:t>
      </w:r>
      <w:r>
        <w:t xml:space="preserve">the </w:t>
      </w:r>
      <w:r>
        <w:rPr>
          <w:b/>
        </w:rPr>
        <w:t>Extended</w:t>
      </w:r>
      <w:r>
        <w:rPr>
          <w:b/>
          <w:spacing w:val="28"/>
        </w:rPr>
        <w:t xml:space="preserve"> </w:t>
      </w:r>
      <w:r>
        <w:rPr>
          <w:b/>
        </w:rPr>
        <w:t>code</w:t>
      </w:r>
      <w:r>
        <w:rPr>
          <w:b/>
          <w:spacing w:val="17"/>
        </w:rPr>
        <w:t xml:space="preserve"> </w:t>
      </w:r>
      <w:r>
        <w:t>can</w:t>
      </w:r>
      <w:r>
        <w:rPr>
          <w:w w:val="99"/>
        </w:rPr>
        <w:t xml:space="preserve"> </w:t>
      </w:r>
      <w:r>
        <w:t>seamlessly reuse legacy code or library written in</w:t>
      </w:r>
      <w:r>
        <w:rPr>
          <w:spacing w:val="35"/>
        </w:rPr>
        <w:t xml:space="preserve"> </w:t>
      </w:r>
      <w:r>
        <w:t>the</w:t>
      </w:r>
      <w:r>
        <w:rPr>
          <w:spacing w:val="4"/>
        </w:rPr>
        <w:t xml:space="preserve"> </w:t>
      </w:r>
      <w:r>
        <w:t>standard</w:t>
      </w:r>
      <w:r>
        <w:rPr>
          <w:w w:val="99"/>
        </w:rPr>
        <w:t xml:space="preserve"> </w:t>
      </w:r>
      <w:r>
        <w:t>programming language. This is especially</w:t>
      </w:r>
      <w:r>
        <w:rPr>
          <w:spacing w:val="31"/>
        </w:rPr>
        <w:t xml:space="preserve"> </w:t>
      </w:r>
      <w:r>
        <w:t>important</w:t>
      </w:r>
      <w:r>
        <w:rPr>
          <w:spacing w:val="26"/>
        </w:rPr>
        <w:t xml:space="preserve"> </w:t>
      </w:r>
      <w:r>
        <w:t>because</w:t>
      </w:r>
      <w:r>
        <w:rPr>
          <w:w w:val="99"/>
        </w:rPr>
        <w:t xml:space="preserve"> </w:t>
      </w:r>
      <w:r>
        <w:t>current complex systems rely on a lot of library</w:t>
      </w:r>
      <w:r>
        <w:rPr>
          <w:spacing w:val="17"/>
        </w:rPr>
        <w:t xml:space="preserve"> </w:t>
      </w:r>
      <w:r>
        <w:t>support</w:t>
      </w:r>
      <w:r>
        <w:rPr>
          <w:spacing w:val="13"/>
        </w:rPr>
        <w:t xml:space="preserve"> </w:t>
      </w:r>
      <w:r>
        <w:t>[17].</w:t>
      </w:r>
      <w:r>
        <w:rPr>
          <w:w w:val="99"/>
        </w:rPr>
        <w:t xml:space="preserve"> </w:t>
      </w:r>
      <w:r>
        <w:t>In the following sections, we use the terms</w:t>
      </w:r>
      <w:r>
        <w:rPr>
          <w:spacing w:val="17"/>
        </w:rPr>
        <w:t xml:space="preserve"> </w:t>
      </w:r>
      <w:r>
        <w:rPr>
          <w:i/>
        </w:rPr>
        <w:t>Extended</w:t>
      </w:r>
      <w:r>
        <w:rPr>
          <w:i/>
          <w:spacing w:val="14"/>
        </w:rPr>
        <w:t xml:space="preserve"> </w:t>
      </w:r>
      <w:r>
        <w:rPr>
          <w:i/>
        </w:rPr>
        <w:t>Code</w:t>
      </w:r>
      <w:r>
        <w:rPr>
          <w:i/>
          <w:w w:val="99"/>
        </w:rPr>
        <w:t xml:space="preserve"> </w:t>
      </w:r>
      <w:r>
        <w:t xml:space="preserve">and </w:t>
      </w:r>
      <w:r>
        <w:rPr>
          <w:i/>
        </w:rPr>
        <w:t xml:space="preserve">code </w:t>
      </w:r>
      <w:r>
        <w:t xml:space="preserve">interchangeably and </w:t>
      </w:r>
      <w:r>
        <w:rPr>
          <w:i/>
        </w:rPr>
        <w:t xml:space="preserve">Extended language </w:t>
      </w:r>
      <w:r>
        <w:t>refers to</w:t>
      </w:r>
      <w:r>
        <w:rPr>
          <w:spacing w:val="43"/>
        </w:rPr>
        <w:t xml:space="preserve"> </w:t>
      </w:r>
      <w:r>
        <w:t>the</w:t>
      </w:r>
    </w:p>
    <w:p w14:paraId="6D50CF0C" w14:textId="77777777" w:rsidR="00E61455" w:rsidRDefault="0079175C">
      <w:pPr>
        <w:pStyle w:val="Corpsdetexte"/>
      </w:pPr>
      <w:r>
        <w:t>standard language with our additional  constructs.</w:t>
      </w:r>
    </w:p>
    <w:p w14:paraId="5023F96B" w14:textId="77777777" w:rsidR="00E61455" w:rsidRDefault="0079175C">
      <w:pPr>
        <w:pStyle w:val="Corpsdetexte"/>
        <w:spacing w:before="9" w:line="249" w:lineRule="auto"/>
        <w:ind w:right="117"/>
      </w:pPr>
      <w:r>
        <w:rPr>
          <w:b/>
        </w:rPr>
        <w:t xml:space="preserve">In-place transformation: </w:t>
      </w:r>
      <w:r>
        <w:t xml:space="preserve">The additional programming con- structs are used to ease the connections from code to archi- tecture model. </w:t>
      </w:r>
      <w:r>
        <w:rPr>
          <w:spacing w:val="-3"/>
        </w:rPr>
        <w:t xml:space="preserve">However, </w:t>
      </w:r>
      <w:r>
        <w:t>they are natively not executable. The in-place</w:t>
      </w:r>
      <w:r>
        <w:rPr>
          <w:spacing w:val="-6"/>
        </w:rPr>
        <w:t xml:space="preserve"> </w:t>
      </w:r>
      <w:r>
        <w:t>transformation</w:t>
      </w:r>
      <w:r>
        <w:rPr>
          <w:spacing w:val="-6"/>
        </w:rPr>
        <w:t xml:space="preserve"> </w:t>
      </w:r>
      <w:r>
        <w:t>utilizes</w:t>
      </w:r>
      <w:r>
        <w:rPr>
          <w:spacing w:val="-6"/>
        </w:rPr>
        <w:t xml:space="preserve"> </w:t>
      </w:r>
      <w:r>
        <w:t>the</w:t>
      </w:r>
      <w:r>
        <w:rPr>
          <w:spacing w:val="-6"/>
        </w:rPr>
        <w:t xml:space="preserve"> </w:t>
      </w:r>
      <w:r>
        <w:t>information</w:t>
      </w:r>
      <w:r>
        <w:rPr>
          <w:spacing w:val="-6"/>
        </w:rPr>
        <w:t xml:space="preserve"> </w:t>
      </w:r>
      <w:r>
        <w:t>in</w:t>
      </w:r>
      <w:r>
        <w:rPr>
          <w:spacing w:val="-6"/>
        </w:rPr>
        <w:t xml:space="preserve"> </w:t>
      </w:r>
      <w:r>
        <w:t>the</w:t>
      </w:r>
      <w:r>
        <w:rPr>
          <w:spacing w:val="-6"/>
        </w:rPr>
        <w:t xml:space="preserve"> </w:t>
      </w:r>
      <w:r>
        <w:t xml:space="preserve">extended code to complement the programming additional constructs so that these constructs are </w:t>
      </w:r>
      <w:r>
        <w:rPr>
          <w:spacing w:val="10"/>
        </w:rPr>
        <w:t xml:space="preserve"> </w:t>
      </w:r>
      <w:r>
        <w:t>executable.</w:t>
      </w:r>
    </w:p>
    <w:p w14:paraId="0F2453AB" w14:textId="77777777" w:rsidR="00E61455" w:rsidRDefault="0079175C">
      <w:pPr>
        <w:pStyle w:val="Corpsdetexte"/>
        <w:spacing w:line="249" w:lineRule="auto"/>
        <w:ind w:right="117"/>
      </w:pPr>
      <w:r>
        <w:rPr>
          <w:b/>
        </w:rPr>
        <w:t xml:space="preserve">Model modification: </w:t>
      </w:r>
      <w:r>
        <w:t>Software architects make modification- s/changes to the architecture design model during develop- ment.</w:t>
      </w:r>
    </w:p>
    <w:p w14:paraId="7FAA79C5" w14:textId="77777777" w:rsidR="00E61455" w:rsidRDefault="0079175C">
      <w:pPr>
        <w:pStyle w:val="Corpsdetexte"/>
        <w:spacing w:line="249" w:lineRule="auto"/>
        <w:ind w:right="117"/>
      </w:pPr>
      <w:r>
        <w:rPr>
          <w:b/>
        </w:rPr>
        <w:t xml:space="preserve">Code modification: </w:t>
      </w:r>
      <w:r>
        <w:t>Programmers make modification- s/changes to the extended code during  development.</w:t>
      </w:r>
    </w:p>
    <w:p w14:paraId="4A0E72AD" w14:textId="77777777" w:rsidR="00E61455" w:rsidRDefault="0079175C">
      <w:pPr>
        <w:pStyle w:val="Corpsdetexte"/>
        <w:spacing w:line="249" w:lineRule="auto"/>
        <w:ind w:right="117"/>
      </w:pPr>
      <w:r>
        <w:rPr>
          <w:b/>
        </w:rPr>
        <w:t xml:space="preserve">Synchronization: </w:t>
      </w:r>
      <w:r>
        <w:t>Once the model and/or the code are/is modified, the synchronization reflects modifications made in one artifact to the other artifact and   vice-versa.</w:t>
      </w:r>
    </w:p>
    <w:p w14:paraId="27523748" w14:textId="77777777" w:rsidR="00E61455" w:rsidRDefault="0079175C">
      <w:pPr>
        <w:pStyle w:val="Corpsdetexte"/>
        <w:spacing w:line="249" w:lineRule="auto"/>
        <w:ind w:right="117" w:firstLine="199"/>
      </w:pPr>
      <w:r>
        <w:t>In the following sections, we give the details of the</w:t>
      </w:r>
      <w:r>
        <w:rPr>
          <w:spacing w:val="-19"/>
        </w:rPr>
        <w:t xml:space="preserve"> </w:t>
      </w:r>
      <w:r>
        <w:t>mapping and</w:t>
      </w:r>
      <w:r>
        <w:rPr>
          <w:spacing w:val="13"/>
        </w:rPr>
        <w:t xml:space="preserve"> </w:t>
      </w:r>
      <w:r>
        <w:t>synchronization.</w:t>
      </w:r>
    </w:p>
    <w:p w14:paraId="181F963B" w14:textId="77777777" w:rsidR="00E61455" w:rsidRDefault="0079175C">
      <w:pPr>
        <w:pStyle w:val="Paragraphedeliste"/>
        <w:numPr>
          <w:ilvl w:val="0"/>
          <w:numId w:val="16"/>
        </w:numPr>
        <w:tabs>
          <w:tab w:val="left" w:pos="1147"/>
        </w:tabs>
        <w:spacing w:before="162" w:line="240" w:lineRule="auto"/>
        <w:ind w:left="1146" w:hanging="388"/>
        <w:jc w:val="left"/>
        <w:rPr>
          <w:sz w:val="16"/>
        </w:rPr>
      </w:pPr>
      <w:r>
        <w:rPr>
          <w:spacing w:val="7"/>
          <w:sz w:val="20"/>
        </w:rPr>
        <w:t>B</w:t>
      </w:r>
      <w:r>
        <w:rPr>
          <w:spacing w:val="7"/>
          <w:sz w:val="16"/>
        </w:rPr>
        <w:t xml:space="preserve">IDIRECTIONAL </w:t>
      </w:r>
      <w:r>
        <w:rPr>
          <w:spacing w:val="7"/>
          <w:sz w:val="20"/>
        </w:rPr>
        <w:t>M</w:t>
      </w:r>
      <w:r>
        <w:rPr>
          <w:spacing w:val="7"/>
          <w:sz w:val="16"/>
        </w:rPr>
        <w:t>APPING</w:t>
      </w:r>
      <w:r>
        <w:rPr>
          <w:spacing w:val="36"/>
          <w:sz w:val="16"/>
        </w:rPr>
        <w:t xml:space="preserve"> </w:t>
      </w:r>
      <w:r>
        <w:rPr>
          <w:spacing w:val="8"/>
          <w:sz w:val="16"/>
        </w:rPr>
        <w:t>MECHANISM</w:t>
      </w:r>
    </w:p>
    <w:p w14:paraId="0ED31D71" w14:textId="77777777" w:rsidR="00E61455" w:rsidRDefault="0079175C">
      <w:pPr>
        <w:pStyle w:val="Corpsdetexte"/>
        <w:spacing w:before="90" w:line="249" w:lineRule="auto"/>
        <w:ind w:right="117" w:firstLine="199"/>
      </w:pPr>
      <w:r>
        <w:t>In this section, we describe the mapping mechanism, which consists of a bidirectional mapping (see III-A) and a text-to- text transformation (see III-B).</w:t>
      </w:r>
    </w:p>
    <w:p w14:paraId="541D40E1" w14:textId="77777777" w:rsidR="00E61455" w:rsidRDefault="0079175C">
      <w:pPr>
        <w:pStyle w:val="Paragraphedeliste"/>
        <w:numPr>
          <w:ilvl w:val="0"/>
          <w:numId w:val="14"/>
        </w:numPr>
        <w:tabs>
          <w:tab w:val="left" w:pos="391"/>
        </w:tabs>
        <w:spacing w:before="162" w:line="240" w:lineRule="auto"/>
        <w:ind w:hanging="271"/>
        <w:jc w:val="both"/>
        <w:rPr>
          <w:i/>
          <w:sz w:val="20"/>
        </w:rPr>
      </w:pPr>
      <w:r>
        <w:rPr>
          <w:i/>
          <w:sz w:val="20"/>
        </w:rPr>
        <w:t>Bidirectional mapping through an</w:t>
      </w:r>
      <w:r>
        <w:rPr>
          <w:i/>
          <w:spacing w:val="43"/>
          <w:sz w:val="20"/>
        </w:rPr>
        <w:t xml:space="preserve"> </w:t>
      </w:r>
      <w:r>
        <w:rPr>
          <w:i/>
          <w:sz w:val="20"/>
        </w:rPr>
        <w:t>example</w:t>
      </w:r>
    </w:p>
    <w:p w14:paraId="014EE6DC" w14:textId="353E8296" w:rsidR="00E61455" w:rsidRDefault="00414C1D">
      <w:pPr>
        <w:pStyle w:val="Corpsdetexte"/>
        <w:spacing w:before="81" w:line="249" w:lineRule="auto"/>
        <w:ind w:right="117" w:firstLine="199"/>
      </w:pPr>
      <w:r>
        <w:rPr>
          <w:noProof/>
        </w:rPr>
        <mc:AlternateContent>
          <mc:Choice Requires="wpg">
            <w:drawing>
              <wp:anchor distT="0" distB="0" distL="114300" distR="114300" simplePos="0" relativeHeight="503256392" behindDoc="1" locked="0" layoutInCell="1" allowOverlap="1" wp14:anchorId="264C4681" wp14:editId="2E9C1781">
                <wp:simplePos x="0" y="0"/>
                <wp:positionH relativeFrom="page">
                  <wp:posOffset>4095750</wp:posOffset>
                </wp:positionH>
                <wp:positionV relativeFrom="paragraph">
                  <wp:posOffset>511810</wp:posOffset>
                </wp:positionV>
                <wp:extent cx="166370" cy="166370"/>
                <wp:effectExtent l="0" t="3175" r="0" b="1905"/>
                <wp:wrapNone/>
                <wp:docPr id="1288" name="Group 1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6450" y="806"/>
                          <a:chExt cx="262" cy="262"/>
                        </a:xfrm>
                      </wpg:grpSpPr>
                      <pic:pic xmlns:pic="http://schemas.openxmlformats.org/drawingml/2006/picture">
                        <pic:nvPicPr>
                          <pic:cNvPr id="1289" name="Picture 1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450"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0" name="Text Box 1287"/>
                        <wps:cNvSpPr txBox="1">
                          <a:spLocks noChangeArrowheads="1"/>
                        </wps:cNvSpPr>
                        <wps:spPr bwMode="auto">
                          <a:xfrm>
                            <a:off x="6450"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FC66A" w14:textId="77777777" w:rsidR="0079175C" w:rsidRDefault="0079175C">
                              <w:pPr>
                                <w:spacing w:line="222" w:lineRule="exact"/>
                                <w:ind w:left="86"/>
                                <w:rPr>
                                  <w:sz w:val="20"/>
                                </w:rPr>
                              </w:pPr>
                              <w:r>
                                <w:rPr>
                                  <w:color w:val="FFFFFF"/>
                                  <w:w w:val="99"/>
                                  <w:sz w:val="20"/>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C4681" id="Group 1286" o:spid="_x0000_s1045" style="position:absolute;left:0;text-align:left;margin-left:322.5pt;margin-top:40.3pt;width:13.1pt;height:13.1pt;z-index:-60088;mso-position-horizontal-relative:page" coordorigin="6450,806"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8" o:spid="_x0000_s1046" type="#_x0000_t75" style="position:absolute;left:6450;top:806;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LFa3DAAAA3QAAAA8AAABkcnMvZG93bnJldi54bWxET01rAjEQvRf8D2GE3jTbPbR2NUpVFjxU&#10;RC14HZJxd3EzWZKo2/56Uyj0No/3ObNFb1txIx8axwpexhkIYu1Mw5WCr2M5moAIEdlg65gUfFOA&#10;xXzwNMPCuDvv6XaIlUghHApUUMfYFVIGXZPFMHYdceLOzluMCfpKGo/3FG5bmWfZq7TYcGqosaNV&#10;TfpyuFoF+XInP7W9rrfHHx3LUvrTcvOm1POw/5iCiNTHf/Gfe2PS/HzyDr/fpBP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QsVrcMAAADdAAAADwAAAAAAAAAAAAAAAACf&#10;AgAAZHJzL2Rvd25yZXYueG1sUEsFBgAAAAAEAAQA9wAAAI8DAAAAAA==&#10;">
                  <v:imagedata r:id="rId9" o:title=""/>
                </v:shape>
                <v:shape id="Text Box 1287" o:spid="_x0000_s1047" type="#_x0000_t202" style="position:absolute;left:6450;top:806;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a3sYA&#10;AADdAAAADwAAAGRycy9kb3ducmV2LnhtbESPQWvCQBCF74X+h2UKvdWNHkRTVxGpIAjFmB56nGbH&#10;ZDE7m2ZXTf995yB4m+G9ee+bxWrwrbpSH11gA+NRBoq4CtZxbeCr3L7NQMWEbLENTAb+KMJq+fy0&#10;wNyGGxd0PaZaSQjHHA00KXW51rFqyGMchY5YtFPoPSZZ+1rbHm8S7ls9ybKp9uhYGhrsaNNQdT5e&#10;vIH1Nxcf7vfz51CcCleW84z307Mxry/D+h1UoiE9zPfrnRX8yVz45RsZQ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aa3sYAAADdAAAADwAAAAAAAAAAAAAAAACYAgAAZHJz&#10;L2Rvd25yZXYueG1sUEsFBgAAAAAEAAQA9QAAAIsDAAAAAA==&#10;" filled="f" stroked="f">
                  <v:textbox inset="0,0,0,0">
                    <w:txbxContent>
                      <w:p w14:paraId="0C5FC66A" w14:textId="77777777" w:rsidR="0079175C" w:rsidRDefault="0079175C">
                        <w:pPr>
                          <w:spacing w:line="222" w:lineRule="exact"/>
                          <w:ind w:left="86"/>
                          <w:rPr>
                            <w:sz w:val="20"/>
                          </w:rPr>
                        </w:pPr>
                        <w:r>
                          <w:rPr>
                            <w:color w:val="FFFFFF"/>
                            <w:w w:val="99"/>
                            <w:sz w:val="20"/>
                          </w:rPr>
                          <w:t>a</w:t>
                        </w:r>
                      </w:p>
                    </w:txbxContent>
                  </v:textbox>
                </v:shape>
                <w10:wrap anchorx="page"/>
              </v:group>
            </w:pict>
          </mc:Fallback>
        </mc:AlternateContent>
      </w:r>
      <w:r w:rsidR="0079175C">
        <w:rPr>
          <w:noProof/>
        </w:rPr>
        <w:drawing>
          <wp:anchor distT="0" distB="0" distL="0" distR="0" simplePos="0" relativeHeight="268375391" behindDoc="1" locked="0" layoutInCell="1" allowOverlap="1" wp14:anchorId="57399476" wp14:editId="570150CA">
            <wp:simplePos x="0" y="0"/>
            <wp:positionH relativeFrom="page">
              <wp:posOffset>4363642</wp:posOffset>
            </wp:positionH>
            <wp:positionV relativeFrom="paragraph">
              <wp:posOffset>510716</wp:posOffset>
            </wp:positionV>
            <wp:extent cx="169064" cy="16906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169064" cy="169064"/>
                    </a:xfrm>
                    <a:prstGeom prst="rect">
                      <a:avLst/>
                    </a:prstGeom>
                  </pic:spPr>
                </pic:pic>
              </a:graphicData>
            </a:graphic>
          </wp:anchor>
        </w:drawing>
      </w:r>
      <w:r>
        <w:rPr>
          <w:noProof/>
        </w:rPr>
        <mc:AlternateContent>
          <mc:Choice Requires="wpg">
            <w:drawing>
              <wp:anchor distT="0" distB="0" distL="114300" distR="114300" simplePos="0" relativeHeight="503256464" behindDoc="1" locked="0" layoutInCell="1" allowOverlap="1" wp14:anchorId="68853656" wp14:editId="04DD7BAC">
                <wp:simplePos x="0" y="0"/>
                <wp:positionH relativeFrom="page">
                  <wp:posOffset>4887595</wp:posOffset>
                </wp:positionH>
                <wp:positionV relativeFrom="paragraph">
                  <wp:posOffset>511810</wp:posOffset>
                </wp:positionV>
                <wp:extent cx="166370" cy="166370"/>
                <wp:effectExtent l="1270" t="3175" r="3810" b="1905"/>
                <wp:wrapNone/>
                <wp:docPr id="1285" name="Group 1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7697" y="806"/>
                          <a:chExt cx="262" cy="262"/>
                        </a:xfrm>
                      </wpg:grpSpPr>
                      <pic:pic xmlns:pic="http://schemas.openxmlformats.org/drawingml/2006/picture">
                        <pic:nvPicPr>
                          <pic:cNvPr id="1286" name="Picture 12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97"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7" name="Text Box 1284"/>
                        <wps:cNvSpPr txBox="1">
                          <a:spLocks noChangeArrowheads="1"/>
                        </wps:cNvSpPr>
                        <wps:spPr bwMode="auto">
                          <a:xfrm>
                            <a:off x="7697"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7ACBC" w14:textId="77777777" w:rsidR="0079175C" w:rsidRDefault="0079175C">
                              <w:pPr>
                                <w:spacing w:line="222" w:lineRule="exact"/>
                                <w:ind w:left="86"/>
                                <w:rPr>
                                  <w:sz w:val="20"/>
                                </w:rPr>
                              </w:pPr>
                              <w:r>
                                <w:rPr>
                                  <w:color w:val="FFFFFF"/>
                                  <w:w w:val="99"/>
                                  <w:sz w:val="20"/>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53656" id="Group 1283" o:spid="_x0000_s1048" style="position:absolute;left:0;text-align:left;margin-left:384.85pt;margin-top:40.3pt;width:13.1pt;height:13.1pt;z-index:-60016;mso-position-horizontal-relative:page" coordorigin="7697,806"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">
                <v:shape id="Picture 1285" o:spid="_x0000_s1049" type="#_x0000_t75" style="position:absolute;left:7697;top:806;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Ugd/EAAAA3QAAAA8AAABkcnMvZG93bnJldi54bWxET01rwkAQvRf6H5YpeKub5mAluglVCXho&#10;KVXB67A7JsHsbNhdNfbXdwuF3ubxPmdZjbYXV/Khc6zgZZqBINbOdNwoOOzr5zmIEJEN9o5JwZ0C&#10;VOXjwxIL4278RdddbEQK4VCggjbGoZAy6JYshqkbiBN3ct5iTNA30ni8pXDbyzzLZtJix6mhxYHW&#10;Lenz7mIV5KtP+a7tZfOx/9axrqU/rravSk2exrcFiEhj/Bf/ubcmzc/nM/j9Jp0g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Ugd/EAAAA3QAAAA8AAAAAAAAAAAAAAAAA&#10;nwIAAGRycy9kb3ducmV2LnhtbFBLBQYAAAAABAAEAPcAAACQAwAAAAA=&#10;">
                  <v:imagedata r:id="rId9" o:title=""/>
                </v:shape>
                <v:shape id="Text Box 1284" o:spid="_x0000_s1050" type="#_x0000_t202" style="position:absolute;left:7697;top:806;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Ud8MA&#10;AADdAAAADwAAAGRycy9kb3ducmV2LnhtbERPTWvCQBC9F/wPyxR6azb1YDV1FRGFglAa48HjNDsm&#10;i9nZmF01/vuuIHibx/uc6by3jbhQ541jBR9JCoK4dNpwpWBXrN/HIHxA1tg4JgU38jCfDV6mmGl3&#10;5Zwu21CJGMI+QwV1CG0mpS9rsugT1xJH7uA6iyHCrpK6w2sMt40cpulIWjQcG2psaVlTedyerYLF&#10;nvOVOf38/eaH3BTFJOXN6KjU22u/+AIRqA9P8cP9reP84fgT7t/E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aUd8MAAADdAAAADwAAAAAAAAAAAAAAAACYAgAAZHJzL2Rv&#10;d25yZXYueG1sUEsFBgAAAAAEAAQA9QAAAIgDAAAAAA==&#10;" filled="f" stroked="f">
                  <v:textbox inset="0,0,0,0">
                    <w:txbxContent>
                      <w:p w14:paraId="5907ACBC" w14:textId="77777777" w:rsidR="0079175C" w:rsidRDefault="0079175C">
                        <w:pPr>
                          <w:spacing w:line="222" w:lineRule="exact"/>
                          <w:ind w:left="86"/>
                          <w:rPr>
                            <w:sz w:val="20"/>
                          </w:rPr>
                        </w:pPr>
                        <w:r>
                          <w:rPr>
                            <w:color w:val="FFFFFF"/>
                            <w:w w:val="99"/>
                            <w:sz w:val="20"/>
                          </w:rPr>
                          <w:t>c</w:t>
                        </w:r>
                      </w:p>
                    </w:txbxContent>
                  </v:textbox>
                </v:shape>
                <w10:wrap anchorx="page"/>
              </v:group>
            </w:pict>
          </mc:Fallback>
        </mc:AlternateContent>
      </w:r>
      <w:r w:rsidR="0079175C">
        <w:t>We present here our bidirectional mapping between UML- based architecture models and code through a producer- consumer  example,  whose  architecture  is  specified  by Fig.</w:t>
      </w:r>
    </w:p>
    <w:p w14:paraId="4AFB47B5" w14:textId="77777777" w:rsidR="00E61455" w:rsidRDefault="00E61455">
      <w:pPr>
        <w:spacing w:line="249" w:lineRule="auto"/>
        <w:sectPr w:rsidR="00E61455">
          <w:type w:val="continuous"/>
          <w:pgSz w:w="12240" w:h="15840"/>
          <w:pgMar w:top="980" w:right="860" w:bottom="280" w:left="860" w:header="720" w:footer="720" w:gutter="0"/>
          <w:cols w:num="2" w:space="720" w:equalWidth="0">
            <w:col w:w="5141" w:space="119"/>
            <w:col w:w="5260"/>
          </w:cols>
        </w:sectPr>
      </w:pPr>
    </w:p>
    <w:p w14:paraId="24FAD707" w14:textId="77777777" w:rsidR="00E61455" w:rsidRDefault="0079175C">
      <w:pPr>
        <w:pStyle w:val="Corpsdetexte"/>
        <w:tabs>
          <w:tab w:val="left" w:pos="5379"/>
        </w:tabs>
        <w:jc w:val="left"/>
      </w:pPr>
      <w:r>
        <w:t>abstraction  level  of  a  standard</w:t>
      </w:r>
      <w:r>
        <w:rPr>
          <w:spacing w:val="-12"/>
        </w:rPr>
        <w:t xml:space="preserve"> </w:t>
      </w:r>
      <w:r>
        <w:t>object-oriented</w:t>
      </w:r>
      <w:r>
        <w:rPr>
          <w:spacing w:val="37"/>
        </w:rPr>
        <w:t xml:space="preserve"> </w:t>
      </w:r>
      <w:r>
        <w:t>programming</w:t>
      </w:r>
      <w:r>
        <w:tab/>
        <w:t>2</w:t>
      </w:r>
    </w:p>
    <w:p w14:paraId="4617F88A" w14:textId="77777777" w:rsidR="00E61455" w:rsidRDefault="0079175C">
      <w:pPr>
        <w:pStyle w:val="Corpsdetexte"/>
        <w:jc w:val="left"/>
      </w:pPr>
      <w:r>
        <w:br w:type="column"/>
      </w:r>
      <w:r>
        <w:t xml:space="preserve">,    </w:t>
      </w:r>
      <w:r>
        <w:rPr>
          <w:color w:val="FFFFFF"/>
        </w:rPr>
        <w:t xml:space="preserve">b  </w:t>
      </w:r>
      <w:r>
        <w:t>, and</w:t>
      </w:r>
    </w:p>
    <w:p w14:paraId="20A6AD89" w14:textId="77777777" w:rsidR="00E61455" w:rsidRDefault="0079175C">
      <w:pPr>
        <w:pStyle w:val="Corpsdetexte"/>
        <w:jc w:val="left"/>
      </w:pPr>
      <w:r>
        <w:br w:type="column"/>
      </w:r>
      <w:r>
        <w:t xml:space="preserve">.  The  </w:t>
      </w:r>
      <w:r>
        <w:rPr>
          <w:i/>
        </w:rPr>
        <w:t xml:space="preserve">p  </w:t>
      </w:r>
      <w:r>
        <w:t>producer  sends  data  items   to</w:t>
      </w:r>
    </w:p>
    <w:p w14:paraId="355C2DB9" w14:textId="77777777" w:rsidR="00E61455" w:rsidRDefault="00E61455">
      <w:pPr>
        <w:sectPr w:rsidR="00E61455">
          <w:type w:val="continuous"/>
          <w:pgSz w:w="12240" w:h="15840"/>
          <w:pgMar w:top="980" w:right="860" w:bottom="280" w:left="860" w:header="720" w:footer="720" w:gutter="0"/>
          <w:cols w:num="3" w:space="720" w:equalWidth="0">
            <w:col w:w="5480" w:space="253"/>
            <w:col w:w="994" w:space="253"/>
            <w:col w:w="3540"/>
          </w:cols>
        </w:sectPr>
      </w:pPr>
    </w:p>
    <w:p w14:paraId="2C52DA97" w14:textId="77777777" w:rsidR="00E61455" w:rsidRDefault="0079175C">
      <w:pPr>
        <w:pStyle w:val="Corpsdetexte"/>
        <w:spacing w:before="9" w:line="249" w:lineRule="auto"/>
      </w:pPr>
      <w:r>
        <w:t xml:space="preserve">language, whose  language  elements  are  at  a  lower  level  of abstraction than architecture elements [15]. </w:t>
      </w:r>
      <w:r>
        <w:rPr>
          <w:spacing w:val="-8"/>
        </w:rPr>
        <w:t xml:space="preserve">We </w:t>
      </w:r>
      <w:r>
        <w:t>tailor a standard object-oriented language by adding additional/ad-hoc programming constructs for the UML elements that have no direct representations in common programming</w:t>
      </w:r>
      <w:r>
        <w:rPr>
          <w:spacing w:val="-6"/>
        </w:rPr>
        <w:t xml:space="preserve"> </w:t>
      </w:r>
      <w:r>
        <w:t>languages,</w:t>
      </w:r>
      <w:r>
        <w:rPr>
          <w:spacing w:val="-1"/>
        </w:rPr>
        <w:t xml:space="preserve"> </w:t>
      </w:r>
      <w:r>
        <w:t>no-</w:t>
      </w:r>
      <w:r>
        <w:rPr>
          <w:w w:val="99"/>
        </w:rPr>
        <w:t xml:space="preserve"> </w:t>
      </w:r>
      <w:r>
        <w:t xml:space="preserve">table UML ports, connectors, and State Machine elements. </w:t>
      </w:r>
      <w:r>
        <w:rPr>
          <w:spacing w:val="-8"/>
        </w:rPr>
        <w:t xml:space="preserve">We </w:t>
      </w:r>
      <w:r>
        <w:t>choose these model elements because ports and connectors are widely proposed in many Architecture Description</w:t>
      </w:r>
      <w:r>
        <w:rPr>
          <w:spacing w:val="40"/>
        </w:rPr>
        <w:t xml:space="preserve"> </w:t>
      </w:r>
      <w:r>
        <w:t>Languages</w:t>
      </w:r>
    </w:p>
    <w:p w14:paraId="0198982B" w14:textId="77777777" w:rsidR="00E61455" w:rsidRDefault="0079175C">
      <w:pPr>
        <w:pStyle w:val="Corpsdetexte"/>
        <w:spacing w:before="9" w:line="249" w:lineRule="auto"/>
        <w:ind w:right="117"/>
      </w:pPr>
      <w:r>
        <w:br w:type="column"/>
      </w:r>
      <w:r>
        <w:t xml:space="preserve">a first-in first-out component </w:t>
      </w:r>
      <w:r>
        <w:rPr>
          <w:i/>
        </w:rPr>
        <w:t xml:space="preserve">FIFO </w:t>
      </w:r>
      <w:r>
        <w:t xml:space="preserve">storing data. The </w:t>
      </w:r>
      <w:r>
        <w:rPr>
          <w:i/>
        </w:rPr>
        <w:t xml:space="preserve">FIFO </w:t>
      </w:r>
      <w:r>
        <w:t>queue has a limited size, the number of currently stored items (</w:t>
      </w:r>
      <w:r>
        <w:rPr>
          <w:i/>
        </w:rPr>
        <w:t>numberOfItems</w:t>
      </w:r>
      <w:r>
        <w:t xml:space="preserve">) and the </w:t>
      </w:r>
      <w:r>
        <w:rPr>
          <w:i/>
        </w:rPr>
        <w:t xml:space="preserve">isQueueFull </w:t>
      </w:r>
      <w:r>
        <w:t xml:space="preserve">operation for validating its availability. The </w:t>
      </w:r>
      <w:r>
        <w:rPr>
          <w:i/>
        </w:rPr>
        <w:t xml:space="preserve">pPush </w:t>
      </w:r>
      <w:r>
        <w:t xml:space="preserve">port of the producer with </w:t>
      </w:r>
      <w:r>
        <w:rPr>
          <w:i/>
        </w:rPr>
        <w:t xml:space="preserve">IPush     </w:t>
      </w:r>
      <w:r>
        <w:t xml:space="preserve">as required interface is connected to the </w:t>
      </w:r>
      <w:r>
        <w:rPr>
          <w:i/>
        </w:rPr>
        <w:t xml:space="preserve">pPush </w:t>
      </w:r>
      <w:r>
        <w:t xml:space="preserve">port of </w:t>
      </w:r>
      <w:r>
        <w:rPr>
          <w:i/>
        </w:rPr>
        <w:t xml:space="preserve">FIFO </w:t>
      </w:r>
      <w:r>
        <w:t xml:space="preserve">with </w:t>
      </w:r>
      <w:r>
        <w:rPr>
          <w:i/>
        </w:rPr>
        <w:t xml:space="preserve">IPush </w:t>
      </w:r>
      <w:r>
        <w:t xml:space="preserve">as provided interface. The producer and </w:t>
      </w:r>
      <w:r>
        <w:rPr>
          <w:i/>
        </w:rPr>
        <w:t xml:space="preserve">FIFO </w:t>
      </w:r>
      <w:r>
        <w:t xml:space="preserve">can interact with each other through their respective port. </w:t>
      </w:r>
      <w:r>
        <w:rPr>
          <w:i/>
        </w:rPr>
        <w:t xml:space="preserve">FIFO </w:t>
      </w:r>
      <w:r>
        <w:t xml:space="preserve">also provides the </w:t>
      </w:r>
      <w:r>
        <w:rPr>
          <w:i/>
        </w:rPr>
        <w:t xml:space="preserve">IPull </w:t>
      </w:r>
      <w:r>
        <w:t xml:space="preserve">interface for the consumer to get   </w:t>
      </w:r>
      <w:r>
        <w:rPr>
          <w:spacing w:val="20"/>
        </w:rPr>
        <w:t xml:space="preserve"> </w:t>
      </w:r>
      <w:r>
        <w:t>data</w:t>
      </w:r>
    </w:p>
    <w:p w14:paraId="56125DC5" w14:textId="77777777" w:rsidR="00E61455" w:rsidRDefault="00E61455">
      <w:pPr>
        <w:spacing w:line="249" w:lineRule="auto"/>
        <w:sectPr w:rsidR="00E61455">
          <w:type w:val="continuous"/>
          <w:pgSz w:w="12240" w:h="15840"/>
          <w:pgMar w:top="980" w:right="860" w:bottom="280" w:left="860" w:header="720" w:footer="720" w:gutter="0"/>
          <w:cols w:num="2" w:space="720" w:equalWidth="0">
            <w:col w:w="5141" w:space="119"/>
            <w:col w:w="5260"/>
          </w:cols>
        </w:sectPr>
      </w:pPr>
    </w:p>
    <w:p w14:paraId="19A43898" w14:textId="77777777" w:rsidR="00E61455" w:rsidRDefault="0079175C">
      <w:pPr>
        <w:spacing w:before="49" w:line="182" w:lineRule="exact"/>
        <w:ind w:left="285" w:right="154"/>
        <w:jc w:val="center"/>
        <w:rPr>
          <w:sz w:val="16"/>
        </w:rPr>
      </w:pPr>
      <w:r>
        <w:rPr>
          <w:sz w:val="16"/>
        </w:rPr>
        <w:lastRenderedPageBreak/>
        <w:t>TABLE I</w:t>
      </w:r>
    </w:p>
    <w:p w14:paraId="4C1BDEFB" w14:textId="77777777" w:rsidR="00E61455" w:rsidRDefault="0079175C">
      <w:pPr>
        <w:spacing w:line="182" w:lineRule="exact"/>
        <w:ind w:left="285" w:right="154"/>
        <w:jc w:val="center"/>
        <w:rPr>
          <w:sz w:val="16"/>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 xml:space="preserve">ANGUAGE   </w:t>
      </w:r>
      <w:r>
        <w:rPr>
          <w:w w:val="105"/>
          <w:sz w:val="16"/>
        </w:rPr>
        <w:t>(1)</w:t>
      </w:r>
    </w:p>
    <w:p w14:paraId="64463320" w14:textId="77777777" w:rsidR="00E61455" w:rsidRDefault="00E61455">
      <w:pPr>
        <w:pStyle w:val="Corpsdetexte"/>
        <w:spacing w:before="5"/>
        <w:ind w:left="0"/>
        <w:jc w:val="left"/>
        <w:rPr>
          <w:sz w:val="15"/>
        </w:rPr>
      </w:pPr>
    </w:p>
    <w:p w14:paraId="74243AB3" w14:textId="6AF61F86" w:rsidR="00E61455" w:rsidRDefault="00414C1D">
      <w:pPr>
        <w:tabs>
          <w:tab w:val="left" w:pos="1384"/>
          <w:tab w:val="left" w:pos="3041"/>
        </w:tabs>
        <w:spacing w:before="1"/>
        <w:ind w:left="238"/>
        <w:rPr>
          <w:sz w:val="16"/>
        </w:rPr>
      </w:pPr>
      <w:r>
        <w:rPr>
          <w:noProof/>
        </w:rPr>
        <mc:AlternateContent>
          <mc:Choice Requires="wps">
            <w:drawing>
              <wp:anchor distT="0" distB="0" distL="114300" distR="114300" simplePos="0" relativeHeight="503256488" behindDoc="1" locked="0" layoutInCell="1" allowOverlap="1" wp14:anchorId="59828317" wp14:editId="326BC1CA">
                <wp:simplePos x="0" y="0"/>
                <wp:positionH relativeFrom="page">
                  <wp:posOffset>621665</wp:posOffset>
                </wp:positionH>
                <wp:positionV relativeFrom="paragraph">
                  <wp:posOffset>132080</wp:posOffset>
                </wp:positionV>
                <wp:extent cx="3263900" cy="0"/>
                <wp:effectExtent l="12065" t="5080" r="10160" b="13970"/>
                <wp:wrapNone/>
                <wp:docPr id="1284" name="Line 1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18C9" id="Line 1282" o:spid="_x0000_s1026" style="position:absolute;z-index:-59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0.4pt" to="305.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" strokeweight=".14042mm">
                <w10:wrap anchorx="page"/>
              </v:line>
            </w:pict>
          </mc:Fallback>
        </mc:AlternateContent>
      </w:r>
      <w:r w:rsidR="0079175C">
        <w:rPr>
          <w:sz w:val="16"/>
        </w:rPr>
        <w:t>UML</w:t>
      </w:r>
      <w:r w:rsidR="0079175C">
        <w:rPr>
          <w:sz w:val="16"/>
        </w:rPr>
        <w:tab/>
        <w:t>Extended</w:t>
      </w:r>
      <w:r w:rsidR="0079175C">
        <w:rPr>
          <w:spacing w:val="13"/>
          <w:sz w:val="16"/>
        </w:rPr>
        <w:t xml:space="preserve"> </w:t>
      </w:r>
      <w:r w:rsidR="0079175C">
        <w:rPr>
          <w:sz w:val="16"/>
        </w:rPr>
        <w:t>Language</w:t>
      </w:r>
      <w:r w:rsidR="0079175C">
        <w:rPr>
          <w:sz w:val="16"/>
        </w:rPr>
        <w:tab/>
        <w:t xml:space="preserve">Code example in Fig. </w:t>
      </w:r>
      <w:r w:rsidR="0079175C">
        <w:rPr>
          <w:spacing w:val="12"/>
          <w:sz w:val="16"/>
        </w:rPr>
        <w:t xml:space="preserve"> </w:t>
      </w:r>
      <w:r w:rsidR="0079175C">
        <w:rPr>
          <w:sz w:val="16"/>
        </w:rPr>
        <w:t>2</w:t>
      </w:r>
    </w:p>
    <w:p w14:paraId="2CECCA55" w14:textId="77777777" w:rsidR="00E61455" w:rsidRDefault="0079175C">
      <w:pPr>
        <w:spacing w:before="49" w:line="182" w:lineRule="exact"/>
        <w:ind w:right="159"/>
        <w:jc w:val="center"/>
        <w:rPr>
          <w:sz w:val="16"/>
        </w:rPr>
      </w:pPr>
      <w:r>
        <w:br w:type="column"/>
      </w:r>
      <w:r>
        <w:rPr>
          <w:sz w:val="16"/>
        </w:rPr>
        <w:t>TABLE II</w:t>
      </w:r>
    </w:p>
    <w:p w14:paraId="131AE889" w14:textId="77777777" w:rsidR="00E61455" w:rsidRDefault="0079175C">
      <w:pPr>
        <w:spacing w:line="182" w:lineRule="exact"/>
        <w:ind w:right="159"/>
        <w:jc w:val="center"/>
        <w:rPr>
          <w:sz w:val="16"/>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 xml:space="preserve">ANGUAGE   </w:t>
      </w:r>
      <w:r>
        <w:rPr>
          <w:w w:val="105"/>
          <w:sz w:val="16"/>
        </w:rPr>
        <w:t>(2)</w:t>
      </w:r>
    </w:p>
    <w:p w14:paraId="0A579874" w14:textId="77777777" w:rsidR="00E61455" w:rsidRDefault="00E61455">
      <w:pPr>
        <w:pStyle w:val="Corpsdetexte"/>
        <w:spacing w:before="5"/>
        <w:ind w:left="0"/>
        <w:jc w:val="left"/>
        <w:rPr>
          <w:sz w:val="15"/>
        </w:rPr>
      </w:pPr>
    </w:p>
    <w:p w14:paraId="5D8054F5" w14:textId="66C80600" w:rsidR="00E61455" w:rsidRDefault="00414C1D">
      <w:pPr>
        <w:tabs>
          <w:tab w:val="left" w:pos="1719"/>
          <w:tab w:val="left" w:pos="3347"/>
        </w:tabs>
        <w:spacing w:before="1"/>
        <w:ind w:right="202"/>
        <w:jc w:val="center"/>
        <w:rPr>
          <w:sz w:val="16"/>
        </w:rPr>
      </w:pPr>
      <w:r>
        <w:rPr>
          <w:noProof/>
        </w:rPr>
        <mc:AlternateContent>
          <mc:Choice Requires="wps">
            <w:drawing>
              <wp:anchor distT="0" distB="0" distL="114300" distR="114300" simplePos="0" relativeHeight="503256752" behindDoc="1" locked="0" layoutInCell="1" allowOverlap="1" wp14:anchorId="7EEC013D" wp14:editId="106DFE78">
                <wp:simplePos x="0" y="0"/>
                <wp:positionH relativeFrom="page">
                  <wp:posOffset>3962400</wp:posOffset>
                </wp:positionH>
                <wp:positionV relativeFrom="paragraph">
                  <wp:posOffset>132080</wp:posOffset>
                </wp:positionV>
                <wp:extent cx="3290570" cy="0"/>
                <wp:effectExtent l="9525" t="5080" r="5080" b="13970"/>
                <wp:wrapNone/>
                <wp:docPr id="1283" name="Line 1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C3708" id="Line 1281" o:spid="_x0000_s1026" style="position:absolute;z-index:-5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0.4pt" to="571.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" strokeweight=".14042mm">
                <w10:wrap anchorx="page"/>
              </v:line>
            </w:pict>
          </mc:Fallback>
        </mc:AlternateContent>
      </w:r>
      <w:r w:rsidR="0079175C">
        <w:rPr>
          <w:sz w:val="16"/>
        </w:rPr>
        <w:t>UML</w:t>
      </w:r>
      <w:r w:rsidR="0079175C">
        <w:rPr>
          <w:spacing w:val="11"/>
          <w:sz w:val="16"/>
        </w:rPr>
        <w:t xml:space="preserve"> </w:t>
      </w:r>
      <w:r w:rsidR="0079175C">
        <w:rPr>
          <w:sz w:val="16"/>
        </w:rPr>
        <w:t>and</w:t>
      </w:r>
      <w:r w:rsidR="0079175C">
        <w:rPr>
          <w:spacing w:val="11"/>
          <w:sz w:val="16"/>
        </w:rPr>
        <w:t xml:space="preserve"> </w:t>
      </w:r>
      <w:r w:rsidR="0079175C">
        <w:rPr>
          <w:sz w:val="16"/>
        </w:rPr>
        <w:t>MARTE</w:t>
      </w:r>
      <w:r w:rsidR="0079175C">
        <w:rPr>
          <w:sz w:val="16"/>
        </w:rPr>
        <w:tab/>
        <w:t>Extended</w:t>
      </w:r>
      <w:r w:rsidR="0079175C">
        <w:rPr>
          <w:spacing w:val="13"/>
          <w:sz w:val="16"/>
        </w:rPr>
        <w:t xml:space="preserve"> </w:t>
      </w:r>
      <w:r w:rsidR="0079175C">
        <w:rPr>
          <w:sz w:val="16"/>
        </w:rPr>
        <w:t>Language</w:t>
      </w:r>
      <w:r w:rsidR="0079175C">
        <w:rPr>
          <w:sz w:val="16"/>
        </w:rPr>
        <w:tab/>
        <w:t>Example in Listing  1</w:t>
      </w:r>
    </w:p>
    <w:p w14:paraId="1F482B66" w14:textId="77777777" w:rsidR="00E61455" w:rsidRDefault="00E61455">
      <w:pPr>
        <w:jc w:val="center"/>
        <w:rPr>
          <w:sz w:val="16"/>
        </w:rPr>
        <w:sectPr w:rsidR="00E61455">
          <w:pgSz w:w="12240" w:h="15840"/>
          <w:pgMar w:top="980" w:right="700" w:bottom="280" w:left="860" w:header="720" w:footer="720" w:gutter="0"/>
          <w:cols w:num="2" w:space="720" w:equalWidth="0">
            <w:col w:w="5129" w:space="131"/>
            <w:col w:w="5420"/>
          </w:cols>
        </w:sectPr>
      </w:pPr>
    </w:p>
    <w:p w14:paraId="2EB5AD37" w14:textId="77777777" w:rsidR="00E61455" w:rsidRDefault="0079175C">
      <w:pPr>
        <w:spacing w:before="3" w:line="120" w:lineRule="exact"/>
        <w:ind w:left="238" w:right="-7"/>
        <w:rPr>
          <w:sz w:val="16"/>
        </w:rPr>
      </w:pPr>
      <w:r>
        <w:rPr>
          <w:sz w:val="16"/>
        </w:rPr>
        <w:t>Port requiring</w:t>
      </w:r>
    </w:p>
    <w:p w14:paraId="0AC2E390" w14:textId="77777777" w:rsidR="00E61455" w:rsidRDefault="0079175C">
      <w:pPr>
        <w:spacing w:before="3" w:line="120" w:lineRule="exact"/>
        <w:ind w:left="200" w:right="-11"/>
        <w:rPr>
          <w:sz w:val="16"/>
        </w:rPr>
      </w:pPr>
      <w:r>
        <w:br w:type="column"/>
      </w:r>
      <w:r>
        <w:rPr>
          <w:sz w:val="16"/>
        </w:rPr>
        <w:t>Attribute typed</w:t>
      </w:r>
    </w:p>
    <w:p w14:paraId="71A0B0D9" w14:textId="77777777" w:rsidR="00E61455" w:rsidRDefault="0079175C">
      <w:pPr>
        <w:spacing w:before="3" w:line="120" w:lineRule="exact"/>
        <w:ind w:left="238"/>
        <w:rPr>
          <w:sz w:val="16"/>
        </w:rPr>
      </w:pPr>
      <w:r>
        <w:br w:type="column"/>
      </w:r>
      <w:r>
        <w:rPr>
          <w:sz w:val="16"/>
        </w:rPr>
        <w:t xml:space="preserve">Ports </w:t>
      </w:r>
      <w:r>
        <w:rPr>
          <w:i/>
          <w:sz w:val="16"/>
        </w:rPr>
        <w:t xml:space="preserve">pPush </w:t>
      </w:r>
      <w:r>
        <w:rPr>
          <w:sz w:val="16"/>
        </w:rPr>
        <w:t xml:space="preserve">and </w:t>
      </w:r>
      <w:r>
        <w:rPr>
          <w:i/>
          <w:sz w:val="16"/>
        </w:rPr>
        <w:t xml:space="preserve">pPull </w:t>
      </w:r>
      <w:r>
        <w:rPr>
          <w:sz w:val="16"/>
        </w:rPr>
        <w:t>at  lines</w:t>
      </w:r>
    </w:p>
    <w:p w14:paraId="3CAD751C" w14:textId="77777777" w:rsidR="00E61455" w:rsidRDefault="0079175C">
      <w:pPr>
        <w:spacing w:before="3" w:line="120" w:lineRule="exact"/>
        <w:ind w:left="238"/>
        <w:rPr>
          <w:sz w:val="16"/>
        </w:rPr>
      </w:pPr>
      <w:r>
        <w:br w:type="column"/>
      </w:r>
      <w:r>
        <w:rPr>
          <w:sz w:val="16"/>
        </w:rPr>
        <w:t>Attribute typed by</w:t>
      </w:r>
    </w:p>
    <w:p w14:paraId="65728BCF" w14:textId="77777777" w:rsidR="00E61455" w:rsidRDefault="00E61455">
      <w:pPr>
        <w:spacing w:line="120" w:lineRule="exact"/>
        <w:rPr>
          <w:sz w:val="16"/>
        </w:rPr>
        <w:sectPr w:rsidR="00E61455">
          <w:type w:val="continuous"/>
          <w:pgSz w:w="12240" w:h="15840"/>
          <w:pgMar w:top="980" w:right="700" w:bottom="280" w:left="860" w:header="720" w:footer="720" w:gutter="0"/>
          <w:cols w:num="4" w:space="720" w:equalWidth="0">
            <w:col w:w="1145" w:space="40"/>
            <w:col w:w="1183" w:space="435"/>
            <w:col w:w="2236" w:space="1940"/>
            <w:col w:w="3701"/>
          </w:cols>
        </w:sectPr>
      </w:pPr>
    </w:p>
    <w:p w14:paraId="766A7FD4" w14:textId="1B23D231" w:rsidR="00E61455" w:rsidRDefault="00414C1D">
      <w:pPr>
        <w:tabs>
          <w:tab w:val="left" w:pos="1384"/>
          <w:tab w:val="left" w:pos="3041"/>
          <w:tab w:val="left" w:pos="5258"/>
        </w:tabs>
        <w:spacing w:before="59"/>
        <w:ind w:left="119"/>
        <w:rPr>
          <w:sz w:val="16"/>
        </w:rPr>
      </w:pPr>
      <w:r>
        <w:rPr>
          <w:noProof/>
        </w:rPr>
        <mc:AlternateContent>
          <mc:Choice Requires="wps">
            <w:drawing>
              <wp:anchor distT="0" distB="0" distL="114300" distR="114300" simplePos="0" relativeHeight="503256776" behindDoc="1" locked="0" layoutInCell="1" allowOverlap="1" wp14:anchorId="3EF872FA" wp14:editId="328E60C9">
                <wp:simplePos x="0" y="0"/>
                <wp:positionH relativeFrom="page">
                  <wp:posOffset>3962400</wp:posOffset>
                </wp:positionH>
                <wp:positionV relativeFrom="paragraph">
                  <wp:posOffset>168910</wp:posOffset>
                </wp:positionV>
                <wp:extent cx="3290570" cy="0"/>
                <wp:effectExtent l="9525" t="8890" r="5080" b="10160"/>
                <wp:wrapNone/>
                <wp:docPr id="1282" name="Line 1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A4D44" id="Line 1280" o:spid="_x0000_s1026" style="position:absolute;z-index:-59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3.3pt" to="571.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3GAIAAC4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" strokeweight=".14042mm">
                <w10:wrap anchorx="page"/>
              </v:line>
            </w:pict>
          </mc:Fallback>
        </mc:AlternateContent>
      </w:r>
      <w:r w:rsidR="0079175C">
        <w:rPr>
          <w:w w:val="99"/>
          <w:sz w:val="16"/>
          <w:u w:val="single"/>
        </w:rPr>
        <w:t xml:space="preserve"> </w:t>
      </w:r>
      <w:r w:rsidR="0079175C">
        <w:rPr>
          <w:sz w:val="16"/>
          <w:u w:val="single"/>
        </w:rPr>
        <w:t xml:space="preserve"> </w:t>
      </w:r>
      <w:r w:rsidR="0079175C">
        <w:rPr>
          <w:spacing w:val="-1"/>
          <w:sz w:val="16"/>
          <w:u w:val="single"/>
        </w:rPr>
        <w:t xml:space="preserve"> </w:t>
      </w:r>
      <w:r w:rsidR="0079175C">
        <w:rPr>
          <w:sz w:val="16"/>
          <w:u w:val="single"/>
        </w:rPr>
        <w:t>an</w:t>
      </w:r>
      <w:r w:rsidR="0079175C">
        <w:rPr>
          <w:spacing w:val="13"/>
          <w:sz w:val="16"/>
          <w:u w:val="single"/>
        </w:rPr>
        <w:t xml:space="preserve"> </w:t>
      </w:r>
      <w:r w:rsidR="0079175C">
        <w:rPr>
          <w:sz w:val="16"/>
          <w:u w:val="single"/>
        </w:rPr>
        <w:t>interface</w:t>
      </w:r>
      <w:r w:rsidR="0079175C">
        <w:rPr>
          <w:spacing w:val="13"/>
          <w:sz w:val="16"/>
          <w:u w:val="single"/>
        </w:rPr>
        <w:t xml:space="preserve"> </w:t>
      </w:r>
      <w:r w:rsidR="0079175C">
        <w:rPr>
          <w:i/>
          <w:sz w:val="16"/>
          <w:u w:val="single"/>
        </w:rPr>
        <w:t>I</w:t>
      </w:r>
      <w:r w:rsidR="0079175C">
        <w:rPr>
          <w:i/>
          <w:sz w:val="16"/>
          <w:u w:val="single"/>
        </w:rPr>
        <w:tab/>
      </w:r>
      <w:r w:rsidR="0079175C">
        <w:rPr>
          <w:sz w:val="16"/>
          <w:u w:val="single"/>
        </w:rPr>
        <w:t>by</w:t>
      </w:r>
      <w:r w:rsidR="0079175C">
        <w:rPr>
          <w:spacing w:val="6"/>
          <w:sz w:val="16"/>
          <w:u w:val="single"/>
        </w:rPr>
        <w:t xml:space="preserve"> </w:t>
      </w:r>
      <w:r w:rsidR="0079175C">
        <w:rPr>
          <w:i/>
          <w:sz w:val="16"/>
          <w:u w:val="single"/>
        </w:rPr>
        <w:t>RequiredPort</w:t>
      </w:r>
      <w:r w:rsidR="0079175C">
        <w:rPr>
          <w:sz w:val="16"/>
          <w:u w:val="single"/>
        </w:rPr>
        <w:t>&lt;I&gt;</w:t>
      </w:r>
      <w:r w:rsidR="0079175C">
        <w:rPr>
          <w:sz w:val="16"/>
          <w:u w:val="single"/>
        </w:rPr>
        <w:tab/>
        <w:t>19 and</w:t>
      </w:r>
      <w:r w:rsidR="0079175C">
        <w:rPr>
          <w:spacing w:val="27"/>
          <w:sz w:val="16"/>
          <w:u w:val="single"/>
        </w:rPr>
        <w:t xml:space="preserve"> </w:t>
      </w:r>
      <w:r w:rsidR="0079175C">
        <w:rPr>
          <w:sz w:val="16"/>
          <w:u w:val="single"/>
        </w:rPr>
        <w:t>22</w:t>
      </w:r>
      <w:r w:rsidR="0079175C">
        <w:rPr>
          <w:sz w:val="16"/>
          <w:u w:val="single"/>
        </w:rPr>
        <w:tab/>
      </w:r>
    </w:p>
    <w:p w14:paraId="6EB6DCFA" w14:textId="77777777" w:rsidR="00E61455" w:rsidRDefault="0079175C">
      <w:pPr>
        <w:spacing w:line="158" w:lineRule="exact"/>
        <w:ind w:left="119" w:right="-4"/>
        <w:rPr>
          <w:sz w:val="16"/>
        </w:rPr>
      </w:pPr>
      <w:r>
        <w:br w:type="column"/>
      </w:r>
      <w:r>
        <w:rPr>
          <w:sz w:val="16"/>
        </w:rPr>
        <w:t>In flow port</w:t>
      </w:r>
    </w:p>
    <w:p w14:paraId="7848517C" w14:textId="77777777" w:rsidR="00E61455" w:rsidRDefault="0079175C">
      <w:pPr>
        <w:tabs>
          <w:tab w:val="left" w:pos="1747"/>
        </w:tabs>
        <w:spacing w:line="248" w:lineRule="exact"/>
        <w:ind w:left="119"/>
        <w:rPr>
          <w:sz w:val="16"/>
        </w:rPr>
      </w:pPr>
      <w:r>
        <w:br w:type="column"/>
      </w:r>
      <w:r>
        <w:rPr>
          <w:i/>
          <w:position w:val="-8"/>
          <w:sz w:val="16"/>
        </w:rPr>
        <w:t>InFlowPort&lt;Sig&gt;</w:t>
      </w:r>
      <w:r>
        <w:rPr>
          <w:i/>
          <w:position w:val="-8"/>
          <w:sz w:val="16"/>
        </w:rPr>
        <w:tab/>
      </w:r>
      <w:r>
        <w:rPr>
          <w:sz w:val="16"/>
        </w:rPr>
        <w:t xml:space="preserve">Ports </w:t>
      </w:r>
      <w:r>
        <w:rPr>
          <w:i/>
          <w:sz w:val="16"/>
        </w:rPr>
        <w:t xml:space="preserve">pInData </w:t>
      </w:r>
      <w:r>
        <w:rPr>
          <w:sz w:val="16"/>
        </w:rPr>
        <w:t xml:space="preserve">at line </w:t>
      </w:r>
      <w:r>
        <w:rPr>
          <w:spacing w:val="14"/>
          <w:sz w:val="16"/>
        </w:rPr>
        <w:t xml:space="preserve"> </w:t>
      </w:r>
      <w:r>
        <w:rPr>
          <w:sz w:val="16"/>
        </w:rPr>
        <w:t>10</w:t>
      </w:r>
    </w:p>
    <w:p w14:paraId="096B0D31" w14:textId="77777777" w:rsidR="00E61455" w:rsidRDefault="00E61455">
      <w:pPr>
        <w:spacing w:line="248" w:lineRule="exact"/>
        <w:rPr>
          <w:sz w:val="16"/>
        </w:rPr>
        <w:sectPr w:rsidR="00E61455">
          <w:type w:val="continuous"/>
          <w:pgSz w:w="12240" w:h="15840"/>
          <w:pgMar w:top="980" w:right="700" w:bottom="280" w:left="860" w:header="720" w:footer="720" w:gutter="0"/>
          <w:cols w:num="3" w:space="720" w:equalWidth="0">
            <w:col w:w="5259" w:space="121"/>
            <w:col w:w="900" w:space="819"/>
            <w:col w:w="3581"/>
          </w:cols>
        </w:sectPr>
      </w:pPr>
    </w:p>
    <w:p w14:paraId="6AE5D01D" w14:textId="77777777" w:rsidR="00E61455" w:rsidRDefault="0079175C">
      <w:pPr>
        <w:spacing w:line="120" w:lineRule="exact"/>
        <w:ind w:left="238" w:right="-9"/>
        <w:rPr>
          <w:sz w:val="16"/>
        </w:rPr>
      </w:pPr>
      <w:r>
        <w:rPr>
          <w:sz w:val="16"/>
        </w:rPr>
        <w:t>Port providing</w:t>
      </w:r>
    </w:p>
    <w:p w14:paraId="0D6DD509" w14:textId="77777777" w:rsidR="00E61455" w:rsidRDefault="0079175C">
      <w:pPr>
        <w:spacing w:line="120" w:lineRule="exact"/>
        <w:ind w:left="167" w:right="-11"/>
        <w:rPr>
          <w:sz w:val="16"/>
        </w:rPr>
      </w:pPr>
      <w:r>
        <w:br w:type="column"/>
      </w:r>
      <w:r>
        <w:rPr>
          <w:sz w:val="16"/>
        </w:rPr>
        <w:t>Attribute typed</w:t>
      </w:r>
    </w:p>
    <w:p w14:paraId="49926E58" w14:textId="77777777" w:rsidR="00E61455" w:rsidRDefault="0079175C">
      <w:pPr>
        <w:spacing w:line="120" w:lineRule="exact"/>
        <w:ind w:left="238" w:right="-1"/>
        <w:rPr>
          <w:sz w:val="16"/>
        </w:rPr>
      </w:pPr>
      <w:r>
        <w:br w:type="column"/>
      </w:r>
      <w:r>
        <w:rPr>
          <w:sz w:val="16"/>
        </w:rPr>
        <w:t xml:space="preserve">Ports </w:t>
      </w:r>
      <w:r>
        <w:rPr>
          <w:i/>
          <w:sz w:val="16"/>
        </w:rPr>
        <w:t xml:space="preserve">pPush </w:t>
      </w:r>
      <w:r>
        <w:rPr>
          <w:sz w:val="16"/>
        </w:rPr>
        <w:t xml:space="preserve">and </w:t>
      </w:r>
      <w:r>
        <w:rPr>
          <w:i/>
          <w:sz w:val="16"/>
        </w:rPr>
        <w:t xml:space="preserve">pPull  </w:t>
      </w:r>
      <w:r>
        <w:rPr>
          <w:sz w:val="16"/>
        </w:rPr>
        <w:t>at</w:t>
      </w:r>
    </w:p>
    <w:p w14:paraId="11A00907" w14:textId="77777777" w:rsidR="00E61455" w:rsidRDefault="0079175C">
      <w:pPr>
        <w:spacing w:line="120" w:lineRule="exact"/>
        <w:ind w:left="238"/>
        <w:rPr>
          <w:sz w:val="16"/>
        </w:rPr>
      </w:pPr>
      <w:r>
        <w:br w:type="column"/>
      </w:r>
      <w:r>
        <w:rPr>
          <w:sz w:val="16"/>
        </w:rPr>
        <w:t>Attribute typed by</w:t>
      </w:r>
    </w:p>
    <w:p w14:paraId="438709F7" w14:textId="77777777" w:rsidR="00E61455" w:rsidRDefault="0079175C">
      <w:pPr>
        <w:spacing w:line="120" w:lineRule="exact"/>
        <w:ind w:left="238"/>
        <w:rPr>
          <w:sz w:val="16"/>
        </w:rPr>
      </w:pPr>
      <w:r>
        <w:br w:type="column"/>
      </w:r>
      <w:r>
        <w:rPr>
          <w:sz w:val="16"/>
        </w:rPr>
        <w:t xml:space="preserve">Ports </w:t>
      </w:r>
      <w:r>
        <w:rPr>
          <w:i/>
          <w:sz w:val="16"/>
        </w:rPr>
        <w:t xml:space="preserve">pOutData </w:t>
      </w:r>
      <w:r>
        <w:rPr>
          <w:sz w:val="16"/>
        </w:rPr>
        <w:t>at lines</w:t>
      </w:r>
    </w:p>
    <w:p w14:paraId="2E9619F4" w14:textId="77777777" w:rsidR="00E61455" w:rsidRDefault="00E61455">
      <w:pPr>
        <w:spacing w:line="120" w:lineRule="exact"/>
        <w:rPr>
          <w:sz w:val="16"/>
        </w:rPr>
        <w:sectPr w:rsidR="00E61455">
          <w:type w:val="continuous"/>
          <w:pgSz w:w="12240" w:h="15840"/>
          <w:pgMar w:top="980" w:right="700" w:bottom="280" w:left="860" w:header="720" w:footer="720" w:gutter="0"/>
          <w:cols w:num="5" w:space="720" w:equalWidth="0">
            <w:col w:w="1178" w:space="40"/>
            <w:col w:w="1150" w:space="435"/>
            <w:col w:w="1880" w:space="2297"/>
            <w:col w:w="1437" w:space="191"/>
            <w:col w:w="2072"/>
          </w:cols>
        </w:sectPr>
      </w:pPr>
    </w:p>
    <w:p w14:paraId="4F6E7B95" w14:textId="77777777" w:rsidR="00E61455" w:rsidRDefault="0079175C">
      <w:pPr>
        <w:tabs>
          <w:tab w:val="left" w:pos="1384"/>
          <w:tab w:val="left" w:pos="3041"/>
          <w:tab w:val="left" w:pos="5258"/>
        </w:tabs>
        <w:spacing w:before="58" w:line="180" w:lineRule="atLeast"/>
        <w:ind w:left="238" w:hanging="120"/>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an</w:t>
      </w:r>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5"/>
          <w:sz w:val="16"/>
          <w:u w:val="single"/>
        </w:rPr>
        <w:t xml:space="preserve"> </w:t>
      </w:r>
      <w:r>
        <w:rPr>
          <w:i/>
          <w:sz w:val="16"/>
          <w:u w:val="single"/>
        </w:rPr>
        <w:t>ProvidedPort</w:t>
      </w:r>
      <w:r>
        <w:rPr>
          <w:sz w:val="16"/>
          <w:u w:val="single"/>
        </w:rPr>
        <w:t>&lt;I&gt;</w:t>
      </w:r>
      <w:r>
        <w:rPr>
          <w:sz w:val="16"/>
          <w:u w:val="single"/>
        </w:rPr>
        <w:tab/>
        <w:t>lines</w:t>
      </w:r>
      <w:r>
        <w:rPr>
          <w:spacing w:val="12"/>
          <w:sz w:val="16"/>
          <w:u w:val="single"/>
        </w:rPr>
        <w:t xml:space="preserve"> </w:t>
      </w:r>
      <w:r>
        <w:rPr>
          <w:sz w:val="16"/>
          <w:u w:val="single"/>
        </w:rPr>
        <w:t>26-27</w:t>
      </w:r>
      <w:r>
        <w:rPr>
          <w:sz w:val="16"/>
          <w:u w:val="single"/>
        </w:rPr>
        <w:tab/>
      </w:r>
      <w:r>
        <w:rPr>
          <w:sz w:val="16"/>
        </w:rPr>
        <w:t xml:space="preserve"> Bidirectional</w:t>
      </w:r>
    </w:p>
    <w:p w14:paraId="5C87EA14" w14:textId="77777777" w:rsidR="00E61455" w:rsidRDefault="0079175C">
      <w:pPr>
        <w:spacing w:line="157" w:lineRule="exact"/>
        <w:ind w:left="119" w:right="-3"/>
        <w:rPr>
          <w:sz w:val="16"/>
        </w:rPr>
      </w:pPr>
      <w:r>
        <w:br w:type="column"/>
      </w:r>
      <w:r>
        <w:rPr>
          <w:sz w:val="16"/>
        </w:rPr>
        <w:t>Out flow port</w:t>
      </w:r>
    </w:p>
    <w:p w14:paraId="652BF122" w14:textId="77777777" w:rsidR="00E61455" w:rsidRDefault="0079175C">
      <w:pPr>
        <w:spacing w:before="58"/>
        <w:ind w:left="119"/>
        <w:rPr>
          <w:i/>
          <w:sz w:val="16"/>
        </w:rPr>
      </w:pPr>
      <w:r>
        <w:br w:type="column"/>
      </w:r>
      <w:r>
        <w:rPr>
          <w:i/>
          <w:w w:val="95"/>
          <w:sz w:val="16"/>
        </w:rPr>
        <w:t>OutFlowPort&lt;Sig&gt;</w:t>
      </w:r>
    </w:p>
    <w:p w14:paraId="61CE8675" w14:textId="59490B6F" w:rsidR="00E61455" w:rsidRDefault="00414C1D">
      <w:pPr>
        <w:spacing w:before="3" w:line="121" w:lineRule="exact"/>
        <w:ind w:left="119"/>
        <w:rPr>
          <w:sz w:val="16"/>
        </w:rPr>
      </w:pPr>
      <w:r>
        <w:rPr>
          <w:noProof/>
        </w:rPr>
        <mc:AlternateContent>
          <mc:Choice Requires="wps">
            <w:drawing>
              <wp:anchor distT="0" distB="0" distL="114300" distR="114300" simplePos="0" relativeHeight="503256800" behindDoc="1" locked="0" layoutInCell="1" allowOverlap="1" wp14:anchorId="5C5FB75C" wp14:editId="14BE0817">
                <wp:simplePos x="0" y="0"/>
                <wp:positionH relativeFrom="page">
                  <wp:posOffset>3962400</wp:posOffset>
                </wp:positionH>
                <wp:positionV relativeFrom="paragraph">
                  <wp:posOffset>14605</wp:posOffset>
                </wp:positionV>
                <wp:extent cx="3290570" cy="0"/>
                <wp:effectExtent l="9525" t="13335" r="5080" b="5715"/>
                <wp:wrapNone/>
                <wp:docPr id="1281" name="Line 1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8D20C" id="Line 1279" o:spid="_x0000_s1026" style="position:absolute;z-index:-5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15pt" to="571.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FgFwIAAC4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" strokeweight=".14042mm">
                <w10:wrap anchorx="page"/>
              </v:line>
            </w:pict>
          </mc:Fallback>
        </mc:AlternateContent>
      </w:r>
      <w:r w:rsidR="0079175C">
        <w:rPr>
          <w:sz w:val="16"/>
        </w:rPr>
        <w:t>Attribute typed by</w:t>
      </w:r>
    </w:p>
    <w:p w14:paraId="4B091FED" w14:textId="77777777" w:rsidR="00E61455" w:rsidRDefault="0079175C">
      <w:pPr>
        <w:spacing w:before="58"/>
        <w:ind w:left="119"/>
        <w:rPr>
          <w:sz w:val="16"/>
        </w:rPr>
      </w:pPr>
      <w:r>
        <w:br w:type="column"/>
      </w:r>
      <w:r>
        <w:rPr>
          <w:sz w:val="16"/>
        </w:rPr>
        <w:t>3 and 11</w:t>
      </w:r>
    </w:p>
    <w:p w14:paraId="381AB6BE" w14:textId="77777777" w:rsidR="00E61455" w:rsidRDefault="00E61455">
      <w:pPr>
        <w:rPr>
          <w:sz w:val="16"/>
        </w:rPr>
        <w:sectPr w:rsidR="00E61455">
          <w:type w:val="continuous"/>
          <w:pgSz w:w="12240" w:h="15840"/>
          <w:pgMar w:top="980" w:right="700" w:bottom="280" w:left="860" w:header="720" w:footer="720" w:gutter="0"/>
          <w:cols w:num="4" w:space="720" w:equalWidth="0">
            <w:col w:w="5259" w:space="121"/>
            <w:col w:w="1007" w:space="713"/>
            <w:col w:w="1376" w:space="252"/>
            <w:col w:w="1952"/>
          </w:cols>
        </w:sectPr>
      </w:pPr>
    </w:p>
    <w:p w14:paraId="73E16339" w14:textId="375ACB0E" w:rsidR="00E61455" w:rsidRDefault="00414C1D">
      <w:pPr>
        <w:spacing w:line="179" w:lineRule="exact"/>
        <w:ind w:left="238" w:right="-9"/>
        <w:rPr>
          <w:sz w:val="16"/>
        </w:rPr>
      </w:pPr>
      <w:r>
        <w:rPr>
          <w:noProof/>
        </w:rPr>
        <mc:AlternateContent>
          <mc:Choice Requires="wps">
            <w:drawing>
              <wp:anchor distT="0" distB="0" distL="114300" distR="114300" simplePos="0" relativeHeight="503256824" behindDoc="1" locked="0" layoutInCell="1" allowOverlap="1" wp14:anchorId="5F0A3CC1" wp14:editId="5828FC10">
                <wp:simplePos x="0" y="0"/>
                <wp:positionH relativeFrom="page">
                  <wp:posOffset>3962400</wp:posOffset>
                </wp:positionH>
                <wp:positionV relativeFrom="paragraph">
                  <wp:posOffset>128905</wp:posOffset>
                </wp:positionV>
                <wp:extent cx="3290570" cy="0"/>
                <wp:effectExtent l="9525" t="6350" r="5080" b="12700"/>
                <wp:wrapNone/>
                <wp:docPr id="1280" name="Lin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59075" id="Line 1278" o:spid="_x0000_s1026" style="position:absolute;z-index:-59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0.15pt" to="571.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p4FwIAAC4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" strokeweight=".14042mm">
                <w10:wrap anchorx="page"/>
              </v:line>
            </w:pict>
          </mc:Fallback>
        </mc:AlternateContent>
      </w:r>
      <w:r w:rsidR="0079175C">
        <w:rPr>
          <w:sz w:val="16"/>
        </w:rPr>
        <w:t>port providing</w:t>
      </w:r>
    </w:p>
    <w:p w14:paraId="28A8777F" w14:textId="77777777" w:rsidR="00E61455" w:rsidRDefault="0079175C">
      <w:pPr>
        <w:spacing w:line="183" w:lineRule="exact"/>
        <w:ind w:left="176" w:right="-9"/>
        <w:rPr>
          <w:sz w:val="16"/>
        </w:rPr>
      </w:pPr>
      <w:r>
        <w:br w:type="column"/>
      </w:r>
      <w:r>
        <w:rPr>
          <w:i/>
          <w:sz w:val="16"/>
        </w:rPr>
        <w:t xml:space="preserve">BidirectionalPort&lt;R,P&gt;  </w:t>
      </w:r>
      <w:r>
        <w:rPr>
          <w:sz w:val="16"/>
        </w:rPr>
        <w:t>Not shown in this  paper</w:t>
      </w:r>
    </w:p>
    <w:p w14:paraId="61FD0B4A" w14:textId="77777777" w:rsidR="00E61455" w:rsidRDefault="0079175C">
      <w:pPr>
        <w:spacing w:line="94" w:lineRule="exact"/>
        <w:ind w:left="238" w:right="-5"/>
        <w:rPr>
          <w:sz w:val="16"/>
        </w:rPr>
      </w:pPr>
      <w:r>
        <w:br w:type="column"/>
      </w:r>
      <w:r>
        <w:rPr>
          <w:sz w:val="16"/>
        </w:rPr>
        <w:t>Bidirectional flow port</w:t>
      </w:r>
    </w:p>
    <w:p w14:paraId="43A71303" w14:textId="77777777" w:rsidR="00E61455" w:rsidRDefault="0079175C">
      <w:pPr>
        <w:tabs>
          <w:tab w:val="left" w:pos="1827"/>
        </w:tabs>
        <w:spacing w:line="184" w:lineRule="exact"/>
        <w:ind w:left="199"/>
        <w:rPr>
          <w:sz w:val="16"/>
        </w:rPr>
      </w:pPr>
      <w:r>
        <w:br w:type="column"/>
      </w:r>
      <w:r>
        <w:rPr>
          <w:i/>
          <w:position w:val="-8"/>
          <w:sz w:val="16"/>
        </w:rPr>
        <w:t>InOutFlowPort&lt;Sig&gt;</w:t>
      </w:r>
      <w:r>
        <w:rPr>
          <w:i/>
          <w:position w:val="-8"/>
          <w:sz w:val="16"/>
        </w:rPr>
        <w:tab/>
      </w:r>
      <w:r>
        <w:rPr>
          <w:sz w:val="16"/>
        </w:rPr>
        <w:t xml:space="preserve">Not shown in this </w:t>
      </w:r>
      <w:r>
        <w:rPr>
          <w:spacing w:val="10"/>
          <w:sz w:val="16"/>
        </w:rPr>
        <w:t xml:space="preserve"> </w:t>
      </w:r>
      <w:r>
        <w:rPr>
          <w:sz w:val="16"/>
        </w:rPr>
        <w:t>paper</w:t>
      </w:r>
    </w:p>
    <w:p w14:paraId="7B9140F7" w14:textId="77777777" w:rsidR="00E61455" w:rsidRDefault="00E61455">
      <w:pPr>
        <w:spacing w:line="184" w:lineRule="exact"/>
        <w:rPr>
          <w:sz w:val="16"/>
        </w:rPr>
        <w:sectPr w:rsidR="00E61455">
          <w:type w:val="continuous"/>
          <w:pgSz w:w="12240" w:h="15840"/>
          <w:pgMar w:top="980" w:right="700" w:bottom="280" w:left="860" w:header="720" w:footer="720" w:gutter="0"/>
          <w:cols w:num="4" w:space="720" w:equalWidth="0">
            <w:col w:w="1169" w:space="40"/>
            <w:col w:w="3416" w:space="635"/>
            <w:col w:w="1720" w:space="40"/>
            <w:col w:w="3660"/>
          </w:cols>
        </w:sectPr>
      </w:pPr>
    </w:p>
    <w:p w14:paraId="0E762CA2" w14:textId="77777777" w:rsidR="00E61455" w:rsidRDefault="0079175C">
      <w:pPr>
        <w:spacing w:line="175" w:lineRule="exact"/>
        <w:ind w:left="238"/>
        <w:rPr>
          <w:i/>
          <w:sz w:val="16"/>
        </w:rPr>
      </w:pPr>
      <w:r>
        <w:rPr>
          <w:i/>
          <w:sz w:val="16"/>
        </w:rPr>
        <w:t xml:space="preserve">R </w:t>
      </w:r>
      <w:r>
        <w:rPr>
          <w:sz w:val="16"/>
        </w:rPr>
        <w:t xml:space="preserve">and </w:t>
      </w:r>
      <w:r>
        <w:rPr>
          <w:i/>
          <w:sz w:val="16"/>
        </w:rPr>
        <w:t>P</w:t>
      </w:r>
    </w:p>
    <w:p w14:paraId="669B01B7" w14:textId="0B7F3E0E" w:rsidR="00E61455" w:rsidRDefault="00414C1D">
      <w:pPr>
        <w:tabs>
          <w:tab w:val="left" w:pos="1384"/>
          <w:tab w:val="left" w:pos="3041"/>
        </w:tabs>
        <w:spacing w:before="3"/>
        <w:ind w:left="238"/>
        <w:rPr>
          <w:sz w:val="16"/>
        </w:rPr>
      </w:pPr>
      <w:r>
        <w:rPr>
          <w:noProof/>
        </w:rPr>
        <mc:AlternateContent>
          <mc:Choice Requires="wps">
            <w:drawing>
              <wp:anchor distT="0" distB="0" distL="114300" distR="114300" simplePos="0" relativeHeight="503256512" behindDoc="1" locked="0" layoutInCell="1" allowOverlap="1" wp14:anchorId="26C9AD61" wp14:editId="65410C3C">
                <wp:simplePos x="0" y="0"/>
                <wp:positionH relativeFrom="page">
                  <wp:posOffset>621665</wp:posOffset>
                </wp:positionH>
                <wp:positionV relativeFrom="paragraph">
                  <wp:posOffset>14605</wp:posOffset>
                </wp:positionV>
                <wp:extent cx="3263900" cy="0"/>
                <wp:effectExtent l="12065" t="5715" r="10160" b="13335"/>
                <wp:wrapNone/>
                <wp:docPr id="1279" name="Line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C8188" id="Line 1277" o:spid="_x0000_s1026" style="position:absolute;z-index:-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15pt" to="30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" strokeweight=".14042mm">
                <w10:wrap anchorx="page"/>
              </v:line>
            </w:pict>
          </mc:Fallback>
        </mc:AlternateContent>
      </w:r>
      <w:r>
        <w:rPr>
          <w:noProof/>
        </w:rPr>
        <mc:AlternateContent>
          <mc:Choice Requires="wps">
            <w:drawing>
              <wp:anchor distT="0" distB="0" distL="114300" distR="114300" simplePos="0" relativeHeight="1336" behindDoc="0" locked="0" layoutInCell="1" allowOverlap="1" wp14:anchorId="220D1FFB" wp14:editId="32CE405B">
                <wp:simplePos x="0" y="0"/>
                <wp:positionH relativeFrom="page">
                  <wp:posOffset>621665</wp:posOffset>
                </wp:positionH>
                <wp:positionV relativeFrom="paragraph">
                  <wp:posOffset>133350</wp:posOffset>
                </wp:positionV>
                <wp:extent cx="3263900" cy="0"/>
                <wp:effectExtent l="12065" t="10160" r="10160" b="8890"/>
                <wp:wrapNone/>
                <wp:docPr id="1278" name="Line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F076" id="Line 1276" o:spid="_x0000_s1026" style="position:absolute;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0.5pt" to="30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16FgIAAC4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" strokeweight=".14042mm">
                <w10:wrap anchorx="page"/>
              </v:line>
            </w:pict>
          </mc:Fallback>
        </mc:AlternateContent>
      </w:r>
      <w:r w:rsidR="0079175C">
        <w:rPr>
          <w:sz w:val="16"/>
        </w:rPr>
        <w:t>Connector</w:t>
      </w:r>
      <w:r w:rsidR="0079175C">
        <w:rPr>
          <w:sz w:val="16"/>
        </w:rPr>
        <w:tab/>
        <w:t>Binding</w:t>
      </w:r>
      <w:r w:rsidR="0079175C">
        <w:rPr>
          <w:sz w:val="16"/>
        </w:rPr>
        <w:tab/>
        <w:t>Lines</w:t>
      </w:r>
      <w:r w:rsidR="0079175C">
        <w:rPr>
          <w:spacing w:val="12"/>
          <w:sz w:val="16"/>
        </w:rPr>
        <w:t xml:space="preserve"> </w:t>
      </w:r>
      <w:r w:rsidR="0079175C">
        <w:rPr>
          <w:sz w:val="16"/>
        </w:rPr>
        <w:t>7-8</w:t>
      </w:r>
    </w:p>
    <w:p w14:paraId="639DB287" w14:textId="77777777" w:rsidR="00E61455" w:rsidRDefault="0079175C">
      <w:pPr>
        <w:tabs>
          <w:tab w:val="left" w:pos="1958"/>
          <w:tab w:val="left" w:pos="3586"/>
        </w:tabs>
        <w:spacing w:line="183" w:lineRule="exact"/>
        <w:ind w:left="238"/>
        <w:rPr>
          <w:sz w:val="16"/>
        </w:rPr>
      </w:pPr>
      <w:r>
        <w:br w:type="column"/>
      </w:r>
      <w:r>
        <w:rPr>
          <w:sz w:val="16"/>
        </w:rPr>
        <w:t>UML</w:t>
      </w:r>
      <w:r>
        <w:rPr>
          <w:spacing w:val="13"/>
          <w:sz w:val="16"/>
        </w:rPr>
        <w:t xml:space="preserve"> </w:t>
      </w:r>
      <w:r>
        <w:rPr>
          <w:sz w:val="16"/>
        </w:rPr>
        <w:t>Signal</w:t>
      </w:r>
      <w:r>
        <w:rPr>
          <w:sz w:val="16"/>
        </w:rPr>
        <w:tab/>
        <w:t>A</w:t>
      </w:r>
      <w:r>
        <w:rPr>
          <w:spacing w:val="14"/>
          <w:sz w:val="16"/>
        </w:rPr>
        <w:t xml:space="preserve"> </w:t>
      </w:r>
      <w:r>
        <w:rPr>
          <w:sz w:val="16"/>
        </w:rPr>
        <w:t>class</w:t>
      </w:r>
      <w:r>
        <w:rPr>
          <w:sz w:val="16"/>
        </w:rPr>
        <w:tab/>
        <w:t xml:space="preserve">Not shown in this </w:t>
      </w:r>
      <w:r>
        <w:rPr>
          <w:spacing w:val="10"/>
          <w:sz w:val="16"/>
        </w:rPr>
        <w:t xml:space="preserve"> </w:t>
      </w:r>
      <w:r>
        <w:rPr>
          <w:sz w:val="16"/>
        </w:rPr>
        <w:t>paper</w:t>
      </w:r>
    </w:p>
    <w:p w14:paraId="33D6D835" w14:textId="77777777" w:rsidR="00E61455" w:rsidRDefault="00E61455">
      <w:pPr>
        <w:spacing w:line="183" w:lineRule="exact"/>
        <w:rPr>
          <w:sz w:val="16"/>
        </w:rPr>
        <w:sectPr w:rsidR="00E61455">
          <w:type w:val="continuous"/>
          <w:pgSz w:w="12240" w:h="15840"/>
          <w:pgMar w:top="980" w:right="700" w:bottom="280" w:left="860" w:header="720" w:footer="720" w:gutter="0"/>
          <w:cols w:num="2" w:space="720" w:equalWidth="0">
            <w:col w:w="3664" w:space="1596"/>
            <w:col w:w="5420"/>
          </w:cols>
        </w:sectPr>
      </w:pPr>
    </w:p>
    <w:p w14:paraId="54314A0F" w14:textId="5E8CD303" w:rsidR="00E61455" w:rsidRDefault="00414C1D">
      <w:pPr>
        <w:spacing w:before="102" w:line="180" w:lineRule="exact"/>
        <w:ind w:left="238"/>
        <w:rPr>
          <w:sz w:val="16"/>
        </w:rPr>
      </w:pPr>
      <w:r>
        <w:rPr>
          <w:noProof/>
        </w:rPr>
        <mc:AlternateContent>
          <mc:Choice Requires="wps">
            <w:drawing>
              <wp:anchor distT="0" distB="0" distL="114300" distR="114300" simplePos="0" relativeHeight="1360" behindDoc="0" locked="0" layoutInCell="1" allowOverlap="1" wp14:anchorId="6C90AD6F" wp14:editId="7B509C65">
                <wp:simplePos x="0" y="0"/>
                <wp:positionH relativeFrom="page">
                  <wp:posOffset>621665</wp:posOffset>
                </wp:positionH>
                <wp:positionV relativeFrom="paragraph">
                  <wp:posOffset>306705</wp:posOffset>
                </wp:positionV>
                <wp:extent cx="3263900" cy="0"/>
                <wp:effectExtent l="12065" t="6985" r="10160" b="12065"/>
                <wp:wrapNone/>
                <wp:docPr id="1277" name="Line 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B1A71" id="Line 1275" o:spid="_x0000_s1026" style="position:absolute;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24.15pt" to="305.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" strokeweight=".14042mm">
                <w10:wrap anchorx="page"/>
              </v:line>
            </w:pict>
          </mc:Fallback>
        </mc:AlternateContent>
      </w:r>
      <w:r w:rsidR="0079175C">
        <w:rPr>
          <w:sz w:val="16"/>
        </w:rPr>
        <w:t xml:space="preserve">State </w:t>
      </w:r>
      <w:r w:rsidR="0079175C">
        <w:rPr>
          <w:w w:val="95"/>
          <w:sz w:val="16"/>
        </w:rPr>
        <w:t>Machine</w:t>
      </w:r>
    </w:p>
    <w:p w14:paraId="01F3155E" w14:textId="77777777" w:rsidR="00E61455" w:rsidRDefault="0079175C">
      <w:pPr>
        <w:tabs>
          <w:tab w:val="left" w:pos="1895"/>
        </w:tabs>
        <w:spacing w:before="79" w:line="117" w:lineRule="auto"/>
        <w:ind w:left="1895" w:hanging="1657"/>
        <w:rPr>
          <w:sz w:val="16"/>
        </w:rPr>
      </w:pPr>
      <w:r>
        <w:br w:type="column"/>
      </w:r>
      <w:r>
        <w:rPr>
          <w:i/>
          <w:position w:val="-8"/>
          <w:sz w:val="16"/>
        </w:rPr>
        <w:t>StateMachine</w:t>
      </w:r>
      <w:r>
        <w:rPr>
          <w:i/>
          <w:position w:val="-8"/>
          <w:sz w:val="16"/>
        </w:rPr>
        <w:tab/>
      </w:r>
      <w:r>
        <w:rPr>
          <w:sz w:val="16"/>
        </w:rPr>
        <w:t>The FIFO state  machine</w:t>
      </w:r>
      <w:r>
        <w:rPr>
          <w:spacing w:val="13"/>
          <w:sz w:val="16"/>
        </w:rPr>
        <w:t xml:space="preserve"> </w:t>
      </w:r>
      <w:r>
        <w:rPr>
          <w:sz w:val="16"/>
        </w:rPr>
        <w:t>at</w:t>
      </w:r>
      <w:r>
        <w:rPr>
          <w:w w:val="99"/>
          <w:sz w:val="16"/>
        </w:rPr>
        <w:t xml:space="preserve"> </w:t>
      </w:r>
      <w:r>
        <w:rPr>
          <w:sz w:val="16"/>
        </w:rPr>
        <w:t>lines</w:t>
      </w:r>
      <w:r>
        <w:rPr>
          <w:spacing w:val="12"/>
          <w:sz w:val="16"/>
        </w:rPr>
        <w:t xml:space="preserve"> </w:t>
      </w:r>
      <w:r>
        <w:rPr>
          <w:sz w:val="16"/>
        </w:rPr>
        <w:t>31-51</w:t>
      </w:r>
    </w:p>
    <w:p w14:paraId="65876A8C" w14:textId="77777777" w:rsidR="00E61455" w:rsidRDefault="0079175C">
      <w:pPr>
        <w:pStyle w:val="Corpsdetexte"/>
        <w:spacing w:before="27" w:line="249" w:lineRule="auto"/>
        <w:ind w:left="238" w:right="32"/>
        <w:jc w:val="left"/>
      </w:pPr>
      <w:r>
        <w:br w:type="column"/>
      </w:r>
      <w:r>
        <w:t xml:space="preserve">Lines 7-8 show two invocations of </w:t>
      </w:r>
      <w:r>
        <w:rPr>
          <w:i/>
        </w:rPr>
        <w:t>bindPorts</w:t>
      </w:r>
      <w:r>
        <w:t>, which takes as input two ports (the two ports of the producer and fifo, for</w:t>
      </w:r>
    </w:p>
    <w:p w14:paraId="170F6DEE" w14:textId="77777777" w:rsidR="00E61455" w:rsidRDefault="00E61455">
      <w:pPr>
        <w:spacing w:line="249" w:lineRule="auto"/>
        <w:sectPr w:rsidR="00E61455">
          <w:type w:val="continuous"/>
          <w:pgSz w:w="12240" w:h="15840"/>
          <w:pgMar w:top="980" w:right="700" w:bottom="280" w:left="860" w:header="720" w:footer="720" w:gutter="0"/>
          <w:cols w:num="3" w:space="720" w:equalWidth="0">
            <w:col w:w="797" w:space="349"/>
            <w:col w:w="3660" w:space="335"/>
            <w:col w:w="5539"/>
          </w:cols>
        </w:sectPr>
      </w:pPr>
    </w:p>
    <w:p w14:paraId="45F9119C" w14:textId="77777777" w:rsidR="00E61455" w:rsidRDefault="0079175C">
      <w:pPr>
        <w:tabs>
          <w:tab w:val="left" w:pos="1384"/>
          <w:tab w:val="left" w:pos="3041"/>
        </w:tabs>
        <w:spacing w:line="187" w:lineRule="exact"/>
        <w:ind w:left="238"/>
        <w:rPr>
          <w:sz w:val="16"/>
        </w:rPr>
      </w:pPr>
      <w:r>
        <w:rPr>
          <w:sz w:val="16"/>
        </w:rPr>
        <w:t>State</w:t>
      </w:r>
      <w:r>
        <w:rPr>
          <w:sz w:val="16"/>
        </w:rPr>
        <w:tab/>
      </w:r>
      <w:r>
        <w:rPr>
          <w:i/>
          <w:sz w:val="16"/>
        </w:rPr>
        <w:t>State/InitialState</w:t>
      </w:r>
      <w:r>
        <w:rPr>
          <w:i/>
          <w:sz w:val="16"/>
        </w:rPr>
        <w:tab/>
      </w:r>
      <w:r>
        <w:rPr>
          <w:position w:val="9"/>
          <w:sz w:val="16"/>
        </w:rPr>
        <w:t xml:space="preserve">State </w:t>
      </w:r>
      <w:r>
        <w:rPr>
          <w:i/>
          <w:position w:val="9"/>
          <w:sz w:val="16"/>
        </w:rPr>
        <w:t>SignalChecking</w:t>
      </w:r>
      <w:r>
        <w:rPr>
          <w:i/>
          <w:spacing w:val="20"/>
          <w:position w:val="9"/>
          <w:sz w:val="16"/>
        </w:rPr>
        <w:t xml:space="preserve"> </w:t>
      </w:r>
      <w:r>
        <w:rPr>
          <w:position w:val="9"/>
          <w:sz w:val="16"/>
        </w:rPr>
        <w:t>at</w:t>
      </w:r>
    </w:p>
    <w:p w14:paraId="7F2578D1" w14:textId="77777777" w:rsidR="00E61455" w:rsidRDefault="0079175C">
      <w:pPr>
        <w:spacing w:line="135" w:lineRule="exact"/>
        <w:ind w:left="3041"/>
        <w:rPr>
          <w:sz w:val="16"/>
        </w:rPr>
      </w:pPr>
      <w:r>
        <w:rPr>
          <w:sz w:val="16"/>
        </w:rPr>
        <w:t>lines 33-36</w:t>
      </w:r>
    </w:p>
    <w:p w14:paraId="5B98E063" w14:textId="13731053" w:rsidR="00E61455" w:rsidRDefault="00414C1D">
      <w:pPr>
        <w:tabs>
          <w:tab w:val="left" w:pos="1384"/>
          <w:tab w:val="left" w:pos="3041"/>
          <w:tab w:val="left" w:pos="5258"/>
        </w:tabs>
        <w:spacing w:before="3"/>
        <w:ind w:left="119"/>
        <w:rPr>
          <w:sz w:val="16"/>
        </w:rPr>
      </w:pPr>
      <w:r>
        <w:rPr>
          <w:noProof/>
        </w:rPr>
        <mc:AlternateContent>
          <mc:Choice Requires="wps">
            <w:drawing>
              <wp:anchor distT="0" distB="0" distL="114300" distR="114300" simplePos="0" relativeHeight="503256584" behindDoc="1" locked="0" layoutInCell="1" allowOverlap="1" wp14:anchorId="055A5F95" wp14:editId="075643C8">
                <wp:simplePos x="0" y="0"/>
                <wp:positionH relativeFrom="page">
                  <wp:posOffset>621665</wp:posOffset>
                </wp:positionH>
                <wp:positionV relativeFrom="paragraph">
                  <wp:posOffset>14605</wp:posOffset>
                </wp:positionV>
                <wp:extent cx="3263900" cy="0"/>
                <wp:effectExtent l="12065" t="11430" r="10160" b="7620"/>
                <wp:wrapNone/>
                <wp:docPr id="1276" name="Line 1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65097" id="Line 1274" o:spid="_x0000_s1026" style="position:absolute;z-index:-59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15pt" to="30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InFw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" strokeweight=".14042mm">
                <w10:wrap anchorx="page"/>
              </v:line>
            </w:pict>
          </mc:Fallback>
        </mc:AlternateContent>
      </w:r>
      <w:r w:rsidR="0079175C">
        <w:rPr>
          <w:w w:val="99"/>
          <w:sz w:val="16"/>
          <w:u w:val="single"/>
        </w:rPr>
        <w:t xml:space="preserve"> </w:t>
      </w:r>
      <w:r w:rsidR="0079175C">
        <w:rPr>
          <w:sz w:val="16"/>
          <w:u w:val="single"/>
        </w:rPr>
        <w:t xml:space="preserve"> </w:t>
      </w:r>
      <w:r w:rsidR="0079175C">
        <w:rPr>
          <w:spacing w:val="-1"/>
          <w:sz w:val="16"/>
          <w:u w:val="single"/>
        </w:rPr>
        <w:t xml:space="preserve"> </w:t>
      </w:r>
      <w:r w:rsidR="0079175C">
        <w:rPr>
          <w:sz w:val="16"/>
          <w:u w:val="single"/>
        </w:rPr>
        <w:t>Region</w:t>
      </w:r>
      <w:r w:rsidR="0079175C">
        <w:rPr>
          <w:sz w:val="16"/>
          <w:u w:val="single"/>
        </w:rPr>
        <w:tab/>
      </w:r>
      <w:r w:rsidR="0079175C">
        <w:rPr>
          <w:i/>
          <w:sz w:val="16"/>
          <w:u w:val="single"/>
        </w:rPr>
        <w:t>Region</w:t>
      </w:r>
      <w:r w:rsidR="0079175C">
        <w:rPr>
          <w:i/>
          <w:sz w:val="16"/>
          <w:u w:val="single"/>
        </w:rPr>
        <w:tab/>
      </w:r>
      <w:r w:rsidR="0079175C">
        <w:rPr>
          <w:sz w:val="16"/>
          <w:u w:val="single"/>
        </w:rPr>
        <w:t xml:space="preserve">Not shown in this </w:t>
      </w:r>
      <w:r w:rsidR="0079175C">
        <w:rPr>
          <w:spacing w:val="10"/>
          <w:sz w:val="16"/>
          <w:u w:val="single"/>
        </w:rPr>
        <w:t xml:space="preserve"> </w:t>
      </w:r>
      <w:r w:rsidR="0079175C">
        <w:rPr>
          <w:sz w:val="16"/>
          <w:u w:val="single"/>
        </w:rPr>
        <w:t>paper</w:t>
      </w:r>
      <w:r w:rsidR="0079175C">
        <w:rPr>
          <w:sz w:val="16"/>
          <w:u w:val="single"/>
        </w:rPr>
        <w:tab/>
      </w:r>
    </w:p>
    <w:p w14:paraId="12E5168D" w14:textId="77777777" w:rsidR="00E61455" w:rsidRDefault="0079175C">
      <w:pPr>
        <w:pStyle w:val="Corpsdetexte"/>
        <w:spacing w:line="249" w:lineRule="auto"/>
        <w:ind w:left="80"/>
        <w:jc w:val="left"/>
      </w:pPr>
      <w:r>
        <w:br w:type="column"/>
      </w:r>
      <w:r>
        <w:t>example). Each code class associated with a UML component contains  a  single  configuration  (as  a  method  in  lines  6-9)</w:t>
      </w:r>
    </w:p>
    <w:p w14:paraId="799ED7DE" w14:textId="77777777" w:rsidR="00E61455" w:rsidRDefault="00E61455">
      <w:pPr>
        <w:spacing w:line="249" w:lineRule="auto"/>
        <w:sectPr w:rsidR="00E61455">
          <w:type w:val="continuous"/>
          <w:pgSz w:w="12240" w:h="15840"/>
          <w:pgMar w:top="980" w:right="700" w:bottom="280" w:left="860" w:header="720" w:footer="720" w:gutter="0"/>
          <w:cols w:num="2" w:space="720" w:equalWidth="0">
            <w:col w:w="5259" w:space="40"/>
            <w:col w:w="5381"/>
          </w:cols>
        </w:sectPr>
      </w:pPr>
    </w:p>
    <w:p w14:paraId="5DCC45C6" w14:textId="77777777" w:rsidR="00E61455" w:rsidRDefault="0079175C">
      <w:pPr>
        <w:tabs>
          <w:tab w:val="left" w:pos="1384"/>
        </w:tabs>
        <w:spacing w:before="3" w:line="200" w:lineRule="exact"/>
        <w:ind w:left="238"/>
        <w:rPr>
          <w:sz w:val="16"/>
        </w:rPr>
      </w:pPr>
      <w:r>
        <w:rPr>
          <w:position w:val="-8"/>
          <w:sz w:val="16"/>
        </w:rPr>
        <w:t>Pseudo</w:t>
      </w:r>
      <w:r>
        <w:rPr>
          <w:spacing w:val="14"/>
          <w:position w:val="-8"/>
          <w:sz w:val="16"/>
        </w:rPr>
        <w:t xml:space="preserve"> </w:t>
      </w:r>
      <w:r>
        <w:rPr>
          <w:position w:val="-8"/>
          <w:sz w:val="16"/>
        </w:rPr>
        <w:t>state</w:t>
      </w:r>
      <w:r>
        <w:rPr>
          <w:position w:val="-8"/>
          <w:sz w:val="16"/>
        </w:rPr>
        <w:tab/>
      </w:r>
      <w:r>
        <w:rPr>
          <w:sz w:val="16"/>
        </w:rPr>
        <w:t>Attribute</w:t>
      </w:r>
      <w:r>
        <w:rPr>
          <w:spacing w:val="7"/>
          <w:sz w:val="16"/>
        </w:rPr>
        <w:t xml:space="preserve"> </w:t>
      </w:r>
      <w:r>
        <w:rPr>
          <w:sz w:val="16"/>
        </w:rPr>
        <w:t>typed</w:t>
      </w:r>
    </w:p>
    <w:p w14:paraId="009DACF4" w14:textId="77777777" w:rsidR="00E61455" w:rsidRDefault="0079175C">
      <w:pPr>
        <w:spacing w:before="3"/>
        <w:ind w:left="238"/>
        <w:rPr>
          <w:sz w:val="16"/>
        </w:rPr>
      </w:pPr>
      <w:r>
        <w:br w:type="column"/>
      </w:r>
      <w:r>
        <w:rPr>
          <w:sz w:val="16"/>
        </w:rPr>
        <w:t xml:space="preserve">The </w:t>
      </w:r>
      <w:r>
        <w:rPr>
          <w:i/>
          <w:sz w:val="16"/>
        </w:rPr>
        <w:t xml:space="preserve">dataChoice </w:t>
      </w:r>
      <w:r>
        <w:rPr>
          <w:sz w:val="16"/>
        </w:rPr>
        <w:t>pseudo state</w:t>
      </w:r>
    </w:p>
    <w:p w14:paraId="3C00AEF5" w14:textId="77777777" w:rsidR="00E61455" w:rsidRDefault="0079175C">
      <w:pPr>
        <w:pStyle w:val="Corpsdetexte"/>
        <w:spacing w:line="199" w:lineRule="exact"/>
        <w:ind w:left="238" w:right="32"/>
        <w:jc w:val="left"/>
      </w:pPr>
      <w:r>
        <w:br w:type="column"/>
      </w:r>
      <w:r>
        <w:t>containing bindings. The configuration method is restricted  to</w:t>
      </w:r>
    </w:p>
    <w:p w14:paraId="0144CE31" w14:textId="77777777" w:rsidR="00E61455" w:rsidRDefault="00E61455">
      <w:pPr>
        <w:spacing w:line="199" w:lineRule="exact"/>
        <w:sectPr w:rsidR="00E61455">
          <w:type w:val="continuous"/>
          <w:pgSz w:w="12240" w:h="15840"/>
          <w:pgMar w:top="980" w:right="700" w:bottom="280" w:left="860" w:header="720" w:footer="720" w:gutter="0"/>
          <w:cols w:num="3" w:space="720" w:equalWidth="0">
            <w:col w:w="2368" w:space="435"/>
            <w:col w:w="2133" w:space="205"/>
            <w:col w:w="5539"/>
          </w:cols>
        </w:sectPr>
      </w:pPr>
    </w:p>
    <w:p w14:paraId="47A6DCEE" w14:textId="77777777" w:rsidR="00E61455" w:rsidRDefault="0079175C">
      <w:pPr>
        <w:tabs>
          <w:tab w:val="left" w:pos="1384"/>
          <w:tab w:val="left" w:pos="3041"/>
          <w:tab w:val="left" w:pos="5258"/>
        </w:tabs>
        <w:spacing w:line="163" w:lineRule="exact"/>
        <w:ind w:left="119"/>
        <w:rPr>
          <w:sz w:val="16"/>
        </w:rPr>
      </w:pPr>
      <w:r>
        <w:rPr>
          <w:w w:val="99"/>
          <w:sz w:val="16"/>
          <w:u w:val="single"/>
        </w:rPr>
        <w:t xml:space="preserve"> </w:t>
      </w:r>
      <w:r>
        <w:rPr>
          <w:sz w:val="16"/>
          <w:u w:val="single"/>
        </w:rPr>
        <w:tab/>
        <w:t>by</w:t>
      </w:r>
      <w:r>
        <w:rPr>
          <w:spacing w:val="14"/>
          <w:sz w:val="16"/>
          <w:u w:val="single"/>
        </w:rPr>
        <w:t xml:space="preserve"> </w:t>
      </w:r>
      <w:r>
        <w:rPr>
          <w:sz w:val="16"/>
          <w:u w:val="single"/>
        </w:rPr>
        <w:t>pseudo</w:t>
      </w:r>
      <w:r>
        <w:rPr>
          <w:spacing w:val="14"/>
          <w:sz w:val="16"/>
          <w:u w:val="single"/>
        </w:rPr>
        <w:t xml:space="preserve"> </w:t>
      </w:r>
      <w:r>
        <w:rPr>
          <w:sz w:val="16"/>
          <w:u w:val="single"/>
        </w:rPr>
        <w:t>type</w:t>
      </w:r>
      <w:r>
        <w:rPr>
          <w:sz w:val="16"/>
          <w:u w:val="single"/>
        </w:rPr>
        <w:tab/>
        <w:t>at line</w:t>
      </w:r>
      <w:r>
        <w:rPr>
          <w:spacing w:val="28"/>
          <w:sz w:val="16"/>
          <w:u w:val="single"/>
        </w:rPr>
        <w:t xml:space="preserve"> </w:t>
      </w:r>
      <w:r>
        <w:rPr>
          <w:sz w:val="16"/>
          <w:u w:val="single"/>
        </w:rPr>
        <w:t>42</w:t>
      </w:r>
      <w:r>
        <w:rPr>
          <w:sz w:val="16"/>
          <w:u w:val="single"/>
        </w:rPr>
        <w:tab/>
      </w:r>
    </w:p>
    <w:p w14:paraId="677679F7" w14:textId="77777777" w:rsidR="00E61455" w:rsidRDefault="0079175C">
      <w:pPr>
        <w:tabs>
          <w:tab w:val="left" w:pos="1384"/>
          <w:tab w:val="left" w:pos="3041"/>
        </w:tabs>
        <w:spacing w:before="3"/>
        <w:ind w:left="238"/>
        <w:rPr>
          <w:sz w:val="16"/>
        </w:rPr>
      </w:pPr>
      <w:r>
        <w:rPr>
          <w:sz w:val="16"/>
        </w:rPr>
        <w:t>Action/Effect</w:t>
      </w:r>
      <w:r>
        <w:rPr>
          <w:sz w:val="16"/>
        </w:rPr>
        <w:tab/>
        <w:t>Method</w:t>
      </w:r>
      <w:r>
        <w:rPr>
          <w:sz w:val="16"/>
        </w:rPr>
        <w:tab/>
        <w:t>Methods at lines  52-57</w:t>
      </w:r>
    </w:p>
    <w:p w14:paraId="4731E66D" w14:textId="31FA861D" w:rsidR="00E61455" w:rsidRDefault="00414C1D">
      <w:pPr>
        <w:tabs>
          <w:tab w:val="left" w:pos="1384"/>
          <w:tab w:val="left" w:pos="3041"/>
          <w:tab w:val="left" w:pos="5258"/>
        </w:tabs>
        <w:spacing w:before="3"/>
        <w:ind w:left="119"/>
        <w:rPr>
          <w:sz w:val="16"/>
        </w:rPr>
      </w:pPr>
      <w:r>
        <w:rPr>
          <w:noProof/>
        </w:rPr>
        <mc:AlternateContent>
          <mc:Choice Requires="wps">
            <w:drawing>
              <wp:anchor distT="0" distB="0" distL="114300" distR="114300" simplePos="0" relativeHeight="503256608" behindDoc="1" locked="0" layoutInCell="1" allowOverlap="1" wp14:anchorId="77118C1A" wp14:editId="0AF9F361">
                <wp:simplePos x="0" y="0"/>
                <wp:positionH relativeFrom="page">
                  <wp:posOffset>621665</wp:posOffset>
                </wp:positionH>
                <wp:positionV relativeFrom="paragraph">
                  <wp:posOffset>14605</wp:posOffset>
                </wp:positionV>
                <wp:extent cx="3263900" cy="0"/>
                <wp:effectExtent l="12065" t="5080" r="10160" b="13970"/>
                <wp:wrapNone/>
                <wp:docPr id="1275" name="Lin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C475F" id="Line 1273" o:spid="_x0000_s1026" style="position:absolute;z-index:-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15pt" to="30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tJFw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" strokeweight=".14042mm">
                <w10:wrap anchorx="page"/>
              </v:line>
            </w:pict>
          </mc:Fallback>
        </mc:AlternateContent>
      </w:r>
      <w:r w:rsidR="0079175C">
        <w:rPr>
          <w:w w:val="99"/>
          <w:sz w:val="16"/>
          <w:u w:val="single"/>
        </w:rPr>
        <w:t xml:space="preserve"> </w:t>
      </w:r>
      <w:r w:rsidR="0079175C">
        <w:rPr>
          <w:sz w:val="16"/>
          <w:u w:val="single"/>
        </w:rPr>
        <w:t xml:space="preserve"> </w:t>
      </w:r>
      <w:r w:rsidR="0079175C">
        <w:rPr>
          <w:spacing w:val="-1"/>
          <w:sz w:val="16"/>
          <w:u w:val="single"/>
        </w:rPr>
        <w:t xml:space="preserve"> </w:t>
      </w:r>
      <w:r w:rsidR="0079175C">
        <w:rPr>
          <w:sz w:val="16"/>
          <w:u w:val="single"/>
        </w:rPr>
        <w:t>Transitions</w:t>
      </w:r>
      <w:r w:rsidR="0079175C">
        <w:rPr>
          <w:sz w:val="16"/>
          <w:u w:val="single"/>
        </w:rPr>
        <w:tab/>
        <w:t>Transition</w:t>
      </w:r>
      <w:r w:rsidR="0079175C">
        <w:rPr>
          <w:spacing w:val="11"/>
          <w:sz w:val="16"/>
          <w:u w:val="single"/>
        </w:rPr>
        <w:t xml:space="preserve"> </w:t>
      </w:r>
      <w:r w:rsidR="0079175C">
        <w:rPr>
          <w:sz w:val="16"/>
          <w:u w:val="single"/>
        </w:rPr>
        <w:t>table</w:t>
      </w:r>
      <w:r w:rsidR="0079175C">
        <w:rPr>
          <w:sz w:val="16"/>
          <w:u w:val="single"/>
        </w:rPr>
        <w:tab/>
        <w:t xml:space="preserve">Transition table at lines </w:t>
      </w:r>
      <w:r w:rsidR="0079175C">
        <w:rPr>
          <w:spacing w:val="7"/>
          <w:sz w:val="16"/>
          <w:u w:val="single"/>
        </w:rPr>
        <w:t xml:space="preserve"> </w:t>
      </w:r>
      <w:r w:rsidR="0079175C">
        <w:rPr>
          <w:sz w:val="16"/>
          <w:u w:val="single"/>
        </w:rPr>
        <w:t>44-50</w:t>
      </w:r>
      <w:r w:rsidR="0079175C">
        <w:rPr>
          <w:sz w:val="16"/>
          <w:u w:val="single"/>
        </w:rPr>
        <w:tab/>
      </w:r>
    </w:p>
    <w:p w14:paraId="6061BA70" w14:textId="77777777" w:rsidR="00E61455" w:rsidRDefault="0079175C">
      <w:pPr>
        <w:tabs>
          <w:tab w:val="left" w:pos="1384"/>
          <w:tab w:val="left" w:pos="3041"/>
          <w:tab w:val="left" w:pos="5258"/>
        </w:tabs>
        <w:spacing w:before="3"/>
        <w:ind w:left="119"/>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Event</w:t>
      </w:r>
      <w:r>
        <w:rPr>
          <w:sz w:val="16"/>
          <w:u w:val="single"/>
        </w:rPr>
        <w:tab/>
        <w:t>Event</w:t>
      </w:r>
      <w:r>
        <w:rPr>
          <w:sz w:val="16"/>
          <w:u w:val="single"/>
        </w:rPr>
        <w:tab/>
        <w:t xml:space="preserve">The call event at line </w:t>
      </w:r>
      <w:r>
        <w:rPr>
          <w:spacing w:val="23"/>
          <w:sz w:val="16"/>
          <w:u w:val="single"/>
        </w:rPr>
        <w:t xml:space="preserve"> </w:t>
      </w:r>
      <w:r>
        <w:rPr>
          <w:sz w:val="16"/>
          <w:u w:val="single"/>
        </w:rPr>
        <w:t>43</w:t>
      </w:r>
      <w:r>
        <w:rPr>
          <w:sz w:val="16"/>
          <w:u w:val="single"/>
        </w:rPr>
        <w:tab/>
      </w:r>
    </w:p>
    <w:p w14:paraId="203A4889" w14:textId="77777777" w:rsidR="00E61455" w:rsidRDefault="0079175C">
      <w:pPr>
        <w:pStyle w:val="Corpsdetexte"/>
        <w:spacing w:before="4" w:line="249" w:lineRule="auto"/>
        <w:ind w:left="63" w:right="277"/>
        <w:jc w:val="right"/>
      </w:pPr>
      <w:r>
        <w:br w:type="column"/>
      </w:r>
      <w:r>
        <w:t>contain</w:t>
      </w:r>
      <w:r>
        <w:rPr>
          <w:spacing w:val="-7"/>
        </w:rPr>
        <w:t xml:space="preserve"> </w:t>
      </w:r>
      <w:r>
        <w:t>only</w:t>
      </w:r>
      <w:r>
        <w:rPr>
          <w:spacing w:val="-7"/>
        </w:rPr>
        <w:t xml:space="preserve"> </w:t>
      </w:r>
      <w:r>
        <w:t>invocations</w:t>
      </w:r>
      <w:r>
        <w:rPr>
          <w:spacing w:val="-7"/>
        </w:rPr>
        <w:t xml:space="preserve"> </w:t>
      </w:r>
      <w:r>
        <w:t>to</w:t>
      </w:r>
      <w:r>
        <w:rPr>
          <w:spacing w:val="-7"/>
        </w:rPr>
        <w:t xml:space="preserve"> </w:t>
      </w:r>
      <w:r>
        <w:rPr>
          <w:i/>
        </w:rPr>
        <w:t>bindPorts</w:t>
      </w:r>
      <w:r>
        <w:rPr>
          <w:i/>
          <w:spacing w:val="-7"/>
        </w:rPr>
        <w:t xml:space="preserve"> </w:t>
      </w:r>
      <w:r>
        <w:t>for</w:t>
      </w:r>
      <w:r>
        <w:rPr>
          <w:spacing w:val="-7"/>
        </w:rPr>
        <w:t xml:space="preserve"> </w:t>
      </w:r>
      <w:r>
        <w:t>synchronization</w:t>
      </w:r>
      <w:r>
        <w:rPr>
          <w:spacing w:val="-7"/>
        </w:rPr>
        <w:t xml:space="preserve"> </w:t>
      </w:r>
      <w:r>
        <w:t>ease.</w:t>
      </w:r>
      <w:r>
        <w:rPr>
          <w:w w:val="99"/>
        </w:rPr>
        <w:t xml:space="preserve"> </w:t>
      </w:r>
      <w:r>
        <w:t>Other</w:t>
      </w:r>
      <w:r>
        <w:rPr>
          <w:spacing w:val="31"/>
        </w:rPr>
        <w:t xml:space="preserve"> </w:t>
      </w:r>
      <w:r>
        <w:t>elements</w:t>
      </w:r>
      <w:r>
        <w:rPr>
          <w:spacing w:val="31"/>
        </w:rPr>
        <w:t xml:space="preserve"> </w:t>
      </w:r>
      <w:r>
        <w:t>in</w:t>
      </w:r>
      <w:r>
        <w:rPr>
          <w:spacing w:val="31"/>
        </w:rPr>
        <w:t xml:space="preserve"> </w:t>
      </w:r>
      <w:r>
        <w:t>the</w:t>
      </w:r>
      <w:r>
        <w:rPr>
          <w:spacing w:val="31"/>
        </w:rPr>
        <w:t xml:space="preserve"> </w:t>
      </w:r>
      <w:r>
        <w:t>UML</w:t>
      </w:r>
      <w:r>
        <w:rPr>
          <w:spacing w:val="31"/>
        </w:rPr>
        <w:t xml:space="preserve"> </w:t>
      </w:r>
      <w:r>
        <w:t>class</w:t>
      </w:r>
      <w:r>
        <w:rPr>
          <w:spacing w:val="31"/>
        </w:rPr>
        <w:t xml:space="preserve"> </w:t>
      </w:r>
      <w:r>
        <w:t>diagram</w:t>
      </w:r>
      <w:r>
        <w:rPr>
          <w:spacing w:val="31"/>
        </w:rPr>
        <w:t xml:space="preserve"> </w:t>
      </w:r>
      <w:r>
        <w:t>are</w:t>
      </w:r>
      <w:r>
        <w:rPr>
          <w:spacing w:val="31"/>
        </w:rPr>
        <w:t xml:space="preserve"> </w:t>
      </w:r>
      <w:r>
        <w:t>mapped</w:t>
      </w:r>
      <w:r>
        <w:rPr>
          <w:spacing w:val="31"/>
        </w:rPr>
        <w:t xml:space="preserve"> </w:t>
      </w:r>
      <w:r>
        <w:t>to</w:t>
      </w:r>
      <w:r>
        <w:rPr>
          <w:w w:val="99"/>
        </w:rPr>
        <w:t xml:space="preserve"> </w:t>
      </w:r>
      <w:r>
        <w:t xml:space="preserve">the corresponding elements as in industrial tools such as </w:t>
      </w:r>
      <w:r>
        <w:rPr>
          <w:spacing w:val="41"/>
        </w:rPr>
        <w:t xml:space="preserve"> </w:t>
      </w:r>
      <w:r>
        <w:t>IBM</w:t>
      </w:r>
    </w:p>
    <w:p w14:paraId="76FD6E2F" w14:textId="77777777" w:rsidR="00E61455" w:rsidRDefault="00E61455">
      <w:pPr>
        <w:spacing w:line="249" w:lineRule="auto"/>
        <w:jc w:val="right"/>
        <w:sectPr w:rsidR="00E61455">
          <w:type w:val="continuous"/>
          <w:pgSz w:w="12240" w:h="15840"/>
          <w:pgMar w:top="980" w:right="700" w:bottom="280" w:left="860" w:header="720" w:footer="720" w:gutter="0"/>
          <w:cols w:num="2" w:space="720" w:equalWidth="0">
            <w:col w:w="5259" w:space="40"/>
            <w:col w:w="5381"/>
          </w:cols>
        </w:sectPr>
      </w:pPr>
    </w:p>
    <w:p w14:paraId="7378E6AD" w14:textId="77777777" w:rsidR="00E61455" w:rsidRDefault="0079175C">
      <w:pPr>
        <w:spacing w:before="98" w:line="237" w:lineRule="auto"/>
        <w:ind w:left="238" w:right="-17"/>
        <w:rPr>
          <w:sz w:val="16"/>
        </w:rPr>
      </w:pPr>
      <w:r>
        <w:rPr>
          <w:sz w:val="16"/>
        </w:rPr>
        <w:t xml:space="preserve">Deferred Event </w:t>
      </w:r>
      <w:r>
        <w:rPr>
          <w:spacing w:val="-1"/>
          <w:sz w:val="16"/>
        </w:rPr>
        <w:t xml:space="preserve">Transition </w:t>
      </w:r>
      <w:r>
        <w:rPr>
          <w:sz w:val="16"/>
        </w:rPr>
        <w:t>guard</w:t>
      </w:r>
    </w:p>
    <w:p w14:paraId="00366061" w14:textId="77777777" w:rsidR="00E61455" w:rsidRDefault="0079175C">
      <w:pPr>
        <w:spacing w:before="8" w:line="180" w:lineRule="exact"/>
        <w:ind w:left="238"/>
        <w:rPr>
          <w:sz w:val="16"/>
        </w:rPr>
      </w:pPr>
      <w:r>
        <w:br w:type="column"/>
      </w:r>
      <w:r>
        <w:rPr>
          <w:sz w:val="16"/>
        </w:rPr>
        <w:t>State attribute typed by deferred event</w:t>
      </w:r>
      <w:r>
        <w:rPr>
          <w:spacing w:val="33"/>
          <w:sz w:val="16"/>
        </w:rPr>
        <w:t xml:space="preserve"> </w:t>
      </w:r>
      <w:r>
        <w:rPr>
          <w:sz w:val="16"/>
        </w:rPr>
        <w:t>type</w:t>
      </w:r>
    </w:p>
    <w:p w14:paraId="411C2182" w14:textId="66C42A06" w:rsidR="00E61455" w:rsidRDefault="00414C1D">
      <w:pPr>
        <w:spacing w:before="101" w:line="180" w:lineRule="exact"/>
        <w:ind w:left="238"/>
        <w:rPr>
          <w:sz w:val="16"/>
        </w:rPr>
      </w:pPr>
      <w:r>
        <w:rPr>
          <w:noProof/>
        </w:rPr>
        <mc:AlternateContent>
          <mc:Choice Requires="wps">
            <w:drawing>
              <wp:anchor distT="0" distB="0" distL="114300" distR="114300" simplePos="0" relativeHeight="503256632" behindDoc="1" locked="0" layoutInCell="1" allowOverlap="1" wp14:anchorId="7738AB64" wp14:editId="78155E00">
                <wp:simplePos x="0" y="0"/>
                <wp:positionH relativeFrom="page">
                  <wp:posOffset>621665</wp:posOffset>
                </wp:positionH>
                <wp:positionV relativeFrom="paragraph">
                  <wp:posOffset>73025</wp:posOffset>
                </wp:positionV>
                <wp:extent cx="3263900" cy="0"/>
                <wp:effectExtent l="12065" t="10795" r="10160" b="8255"/>
                <wp:wrapNone/>
                <wp:docPr id="1274" name="Line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7E30E" id="Line 1272" o:spid="_x0000_s1026" style="position:absolute;z-index:-59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5.75pt" to="305.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BRFgIAAC4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" strokeweight=".14042mm">
                <w10:wrap anchorx="page"/>
              </v:line>
            </w:pict>
          </mc:Fallback>
        </mc:AlternateContent>
      </w:r>
      <w:r w:rsidR="0079175C">
        <w:rPr>
          <w:sz w:val="16"/>
        </w:rPr>
        <w:t>Method returning a boolean</w:t>
      </w:r>
    </w:p>
    <w:p w14:paraId="6F3E61E0" w14:textId="77777777" w:rsidR="00E61455" w:rsidRDefault="0079175C">
      <w:pPr>
        <w:spacing w:before="97"/>
        <w:ind w:left="145" w:right="-15"/>
        <w:rPr>
          <w:sz w:val="16"/>
        </w:rPr>
      </w:pPr>
      <w:r>
        <w:br w:type="column"/>
      </w:r>
      <w:r>
        <w:rPr>
          <w:sz w:val="16"/>
        </w:rPr>
        <w:t>Not shown in this  paper</w:t>
      </w:r>
    </w:p>
    <w:p w14:paraId="473DBAF2" w14:textId="77777777" w:rsidR="00E61455" w:rsidRDefault="00E61455">
      <w:pPr>
        <w:pStyle w:val="Corpsdetexte"/>
        <w:spacing w:before="4"/>
        <w:ind w:left="0"/>
        <w:jc w:val="left"/>
        <w:rPr>
          <w:sz w:val="16"/>
        </w:rPr>
      </w:pPr>
    </w:p>
    <w:p w14:paraId="2639B766" w14:textId="77777777" w:rsidR="00E61455" w:rsidRDefault="0079175C">
      <w:pPr>
        <w:spacing w:line="180" w:lineRule="exact"/>
        <w:ind w:left="145" w:right="-15"/>
        <w:rPr>
          <w:sz w:val="16"/>
        </w:rPr>
      </w:pPr>
      <w:r>
        <w:rPr>
          <w:sz w:val="16"/>
        </w:rPr>
        <w:t>The valid method at lines 58-59 as the transition guard at line  49</w:t>
      </w:r>
    </w:p>
    <w:p w14:paraId="0F3D8399" w14:textId="77777777" w:rsidR="00E61455" w:rsidRDefault="0079175C">
      <w:pPr>
        <w:pStyle w:val="Corpsdetexte"/>
        <w:spacing w:line="249" w:lineRule="auto"/>
        <w:ind w:left="200" w:right="277"/>
      </w:pPr>
      <w:r>
        <w:br w:type="column"/>
      </w:r>
      <w:r>
        <w:t xml:space="preserve">Rhapsody and Enterprise Architect. For example, the </w:t>
      </w:r>
      <w:r>
        <w:rPr>
          <w:i/>
        </w:rPr>
        <w:t xml:space="preserve">p, fifo,    c </w:t>
      </w:r>
      <w:r>
        <w:t xml:space="preserve">UML parts are mapped to the composite attributes of the </w:t>
      </w:r>
      <w:r>
        <w:rPr>
          <w:i/>
        </w:rPr>
        <w:t xml:space="preserve">System </w:t>
      </w:r>
      <w:r>
        <w:t>class; the UML operations and properties are mapped to</w:t>
      </w:r>
      <w:r>
        <w:rPr>
          <w:spacing w:val="21"/>
        </w:rPr>
        <w:t xml:space="preserve"> </w:t>
      </w:r>
      <w:r>
        <w:t>the</w:t>
      </w:r>
      <w:r>
        <w:rPr>
          <w:spacing w:val="21"/>
        </w:rPr>
        <w:t xml:space="preserve"> </w:t>
      </w:r>
      <w:r>
        <w:t>class</w:t>
      </w:r>
      <w:r>
        <w:rPr>
          <w:spacing w:val="21"/>
        </w:rPr>
        <w:t xml:space="preserve"> </w:t>
      </w:r>
      <w:r>
        <w:t>methods</w:t>
      </w:r>
      <w:r>
        <w:rPr>
          <w:spacing w:val="21"/>
        </w:rPr>
        <w:t xml:space="preserve"> </w:t>
      </w:r>
      <w:r>
        <w:t>and</w:t>
      </w:r>
      <w:r>
        <w:rPr>
          <w:spacing w:val="21"/>
        </w:rPr>
        <w:t xml:space="preserve"> </w:t>
      </w:r>
      <w:r>
        <w:t>attributes</w:t>
      </w:r>
      <w:r>
        <w:rPr>
          <w:spacing w:val="21"/>
        </w:rPr>
        <w:t xml:space="preserve"> </w:t>
      </w:r>
      <w:r>
        <w:t>(not</w:t>
      </w:r>
      <w:r>
        <w:rPr>
          <w:spacing w:val="21"/>
        </w:rPr>
        <w:t xml:space="preserve"> </w:t>
      </w:r>
      <w:r>
        <w:t>shown</w:t>
      </w:r>
      <w:r>
        <w:rPr>
          <w:spacing w:val="21"/>
        </w:rPr>
        <w:t xml:space="preserve"> </w:t>
      </w:r>
      <w:r>
        <w:t>in</w:t>
      </w:r>
      <w:r>
        <w:rPr>
          <w:spacing w:val="21"/>
        </w:rPr>
        <w:t xml:space="preserve"> </w:t>
      </w:r>
      <w:r>
        <w:t>the</w:t>
      </w:r>
      <w:r>
        <w:rPr>
          <w:spacing w:val="21"/>
        </w:rPr>
        <w:t xml:space="preserve"> </w:t>
      </w:r>
      <w:r>
        <w:t>paper),</w:t>
      </w:r>
    </w:p>
    <w:p w14:paraId="45EE3942" w14:textId="77777777" w:rsidR="00E61455" w:rsidRDefault="00E61455">
      <w:pPr>
        <w:spacing w:line="249" w:lineRule="auto"/>
        <w:sectPr w:rsidR="00E61455">
          <w:type w:val="continuous"/>
          <w:pgSz w:w="12240" w:h="15840"/>
          <w:pgMar w:top="980" w:right="700" w:bottom="280" w:left="860" w:header="720" w:footer="720" w:gutter="0"/>
          <w:cols w:num="4" w:space="720" w:equalWidth="0">
            <w:col w:w="889" w:space="257"/>
            <w:col w:w="1710" w:space="40"/>
            <w:col w:w="2243" w:space="40"/>
            <w:col w:w="5501"/>
          </w:cols>
        </w:sectPr>
      </w:pPr>
    </w:p>
    <w:p w14:paraId="5F17670D" w14:textId="642D235A" w:rsidR="00E61455" w:rsidRDefault="00414C1D">
      <w:pPr>
        <w:pStyle w:val="Corpsdetexte"/>
        <w:spacing w:before="78" w:line="240" w:lineRule="atLeast"/>
        <w:jc w:val="left"/>
      </w:pPr>
      <w:r>
        <w:rPr>
          <w:noProof/>
        </w:rPr>
        <mc:AlternateContent>
          <mc:Choice Requires="wpg">
            <w:drawing>
              <wp:anchor distT="0" distB="0" distL="114300" distR="114300" simplePos="0" relativeHeight="503256680" behindDoc="1" locked="0" layoutInCell="1" allowOverlap="1" wp14:anchorId="54141589" wp14:editId="25A5C96D">
                <wp:simplePos x="0" y="0"/>
                <wp:positionH relativeFrom="page">
                  <wp:posOffset>3609340</wp:posOffset>
                </wp:positionH>
                <wp:positionV relativeFrom="paragraph">
                  <wp:posOffset>59690</wp:posOffset>
                </wp:positionV>
                <wp:extent cx="169545" cy="169545"/>
                <wp:effectExtent l="0" t="0" r="2540" b="3810"/>
                <wp:wrapNone/>
                <wp:docPr id="1271" name="Group 1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69545"/>
                          <a:chOff x="5684" y="94"/>
                          <a:chExt cx="267" cy="267"/>
                        </a:xfrm>
                      </wpg:grpSpPr>
                      <pic:pic xmlns:pic="http://schemas.openxmlformats.org/drawingml/2006/picture">
                        <pic:nvPicPr>
                          <pic:cNvPr id="1272" name="Picture 12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84" y="94"/>
                            <a:ext cx="26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3" name="Text Box 1270"/>
                        <wps:cNvSpPr txBox="1">
                          <a:spLocks noChangeArrowheads="1"/>
                        </wps:cNvSpPr>
                        <wps:spPr bwMode="auto">
                          <a:xfrm>
                            <a:off x="5684" y="94"/>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66EB5" w14:textId="77777777" w:rsidR="0079175C" w:rsidRDefault="0079175C">
                              <w:pPr>
                                <w:spacing w:line="224" w:lineRule="exact"/>
                                <w:ind w:left="83"/>
                                <w:rPr>
                                  <w:sz w:val="20"/>
                                </w:rPr>
                              </w:pPr>
                              <w:r>
                                <w:rPr>
                                  <w:color w:val="FFFFFF"/>
                                  <w:w w:val="99"/>
                                  <w:sz w:val="20"/>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41589" id="Group 1269" o:spid="_x0000_s1051" style="position:absolute;left:0;text-align:left;margin-left:284.2pt;margin-top:4.7pt;width:13.35pt;height:13.35pt;z-index:-59800;mso-position-horizontal-relative:page" coordorigin="5684,94" coordsize="267,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">
                <v:shape id="Picture 1271" o:spid="_x0000_s1052" type="#_x0000_t75" style="position:absolute;left:5684;top:94;width:266;height: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qI9vGAAAA3QAAAA8AAABkcnMvZG93bnJldi54bWxET9tqwkAQfRf8h2UKfdNNg7QldRUpSK9I&#10;1VDxbciO2WB2Ns1uY+zXd4VC3+ZwrjOd97YWHbW+cqzgZpyAIC6crrhUkG+Xo3sQPiBrrB2TgjN5&#10;mM+Ggylm2p14Td0mlCKGsM9QgQmhyaT0hSGLfuwa4sgdXGsxRNiWUrd4iuG2lmmS3EqLFccGgw09&#10;GiqOm2+r4P1lb/LJa94dJsnn18/bcrf4WD0pdX3VLx5ABOrDv/jP/azj/PQuhcs38QQ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oj28YAAADdAAAADwAAAAAAAAAAAAAA&#10;AACfAgAAZHJzL2Rvd25yZXYueG1sUEsFBgAAAAAEAAQA9wAAAJIDAAAAAA==&#10;">
                  <v:imagedata r:id="rId12" o:title=""/>
                </v:shape>
                <v:shape id="Text Box 1270" o:spid="_x0000_s1053" type="#_x0000_t202" style="position:absolute;left:5684;top:94;width:267;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iU8QA&#10;AADdAAAADwAAAGRycy9kb3ducmV2LnhtbERPTWvCQBC9F/oflil4q5sqaE2zipQWhII0xoPHMTtJ&#10;FrOzaXbV9N+7BaG3ebzPyVaDbcWFem8cK3gZJyCIS6cN1wr2xefzKwgfkDW2jknBL3lYLR8fMky1&#10;u3JOl12oRQxhn6KCJoQuldKXDVn0Y9cRR65yvcUQYV9L3eM1httWTpJkJi0ajg0NdvTeUHnana2C&#10;9YHzD/OzPX7nVW6KYpHw1+yk1OhpWL+BCDSEf/HdvdFx/mQ+h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I4lPEAAAA3QAAAA8AAAAAAAAAAAAAAAAAmAIAAGRycy9k&#10;b3ducmV2LnhtbFBLBQYAAAAABAAEAPUAAACJAwAAAAA=&#10;" filled="f" stroked="f">
                  <v:textbox inset="0,0,0,0">
                    <w:txbxContent>
                      <w:p w14:paraId="77466EB5" w14:textId="77777777" w:rsidR="0079175C" w:rsidRDefault="0079175C">
                        <w:pPr>
                          <w:spacing w:line="224" w:lineRule="exact"/>
                          <w:ind w:left="83"/>
                          <w:rPr>
                            <w:sz w:val="20"/>
                          </w:rPr>
                        </w:pPr>
                        <w:r>
                          <w:rPr>
                            <w:color w:val="FFFFFF"/>
                            <w:w w:val="99"/>
                            <w:sz w:val="20"/>
                          </w:rPr>
                          <w:t>b</w:t>
                        </w:r>
                      </w:p>
                    </w:txbxContent>
                  </v:textbox>
                </v:shape>
                <w10:wrap anchorx="page"/>
              </v:group>
            </w:pict>
          </mc:Fallback>
        </mc:AlternateContent>
      </w:r>
      <w:r w:rsidR="0079175C">
        <w:t xml:space="preserve">items. </w:t>
      </w:r>
      <w:r w:rsidR="0079175C">
        <w:rPr>
          <w:i/>
        </w:rPr>
        <w:t xml:space="preserve">FIFO </w:t>
      </w:r>
      <w:r w:rsidR="0079175C">
        <w:t>implements the two interfaces as in Fig. 2 lines 28-29.</w:t>
      </w:r>
    </w:p>
    <w:p w14:paraId="1FD941E7" w14:textId="77777777" w:rsidR="00E61455" w:rsidRDefault="0079175C">
      <w:pPr>
        <w:pStyle w:val="Corpsdetexte"/>
        <w:tabs>
          <w:tab w:val="left" w:pos="408"/>
        </w:tabs>
        <w:spacing w:before="65" w:line="156" w:lineRule="auto"/>
        <w:ind w:left="408" w:right="277" w:hanging="289"/>
        <w:jc w:val="left"/>
      </w:pPr>
      <w:r>
        <w:br w:type="column"/>
      </w:r>
      <w:r>
        <w:rPr>
          <w:position w:val="-8"/>
        </w:rPr>
        <w:t>,</w:t>
      </w:r>
      <w:r>
        <w:rPr>
          <w:position w:val="-8"/>
        </w:rPr>
        <w:tab/>
      </w:r>
      <w:r>
        <w:t>respectively; the UML interfaces (</w:t>
      </w:r>
      <w:r>
        <w:rPr>
          <w:i/>
        </w:rPr>
        <w:t xml:space="preserve">IPush </w:t>
      </w:r>
      <w:r>
        <w:t xml:space="preserve">and </w:t>
      </w:r>
      <w:r>
        <w:rPr>
          <w:i/>
        </w:rPr>
        <w:t>IPull</w:t>
      </w:r>
      <w:r>
        <w:t>)</w:t>
      </w:r>
      <w:r>
        <w:rPr>
          <w:spacing w:val="46"/>
        </w:rPr>
        <w:t xml:space="preserve"> </w:t>
      </w:r>
      <w:r>
        <w:t>mapped</w:t>
      </w:r>
      <w:r>
        <w:rPr>
          <w:spacing w:val="6"/>
        </w:rPr>
        <w:t xml:space="preserve"> </w:t>
      </w:r>
      <w:r>
        <w:t>to</w:t>
      </w:r>
      <w:r>
        <w:rPr>
          <w:w w:val="99"/>
        </w:rPr>
        <w:t xml:space="preserve"> </w:t>
      </w:r>
      <w:r>
        <w:t xml:space="preserve">classes with pure virtual methods (lines 11-17) (in  </w:t>
      </w:r>
      <w:r>
        <w:rPr>
          <w:spacing w:val="36"/>
        </w:rPr>
        <w:t xml:space="preserve"> </w:t>
      </w:r>
      <w:r>
        <w:t>C++).</w:t>
      </w:r>
    </w:p>
    <w:p w14:paraId="6CC20F23" w14:textId="77777777" w:rsidR="00E61455" w:rsidRDefault="00E61455">
      <w:pPr>
        <w:spacing w:line="156" w:lineRule="auto"/>
        <w:sectPr w:rsidR="00E61455">
          <w:type w:val="continuous"/>
          <w:pgSz w:w="12240" w:h="15840"/>
          <w:pgMar w:top="980" w:right="700" w:bottom="280" w:left="860" w:header="720" w:footer="720" w:gutter="0"/>
          <w:cols w:num="2" w:space="720" w:equalWidth="0">
            <w:col w:w="4746" w:space="226"/>
            <w:col w:w="5708"/>
          </w:cols>
        </w:sectPr>
      </w:pPr>
    </w:p>
    <w:p w14:paraId="6BCB91D8" w14:textId="3D059048" w:rsidR="00E61455" w:rsidRDefault="00414C1D">
      <w:pPr>
        <w:pStyle w:val="Corpsdetexte"/>
        <w:spacing w:before="9" w:line="249" w:lineRule="auto"/>
        <w:ind w:firstLine="199"/>
      </w:pPr>
      <w:r>
        <w:rPr>
          <w:noProof/>
        </w:rPr>
        <mc:AlternateContent>
          <mc:Choice Requires="wpg">
            <w:drawing>
              <wp:anchor distT="0" distB="0" distL="114300" distR="114300" simplePos="0" relativeHeight="503256728" behindDoc="1" locked="0" layoutInCell="1" allowOverlap="1" wp14:anchorId="218B0C80" wp14:editId="441D8F0C">
                <wp:simplePos x="0" y="0"/>
                <wp:positionH relativeFrom="page">
                  <wp:posOffset>2219960</wp:posOffset>
                </wp:positionH>
                <wp:positionV relativeFrom="paragraph">
                  <wp:posOffset>162560</wp:posOffset>
                </wp:positionV>
                <wp:extent cx="166370" cy="166370"/>
                <wp:effectExtent l="635" t="0" r="4445" b="0"/>
                <wp:wrapNone/>
                <wp:docPr id="1268" name="Group 1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3496" y="256"/>
                          <a:chExt cx="262" cy="262"/>
                        </a:xfrm>
                      </wpg:grpSpPr>
                      <pic:pic xmlns:pic="http://schemas.openxmlformats.org/drawingml/2006/picture">
                        <pic:nvPicPr>
                          <pic:cNvPr id="1269" name="Picture 1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6" y="25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0" name="Text Box 1267"/>
                        <wps:cNvSpPr txBox="1">
                          <a:spLocks noChangeArrowheads="1"/>
                        </wps:cNvSpPr>
                        <wps:spPr bwMode="auto">
                          <a:xfrm>
                            <a:off x="3496" y="25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129C1" w14:textId="77777777" w:rsidR="0079175C" w:rsidRDefault="0079175C">
                              <w:pPr>
                                <w:spacing w:line="222" w:lineRule="exact"/>
                                <w:ind w:left="86"/>
                                <w:rPr>
                                  <w:sz w:val="20"/>
                                </w:rPr>
                              </w:pPr>
                              <w:r>
                                <w:rPr>
                                  <w:color w:val="FFFFFF"/>
                                  <w:w w:val="99"/>
                                  <w:sz w:val="20"/>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B0C80" id="Group 1266" o:spid="_x0000_s1054" style="position:absolute;left:0;text-align:left;margin-left:174.8pt;margin-top:12.8pt;width:13.1pt;height:13.1pt;z-index:-59752;mso-position-horizontal-relative:page" coordorigin="3496,256"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">
                <v:shape id="Picture 1268" o:spid="_x0000_s1055" type="#_x0000_t75" style="position:absolute;left:3496;top:256;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H81fEAAAA3QAAAA8AAABkcnMvZG93bnJldi54bWxET01rAjEQvRf8D2GE3mq2e7DtapSqLHho&#10;EdeC1yEZdxc3kyWJuu2vbwpCb/N4nzNfDrYTV/KhdazgeZKBINbOtFwr+DqUT68gQkQ22DkmBd8U&#10;YLkYPcyxMO7Ge7pWsRYphEOBCpoY+0LKoBuyGCauJ07cyXmLMUFfS+PxlsJtJ/Msm0qLLaeGBnta&#10;N6TP1cUqyFc7+aHtZfN5+NGxLKU/rrYvSj2Oh/cZiEhD/Bff3VuT5ufTN/j7Jp0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UH81fEAAAA3QAAAA8AAAAAAAAAAAAAAAAA&#10;nwIAAGRycy9kb3ducmV2LnhtbFBLBQYAAAAABAAEAPcAAACQAwAAAAA=&#10;">
                  <v:imagedata r:id="rId9" o:title=""/>
                </v:shape>
                <v:shape id="Text Box 1267" o:spid="_x0000_s1056" type="#_x0000_t202" style="position:absolute;left:3496;top:256;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8JMYA&#10;AADdAAAADwAAAGRycy9kb3ducmV2LnhtbESPQWvCQBCF74X+h2UK3upGD9pGV5GiUBCKMT30OM2O&#10;yWJ2Ns1uNf33zkHobYb35r1vluvBt+pCfXSBDUzGGSjiKljHtYHPcvf8AiomZIttYDLwRxHWq8eH&#10;JeY2XLmgyzHVSkI45migSanLtY5VQx7jOHTEop1C7zHJ2tfa9niVcN/qaZbNtEfH0tBgR28NVefj&#10;rzew+eJi634+vg/FqXBl+ZrxfnY2ZvQ0bBagEg3p33y/freCP50Lv3wjI+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p8JMYAAADdAAAADwAAAAAAAAAAAAAAAACYAgAAZHJz&#10;L2Rvd25yZXYueG1sUEsFBgAAAAAEAAQA9QAAAIsDAAAAAA==&#10;" filled="f" stroked="f">
                  <v:textbox inset="0,0,0,0">
                    <w:txbxContent>
                      <w:p w14:paraId="24E129C1" w14:textId="77777777" w:rsidR="0079175C" w:rsidRDefault="0079175C">
                        <w:pPr>
                          <w:spacing w:line="222" w:lineRule="exact"/>
                          <w:ind w:left="86"/>
                          <w:rPr>
                            <w:sz w:val="20"/>
                          </w:rPr>
                        </w:pPr>
                        <w:r>
                          <w:rPr>
                            <w:color w:val="FFFFFF"/>
                            <w:w w:val="99"/>
                            <w:sz w:val="20"/>
                          </w:rPr>
                          <w:t>c</w:t>
                        </w:r>
                      </w:p>
                    </w:txbxContent>
                  </v:textbox>
                </v:shape>
                <w10:wrap anchorx="page"/>
              </v:group>
            </w:pict>
          </mc:Fallback>
        </mc:AlternateContent>
      </w:r>
      <w:r w:rsidR="0079175C">
        <w:t xml:space="preserve">The behavior of </w:t>
      </w:r>
      <w:r w:rsidR="0079175C">
        <w:rPr>
          <w:i/>
        </w:rPr>
        <w:t xml:space="preserve">FIFO </w:t>
      </w:r>
      <w:r w:rsidR="0079175C">
        <w:t xml:space="preserve">is described by using a UML State Machine as shown in Fig. 2   . Initially, the </w:t>
      </w:r>
      <w:r w:rsidR="0079175C">
        <w:rPr>
          <w:i/>
        </w:rPr>
        <w:t xml:space="preserve">Idle </w:t>
      </w:r>
      <w:r w:rsidR="0079175C">
        <w:t xml:space="preserve">state is   active. The state machine then waits for an item to arrive at  the </w:t>
      </w:r>
      <w:r w:rsidR="0079175C">
        <w:rPr>
          <w:i/>
        </w:rPr>
        <w:t xml:space="preserve">fifo </w:t>
      </w:r>
      <w:r w:rsidR="0079175C">
        <w:t xml:space="preserve">component (through the </w:t>
      </w:r>
      <w:r w:rsidR="0079175C">
        <w:rPr>
          <w:i/>
        </w:rPr>
        <w:t xml:space="preserve">pPush </w:t>
      </w:r>
      <w:r w:rsidR="0079175C">
        <w:t>port). The item is then checked for its validity before verifying the fullness of the queue</w:t>
      </w:r>
      <w:r w:rsidR="0079175C">
        <w:rPr>
          <w:spacing w:val="17"/>
        </w:rPr>
        <w:t xml:space="preserve"> </w:t>
      </w:r>
      <w:r w:rsidR="0079175C">
        <w:t>to</w:t>
      </w:r>
      <w:r w:rsidR="0079175C">
        <w:rPr>
          <w:spacing w:val="17"/>
        </w:rPr>
        <w:t xml:space="preserve"> </w:t>
      </w:r>
      <w:r w:rsidR="0079175C">
        <w:t>decide</w:t>
      </w:r>
      <w:r w:rsidR="0079175C">
        <w:rPr>
          <w:spacing w:val="17"/>
        </w:rPr>
        <w:t xml:space="preserve"> </w:t>
      </w:r>
      <w:r w:rsidR="0079175C">
        <w:t>to</w:t>
      </w:r>
      <w:r w:rsidR="0079175C">
        <w:rPr>
          <w:spacing w:val="17"/>
        </w:rPr>
        <w:t xml:space="preserve"> </w:t>
      </w:r>
      <w:r w:rsidR="0079175C">
        <w:t>either</w:t>
      </w:r>
      <w:r w:rsidR="0079175C">
        <w:rPr>
          <w:spacing w:val="17"/>
        </w:rPr>
        <w:t xml:space="preserve"> </w:t>
      </w:r>
      <w:r w:rsidR="0079175C">
        <w:t>add</w:t>
      </w:r>
      <w:r w:rsidR="0079175C">
        <w:rPr>
          <w:spacing w:val="17"/>
        </w:rPr>
        <w:t xml:space="preserve"> </w:t>
      </w:r>
      <w:r w:rsidR="0079175C">
        <w:t>to</w:t>
      </w:r>
      <w:r w:rsidR="0079175C">
        <w:rPr>
          <w:spacing w:val="17"/>
        </w:rPr>
        <w:t xml:space="preserve"> </w:t>
      </w:r>
      <w:r w:rsidR="0079175C">
        <w:t>the</w:t>
      </w:r>
      <w:r w:rsidR="0079175C">
        <w:rPr>
          <w:spacing w:val="17"/>
        </w:rPr>
        <w:t xml:space="preserve"> </w:t>
      </w:r>
      <w:r w:rsidR="0079175C">
        <w:t>queue</w:t>
      </w:r>
      <w:r w:rsidR="0079175C">
        <w:rPr>
          <w:spacing w:val="17"/>
        </w:rPr>
        <w:t xml:space="preserve"> </w:t>
      </w:r>
      <w:r w:rsidR="0079175C">
        <w:t>or</w:t>
      </w:r>
      <w:r w:rsidR="0079175C">
        <w:rPr>
          <w:spacing w:val="17"/>
        </w:rPr>
        <w:t xml:space="preserve"> </w:t>
      </w:r>
      <w:r w:rsidR="0079175C">
        <w:t>discard</w:t>
      </w:r>
      <w:r w:rsidR="0079175C">
        <w:rPr>
          <w:spacing w:val="17"/>
        </w:rPr>
        <w:t xml:space="preserve"> </w:t>
      </w:r>
      <w:r w:rsidR="0079175C">
        <w:t>it.</w:t>
      </w:r>
    </w:p>
    <w:p w14:paraId="7BA70D77" w14:textId="77777777" w:rsidR="00E61455" w:rsidRDefault="0079175C">
      <w:pPr>
        <w:pStyle w:val="Corpsdetexte"/>
        <w:spacing w:line="249" w:lineRule="auto"/>
        <w:ind w:firstLine="199"/>
      </w:pPr>
      <w:r>
        <w:t xml:space="preserve">Table I and II show some of the UML meta-classes and our ad-hoc equivalent constructs in the extended language. The constructs are categorized into </w:t>
      </w:r>
      <w:r>
        <w:rPr>
          <w:i/>
        </w:rPr>
        <w:t xml:space="preserve">structural </w:t>
      </w:r>
      <w:r>
        <w:t xml:space="preserve">(four upper rows in Table II and II) and </w:t>
      </w:r>
      <w:r>
        <w:rPr>
          <w:i/>
        </w:rPr>
        <w:t xml:space="preserve">behavioral constructs </w:t>
      </w:r>
      <w:r>
        <w:t>(nine lower rows in Table II). We  explain these constructs in the   followings.</w:t>
      </w:r>
    </w:p>
    <w:p w14:paraId="52BC9420" w14:textId="77777777" w:rsidR="00E61455" w:rsidRDefault="0079175C">
      <w:pPr>
        <w:pStyle w:val="Paragraphedeliste"/>
        <w:numPr>
          <w:ilvl w:val="0"/>
          <w:numId w:val="1"/>
        </w:numPr>
        <w:tabs>
          <w:tab w:val="left" w:pos="585"/>
        </w:tabs>
        <w:spacing w:before="46" w:line="249" w:lineRule="auto"/>
        <w:ind w:firstLine="199"/>
        <w:jc w:val="both"/>
        <w:rPr>
          <w:sz w:val="20"/>
        </w:rPr>
      </w:pPr>
      <w:r>
        <w:rPr>
          <w:i/>
          <w:sz w:val="20"/>
        </w:rPr>
        <w:t xml:space="preserve">Structural constructs: </w:t>
      </w:r>
      <w:r>
        <w:rPr>
          <w:sz w:val="20"/>
        </w:rPr>
        <w:t xml:space="preserve">This section explains the pro- gramming constructs in the bidirectional mapping correspond- ing to the modeling concepts used for modeling the architec- ture structure, including </w:t>
      </w:r>
      <w:r>
        <w:rPr>
          <w:i/>
          <w:spacing w:val="-4"/>
          <w:sz w:val="20"/>
        </w:rPr>
        <w:t xml:space="preserve">Port  </w:t>
      </w:r>
      <w:r>
        <w:rPr>
          <w:sz w:val="20"/>
        </w:rPr>
        <w:t>and</w:t>
      </w:r>
      <w:r>
        <w:rPr>
          <w:spacing w:val="45"/>
          <w:sz w:val="20"/>
        </w:rPr>
        <w:t xml:space="preserve"> </w:t>
      </w:r>
      <w:r>
        <w:rPr>
          <w:i/>
          <w:sz w:val="20"/>
        </w:rPr>
        <w:t>Binding</w:t>
      </w:r>
      <w:r>
        <w:rPr>
          <w:sz w:val="20"/>
        </w:rPr>
        <w:t>.</w:t>
      </w:r>
    </w:p>
    <w:p w14:paraId="278B803E" w14:textId="77777777" w:rsidR="00E61455" w:rsidRDefault="0079175C">
      <w:pPr>
        <w:pStyle w:val="Corpsdetexte"/>
        <w:spacing w:line="249" w:lineRule="auto"/>
      </w:pPr>
      <w:r>
        <w:rPr>
          <w:b/>
        </w:rPr>
        <w:t xml:space="preserve">Port: </w:t>
      </w:r>
      <w:r>
        <w:t>Template-based programming constructs</w:t>
      </w:r>
      <w:r>
        <w:rPr>
          <w:spacing w:val="8"/>
        </w:rPr>
        <w:t xml:space="preserve"> </w:t>
      </w:r>
      <w:r>
        <w:t xml:space="preserve">proposed </w:t>
      </w:r>
      <w:r>
        <w:rPr>
          <w:spacing w:val="2"/>
        </w:rPr>
        <w:t xml:space="preserve"> </w:t>
      </w:r>
      <w:r>
        <w:t>in</w:t>
      </w:r>
      <w:r>
        <w:rPr>
          <w:w w:val="99"/>
        </w:rPr>
        <w:t xml:space="preserve"> </w:t>
      </w:r>
      <w:r>
        <w:t xml:space="preserve">the extended language correspond to architecture component interaction points specified by UML ports. </w:t>
      </w:r>
      <w:r>
        <w:rPr>
          <w:i/>
        </w:rPr>
        <w:t xml:space="preserve">RequiredPort&lt;T&gt; </w:t>
      </w:r>
      <w:r>
        <w:t>and</w:t>
      </w:r>
      <w:r>
        <w:rPr>
          <w:spacing w:val="-10"/>
        </w:rPr>
        <w:t xml:space="preserve"> </w:t>
      </w:r>
      <w:r>
        <w:rPr>
          <w:i/>
        </w:rPr>
        <w:t>ProvidedPort&lt;T&gt;</w:t>
      </w:r>
      <w:r>
        <w:rPr>
          <w:i/>
          <w:spacing w:val="-10"/>
        </w:rPr>
        <w:t xml:space="preserve"> </w:t>
      </w:r>
      <w:r>
        <w:t>(see</w:t>
      </w:r>
      <w:r>
        <w:rPr>
          <w:spacing w:val="-9"/>
        </w:rPr>
        <w:t xml:space="preserve"> </w:t>
      </w:r>
      <w:r>
        <w:rPr>
          <w:spacing w:val="-4"/>
        </w:rPr>
        <w:t>Table</w:t>
      </w:r>
      <w:r>
        <w:rPr>
          <w:spacing w:val="-10"/>
        </w:rPr>
        <w:t xml:space="preserve"> </w:t>
      </w:r>
      <w:r>
        <w:t>I)</w:t>
      </w:r>
      <w:r>
        <w:rPr>
          <w:spacing w:val="-9"/>
        </w:rPr>
        <w:t xml:space="preserve"> </w:t>
      </w:r>
      <w:r>
        <w:t>are</w:t>
      </w:r>
      <w:r>
        <w:rPr>
          <w:spacing w:val="-10"/>
        </w:rPr>
        <w:t xml:space="preserve"> </w:t>
      </w:r>
      <w:r>
        <w:t>equivalent</w:t>
      </w:r>
      <w:r>
        <w:rPr>
          <w:spacing w:val="-9"/>
        </w:rPr>
        <w:t xml:space="preserve"> </w:t>
      </w:r>
      <w:r>
        <w:t>to</w:t>
      </w:r>
      <w:r>
        <w:rPr>
          <w:spacing w:val="-10"/>
        </w:rPr>
        <w:t xml:space="preserve"> </w:t>
      </w:r>
      <w:r>
        <w:t>UML</w:t>
      </w:r>
      <w:r>
        <w:rPr>
          <w:spacing w:val="-9"/>
        </w:rPr>
        <w:t xml:space="preserve"> </w:t>
      </w:r>
      <w:r>
        <w:t xml:space="preserve">uni- directional ports, which have only one required or provided interface. The </w:t>
      </w:r>
      <w:r>
        <w:rPr>
          <w:i/>
        </w:rPr>
        <w:t xml:space="preserve">T </w:t>
      </w:r>
      <w:r>
        <w:t xml:space="preserve">template parameter is an interface in code (e.g. </w:t>
      </w:r>
      <w:r>
        <w:rPr>
          <w:i/>
        </w:rPr>
        <w:t xml:space="preserve">interface </w:t>
      </w:r>
      <w:r>
        <w:t xml:space="preserve">in </w:t>
      </w:r>
      <w:r>
        <w:rPr>
          <w:spacing w:val="-3"/>
        </w:rPr>
        <w:t xml:space="preserve">Java </w:t>
      </w:r>
      <w:r>
        <w:t xml:space="preserve">or class with </w:t>
      </w:r>
      <w:r>
        <w:rPr>
          <w:i/>
        </w:rPr>
        <w:t xml:space="preserve">pure virtual </w:t>
      </w:r>
      <w:r>
        <w:t xml:space="preserve">methods in C++) equivalent to the interface required/provided by a UML port. </w:t>
      </w:r>
      <w:r>
        <w:rPr>
          <w:i/>
        </w:rPr>
        <w:t xml:space="preserve">BidirectionalPort&lt;R,P&gt; </w:t>
      </w:r>
      <w:r>
        <w:t xml:space="preserve">(not shown) is also proposed to map to UML bidirectional ports, which have one required </w:t>
      </w:r>
      <w:r>
        <w:rPr>
          <w:i/>
        </w:rPr>
        <w:t xml:space="preserve">R </w:t>
      </w:r>
      <w:r>
        <w:t xml:space="preserve">and one provided </w:t>
      </w:r>
      <w:r>
        <w:rPr>
          <w:i/>
        </w:rPr>
        <w:t xml:space="preserve">P </w:t>
      </w:r>
      <w:r>
        <w:rPr>
          <w:i/>
          <w:spacing w:val="13"/>
        </w:rPr>
        <w:t xml:space="preserve"> </w:t>
      </w:r>
      <w:r>
        <w:t>interface.</w:t>
      </w:r>
    </w:p>
    <w:p w14:paraId="2DC3A497" w14:textId="77777777" w:rsidR="00E61455" w:rsidRDefault="0079175C">
      <w:pPr>
        <w:pStyle w:val="Corpsdetexte"/>
        <w:ind w:left="318" w:right="-13"/>
        <w:jc w:val="left"/>
      </w:pPr>
      <w:r>
        <w:t>Lines  19  and  22  show  ports  with  a  required     interface</w:t>
      </w:r>
    </w:p>
    <w:p w14:paraId="458DF512" w14:textId="77777777" w:rsidR="00E61455" w:rsidRDefault="0079175C">
      <w:pPr>
        <w:pStyle w:val="Corpsdetexte"/>
        <w:spacing w:line="151" w:lineRule="exact"/>
        <w:ind w:firstLine="199"/>
      </w:pPr>
      <w:r>
        <w:br w:type="column"/>
      </w:r>
      <w:r>
        <w:t>From  a  programming  perspective,  in  order  to  call     the</w:t>
      </w:r>
    </w:p>
    <w:p w14:paraId="71FF8090" w14:textId="77777777" w:rsidR="00E61455" w:rsidRDefault="0079175C">
      <w:pPr>
        <w:pStyle w:val="Corpsdetexte"/>
        <w:spacing w:before="9" w:line="249" w:lineRule="auto"/>
        <w:ind w:right="277"/>
        <w:rPr>
          <w:i/>
        </w:rPr>
      </w:pPr>
      <w:r>
        <w:t>services/methods provided by the interface of a provided or bidirectional port from a required or bidirectional port, we</w:t>
      </w:r>
      <w:r>
        <w:rPr>
          <w:spacing w:val="-26"/>
        </w:rPr>
        <w:t xml:space="preserve"> </w:t>
      </w:r>
      <w:r>
        <w:t>pro- vide attribute interfaces as members of the port additional</w:t>
      </w:r>
      <w:r>
        <w:rPr>
          <w:spacing w:val="-8"/>
        </w:rPr>
        <w:t xml:space="preserve"> </w:t>
      </w:r>
      <w:r>
        <w:t xml:space="preserve">con- structs as followings: a </w:t>
      </w:r>
      <w:r>
        <w:rPr>
          <w:i/>
        </w:rPr>
        <w:t xml:space="preserve">requiredIntf </w:t>
      </w:r>
      <w:r>
        <w:t>attribute (a class attribute in</w:t>
      </w:r>
      <w:r>
        <w:rPr>
          <w:spacing w:val="-4"/>
        </w:rPr>
        <w:t xml:space="preserve"> </w:t>
      </w:r>
      <w:r>
        <w:rPr>
          <w:spacing w:val="-3"/>
        </w:rPr>
        <w:t>Java</w:t>
      </w:r>
      <w:r>
        <w:rPr>
          <w:spacing w:val="-4"/>
        </w:rPr>
        <w:t xml:space="preserve"> </w:t>
      </w:r>
      <w:r>
        <w:t>or</w:t>
      </w:r>
      <w:r>
        <w:rPr>
          <w:spacing w:val="-4"/>
        </w:rPr>
        <w:t xml:space="preserve"> </w:t>
      </w:r>
      <w:r>
        <w:t>a</w:t>
      </w:r>
      <w:r>
        <w:rPr>
          <w:spacing w:val="-4"/>
        </w:rPr>
        <w:t xml:space="preserve"> </w:t>
      </w:r>
      <w:r>
        <w:t>pointer</w:t>
      </w:r>
      <w:r>
        <w:rPr>
          <w:spacing w:val="-4"/>
        </w:rPr>
        <w:t xml:space="preserve"> </w:t>
      </w:r>
      <w:r>
        <w:t>attribute</w:t>
      </w:r>
      <w:r>
        <w:rPr>
          <w:spacing w:val="-4"/>
        </w:rPr>
        <w:t xml:space="preserve"> </w:t>
      </w:r>
      <w:r>
        <w:t>in</w:t>
      </w:r>
      <w:r>
        <w:rPr>
          <w:spacing w:val="-4"/>
        </w:rPr>
        <w:t xml:space="preserve"> </w:t>
      </w:r>
      <w:r>
        <w:t>C++,</w:t>
      </w:r>
      <w:r>
        <w:rPr>
          <w:spacing w:val="-4"/>
        </w:rPr>
        <w:t xml:space="preserve"> </w:t>
      </w:r>
      <w:r>
        <w:t>e.g.)</w:t>
      </w:r>
      <w:r>
        <w:rPr>
          <w:spacing w:val="-4"/>
        </w:rPr>
        <w:t xml:space="preserve"> </w:t>
      </w:r>
      <w:r>
        <w:t>typed</w:t>
      </w:r>
      <w:r>
        <w:rPr>
          <w:spacing w:val="-4"/>
        </w:rPr>
        <w:t xml:space="preserve"> </w:t>
      </w:r>
      <w:r>
        <w:t>by</w:t>
      </w:r>
      <w:r>
        <w:rPr>
          <w:spacing w:val="-4"/>
        </w:rPr>
        <w:t xml:space="preserve"> </w:t>
      </w:r>
      <w:r>
        <w:t>the</w:t>
      </w:r>
      <w:r>
        <w:rPr>
          <w:spacing w:val="-4"/>
        </w:rPr>
        <w:t xml:space="preserve"> </w:t>
      </w:r>
      <w:r>
        <w:t xml:space="preserve">required interface of the required or bidirectional port. For example,  for calling the </w:t>
      </w:r>
      <w:r>
        <w:rPr>
          <w:i/>
        </w:rPr>
        <w:t xml:space="preserve">push </w:t>
      </w:r>
      <w:r>
        <w:t xml:space="preserve">method  implemented by  the fifo  from  the  producer,  a  programmer  can  write  </w:t>
      </w:r>
      <w:r>
        <w:rPr>
          <w:spacing w:val="12"/>
        </w:rPr>
        <w:t xml:space="preserve"> </w:t>
      </w:r>
      <w:r>
        <w:rPr>
          <w:i/>
        </w:rPr>
        <w:t>pPush.requiredIntf-</w:t>
      </w:r>
    </w:p>
    <w:p w14:paraId="71F40A06" w14:textId="77777777" w:rsidR="00E61455" w:rsidRDefault="0079175C">
      <w:pPr>
        <w:ind w:left="119"/>
        <w:jc w:val="both"/>
        <w:rPr>
          <w:sz w:val="20"/>
        </w:rPr>
      </w:pPr>
      <w:r>
        <w:rPr>
          <w:i/>
          <w:sz w:val="20"/>
        </w:rPr>
        <w:t xml:space="preserve">&gt;push(data) </w:t>
      </w:r>
      <w:r>
        <w:rPr>
          <w:sz w:val="20"/>
        </w:rPr>
        <w:t>in fine-grained code of the  producer.</w:t>
      </w:r>
    </w:p>
    <w:p w14:paraId="3A316FCE" w14:textId="77777777" w:rsidR="00E61455" w:rsidRDefault="0079175C">
      <w:pPr>
        <w:pStyle w:val="Corpsdetexte"/>
        <w:spacing w:before="9" w:line="249" w:lineRule="auto"/>
        <w:ind w:right="277"/>
      </w:pPr>
      <w:r>
        <w:rPr>
          <w:b/>
        </w:rPr>
        <w:t xml:space="preserve">Flow port: </w:t>
      </w:r>
      <w:r>
        <w:t xml:space="preserve">UML only provides service ports having provided and/or required interfaces. Some UML extensions/profiles such as </w:t>
      </w:r>
      <w:r>
        <w:rPr>
          <w:spacing w:val="-3"/>
        </w:rPr>
        <w:t xml:space="preserve">MARTE </w:t>
      </w:r>
      <w:r>
        <w:t xml:space="preserve">[18] define </w:t>
      </w:r>
      <w:r>
        <w:rPr>
          <w:i/>
        </w:rPr>
        <w:t xml:space="preserve">flow ports </w:t>
      </w:r>
      <w:r>
        <w:t xml:space="preserve">to support both client- server like and data-flow like communication schemas. Flow ports enable message-driven and data flow oriented commu- nication between components, where messages flowing across ports represent data items. A flow port can be </w:t>
      </w:r>
      <w:r>
        <w:rPr>
          <w:i/>
        </w:rPr>
        <w:t xml:space="preserve">in/out/inout </w:t>
      </w:r>
      <w:r>
        <w:t>and the flow of data items through the port can be from outside     to inside/from inside to outside/bidirectional, respectively.</w:t>
      </w:r>
      <w:r>
        <w:rPr>
          <w:spacing w:val="-14"/>
        </w:rPr>
        <w:t xml:space="preserve"> </w:t>
      </w:r>
      <w:r>
        <w:t xml:space="preserve">The data items exchanged between components through flow ports are modeled in terms of UML signals. Our mapping mecha- nism also contains programming constructs corresponding to these flow ports. </w:t>
      </w:r>
      <w:r>
        <w:rPr>
          <w:spacing w:val="-4"/>
        </w:rPr>
        <w:t xml:space="preserve">Table </w:t>
      </w:r>
      <w:r>
        <w:t>II shows our mapping and examples  for flow</w:t>
      </w:r>
      <w:r>
        <w:rPr>
          <w:spacing w:val="18"/>
        </w:rPr>
        <w:t xml:space="preserve"> </w:t>
      </w:r>
      <w:r>
        <w:t>ports.</w:t>
      </w:r>
    </w:p>
    <w:p w14:paraId="159B13C5" w14:textId="77777777" w:rsidR="00E61455" w:rsidRDefault="0079175C">
      <w:pPr>
        <w:pStyle w:val="Corpsdetexte"/>
        <w:spacing w:line="249" w:lineRule="auto"/>
        <w:ind w:right="277" w:firstLine="199"/>
      </w:pPr>
      <w:r>
        <w:rPr>
          <w:spacing w:val="-3"/>
        </w:rPr>
        <w:t xml:space="preserve">Let’s </w:t>
      </w:r>
      <w:r>
        <w:t>redesign the producer-consumer example using flow ports. The data items flow from the producer/the fifo to the fifo/the</w:t>
      </w:r>
      <w:r>
        <w:rPr>
          <w:spacing w:val="-7"/>
        </w:rPr>
        <w:t xml:space="preserve"> </w:t>
      </w:r>
      <w:r>
        <w:t>consumer</w:t>
      </w:r>
      <w:r>
        <w:rPr>
          <w:spacing w:val="-8"/>
        </w:rPr>
        <w:t xml:space="preserve"> </w:t>
      </w:r>
      <w:r>
        <w:t>through</w:t>
      </w:r>
      <w:r>
        <w:rPr>
          <w:spacing w:val="-7"/>
        </w:rPr>
        <w:t xml:space="preserve"> </w:t>
      </w:r>
      <w:r>
        <w:t>the</w:t>
      </w:r>
      <w:r>
        <w:rPr>
          <w:spacing w:val="-7"/>
        </w:rPr>
        <w:t xml:space="preserve"> </w:t>
      </w:r>
      <w:r>
        <w:t>connectors</w:t>
      </w:r>
      <w:r>
        <w:rPr>
          <w:spacing w:val="-7"/>
        </w:rPr>
        <w:t xml:space="preserve"> </w:t>
      </w:r>
      <w:r>
        <w:t>between</w:t>
      </w:r>
      <w:r>
        <w:rPr>
          <w:spacing w:val="-8"/>
        </w:rPr>
        <w:t xml:space="preserve"> </w:t>
      </w:r>
      <w:r>
        <w:t>the</w:t>
      </w:r>
      <w:r>
        <w:rPr>
          <w:spacing w:val="-7"/>
        </w:rPr>
        <w:t xml:space="preserve"> </w:t>
      </w:r>
      <w:r>
        <w:t>producer</w:t>
      </w:r>
    </w:p>
    <w:p w14:paraId="79522F8D" w14:textId="76E3F690" w:rsidR="00E61455" w:rsidRDefault="00414C1D">
      <w:pPr>
        <w:pStyle w:val="Corpsdetexte"/>
        <w:spacing w:line="168" w:lineRule="exact"/>
      </w:pPr>
      <w:r>
        <w:rPr>
          <w:noProof/>
        </w:rPr>
        <mc:AlternateContent>
          <mc:Choice Requires="wpg">
            <w:drawing>
              <wp:anchor distT="0" distB="0" distL="114300" distR="114300" simplePos="0" relativeHeight="1672" behindDoc="0" locked="0" layoutInCell="1" allowOverlap="1" wp14:anchorId="6E6B5B45" wp14:editId="697CE181">
                <wp:simplePos x="0" y="0"/>
                <wp:positionH relativeFrom="page">
                  <wp:posOffset>5943600</wp:posOffset>
                </wp:positionH>
                <wp:positionV relativeFrom="paragraph">
                  <wp:posOffset>156845</wp:posOffset>
                </wp:positionV>
                <wp:extent cx="166370" cy="166370"/>
                <wp:effectExtent l="0" t="4445" r="0" b="635"/>
                <wp:wrapNone/>
                <wp:docPr id="1265" name="Group 1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9360" y="247"/>
                          <a:chExt cx="262" cy="262"/>
                        </a:xfrm>
                      </wpg:grpSpPr>
                      <pic:pic xmlns:pic="http://schemas.openxmlformats.org/drawingml/2006/picture">
                        <pic:nvPicPr>
                          <pic:cNvPr id="1266" name="Picture 12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360"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7" name="Text Box 1264"/>
                        <wps:cNvSpPr txBox="1">
                          <a:spLocks noChangeArrowheads="1"/>
                        </wps:cNvSpPr>
                        <wps:spPr bwMode="auto">
                          <a:xfrm>
                            <a:off x="9360"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7B46" w14:textId="77777777" w:rsidR="0079175C" w:rsidRDefault="0079175C">
                              <w:pPr>
                                <w:spacing w:line="222" w:lineRule="exact"/>
                                <w:ind w:left="86"/>
                                <w:rPr>
                                  <w:sz w:val="20"/>
                                </w:rPr>
                              </w:pPr>
                              <w:r>
                                <w:rPr>
                                  <w:color w:val="FFFFFF"/>
                                  <w:w w:val="99"/>
                                  <w:sz w:val="20"/>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6B5B45" id="Group 1263" o:spid="_x0000_s1057" style="position:absolute;left:0;text-align:left;margin-left:468pt;margin-top:12.35pt;width:13.1pt;height:13.1pt;z-index:1672;mso-position-horizontal-relative:page" coordorigin="9360,247"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">
                <v:shape id="Picture 1265" o:spid="_x0000_s1058" type="#_x0000_t75" style="position:absolute;left:9360;top:247;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YZyXDAAAA3QAAAA8AAABkcnMvZG93bnJldi54bWxET01rAjEQvRf8D2GE3mrWPaxla5RqWfCg&#10;SLXQ65BMd5duJksSde2vbwTB2zze58yXg+3EmXxoHSuYTjIQxNqZlmsFX8fq5RVEiMgGO8ek4EoB&#10;lovR0xxL4y78SedDrEUK4VCigibGvpQy6IYshonriRP347zFmKCvpfF4SeG2k3mWFdJiy6mhwZ7W&#10;Denfw8kqyFd7udX29LE7/ulYVdJ/rzYzpZ7Hw/sbiEhDfIjv7o1J8/OigNs36QS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hnJcMAAADdAAAADwAAAAAAAAAAAAAAAACf&#10;AgAAZHJzL2Rvd25yZXYueG1sUEsFBgAAAAAEAAQA9wAAAI8DAAAAAA==&#10;">
                  <v:imagedata r:id="rId9" o:title=""/>
                </v:shape>
                <v:shape id="Text Box 1264" o:spid="_x0000_s1059" type="#_x0000_t202" style="position:absolute;left:9360;top:247;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yjcMA&#10;AADdAAAADwAAAGRycy9kb3ducmV2LnhtbERPTWvCQBC9F/oflil4qxs9xBpdRaSFgiDGeOhxmh2T&#10;xexszG41/ntXKHibx/uc+bK3jbhQ541jBaNhAoK4dNpwpeBQfL1/gPABWWPjmBTcyMNy8foyx0y7&#10;K+d02YdKxBD2GSqoQ2gzKX1Zk0U/dC1x5I6usxgi7CqpO7zGcNvIcZKk0qLh2FBjS+uaytP+zypY&#10;/XD+ac7b311+zE1RTBPepCelBm/9agYiUB+e4n/3t47zx+kEHt/EE+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yjcMAAADdAAAADwAAAAAAAAAAAAAAAACYAgAAZHJzL2Rv&#10;d25yZXYueG1sUEsFBgAAAAAEAAQA9QAAAIgDAAAAAA==&#10;" filled="f" stroked="f">
                  <v:textbox inset="0,0,0,0">
                    <w:txbxContent>
                      <w:p w14:paraId="6EE47B46" w14:textId="77777777" w:rsidR="0079175C" w:rsidRDefault="0079175C">
                        <w:pPr>
                          <w:spacing w:line="222" w:lineRule="exact"/>
                          <w:ind w:left="86"/>
                          <w:rPr>
                            <w:sz w:val="20"/>
                          </w:rPr>
                        </w:pPr>
                        <w:r>
                          <w:rPr>
                            <w:color w:val="FFFFFF"/>
                            <w:w w:val="99"/>
                            <w:sz w:val="20"/>
                          </w:rPr>
                          <w:t>a</w:t>
                        </w:r>
                      </w:p>
                    </w:txbxContent>
                  </v:textbox>
                </v:shape>
                <w10:wrap anchorx="page"/>
              </v:group>
            </w:pict>
          </mc:Fallback>
        </mc:AlternateContent>
      </w:r>
      <w:r w:rsidR="0079175C">
        <w:t>and the fifo, and the fifo and the consumer, respectively.   The</w:t>
      </w:r>
    </w:p>
    <w:p w14:paraId="60F71CE5" w14:textId="77777777" w:rsidR="00E61455" w:rsidRDefault="00E61455">
      <w:pPr>
        <w:spacing w:line="168" w:lineRule="exact"/>
        <w:sectPr w:rsidR="00E61455">
          <w:type w:val="continuous"/>
          <w:pgSz w:w="12240" w:h="15840"/>
          <w:pgMar w:top="980" w:right="700" w:bottom="280" w:left="860" w:header="720" w:footer="720" w:gutter="0"/>
          <w:cols w:num="2" w:space="720" w:equalWidth="0">
            <w:col w:w="5141" w:space="119"/>
            <w:col w:w="5420"/>
          </w:cols>
        </w:sectPr>
      </w:pPr>
    </w:p>
    <w:p w14:paraId="031C73F5" w14:textId="77777777" w:rsidR="00E61455" w:rsidRDefault="0079175C">
      <w:pPr>
        <w:pStyle w:val="Corpsdetexte"/>
        <w:spacing w:line="196" w:lineRule="exact"/>
        <w:ind w:right="-13"/>
        <w:jc w:val="left"/>
      </w:pPr>
      <w:r>
        <w:t>and lines 26-37 show ports with a provided interface of the</w:t>
      </w:r>
    </w:p>
    <w:p w14:paraId="75992DA8" w14:textId="77777777" w:rsidR="00E61455" w:rsidRDefault="0079175C">
      <w:pPr>
        <w:spacing w:before="9"/>
        <w:ind w:left="119" w:right="-13"/>
        <w:rPr>
          <w:sz w:val="20"/>
        </w:rPr>
      </w:pPr>
      <w:r>
        <w:rPr>
          <w:i/>
          <w:sz w:val="20"/>
        </w:rPr>
        <w:t>Producer</w:t>
      </w:r>
      <w:r>
        <w:rPr>
          <w:sz w:val="20"/>
        </w:rPr>
        <w:t xml:space="preserve">, </w:t>
      </w:r>
      <w:r>
        <w:rPr>
          <w:i/>
          <w:sz w:val="20"/>
        </w:rPr>
        <w:t>Consumer</w:t>
      </w:r>
      <w:r>
        <w:rPr>
          <w:sz w:val="20"/>
        </w:rPr>
        <w:t xml:space="preserve">, and </w:t>
      </w:r>
      <w:r>
        <w:rPr>
          <w:i/>
          <w:sz w:val="20"/>
        </w:rPr>
        <w:t xml:space="preserve">FIFO </w:t>
      </w:r>
      <w:r>
        <w:rPr>
          <w:sz w:val="20"/>
        </w:rPr>
        <w:t>classes  respectively.</w:t>
      </w:r>
    </w:p>
    <w:p w14:paraId="107973F5" w14:textId="77777777" w:rsidR="00E61455" w:rsidRDefault="0079175C">
      <w:pPr>
        <w:pStyle w:val="Corpsdetexte"/>
        <w:spacing w:before="71"/>
        <w:jc w:val="left"/>
      </w:pPr>
      <w:r>
        <w:br w:type="column"/>
      </w:r>
      <w:r>
        <w:t>changes made to the design in Fig.   2</w:t>
      </w:r>
    </w:p>
    <w:p w14:paraId="1E623408" w14:textId="77777777" w:rsidR="00E61455" w:rsidRDefault="0079175C">
      <w:pPr>
        <w:pStyle w:val="Corpsdetexte"/>
        <w:spacing w:before="70"/>
        <w:jc w:val="left"/>
      </w:pPr>
      <w:r>
        <w:br w:type="column"/>
      </w:r>
      <w:r>
        <w:t>are as follows:</w:t>
      </w:r>
    </w:p>
    <w:p w14:paraId="3872C8F6" w14:textId="77777777" w:rsidR="00E61455" w:rsidRDefault="00E61455">
      <w:pPr>
        <w:sectPr w:rsidR="00E61455">
          <w:type w:val="continuous"/>
          <w:pgSz w:w="12240" w:h="15840"/>
          <w:pgMar w:top="980" w:right="700" w:bottom="280" w:left="860" w:header="720" w:footer="720" w:gutter="0"/>
          <w:cols w:num="3" w:space="720" w:equalWidth="0">
            <w:col w:w="5141" w:space="119"/>
            <w:col w:w="3170" w:space="282"/>
            <w:col w:w="1968"/>
          </w:cols>
        </w:sectPr>
      </w:pPr>
    </w:p>
    <w:p w14:paraId="269445BC" w14:textId="77777777" w:rsidR="00E61455" w:rsidRDefault="0079175C">
      <w:pPr>
        <w:pStyle w:val="Corpsdetexte"/>
        <w:spacing w:before="9" w:line="249" w:lineRule="auto"/>
        <w:rPr>
          <w:i/>
        </w:rPr>
      </w:pPr>
      <w:r>
        <w:rPr>
          <w:b/>
        </w:rPr>
        <w:t xml:space="preserve">Binding: </w:t>
      </w:r>
      <w:r>
        <w:t xml:space="preserve">A binding (see </w:t>
      </w:r>
      <w:r>
        <w:rPr>
          <w:spacing w:val="-4"/>
        </w:rPr>
        <w:t xml:space="preserve">Table </w:t>
      </w:r>
      <w:r>
        <w:t>I, row 4) connects two</w:t>
      </w:r>
      <w:r>
        <w:rPr>
          <w:spacing w:val="46"/>
        </w:rPr>
        <w:t xml:space="preserve"> </w:t>
      </w:r>
      <w:r>
        <w:t>ports.</w:t>
      </w:r>
      <w:r>
        <w:rPr>
          <w:spacing w:val="4"/>
        </w:rPr>
        <w:t xml:space="preserve"> </w:t>
      </w:r>
      <w:r>
        <w:t>It</w:t>
      </w:r>
      <w:r>
        <w:rPr>
          <w:w w:val="99"/>
        </w:rPr>
        <w:t xml:space="preserve"> </w:t>
      </w:r>
      <w:r>
        <w:t>is equivalent to a UML connector connecting two UML ports. A</w:t>
      </w:r>
      <w:r>
        <w:rPr>
          <w:spacing w:val="-7"/>
        </w:rPr>
        <w:t xml:space="preserve"> </w:t>
      </w:r>
      <w:r>
        <w:t>binding</w:t>
      </w:r>
      <w:r>
        <w:rPr>
          <w:spacing w:val="-7"/>
        </w:rPr>
        <w:t xml:space="preserve"> </w:t>
      </w:r>
      <w:r>
        <w:t>is</w:t>
      </w:r>
      <w:r>
        <w:rPr>
          <w:spacing w:val="-7"/>
        </w:rPr>
        <w:t xml:space="preserve"> </w:t>
      </w:r>
      <w:r>
        <w:t>a</w:t>
      </w:r>
      <w:r>
        <w:rPr>
          <w:spacing w:val="-7"/>
        </w:rPr>
        <w:t xml:space="preserve"> </w:t>
      </w:r>
      <w:r>
        <w:t>method</w:t>
      </w:r>
      <w:r>
        <w:rPr>
          <w:spacing w:val="-7"/>
        </w:rPr>
        <w:t xml:space="preserve"> </w:t>
      </w:r>
      <w:r>
        <w:t>call</w:t>
      </w:r>
      <w:r>
        <w:rPr>
          <w:spacing w:val="-7"/>
        </w:rPr>
        <w:t xml:space="preserve"> </w:t>
      </w:r>
      <w:r>
        <w:t>to</w:t>
      </w:r>
      <w:r>
        <w:rPr>
          <w:spacing w:val="-7"/>
        </w:rPr>
        <w:t xml:space="preserve"> </w:t>
      </w:r>
      <w:r>
        <w:t>our</w:t>
      </w:r>
      <w:r>
        <w:rPr>
          <w:spacing w:val="-7"/>
        </w:rPr>
        <w:t xml:space="preserve"> </w:t>
      </w:r>
      <w:r>
        <w:t>predefined</w:t>
      </w:r>
      <w:r>
        <w:rPr>
          <w:spacing w:val="-7"/>
        </w:rPr>
        <w:t xml:space="preserve"> </w:t>
      </w:r>
      <w:r>
        <w:t>method</w:t>
      </w:r>
      <w:r>
        <w:rPr>
          <w:spacing w:val="-7"/>
        </w:rPr>
        <w:t xml:space="preserve"> </w:t>
      </w:r>
      <w:r>
        <w:rPr>
          <w:i/>
        </w:rPr>
        <w:t>bindPorts.</w:t>
      </w:r>
    </w:p>
    <w:p w14:paraId="2143F1E6" w14:textId="77777777" w:rsidR="00E61455" w:rsidRDefault="0079175C">
      <w:pPr>
        <w:pStyle w:val="Paragraphedeliste"/>
        <w:numPr>
          <w:ilvl w:val="0"/>
          <w:numId w:val="13"/>
        </w:numPr>
        <w:tabs>
          <w:tab w:val="left" w:pos="321"/>
        </w:tabs>
        <w:spacing w:before="4" w:line="240" w:lineRule="exact"/>
        <w:ind w:right="277" w:hanging="201"/>
        <w:rPr>
          <w:sz w:val="20"/>
        </w:rPr>
      </w:pPr>
      <w:r>
        <w:rPr>
          <w:i/>
          <w:w w:val="99"/>
          <w:sz w:val="20"/>
        </w:rPr>
        <w:br w:type="column"/>
      </w:r>
      <w:r>
        <w:rPr>
          <w:i/>
          <w:sz w:val="20"/>
        </w:rPr>
        <w:t xml:space="preserve">pPush </w:t>
      </w:r>
      <w:r>
        <w:rPr>
          <w:sz w:val="20"/>
        </w:rPr>
        <w:t xml:space="preserve">and </w:t>
      </w:r>
      <w:r>
        <w:rPr>
          <w:i/>
          <w:sz w:val="20"/>
        </w:rPr>
        <w:t xml:space="preserve">pPull </w:t>
      </w:r>
      <w:r>
        <w:rPr>
          <w:sz w:val="20"/>
        </w:rPr>
        <w:t xml:space="preserve">of the producer and the fifo become </w:t>
      </w:r>
      <w:r>
        <w:rPr>
          <w:i/>
          <w:sz w:val="20"/>
        </w:rPr>
        <w:t xml:space="preserve">OutFlowPort </w:t>
      </w:r>
      <w:r>
        <w:rPr>
          <w:sz w:val="20"/>
        </w:rPr>
        <w:t xml:space="preserve">ports, namely, </w:t>
      </w:r>
      <w:r>
        <w:rPr>
          <w:i/>
          <w:sz w:val="20"/>
        </w:rPr>
        <w:t xml:space="preserve">pOutData </w:t>
      </w:r>
      <w:r>
        <w:rPr>
          <w:sz w:val="20"/>
        </w:rPr>
        <w:t>in the respective class.</w:t>
      </w:r>
    </w:p>
    <w:p w14:paraId="46A3CBA9" w14:textId="77777777" w:rsidR="00E61455" w:rsidRDefault="00E61455">
      <w:pPr>
        <w:spacing w:line="240" w:lineRule="exact"/>
        <w:jc w:val="both"/>
        <w:rPr>
          <w:sz w:val="20"/>
        </w:rPr>
        <w:sectPr w:rsidR="00E61455">
          <w:type w:val="continuous"/>
          <w:pgSz w:w="12240" w:h="15840"/>
          <w:pgMar w:top="980" w:right="700" w:bottom="280" w:left="860" w:header="720" w:footer="720" w:gutter="0"/>
          <w:cols w:num="2" w:space="720" w:equalWidth="0">
            <w:col w:w="5141" w:space="319"/>
            <w:col w:w="5220"/>
          </w:cols>
        </w:sectPr>
      </w:pPr>
    </w:p>
    <w:tbl>
      <w:tblPr>
        <w:tblStyle w:val="TableNormal"/>
        <w:tblW w:w="0" w:type="auto"/>
        <w:tblInd w:w="221" w:type="dxa"/>
        <w:tblBorders>
          <w:top w:val="single" w:sz="9" w:space="0" w:color="808080"/>
          <w:left w:val="single" w:sz="9" w:space="0" w:color="808080"/>
          <w:bottom w:val="single" w:sz="9" w:space="0" w:color="808080"/>
          <w:right w:val="single" w:sz="9" w:space="0" w:color="808080"/>
          <w:insideH w:val="single" w:sz="9" w:space="0" w:color="808080"/>
          <w:insideV w:val="single" w:sz="9" w:space="0" w:color="808080"/>
        </w:tblBorders>
        <w:tblLayout w:type="fixed"/>
        <w:tblLook w:val="01E0" w:firstRow="1" w:lastRow="1" w:firstColumn="1" w:lastColumn="1" w:noHBand="0" w:noVBand="0"/>
      </w:tblPr>
      <w:tblGrid>
        <w:gridCol w:w="777"/>
        <w:gridCol w:w="2156"/>
      </w:tblGrid>
      <w:tr w:rsidR="00E61455" w14:paraId="7D465281" w14:textId="77777777">
        <w:trPr>
          <w:trHeight w:hRule="exact" w:val="140"/>
        </w:trPr>
        <w:tc>
          <w:tcPr>
            <w:tcW w:w="2932" w:type="dxa"/>
            <w:gridSpan w:val="2"/>
            <w:tcBorders>
              <w:bottom w:val="single" w:sz="9" w:space="0" w:color="959595"/>
            </w:tcBorders>
          </w:tcPr>
          <w:p w14:paraId="14C8FAB3" w14:textId="77777777" w:rsidR="00E61455" w:rsidRDefault="0079175C">
            <w:pPr>
              <w:pStyle w:val="TableParagraph"/>
              <w:spacing w:line="142" w:lineRule="exact"/>
              <w:ind w:left="25" w:right="38"/>
              <w:jc w:val="center"/>
              <w:rPr>
                <w:rFonts w:ascii="Arial"/>
                <w:sz w:val="13"/>
              </w:rPr>
            </w:pPr>
            <w:r>
              <w:rPr>
                <w:rFonts w:ascii="Arial"/>
                <w:sz w:val="13"/>
              </w:rPr>
              <w:lastRenderedPageBreak/>
              <w:t>System</w:t>
            </w:r>
          </w:p>
        </w:tc>
      </w:tr>
      <w:tr w:rsidR="00E61455" w14:paraId="38A5300E" w14:textId="77777777">
        <w:trPr>
          <w:trHeight w:hRule="exact" w:val="167"/>
        </w:trPr>
        <w:tc>
          <w:tcPr>
            <w:tcW w:w="2932" w:type="dxa"/>
            <w:gridSpan w:val="2"/>
            <w:tcBorders>
              <w:top w:val="single" w:sz="9" w:space="0" w:color="959595"/>
              <w:bottom w:val="nil"/>
            </w:tcBorders>
          </w:tcPr>
          <w:p w14:paraId="0DD828E2" w14:textId="77777777" w:rsidR="00E61455" w:rsidRDefault="0079175C">
            <w:pPr>
              <w:pStyle w:val="TableParagraph"/>
              <w:tabs>
                <w:tab w:val="left" w:pos="1625"/>
              </w:tabs>
              <w:spacing w:line="163" w:lineRule="exact"/>
              <w:ind w:left="635"/>
              <w:rPr>
                <w:rFonts w:ascii="Calibri"/>
                <w:sz w:val="13"/>
              </w:rPr>
            </w:pPr>
            <w:r>
              <w:rPr>
                <w:rFonts w:ascii="Calibri"/>
                <w:sz w:val="13"/>
              </w:rPr>
              <w:t xml:space="preserve">pPush  </w:t>
            </w:r>
            <w:r>
              <w:rPr>
                <w:rFonts w:ascii="Calibri"/>
                <w:spacing w:val="27"/>
                <w:sz w:val="13"/>
              </w:rPr>
              <w:t xml:space="preserve"> </w:t>
            </w:r>
            <w:r>
              <w:rPr>
                <w:rFonts w:ascii="Calibri"/>
                <w:sz w:val="13"/>
              </w:rPr>
              <w:t>pPush</w:t>
            </w:r>
            <w:r>
              <w:rPr>
                <w:rFonts w:ascii="Calibri"/>
                <w:sz w:val="13"/>
              </w:rPr>
              <w:tab/>
            </w:r>
            <w:r>
              <w:rPr>
                <w:rFonts w:ascii="Calibri"/>
                <w:position w:val="2"/>
                <w:sz w:val="13"/>
              </w:rPr>
              <w:t xml:space="preserve">pPull    </w:t>
            </w:r>
            <w:r>
              <w:rPr>
                <w:rFonts w:ascii="Calibri"/>
                <w:spacing w:val="1"/>
                <w:position w:val="2"/>
                <w:sz w:val="13"/>
              </w:rPr>
              <w:t xml:space="preserve"> </w:t>
            </w:r>
            <w:r>
              <w:rPr>
                <w:rFonts w:ascii="Calibri"/>
                <w:position w:val="2"/>
                <w:sz w:val="13"/>
              </w:rPr>
              <w:t>pPull</w:t>
            </w:r>
          </w:p>
        </w:tc>
      </w:tr>
      <w:tr w:rsidR="00E61455" w14:paraId="6D651F39" w14:textId="77777777">
        <w:trPr>
          <w:trHeight w:hRule="exact" w:val="360"/>
        </w:trPr>
        <w:tc>
          <w:tcPr>
            <w:tcW w:w="777" w:type="dxa"/>
            <w:tcBorders>
              <w:right w:val="single" w:sz="31" w:space="0" w:color="FFFFFF"/>
            </w:tcBorders>
          </w:tcPr>
          <w:p w14:paraId="34316DA4" w14:textId="77777777" w:rsidR="00E61455" w:rsidRDefault="0079175C">
            <w:pPr>
              <w:pStyle w:val="TableParagraph"/>
              <w:spacing w:before="27" w:line="259" w:lineRule="auto"/>
              <w:ind w:left="164" w:right="59" w:firstLine="177"/>
              <w:rPr>
                <w:rFonts w:ascii="Calibri"/>
                <w:sz w:val="13"/>
              </w:rPr>
            </w:pPr>
            <w:r>
              <w:rPr>
                <w:rFonts w:ascii="Calibri"/>
                <w:sz w:val="13"/>
              </w:rPr>
              <w:t>p : Producer</w:t>
            </w:r>
          </w:p>
        </w:tc>
        <w:tc>
          <w:tcPr>
            <w:tcW w:w="2156" w:type="dxa"/>
            <w:tcBorders>
              <w:top w:val="nil"/>
              <w:left w:val="single" w:sz="31" w:space="0" w:color="FFFFFF"/>
              <w:bottom w:val="nil"/>
            </w:tcBorders>
          </w:tcPr>
          <w:p w14:paraId="6747FD46" w14:textId="77777777" w:rsidR="00E61455" w:rsidRDefault="0079175C">
            <w:pPr>
              <w:pStyle w:val="TableParagraph"/>
              <w:tabs>
                <w:tab w:val="left" w:pos="1642"/>
              </w:tabs>
              <w:spacing w:before="38" w:line="240" w:lineRule="auto"/>
              <w:ind w:left="559"/>
              <w:rPr>
                <w:rFonts w:ascii="Calibri"/>
                <w:sz w:val="13"/>
              </w:rPr>
            </w:pPr>
            <w:r>
              <w:rPr>
                <w:rFonts w:ascii="Calibri"/>
                <w:sz w:val="13"/>
              </w:rPr>
              <w:t>fifo:</w:t>
            </w:r>
            <w:r>
              <w:rPr>
                <w:rFonts w:ascii="Calibri"/>
                <w:sz w:val="13"/>
              </w:rPr>
              <w:tab/>
              <w:t>c</w:t>
            </w:r>
            <w:r>
              <w:rPr>
                <w:rFonts w:ascii="Calibri"/>
                <w:spacing w:val="3"/>
                <w:sz w:val="13"/>
              </w:rPr>
              <w:t xml:space="preserve"> </w:t>
            </w:r>
            <w:r>
              <w:rPr>
                <w:rFonts w:ascii="Calibri"/>
                <w:sz w:val="13"/>
              </w:rPr>
              <w:t>:</w:t>
            </w:r>
          </w:p>
          <w:p w14:paraId="4FCC5852" w14:textId="77777777" w:rsidR="00E61455" w:rsidRDefault="0079175C">
            <w:pPr>
              <w:pStyle w:val="TableParagraph"/>
              <w:tabs>
                <w:tab w:val="left" w:pos="1428"/>
              </w:tabs>
              <w:spacing w:before="12" w:line="240" w:lineRule="auto"/>
              <w:ind w:left="547"/>
              <w:rPr>
                <w:rFonts w:ascii="Calibri"/>
                <w:sz w:val="13"/>
              </w:rPr>
            </w:pPr>
            <w:r>
              <w:rPr>
                <w:rFonts w:ascii="Calibri"/>
                <w:sz w:val="13"/>
              </w:rPr>
              <w:t>FIFO</w:t>
            </w:r>
            <w:r>
              <w:rPr>
                <w:rFonts w:ascii="Calibri"/>
                <w:sz w:val="13"/>
              </w:rPr>
              <w:tab/>
              <w:t>Consumer</w:t>
            </w:r>
          </w:p>
        </w:tc>
      </w:tr>
      <w:tr w:rsidR="00E61455" w14:paraId="66C45737" w14:textId="77777777">
        <w:trPr>
          <w:trHeight w:hRule="exact" w:val="266"/>
        </w:trPr>
        <w:tc>
          <w:tcPr>
            <w:tcW w:w="2932" w:type="dxa"/>
            <w:gridSpan w:val="2"/>
            <w:tcBorders>
              <w:top w:val="nil"/>
            </w:tcBorders>
          </w:tcPr>
          <w:p w14:paraId="5B6BBAF3" w14:textId="77777777" w:rsidR="00E61455" w:rsidRDefault="0079175C">
            <w:pPr>
              <w:pStyle w:val="TableParagraph"/>
              <w:tabs>
                <w:tab w:val="left" w:pos="1033"/>
              </w:tabs>
              <w:spacing w:line="55" w:lineRule="exact"/>
              <w:ind w:left="25"/>
              <w:jc w:val="center"/>
              <w:rPr>
                <w:rFonts w:ascii="Calibri"/>
                <w:sz w:val="13"/>
              </w:rPr>
            </w:pPr>
            <w:r>
              <w:rPr>
                <w:rFonts w:ascii="Calibri"/>
                <w:sz w:val="13"/>
              </w:rPr>
              <w:t>IPush</w:t>
            </w:r>
            <w:r>
              <w:rPr>
                <w:rFonts w:ascii="Calibri"/>
                <w:sz w:val="13"/>
              </w:rPr>
              <w:tab/>
              <w:t>IPull</w:t>
            </w:r>
          </w:p>
          <w:p w14:paraId="4EEFF62F" w14:textId="77777777" w:rsidR="00E61455" w:rsidRDefault="0079175C">
            <w:pPr>
              <w:pStyle w:val="TableParagraph"/>
              <w:spacing w:line="201" w:lineRule="exact"/>
              <w:ind w:left="0" w:right="149"/>
              <w:jc w:val="center"/>
              <w:rPr>
                <w:rFonts w:ascii="Calibri"/>
                <w:sz w:val="20"/>
              </w:rPr>
            </w:pPr>
            <w:r>
              <w:rPr>
                <w:rFonts w:ascii="Calibri"/>
                <w:color w:val="FFFFFF"/>
                <w:w w:val="99"/>
                <w:sz w:val="20"/>
              </w:rPr>
              <w:t>a</w:t>
            </w:r>
          </w:p>
        </w:tc>
      </w:tr>
      <w:tr w:rsidR="00E61455" w14:paraId="2B7E9349" w14:textId="77777777">
        <w:trPr>
          <w:trHeight w:hRule="exact" w:val="956"/>
        </w:trPr>
        <w:tc>
          <w:tcPr>
            <w:tcW w:w="2932" w:type="dxa"/>
            <w:gridSpan w:val="2"/>
            <w:tcBorders>
              <w:left w:val="single" w:sz="3" w:space="0" w:color="5B9BD4"/>
              <w:bottom w:val="single" w:sz="3" w:space="0" w:color="5B9BD4"/>
              <w:right w:val="single" w:sz="3" w:space="0" w:color="5B9BD4"/>
            </w:tcBorders>
          </w:tcPr>
          <w:p w14:paraId="1552D9A3" w14:textId="77777777" w:rsidR="00E61455" w:rsidRDefault="00E61455">
            <w:pPr>
              <w:pStyle w:val="TableParagraph"/>
              <w:spacing w:line="240" w:lineRule="auto"/>
              <w:ind w:left="0"/>
              <w:rPr>
                <w:sz w:val="20"/>
              </w:rPr>
            </w:pPr>
          </w:p>
          <w:p w14:paraId="2673F0F9" w14:textId="77777777" w:rsidR="00E61455" w:rsidRDefault="00E61455">
            <w:pPr>
              <w:pStyle w:val="TableParagraph"/>
              <w:spacing w:line="240" w:lineRule="auto"/>
              <w:ind w:left="0"/>
              <w:rPr>
                <w:sz w:val="20"/>
              </w:rPr>
            </w:pPr>
          </w:p>
          <w:p w14:paraId="48F0411F" w14:textId="77777777" w:rsidR="00E61455" w:rsidRDefault="00E61455">
            <w:pPr>
              <w:pStyle w:val="TableParagraph"/>
              <w:spacing w:before="7" w:line="240" w:lineRule="auto"/>
              <w:ind w:left="0"/>
              <w:rPr>
                <w:sz w:val="20"/>
              </w:rPr>
            </w:pPr>
          </w:p>
          <w:p w14:paraId="43FF12BC" w14:textId="77777777" w:rsidR="00E61455" w:rsidRDefault="0079175C">
            <w:pPr>
              <w:pStyle w:val="TableParagraph"/>
              <w:spacing w:line="240" w:lineRule="auto"/>
              <w:ind w:left="0" w:right="223"/>
              <w:jc w:val="right"/>
              <w:rPr>
                <w:rFonts w:ascii="Calibri"/>
                <w:sz w:val="20"/>
              </w:rPr>
            </w:pPr>
            <w:r>
              <w:rPr>
                <w:rFonts w:ascii="Calibri"/>
                <w:color w:val="FFFFFF"/>
                <w:w w:val="99"/>
                <w:sz w:val="20"/>
              </w:rPr>
              <w:t>b</w:t>
            </w:r>
          </w:p>
        </w:tc>
      </w:tr>
    </w:tbl>
    <w:p w14:paraId="31E51AF5" w14:textId="77777777" w:rsidR="00E61455" w:rsidRDefault="00E61455">
      <w:pPr>
        <w:pStyle w:val="Corpsdetexte"/>
        <w:ind w:left="0"/>
        <w:jc w:val="left"/>
      </w:pPr>
    </w:p>
    <w:p w14:paraId="3D47EEC3" w14:textId="77777777" w:rsidR="00E61455" w:rsidRDefault="00E61455">
      <w:pPr>
        <w:pStyle w:val="Corpsdetexte"/>
        <w:ind w:left="0"/>
        <w:jc w:val="left"/>
      </w:pPr>
    </w:p>
    <w:p w14:paraId="0B9F8CCE" w14:textId="77777777" w:rsidR="00E61455" w:rsidRDefault="00E61455">
      <w:pPr>
        <w:pStyle w:val="Corpsdetexte"/>
        <w:ind w:left="0"/>
        <w:jc w:val="left"/>
      </w:pPr>
    </w:p>
    <w:p w14:paraId="02E965C6" w14:textId="77777777" w:rsidR="00E61455" w:rsidRDefault="00E61455">
      <w:pPr>
        <w:pStyle w:val="Corpsdetexte"/>
        <w:ind w:left="0"/>
        <w:jc w:val="left"/>
      </w:pPr>
    </w:p>
    <w:p w14:paraId="4EF2137A" w14:textId="77777777" w:rsidR="00E61455" w:rsidRDefault="00E61455">
      <w:pPr>
        <w:pStyle w:val="Corpsdetexte"/>
        <w:ind w:left="0"/>
        <w:jc w:val="left"/>
      </w:pPr>
    </w:p>
    <w:p w14:paraId="37E21227" w14:textId="77777777" w:rsidR="00E61455" w:rsidRDefault="00E61455">
      <w:pPr>
        <w:pStyle w:val="Corpsdetexte"/>
        <w:ind w:left="0"/>
        <w:jc w:val="left"/>
      </w:pPr>
    </w:p>
    <w:p w14:paraId="76DF430C" w14:textId="77777777" w:rsidR="00E61455" w:rsidRDefault="00E61455">
      <w:pPr>
        <w:pStyle w:val="Corpsdetexte"/>
        <w:ind w:left="0"/>
        <w:jc w:val="left"/>
      </w:pPr>
    </w:p>
    <w:p w14:paraId="6E1C1E3D" w14:textId="77777777" w:rsidR="00E61455" w:rsidRDefault="00E61455">
      <w:pPr>
        <w:pStyle w:val="Corpsdetexte"/>
        <w:ind w:left="0"/>
        <w:jc w:val="left"/>
      </w:pPr>
    </w:p>
    <w:p w14:paraId="47C1062B" w14:textId="77777777" w:rsidR="00E61455" w:rsidRDefault="00E61455">
      <w:pPr>
        <w:pStyle w:val="Corpsdetexte"/>
        <w:spacing w:before="7"/>
        <w:ind w:left="0"/>
        <w:jc w:val="left"/>
        <w:rPr>
          <w:sz w:val="19"/>
        </w:rPr>
      </w:pPr>
    </w:p>
    <w:p w14:paraId="53166AC6" w14:textId="74F488E4" w:rsidR="00E61455" w:rsidRDefault="00414C1D">
      <w:pPr>
        <w:ind w:left="3391"/>
        <w:rPr>
          <w:sz w:val="16"/>
        </w:rPr>
      </w:pPr>
      <w:r>
        <w:rPr>
          <w:noProof/>
        </w:rPr>
        <mc:AlternateContent>
          <mc:Choice Requires="wpg">
            <w:drawing>
              <wp:anchor distT="0" distB="0" distL="114300" distR="114300" simplePos="0" relativeHeight="503257208" behindDoc="1" locked="0" layoutInCell="1" allowOverlap="1" wp14:anchorId="27995EED" wp14:editId="12B2EB2B">
                <wp:simplePos x="0" y="0"/>
                <wp:positionH relativeFrom="page">
                  <wp:posOffset>621665</wp:posOffset>
                </wp:positionH>
                <wp:positionV relativeFrom="paragraph">
                  <wp:posOffset>-2521585</wp:posOffset>
                </wp:positionV>
                <wp:extent cx="6426200" cy="2375535"/>
                <wp:effectExtent l="2540" t="3175" r="635" b="2540"/>
                <wp:wrapNone/>
                <wp:docPr id="1077" name="Group 1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6200" cy="2375535"/>
                          <a:chOff x="979" y="-3971"/>
                          <a:chExt cx="10120" cy="3741"/>
                        </a:xfrm>
                      </wpg:grpSpPr>
                      <pic:pic xmlns:pic="http://schemas.openxmlformats.org/drawingml/2006/picture">
                        <pic:nvPicPr>
                          <pic:cNvPr id="1078" name="Picture 12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79" y="-1867"/>
                            <a:ext cx="3430" cy="1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9" name="Rectangle 1261"/>
                        <wps:cNvSpPr>
                          <a:spLocks noChangeArrowheads="1"/>
                        </wps:cNvSpPr>
                        <wps:spPr bwMode="auto">
                          <a:xfrm>
                            <a:off x="4436" y="-3823"/>
                            <a:ext cx="47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AutoShape 1260"/>
                        <wps:cNvSpPr>
                          <a:spLocks/>
                        </wps:cNvSpPr>
                        <wps:spPr bwMode="auto">
                          <a:xfrm>
                            <a:off x="4436" y="-3823"/>
                            <a:ext cx="640" cy="271"/>
                          </a:xfrm>
                          <a:custGeom>
                            <a:avLst/>
                            <a:gdLst>
                              <a:gd name="T0" fmla="+- 0 4594 4436"/>
                              <a:gd name="T1" fmla="*/ T0 w 640"/>
                              <a:gd name="T2" fmla="+- 0 -3702 -3823"/>
                              <a:gd name="T3" fmla="*/ -3702 h 271"/>
                              <a:gd name="T4" fmla="+- 0 4515 4436"/>
                              <a:gd name="T5" fmla="*/ T4 w 640"/>
                              <a:gd name="T6" fmla="+- 0 -3702 -3823"/>
                              <a:gd name="T7" fmla="*/ -3702 h 271"/>
                              <a:gd name="T8" fmla="+- 0 4436 4436"/>
                              <a:gd name="T9" fmla="*/ T8 w 640"/>
                              <a:gd name="T10" fmla="+- 0 -3702 -3823"/>
                              <a:gd name="T11" fmla="*/ -3702 h 271"/>
                              <a:gd name="T12" fmla="+- 0 4436 4436"/>
                              <a:gd name="T13" fmla="*/ T12 w 640"/>
                              <a:gd name="T14" fmla="+- 0 -3553 -3823"/>
                              <a:gd name="T15" fmla="*/ -3553 h 271"/>
                              <a:gd name="T16" fmla="+- 0 4515 4436"/>
                              <a:gd name="T17" fmla="*/ T16 w 640"/>
                              <a:gd name="T18" fmla="+- 0 -3553 -3823"/>
                              <a:gd name="T19" fmla="*/ -3553 h 271"/>
                              <a:gd name="T20" fmla="+- 0 4594 4436"/>
                              <a:gd name="T21" fmla="*/ T20 w 640"/>
                              <a:gd name="T22" fmla="+- 0 -3553 -3823"/>
                              <a:gd name="T23" fmla="*/ -3553 h 271"/>
                              <a:gd name="T24" fmla="+- 0 4594 4436"/>
                              <a:gd name="T25" fmla="*/ T24 w 640"/>
                              <a:gd name="T26" fmla="+- 0 -3702 -3823"/>
                              <a:gd name="T27" fmla="*/ -3702 h 271"/>
                              <a:gd name="T28" fmla="+- 0 5075 4436"/>
                              <a:gd name="T29" fmla="*/ T28 w 640"/>
                              <a:gd name="T30" fmla="+- 0 -3823 -3823"/>
                              <a:gd name="T31" fmla="*/ -3823 h 271"/>
                              <a:gd name="T32" fmla="+- 0 4996 4436"/>
                              <a:gd name="T33" fmla="*/ T32 w 640"/>
                              <a:gd name="T34" fmla="+- 0 -3823 -3823"/>
                              <a:gd name="T35" fmla="*/ -3823 h 271"/>
                              <a:gd name="T36" fmla="+- 0 4915 4436"/>
                              <a:gd name="T37" fmla="*/ T36 w 640"/>
                              <a:gd name="T38" fmla="+- 0 -3823 -3823"/>
                              <a:gd name="T39" fmla="*/ -3823 h 271"/>
                              <a:gd name="T40" fmla="+- 0 4915 4436"/>
                              <a:gd name="T41" fmla="*/ T40 w 640"/>
                              <a:gd name="T42" fmla="+- 0 -3673 -3823"/>
                              <a:gd name="T43" fmla="*/ -3673 h 271"/>
                              <a:gd name="T44" fmla="+- 0 4996 4436"/>
                              <a:gd name="T45" fmla="*/ T44 w 640"/>
                              <a:gd name="T46" fmla="+- 0 -3673 -3823"/>
                              <a:gd name="T47" fmla="*/ -3673 h 271"/>
                              <a:gd name="T48" fmla="+- 0 5075 4436"/>
                              <a:gd name="T49" fmla="*/ T48 w 640"/>
                              <a:gd name="T50" fmla="+- 0 -3673 -3823"/>
                              <a:gd name="T51" fmla="*/ -3673 h 271"/>
                              <a:gd name="T52" fmla="+- 0 5075 4436"/>
                              <a:gd name="T53" fmla="*/ T52 w 640"/>
                              <a:gd name="T54" fmla="+- 0 -3823 -3823"/>
                              <a:gd name="T55" fmla="*/ -3823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40" h="271">
                                <a:moveTo>
                                  <a:pt x="158" y="121"/>
                                </a:moveTo>
                                <a:lnTo>
                                  <a:pt x="79" y="121"/>
                                </a:lnTo>
                                <a:lnTo>
                                  <a:pt x="0" y="121"/>
                                </a:lnTo>
                                <a:lnTo>
                                  <a:pt x="0" y="270"/>
                                </a:lnTo>
                                <a:lnTo>
                                  <a:pt x="79" y="270"/>
                                </a:lnTo>
                                <a:lnTo>
                                  <a:pt x="158" y="270"/>
                                </a:lnTo>
                                <a:lnTo>
                                  <a:pt x="158" y="121"/>
                                </a:lnTo>
                                <a:moveTo>
                                  <a:pt x="639" y="0"/>
                                </a:moveTo>
                                <a:lnTo>
                                  <a:pt x="560" y="0"/>
                                </a:lnTo>
                                <a:lnTo>
                                  <a:pt x="479" y="0"/>
                                </a:lnTo>
                                <a:lnTo>
                                  <a:pt x="479" y="150"/>
                                </a:lnTo>
                                <a:lnTo>
                                  <a:pt x="560" y="150"/>
                                </a:lnTo>
                                <a:lnTo>
                                  <a:pt x="639" y="150"/>
                                </a:lnTo>
                                <a:lnTo>
                                  <a:pt x="6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1" name="Freeform 1259"/>
                        <wps:cNvSpPr>
                          <a:spLocks/>
                        </wps:cNvSpPr>
                        <wps:spPr bwMode="auto">
                          <a:xfrm>
                            <a:off x="4436" y="-3702"/>
                            <a:ext cx="959" cy="272"/>
                          </a:xfrm>
                          <a:custGeom>
                            <a:avLst/>
                            <a:gdLst>
                              <a:gd name="T0" fmla="+- 0 5394 4436"/>
                              <a:gd name="T1" fmla="*/ T0 w 959"/>
                              <a:gd name="T2" fmla="+- 0 -3702 -3702"/>
                              <a:gd name="T3" fmla="*/ -3702 h 272"/>
                              <a:gd name="T4" fmla="+- 0 4594 4436"/>
                              <a:gd name="T5" fmla="*/ T4 w 959"/>
                              <a:gd name="T6" fmla="+- 0 -3702 -3702"/>
                              <a:gd name="T7" fmla="*/ -3702 h 272"/>
                              <a:gd name="T8" fmla="+- 0 4594 4436"/>
                              <a:gd name="T9" fmla="*/ T8 w 959"/>
                              <a:gd name="T10" fmla="+- 0 -3580 -3702"/>
                              <a:gd name="T11" fmla="*/ -3580 h 272"/>
                              <a:gd name="T12" fmla="+- 0 4436 4436"/>
                              <a:gd name="T13" fmla="*/ T12 w 959"/>
                              <a:gd name="T14" fmla="+- 0 -3580 -3702"/>
                              <a:gd name="T15" fmla="*/ -3580 h 272"/>
                              <a:gd name="T16" fmla="+- 0 4436 4436"/>
                              <a:gd name="T17" fmla="*/ T16 w 959"/>
                              <a:gd name="T18" fmla="+- 0 -3431 -3702"/>
                              <a:gd name="T19" fmla="*/ -3431 h 272"/>
                              <a:gd name="T20" fmla="+- 0 4594 4436"/>
                              <a:gd name="T21" fmla="*/ T20 w 959"/>
                              <a:gd name="T22" fmla="+- 0 -3431 -3702"/>
                              <a:gd name="T23" fmla="*/ -3431 h 272"/>
                              <a:gd name="T24" fmla="+- 0 5394 4436"/>
                              <a:gd name="T25" fmla="*/ T24 w 959"/>
                              <a:gd name="T26" fmla="+- 0 -3431 -3702"/>
                              <a:gd name="T27" fmla="*/ -3431 h 272"/>
                              <a:gd name="T28" fmla="+- 0 5394 4436"/>
                              <a:gd name="T29" fmla="*/ T28 w 959"/>
                              <a:gd name="T30" fmla="+- 0 -3553 -3702"/>
                              <a:gd name="T31" fmla="*/ -3553 h 272"/>
                              <a:gd name="T32" fmla="+- 0 5394 4436"/>
                              <a:gd name="T33" fmla="*/ T32 w 959"/>
                              <a:gd name="T34" fmla="+- 0 -3580 -3702"/>
                              <a:gd name="T35" fmla="*/ -3580 h 272"/>
                              <a:gd name="T36" fmla="+- 0 5394 4436"/>
                              <a:gd name="T37" fmla="*/ T36 w 959"/>
                              <a:gd name="T38" fmla="+- 0 -3702 -3702"/>
                              <a:gd name="T39" fmla="*/ -3702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9" h="272">
                                <a:moveTo>
                                  <a:pt x="958" y="0"/>
                                </a:moveTo>
                                <a:lnTo>
                                  <a:pt x="158" y="0"/>
                                </a:lnTo>
                                <a:lnTo>
                                  <a:pt x="158" y="122"/>
                                </a:lnTo>
                                <a:lnTo>
                                  <a:pt x="0" y="122"/>
                                </a:lnTo>
                                <a:lnTo>
                                  <a:pt x="0" y="271"/>
                                </a:lnTo>
                                <a:lnTo>
                                  <a:pt x="158" y="271"/>
                                </a:lnTo>
                                <a:lnTo>
                                  <a:pt x="958" y="271"/>
                                </a:lnTo>
                                <a:lnTo>
                                  <a:pt x="958" y="149"/>
                                </a:lnTo>
                                <a:lnTo>
                                  <a:pt x="958" y="122"/>
                                </a:lnTo>
                                <a:lnTo>
                                  <a:pt x="9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 name="Line 1258"/>
                        <wps:cNvCnPr>
                          <a:cxnSpLocks noChangeShapeType="1"/>
                        </wps:cNvCnPr>
                        <wps:spPr bwMode="auto">
                          <a:xfrm>
                            <a:off x="5435" y="-3580"/>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083" name="Freeform 1257"/>
                        <wps:cNvSpPr>
                          <a:spLocks/>
                        </wps:cNvSpPr>
                        <wps:spPr bwMode="auto">
                          <a:xfrm>
                            <a:off x="4436" y="-3458"/>
                            <a:ext cx="880" cy="150"/>
                          </a:xfrm>
                          <a:custGeom>
                            <a:avLst/>
                            <a:gdLst>
                              <a:gd name="T0" fmla="+- 0 5315 4436"/>
                              <a:gd name="T1" fmla="*/ T0 w 880"/>
                              <a:gd name="T2" fmla="+- 0 -3458 -3458"/>
                              <a:gd name="T3" fmla="*/ -3458 h 150"/>
                              <a:gd name="T4" fmla="+- 0 4594 4436"/>
                              <a:gd name="T5" fmla="*/ T4 w 880"/>
                              <a:gd name="T6" fmla="+- 0 -3458 -3458"/>
                              <a:gd name="T7" fmla="*/ -3458 h 150"/>
                              <a:gd name="T8" fmla="+- 0 4436 4436"/>
                              <a:gd name="T9" fmla="*/ T8 w 880"/>
                              <a:gd name="T10" fmla="+- 0 -3458 -3458"/>
                              <a:gd name="T11" fmla="*/ -3458 h 150"/>
                              <a:gd name="T12" fmla="+- 0 4436 4436"/>
                              <a:gd name="T13" fmla="*/ T12 w 880"/>
                              <a:gd name="T14" fmla="+- 0 -3309 -3458"/>
                              <a:gd name="T15" fmla="*/ -3309 h 150"/>
                              <a:gd name="T16" fmla="+- 0 4594 4436"/>
                              <a:gd name="T17" fmla="*/ T16 w 880"/>
                              <a:gd name="T18" fmla="+- 0 -3309 -3458"/>
                              <a:gd name="T19" fmla="*/ -3309 h 150"/>
                              <a:gd name="T20" fmla="+- 0 5315 4436"/>
                              <a:gd name="T21" fmla="*/ T20 w 880"/>
                              <a:gd name="T22" fmla="+- 0 -3309 -3458"/>
                              <a:gd name="T23" fmla="*/ -3309 h 150"/>
                              <a:gd name="T24" fmla="+- 0 5315 4436"/>
                              <a:gd name="T25" fmla="*/ T24 w 880"/>
                              <a:gd name="T26" fmla="+- 0 -3458 -3458"/>
                              <a:gd name="T27" fmla="*/ -3458 h 150"/>
                            </a:gdLst>
                            <a:ahLst/>
                            <a:cxnLst>
                              <a:cxn ang="0">
                                <a:pos x="T1" y="T3"/>
                              </a:cxn>
                              <a:cxn ang="0">
                                <a:pos x="T5" y="T7"/>
                              </a:cxn>
                              <a:cxn ang="0">
                                <a:pos x="T9" y="T11"/>
                              </a:cxn>
                              <a:cxn ang="0">
                                <a:pos x="T13" y="T15"/>
                              </a:cxn>
                              <a:cxn ang="0">
                                <a:pos x="T17" y="T19"/>
                              </a:cxn>
                              <a:cxn ang="0">
                                <a:pos x="T21" y="T23"/>
                              </a:cxn>
                              <a:cxn ang="0">
                                <a:pos x="T25" y="T27"/>
                              </a:cxn>
                            </a:cxnLst>
                            <a:rect l="0" t="0" r="r" b="b"/>
                            <a:pathLst>
                              <a:path w="880" h="150">
                                <a:moveTo>
                                  <a:pt x="879" y="0"/>
                                </a:moveTo>
                                <a:lnTo>
                                  <a:pt x="158" y="0"/>
                                </a:lnTo>
                                <a:lnTo>
                                  <a:pt x="0" y="0"/>
                                </a:lnTo>
                                <a:lnTo>
                                  <a:pt x="0" y="149"/>
                                </a:lnTo>
                                <a:lnTo>
                                  <a:pt x="158" y="149"/>
                                </a:lnTo>
                                <a:lnTo>
                                  <a:pt x="879" y="149"/>
                                </a:lnTo>
                                <a:lnTo>
                                  <a:pt x="8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1256"/>
                        <wps:cNvSpPr>
                          <a:spLocks/>
                        </wps:cNvSpPr>
                        <wps:spPr bwMode="auto">
                          <a:xfrm>
                            <a:off x="5315" y="-3458"/>
                            <a:ext cx="161" cy="150"/>
                          </a:xfrm>
                          <a:custGeom>
                            <a:avLst/>
                            <a:gdLst>
                              <a:gd name="T0" fmla="+- 0 5475 5315"/>
                              <a:gd name="T1" fmla="*/ T0 w 161"/>
                              <a:gd name="T2" fmla="+- 0 -3458 -3458"/>
                              <a:gd name="T3" fmla="*/ -3458 h 150"/>
                              <a:gd name="T4" fmla="+- 0 5396 5315"/>
                              <a:gd name="T5" fmla="*/ T4 w 161"/>
                              <a:gd name="T6" fmla="+- 0 -3458 -3458"/>
                              <a:gd name="T7" fmla="*/ -3458 h 150"/>
                              <a:gd name="T8" fmla="+- 0 5315 5315"/>
                              <a:gd name="T9" fmla="*/ T8 w 161"/>
                              <a:gd name="T10" fmla="+- 0 -3458 -3458"/>
                              <a:gd name="T11" fmla="*/ -3458 h 150"/>
                              <a:gd name="T12" fmla="+- 0 5315 5315"/>
                              <a:gd name="T13" fmla="*/ T12 w 161"/>
                              <a:gd name="T14" fmla="+- 0 -3309 -3458"/>
                              <a:gd name="T15" fmla="*/ -3309 h 150"/>
                              <a:gd name="T16" fmla="+- 0 5396 5315"/>
                              <a:gd name="T17" fmla="*/ T16 w 161"/>
                              <a:gd name="T18" fmla="+- 0 -3309 -3458"/>
                              <a:gd name="T19" fmla="*/ -3309 h 150"/>
                              <a:gd name="T20" fmla="+- 0 5475 5315"/>
                              <a:gd name="T21" fmla="*/ T20 w 161"/>
                              <a:gd name="T22" fmla="+- 0 -3309 -3458"/>
                              <a:gd name="T23" fmla="*/ -3309 h 150"/>
                              <a:gd name="T24" fmla="+- 0 5475 5315"/>
                              <a:gd name="T25" fmla="*/ T24 w 161"/>
                              <a:gd name="T26" fmla="+- 0 -3458 -3458"/>
                              <a:gd name="T27" fmla="*/ -3458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1255"/>
                        <wps:cNvSpPr>
                          <a:spLocks/>
                        </wps:cNvSpPr>
                        <wps:spPr bwMode="auto">
                          <a:xfrm>
                            <a:off x="4436" y="-3338"/>
                            <a:ext cx="480" cy="150"/>
                          </a:xfrm>
                          <a:custGeom>
                            <a:avLst/>
                            <a:gdLst>
                              <a:gd name="T0" fmla="+- 0 4915 4436"/>
                              <a:gd name="T1" fmla="*/ T0 w 480"/>
                              <a:gd name="T2" fmla="+- 0 -3338 -3338"/>
                              <a:gd name="T3" fmla="*/ -3338 h 150"/>
                              <a:gd name="T4" fmla="+- 0 4594 4436"/>
                              <a:gd name="T5" fmla="*/ T4 w 480"/>
                              <a:gd name="T6" fmla="+- 0 -3338 -3338"/>
                              <a:gd name="T7" fmla="*/ -3338 h 150"/>
                              <a:gd name="T8" fmla="+- 0 4436 4436"/>
                              <a:gd name="T9" fmla="*/ T8 w 480"/>
                              <a:gd name="T10" fmla="+- 0 -3338 -3338"/>
                              <a:gd name="T11" fmla="*/ -3338 h 150"/>
                              <a:gd name="T12" fmla="+- 0 4436 4436"/>
                              <a:gd name="T13" fmla="*/ T12 w 480"/>
                              <a:gd name="T14" fmla="+- 0 -3188 -3338"/>
                              <a:gd name="T15" fmla="*/ -3188 h 150"/>
                              <a:gd name="T16" fmla="+- 0 4594 4436"/>
                              <a:gd name="T17" fmla="*/ T16 w 480"/>
                              <a:gd name="T18" fmla="+- 0 -3188 -3338"/>
                              <a:gd name="T19" fmla="*/ -3188 h 150"/>
                              <a:gd name="T20" fmla="+- 0 4915 4436"/>
                              <a:gd name="T21" fmla="*/ T20 w 480"/>
                              <a:gd name="T22" fmla="+- 0 -3188 -3338"/>
                              <a:gd name="T23" fmla="*/ -3188 h 150"/>
                              <a:gd name="T24" fmla="+- 0 4915 4436"/>
                              <a:gd name="T25" fmla="*/ T24 w 480"/>
                              <a:gd name="T26" fmla="+- 0 -3338 -3338"/>
                              <a:gd name="T27" fmla="*/ -3338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158" y="0"/>
                                </a:lnTo>
                                <a:lnTo>
                                  <a:pt x="0" y="0"/>
                                </a:lnTo>
                                <a:lnTo>
                                  <a:pt x="0" y="150"/>
                                </a:lnTo>
                                <a:lnTo>
                                  <a:pt x="158" y="150"/>
                                </a:lnTo>
                                <a:lnTo>
                                  <a:pt x="479" y="150"/>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Line 1254"/>
                        <wps:cNvCnPr>
                          <a:cxnSpLocks noChangeShapeType="1"/>
                        </wps:cNvCnPr>
                        <wps:spPr bwMode="auto">
                          <a:xfrm>
                            <a:off x="4955" y="-333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087" name="Freeform 1253"/>
                        <wps:cNvSpPr>
                          <a:spLocks/>
                        </wps:cNvSpPr>
                        <wps:spPr bwMode="auto">
                          <a:xfrm>
                            <a:off x="4436" y="-3338"/>
                            <a:ext cx="1760" cy="272"/>
                          </a:xfrm>
                          <a:custGeom>
                            <a:avLst/>
                            <a:gdLst>
                              <a:gd name="T0" fmla="+- 0 6196 4436"/>
                              <a:gd name="T1" fmla="*/ T0 w 1760"/>
                              <a:gd name="T2" fmla="+- 0 -3338 -3338"/>
                              <a:gd name="T3" fmla="*/ -3338 h 272"/>
                              <a:gd name="T4" fmla="+- 0 4994 4436"/>
                              <a:gd name="T5" fmla="*/ T4 w 1760"/>
                              <a:gd name="T6" fmla="+- 0 -3338 -3338"/>
                              <a:gd name="T7" fmla="*/ -3338 h 272"/>
                              <a:gd name="T8" fmla="+- 0 4994 4436"/>
                              <a:gd name="T9" fmla="*/ T8 w 1760"/>
                              <a:gd name="T10" fmla="+- 0 -3216 -3338"/>
                              <a:gd name="T11" fmla="*/ -3216 h 272"/>
                              <a:gd name="T12" fmla="+- 0 4755 4436"/>
                              <a:gd name="T13" fmla="*/ T12 w 1760"/>
                              <a:gd name="T14" fmla="+- 0 -3216 -3338"/>
                              <a:gd name="T15" fmla="*/ -3216 h 272"/>
                              <a:gd name="T16" fmla="+- 0 4436 4436"/>
                              <a:gd name="T17" fmla="*/ T16 w 1760"/>
                              <a:gd name="T18" fmla="+- 0 -3216 -3338"/>
                              <a:gd name="T19" fmla="*/ -3216 h 272"/>
                              <a:gd name="T20" fmla="+- 0 4436 4436"/>
                              <a:gd name="T21" fmla="*/ T20 w 1760"/>
                              <a:gd name="T22" fmla="+- 0 -3067 -3338"/>
                              <a:gd name="T23" fmla="*/ -3067 h 272"/>
                              <a:gd name="T24" fmla="+- 0 4755 4436"/>
                              <a:gd name="T25" fmla="*/ T24 w 1760"/>
                              <a:gd name="T26" fmla="+- 0 -3067 -3338"/>
                              <a:gd name="T27" fmla="*/ -3067 h 272"/>
                              <a:gd name="T28" fmla="+- 0 5475 4436"/>
                              <a:gd name="T29" fmla="*/ T28 w 1760"/>
                              <a:gd name="T30" fmla="+- 0 -3067 -3338"/>
                              <a:gd name="T31" fmla="*/ -3067 h 272"/>
                              <a:gd name="T32" fmla="+- 0 5475 4436"/>
                              <a:gd name="T33" fmla="*/ T32 w 1760"/>
                              <a:gd name="T34" fmla="+- 0 -3188 -3338"/>
                              <a:gd name="T35" fmla="*/ -3188 h 272"/>
                              <a:gd name="T36" fmla="+- 0 6196 4436"/>
                              <a:gd name="T37" fmla="*/ T36 w 1760"/>
                              <a:gd name="T38" fmla="+- 0 -3188 -3338"/>
                              <a:gd name="T39" fmla="*/ -3188 h 272"/>
                              <a:gd name="T40" fmla="+- 0 6196 4436"/>
                              <a:gd name="T41" fmla="*/ T40 w 1760"/>
                              <a:gd name="T42" fmla="+- 0 -3338 -3338"/>
                              <a:gd name="T43" fmla="*/ -3338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60" h="272">
                                <a:moveTo>
                                  <a:pt x="1760" y="0"/>
                                </a:moveTo>
                                <a:lnTo>
                                  <a:pt x="558" y="0"/>
                                </a:lnTo>
                                <a:lnTo>
                                  <a:pt x="558" y="122"/>
                                </a:lnTo>
                                <a:lnTo>
                                  <a:pt x="319" y="122"/>
                                </a:lnTo>
                                <a:lnTo>
                                  <a:pt x="0" y="122"/>
                                </a:lnTo>
                                <a:lnTo>
                                  <a:pt x="0" y="271"/>
                                </a:lnTo>
                                <a:lnTo>
                                  <a:pt x="319" y="271"/>
                                </a:lnTo>
                                <a:lnTo>
                                  <a:pt x="1039" y="271"/>
                                </a:lnTo>
                                <a:lnTo>
                                  <a:pt x="1039" y="150"/>
                                </a:lnTo>
                                <a:lnTo>
                                  <a:pt x="1760" y="150"/>
                                </a:lnTo>
                                <a:lnTo>
                                  <a:pt x="17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1252"/>
                        <wps:cNvSpPr>
                          <a:spLocks/>
                        </wps:cNvSpPr>
                        <wps:spPr bwMode="auto">
                          <a:xfrm>
                            <a:off x="5475" y="-3216"/>
                            <a:ext cx="242" cy="150"/>
                          </a:xfrm>
                          <a:custGeom>
                            <a:avLst/>
                            <a:gdLst>
                              <a:gd name="T0" fmla="+- 0 5716 5475"/>
                              <a:gd name="T1" fmla="*/ T0 w 242"/>
                              <a:gd name="T2" fmla="+- 0 -3216 -3216"/>
                              <a:gd name="T3" fmla="*/ -3216 h 150"/>
                              <a:gd name="T4" fmla="+- 0 5635 5475"/>
                              <a:gd name="T5" fmla="*/ T4 w 242"/>
                              <a:gd name="T6" fmla="+- 0 -3216 -3216"/>
                              <a:gd name="T7" fmla="*/ -3216 h 150"/>
                              <a:gd name="T8" fmla="+- 0 5555 5475"/>
                              <a:gd name="T9" fmla="*/ T8 w 242"/>
                              <a:gd name="T10" fmla="+- 0 -3216 -3216"/>
                              <a:gd name="T11" fmla="*/ -3216 h 150"/>
                              <a:gd name="T12" fmla="+- 0 5475 5475"/>
                              <a:gd name="T13" fmla="*/ T12 w 242"/>
                              <a:gd name="T14" fmla="+- 0 -3216 -3216"/>
                              <a:gd name="T15" fmla="*/ -3216 h 150"/>
                              <a:gd name="T16" fmla="+- 0 5475 5475"/>
                              <a:gd name="T17" fmla="*/ T16 w 242"/>
                              <a:gd name="T18" fmla="+- 0 -3067 -3216"/>
                              <a:gd name="T19" fmla="*/ -3067 h 150"/>
                              <a:gd name="T20" fmla="+- 0 5555 5475"/>
                              <a:gd name="T21" fmla="*/ T20 w 242"/>
                              <a:gd name="T22" fmla="+- 0 -3067 -3216"/>
                              <a:gd name="T23" fmla="*/ -3067 h 150"/>
                              <a:gd name="T24" fmla="+- 0 5635 5475"/>
                              <a:gd name="T25" fmla="*/ T24 w 242"/>
                              <a:gd name="T26" fmla="+- 0 -3067 -3216"/>
                              <a:gd name="T27" fmla="*/ -3067 h 150"/>
                              <a:gd name="T28" fmla="+- 0 5716 5475"/>
                              <a:gd name="T29" fmla="*/ T28 w 242"/>
                              <a:gd name="T30" fmla="+- 0 -3067 -3216"/>
                              <a:gd name="T31" fmla="*/ -3067 h 150"/>
                              <a:gd name="T32" fmla="+- 0 5716 5475"/>
                              <a:gd name="T33" fmla="*/ T32 w 242"/>
                              <a:gd name="T34" fmla="+- 0 -3216 -3216"/>
                              <a:gd name="T35" fmla="*/ -321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2" h="150">
                                <a:moveTo>
                                  <a:pt x="241" y="0"/>
                                </a:moveTo>
                                <a:lnTo>
                                  <a:pt x="160" y="0"/>
                                </a:lnTo>
                                <a:lnTo>
                                  <a:pt x="80" y="0"/>
                                </a:lnTo>
                                <a:lnTo>
                                  <a:pt x="0" y="0"/>
                                </a:lnTo>
                                <a:lnTo>
                                  <a:pt x="0" y="149"/>
                                </a:lnTo>
                                <a:lnTo>
                                  <a:pt x="80" y="149"/>
                                </a:lnTo>
                                <a:lnTo>
                                  <a:pt x="160" y="149"/>
                                </a:lnTo>
                                <a:lnTo>
                                  <a:pt x="241" y="149"/>
                                </a:lnTo>
                                <a:lnTo>
                                  <a:pt x="24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Rectangle 1251"/>
                        <wps:cNvSpPr>
                          <a:spLocks noChangeArrowheads="1"/>
                        </wps:cNvSpPr>
                        <wps:spPr bwMode="auto">
                          <a:xfrm>
                            <a:off x="5716" y="-3216"/>
                            <a:ext cx="39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Freeform 1250"/>
                        <wps:cNvSpPr>
                          <a:spLocks/>
                        </wps:cNvSpPr>
                        <wps:spPr bwMode="auto">
                          <a:xfrm>
                            <a:off x="6115" y="-3216"/>
                            <a:ext cx="161" cy="150"/>
                          </a:xfrm>
                          <a:custGeom>
                            <a:avLst/>
                            <a:gdLst>
                              <a:gd name="T0" fmla="+- 0 6275 6115"/>
                              <a:gd name="T1" fmla="*/ T0 w 161"/>
                              <a:gd name="T2" fmla="+- 0 -3216 -3216"/>
                              <a:gd name="T3" fmla="*/ -3216 h 150"/>
                              <a:gd name="T4" fmla="+- 0 6196 6115"/>
                              <a:gd name="T5" fmla="*/ T4 w 161"/>
                              <a:gd name="T6" fmla="+- 0 -3216 -3216"/>
                              <a:gd name="T7" fmla="*/ -3216 h 150"/>
                              <a:gd name="T8" fmla="+- 0 6115 6115"/>
                              <a:gd name="T9" fmla="*/ T8 w 161"/>
                              <a:gd name="T10" fmla="+- 0 -3216 -3216"/>
                              <a:gd name="T11" fmla="*/ -3216 h 150"/>
                              <a:gd name="T12" fmla="+- 0 6115 6115"/>
                              <a:gd name="T13" fmla="*/ T12 w 161"/>
                              <a:gd name="T14" fmla="+- 0 -3067 -3216"/>
                              <a:gd name="T15" fmla="*/ -3067 h 150"/>
                              <a:gd name="T16" fmla="+- 0 6196 6115"/>
                              <a:gd name="T17" fmla="*/ T16 w 161"/>
                              <a:gd name="T18" fmla="+- 0 -3067 -3216"/>
                              <a:gd name="T19" fmla="*/ -3067 h 150"/>
                              <a:gd name="T20" fmla="+- 0 6275 6115"/>
                              <a:gd name="T21" fmla="*/ T20 w 161"/>
                              <a:gd name="T22" fmla="+- 0 -3067 -3216"/>
                              <a:gd name="T23" fmla="*/ -3067 h 150"/>
                              <a:gd name="T24" fmla="+- 0 6275 6115"/>
                              <a:gd name="T25" fmla="*/ T24 w 161"/>
                              <a:gd name="T26" fmla="+- 0 -3216 -3216"/>
                              <a:gd name="T27" fmla="*/ -3216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249"/>
                        <wps:cNvSpPr>
                          <a:spLocks/>
                        </wps:cNvSpPr>
                        <wps:spPr bwMode="auto">
                          <a:xfrm>
                            <a:off x="4436" y="-3094"/>
                            <a:ext cx="1040" cy="150"/>
                          </a:xfrm>
                          <a:custGeom>
                            <a:avLst/>
                            <a:gdLst>
                              <a:gd name="T0" fmla="+- 0 5475 4436"/>
                              <a:gd name="T1" fmla="*/ T0 w 1040"/>
                              <a:gd name="T2" fmla="+- 0 -3094 -3094"/>
                              <a:gd name="T3" fmla="*/ -3094 h 150"/>
                              <a:gd name="T4" fmla="+- 0 4755 4436"/>
                              <a:gd name="T5" fmla="*/ T4 w 1040"/>
                              <a:gd name="T6" fmla="+- 0 -3094 -3094"/>
                              <a:gd name="T7" fmla="*/ -3094 h 150"/>
                              <a:gd name="T8" fmla="+- 0 4436 4436"/>
                              <a:gd name="T9" fmla="*/ T8 w 1040"/>
                              <a:gd name="T10" fmla="+- 0 -3094 -3094"/>
                              <a:gd name="T11" fmla="*/ -3094 h 150"/>
                              <a:gd name="T12" fmla="+- 0 4436 4436"/>
                              <a:gd name="T13" fmla="*/ T12 w 1040"/>
                              <a:gd name="T14" fmla="+- 0 -2945 -3094"/>
                              <a:gd name="T15" fmla="*/ -2945 h 150"/>
                              <a:gd name="T16" fmla="+- 0 4755 4436"/>
                              <a:gd name="T17" fmla="*/ T16 w 1040"/>
                              <a:gd name="T18" fmla="+- 0 -2945 -3094"/>
                              <a:gd name="T19" fmla="*/ -2945 h 150"/>
                              <a:gd name="T20" fmla="+- 0 5475 4436"/>
                              <a:gd name="T21" fmla="*/ T20 w 1040"/>
                              <a:gd name="T22" fmla="+- 0 -2945 -3094"/>
                              <a:gd name="T23" fmla="*/ -2945 h 150"/>
                              <a:gd name="T24" fmla="+- 0 5475 4436"/>
                              <a:gd name="T25" fmla="*/ T24 w 1040"/>
                              <a:gd name="T26" fmla="+- 0 -3094 -3094"/>
                              <a:gd name="T27" fmla="*/ -3094 h 150"/>
                            </a:gdLst>
                            <a:ahLst/>
                            <a:cxnLst>
                              <a:cxn ang="0">
                                <a:pos x="T1" y="T3"/>
                              </a:cxn>
                              <a:cxn ang="0">
                                <a:pos x="T5" y="T7"/>
                              </a:cxn>
                              <a:cxn ang="0">
                                <a:pos x="T9" y="T11"/>
                              </a:cxn>
                              <a:cxn ang="0">
                                <a:pos x="T13" y="T15"/>
                              </a:cxn>
                              <a:cxn ang="0">
                                <a:pos x="T17" y="T19"/>
                              </a:cxn>
                              <a:cxn ang="0">
                                <a:pos x="T21" y="T23"/>
                              </a:cxn>
                              <a:cxn ang="0">
                                <a:pos x="T25" y="T27"/>
                              </a:cxn>
                            </a:cxnLst>
                            <a:rect l="0" t="0" r="r" b="b"/>
                            <a:pathLst>
                              <a:path w="1040" h="150">
                                <a:moveTo>
                                  <a:pt x="1039" y="0"/>
                                </a:moveTo>
                                <a:lnTo>
                                  <a:pt x="319" y="0"/>
                                </a:lnTo>
                                <a:lnTo>
                                  <a:pt x="0" y="0"/>
                                </a:lnTo>
                                <a:lnTo>
                                  <a:pt x="0" y="149"/>
                                </a:lnTo>
                                <a:lnTo>
                                  <a:pt x="319" y="149"/>
                                </a:lnTo>
                                <a:lnTo>
                                  <a:pt x="1039" y="149"/>
                                </a:lnTo>
                                <a:lnTo>
                                  <a:pt x="10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48"/>
                        <wps:cNvSpPr>
                          <a:spLocks/>
                        </wps:cNvSpPr>
                        <wps:spPr bwMode="auto">
                          <a:xfrm>
                            <a:off x="5475" y="-3094"/>
                            <a:ext cx="242" cy="150"/>
                          </a:xfrm>
                          <a:custGeom>
                            <a:avLst/>
                            <a:gdLst>
                              <a:gd name="T0" fmla="+- 0 5716 5475"/>
                              <a:gd name="T1" fmla="*/ T0 w 242"/>
                              <a:gd name="T2" fmla="+- 0 -3094 -3094"/>
                              <a:gd name="T3" fmla="*/ -3094 h 150"/>
                              <a:gd name="T4" fmla="+- 0 5635 5475"/>
                              <a:gd name="T5" fmla="*/ T4 w 242"/>
                              <a:gd name="T6" fmla="+- 0 -3094 -3094"/>
                              <a:gd name="T7" fmla="*/ -3094 h 150"/>
                              <a:gd name="T8" fmla="+- 0 5555 5475"/>
                              <a:gd name="T9" fmla="*/ T8 w 242"/>
                              <a:gd name="T10" fmla="+- 0 -3094 -3094"/>
                              <a:gd name="T11" fmla="*/ -3094 h 150"/>
                              <a:gd name="T12" fmla="+- 0 5475 5475"/>
                              <a:gd name="T13" fmla="*/ T12 w 242"/>
                              <a:gd name="T14" fmla="+- 0 -3094 -3094"/>
                              <a:gd name="T15" fmla="*/ -3094 h 150"/>
                              <a:gd name="T16" fmla="+- 0 5475 5475"/>
                              <a:gd name="T17" fmla="*/ T16 w 242"/>
                              <a:gd name="T18" fmla="+- 0 -2945 -3094"/>
                              <a:gd name="T19" fmla="*/ -2945 h 150"/>
                              <a:gd name="T20" fmla="+- 0 5555 5475"/>
                              <a:gd name="T21" fmla="*/ T20 w 242"/>
                              <a:gd name="T22" fmla="+- 0 -2945 -3094"/>
                              <a:gd name="T23" fmla="*/ -2945 h 150"/>
                              <a:gd name="T24" fmla="+- 0 5635 5475"/>
                              <a:gd name="T25" fmla="*/ T24 w 242"/>
                              <a:gd name="T26" fmla="+- 0 -2945 -3094"/>
                              <a:gd name="T27" fmla="*/ -2945 h 150"/>
                              <a:gd name="T28" fmla="+- 0 5716 5475"/>
                              <a:gd name="T29" fmla="*/ T28 w 242"/>
                              <a:gd name="T30" fmla="+- 0 -2945 -3094"/>
                              <a:gd name="T31" fmla="*/ -2945 h 150"/>
                              <a:gd name="T32" fmla="+- 0 5716 5475"/>
                              <a:gd name="T33" fmla="*/ T32 w 242"/>
                              <a:gd name="T34" fmla="+- 0 -3094 -3094"/>
                              <a:gd name="T35" fmla="*/ -3094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2" h="150">
                                <a:moveTo>
                                  <a:pt x="241" y="0"/>
                                </a:moveTo>
                                <a:lnTo>
                                  <a:pt x="160" y="0"/>
                                </a:lnTo>
                                <a:lnTo>
                                  <a:pt x="80" y="0"/>
                                </a:lnTo>
                                <a:lnTo>
                                  <a:pt x="0" y="0"/>
                                </a:lnTo>
                                <a:lnTo>
                                  <a:pt x="0" y="149"/>
                                </a:lnTo>
                                <a:lnTo>
                                  <a:pt x="80" y="149"/>
                                </a:lnTo>
                                <a:lnTo>
                                  <a:pt x="160" y="149"/>
                                </a:lnTo>
                                <a:lnTo>
                                  <a:pt x="241" y="149"/>
                                </a:lnTo>
                                <a:lnTo>
                                  <a:pt x="24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Rectangle 1247"/>
                        <wps:cNvSpPr>
                          <a:spLocks noChangeArrowheads="1"/>
                        </wps:cNvSpPr>
                        <wps:spPr bwMode="auto">
                          <a:xfrm>
                            <a:off x="5716" y="-3094"/>
                            <a:ext cx="39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Freeform 1246"/>
                        <wps:cNvSpPr>
                          <a:spLocks/>
                        </wps:cNvSpPr>
                        <wps:spPr bwMode="auto">
                          <a:xfrm>
                            <a:off x="6115" y="-3094"/>
                            <a:ext cx="161" cy="150"/>
                          </a:xfrm>
                          <a:custGeom>
                            <a:avLst/>
                            <a:gdLst>
                              <a:gd name="T0" fmla="+- 0 6275 6115"/>
                              <a:gd name="T1" fmla="*/ T0 w 161"/>
                              <a:gd name="T2" fmla="+- 0 -3094 -3094"/>
                              <a:gd name="T3" fmla="*/ -3094 h 150"/>
                              <a:gd name="T4" fmla="+- 0 6196 6115"/>
                              <a:gd name="T5" fmla="*/ T4 w 161"/>
                              <a:gd name="T6" fmla="+- 0 -3094 -3094"/>
                              <a:gd name="T7" fmla="*/ -3094 h 150"/>
                              <a:gd name="T8" fmla="+- 0 6115 6115"/>
                              <a:gd name="T9" fmla="*/ T8 w 161"/>
                              <a:gd name="T10" fmla="+- 0 -3094 -3094"/>
                              <a:gd name="T11" fmla="*/ -3094 h 150"/>
                              <a:gd name="T12" fmla="+- 0 6115 6115"/>
                              <a:gd name="T13" fmla="*/ T12 w 161"/>
                              <a:gd name="T14" fmla="+- 0 -2945 -3094"/>
                              <a:gd name="T15" fmla="*/ -2945 h 150"/>
                              <a:gd name="T16" fmla="+- 0 6196 6115"/>
                              <a:gd name="T17" fmla="*/ T16 w 161"/>
                              <a:gd name="T18" fmla="+- 0 -2945 -3094"/>
                              <a:gd name="T19" fmla="*/ -2945 h 150"/>
                              <a:gd name="T20" fmla="+- 0 6275 6115"/>
                              <a:gd name="T21" fmla="*/ T20 w 161"/>
                              <a:gd name="T22" fmla="+- 0 -2945 -3094"/>
                              <a:gd name="T23" fmla="*/ -2945 h 150"/>
                              <a:gd name="T24" fmla="+- 0 6275 6115"/>
                              <a:gd name="T25" fmla="*/ T24 w 161"/>
                              <a:gd name="T26" fmla="+- 0 -3094 -3094"/>
                              <a:gd name="T27" fmla="*/ -3094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Rectangle 1245"/>
                        <wps:cNvSpPr>
                          <a:spLocks noChangeArrowheads="1"/>
                        </wps:cNvSpPr>
                        <wps:spPr bwMode="auto">
                          <a:xfrm>
                            <a:off x="6275" y="-3094"/>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Line 1244"/>
                        <wps:cNvCnPr>
                          <a:cxnSpLocks noChangeShapeType="1"/>
                        </wps:cNvCnPr>
                        <wps:spPr bwMode="auto">
                          <a:xfrm>
                            <a:off x="6635" y="-3094"/>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097" name="AutoShape 1243"/>
                        <wps:cNvSpPr>
                          <a:spLocks/>
                        </wps:cNvSpPr>
                        <wps:spPr bwMode="auto">
                          <a:xfrm>
                            <a:off x="4436" y="-3094"/>
                            <a:ext cx="2801" cy="271"/>
                          </a:xfrm>
                          <a:custGeom>
                            <a:avLst/>
                            <a:gdLst>
                              <a:gd name="T0" fmla="+- 0 4594 4436"/>
                              <a:gd name="T1" fmla="*/ T0 w 2801"/>
                              <a:gd name="T2" fmla="+- 0 -2974 -3094"/>
                              <a:gd name="T3" fmla="*/ -2974 h 271"/>
                              <a:gd name="T4" fmla="+- 0 4436 4436"/>
                              <a:gd name="T5" fmla="*/ T4 w 2801"/>
                              <a:gd name="T6" fmla="+- 0 -2974 -3094"/>
                              <a:gd name="T7" fmla="*/ -2974 h 271"/>
                              <a:gd name="T8" fmla="+- 0 4436 4436"/>
                              <a:gd name="T9" fmla="*/ T8 w 2801"/>
                              <a:gd name="T10" fmla="+- 0 -2824 -3094"/>
                              <a:gd name="T11" fmla="*/ -2824 h 271"/>
                              <a:gd name="T12" fmla="+- 0 4594 4436"/>
                              <a:gd name="T13" fmla="*/ T12 w 2801"/>
                              <a:gd name="T14" fmla="+- 0 -2824 -3094"/>
                              <a:gd name="T15" fmla="*/ -2824 h 271"/>
                              <a:gd name="T16" fmla="+- 0 4594 4436"/>
                              <a:gd name="T17" fmla="*/ T16 w 2801"/>
                              <a:gd name="T18" fmla="+- 0 -2974 -3094"/>
                              <a:gd name="T19" fmla="*/ -2974 h 271"/>
                              <a:gd name="T20" fmla="+- 0 7236 4436"/>
                              <a:gd name="T21" fmla="*/ T20 w 2801"/>
                              <a:gd name="T22" fmla="+- 0 -3094 -3094"/>
                              <a:gd name="T23" fmla="*/ -3094 h 271"/>
                              <a:gd name="T24" fmla="+- 0 7076 4436"/>
                              <a:gd name="T25" fmla="*/ T24 w 2801"/>
                              <a:gd name="T26" fmla="+- 0 -3094 -3094"/>
                              <a:gd name="T27" fmla="*/ -3094 h 271"/>
                              <a:gd name="T28" fmla="+- 0 6675 4436"/>
                              <a:gd name="T29" fmla="*/ T28 w 2801"/>
                              <a:gd name="T30" fmla="+- 0 -3094 -3094"/>
                              <a:gd name="T31" fmla="*/ -3094 h 271"/>
                              <a:gd name="T32" fmla="+- 0 6675 4436"/>
                              <a:gd name="T33" fmla="*/ T32 w 2801"/>
                              <a:gd name="T34" fmla="+- 0 -2945 -3094"/>
                              <a:gd name="T35" fmla="*/ -2945 h 271"/>
                              <a:gd name="T36" fmla="+- 0 7076 4436"/>
                              <a:gd name="T37" fmla="*/ T36 w 2801"/>
                              <a:gd name="T38" fmla="+- 0 -2945 -3094"/>
                              <a:gd name="T39" fmla="*/ -2945 h 271"/>
                              <a:gd name="T40" fmla="+- 0 7236 4436"/>
                              <a:gd name="T41" fmla="*/ T40 w 2801"/>
                              <a:gd name="T42" fmla="+- 0 -2945 -3094"/>
                              <a:gd name="T43" fmla="*/ -2945 h 271"/>
                              <a:gd name="T44" fmla="+- 0 7236 4436"/>
                              <a:gd name="T45" fmla="*/ T44 w 2801"/>
                              <a:gd name="T46" fmla="+- 0 -3094 -3094"/>
                              <a:gd name="T47" fmla="*/ -3094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801" h="271">
                                <a:moveTo>
                                  <a:pt x="158" y="120"/>
                                </a:moveTo>
                                <a:lnTo>
                                  <a:pt x="0" y="120"/>
                                </a:lnTo>
                                <a:lnTo>
                                  <a:pt x="0" y="270"/>
                                </a:lnTo>
                                <a:lnTo>
                                  <a:pt x="158" y="270"/>
                                </a:lnTo>
                                <a:lnTo>
                                  <a:pt x="158" y="120"/>
                                </a:lnTo>
                                <a:moveTo>
                                  <a:pt x="2800" y="0"/>
                                </a:moveTo>
                                <a:lnTo>
                                  <a:pt x="2640" y="0"/>
                                </a:lnTo>
                                <a:lnTo>
                                  <a:pt x="2239" y="0"/>
                                </a:lnTo>
                                <a:lnTo>
                                  <a:pt x="2239" y="149"/>
                                </a:lnTo>
                                <a:lnTo>
                                  <a:pt x="2640" y="149"/>
                                </a:lnTo>
                                <a:lnTo>
                                  <a:pt x="2800" y="149"/>
                                </a:lnTo>
                                <a:lnTo>
                                  <a:pt x="28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242"/>
                        <wps:cNvSpPr>
                          <a:spLocks/>
                        </wps:cNvSpPr>
                        <wps:spPr bwMode="auto">
                          <a:xfrm>
                            <a:off x="4477" y="-2974"/>
                            <a:ext cx="279" cy="272"/>
                          </a:xfrm>
                          <a:custGeom>
                            <a:avLst/>
                            <a:gdLst>
                              <a:gd name="T0" fmla="+- 0 4755 4477"/>
                              <a:gd name="T1" fmla="*/ T0 w 279"/>
                              <a:gd name="T2" fmla="+- 0 -2974 -2974"/>
                              <a:gd name="T3" fmla="*/ -2974 h 272"/>
                              <a:gd name="T4" fmla="+- 0 4675 4477"/>
                              <a:gd name="T5" fmla="*/ T4 w 279"/>
                              <a:gd name="T6" fmla="+- 0 -2974 -2974"/>
                              <a:gd name="T7" fmla="*/ -2974 h 272"/>
                              <a:gd name="T8" fmla="+- 0 4594 4477"/>
                              <a:gd name="T9" fmla="*/ T8 w 279"/>
                              <a:gd name="T10" fmla="+- 0 -2974 -2974"/>
                              <a:gd name="T11" fmla="*/ -2974 h 272"/>
                              <a:gd name="T12" fmla="+- 0 4594 4477"/>
                              <a:gd name="T13" fmla="*/ T12 w 279"/>
                              <a:gd name="T14" fmla="+- 0 -2852 -2974"/>
                              <a:gd name="T15" fmla="*/ -2852 h 272"/>
                              <a:gd name="T16" fmla="+- 0 4556 4477"/>
                              <a:gd name="T17" fmla="*/ T16 w 279"/>
                              <a:gd name="T18" fmla="+- 0 -2852 -2974"/>
                              <a:gd name="T19" fmla="*/ -2852 h 272"/>
                              <a:gd name="T20" fmla="+- 0 4477 4477"/>
                              <a:gd name="T21" fmla="*/ T20 w 279"/>
                              <a:gd name="T22" fmla="+- 0 -2852 -2974"/>
                              <a:gd name="T23" fmla="*/ -2852 h 272"/>
                              <a:gd name="T24" fmla="+- 0 4477 4477"/>
                              <a:gd name="T25" fmla="*/ T24 w 279"/>
                              <a:gd name="T26" fmla="+- 0 -2702 -2974"/>
                              <a:gd name="T27" fmla="*/ -2702 h 272"/>
                              <a:gd name="T28" fmla="+- 0 4556 4477"/>
                              <a:gd name="T29" fmla="*/ T28 w 279"/>
                              <a:gd name="T30" fmla="+- 0 -2702 -2974"/>
                              <a:gd name="T31" fmla="*/ -2702 h 272"/>
                              <a:gd name="T32" fmla="+- 0 4636 4477"/>
                              <a:gd name="T33" fmla="*/ T32 w 279"/>
                              <a:gd name="T34" fmla="+- 0 -2702 -2974"/>
                              <a:gd name="T35" fmla="*/ -2702 h 272"/>
                              <a:gd name="T36" fmla="+- 0 4636 4477"/>
                              <a:gd name="T37" fmla="*/ T36 w 279"/>
                              <a:gd name="T38" fmla="+- 0 -2824 -2974"/>
                              <a:gd name="T39" fmla="*/ -2824 h 272"/>
                              <a:gd name="T40" fmla="+- 0 4675 4477"/>
                              <a:gd name="T41" fmla="*/ T40 w 279"/>
                              <a:gd name="T42" fmla="+- 0 -2824 -2974"/>
                              <a:gd name="T43" fmla="*/ -2824 h 272"/>
                              <a:gd name="T44" fmla="+- 0 4755 4477"/>
                              <a:gd name="T45" fmla="*/ T44 w 279"/>
                              <a:gd name="T46" fmla="+- 0 -2824 -2974"/>
                              <a:gd name="T47" fmla="*/ -2824 h 272"/>
                              <a:gd name="T48" fmla="+- 0 4755 4477"/>
                              <a:gd name="T49" fmla="*/ T48 w 279"/>
                              <a:gd name="T50" fmla="+- 0 -2974 -2974"/>
                              <a:gd name="T51" fmla="*/ -2974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79" h="272">
                                <a:moveTo>
                                  <a:pt x="278" y="0"/>
                                </a:moveTo>
                                <a:lnTo>
                                  <a:pt x="198" y="0"/>
                                </a:lnTo>
                                <a:lnTo>
                                  <a:pt x="117" y="0"/>
                                </a:lnTo>
                                <a:lnTo>
                                  <a:pt x="117" y="122"/>
                                </a:lnTo>
                                <a:lnTo>
                                  <a:pt x="79" y="122"/>
                                </a:lnTo>
                                <a:lnTo>
                                  <a:pt x="0" y="122"/>
                                </a:lnTo>
                                <a:lnTo>
                                  <a:pt x="0" y="272"/>
                                </a:lnTo>
                                <a:lnTo>
                                  <a:pt x="79" y="272"/>
                                </a:lnTo>
                                <a:lnTo>
                                  <a:pt x="159" y="272"/>
                                </a:lnTo>
                                <a:lnTo>
                                  <a:pt x="159" y="150"/>
                                </a:lnTo>
                                <a:lnTo>
                                  <a:pt x="198" y="150"/>
                                </a:lnTo>
                                <a:lnTo>
                                  <a:pt x="278" y="150"/>
                                </a:lnTo>
                                <a:lnTo>
                                  <a:pt x="27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241"/>
                        <wps:cNvSpPr>
                          <a:spLocks/>
                        </wps:cNvSpPr>
                        <wps:spPr bwMode="auto">
                          <a:xfrm>
                            <a:off x="4477" y="-2730"/>
                            <a:ext cx="480" cy="271"/>
                          </a:xfrm>
                          <a:custGeom>
                            <a:avLst/>
                            <a:gdLst>
                              <a:gd name="T0" fmla="+- 0 4956 4477"/>
                              <a:gd name="T1" fmla="*/ T0 w 480"/>
                              <a:gd name="T2" fmla="+- 0 -2610 -2730"/>
                              <a:gd name="T3" fmla="*/ -2610 h 271"/>
                              <a:gd name="T4" fmla="+- 0 4875 4477"/>
                              <a:gd name="T5" fmla="*/ T4 w 480"/>
                              <a:gd name="T6" fmla="+- 0 -2610 -2730"/>
                              <a:gd name="T7" fmla="*/ -2610 h 271"/>
                              <a:gd name="T8" fmla="+- 0 4875 4477"/>
                              <a:gd name="T9" fmla="*/ T8 w 480"/>
                              <a:gd name="T10" fmla="+- 0 -2730 -2730"/>
                              <a:gd name="T11" fmla="*/ -2730 h 271"/>
                              <a:gd name="T12" fmla="+- 0 4477 4477"/>
                              <a:gd name="T13" fmla="*/ T12 w 480"/>
                              <a:gd name="T14" fmla="+- 0 -2730 -2730"/>
                              <a:gd name="T15" fmla="*/ -2730 h 271"/>
                              <a:gd name="T16" fmla="+- 0 4477 4477"/>
                              <a:gd name="T17" fmla="*/ T16 w 480"/>
                              <a:gd name="T18" fmla="+- 0 -2610 -2730"/>
                              <a:gd name="T19" fmla="*/ -2610 h 271"/>
                              <a:gd name="T20" fmla="+- 0 4477 4477"/>
                              <a:gd name="T21" fmla="*/ T20 w 480"/>
                              <a:gd name="T22" fmla="+- 0 -2580 -2730"/>
                              <a:gd name="T23" fmla="*/ -2580 h 271"/>
                              <a:gd name="T24" fmla="+- 0 4477 4477"/>
                              <a:gd name="T25" fmla="*/ T24 w 480"/>
                              <a:gd name="T26" fmla="+- 0 -2460 -2730"/>
                              <a:gd name="T27" fmla="*/ -2460 h 271"/>
                              <a:gd name="T28" fmla="+- 0 4956 4477"/>
                              <a:gd name="T29" fmla="*/ T28 w 480"/>
                              <a:gd name="T30" fmla="+- 0 -2460 -2730"/>
                              <a:gd name="T31" fmla="*/ -2460 h 271"/>
                              <a:gd name="T32" fmla="+- 0 4956 4477"/>
                              <a:gd name="T33" fmla="*/ T32 w 480"/>
                              <a:gd name="T34" fmla="+- 0 -2610 -2730"/>
                              <a:gd name="T35" fmla="*/ -2610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1">
                                <a:moveTo>
                                  <a:pt x="479" y="120"/>
                                </a:moveTo>
                                <a:lnTo>
                                  <a:pt x="398" y="120"/>
                                </a:lnTo>
                                <a:lnTo>
                                  <a:pt x="398" y="0"/>
                                </a:lnTo>
                                <a:lnTo>
                                  <a:pt x="0" y="0"/>
                                </a:lnTo>
                                <a:lnTo>
                                  <a:pt x="0" y="120"/>
                                </a:lnTo>
                                <a:lnTo>
                                  <a:pt x="0" y="150"/>
                                </a:lnTo>
                                <a:lnTo>
                                  <a:pt x="0" y="270"/>
                                </a:lnTo>
                                <a:lnTo>
                                  <a:pt x="479" y="270"/>
                                </a:lnTo>
                                <a:lnTo>
                                  <a:pt x="479" y="12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Line 1240"/>
                        <wps:cNvCnPr>
                          <a:cxnSpLocks noChangeShapeType="1"/>
                        </wps:cNvCnPr>
                        <wps:spPr bwMode="auto">
                          <a:xfrm>
                            <a:off x="4996" y="-2610"/>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01" name="Freeform 1239"/>
                        <wps:cNvSpPr>
                          <a:spLocks/>
                        </wps:cNvSpPr>
                        <wps:spPr bwMode="auto">
                          <a:xfrm>
                            <a:off x="5035" y="-2610"/>
                            <a:ext cx="722" cy="150"/>
                          </a:xfrm>
                          <a:custGeom>
                            <a:avLst/>
                            <a:gdLst>
                              <a:gd name="T0" fmla="+- 0 5757 5035"/>
                              <a:gd name="T1" fmla="*/ T0 w 722"/>
                              <a:gd name="T2" fmla="+- 0 -2610 -2610"/>
                              <a:gd name="T3" fmla="*/ -2610 h 150"/>
                              <a:gd name="T4" fmla="+- 0 5196 5035"/>
                              <a:gd name="T5" fmla="*/ T4 w 722"/>
                              <a:gd name="T6" fmla="+- 0 -2610 -2610"/>
                              <a:gd name="T7" fmla="*/ -2610 h 150"/>
                              <a:gd name="T8" fmla="+- 0 5035 5035"/>
                              <a:gd name="T9" fmla="*/ T8 w 722"/>
                              <a:gd name="T10" fmla="+- 0 -2610 -2610"/>
                              <a:gd name="T11" fmla="*/ -2610 h 150"/>
                              <a:gd name="T12" fmla="+- 0 5035 5035"/>
                              <a:gd name="T13" fmla="*/ T12 w 722"/>
                              <a:gd name="T14" fmla="+- 0 -2460 -2610"/>
                              <a:gd name="T15" fmla="*/ -2460 h 150"/>
                              <a:gd name="T16" fmla="+- 0 5196 5035"/>
                              <a:gd name="T17" fmla="*/ T16 w 722"/>
                              <a:gd name="T18" fmla="+- 0 -2460 -2610"/>
                              <a:gd name="T19" fmla="*/ -2460 h 150"/>
                              <a:gd name="T20" fmla="+- 0 5757 5035"/>
                              <a:gd name="T21" fmla="*/ T20 w 722"/>
                              <a:gd name="T22" fmla="+- 0 -2460 -2610"/>
                              <a:gd name="T23" fmla="*/ -2460 h 150"/>
                              <a:gd name="T24" fmla="+- 0 5757 5035"/>
                              <a:gd name="T25" fmla="*/ T24 w 722"/>
                              <a:gd name="T26" fmla="+- 0 -2610 -2610"/>
                              <a:gd name="T27" fmla="*/ -2610 h 150"/>
                            </a:gdLst>
                            <a:ahLst/>
                            <a:cxnLst>
                              <a:cxn ang="0">
                                <a:pos x="T1" y="T3"/>
                              </a:cxn>
                              <a:cxn ang="0">
                                <a:pos x="T5" y="T7"/>
                              </a:cxn>
                              <a:cxn ang="0">
                                <a:pos x="T9" y="T11"/>
                              </a:cxn>
                              <a:cxn ang="0">
                                <a:pos x="T13" y="T15"/>
                              </a:cxn>
                              <a:cxn ang="0">
                                <a:pos x="T17" y="T19"/>
                              </a:cxn>
                              <a:cxn ang="0">
                                <a:pos x="T21" y="T23"/>
                              </a:cxn>
                              <a:cxn ang="0">
                                <a:pos x="T25" y="T27"/>
                              </a:cxn>
                            </a:cxnLst>
                            <a:rect l="0" t="0" r="r" b="b"/>
                            <a:pathLst>
                              <a:path w="722" h="150">
                                <a:moveTo>
                                  <a:pt x="722" y="0"/>
                                </a:moveTo>
                                <a:lnTo>
                                  <a:pt x="161" y="0"/>
                                </a:lnTo>
                                <a:lnTo>
                                  <a:pt x="0" y="0"/>
                                </a:lnTo>
                                <a:lnTo>
                                  <a:pt x="0" y="150"/>
                                </a:lnTo>
                                <a:lnTo>
                                  <a:pt x="161" y="150"/>
                                </a:lnTo>
                                <a:lnTo>
                                  <a:pt x="722" y="150"/>
                                </a:lnTo>
                                <a:lnTo>
                                  <a:pt x="72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1238"/>
                        <wps:cNvSpPr>
                          <a:spLocks/>
                        </wps:cNvSpPr>
                        <wps:spPr bwMode="auto">
                          <a:xfrm>
                            <a:off x="4477" y="-2488"/>
                            <a:ext cx="159" cy="150"/>
                          </a:xfrm>
                          <a:custGeom>
                            <a:avLst/>
                            <a:gdLst>
                              <a:gd name="T0" fmla="+- 0 4636 4477"/>
                              <a:gd name="T1" fmla="*/ T0 w 159"/>
                              <a:gd name="T2" fmla="+- 0 -2488 -2488"/>
                              <a:gd name="T3" fmla="*/ -2488 h 150"/>
                              <a:gd name="T4" fmla="+- 0 4556 4477"/>
                              <a:gd name="T5" fmla="*/ T4 w 159"/>
                              <a:gd name="T6" fmla="+- 0 -2488 -2488"/>
                              <a:gd name="T7" fmla="*/ -2488 h 150"/>
                              <a:gd name="T8" fmla="+- 0 4477 4477"/>
                              <a:gd name="T9" fmla="*/ T8 w 159"/>
                              <a:gd name="T10" fmla="+- 0 -2488 -2488"/>
                              <a:gd name="T11" fmla="*/ -2488 h 150"/>
                              <a:gd name="T12" fmla="+- 0 4477 4477"/>
                              <a:gd name="T13" fmla="*/ T12 w 159"/>
                              <a:gd name="T14" fmla="+- 0 -2338 -2488"/>
                              <a:gd name="T15" fmla="*/ -2338 h 150"/>
                              <a:gd name="T16" fmla="+- 0 4556 4477"/>
                              <a:gd name="T17" fmla="*/ T16 w 159"/>
                              <a:gd name="T18" fmla="+- 0 -2338 -2488"/>
                              <a:gd name="T19" fmla="*/ -2338 h 150"/>
                              <a:gd name="T20" fmla="+- 0 4636 4477"/>
                              <a:gd name="T21" fmla="*/ T20 w 159"/>
                              <a:gd name="T22" fmla="+- 0 -2338 -2488"/>
                              <a:gd name="T23" fmla="*/ -2338 h 150"/>
                              <a:gd name="T24" fmla="+- 0 4636 4477"/>
                              <a:gd name="T25" fmla="*/ T24 w 159"/>
                              <a:gd name="T26" fmla="+- 0 -2488 -2488"/>
                              <a:gd name="T27" fmla="*/ -2488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79" y="0"/>
                                </a:lnTo>
                                <a:lnTo>
                                  <a:pt x="0" y="0"/>
                                </a:lnTo>
                                <a:lnTo>
                                  <a:pt x="0" y="150"/>
                                </a:lnTo>
                                <a:lnTo>
                                  <a:pt x="79"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1237"/>
                        <wps:cNvSpPr>
                          <a:spLocks/>
                        </wps:cNvSpPr>
                        <wps:spPr bwMode="auto">
                          <a:xfrm>
                            <a:off x="4477" y="-2366"/>
                            <a:ext cx="480" cy="271"/>
                          </a:xfrm>
                          <a:custGeom>
                            <a:avLst/>
                            <a:gdLst>
                              <a:gd name="T0" fmla="+- 0 4956 4477"/>
                              <a:gd name="T1" fmla="*/ T0 w 480"/>
                              <a:gd name="T2" fmla="+- 0 -2245 -2366"/>
                              <a:gd name="T3" fmla="*/ -2245 h 271"/>
                              <a:gd name="T4" fmla="+- 0 4875 4477"/>
                              <a:gd name="T5" fmla="*/ T4 w 480"/>
                              <a:gd name="T6" fmla="+- 0 -2245 -2366"/>
                              <a:gd name="T7" fmla="*/ -2245 h 271"/>
                              <a:gd name="T8" fmla="+- 0 4875 4477"/>
                              <a:gd name="T9" fmla="*/ T8 w 480"/>
                              <a:gd name="T10" fmla="+- 0 -2366 -2366"/>
                              <a:gd name="T11" fmla="*/ -2366 h 271"/>
                              <a:gd name="T12" fmla="+- 0 4477 4477"/>
                              <a:gd name="T13" fmla="*/ T12 w 480"/>
                              <a:gd name="T14" fmla="+- 0 -2366 -2366"/>
                              <a:gd name="T15" fmla="*/ -2366 h 271"/>
                              <a:gd name="T16" fmla="+- 0 4477 4477"/>
                              <a:gd name="T17" fmla="*/ T16 w 480"/>
                              <a:gd name="T18" fmla="+- 0 -2245 -2366"/>
                              <a:gd name="T19" fmla="*/ -2245 h 271"/>
                              <a:gd name="T20" fmla="+- 0 4477 4477"/>
                              <a:gd name="T21" fmla="*/ T20 w 480"/>
                              <a:gd name="T22" fmla="+- 0 -2216 -2366"/>
                              <a:gd name="T23" fmla="*/ -2216 h 271"/>
                              <a:gd name="T24" fmla="+- 0 4477 4477"/>
                              <a:gd name="T25" fmla="*/ T24 w 480"/>
                              <a:gd name="T26" fmla="+- 0 -2096 -2366"/>
                              <a:gd name="T27" fmla="*/ -2096 h 271"/>
                              <a:gd name="T28" fmla="+- 0 4956 4477"/>
                              <a:gd name="T29" fmla="*/ T28 w 480"/>
                              <a:gd name="T30" fmla="+- 0 -2096 -2366"/>
                              <a:gd name="T31" fmla="*/ -2096 h 271"/>
                              <a:gd name="T32" fmla="+- 0 4956 4477"/>
                              <a:gd name="T33" fmla="*/ T32 w 480"/>
                              <a:gd name="T34" fmla="+- 0 -2245 -2366"/>
                              <a:gd name="T35" fmla="*/ -2245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1">
                                <a:moveTo>
                                  <a:pt x="479" y="121"/>
                                </a:moveTo>
                                <a:lnTo>
                                  <a:pt x="398" y="121"/>
                                </a:lnTo>
                                <a:lnTo>
                                  <a:pt x="398" y="0"/>
                                </a:lnTo>
                                <a:lnTo>
                                  <a:pt x="0" y="0"/>
                                </a:lnTo>
                                <a:lnTo>
                                  <a:pt x="0" y="121"/>
                                </a:lnTo>
                                <a:lnTo>
                                  <a:pt x="0" y="150"/>
                                </a:lnTo>
                                <a:lnTo>
                                  <a:pt x="0" y="270"/>
                                </a:lnTo>
                                <a:lnTo>
                                  <a:pt x="479" y="270"/>
                                </a:lnTo>
                                <a:lnTo>
                                  <a:pt x="479" y="12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1236"/>
                        <wps:cNvSpPr>
                          <a:spLocks/>
                        </wps:cNvSpPr>
                        <wps:spPr bwMode="auto">
                          <a:xfrm>
                            <a:off x="4956" y="-2245"/>
                            <a:ext cx="161" cy="150"/>
                          </a:xfrm>
                          <a:custGeom>
                            <a:avLst/>
                            <a:gdLst>
                              <a:gd name="T0" fmla="+- 0 5116 4956"/>
                              <a:gd name="T1" fmla="*/ T0 w 161"/>
                              <a:gd name="T2" fmla="+- 0 -2245 -2245"/>
                              <a:gd name="T3" fmla="*/ -2245 h 150"/>
                              <a:gd name="T4" fmla="+- 0 5037 4956"/>
                              <a:gd name="T5" fmla="*/ T4 w 161"/>
                              <a:gd name="T6" fmla="+- 0 -2245 -2245"/>
                              <a:gd name="T7" fmla="*/ -2245 h 150"/>
                              <a:gd name="T8" fmla="+- 0 4956 4956"/>
                              <a:gd name="T9" fmla="*/ T8 w 161"/>
                              <a:gd name="T10" fmla="+- 0 -2245 -2245"/>
                              <a:gd name="T11" fmla="*/ -2245 h 150"/>
                              <a:gd name="T12" fmla="+- 0 4956 4956"/>
                              <a:gd name="T13" fmla="*/ T12 w 161"/>
                              <a:gd name="T14" fmla="+- 0 -2096 -2245"/>
                              <a:gd name="T15" fmla="*/ -2096 h 150"/>
                              <a:gd name="T16" fmla="+- 0 5037 4956"/>
                              <a:gd name="T17" fmla="*/ T16 w 161"/>
                              <a:gd name="T18" fmla="+- 0 -2096 -2245"/>
                              <a:gd name="T19" fmla="*/ -2096 h 150"/>
                              <a:gd name="T20" fmla="+- 0 5116 4956"/>
                              <a:gd name="T21" fmla="*/ T20 w 161"/>
                              <a:gd name="T22" fmla="+- 0 -2096 -2245"/>
                              <a:gd name="T23" fmla="*/ -2096 h 150"/>
                              <a:gd name="T24" fmla="+- 0 5116 4956"/>
                              <a:gd name="T25" fmla="*/ T24 w 161"/>
                              <a:gd name="T26" fmla="+- 0 -2245 -2245"/>
                              <a:gd name="T27" fmla="*/ -2245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1235"/>
                        <wps:cNvSpPr>
                          <a:spLocks/>
                        </wps:cNvSpPr>
                        <wps:spPr bwMode="auto">
                          <a:xfrm>
                            <a:off x="4477" y="-2124"/>
                            <a:ext cx="720" cy="150"/>
                          </a:xfrm>
                          <a:custGeom>
                            <a:avLst/>
                            <a:gdLst>
                              <a:gd name="T0" fmla="+- 0 5196 4477"/>
                              <a:gd name="T1" fmla="*/ T0 w 720"/>
                              <a:gd name="T2" fmla="+- 0 -2124 -2124"/>
                              <a:gd name="T3" fmla="*/ -2124 h 150"/>
                              <a:gd name="T4" fmla="+- 0 4636 4477"/>
                              <a:gd name="T5" fmla="*/ T4 w 720"/>
                              <a:gd name="T6" fmla="+- 0 -2124 -2124"/>
                              <a:gd name="T7" fmla="*/ -2124 h 150"/>
                              <a:gd name="T8" fmla="+- 0 4477 4477"/>
                              <a:gd name="T9" fmla="*/ T8 w 720"/>
                              <a:gd name="T10" fmla="+- 0 -2124 -2124"/>
                              <a:gd name="T11" fmla="*/ -2124 h 150"/>
                              <a:gd name="T12" fmla="+- 0 4477 4477"/>
                              <a:gd name="T13" fmla="*/ T12 w 720"/>
                              <a:gd name="T14" fmla="+- 0 -1974 -2124"/>
                              <a:gd name="T15" fmla="*/ -1974 h 150"/>
                              <a:gd name="T16" fmla="+- 0 4636 4477"/>
                              <a:gd name="T17" fmla="*/ T16 w 720"/>
                              <a:gd name="T18" fmla="+- 0 -1974 -2124"/>
                              <a:gd name="T19" fmla="*/ -1974 h 150"/>
                              <a:gd name="T20" fmla="+- 0 5196 4477"/>
                              <a:gd name="T21" fmla="*/ T20 w 720"/>
                              <a:gd name="T22" fmla="+- 0 -1974 -2124"/>
                              <a:gd name="T23" fmla="*/ -1974 h 150"/>
                              <a:gd name="T24" fmla="+- 0 5196 4477"/>
                              <a:gd name="T25" fmla="*/ T24 w 720"/>
                              <a:gd name="T26" fmla="+- 0 -2124 -2124"/>
                              <a:gd name="T27" fmla="*/ -2124 h 150"/>
                            </a:gdLst>
                            <a:ahLst/>
                            <a:cxnLst>
                              <a:cxn ang="0">
                                <a:pos x="T1" y="T3"/>
                              </a:cxn>
                              <a:cxn ang="0">
                                <a:pos x="T5" y="T7"/>
                              </a:cxn>
                              <a:cxn ang="0">
                                <a:pos x="T9" y="T11"/>
                              </a:cxn>
                              <a:cxn ang="0">
                                <a:pos x="T13" y="T15"/>
                              </a:cxn>
                              <a:cxn ang="0">
                                <a:pos x="T17" y="T19"/>
                              </a:cxn>
                              <a:cxn ang="0">
                                <a:pos x="T21" y="T23"/>
                              </a:cxn>
                              <a:cxn ang="0">
                                <a:pos x="T25" y="T27"/>
                              </a:cxn>
                            </a:cxnLst>
                            <a:rect l="0" t="0" r="r" b="b"/>
                            <a:pathLst>
                              <a:path w="720" h="150">
                                <a:moveTo>
                                  <a:pt x="719" y="0"/>
                                </a:moveTo>
                                <a:lnTo>
                                  <a:pt x="159" y="0"/>
                                </a:lnTo>
                                <a:lnTo>
                                  <a:pt x="0" y="0"/>
                                </a:lnTo>
                                <a:lnTo>
                                  <a:pt x="0" y="150"/>
                                </a:lnTo>
                                <a:lnTo>
                                  <a:pt x="159" y="150"/>
                                </a:lnTo>
                                <a:lnTo>
                                  <a:pt x="719" y="150"/>
                                </a:lnTo>
                                <a:lnTo>
                                  <a:pt x="7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1234"/>
                        <wps:cNvSpPr>
                          <a:spLocks/>
                        </wps:cNvSpPr>
                        <wps:spPr bwMode="auto">
                          <a:xfrm>
                            <a:off x="4477" y="-2002"/>
                            <a:ext cx="159" cy="150"/>
                          </a:xfrm>
                          <a:custGeom>
                            <a:avLst/>
                            <a:gdLst>
                              <a:gd name="T0" fmla="+- 0 4636 4477"/>
                              <a:gd name="T1" fmla="*/ T0 w 159"/>
                              <a:gd name="T2" fmla="+- 0 -2002 -2002"/>
                              <a:gd name="T3" fmla="*/ -2002 h 150"/>
                              <a:gd name="T4" fmla="+- 0 4556 4477"/>
                              <a:gd name="T5" fmla="*/ T4 w 159"/>
                              <a:gd name="T6" fmla="+- 0 -2002 -2002"/>
                              <a:gd name="T7" fmla="*/ -2002 h 150"/>
                              <a:gd name="T8" fmla="+- 0 4477 4477"/>
                              <a:gd name="T9" fmla="*/ T8 w 159"/>
                              <a:gd name="T10" fmla="+- 0 -2002 -2002"/>
                              <a:gd name="T11" fmla="*/ -2002 h 150"/>
                              <a:gd name="T12" fmla="+- 0 4477 4477"/>
                              <a:gd name="T13" fmla="*/ T12 w 159"/>
                              <a:gd name="T14" fmla="+- 0 -1852 -2002"/>
                              <a:gd name="T15" fmla="*/ -1852 h 150"/>
                              <a:gd name="T16" fmla="+- 0 4556 4477"/>
                              <a:gd name="T17" fmla="*/ T16 w 159"/>
                              <a:gd name="T18" fmla="+- 0 -1852 -2002"/>
                              <a:gd name="T19" fmla="*/ -1852 h 150"/>
                              <a:gd name="T20" fmla="+- 0 4636 4477"/>
                              <a:gd name="T21" fmla="*/ T20 w 159"/>
                              <a:gd name="T22" fmla="+- 0 -1852 -2002"/>
                              <a:gd name="T23" fmla="*/ -1852 h 150"/>
                              <a:gd name="T24" fmla="+- 0 4636 4477"/>
                              <a:gd name="T25" fmla="*/ T24 w 159"/>
                              <a:gd name="T26" fmla="+- 0 -2002 -2002"/>
                              <a:gd name="T27" fmla="*/ -2002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79" y="0"/>
                                </a:lnTo>
                                <a:lnTo>
                                  <a:pt x="0" y="0"/>
                                </a:lnTo>
                                <a:lnTo>
                                  <a:pt x="0" y="150"/>
                                </a:lnTo>
                                <a:lnTo>
                                  <a:pt x="79"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1233"/>
                        <wps:cNvSpPr>
                          <a:spLocks/>
                        </wps:cNvSpPr>
                        <wps:spPr bwMode="auto">
                          <a:xfrm>
                            <a:off x="4477" y="-1881"/>
                            <a:ext cx="480" cy="272"/>
                          </a:xfrm>
                          <a:custGeom>
                            <a:avLst/>
                            <a:gdLst>
                              <a:gd name="T0" fmla="+- 0 4956 4477"/>
                              <a:gd name="T1" fmla="*/ T0 w 480"/>
                              <a:gd name="T2" fmla="+- 0 -1759 -1881"/>
                              <a:gd name="T3" fmla="*/ -1759 h 272"/>
                              <a:gd name="T4" fmla="+- 0 4875 4477"/>
                              <a:gd name="T5" fmla="*/ T4 w 480"/>
                              <a:gd name="T6" fmla="+- 0 -1759 -1881"/>
                              <a:gd name="T7" fmla="*/ -1759 h 272"/>
                              <a:gd name="T8" fmla="+- 0 4875 4477"/>
                              <a:gd name="T9" fmla="*/ T8 w 480"/>
                              <a:gd name="T10" fmla="+- 0 -1881 -1881"/>
                              <a:gd name="T11" fmla="*/ -1881 h 272"/>
                              <a:gd name="T12" fmla="+- 0 4477 4477"/>
                              <a:gd name="T13" fmla="*/ T12 w 480"/>
                              <a:gd name="T14" fmla="+- 0 -1881 -1881"/>
                              <a:gd name="T15" fmla="*/ -1881 h 272"/>
                              <a:gd name="T16" fmla="+- 0 4477 4477"/>
                              <a:gd name="T17" fmla="*/ T16 w 480"/>
                              <a:gd name="T18" fmla="+- 0 -1759 -1881"/>
                              <a:gd name="T19" fmla="*/ -1759 h 272"/>
                              <a:gd name="T20" fmla="+- 0 4477 4477"/>
                              <a:gd name="T21" fmla="*/ T20 w 480"/>
                              <a:gd name="T22" fmla="+- 0 -1732 -1881"/>
                              <a:gd name="T23" fmla="*/ -1732 h 272"/>
                              <a:gd name="T24" fmla="+- 0 4477 4477"/>
                              <a:gd name="T25" fmla="*/ T24 w 480"/>
                              <a:gd name="T26" fmla="+- 0 -1610 -1881"/>
                              <a:gd name="T27" fmla="*/ -1610 h 272"/>
                              <a:gd name="T28" fmla="+- 0 4956 4477"/>
                              <a:gd name="T29" fmla="*/ T28 w 480"/>
                              <a:gd name="T30" fmla="+- 0 -1610 -1881"/>
                              <a:gd name="T31" fmla="*/ -1610 h 272"/>
                              <a:gd name="T32" fmla="+- 0 4956 4477"/>
                              <a:gd name="T33" fmla="*/ T32 w 480"/>
                              <a:gd name="T34" fmla="+- 0 -1759 -1881"/>
                              <a:gd name="T35" fmla="*/ -1759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2">
                                <a:moveTo>
                                  <a:pt x="479" y="122"/>
                                </a:moveTo>
                                <a:lnTo>
                                  <a:pt x="398" y="122"/>
                                </a:lnTo>
                                <a:lnTo>
                                  <a:pt x="398" y="0"/>
                                </a:lnTo>
                                <a:lnTo>
                                  <a:pt x="0" y="0"/>
                                </a:lnTo>
                                <a:lnTo>
                                  <a:pt x="0" y="122"/>
                                </a:lnTo>
                                <a:lnTo>
                                  <a:pt x="0" y="149"/>
                                </a:lnTo>
                                <a:lnTo>
                                  <a:pt x="0" y="271"/>
                                </a:lnTo>
                                <a:lnTo>
                                  <a:pt x="479" y="271"/>
                                </a:lnTo>
                                <a:lnTo>
                                  <a:pt x="479" y="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Line 1232"/>
                        <wps:cNvCnPr>
                          <a:cxnSpLocks noChangeShapeType="1"/>
                        </wps:cNvCnPr>
                        <wps:spPr bwMode="auto">
                          <a:xfrm>
                            <a:off x="4996" y="-1759"/>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09" name="AutoShape 1231"/>
                        <wps:cNvSpPr>
                          <a:spLocks/>
                        </wps:cNvSpPr>
                        <wps:spPr bwMode="auto">
                          <a:xfrm>
                            <a:off x="4477" y="-1759"/>
                            <a:ext cx="1680" cy="272"/>
                          </a:xfrm>
                          <a:custGeom>
                            <a:avLst/>
                            <a:gdLst>
                              <a:gd name="T0" fmla="+- 0 4637 4477"/>
                              <a:gd name="T1" fmla="*/ T0 w 1680"/>
                              <a:gd name="T2" fmla="+- 0 -1638 -1759"/>
                              <a:gd name="T3" fmla="*/ -1638 h 272"/>
                              <a:gd name="T4" fmla="+- 0 4477 4477"/>
                              <a:gd name="T5" fmla="*/ T4 w 1680"/>
                              <a:gd name="T6" fmla="+- 0 -1638 -1759"/>
                              <a:gd name="T7" fmla="*/ -1638 h 272"/>
                              <a:gd name="T8" fmla="+- 0 4477 4477"/>
                              <a:gd name="T9" fmla="*/ T8 w 1680"/>
                              <a:gd name="T10" fmla="+- 0 -1488 -1759"/>
                              <a:gd name="T11" fmla="*/ -1488 h 272"/>
                              <a:gd name="T12" fmla="+- 0 4637 4477"/>
                              <a:gd name="T13" fmla="*/ T12 w 1680"/>
                              <a:gd name="T14" fmla="+- 0 -1488 -1759"/>
                              <a:gd name="T15" fmla="*/ -1488 h 272"/>
                              <a:gd name="T16" fmla="+- 0 4637 4477"/>
                              <a:gd name="T17" fmla="*/ T16 w 1680"/>
                              <a:gd name="T18" fmla="+- 0 -1638 -1759"/>
                              <a:gd name="T19" fmla="*/ -1638 h 272"/>
                              <a:gd name="T20" fmla="+- 0 6156 4477"/>
                              <a:gd name="T21" fmla="*/ T20 w 1680"/>
                              <a:gd name="T22" fmla="+- 0 -1759 -1759"/>
                              <a:gd name="T23" fmla="*/ -1759 h 272"/>
                              <a:gd name="T24" fmla="+- 0 5196 4477"/>
                              <a:gd name="T25" fmla="*/ T24 w 1680"/>
                              <a:gd name="T26" fmla="+- 0 -1759 -1759"/>
                              <a:gd name="T27" fmla="*/ -1759 h 272"/>
                              <a:gd name="T28" fmla="+- 0 5035 4477"/>
                              <a:gd name="T29" fmla="*/ T28 w 1680"/>
                              <a:gd name="T30" fmla="+- 0 -1759 -1759"/>
                              <a:gd name="T31" fmla="*/ -1759 h 272"/>
                              <a:gd name="T32" fmla="+- 0 5035 4477"/>
                              <a:gd name="T33" fmla="*/ T32 w 1680"/>
                              <a:gd name="T34" fmla="+- 0 -1610 -1759"/>
                              <a:gd name="T35" fmla="*/ -1610 h 272"/>
                              <a:gd name="T36" fmla="+- 0 5196 4477"/>
                              <a:gd name="T37" fmla="*/ T36 w 1680"/>
                              <a:gd name="T38" fmla="+- 0 -1610 -1759"/>
                              <a:gd name="T39" fmla="*/ -1610 h 272"/>
                              <a:gd name="T40" fmla="+- 0 6156 4477"/>
                              <a:gd name="T41" fmla="*/ T40 w 1680"/>
                              <a:gd name="T42" fmla="+- 0 -1610 -1759"/>
                              <a:gd name="T43" fmla="*/ -1610 h 272"/>
                              <a:gd name="T44" fmla="+- 0 6156 4477"/>
                              <a:gd name="T45" fmla="*/ T44 w 1680"/>
                              <a:gd name="T46" fmla="+- 0 -1759 -1759"/>
                              <a:gd name="T47" fmla="*/ -1759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80" h="272">
                                <a:moveTo>
                                  <a:pt x="160" y="121"/>
                                </a:moveTo>
                                <a:lnTo>
                                  <a:pt x="0" y="121"/>
                                </a:lnTo>
                                <a:lnTo>
                                  <a:pt x="0" y="271"/>
                                </a:lnTo>
                                <a:lnTo>
                                  <a:pt x="160" y="271"/>
                                </a:lnTo>
                                <a:lnTo>
                                  <a:pt x="160" y="121"/>
                                </a:lnTo>
                                <a:moveTo>
                                  <a:pt x="1679" y="0"/>
                                </a:moveTo>
                                <a:lnTo>
                                  <a:pt x="719" y="0"/>
                                </a:lnTo>
                                <a:lnTo>
                                  <a:pt x="558" y="0"/>
                                </a:lnTo>
                                <a:lnTo>
                                  <a:pt x="558" y="149"/>
                                </a:lnTo>
                                <a:lnTo>
                                  <a:pt x="719" y="149"/>
                                </a:lnTo>
                                <a:lnTo>
                                  <a:pt x="1679" y="149"/>
                                </a:lnTo>
                                <a:lnTo>
                                  <a:pt x="16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Line 1230"/>
                        <wps:cNvCnPr>
                          <a:cxnSpLocks noChangeShapeType="1"/>
                        </wps:cNvCnPr>
                        <wps:spPr bwMode="auto">
                          <a:xfrm>
                            <a:off x="4677" y="-163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1" name="Freeform 1229"/>
                        <wps:cNvSpPr>
                          <a:spLocks/>
                        </wps:cNvSpPr>
                        <wps:spPr bwMode="auto">
                          <a:xfrm>
                            <a:off x="4477" y="-1517"/>
                            <a:ext cx="480" cy="272"/>
                          </a:xfrm>
                          <a:custGeom>
                            <a:avLst/>
                            <a:gdLst>
                              <a:gd name="T0" fmla="+- 0 4956 4477"/>
                              <a:gd name="T1" fmla="*/ T0 w 480"/>
                              <a:gd name="T2" fmla="+- 0 -1395 -1517"/>
                              <a:gd name="T3" fmla="*/ -1395 h 272"/>
                              <a:gd name="T4" fmla="+- 0 4875 4477"/>
                              <a:gd name="T5" fmla="*/ T4 w 480"/>
                              <a:gd name="T6" fmla="+- 0 -1395 -1517"/>
                              <a:gd name="T7" fmla="*/ -1395 h 272"/>
                              <a:gd name="T8" fmla="+- 0 4875 4477"/>
                              <a:gd name="T9" fmla="*/ T8 w 480"/>
                              <a:gd name="T10" fmla="+- 0 -1517 -1517"/>
                              <a:gd name="T11" fmla="*/ -1517 h 272"/>
                              <a:gd name="T12" fmla="+- 0 4477 4477"/>
                              <a:gd name="T13" fmla="*/ T12 w 480"/>
                              <a:gd name="T14" fmla="+- 0 -1517 -1517"/>
                              <a:gd name="T15" fmla="*/ -1517 h 272"/>
                              <a:gd name="T16" fmla="+- 0 4477 4477"/>
                              <a:gd name="T17" fmla="*/ T16 w 480"/>
                              <a:gd name="T18" fmla="+- 0 -1395 -1517"/>
                              <a:gd name="T19" fmla="*/ -1395 h 272"/>
                              <a:gd name="T20" fmla="+- 0 4477 4477"/>
                              <a:gd name="T21" fmla="*/ T20 w 480"/>
                              <a:gd name="T22" fmla="+- 0 -1367 -1517"/>
                              <a:gd name="T23" fmla="*/ -1367 h 272"/>
                              <a:gd name="T24" fmla="+- 0 4477 4477"/>
                              <a:gd name="T25" fmla="*/ T24 w 480"/>
                              <a:gd name="T26" fmla="+- 0 -1246 -1517"/>
                              <a:gd name="T27" fmla="*/ -1246 h 272"/>
                              <a:gd name="T28" fmla="+- 0 4956 4477"/>
                              <a:gd name="T29" fmla="*/ T28 w 480"/>
                              <a:gd name="T30" fmla="+- 0 -1246 -1517"/>
                              <a:gd name="T31" fmla="*/ -1246 h 272"/>
                              <a:gd name="T32" fmla="+- 0 4956 4477"/>
                              <a:gd name="T33" fmla="*/ T32 w 480"/>
                              <a:gd name="T34" fmla="+- 0 -1395 -1517"/>
                              <a:gd name="T35" fmla="*/ -139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2">
                                <a:moveTo>
                                  <a:pt x="479" y="122"/>
                                </a:moveTo>
                                <a:lnTo>
                                  <a:pt x="398" y="122"/>
                                </a:lnTo>
                                <a:lnTo>
                                  <a:pt x="398" y="0"/>
                                </a:lnTo>
                                <a:lnTo>
                                  <a:pt x="0" y="0"/>
                                </a:lnTo>
                                <a:lnTo>
                                  <a:pt x="0" y="122"/>
                                </a:lnTo>
                                <a:lnTo>
                                  <a:pt x="0" y="150"/>
                                </a:lnTo>
                                <a:lnTo>
                                  <a:pt x="0" y="271"/>
                                </a:lnTo>
                                <a:lnTo>
                                  <a:pt x="479" y="271"/>
                                </a:lnTo>
                                <a:lnTo>
                                  <a:pt x="479" y="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Line 1228"/>
                        <wps:cNvCnPr>
                          <a:cxnSpLocks noChangeShapeType="1"/>
                        </wps:cNvCnPr>
                        <wps:spPr bwMode="auto">
                          <a:xfrm>
                            <a:off x="4996" y="-1395"/>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3" name="AutoShape 1227"/>
                        <wps:cNvSpPr>
                          <a:spLocks/>
                        </wps:cNvSpPr>
                        <wps:spPr bwMode="auto">
                          <a:xfrm>
                            <a:off x="4477" y="-1395"/>
                            <a:ext cx="1680" cy="272"/>
                          </a:xfrm>
                          <a:custGeom>
                            <a:avLst/>
                            <a:gdLst>
                              <a:gd name="T0" fmla="+- 0 4637 4477"/>
                              <a:gd name="T1" fmla="*/ T0 w 1680"/>
                              <a:gd name="T2" fmla="+- 0 -1273 -1395"/>
                              <a:gd name="T3" fmla="*/ -1273 h 272"/>
                              <a:gd name="T4" fmla="+- 0 4477 4477"/>
                              <a:gd name="T5" fmla="*/ T4 w 1680"/>
                              <a:gd name="T6" fmla="+- 0 -1273 -1395"/>
                              <a:gd name="T7" fmla="*/ -1273 h 272"/>
                              <a:gd name="T8" fmla="+- 0 4477 4477"/>
                              <a:gd name="T9" fmla="*/ T8 w 1680"/>
                              <a:gd name="T10" fmla="+- 0 -1124 -1395"/>
                              <a:gd name="T11" fmla="*/ -1124 h 272"/>
                              <a:gd name="T12" fmla="+- 0 4637 4477"/>
                              <a:gd name="T13" fmla="*/ T12 w 1680"/>
                              <a:gd name="T14" fmla="+- 0 -1124 -1395"/>
                              <a:gd name="T15" fmla="*/ -1124 h 272"/>
                              <a:gd name="T16" fmla="+- 0 4637 4477"/>
                              <a:gd name="T17" fmla="*/ T16 w 1680"/>
                              <a:gd name="T18" fmla="+- 0 -1273 -1395"/>
                              <a:gd name="T19" fmla="*/ -1273 h 272"/>
                              <a:gd name="T20" fmla="+- 0 6156 4477"/>
                              <a:gd name="T21" fmla="*/ T20 w 1680"/>
                              <a:gd name="T22" fmla="+- 0 -1395 -1395"/>
                              <a:gd name="T23" fmla="*/ -1395 h 272"/>
                              <a:gd name="T24" fmla="+- 0 5196 4477"/>
                              <a:gd name="T25" fmla="*/ T24 w 1680"/>
                              <a:gd name="T26" fmla="+- 0 -1395 -1395"/>
                              <a:gd name="T27" fmla="*/ -1395 h 272"/>
                              <a:gd name="T28" fmla="+- 0 5035 4477"/>
                              <a:gd name="T29" fmla="*/ T28 w 1680"/>
                              <a:gd name="T30" fmla="+- 0 -1395 -1395"/>
                              <a:gd name="T31" fmla="*/ -1395 h 272"/>
                              <a:gd name="T32" fmla="+- 0 5035 4477"/>
                              <a:gd name="T33" fmla="*/ T32 w 1680"/>
                              <a:gd name="T34" fmla="+- 0 -1246 -1395"/>
                              <a:gd name="T35" fmla="*/ -1246 h 272"/>
                              <a:gd name="T36" fmla="+- 0 5196 4477"/>
                              <a:gd name="T37" fmla="*/ T36 w 1680"/>
                              <a:gd name="T38" fmla="+- 0 -1246 -1395"/>
                              <a:gd name="T39" fmla="*/ -1246 h 272"/>
                              <a:gd name="T40" fmla="+- 0 6156 4477"/>
                              <a:gd name="T41" fmla="*/ T40 w 1680"/>
                              <a:gd name="T42" fmla="+- 0 -1246 -1395"/>
                              <a:gd name="T43" fmla="*/ -1246 h 272"/>
                              <a:gd name="T44" fmla="+- 0 6156 4477"/>
                              <a:gd name="T45" fmla="*/ T44 w 1680"/>
                              <a:gd name="T46" fmla="+- 0 -1395 -1395"/>
                              <a:gd name="T47" fmla="*/ -139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80" h="272">
                                <a:moveTo>
                                  <a:pt x="160" y="122"/>
                                </a:moveTo>
                                <a:lnTo>
                                  <a:pt x="0" y="122"/>
                                </a:lnTo>
                                <a:lnTo>
                                  <a:pt x="0" y="271"/>
                                </a:lnTo>
                                <a:lnTo>
                                  <a:pt x="160" y="271"/>
                                </a:lnTo>
                                <a:lnTo>
                                  <a:pt x="160" y="122"/>
                                </a:lnTo>
                                <a:moveTo>
                                  <a:pt x="1679" y="0"/>
                                </a:moveTo>
                                <a:lnTo>
                                  <a:pt x="719" y="0"/>
                                </a:lnTo>
                                <a:lnTo>
                                  <a:pt x="558" y="0"/>
                                </a:lnTo>
                                <a:lnTo>
                                  <a:pt x="558" y="149"/>
                                </a:lnTo>
                                <a:lnTo>
                                  <a:pt x="719" y="149"/>
                                </a:lnTo>
                                <a:lnTo>
                                  <a:pt x="1679" y="149"/>
                                </a:lnTo>
                                <a:lnTo>
                                  <a:pt x="16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Line 1226"/>
                        <wps:cNvCnPr>
                          <a:cxnSpLocks noChangeShapeType="1"/>
                        </wps:cNvCnPr>
                        <wps:spPr bwMode="auto">
                          <a:xfrm>
                            <a:off x="4677" y="-1273"/>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5" name="Freeform 1225"/>
                        <wps:cNvSpPr>
                          <a:spLocks/>
                        </wps:cNvSpPr>
                        <wps:spPr bwMode="auto">
                          <a:xfrm>
                            <a:off x="4477" y="-1153"/>
                            <a:ext cx="480" cy="272"/>
                          </a:xfrm>
                          <a:custGeom>
                            <a:avLst/>
                            <a:gdLst>
                              <a:gd name="T0" fmla="+- 0 4956 4477"/>
                              <a:gd name="T1" fmla="*/ T0 w 480"/>
                              <a:gd name="T2" fmla="+- 0 -1031 -1153"/>
                              <a:gd name="T3" fmla="*/ -1031 h 272"/>
                              <a:gd name="T4" fmla="+- 0 4875 4477"/>
                              <a:gd name="T5" fmla="*/ T4 w 480"/>
                              <a:gd name="T6" fmla="+- 0 -1031 -1153"/>
                              <a:gd name="T7" fmla="*/ -1031 h 272"/>
                              <a:gd name="T8" fmla="+- 0 4875 4477"/>
                              <a:gd name="T9" fmla="*/ T8 w 480"/>
                              <a:gd name="T10" fmla="+- 0 -1153 -1153"/>
                              <a:gd name="T11" fmla="*/ -1153 h 272"/>
                              <a:gd name="T12" fmla="+- 0 4477 4477"/>
                              <a:gd name="T13" fmla="*/ T12 w 480"/>
                              <a:gd name="T14" fmla="+- 0 -1153 -1153"/>
                              <a:gd name="T15" fmla="*/ -1153 h 272"/>
                              <a:gd name="T16" fmla="+- 0 4477 4477"/>
                              <a:gd name="T17" fmla="*/ T16 w 480"/>
                              <a:gd name="T18" fmla="+- 0 -1031 -1153"/>
                              <a:gd name="T19" fmla="*/ -1031 h 272"/>
                              <a:gd name="T20" fmla="+- 0 4477 4477"/>
                              <a:gd name="T21" fmla="*/ T20 w 480"/>
                              <a:gd name="T22" fmla="+- 0 -1003 -1153"/>
                              <a:gd name="T23" fmla="*/ -1003 h 272"/>
                              <a:gd name="T24" fmla="+- 0 4477 4477"/>
                              <a:gd name="T25" fmla="*/ T24 w 480"/>
                              <a:gd name="T26" fmla="+- 0 -881 -1153"/>
                              <a:gd name="T27" fmla="*/ -881 h 272"/>
                              <a:gd name="T28" fmla="+- 0 4956 4477"/>
                              <a:gd name="T29" fmla="*/ T28 w 480"/>
                              <a:gd name="T30" fmla="+- 0 -881 -1153"/>
                              <a:gd name="T31" fmla="*/ -881 h 272"/>
                              <a:gd name="T32" fmla="+- 0 4956 4477"/>
                              <a:gd name="T33" fmla="*/ T32 w 480"/>
                              <a:gd name="T34" fmla="+- 0 -1031 -1153"/>
                              <a:gd name="T35" fmla="*/ -1031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2">
                                <a:moveTo>
                                  <a:pt x="479" y="122"/>
                                </a:moveTo>
                                <a:lnTo>
                                  <a:pt x="398" y="122"/>
                                </a:lnTo>
                                <a:lnTo>
                                  <a:pt x="398" y="0"/>
                                </a:lnTo>
                                <a:lnTo>
                                  <a:pt x="0" y="0"/>
                                </a:lnTo>
                                <a:lnTo>
                                  <a:pt x="0" y="122"/>
                                </a:lnTo>
                                <a:lnTo>
                                  <a:pt x="0" y="150"/>
                                </a:lnTo>
                                <a:lnTo>
                                  <a:pt x="0" y="272"/>
                                </a:lnTo>
                                <a:lnTo>
                                  <a:pt x="479" y="272"/>
                                </a:lnTo>
                                <a:lnTo>
                                  <a:pt x="479" y="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Line 1224"/>
                        <wps:cNvCnPr>
                          <a:cxnSpLocks noChangeShapeType="1"/>
                        </wps:cNvCnPr>
                        <wps:spPr bwMode="auto">
                          <a:xfrm>
                            <a:off x="4996" y="-1031"/>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17" name="Rectangle 1223"/>
                        <wps:cNvSpPr>
                          <a:spLocks noChangeArrowheads="1"/>
                        </wps:cNvSpPr>
                        <wps:spPr bwMode="auto">
                          <a:xfrm>
                            <a:off x="5037" y="-1031"/>
                            <a:ext cx="78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Line 1222"/>
                        <wps:cNvCnPr>
                          <a:cxnSpLocks noChangeShapeType="1"/>
                        </wps:cNvCnPr>
                        <wps:spPr bwMode="auto">
                          <a:xfrm>
                            <a:off x="5866" y="-1031"/>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9" name="Freeform 1221"/>
                        <wps:cNvSpPr>
                          <a:spLocks/>
                        </wps:cNvSpPr>
                        <wps:spPr bwMode="auto">
                          <a:xfrm>
                            <a:off x="4477" y="-909"/>
                            <a:ext cx="1120" cy="150"/>
                          </a:xfrm>
                          <a:custGeom>
                            <a:avLst/>
                            <a:gdLst>
                              <a:gd name="T0" fmla="+- 0 5596 4477"/>
                              <a:gd name="T1" fmla="*/ T0 w 1120"/>
                              <a:gd name="T2" fmla="+- 0 -909 -909"/>
                              <a:gd name="T3" fmla="*/ -909 h 150"/>
                              <a:gd name="T4" fmla="+- 0 4636 4477"/>
                              <a:gd name="T5" fmla="*/ T4 w 1120"/>
                              <a:gd name="T6" fmla="+- 0 -909 -909"/>
                              <a:gd name="T7" fmla="*/ -909 h 150"/>
                              <a:gd name="T8" fmla="+- 0 4477 4477"/>
                              <a:gd name="T9" fmla="*/ T8 w 1120"/>
                              <a:gd name="T10" fmla="+- 0 -909 -909"/>
                              <a:gd name="T11" fmla="*/ -909 h 150"/>
                              <a:gd name="T12" fmla="+- 0 4477 4477"/>
                              <a:gd name="T13" fmla="*/ T12 w 1120"/>
                              <a:gd name="T14" fmla="+- 0 -760 -909"/>
                              <a:gd name="T15" fmla="*/ -760 h 150"/>
                              <a:gd name="T16" fmla="+- 0 4636 4477"/>
                              <a:gd name="T17" fmla="*/ T16 w 1120"/>
                              <a:gd name="T18" fmla="+- 0 -760 -909"/>
                              <a:gd name="T19" fmla="*/ -760 h 150"/>
                              <a:gd name="T20" fmla="+- 0 5596 4477"/>
                              <a:gd name="T21" fmla="*/ T20 w 1120"/>
                              <a:gd name="T22" fmla="+- 0 -760 -909"/>
                              <a:gd name="T23" fmla="*/ -760 h 150"/>
                              <a:gd name="T24" fmla="+- 0 5596 4477"/>
                              <a:gd name="T25" fmla="*/ T24 w 1120"/>
                              <a:gd name="T26" fmla="+- 0 -909 -909"/>
                              <a:gd name="T27" fmla="*/ -909 h 150"/>
                            </a:gdLst>
                            <a:ahLst/>
                            <a:cxnLst>
                              <a:cxn ang="0">
                                <a:pos x="T1" y="T3"/>
                              </a:cxn>
                              <a:cxn ang="0">
                                <a:pos x="T5" y="T7"/>
                              </a:cxn>
                              <a:cxn ang="0">
                                <a:pos x="T9" y="T11"/>
                              </a:cxn>
                              <a:cxn ang="0">
                                <a:pos x="T13" y="T15"/>
                              </a:cxn>
                              <a:cxn ang="0">
                                <a:pos x="T17" y="T19"/>
                              </a:cxn>
                              <a:cxn ang="0">
                                <a:pos x="T21" y="T23"/>
                              </a:cxn>
                              <a:cxn ang="0">
                                <a:pos x="T25" y="T27"/>
                              </a:cxn>
                            </a:cxnLst>
                            <a:rect l="0" t="0" r="r" b="b"/>
                            <a:pathLst>
                              <a:path w="1120" h="150">
                                <a:moveTo>
                                  <a:pt x="1119" y="0"/>
                                </a:moveTo>
                                <a:lnTo>
                                  <a:pt x="159" y="0"/>
                                </a:lnTo>
                                <a:lnTo>
                                  <a:pt x="0" y="0"/>
                                </a:lnTo>
                                <a:lnTo>
                                  <a:pt x="0" y="149"/>
                                </a:lnTo>
                                <a:lnTo>
                                  <a:pt x="159" y="149"/>
                                </a:lnTo>
                                <a:lnTo>
                                  <a:pt x="1119" y="149"/>
                                </a:lnTo>
                                <a:lnTo>
                                  <a:pt x="11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Line 1220"/>
                        <wps:cNvCnPr>
                          <a:cxnSpLocks noChangeShapeType="1"/>
                        </wps:cNvCnPr>
                        <wps:spPr bwMode="auto">
                          <a:xfrm>
                            <a:off x="5636" y="-909"/>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21" name="AutoShape 1219"/>
                        <wps:cNvSpPr>
                          <a:spLocks/>
                        </wps:cNvSpPr>
                        <wps:spPr bwMode="auto">
                          <a:xfrm>
                            <a:off x="4477" y="-909"/>
                            <a:ext cx="1600" cy="271"/>
                          </a:xfrm>
                          <a:custGeom>
                            <a:avLst/>
                            <a:gdLst>
                              <a:gd name="T0" fmla="+- 0 5596 4477"/>
                              <a:gd name="T1" fmla="*/ T0 w 1600"/>
                              <a:gd name="T2" fmla="+- 0 -789 -909"/>
                              <a:gd name="T3" fmla="*/ -789 h 271"/>
                              <a:gd name="T4" fmla="+- 0 4636 4477"/>
                              <a:gd name="T5" fmla="*/ T4 w 1600"/>
                              <a:gd name="T6" fmla="+- 0 -789 -909"/>
                              <a:gd name="T7" fmla="*/ -789 h 271"/>
                              <a:gd name="T8" fmla="+- 0 4477 4477"/>
                              <a:gd name="T9" fmla="*/ T8 w 1600"/>
                              <a:gd name="T10" fmla="+- 0 -789 -909"/>
                              <a:gd name="T11" fmla="*/ -789 h 271"/>
                              <a:gd name="T12" fmla="+- 0 4477 4477"/>
                              <a:gd name="T13" fmla="*/ T12 w 1600"/>
                              <a:gd name="T14" fmla="+- 0 -639 -909"/>
                              <a:gd name="T15" fmla="*/ -639 h 271"/>
                              <a:gd name="T16" fmla="+- 0 4636 4477"/>
                              <a:gd name="T17" fmla="*/ T16 w 1600"/>
                              <a:gd name="T18" fmla="+- 0 -639 -909"/>
                              <a:gd name="T19" fmla="*/ -639 h 271"/>
                              <a:gd name="T20" fmla="+- 0 5596 4477"/>
                              <a:gd name="T21" fmla="*/ T20 w 1600"/>
                              <a:gd name="T22" fmla="+- 0 -639 -909"/>
                              <a:gd name="T23" fmla="*/ -639 h 271"/>
                              <a:gd name="T24" fmla="+- 0 5596 4477"/>
                              <a:gd name="T25" fmla="*/ T24 w 1600"/>
                              <a:gd name="T26" fmla="+- 0 -789 -909"/>
                              <a:gd name="T27" fmla="*/ -789 h 271"/>
                              <a:gd name="T28" fmla="+- 0 6076 4477"/>
                              <a:gd name="T29" fmla="*/ T28 w 1600"/>
                              <a:gd name="T30" fmla="+- 0 -909 -909"/>
                              <a:gd name="T31" fmla="*/ -909 h 271"/>
                              <a:gd name="T32" fmla="+- 0 5676 4477"/>
                              <a:gd name="T33" fmla="*/ T32 w 1600"/>
                              <a:gd name="T34" fmla="+- 0 -909 -909"/>
                              <a:gd name="T35" fmla="*/ -909 h 271"/>
                              <a:gd name="T36" fmla="+- 0 5676 4477"/>
                              <a:gd name="T37" fmla="*/ T36 w 1600"/>
                              <a:gd name="T38" fmla="+- 0 -760 -909"/>
                              <a:gd name="T39" fmla="*/ -760 h 271"/>
                              <a:gd name="T40" fmla="+- 0 6076 4477"/>
                              <a:gd name="T41" fmla="*/ T40 w 1600"/>
                              <a:gd name="T42" fmla="+- 0 -760 -909"/>
                              <a:gd name="T43" fmla="*/ -760 h 271"/>
                              <a:gd name="T44" fmla="+- 0 6076 4477"/>
                              <a:gd name="T45" fmla="*/ T44 w 1600"/>
                              <a:gd name="T46" fmla="+- 0 -909 -909"/>
                              <a:gd name="T47" fmla="*/ -909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00" h="271">
                                <a:moveTo>
                                  <a:pt x="1119" y="120"/>
                                </a:moveTo>
                                <a:lnTo>
                                  <a:pt x="159" y="120"/>
                                </a:lnTo>
                                <a:lnTo>
                                  <a:pt x="0" y="120"/>
                                </a:lnTo>
                                <a:lnTo>
                                  <a:pt x="0" y="270"/>
                                </a:lnTo>
                                <a:lnTo>
                                  <a:pt x="159" y="270"/>
                                </a:lnTo>
                                <a:lnTo>
                                  <a:pt x="1119" y="270"/>
                                </a:lnTo>
                                <a:lnTo>
                                  <a:pt x="1119" y="120"/>
                                </a:lnTo>
                                <a:moveTo>
                                  <a:pt x="1599" y="0"/>
                                </a:moveTo>
                                <a:lnTo>
                                  <a:pt x="1199" y="0"/>
                                </a:lnTo>
                                <a:lnTo>
                                  <a:pt x="1199" y="149"/>
                                </a:lnTo>
                                <a:lnTo>
                                  <a:pt x="1599" y="149"/>
                                </a:lnTo>
                                <a:lnTo>
                                  <a:pt x="159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Line 1218"/>
                        <wps:cNvCnPr>
                          <a:cxnSpLocks noChangeShapeType="1"/>
                        </wps:cNvCnPr>
                        <wps:spPr bwMode="auto">
                          <a:xfrm>
                            <a:off x="5636" y="-789"/>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23" name="Rectangle 1217"/>
                        <wps:cNvSpPr>
                          <a:spLocks noChangeArrowheads="1"/>
                        </wps:cNvSpPr>
                        <wps:spPr bwMode="auto">
                          <a:xfrm>
                            <a:off x="5676" y="-789"/>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Line 1216"/>
                        <wps:cNvCnPr>
                          <a:cxnSpLocks noChangeShapeType="1"/>
                        </wps:cNvCnPr>
                        <wps:spPr bwMode="auto">
                          <a:xfrm>
                            <a:off x="6116" y="-789"/>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25" name="Rectangle 1215"/>
                        <wps:cNvSpPr>
                          <a:spLocks noChangeArrowheads="1"/>
                        </wps:cNvSpPr>
                        <wps:spPr bwMode="auto">
                          <a:xfrm>
                            <a:off x="6237" y="-789"/>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Line 1214"/>
                        <wps:cNvCnPr>
                          <a:cxnSpLocks noChangeShapeType="1"/>
                        </wps:cNvCnPr>
                        <wps:spPr bwMode="auto">
                          <a:xfrm>
                            <a:off x="6677" y="-789"/>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27" name="Freeform 1213"/>
                        <wps:cNvSpPr>
                          <a:spLocks/>
                        </wps:cNvSpPr>
                        <wps:spPr bwMode="auto">
                          <a:xfrm>
                            <a:off x="4477" y="-667"/>
                            <a:ext cx="480" cy="150"/>
                          </a:xfrm>
                          <a:custGeom>
                            <a:avLst/>
                            <a:gdLst>
                              <a:gd name="T0" fmla="+- 0 4956 4477"/>
                              <a:gd name="T1" fmla="*/ T0 w 480"/>
                              <a:gd name="T2" fmla="+- 0 -667 -667"/>
                              <a:gd name="T3" fmla="*/ -667 h 150"/>
                              <a:gd name="T4" fmla="+- 0 4636 4477"/>
                              <a:gd name="T5" fmla="*/ T4 w 480"/>
                              <a:gd name="T6" fmla="+- 0 -667 -667"/>
                              <a:gd name="T7" fmla="*/ -667 h 150"/>
                              <a:gd name="T8" fmla="+- 0 4477 4477"/>
                              <a:gd name="T9" fmla="*/ T8 w 480"/>
                              <a:gd name="T10" fmla="+- 0 -667 -667"/>
                              <a:gd name="T11" fmla="*/ -667 h 150"/>
                              <a:gd name="T12" fmla="+- 0 4477 4477"/>
                              <a:gd name="T13" fmla="*/ T12 w 480"/>
                              <a:gd name="T14" fmla="+- 0 -517 -667"/>
                              <a:gd name="T15" fmla="*/ -517 h 150"/>
                              <a:gd name="T16" fmla="+- 0 4636 4477"/>
                              <a:gd name="T17" fmla="*/ T16 w 480"/>
                              <a:gd name="T18" fmla="+- 0 -517 -667"/>
                              <a:gd name="T19" fmla="*/ -517 h 150"/>
                              <a:gd name="T20" fmla="+- 0 4956 4477"/>
                              <a:gd name="T21" fmla="*/ T20 w 480"/>
                              <a:gd name="T22" fmla="+- 0 -517 -667"/>
                              <a:gd name="T23" fmla="*/ -517 h 150"/>
                              <a:gd name="T24" fmla="+- 0 4956 4477"/>
                              <a:gd name="T25" fmla="*/ T24 w 480"/>
                              <a:gd name="T26" fmla="+- 0 -667 -667"/>
                              <a:gd name="T27" fmla="*/ -667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159" y="0"/>
                                </a:lnTo>
                                <a:lnTo>
                                  <a:pt x="0" y="0"/>
                                </a:lnTo>
                                <a:lnTo>
                                  <a:pt x="0" y="150"/>
                                </a:lnTo>
                                <a:lnTo>
                                  <a:pt x="159" y="150"/>
                                </a:lnTo>
                                <a:lnTo>
                                  <a:pt x="479" y="150"/>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1212"/>
                        <wps:cNvSpPr>
                          <a:spLocks/>
                        </wps:cNvSpPr>
                        <wps:spPr bwMode="auto">
                          <a:xfrm>
                            <a:off x="4956" y="-667"/>
                            <a:ext cx="161" cy="150"/>
                          </a:xfrm>
                          <a:custGeom>
                            <a:avLst/>
                            <a:gdLst>
                              <a:gd name="T0" fmla="+- 0 5116 4956"/>
                              <a:gd name="T1" fmla="*/ T0 w 161"/>
                              <a:gd name="T2" fmla="+- 0 -667 -667"/>
                              <a:gd name="T3" fmla="*/ -667 h 150"/>
                              <a:gd name="T4" fmla="+- 0 5035 4956"/>
                              <a:gd name="T5" fmla="*/ T4 w 161"/>
                              <a:gd name="T6" fmla="+- 0 -667 -667"/>
                              <a:gd name="T7" fmla="*/ -667 h 150"/>
                              <a:gd name="T8" fmla="+- 0 4956 4956"/>
                              <a:gd name="T9" fmla="*/ T8 w 161"/>
                              <a:gd name="T10" fmla="+- 0 -667 -667"/>
                              <a:gd name="T11" fmla="*/ -667 h 150"/>
                              <a:gd name="T12" fmla="+- 0 4956 4956"/>
                              <a:gd name="T13" fmla="*/ T12 w 161"/>
                              <a:gd name="T14" fmla="+- 0 -517 -667"/>
                              <a:gd name="T15" fmla="*/ -517 h 150"/>
                              <a:gd name="T16" fmla="+- 0 5035 4956"/>
                              <a:gd name="T17" fmla="*/ T16 w 161"/>
                              <a:gd name="T18" fmla="+- 0 -517 -667"/>
                              <a:gd name="T19" fmla="*/ -517 h 150"/>
                              <a:gd name="T20" fmla="+- 0 5116 4956"/>
                              <a:gd name="T21" fmla="*/ T20 w 161"/>
                              <a:gd name="T22" fmla="+- 0 -517 -667"/>
                              <a:gd name="T23" fmla="*/ -517 h 150"/>
                              <a:gd name="T24" fmla="+- 0 5116 4956"/>
                              <a:gd name="T25" fmla="*/ T24 w 161"/>
                              <a:gd name="T26" fmla="+- 0 -667 -667"/>
                              <a:gd name="T27" fmla="*/ -667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79" y="0"/>
                                </a:lnTo>
                                <a:lnTo>
                                  <a:pt x="0" y="0"/>
                                </a:lnTo>
                                <a:lnTo>
                                  <a:pt x="0" y="150"/>
                                </a:lnTo>
                                <a:lnTo>
                                  <a:pt x="79" y="150"/>
                                </a:lnTo>
                                <a:lnTo>
                                  <a:pt x="160" y="150"/>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AutoShape 1211"/>
                        <wps:cNvSpPr>
                          <a:spLocks/>
                        </wps:cNvSpPr>
                        <wps:spPr bwMode="auto">
                          <a:xfrm>
                            <a:off x="4477" y="-667"/>
                            <a:ext cx="2721" cy="272"/>
                          </a:xfrm>
                          <a:custGeom>
                            <a:avLst/>
                            <a:gdLst>
                              <a:gd name="T0" fmla="+- 0 4956 4477"/>
                              <a:gd name="T1" fmla="*/ T0 w 2721"/>
                              <a:gd name="T2" fmla="+- 0 -545 -667"/>
                              <a:gd name="T3" fmla="*/ -545 h 272"/>
                              <a:gd name="T4" fmla="+- 0 4636 4477"/>
                              <a:gd name="T5" fmla="*/ T4 w 2721"/>
                              <a:gd name="T6" fmla="+- 0 -545 -667"/>
                              <a:gd name="T7" fmla="*/ -545 h 272"/>
                              <a:gd name="T8" fmla="+- 0 4477 4477"/>
                              <a:gd name="T9" fmla="*/ T8 w 2721"/>
                              <a:gd name="T10" fmla="+- 0 -545 -667"/>
                              <a:gd name="T11" fmla="*/ -545 h 272"/>
                              <a:gd name="T12" fmla="+- 0 4477 4477"/>
                              <a:gd name="T13" fmla="*/ T12 w 2721"/>
                              <a:gd name="T14" fmla="+- 0 -395 -667"/>
                              <a:gd name="T15" fmla="*/ -395 h 272"/>
                              <a:gd name="T16" fmla="+- 0 4636 4477"/>
                              <a:gd name="T17" fmla="*/ T16 w 2721"/>
                              <a:gd name="T18" fmla="+- 0 -395 -667"/>
                              <a:gd name="T19" fmla="*/ -395 h 272"/>
                              <a:gd name="T20" fmla="+- 0 4956 4477"/>
                              <a:gd name="T21" fmla="*/ T20 w 2721"/>
                              <a:gd name="T22" fmla="+- 0 -395 -667"/>
                              <a:gd name="T23" fmla="*/ -395 h 272"/>
                              <a:gd name="T24" fmla="+- 0 4956 4477"/>
                              <a:gd name="T25" fmla="*/ T24 w 2721"/>
                              <a:gd name="T26" fmla="+- 0 -545 -667"/>
                              <a:gd name="T27" fmla="*/ -545 h 272"/>
                              <a:gd name="T28" fmla="+- 0 6156 4477"/>
                              <a:gd name="T29" fmla="*/ T28 w 2721"/>
                              <a:gd name="T30" fmla="+- 0 -667 -667"/>
                              <a:gd name="T31" fmla="*/ -667 h 272"/>
                              <a:gd name="T32" fmla="+- 0 5676 4477"/>
                              <a:gd name="T33" fmla="*/ T32 w 2721"/>
                              <a:gd name="T34" fmla="+- 0 -667 -667"/>
                              <a:gd name="T35" fmla="*/ -667 h 272"/>
                              <a:gd name="T36" fmla="+- 0 5435 4477"/>
                              <a:gd name="T37" fmla="*/ T36 w 2721"/>
                              <a:gd name="T38" fmla="+- 0 -667 -667"/>
                              <a:gd name="T39" fmla="*/ -667 h 272"/>
                              <a:gd name="T40" fmla="+- 0 5116 4477"/>
                              <a:gd name="T41" fmla="*/ T40 w 2721"/>
                              <a:gd name="T42" fmla="+- 0 -667 -667"/>
                              <a:gd name="T43" fmla="*/ -667 h 272"/>
                              <a:gd name="T44" fmla="+- 0 5116 4477"/>
                              <a:gd name="T45" fmla="*/ T44 w 2721"/>
                              <a:gd name="T46" fmla="+- 0 -517 -667"/>
                              <a:gd name="T47" fmla="*/ -517 h 272"/>
                              <a:gd name="T48" fmla="+- 0 5435 4477"/>
                              <a:gd name="T49" fmla="*/ T48 w 2721"/>
                              <a:gd name="T50" fmla="+- 0 -517 -667"/>
                              <a:gd name="T51" fmla="*/ -517 h 272"/>
                              <a:gd name="T52" fmla="+- 0 5676 4477"/>
                              <a:gd name="T53" fmla="*/ T52 w 2721"/>
                              <a:gd name="T54" fmla="+- 0 -517 -667"/>
                              <a:gd name="T55" fmla="*/ -517 h 272"/>
                              <a:gd name="T56" fmla="+- 0 6156 4477"/>
                              <a:gd name="T57" fmla="*/ T56 w 2721"/>
                              <a:gd name="T58" fmla="+- 0 -517 -667"/>
                              <a:gd name="T59" fmla="*/ -517 h 272"/>
                              <a:gd name="T60" fmla="+- 0 6156 4477"/>
                              <a:gd name="T61" fmla="*/ T60 w 2721"/>
                              <a:gd name="T62" fmla="+- 0 -667 -667"/>
                              <a:gd name="T63" fmla="*/ -667 h 272"/>
                              <a:gd name="T64" fmla="+- 0 7197 4477"/>
                              <a:gd name="T65" fmla="*/ T64 w 2721"/>
                              <a:gd name="T66" fmla="+- 0 -667 -667"/>
                              <a:gd name="T67" fmla="*/ -667 h 272"/>
                              <a:gd name="T68" fmla="+- 0 6237 4477"/>
                              <a:gd name="T69" fmla="*/ T68 w 2721"/>
                              <a:gd name="T70" fmla="+- 0 -667 -667"/>
                              <a:gd name="T71" fmla="*/ -667 h 272"/>
                              <a:gd name="T72" fmla="+- 0 6237 4477"/>
                              <a:gd name="T73" fmla="*/ T72 w 2721"/>
                              <a:gd name="T74" fmla="+- 0 -517 -667"/>
                              <a:gd name="T75" fmla="*/ -517 h 272"/>
                              <a:gd name="T76" fmla="+- 0 7197 4477"/>
                              <a:gd name="T77" fmla="*/ T76 w 2721"/>
                              <a:gd name="T78" fmla="+- 0 -517 -667"/>
                              <a:gd name="T79" fmla="*/ -517 h 272"/>
                              <a:gd name="T80" fmla="+- 0 7197 4477"/>
                              <a:gd name="T81" fmla="*/ T80 w 2721"/>
                              <a:gd name="T82" fmla="+- 0 -667 -667"/>
                              <a:gd name="T83" fmla="*/ -667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1" h="272">
                                <a:moveTo>
                                  <a:pt x="479" y="122"/>
                                </a:moveTo>
                                <a:lnTo>
                                  <a:pt x="159" y="122"/>
                                </a:lnTo>
                                <a:lnTo>
                                  <a:pt x="0" y="122"/>
                                </a:lnTo>
                                <a:lnTo>
                                  <a:pt x="0" y="272"/>
                                </a:lnTo>
                                <a:lnTo>
                                  <a:pt x="159" y="272"/>
                                </a:lnTo>
                                <a:lnTo>
                                  <a:pt x="479" y="272"/>
                                </a:lnTo>
                                <a:lnTo>
                                  <a:pt x="479" y="122"/>
                                </a:lnTo>
                                <a:moveTo>
                                  <a:pt x="1679" y="0"/>
                                </a:moveTo>
                                <a:lnTo>
                                  <a:pt x="1199" y="0"/>
                                </a:lnTo>
                                <a:lnTo>
                                  <a:pt x="958" y="0"/>
                                </a:lnTo>
                                <a:lnTo>
                                  <a:pt x="639" y="0"/>
                                </a:lnTo>
                                <a:lnTo>
                                  <a:pt x="639" y="150"/>
                                </a:lnTo>
                                <a:lnTo>
                                  <a:pt x="958" y="150"/>
                                </a:lnTo>
                                <a:lnTo>
                                  <a:pt x="1199" y="150"/>
                                </a:lnTo>
                                <a:lnTo>
                                  <a:pt x="1679" y="150"/>
                                </a:lnTo>
                                <a:lnTo>
                                  <a:pt x="1679" y="0"/>
                                </a:lnTo>
                                <a:moveTo>
                                  <a:pt x="2720" y="0"/>
                                </a:moveTo>
                                <a:lnTo>
                                  <a:pt x="1760" y="0"/>
                                </a:lnTo>
                                <a:lnTo>
                                  <a:pt x="1760" y="150"/>
                                </a:lnTo>
                                <a:lnTo>
                                  <a:pt x="2720" y="150"/>
                                </a:lnTo>
                                <a:lnTo>
                                  <a:pt x="272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Line 1210"/>
                        <wps:cNvCnPr>
                          <a:cxnSpLocks noChangeShapeType="1"/>
                        </wps:cNvCnPr>
                        <wps:spPr bwMode="auto">
                          <a:xfrm>
                            <a:off x="4996" y="-545"/>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31" name="Rectangle 1209"/>
                        <wps:cNvSpPr>
                          <a:spLocks noChangeArrowheads="1"/>
                        </wps:cNvSpPr>
                        <wps:spPr bwMode="auto">
                          <a:xfrm>
                            <a:off x="5035" y="-545"/>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Line 1208"/>
                        <wps:cNvCnPr>
                          <a:cxnSpLocks noChangeShapeType="1"/>
                        </wps:cNvCnPr>
                        <wps:spPr bwMode="auto">
                          <a:xfrm>
                            <a:off x="5396" y="-545"/>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33" name="Rectangle 1207"/>
                        <wps:cNvSpPr>
                          <a:spLocks noChangeArrowheads="1"/>
                        </wps:cNvSpPr>
                        <wps:spPr bwMode="auto">
                          <a:xfrm>
                            <a:off x="5435" y="-545"/>
                            <a:ext cx="322"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Freeform 1206"/>
                        <wps:cNvSpPr>
                          <a:spLocks/>
                        </wps:cNvSpPr>
                        <wps:spPr bwMode="auto">
                          <a:xfrm>
                            <a:off x="5757" y="-545"/>
                            <a:ext cx="159" cy="150"/>
                          </a:xfrm>
                          <a:custGeom>
                            <a:avLst/>
                            <a:gdLst>
                              <a:gd name="T0" fmla="+- 0 5916 5757"/>
                              <a:gd name="T1" fmla="*/ T0 w 159"/>
                              <a:gd name="T2" fmla="+- 0 -545 -545"/>
                              <a:gd name="T3" fmla="*/ -545 h 150"/>
                              <a:gd name="T4" fmla="+- 0 5837 5757"/>
                              <a:gd name="T5" fmla="*/ T4 w 159"/>
                              <a:gd name="T6" fmla="+- 0 -545 -545"/>
                              <a:gd name="T7" fmla="*/ -545 h 150"/>
                              <a:gd name="T8" fmla="+- 0 5757 5757"/>
                              <a:gd name="T9" fmla="*/ T8 w 159"/>
                              <a:gd name="T10" fmla="+- 0 -545 -545"/>
                              <a:gd name="T11" fmla="*/ -545 h 150"/>
                              <a:gd name="T12" fmla="+- 0 5757 5757"/>
                              <a:gd name="T13" fmla="*/ T12 w 159"/>
                              <a:gd name="T14" fmla="+- 0 -395 -545"/>
                              <a:gd name="T15" fmla="*/ -395 h 150"/>
                              <a:gd name="T16" fmla="+- 0 5837 5757"/>
                              <a:gd name="T17" fmla="*/ T16 w 159"/>
                              <a:gd name="T18" fmla="+- 0 -395 -545"/>
                              <a:gd name="T19" fmla="*/ -395 h 150"/>
                              <a:gd name="T20" fmla="+- 0 5916 5757"/>
                              <a:gd name="T21" fmla="*/ T20 w 159"/>
                              <a:gd name="T22" fmla="+- 0 -395 -545"/>
                              <a:gd name="T23" fmla="*/ -395 h 150"/>
                              <a:gd name="T24" fmla="+- 0 5916 5757"/>
                              <a:gd name="T25" fmla="*/ T24 w 159"/>
                              <a:gd name="T26" fmla="+- 0 -545 -545"/>
                              <a:gd name="T27" fmla="*/ -545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1205"/>
                        <wps:cNvSpPr>
                          <a:spLocks/>
                        </wps:cNvSpPr>
                        <wps:spPr bwMode="auto">
                          <a:xfrm>
                            <a:off x="5916" y="-545"/>
                            <a:ext cx="800" cy="150"/>
                          </a:xfrm>
                          <a:custGeom>
                            <a:avLst/>
                            <a:gdLst>
                              <a:gd name="T0" fmla="+- 0 6716 5916"/>
                              <a:gd name="T1" fmla="*/ T0 w 800"/>
                              <a:gd name="T2" fmla="+- 0 -545 -545"/>
                              <a:gd name="T3" fmla="*/ -545 h 150"/>
                              <a:gd name="T4" fmla="+- 0 6397 5916"/>
                              <a:gd name="T5" fmla="*/ T4 w 800"/>
                              <a:gd name="T6" fmla="+- 0 -545 -545"/>
                              <a:gd name="T7" fmla="*/ -545 h 150"/>
                              <a:gd name="T8" fmla="+- 0 6237 5916"/>
                              <a:gd name="T9" fmla="*/ T8 w 800"/>
                              <a:gd name="T10" fmla="+- 0 -545 -545"/>
                              <a:gd name="T11" fmla="*/ -545 h 150"/>
                              <a:gd name="T12" fmla="+- 0 5916 5916"/>
                              <a:gd name="T13" fmla="*/ T12 w 800"/>
                              <a:gd name="T14" fmla="+- 0 -545 -545"/>
                              <a:gd name="T15" fmla="*/ -545 h 150"/>
                              <a:gd name="T16" fmla="+- 0 5916 5916"/>
                              <a:gd name="T17" fmla="*/ T16 w 800"/>
                              <a:gd name="T18" fmla="+- 0 -395 -545"/>
                              <a:gd name="T19" fmla="*/ -395 h 150"/>
                              <a:gd name="T20" fmla="+- 0 6237 5916"/>
                              <a:gd name="T21" fmla="*/ T20 w 800"/>
                              <a:gd name="T22" fmla="+- 0 -395 -545"/>
                              <a:gd name="T23" fmla="*/ -395 h 150"/>
                              <a:gd name="T24" fmla="+- 0 6397 5916"/>
                              <a:gd name="T25" fmla="*/ T24 w 800"/>
                              <a:gd name="T26" fmla="+- 0 -395 -545"/>
                              <a:gd name="T27" fmla="*/ -395 h 150"/>
                              <a:gd name="T28" fmla="+- 0 6716 5916"/>
                              <a:gd name="T29" fmla="*/ T28 w 800"/>
                              <a:gd name="T30" fmla="+- 0 -395 -545"/>
                              <a:gd name="T31" fmla="*/ -395 h 150"/>
                              <a:gd name="T32" fmla="+- 0 6716 5916"/>
                              <a:gd name="T33" fmla="*/ T32 w 800"/>
                              <a:gd name="T34" fmla="+- 0 -545 -545"/>
                              <a:gd name="T35" fmla="*/ -545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0" h="150">
                                <a:moveTo>
                                  <a:pt x="800" y="0"/>
                                </a:moveTo>
                                <a:lnTo>
                                  <a:pt x="481" y="0"/>
                                </a:lnTo>
                                <a:lnTo>
                                  <a:pt x="321" y="0"/>
                                </a:lnTo>
                                <a:lnTo>
                                  <a:pt x="0" y="0"/>
                                </a:lnTo>
                                <a:lnTo>
                                  <a:pt x="0" y="150"/>
                                </a:lnTo>
                                <a:lnTo>
                                  <a:pt x="321" y="150"/>
                                </a:lnTo>
                                <a:lnTo>
                                  <a:pt x="481" y="150"/>
                                </a:lnTo>
                                <a:lnTo>
                                  <a:pt x="800" y="150"/>
                                </a:lnTo>
                                <a:lnTo>
                                  <a:pt x="8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1204"/>
                        <wps:cNvSpPr>
                          <a:spLocks/>
                        </wps:cNvSpPr>
                        <wps:spPr bwMode="auto">
                          <a:xfrm>
                            <a:off x="6716" y="-545"/>
                            <a:ext cx="161" cy="150"/>
                          </a:xfrm>
                          <a:custGeom>
                            <a:avLst/>
                            <a:gdLst>
                              <a:gd name="T0" fmla="+- 0 6876 6716"/>
                              <a:gd name="T1" fmla="*/ T0 w 161"/>
                              <a:gd name="T2" fmla="+- 0 -545 -545"/>
                              <a:gd name="T3" fmla="*/ -545 h 150"/>
                              <a:gd name="T4" fmla="+- 0 6797 6716"/>
                              <a:gd name="T5" fmla="*/ T4 w 161"/>
                              <a:gd name="T6" fmla="+- 0 -545 -545"/>
                              <a:gd name="T7" fmla="*/ -545 h 150"/>
                              <a:gd name="T8" fmla="+- 0 6716 6716"/>
                              <a:gd name="T9" fmla="*/ T8 w 161"/>
                              <a:gd name="T10" fmla="+- 0 -545 -545"/>
                              <a:gd name="T11" fmla="*/ -545 h 150"/>
                              <a:gd name="T12" fmla="+- 0 6716 6716"/>
                              <a:gd name="T13" fmla="*/ T12 w 161"/>
                              <a:gd name="T14" fmla="+- 0 -395 -545"/>
                              <a:gd name="T15" fmla="*/ -395 h 150"/>
                              <a:gd name="T16" fmla="+- 0 6797 6716"/>
                              <a:gd name="T17" fmla="*/ T16 w 161"/>
                              <a:gd name="T18" fmla="+- 0 -395 -545"/>
                              <a:gd name="T19" fmla="*/ -395 h 150"/>
                              <a:gd name="T20" fmla="+- 0 6876 6716"/>
                              <a:gd name="T21" fmla="*/ T20 w 161"/>
                              <a:gd name="T22" fmla="+- 0 -395 -545"/>
                              <a:gd name="T23" fmla="*/ -395 h 150"/>
                              <a:gd name="T24" fmla="+- 0 6876 6716"/>
                              <a:gd name="T25" fmla="*/ T24 w 161"/>
                              <a:gd name="T26" fmla="+- 0 -545 -545"/>
                              <a:gd name="T27" fmla="*/ -545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50"/>
                                </a:lnTo>
                                <a:lnTo>
                                  <a:pt x="81" y="150"/>
                                </a:lnTo>
                                <a:lnTo>
                                  <a:pt x="160" y="150"/>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1203"/>
                        <wps:cNvSpPr>
                          <a:spLocks/>
                        </wps:cNvSpPr>
                        <wps:spPr bwMode="auto">
                          <a:xfrm>
                            <a:off x="4477" y="-425"/>
                            <a:ext cx="2002" cy="150"/>
                          </a:xfrm>
                          <a:custGeom>
                            <a:avLst/>
                            <a:gdLst>
                              <a:gd name="T0" fmla="+- 0 6478 4477"/>
                              <a:gd name="T1" fmla="*/ T0 w 2002"/>
                              <a:gd name="T2" fmla="+- 0 -425 -425"/>
                              <a:gd name="T3" fmla="*/ -425 h 150"/>
                              <a:gd name="T4" fmla="+- 0 4636 4477"/>
                              <a:gd name="T5" fmla="*/ T4 w 2002"/>
                              <a:gd name="T6" fmla="+- 0 -425 -425"/>
                              <a:gd name="T7" fmla="*/ -425 h 150"/>
                              <a:gd name="T8" fmla="+- 0 4477 4477"/>
                              <a:gd name="T9" fmla="*/ T8 w 2002"/>
                              <a:gd name="T10" fmla="+- 0 -425 -425"/>
                              <a:gd name="T11" fmla="*/ -425 h 150"/>
                              <a:gd name="T12" fmla="+- 0 4477 4477"/>
                              <a:gd name="T13" fmla="*/ T12 w 2002"/>
                              <a:gd name="T14" fmla="+- 0 -275 -425"/>
                              <a:gd name="T15" fmla="*/ -275 h 150"/>
                              <a:gd name="T16" fmla="+- 0 4636 4477"/>
                              <a:gd name="T17" fmla="*/ T16 w 2002"/>
                              <a:gd name="T18" fmla="+- 0 -275 -425"/>
                              <a:gd name="T19" fmla="*/ -275 h 150"/>
                              <a:gd name="T20" fmla="+- 0 6478 4477"/>
                              <a:gd name="T21" fmla="*/ T20 w 2002"/>
                              <a:gd name="T22" fmla="+- 0 -275 -425"/>
                              <a:gd name="T23" fmla="*/ -275 h 150"/>
                              <a:gd name="T24" fmla="+- 0 6478 4477"/>
                              <a:gd name="T25" fmla="*/ T24 w 2002"/>
                              <a:gd name="T26" fmla="+- 0 -425 -425"/>
                              <a:gd name="T27" fmla="*/ -425 h 150"/>
                            </a:gdLst>
                            <a:ahLst/>
                            <a:cxnLst>
                              <a:cxn ang="0">
                                <a:pos x="T1" y="T3"/>
                              </a:cxn>
                              <a:cxn ang="0">
                                <a:pos x="T5" y="T7"/>
                              </a:cxn>
                              <a:cxn ang="0">
                                <a:pos x="T9" y="T11"/>
                              </a:cxn>
                              <a:cxn ang="0">
                                <a:pos x="T13" y="T15"/>
                              </a:cxn>
                              <a:cxn ang="0">
                                <a:pos x="T17" y="T19"/>
                              </a:cxn>
                              <a:cxn ang="0">
                                <a:pos x="T21" y="T23"/>
                              </a:cxn>
                              <a:cxn ang="0">
                                <a:pos x="T25" y="T27"/>
                              </a:cxn>
                            </a:cxnLst>
                            <a:rect l="0" t="0" r="r" b="b"/>
                            <a:pathLst>
                              <a:path w="2002" h="150">
                                <a:moveTo>
                                  <a:pt x="2001" y="0"/>
                                </a:moveTo>
                                <a:lnTo>
                                  <a:pt x="159" y="0"/>
                                </a:lnTo>
                                <a:lnTo>
                                  <a:pt x="0" y="0"/>
                                </a:lnTo>
                                <a:lnTo>
                                  <a:pt x="0" y="150"/>
                                </a:lnTo>
                                <a:lnTo>
                                  <a:pt x="159" y="150"/>
                                </a:lnTo>
                                <a:lnTo>
                                  <a:pt x="2001" y="150"/>
                                </a:lnTo>
                                <a:lnTo>
                                  <a:pt x="200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Line 1202"/>
                        <wps:cNvCnPr>
                          <a:cxnSpLocks noChangeShapeType="1"/>
                        </wps:cNvCnPr>
                        <wps:spPr bwMode="auto">
                          <a:xfrm>
                            <a:off x="6517" y="-425"/>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39" name="Picture 1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386" y="-3237"/>
                            <a:ext cx="1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0" name="Picture 12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60" y="-2994"/>
                            <a:ext cx="3005"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1" name="Picture 11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645" y="-2274"/>
                            <a:ext cx="19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2" name="Line 1198"/>
                        <wps:cNvCnPr>
                          <a:cxnSpLocks noChangeShapeType="1"/>
                        </wps:cNvCnPr>
                        <wps:spPr bwMode="auto">
                          <a:xfrm>
                            <a:off x="7370" y="-3962"/>
                            <a:ext cx="30" cy="3635"/>
                          </a:xfrm>
                          <a:prstGeom prst="line">
                            <a:avLst/>
                          </a:prstGeom>
                          <a:noFill/>
                          <a:ln w="10932">
                            <a:solidFill>
                              <a:srgbClr val="5B9BD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43" name="Picture 11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270" y="-436"/>
                            <a:ext cx="19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4" name="Freeform 1196"/>
                        <wps:cNvSpPr>
                          <a:spLocks/>
                        </wps:cNvSpPr>
                        <wps:spPr bwMode="auto">
                          <a:xfrm>
                            <a:off x="7657" y="-3823"/>
                            <a:ext cx="159" cy="150"/>
                          </a:xfrm>
                          <a:custGeom>
                            <a:avLst/>
                            <a:gdLst>
                              <a:gd name="T0" fmla="+- 0 7816 7657"/>
                              <a:gd name="T1" fmla="*/ T0 w 159"/>
                              <a:gd name="T2" fmla="+- 0 -3823 -3823"/>
                              <a:gd name="T3" fmla="*/ -3823 h 150"/>
                              <a:gd name="T4" fmla="+- 0 7737 7657"/>
                              <a:gd name="T5" fmla="*/ T4 w 159"/>
                              <a:gd name="T6" fmla="+- 0 -3823 -3823"/>
                              <a:gd name="T7" fmla="*/ -3823 h 150"/>
                              <a:gd name="T8" fmla="+- 0 7657 7657"/>
                              <a:gd name="T9" fmla="*/ T8 w 159"/>
                              <a:gd name="T10" fmla="+- 0 -3823 -3823"/>
                              <a:gd name="T11" fmla="*/ -3823 h 150"/>
                              <a:gd name="T12" fmla="+- 0 7657 7657"/>
                              <a:gd name="T13" fmla="*/ T12 w 159"/>
                              <a:gd name="T14" fmla="+- 0 -3673 -3823"/>
                              <a:gd name="T15" fmla="*/ -3673 h 150"/>
                              <a:gd name="T16" fmla="+- 0 7737 7657"/>
                              <a:gd name="T17" fmla="*/ T16 w 159"/>
                              <a:gd name="T18" fmla="+- 0 -3673 -3823"/>
                              <a:gd name="T19" fmla="*/ -3673 h 150"/>
                              <a:gd name="T20" fmla="+- 0 7816 7657"/>
                              <a:gd name="T21" fmla="*/ T20 w 159"/>
                              <a:gd name="T22" fmla="+- 0 -3673 -3823"/>
                              <a:gd name="T23" fmla="*/ -3673 h 150"/>
                              <a:gd name="T24" fmla="+- 0 7816 7657"/>
                              <a:gd name="T25" fmla="*/ T24 w 159"/>
                              <a:gd name="T26" fmla="+- 0 -3823 -3823"/>
                              <a:gd name="T27" fmla="*/ -3823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Rectangle 1195"/>
                        <wps:cNvSpPr>
                          <a:spLocks noChangeArrowheads="1"/>
                        </wps:cNvSpPr>
                        <wps:spPr bwMode="auto">
                          <a:xfrm>
                            <a:off x="7816" y="-3823"/>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Line 1194"/>
                        <wps:cNvCnPr>
                          <a:cxnSpLocks noChangeShapeType="1"/>
                        </wps:cNvCnPr>
                        <wps:spPr bwMode="auto">
                          <a:xfrm>
                            <a:off x="8817" y="-3823"/>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47" name="Rectangle 1193"/>
                        <wps:cNvSpPr>
                          <a:spLocks noChangeArrowheads="1"/>
                        </wps:cNvSpPr>
                        <wps:spPr bwMode="auto">
                          <a:xfrm>
                            <a:off x="8857" y="-3823"/>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AutoShape 1192"/>
                        <wps:cNvSpPr>
                          <a:spLocks/>
                        </wps:cNvSpPr>
                        <wps:spPr bwMode="auto">
                          <a:xfrm>
                            <a:off x="7657" y="-3823"/>
                            <a:ext cx="1681" cy="271"/>
                          </a:xfrm>
                          <a:custGeom>
                            <a:avLst/>
                            <a:gdLst>
                              <a:gd name="T0" fmla="+- 0 7816 7657"/>
                              <a:gd name="T1" fmla="*/ T0 w 1681"/>
                              <a:gd name="T2" fmla="+- 0 -3702 -3823"/>
                              <a:gd name="T3" fmla="*/ -3702 h 271"/>
                              <a:gd name="T4" fmla="+- 0 7737 7657"/>
                              <a:gd name="T5" fmla="*/ T4 w 1681"/>
                              <a:gd name="T6" fmla="+- 0 -3702 -3823"/>
                              <a:gd name="T7" fmla="*/ -3702 h 271"/>
                              <a:gd name="T8" fmla="+- 0 7657 7657"/>
                              <a:gd name="T9" fmla="*/ T8 w 1681"/>
                              <a:gd name="T10" fmla="+- 0 -3702 -3823"/>
                              <a:gd name="T11" fmla="*/ -3702 h 271"/>
                              <a:gd name="T12" fmla="+- 0 7657 7657"/>
                              <a:gd name="T13" fmla="*/ T12 w 1681"/>
                              <a:gd name="T14" fmla="+- 0 -3553 -3823"/>
                              <a:gd name="T15" fmla="*/ -3553 h 271"/>
                              <a:gd name="T16" fmla="+- 0 7737 7657"/>
                              <a:gd name="T17" fmla="*/ T16 w 1681"/>
                              <a:gd name="T18" fmla="+- 0 -3553 -3823"/>
                              <a:gd name="T19" fmla="*/ -3553 h 271"/>
                              <a:gd name="T20" fmla="+- 0 7816 7657"/>
                              <a:gd name="T21" fmla="*/ T20 w 1681"/>
                              <a:gd name="T22" fmla="+- 0 -3553 -3823"/>
                              <a:gd name="T23" fmla="*/ -3553 h 271"/>
                              <a:gd name="T24" fmla="+- 0 7816 7657"/>
                              <a:gd name="T25" fmla="*/ T24 w 1681"/>
                              <a:gd name="T26" fmla="+- 0 -3702 -3823"/>
                              <a:gd name="T27" fmla="*/ -3702 h 271"/>
                              <a:gd name="T28" fmla="+- 0 9338 7657"/>
                              <a:gd name="T29" fmla="*/ T28 w 1681"/>
                              <a:gd name="T30" fmla="+- 0 -3823 -3823"/>
                              <a:gd name="T31" fmla="*/ -3823 h 271"/>
                              <a:gd name="T32" fmla="+- 0 9258 7657"/>
                              <a:gd name="T33" fmla="*/ T32 w 1681"/>
                              <a:gd name="T34" fmla="+- 0 -3823 -3823"/>
                              <a:gd name="T35" fmla="*/ -3823 h 271"/>
                              <a:gd name="T36" fmla="+- 0 9178 7657"/>
                              <a:gd name="T37" fmla="*/ T36 w 1681"/>
                              <a:gd name="T38" fmla="+- 0 -3823 -3823"/>
                              <a:gd name="T39" fmla="*/ -3823 h 271"/>
                              <a:gd name="T40" fmla="+- 0 9178 7657"/>
                              <a:gd name="T41" fmla="*/ T40 w 1681"/>
                              <a:gd name="T42" fmla="+- 0 -3673 -3823"/>
                              <a:gd name="T43" fmla="*/ -3673 h 271"/>
                              <a:gd name="T44" fmla="+- 0 9258 7657"/>
                              <a:gd name="T45" fmla="*/ T44 w 1681"/>
                              <a:gd name="T46" fmla="+- 0 -3673 -3823"/>
                              <a:gd name="T47" fmla="*/ -3673 h 271"/>
                              <a:gd name="T48" fmla="+- 0 9338 7657"/>
                              <a:gd name="T49" fmla="*/ T48 w 1681"/>
                              <a:gd name="T50" fmla="+- 0 -3673 -3823"/>
                              <a:gd name="T51" fmla="*/ -3673 h 271"/>
                              <a:gd name="T52" fmla="+- 0 9338 7657"/>
                              <a:gd name="T53" fmla="*/ T52 w 1681"/>
                              <a:gd name="T54" fmla="+- 0 -3823 -3823"/>
                              <a:gd name="T55" fmla="*/ -3823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1" h="271">
                                <a:moveTo>
                                  <a:pt x="159" y="121"/>
                                </a:moveTo>
                                <a:lnTo>
                                  <a:pt x="80" y="121"/>
                                </a:lnTo>
                                <a:lnTo>
                                  <a:pt x="0" y="121"/>
                                </a:lnTo>
                                <a:lnTo>
                                  <a:pt x="0" y="270"/>
                                </a:lnTo>
                                <a:lnTo>
                                  <a:pt x="80" y="270"/>
                                </a:lnTo>
                                <a:lnTo>
                                  <a:pt x="159" y="270"/>
                                </a:lnTo>
                                <a:lnTo>
                                  <a:pt x="159" y="121"/>
                                </a:lnTo>
                                <a:moveTo>
                                  <a:pt x="1681" y="0"/>
                                </a:moveTo>
                                <a:lnTo>
                                  <a:pt x="1601" y="0"/>
                                </a:lnTo>
                                <a:lnTo>
                                  <a:pt x="1521" y="0"/>
                                </a:lnTo>
                                <a:lnTo>
                                  <a:pt x="1521" y="150"/>
                                </a:lnTo>
                                <a:lnTo>
                                  <a:pt x="1601" y="150"/>
                                </a:lnTo>
                                <a:lnTo>
                                  <a:pt x="1681" y="150"/>
                                </a:lnTo>
                                <a:lnTo>
                                  <a:pt x="168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 name="Rectangle 1191"/>
                        <wps:cNvSpPr>
                          <a:spLocks noChangeArrowheads="1"/>
                        </wps:cNvSpPr>
                        <wps:spPr bwMode="auto">
                          <a:xfrm>
                            <a:off x="7816" y="-3702"/>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Line 1190"/>
                        <wps:cNvCnPr>
                          <a:cxnSpLocks noChangeShapeType="1"/>
                        </wps:cNvCnPr>
                        <wps:spPr bwMode="auto">
                          <a:xfrm>
                            <a:off x="8257" y="-3702"/>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51" name="Freeform 1189"/>
                        <wps:cNvSpPr>
                          <a:spLocks/>
                        </wps:cNvSpPr>
                        <wps:spPr bwMode="auto">
                          <a:xfrm>
                            <a:off x="7657" y="-3702"/>
                            <a:ext cx="1840" cy="272"/>
                          </a:xfrm>
                          <a:custGeom>
                            <a:avLst/>
                            <a:gdLst>
                              <a:gd name="T0" fmla="+- 0 9497 7657"/>
                              <a:gd name="T1" fmla="*/ T0 w 1840"/>
                              <a:gd name="T2" fmla="+- 0 -3702 -3702"/>
                              <a:gd name="T3" fmla="*/ -3702 h 272"/>
                              <a:gd name="T4" fmla="+- 0 8297 7657"/>
                              <a:gd name="T5" fmla="*/ T4 w 1840"/>
                              <a:gd name="T6" fmla="+- 0 -3702 -3702"/>
                              <a:gd name="T7" fmla="*/ -3702 h 272"/>
                              <a:gd name="T8" fmla="+- 0 8297 7657"/>
                              <a:gd name="T9" fmla="*/ T8 w 1840"/>
                              <a:gd name="T10" fmla="+- 0 -3580 -3702"/>
                              <a:gd name="T11" fmla="*/ -3580 h 272"/>
                              <a:gd name="T12" fmla="+- 0 7976 7657"/>
                              <a:gd name="T13" fmla="*/ T12 w 1840"/>
                              <a:gd name="T14" fmla="+- 0 -3580 -3702"/>
                              <a:gd name="T15" fmla="*/ -3580 h 272"/>
                              <a:gd name="T16" fmla="+- 0 7657 7657"/>
                              <a:gd name="T17" fmla="*/ T16 w 1840"/>
                              <a:gd name="T18" fmla="+- 0 -3580 -3702"/>
                              <a:gd name="T19" fmla="*/ -3580 h 272"/>
                              <a:gd name="T20" fmla="+- 0 7657 7657"/>
                              <a:gd name="T21" fmla="*/ T20 w 1840"/>
                              <a:gd name="T22" fmla="+- 0 -3431 -3702"/>
                              <a:gd name="T23" fmla="*/ -3431 h 272"/>
                              <a:gd name="T24" fmla="+- 0 7976 7657"/>
                              <a:gd name="T25" fmla="*/ T24 w 1840"/>
                              <a:gd name="T26" fmla="+- 0 -3431 -3702"/>
                              <a:gd name="T27" fmla="*/ -3431 h 272"/>
                              <a:gd name="T28" fmla="+- 0 8776 7657"/>
                              <a:gd name="T29" fmla="*/ T28 w 1840"/>
                              <a:gd name="T30" fmla="+- 0 -3431 -3702"/>
                              <a:gd name="T31" fmla="*/ -3431 h 272"/>
                              <a:gd name="T32" fmla="+- 0 8776 7657"/>
                              <a:gd name="T33" fmla="*/ T32 w 1840"/>
                              <a:gd name="T34" fmla="+- 0 -3553 -3702"/>
                              <a:gd name="T35" fmla="*/ -3553 h 272"/>
                              <a:gd name="T36" fmla="+- 0 9497 7657"/>
                              <a:gd name="T37" fmla="*/ T36 w 1840"/>
                              <a:gd name="T38" fmla="+- 0 -3553 -3702"/>
                              <a:gd name="T39" fmla="*/ -3553 h 272"/>
                              <a:gd name="T40" fmla="+- 0 9497 7657"/>
                              <a:gd name="T41" fmla="*/ T40 w 1840"/>
                              <a:gd name="T42" fmla="+- 0 -3702 -3702"/>
                              <a:gd name="T43" fmla="*/ -3702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40" h="272">
                                <a:moveTo>
                                  <a:pt x="1840" y="0"/>
                                </a:moveTo>
                                <a:lnTo>
                                  <a:pt x="640" y="0"/>
                                </a:lnTo>
                                <a:lnTo>
                                  <a:pt x="640" y="122"/>
                                </a:lnTo>
                                <a:lnTo>
                                  <a:pt x="319" y="122"/>
                                </a:lnTo>
                                <a:lnTo>
                                  <a:pt x="0" y="122"/>
                                </a:lnTo>
                                <a:lnTo>
                                  <a:pt x="0" y="271"/>
                                </a:lnTo>
                                <a:lnTo>
                                  <a:pt x="319" y="271"/>
                                </a:lnTo>
                                <a:lnTo>
                                  <a:pt x="1119" y="271"/>
                                </a:lnTo>
                                <a:lnTo>
                                  <a:pt x="1119" y="149"/>
                                </a:lnTo>
                                <a:lnTo>
                                  <a:pt x="1840" y="149"/>
                                </a:lnTo>
                                <a:lnTo>
                                  <a:pt x="184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 name="Line 1188"/>
                        <wps:cNvCnPr>
                          <a:cxnSpLocks noChangeShapeType="1"/>
                        </wps:cNvCnPr>
                        <wps:spPr bwMode="auto">
                          <a:xfrm>
                            <a:off x="8817" y="-3580"/>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53" name="Rectangle 1187"/>
                        <wps:cNvSpPr>
                          <a:spLocks noChangeArrowheads="1"/>
                        </wps:cNvSpPr>
                        <wps:spPr bwMode="auto">
                          <a:xfrm>
                            <a:off x="8857" y="-3580"/>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Line 1186"/>
                        <wps:cNvCnPr>
                          <a:cxnSpLocks noChangeShapeType="1"/>
                        </wps:cNvCnPr>
                        <wps:spPr bwMode="auto">
                          <a:xfrm>
                            <a:off x="7697" y="-3459"/>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55" name="Freeform 1185"/>
                        <wps:cNvSpPr>
                          <a:spLocks/>
                        </wps:cNvSpPr>
                        <wps:spPr bwMode="auto">
                          <a:xfrm>
                            <a:off x="7737" y="-3458"/>
                            <a:ext cx="961" cy="150"/>
                          </a:xfrm>
                          <a:custGeom>
                            <a:avLst/>
                            <a:gdLst>
                              <a:gd name="T0" fmla="+- 0 8697 7737"/>
                              <a:gd name="T1" fmla="*/ T0 w 961"/>
                              <a:gd name="T2" fmla="+- 0 -3458 -3458"/>
                              <a:gd name="T3" fmla="*/ -3458 h 150"/>
                              <a:gd name="T4" fmla="+- 0 7976 7737"/>
                              <a:gd name="T5" fmla="*/ T4 w 961"/>
                              <a:gd name="T6" fmla="+- 0 -3458 -3458"/>
                              <a:gd name="T7" fmla="*/ -3458 h 150"/>
                              <a:gd name="T8" fmla="+- 0 7737 7737"/>
                              <a:gd name="T9" fmla="*/ T8 w 961"/>
                              <a:gd name="T10" fmla="+- 0 -3458 -3458"/>
                              <a:gd name="T11" fmla="*/ -3458 h 150"/>
                              <a:gd name="T12" fmla="+- 0 7737 7737"/>
                              <a:gd name="T13" fmla="*/ T12 w 961"/>
                              <a:gd name="T14" fmla="+- 0 -3309 -3458"/>
                              <a:gd name="T15" fmla="*/ -3309 h 150"/>
                              <a:gd name="T16" fmla="+- 0 7976 7737"/>
                              <a:gd name="T17" fmla="*/ T16 w 961"/>
                              <a:gd name="T18" fmla="+- 0 -3309 -3458"/>
                              <a:gd name="T19" fmla="*/ -3309 h 150"/>
                              <a:gd name="T20" fmla="+- 0 8697 7737"/>
                              <a:gd name="T21" fmla="*/ T20 w 961"/>
                              <a:gd name="T22" fmla="+- 0 -3309 -3458"/>
                              <a:gd name="T23" fmla="*/ -3309 h 150"/>
                              <a:gd name="T24" fmla="+- 0 8697 7737"/>
                              <a:gd name="T25" fmla="*/ T24 w 961"/>
                              <a:gd name="T26" fmla="+- 0 -3458 -3458"/>
                              <a:gd name="T27" fmla="*/ -3458 h 150"/>
                            </a:gdLst>
                            <a:ahLst/>
                            <a:cxnLst>
                              <a:cxn ang="0">
                                <a:pos x="T1" y="T3"/>
                              </a:cxn>
                              <a:cxn ang="0">
                                <a:pos x="T5" y="T7"/>
                              </a:cxn>
                              <a:cxn ang="0">
                                <a:pos x="T9" y="T11"/>
                              </a:cxn>
                              <a:cxn ang="0">
                                <a:pos x="T13" y="T15"/>
                              </a:cxn>
                              <a:cxn ang="0">
                                <a:pos x="T17" y="T19"/>
                              </a:cxn>
                              <a:cxn ang="0">
                                <a:pos x="T21" y="T23"/>
                              </a:cxn>
                              <a:cxn ang="0">
                                <a:pos x="T25" y="T27"/>
                              </a:cxn>
                            </a:cxnLst>
                            <a:rect l="0" t="0" r="r" b="b"/>
                            <a:pathLst>
                              <a:path w="961" h="150">
                                <a:moveTo>
                                  <a:pt x="960" y="0"/>
                                </a:moveTo>
                                <a:lnTo>
                                  <a:pt x="239" y="0"/>
                                </a:lnTo>
                                <a:lnTo>
                                  <a:pt x="0" y="0"/>
                                </a:lnTo>
                                <a:lnTo>
                                  <a:pt x="0" y="149"/>
                                </a:lnTo>
                                <a:lnTo>
                                  <a:pt x="239" y="149"/>
                                </a:lnTo>
                                <a:lnTo>
                                  <a:pt x="960" y="149"/>
                                </a:lnTo>
                                <a:lnTo>
                                  <a:pt x="9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 name="Line 1184"/>
                        <wps:cNvCnPr>
                          <a:cxnSpLocks noChangeShapeType="1"/>
                        </wps:cNvCnPr>
                        <wps:spPr bwMode="auto">
                          <a:xfrm>
                            <a:off x="8737" y="-3459"/>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57" name="Rectangle 1183"/>
                        <wps:cNvSpPr>
                          <a:spLocks noChangeArrowheads="1"/>
                        </wps:cNvSpPr>
                        <wps:spPr bwMode="auto">
                          <a:xfrm>
                            <a:off x="8776" y="-3459"/>
                            <a:ext cx="7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AutoShape 1182"/>
                        <wps:cNvSpPr>
                          <a:spLocks/>
                        </wps:cNvSpPr>
                        <wps:spPr bwMode="auto">
                          <a:xfrm>
                            <a:off x="7657" y="-3458"/>
                            <a:ext cx="2000" cy="271"/>
                          </a:xfrm>
                          <a:custGeom>
                            <a:avLst/>
                            <a:gdLst>
                              <a:gd name="T0" fmla="+- 0 7816 7657"/>
                              <a:gd name="T1" fmla="*/ T0 w 2000"/>
                              <a:gd name="T2" fmla="+- 0 -3338 -3458"/>
                              <a:gd name="T3" fmla="*/ -3338 h 271"/>
                              <a:gd name="T4" fmla="+- 0 7737 7657"/>
                              <a:gd name="T5" fmla="*/ T4 w 2000"/>
                              <a:gd name="T6" fmla="+- 0 -3338 -3458"/>
                              <a:gd name="T7" fmla="*/ -3338 h 271"/>
                              <a:gd name="T8" fmla="+- 0 7657 7657"/>
                              <a:gd name="T9" fmla="*/ T8 w 2000"/>
                              <a:gd name="T10" fmla="+- 0 -3338 -3458"/>
                              <a:gd name="T11" fmla="*/ -3338 h 271"/>
                              <a:gd name="T12" fmla="+- 0 7657 7657"/>
                              <a:gd name="T13" fmla="*/ T12 w 2000"/>
                              <a:gd name="T14" fmla="+- 0 -3188 -3458"/>
                              <a:gd name="T15" fmla="*/ -3188 h 271"/>
                              <a:gd name="T16" fmla="+- 0 7737 7657"/>
                              <a:gd name="T17" fmla="*/ T16 w 2000"/>
                              <a:gd name="T18" fmla="+- 0 -3188 -3458"/>
                              <a:gd name="T19" fmla="*/ -3188 h 271"/>
                              <a:gd name="T20" fmla="+- 0 7816 7657"/>
                              <a:gd name="T21" fmla="*/ T20 w 2000"/>
                              <a:gd name="T22" fmla="+- 0 -3188 -3458"/>
                              <a:gd name="T23" fmla="*/ -3188 h 271"/>
                              <a:gd name="T24" fmla="+- 0 7816 7657"/>
                              <a:gd name="T25" fmla="*/ T24 w 2000"/>
                              <a:gd name="T26" fmla="+- 0 -3338 -3458"/>
                              <a:gd name="T27" fmla="*/ -3338 h 271"/>
                              <a:gd name="T28" fmla="+- 0 9657 7657"/>
                              <a:gd name="T29" fmla="*/ T28 w 2000"/>
                              <a:gd name="T30" fmla="+- 0 -3458 -3458"/>
                              <a:gd name="T31" fmla="*/ -3458 h 271"/>
                              <a:gd name="T32" fmla="+- 0 9577 7657"/>
                              <a:gd name="T33" fmla="*/ T32 w 2000"/>
                              <a:gd name="T34" fmla="+- 0 -3458 -3458"/>
                              <a:gd name="T35" fmla="*/ -3458 h 271"/>
                              <a:gd name="T36" fmla="+- 0 9497 7657"/>
                              <a:gd name="T37" fmla="*/ T36 w 2000"/>
                              <a:gd name="T38" fmla="+- 0 -3458 -3458"/>
                              <a:gd name="T39" fmla="*/ -3458 h 271"/>
                              <a:gd name="T40" fmla="+- 0 9497 7657"/>
                              <a:gd name="T41" fmla="*/ T40 w 2000"/>
                              <a:gd name="T42" fmla="+- 0 -3309 -3458"/>
                              <a:gd name="T43" fmla="*/ -3309 h 271"/>
                              <a:gd name="T44" fmla="+- 0 9577 7657"/>
                              <a:gd name="T45" fmla="*/ T44 w 2000"/>
                              <a:gd name="T46" fmla="+- 0 -3309 -3458"/>
                              <a:gd name="T47" fmla="*/ -3309 h 271"/>
                              <a:gd name="T48" fmla="+- 0 9657 7657"/>
                              <a:gd name="T49" fmla="*/ T48 w 2000"/>
                              <a:gd name="T50" fmla="+- 0 -3309 -3458"/>
                              <a:gd name="T51" fmla="*/ -3309 h 271"/>
                              <a:gd name="T52" fmla="+- 0 9657 7657"/>
                              <a:gd name="T53" fmla="*/ T52 w 2000"/>
                              <a:gd name="T54" fmla="+- 0 -3458 -3458"/>
                              <a:gd name="T55" fmla="*/ -3458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00" h="271">
                                <a:moveTo>
                                  <a:pt x="159" y="120"/>
                                </a:moveTo>
                                <a:lnTo>
                                  <a:pt x="80" y="120"/>
                                </a:lnTo>
                                <a:lnTo>
                                  <a:pt x="0" y="120"/>
                                </a:lnTo>
                                <a:lnTo>
                                  <a:pt x="0" y="270"/>
                                </a:lnTo>
                                <a:lnTo>
                                  <a:pt x="80" y="270"/>
                                </a:lnTo>
                                <a:lnTo>
                                  <a:pt x="159" y="270"/>
                                </a:lnTo>
                                <a:lnTo>
                                  <a:pt x="159" y="120"/>
                                </a:lnTo>
                                <a:moveTo>
                                  <a:pt x="2000" y="0"/>
                                </a:moveTo>
                                <a:lnTo>
                                  <a:pt x="1920" y="0"/>
                                </a:lnTo>
                                <a:lnTo>
                                  <a:pt x="1840" y="0"/>
                                </a:lnTo>
                                <a:lnTo>
                                  <a:pt x="1840" y="149"/>
                                </a:lnTo>
                                <a:lnTo>
                                  <a:pt x="1920" y="149"/>
                                </a:lnTo>
                                <a:lnTo>
                                  <a:pt x="2000" y="149"/>
                                </a:lnTo>
                                <a:lnTo>
                                  <a:pt x="20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9" name="Rectangle 1181"/>
                        <wps:cNvSpPr>
                          <a:spLocks noChangeArrowheads="1"/>
                        </wps:cNvSpPr>
                        <wps:spPr bwMode="auto">
                          <a:xfrm>
                            <a:off x="7816" y="-3338"/>
                            <a:ext cx="162"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Line 1180"/>
                        <wps:cNvCnPr>
                          <a:cxnSpLocks noChangeShapeType="1"/>
                        </wps:cNvCnPr>
                        <wps:spPr bwMode="auto">
                          <a:xfrm>
                            <a:off x="8017" y="-333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61" name="Freeform 1179"/>
                        <wps:cNvSpPr>
                          <a:spLocks/>
                        </wps:cNvSpPr>
                        <wps:spPr bwMode="auto">
                          <a:xfrm>
                            <a:off x="7657" y="-3216"/>
                            <a:ext cx="559" cy="150"/>
                          </a:xfrm>
                          <a:custGeom>
                            <a:avLst/>
                            <a:gdLst>
                              <a:gd name="T0" fmla="+- 0 8216 7657"/>
                              <a:gd name="T1" fmla="*/ T0 w 559"/>
                              <a:gd name="T2" fmla="+- 0 -3216 -3216"/>
                              <a:gd name="T3" fmla="*/ -3216 h 150"/>
                              <a:gd name="T4" fmla="+- 0 7816 7657"/>
                              <a:gd name="T5" fmla="*/ T4 w 559"/>
                              <a:gd name="T6" fmla="+- 0 -3216 -3216"/>
                              <a:gd name="T7" fmla="*/ -3216 h 150"/>
                              <a:gd name="T8" fmla="+- 0 7657 7657"/>
                              <a:gd name="T9" fmla="*/ T8 w 559"/>
                              <a:gd name="T10" fmla="+- 0 -3216 -3216"/>
                              <a:gd name="T11" fmla="*/ -3216 h 150"/>
                              <a:gd name="T12" fmla="+- 0 7657 7657"/>
                              <a:gd name="T13" fmla="*/ T12 w 559"/>
                              <a:gd name="T14" fmla="+- 0 -3067 -3216"/>
                              <a:gd name="T15" fmla="*/ -3067 h 150"/>
                              <a:gd name="T16" fmla="+- 0 7816 7657"/>
                              <a:gd name="T17" fmla="*/ T16 w 559"/>
                              <a:gd name="T18" fmla="+- 0 -3067 -3216"/>
                              <a:gd name="T19" fmla="*/ -3067 h 150"/>
                              <a:gd name="T20" fmla="+- 0 8216 7657"/>
                              <a:gd name="T21" fmla="*/ T20 w 559"/>
                              <a:gd name="T22" fmla="+- 0 -3067 -3216"/>
                              <a:gd name="T23" fmla="*/ -3067 h 150"/>
                              <a:gd name="T24" fmla="+- 0 8216 7657"/>
                              <a:gd name="T25" fmla="*/ T24 w 559"/>
                              <a:gd name="T26" fmla="+- 0 -3216 -3216"/>
                              <a:gd name="T27" fmla="*/ -3216 h 150"/>
                            </a:gdLst>
                            <a:ahLst/>
                            <a:cxnLst>
                              <a:cxn ang="0">
                                <a:pos x="T1" y="T3"/>
                              </a:cxn>
                              <a:cxn ang="0">
                                <a:pos x="T5" y="T7"/>
                              </a:cxn>
                              <a:cxn ang="0">
                                <a:pos x="T9" y="T11"/>
                              </a:cxn>
                              <a:cxn ang="0">
                                <a:pos x="T13" y="T15"/>
                              </a:cxn>
                              <a:cxn ang="0">
                                <a:pos x="T17" y="T19"/>
                              </a:cxn>
                              <a:cxn ang="0">
                                <a:pos x="T21" y="T23"/>
                              </a:cxn>
                              <a:cxn ang="0">
                                <a:pos x="T25" y="T27"/>
                              </a:cxn>
                            </a:cxnLst>
                            <a:rect l="0" t="0" r="r" b="b"/>
                            <a:pathLst>
                              <a:path w="559" h="150">
                                <a:moveTo>
                                  <a:pt x="559" y="0"/>
                                </a:moveTo>
                                <a:lnTo>
                                  <a:pt x="159" y="0"/>
                                </a:lnTo>
                                <a:lnTo>
                                  <a:pt x="0" y="0"/>
                                </a:lnTo>
                                <a:lnTo>
                                  <a:pt x="0" y="149"/>
                                </a:lnTo>
                                <a:lnTo>
                                  <a:pt x="159" y="149"/>
                                </a:lnTo>
                                <a:lnTo>
                                  <a:pt x="559" y="149"/>
                                </a:lnTo>
                                <a:lnTo>
                                  <a:pt x="5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2" name="Line 1178"/>
                        <wps:cNvCnPr>
                          <a:cxnSpLocks noChangeShapeType="1"/>
                        </wps:cNvCnPr>
                        <wps:spPr bwMode="auto">
                          <a:xfrm>
                            <a:off x="7697" y="-3094"/>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63" name="Freeform 1177"/>
                        <wps:cNvSpPr>
                          <a:spLocks/>
                        </wps:cNvSpPr>
                        <wps:spPr bwMode="auto">
                          <a:xfrm>
                            <a:off x="7737" y="-3094"/>
                            <a:ext cx="1040" cy="150"/>
                          </a:xfrm>
                          <a:custGeom>
                            <a:avLst/>
                            <a:gdLst>
                              <a:gd name="T0" fmla="+- 0 8776 7737"/>
                              <a:gd name="T1" fmla="*/ T0 w 1040"/>
                              <a:gd name="T2" fmla="+- 0 -3094 -3094"/>
                              <a:gd name="T3" fmla="*/ -3094 h 150"/>
                              <a:gd name="T4" fmla="+- 0 7976 7737"/>
                              <a:gd name="T5" fmla="*/ T4 w 1040"/>
                              <a:gd name="T6" fmla="+- 0 -3094 -3094"/>
                              <a:gd name="T7" fmla="*/ -3094 h 150"/>
                              <a:gd name="T8" fmla="+- 0 7737 7737"/>
                              <a:gd name="T9" fmla="*/ T8 w 1040"/>
                              <a:gd name="T10" fmla="+- 0 -3094 -3094"/>
                              <a:gd name="T11" fmla="*/ -3094 h 150"/>
                              <a:gd name="T12" fmla="+- 0 7737 7737"/>
                              <a:gd name="T13" fmla="*/ T12 w 1040"/>
                              <a:gd name="T14" fmla="+- 0 -2945 -3094"/>
                              <a:gd name="T15" fmla="*/ -2945 h 150"/>
                              <a:gd name="T16" fmla="+- 0 7976 7737"/>
                              <a:gd name="T17" fmla="*/ T16 w 1040"/>
                              <a:gd name="T18" fmla="+- 0 -2945 -3094"/>
                              <a:gd name="T19" fmla="*/ -2945 h 150"/>
                              <a:gd name="T20" fmla="+- 0 8776 7737"/>
                              <a:gd name="T21" fmla="*/ T20 w 1040"/>
                              <a:gd name="T22" fmla="+- 0 -2945 -3094"/>
                              <a:gd name="T23" fmla="*/ -2945 h 150"/>
                              <a:gd name="T24" fmla="+- 0 8776 7737"/>
                              <a:gd name="T25" fmla="*/ T24 w 1040"/>
                              <a:gd name="T26" fmla="+- 0 -3094 -3094"/>
                              <a:gd name="T27" fmla="*/ -3094 h 150"/>
                            </a:gdLst>
                            <a:ahLst/>
                            <a:cxnLst>
                              <a:cxn ang="0">
                                <a:pos x="T1" y="T3"/>
                              </a:cxn>
                              <a:cxn ang="0">
                                <a:pos x="T5" y="T7"/>
                              </a:cxn>
                              <a:cxn ang="0">
                                <a:pos x="T9" y="T11"/>
                              </a:cxn>
                              <a:cxn ang="0">
                                <a:pos x="T13" y="T15"/>
                              </a:cxn>
                              <a:cxn ang="0">
                                <a:pos x="T17" y="T19"/>
                              </a:cxn>
                              <a:cxn ang="0">
                                <a:pos x="T21" y="T23"/>
                              </a:cxn>
                              <a:cxn ang="0">
                                <a:pos x="T25" y="T27"/>
                              </a:cxn>
                            </a:cxnLst>
                            <a:rect l="0" t="0" r="r" b="b"/>
                            <a:pathLst>
                              <a:path w="1040" h="150">
                                <a:moveTo>
                                  <a:pt x="1039" y="0"/>
                                </a:moveTo>
                                <a:lnTo>
                                  <a:pt x="239" y="0"/>
                                </a:lnTo>
                                <a:lnTo>
                                  <a:pt x="0" y="0"/>
                                </a:lnTo>
                                <a:lnTo>
                                  <a:pt x="0" y="149"/>
                                </a:lnTo>
                                <a:lnTo>
                                  <a:pt x="239" y="149"/>
                                </a:lnTo>
                                <a:lnTo>
                                  <a:pt x="1039" y="149"/>
                                </a:lnTo>
                                <a:lnTo>
                                  <a:pt x="10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4" name="Line 1176"/>
                        <wps:cNvCnPr>
                          <a:cxnSpLocks noChangeShapeType="1"/>
                        </wps:cNvCnPr>
                        <wps:spPr bwMode="auto">
                          <a:xfrm>
                            <a:off x="8817" y="-3094"/>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65" name="Rectangle 1175"/>
                        <wps:cNvSpPr>
                          <a:spLocks noChangeArrowheads="1"/>
                        </wps:cNvSpPr>
                        <wps:spPr bwMode="auto">
                          <a:xfrm>
                            <a:off x="8857" y="-3094"/>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Line 1174"/>
                        <wps:cNvCnPr>
                          <a:cxnSpLocks noChangeShapeType="1"/>
                        </wps:cNvCnPr>
                        <wps:spPr bwMode="auto">
                          <a:xfrm>
                            <a:off x="7697" y="-2974"/>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67" name="Freeform 1173"/>
                        <wps:cNvSpPr>
                          <a:spLocks/>
                        </wps:cNvSpPr>
                        <wps:spPr bwMode="auto">
                          <a:xfrm>
                            <a:off x="7737" y="-2974"/>
                            <a:ext cx="640" cy="150"/>
                          </a:xfrm>
                          <a:custGeom>
                            <a:avLst/>
                            <a:gdLst>
                              <a:gd name="T0" fmla="+- 0 8376 7737"/>
                              <a:gd name="T1" fmla="*/ T0 w 640"/>
                              <a:gd name="T2" fmla="+- 0 -2974 -2974"/>
                              <a:gd name="T3" fmla="*/ -2974 h 150"/>
                              <a:gd name="T4" fmla="+- 0 7976 7737"/>
                              <a:gd name="T5" fmla="*/ T4 w 640"/>
                              <a:gd name="T6" fmla="+- 0 -2974 -2974"/>
                              <a:gd name="T7" fmla="*/ -2974 h 150"/>
                              <a:gd name="T8" fmla="+- 0 7737 7737"/>
                              <a:gd name="T9" fmla="*/ T8 w 640"/>
                              <a:gd name="T10" fmla="+- 0 -2974 -2974"/>
                              <a:gd name="T11" fmla="*/ -2974 h 150"/>
                              <a:gd name="T12" fmla="+- 0 7737 7737"/>
                              <a:gd name="T13" fmla="*/ T12 w 640"/>
                              <a:gd name="T14" fmla="+- 0 -2824 -2974"/>
                              <a:gd name="T15" fmla="*/ -2824 h 150"/>
                              <a:gd name="T16" fmla="+- 0 7976 7737"/>
                              <a:gd name="T17" fmla="*/ T16 w 640"/>
                              <a:gd name="T18" fmla="+- 0 -2824 -2974"/>
                              <a:gd name="T19" fmla="*/ -2824 h 150"/>
                              <a:gd name="T20" fmla="+- 0 8376 7737"/>
                              <a:gd name="T21" fmla="*/ T20 w 640"/>
                              <a:gd name="T22" fmla="+- 0 -2824 -2974"/>
                              <a:gd name="T23" fmla="*/ -2824 h 150"/>
                              <a:gd name="T24" fmla="+- 0 8376 7737"/>
                              <a:gd name="T25" fmla="*/ T24 w 640"/>
                              <a:gd name="T26" fmla="+- 0 -2974 -2974"/>
                              <a:gd name="T27" fmla="*/ -2974 h 150"/>
                            </a:gdLst>
                            <a:ahLst/>
                            <a:cxnLst>
                              <a:cxn ang="0">
                                <a:pos x="T1" y="T3"/>
                              </a:cxn>
                              <a:cxn ang="0">
                                <a:pos x="T5" y="T7"/>
                              </a:cxn>
                              <a:cxn ang="0">
                                <a:pos x="T9" y="T11"/>
                              </a:cxn>
                              <a:cxn ang="0">
                                <a:pos x="T13" y="T15"/>
                              </a:cxn>
                              <a:cxn ang="0">
                                <a:pos x="T17" y="T19"/>
                              </a:cxn>
                              <a:cxn ang="0">
                                <a:pos x="T21" y="T23"/>
                              </a:cxn>
                              <a:cxn ang="0">
                                <a:pos x="T25" y="T27"/>
                              </a:cxn>
                            </a:cxnLst>
                            <a:rect l="0" t="0" r="r" b="b"/>
                            <a:pathLst>
                              <a:path w="640" h="150">
                                <a:moveTo>
                                  <a:pt x="639" y="0"/>
                                </a:moveTo>
                                <a:lnTo>
                                  <a:pt x="239" y="0"/>
                                </a:lnTo>
                                <a:lnTo>
                                  <a:pt x="0" y="0"/>
                                </a:lnTo>
                                <a:lnTo>
                                  <a:pt x="0" y="150"/>
                                </a:lnTo>
                                <a:lnTo>
                                  <a:pt x="239" y="150"/>
                                </a:lnTo>
                                <a:lnTo>
                                  <a:pt x="639" y="150"/>
                                </a:lnTo>
                                <a:lnTo>
                                  <a:pt x="6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 name="Line 1172"/>
                        <wps:cNvCnPr>
                          <a:cxnSpLocks noChangeShapeType="1"/>
                        </wps:cNvCnPr>
                        <wps:spPr bwMode="auto">
                          <a:xfrm>
                            <a:off x="8417" y="-2974"/>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69" name="Rectangle 1171"/>
                        <wps:cNvSpPr>
                          <a:spLocks noChangeArrowheads="1"/>
                        </wps:cNvSpPr>
                        <wps:spPr bwMode="auto">
                          <a:xfrm>
                            <a:off x="8457" y="-2974"/>
                            <a:ext cx="5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Freeform 1170"/>
                        <wps:cNvSpPr>
                          <a:spLocks/>
                        </wps:cNvSpPr>
                        <wps:spPr bwMode="auto">
                          <a:xfrm>
                            <a:off x="9017" y="-2974"/>
                            <a:ext cx="161" cy="150"/>
                          </a:xfrm>
                          <a:custGeom>
                            <a:avLst/>
                            <a:gdLst>
                              <a:gd name="T0" fmla="+- 0 9178 9017"/>
                              <a:gd name="T1" fmla="*/ T0 w 161"/>
                              <a:gd name="T2" fmla="+- 0 -2974 -2974"/>
                              <a:gd name="T3" fmla="*/ -2974 h 150"/>
                              <a:gd name="T4" fmla="+- 0 9098 9017"/>
                              <a:gd name="T5" fmla="*/ T4 w 161"/>
                              <a:gd name="T6" fmla="+- 0 -2974 -2974"/>
                              <a:gd name="T7" fmla="*/ -2974 h 150"/>
                              <a:gd name="T8" fmla="+- 0 9017 9017"/>
                              <a:gd name="T9" fmla="*/ T8 w 161"/>
                              <a:gd name="T10" fmla="+- 0 -2974 -2974"/>
                              <a:gd name="T11" fmla="*/ -2974 h 150"/>
                              <a:gd name="T12" fmla="+- 0 9017 9017"/>
                              <a:gd name="T13" fmla="*/ T12 w 161"/>
                              <a:gd name="T14" fmla="+- 0 -2824 -2974"/>
                              <a:gd name="T15" fmla="*/ -2824 h 150"/>
                              <a:gd name="T16" fmla="+- 0 9098 9017"/>
                              <a:gd name="T17" fmla="*/ T16 w 161"/>
                              <a:gd name="T18" fmla="+- 0 -2824 -2974"/>
                              <a:gd name="T19" fmla="*/ -2824 h 150"/>
                              <a:gd name="T20" fmla="+- 0 9178 9017"/>
                              <a:gd name="T21" fmla="*/ T20 w 161"/>
                              <a:gd name="T22" fmla="+- 0 -2824 -2974"/>
                              <a:gd name="T23" fmla="*/ -2824 h 150"/>
                              <a:gd name="T24" fmla="+- 0 9178 9017"/>
                              <a:gd name="T25" fmla="*/ T24 w 161"/>
                              <a:gd name="T26" fmla="+- 0 -2974 -2974"/>
                              <a:gd name="T27" fmla="*/ -2974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1" y="0"/>
                                </a:moveTo>
                                <a:lnTo>
                                  <a:pt x="81" y="0"/>
                                </a:lnTo>
                                <a:lnTo>
                                  <a:pt x="0" y="0"/>
                                </a:lnTo>
                                <a:lnTo>
                                  <a:pt x="0" y="150"/>
                                </a:lnTo>
                                <a:lnTo>
                                  <a:pt x="81" y="150"/>
                                </a:lnTo>
                                <a:lnTo>
                                  <a:pt x="161" y="150"/>
                                </a:lnTo>
                                <a:lnTo>
                                  <a:pt x="16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 name="Freeform 1169"/>
                        <wps:cNvSpPr>
                          <a:spLocks/>
                        </wps:cNvSpPr>
                        <wps:spPr bwMode="auto">
                          <a:xfrm>
                            <a:off x="7657" y="-2852"/>
                            <a:ext cx="321" cy="150"/>
                          </a:xfrm>
                          <a:custGeom>
                            <a:avLst/>
                            <a:gdLst>
                              <a:gd name="T0" fmla="+- 0 7978 7657"/>
                              <a:gd name="T1" fmla="*/ T0 w 321"/>
                              <a:gd name="T2" fmla="+- 0 -2852 -2852"/>
                              <a:gd name="T3" fmla="*/ -2852 h 150"/>
                              <a:gd name="T4" fmla="+- 0 7816 7657"/>
                              <a:gd name="T5" fmla="*/ T4 w 321"/>
                              <a:gd name="T6" fmla="+- 0 -2852 -2852"/>
                              <a:gd name="T7" fmla="*/ -2852 h 150"/>
                              <a:gd name="T8" fmla="+- 0 7657 7657"/>
                              <a:gd name="T9" fmla="*/ T8 w 321"/>
                              <a:gd name="T10" fmla="+- 0 -2852 -2852"/>
                              <a:gd name="T11" fmla="*/ -2852 h 150"/>
                              <a:gd name="T12" fmla="+- 0 7657 7657"/>
                              <a:gd name="T13" fmla="*/ T12 w 321"/>
                              <a:gd name="T14" fmla="+- 0 -2702 -2852"/>
                              <a:gd name="T15" fmla="*/ -2702 h 150"/>
                              <a:gd name="T16" fmla="+- 0 7816 7657"/>
                              <a:gd name="T17" fmla="*/ T16 w 321"/>
                              <a:gd name="T18" fmla="+- 0 -2702 -2852"/>
                              <a:gd name="T19" fmla="*/ -2702 h 150"/>
                              <a:gd name="T20" fmla="+- 0 7978 7657"/>
                              <a:gd name="T21" fmla="*/ T20 w 321"/>
                              <a:gd name="T22" fmla="+- 0 -2702 -2852"/>
                              <a:gd name="T23" fmla="*/ -2702 h 150"/>
                              <a:gd name="T24" fmla="+- 0 7978 7657"/>
                              <a:gd name="T25" fmla="*/ T24 w 321"/>
                              <a:gd name="T26" fmla="+- 0 -2852 -2852"/>
                              <a:gd name="T27" fmla="*/ -2852 h 150"/>
                            </a:gdLst>
                            <a:ahLst/>
                            <a:cxnLst>
                              <a:cxn ang="0">
                                <a:pos x="T1" y="T3"/>
                              </a:cxn>
                              <a:cxn ang="0">
                                <a:pos x="T5" y="T7"/>
                              </a:cxn>
                              <a:cxn ang="0">
                                <a:pos x="T9" y="T11"/>
                              </a:cxn>
                              <a:cxn ang="0">
                                <a:pos x="T13" y="T15"/>
                              </a:cxn>
                              <a:cxn ang="0">
                                <a:pos x="T17" y="T19"/>
                              </a:cxn>
                              <a:cxn ang="0">
                                <a:pos x="T21" y="T23"/>
                              </a:cxn>
                              <a:cxn ang="0">
                                <a:pos x="T25" y="T27"/>
                              </a:cxn>
                            </a:cxnLst>
                            <a:rect l="0" t="0" r="r" b="b"/>
                            <a:pathLst>
                              <a:path w="321" h="150">
                                <a:moveTo>
                                  <a:pt x="321" y="0"/>
                                </a:moveTo>
                                <a:lnTo>
                                  <a:pt x="159" y="0"/>
                                </a:lnTo>
                                <a:lnTo>
                                  <a:pt x="0" y="0"/>
                                </a:lnTo>
                                <a:lnTo>
                                  <a:pt x="0" y="150"/>
                                </a:lnTo>
                                <a:lnTo>
                                  <a:pt x="159" y="150"/>
                                </a:lnTo>
                                <a:lnTo>
                                  <a:pt x="321" y="150"/>
                                </a:lnTo>
                                <a:lnTo>
                                  <a:pt x="3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 name="Line 1168"/>
                        <wps:cNvCnPr>
                          <a:cxnSpLocks noChangeShapeType="1"/>
                        </wps:cNvCnPr>
                        <wps:spPr bwMode="auto">
                          <a:xfrm>
                            <a:off x="8017" y="-2852"/>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73" name="Freeform 1167"/>
                        <wps:cNvSpPr>
                          <a:spLocks/>
                        </wps:cNvSpPr>
                        <wps:spPr bwMode="auto">
                          <a:xfrm>
                            <a:off x="7657" y="-2730"/>
                            <a:ext cx="159" cy="150"/>
                          </a:xfrm>
                          <a:custGeom>
                            <a:avLst/>
                            <a:gdLst>
                              <a:gd name="T0" fmla="+- 0 7816 7657"/>
                              <a:gd name="T1" fmla="*/ T0 w 159"/>
                              <a:gd name="T2" fmla="+- 0 -2730 -2730"/>
                              <a:gd name="T3" fmla="*/ -2730 h 150"/>
                              <a:gd name="T4" fmla="+- 0 7737 7657"/>
                              <a:gd name="T5" fmla="*/ T4 w 159"/>
                              <a:gd name="T6" fmla="+- 0 -2730 -2730"/>
                              <a:gd name="T7" fmla="*/ -2730 h 150"/>
                              <a:gd name="T8" fmla="+- 0 7657 7657"/>
                              <a:gd name="T9" fmla="*/ T8 w 159"/>
                              <a:gd name="T10" fmla="+- 0 -2730 -2730"/>
                              <a:gd name="T11" fmla="*/ -2730 h 150"/>
                              <a:gd name="T12" fmla="+- 0 7657 7657"/>
                              <a:gd name="T13" fmla="*/ T12 w 159"/>
                              <a:gd name="T14" fmla="+- 0 -2580 -2730"/>
                              <a:gd name="T15" fmla="*/ -2580 h 150"/>
                              <a:gd name="T16" fmla="+- 0 7737 7657"/>
                              <a:gd name="T17" fmla="*/ T16 w 159"/>
                              <a:gd name="T18" fmla="+- 0 -2580 -2730"/>
                              <a:gd name="T19" fmla="*/ -2580 h 150"/>
                              <a:gd name="T20" fmla="+- 0 7816 7657"/>
                              <a:gd name="T21" fmla="*/ T20 w 159"/>
                              <a:gd name="T22" fmla="+- 0 -2580 -2730"/>
                              <a:gd name="T23" fmla="*/ -2580 h 150"/>
                              <a:gd name="T24" fmla="+- 0 7816 7657"/>
                              <a:gd name="T25" fmla="*/ T24 w 159"/>
                              <a:gd name="T26" fmla="+- 0 -2730 -2730"/>
                              <a:gd name="T27" fmla="*/ -2730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 name="Rectangle 1166"/>
                        <wps:cNvSpPr>
                          <a:spLocks noChangeArrowheads="1"/>
                        </wps:cNvSpPr>
                        <wps:spPr bwMode="auto">
                          <a:xfrm>
                            <a:off x="7816" y="-2730"/>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Freeform 1165"/>
                        <wps:cNvSpPr>
                          <a:spLocks/>
                        </wps:cNvSpPr>
                        <wps:spPr bwMode="auto">
                          <a:xfrm>
                            <a:off x="7657" y="-2610"/>
                            <a:ext cx="159" cy="150"/>
                          </a:xfrm>
                          <a:custGeom>
                            <a:avLst/>
                            <a:gdLst>
                              <a:gd name="T0" fmla="+- 0 7816 7657"/>
                              <a:gd name="T1" fmla="*/ T0 w 159"/>
                              <a:gd name="T2" fmla="+- 0 -2610 -2610"/>
                              <a:gd name="T3" fmla="*/ -2610 h 150"/>
                              <a:gd name="T4" fmla="+- 0 7737 7657"/>
                              <a:gd name="T5" fmla="*/ T4 w 159"/>
                              <a:gd name="T6" fmla="+- 0 -2610 -2610"/>
                              <a:gd name="T7" fmla="*/ -2610 h 150"/>
                              <a:gd name="T8" fmla="+- 0 7657 7657"/>
                              <a:gd name="T9" fmla="*/ T8 w 159"/>
                              <a:gd name="T10" fmla="+- 0 -2610 -2610"/>
                              <a:gd name="T11" fmla="*/ -2610 h 150"/>
                              <a:gd name="T12" fmla="+- 0 7657 7657"/>
                              <a:gd name="T13" fmla="*/ T12 w 159"/>
                              <a:gd name="T14" fmla="+- 0 -2460 -2610"/>
                              <a:gd name="T15" fmla="*/ -2460 h 150"/>
                              <a:gd name="T16" fmla="+- 0 7737 7657"/>
                              <a:gd name="T17" fmla="*/ T16 w 159"/>
                              <a:gd name="T18" fmla="+- 0 -2460 -2610"/>
                              <a:gd name="T19" fmla="*/ -2460 h 150"/>
                              <a:gd name="T20" fmla="+- 0 7816 7657"/>
                              <a:gd name="T21" fmla="*/ T20 w 159"/>
                              <a:gd name="T22" fmla="+- 0 -2460 -2610"/>
                              <a:gd name="T23" fmla="*/ -2460 h 150"/>
                              <a:gd name="T24" fmla="+- 0 7816 7657"/>
                              <a:gd name="T25" fmla="*/ T24 w 159"/>
                              <a:gd name="T26" fmla="+- 0 -2610 -2610"/>
                              <a:gd name="T27" fmla="*/ -2610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 name="Rectangle 1164"/>
                        <wps:cNvSpPr>
                          <a:spLocks noChangeArrowheads="1"/>
                        </wps:cNvSpPr>
                        <wps:spPr bwMode="auto">
                          <a:xfrm>
                            <a:off x="7816" y="-2610"/>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Line 1163"/>
                        <wps:cNvCnPr>
                          <a:cxnSpLocks noChangeShapeType="1"/>
                        </wps:cNvCnPr>
                        <wps:spPr bwMode="auto">
                          <a:xfrm>
                            <a:off x="8817" y="-2610"/>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78" name="Rectangle 1162"/>
                        <wps:cNvSpPr>
                          <a:spLocks noChangeArrowheads="1"/>
                        </wps:cNvSpPr>
                        <wps:spPr bwMode="auto">
                          <a:xfrm>
                            <a:off x="8857" y="-2610"/>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Freeform 1161"/>
                        <wps:cNvSpPr>
                          <a:spLocks/>
                        </wps:cNvSpPr>
                        <wps:spPr bwMode="auto">
                          <a:xfrm>
                            <a:off x="7657" y="-2488"/>
                            <a:ext cx="159" cy="150"/>
                          </a:xfrm>
                          <a:custGeom>
                            <a:avLst/>
                            <a:gdLst>
                              <a:gd name="T0" fmla="+- 0 7816 7657"/>
                              <a:gd name="T1" fmla="*/ T0 w 159"/>
                              <a:gd name="T2" fmla="+- 0 -2488 -2488"/>
                              <a:gd name="T3" fmla="*/ -2488 h 150"/>
                              <a:gd name="T4" fmla="+- 0 7737 7657"/>
                              <a:gd name="T5" fmla="*/ T4 w 159"/>
                              <a:gd name="T6" fmla="+- 0 -2488 -2488"/>
                              <a:gd name="T7" fmla="*/ -2488 h 150"/>
                              <a:gd name="T8" fmla="+- 0 7657 7657"/>
                              <a:gd name="T9" fmla="*/ T8 w 159"/>
                              <a:gd name="T10" fmla="+- 0 -2488 -2488"/>
                              <a:gd name="T11" fmla="*/ -2488 h 150"/>
                              <a:gd name="T12" fmla="+- 0 7657 7657"/>
                              <a:gd name="T13" fmla="*/ T12 w 159"/>
                              <a:gd name="T14" fmla="+- 0 -2338 -2488"/>
                              <a:gd name="T15" fmla="*/ -2338 h 150"/>
                              <a:gd name="T16" fmla="+- 0 7737 7657"/>
                              <a:gd name="T17" fmla="*/ T16 w 159"/>
                              <a:gd name="T18" fmla="+- 0 -2338 -2488"/>
                              <a:gd name="T19" fmla="*/ -2338 h 150"/>
                              <a:gd name="T20" fmla="+- 0 7816 7657"/>
                              <a:gd name="T21" fmla="*/ T20 w 159"/>
                              <a:gd name="T22" fmla="+- 0 -2338 -2488"/>
                              <a:gd name="T23" fmla="*/ -2338 h 150"/>
                              <a:gd name="T24" fmla="+- 0 7816 7657"/>
                              <a:gd name="T25" fmla="*/ T24 w 159"/>
                              <a:gd name="T26" fmla="+- 0 -2488 -2488"/>
                              <a:gd name="T27" fmla="*/ -2488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0" name="Rectangle 1160"/>
                        <wps:cNvSpPr>
                          <a:spLocks noChangeArrowheads="1"/>
                        </wps:cNvSpPr>
                        <wps:spPr bwMode="auto">
                          <a:xfrm>
                            <a:off x="7816" y="-2488"/>
                            <a:ext cx="7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Line 1159"/>
                        <wps:cNvCnPr>
                          <a:cxnSpLocks noChangeShapeType="1"/>
                        </wps:cNvCnPr>
                        <wps:spPr bwMode="auto">
                          <a:xfrm>
                            <a:off x="8576" y="-248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82" name="Rectangle 1158"/>
                        <wps:cNvSpPr>
                          <a:spLocks noChangeArrowheads="1"/>
                        </wps:cNvSpPr>
                        <wps:spPr bwMode="auto">
                          <a:xfrm>
                            <a:off x="8616" y="-2488"/>
                            <a:ext cx="104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Line 1157"/>
                        <wps:cNvCnPr>
                          <a:cxnSpLocks noChangeShapeType="1"/>
                        </wps:cNvCnPr>
                        <wps:spPr bwMode="auto">
                          <a:xfrm>
                            <a:off x="9697" y="-2488"/>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84" name="Freeform 1156"/>
                        <wps:cNvSpPr>
                          <a:spLocks/>
                        </wps:cNvSpPr>
                        <wps:spPr bwMode="auto">
                          <a:xfrm>
                            <a:off x="7657" y="-2366"/>
                            <a:ext cx="159" cy="150"/>
                          </a:xfrm>
                          <a:custGeom>
                            <a:avLst/>
                            <a:gdLst>
                              <a:gd name="T0" fmla="+- 0 7816 7657"/>
                              <a:gd name="T1" fmla="*/ T0 w 159"/>
                              <a:gd name="T2" fmla="+- 0 -2366 -2366"/>
                              <a:gd name="T3" fmla="*/ -2366 h 150"/>
                              <a:gd name="T4" fmla="+- 0 7737 7657"/>
                              <a:gd name="T5" fmla="*/ T4 w 159"/>
                              <a:gd name="T6" fmla="+- 0 -2366 -2366"/>
                              <a:gd name="T7" fmla="*/ -2366 h 150"/>
                              <a:gd name="T8" fmla="+- 0 7657 7657"/>
                              <a:gd name="T9" fmla="*/ T8 w 159"/>
                              <a:gd name="T10" fmla="+- 0 -2366 -2366"/>
                              <a:gd name="T11" fmla="*/ -2366 h 150"/>
                              <a:gd name="T12" fmla="+- 0 7657 7657"/>
                              <a:gd name="T13" fmla="*/ T12 w 159"/>
                              <a:gd name="T14" fmla="+- 0 -2216 -2366"/>
                              <a:gd name="T15" fmla="*/ -2216 h 150"/>
                              <a:gd name="T16" fmla="+- 0 7737 7657"/>
                              <a:gd name="T17" fmla="*/ T16 w 159"/>
                              <a:gd name="T18" fmla="+- 0 -2216 -2366"/>
                              <a:gd name="T19" fmla="*/ -2216 h 150"/>
                              <a:gd name="T20" fmla="+- 0 7816 7657"/>
                              <a:gd name="T21" fmla="*/ T20 w 159"/>
                              <a:gd name="T22" fmla="+- 0 -2216 -2366"/>
                              <a:gd name="T23" fmla="*/ -2216 h 150"/>
                              <a:gd name="T24" fmla="+- 0 7816 7657"/>
                              <a:gd name="T25" fmla="*/ T24 w 159"/>
                              <a:gd name="T26" fmla="+- 0 -2366 -2366"/>
                              <a:gd name="T27" fmla="*/ -2366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5" name="Rectangle 1155"/>
                        <wps:cNvSpPr>
                          <a:spLocks noChangeArrowheads="1"/>
                        </wps:cNvSpPr>
                        <wps:spPr bwMode="auto">
                          <a:xfrm>
                            <a:off x="7816" y="-2366"/>
                            <a:ext cx="120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Freeform 1154"/>
                        <wps:cNvSpPr>
                          <a:spLocks/>
                        </wps:cNvSpPr>
                        <wps:spPr bwMode="auto">
                          <a:xfrm>
                            <a:off x="9017" y="-2366"/>
                            <a:ext cx="240" cy="150"/>
                          </a:xfrm>
                          <a:custGeom>
                            <a:avLst/>
                            <a:gdLst>
                              <a:gd name="T0" fmla="+- 0 9257 9017"/>
                              <a:gd name="T1" fmla="*/ T0 w 240"/>
                              <a:gd name="T2" fmla="+- 0 -2366 -2366"/>
                              <a:gd name="T3" fmla="*/ -2366 h 150"/>
                              <a:gd name="T4" fmla="+- 0 9178 9017"/>
                              <a:gd name="T5" fmla="*/ T4 w 240"/>
                              <a:gd name="T6" fmla="+- 0 -2366 -2366"/>
                              <a:gd name="T7" fmla="*/ -2366 h 150"/>
                              <a:gd name="T8" fmla="+- 0 9097 9017"/>
                              <a:gd name="T9" fmla="*/ T8 w 240"/>
                              <a:gd name="T10" fmla="+- 0 -2366 -2366"/>
                              <a:gd name="T11" fmla="*/ -2366 h 150"/>
                              <a:gd name="T12" fmla="+- 0 9017 9017"/>
                              <a:gd name="T13" fmla="*/ T12 w 240"/>
                              <a:gd name="T14" fmla="+- 0 -2366 -2366"/>
                              <a:gd name="T15" fmla="*/ -2366 h 150"/>
                              <a:gd name="T16" fmla="+- 0 9017 9017"/>
                              <a:gd name="T17" fmla="*/ T16 w 240"/>
                              <a:gd name="T18" fmla="+- 0 -2216 -2366"/>
                              <a:gd name="T19" fmla="*/ -2216 h 150"/>
                              <a:gd name="T20" fmla="+- 0 9097 9017"/>
                              <a:gd name="T21" fmla="*/ T20 w 240"/>
                              <a:gd name="T22" fmla="+- 0 -2216 -2366"/>
                              <a:gd name="T23" fmla="*/ -2216 h 150"/>
                              <a:gd name="T24" fmla="+- 0 9178 9017"/>
                              <a:gd name="T25" fmla="*/ T24 w 240"/>
                              <a:gd name="T26" fmla="+- 0 -2216 -2366"/>
                              <a:gd name="T27" fmla="*/ -2216 h 150"/>
                              <a:gd name="T28" fmla="+- 0 9257 9017"/>
                              <a:gd name="T29" fmla="*/ T28 w 240"/>
                              <a:gd name="T30" fmla="+- 0 -2216 -2366"/>
                              <a:gd name="T31" fmla="*/ -2216 h 150"/>
                              <a:gd name="T32" fmla="+- 0 9257 9017"/>
                              <a:gd name="T33" fmla="*/ T32 w 240"/>
                              <a:gd name="T34" fmla="+- 0 -2366 -2366"/>
                              <a:gd name="T35" fmla="*/ -236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0" h="150">
                                <a:moveTo>
                                  <a:pt x="240" y="0"/>
                                </a:moveTo>
                                <a:lnTo>
                                  <a:pt x="161" y="0"/>
                                </a:lnTo>
                                <a:lnTo>
                                  <a:pt x="80" y="0"/>
                                </a:lnTo>
                                <a:lnTo>
                                  <a:pt x="0" y="0"/>
                                </a:lnTo>
                                <a:lnTo>
                                  <a:pt x="0" y="150"/>
                                </a:lnTo>
                                <a:lnTo>
                                  <a:pt x="80" y="150"/>
                                </a:lnTo>
                                <a:lnTo>
                                  <a:pt x="161" y="150"/>
                                </a:lnTo>
                                <a:lnTo>
                                  <a:pt x="240" y="150"/>
                                </a:lnTo>
                                <a:lnTo>
                                  <a:pt x="24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7" name="Line 1153"/>
                        <wps:cNvCnPr>
                          <a:cxnSpLocks noChangeShapeType="1"/>
                        </wps:cNvCnPr>
                        <wps:spPr bwMode="auto">
                          <a:xfrm>
                            <a:off x="7697" y="-2245"/>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88" name="Freeform 1152"/>
                        <wps:cNvSpPr>
                          <a:spLocks/>
                        </wps:cNvSpPr>
                        <wps:spPr bwMode="auto">
                          <a:xfrm>
                            <a:off x="7737" y="-2245"/>
                            <a:ext cx="480" cy="150"/>
                          </a:xfrm>
                          <a:custGeom>
                            <a:avLst/>
                            <a:gdLst>
                              <a:gd name="T0" fmla="+- 0 8216 7737"/>
                              <a:gd name="T1" fmla="*/ T0 w 480"/>
                              <a:gd name="T2" fmla="+- 0 -2245 -2245"/>
                              <a:gd name="T3" fmla="*/ -2245 h 150"/>
                              <a:gd name="T4" fmla="+- 0 7976 7737"/>
                              <a:gd name="T5" fmla="*/ T4 w 480"/>
                              <a:gd name="T6" fmla="+- 0 -2245 -2245"/>
                              <a:gd name="T7" fmla="*/ -2245 h 150"/>
                              <a:gd name="T8" fmla="+- 0 7737 7737"/>
                              <a:gd name="T9" fmla="*/ T8 w 480"/>
                              <a:gd name="T10" fmla="+- 0 -2245 -2245"/>
                              <a:gd name="T11" fmla="*/ -2245 h 150"/>
                              <a:gd name="T12" fmla="+- 0 7737 7737"/>
                              <a:gd name="T13" fmla="*/ T12 w 480"/>
                              <a:gd name="T14" fmla="+- 0 -2096 -2245"/>
                              <a:gd name="T15" fmla="*/ -2096 h 150"/>
                              <a:gd name="T16" fmla="+- 0 7976 7737"/>
                              <a:gd name="T17" fmla="*/ T16 w 480"/>
                              <a:gd name="T18" fmla="+- 0 -2096 -2245"/>
                              <a:gd name="T19" fmla="*/ -2096 h 150"/>
                              <a:gd name="T20" fmla="+- 0 8216 7737"/>
                              <a:gd name="T21" fmla="*/ T20 w 480"/>
                              <a:gd name="T22" fmla="+- 0 -2096 -2245"/>
                              <a:gd name="T23" fmla="*/ -2096 h 150"/>
                              <a:gd name="T24" fmla="+- 0 8216 7737"/>
                              <a:gd name="T25" fmla="*/ T24 w 480"/>
                              <a:gd name="T26" fmla="+- 0 -2245 -2245"/>
                              <a:gd name="T27" fmla="*/ -2245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239" y="0"/>
                                </a:lnTo>
                                <a:lnTo>
                                  <a:pt x="0" y="0"/>
                                </a:lnTo>
                                <a:lnTo>
                                  <a:pt x="0" y="149"/>
                                </a:lnTo>
                                <a:lnTo>
                                  <a:pt x="239" y="149"/>
                                </a:lnTo>
                                <a:lnTo>
                                  <a:pt x="479" y="149"/>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9" name="Line 1151"/>
                        <wps:cNvCnPr>
                          <a:cxnSpLocks noChangeShapeType="1"/>
                        </wps:cNvCnPr>
                        <wps:spPr bwMode="auto">
                          <a:xfrm>
                            <a:off x="8257" y="-2245"/>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90" name="Rectangle 1150"/>
                        <wps:cNvSpPr>
                          <a:spLocks noChangeArrowheads="1"/>
                        </wps:cNvSpPr>
                        <wps:spPr bwMode="auto">
                          <a:xfrm>
                            <a:off x="8297" y="-2245"/>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Line 1149"/>
                        <wps:cNvCnPr>
                          <a:cxnSpLocks noChangeShapeType="1"/>
                        </wps:cNvCnPr>
                        <wps:spPr bwMode="auto">
                          <a:xfrm>
                            <a:off x="8656" y="-2245"/>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92" name="Rectangle 1148"/>
                        <wps:cNvSpPr>
                          <a:spLocks noChangeArrowheads="1"/>
                        </wps:cNvSpPr>
                        <wps:spPr bwMode="auto">
                          <a:xfrm>
                            <a:off x="8697" y="-2245"/>
                            <a:ext cx="11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Line 1147"/>
                        <wps:cNvCnPr>
                          <a:cxnSpLocks noChangeShapeType="1"/>
                        </wps:cNvCnPr>
                        <wps:spPr bwMode="auto">
                          <a:xfrm>
                            <a:off x="7697" y="-2124"/>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94" name="Freeform 1146"/>
                        <wps:cNvSpPr>
                          <a:spLocks/>
                        </wps:cNvSpPr>
                        <wps:spPr bwMode="auto">
                          <a:xfrm>
                            <a:off x="7737" y="-2124"/>
                            <a:ext cx="1600" cy="150"/>
                          </a:xfrm>
                          <a:custGeom>
                            <a:avLst/>
                            <a:gdLst>
                              <a:gd name="T0" fmla="+- 0 9336 7737"/>
                              <a:gd name="T1" fmla="*/ T0 w 1600"/>
                              <a:gd name="T2" fmla="+- 0 -2124 -2124"/>
                              <a:gd name="T3" fmla="*/ -2124 h 150"/>
                              <a:gd name="T4" fmla="+- 0 8297 7737"/>
                              <a:gd name="T5" fmla="*/ T4 w 1600"/>
                              <a:gd name="T6" fmla="+- 0 -2124 -2124"/>
                              <a:gd name="T7" fmla="*/ -2124 h 150"/>
                              <a:gd name="T8" fmla="+- 0 7737 7737"/>
                              <a:gd name="T9" fmla="*/ T8 w 1600"/>
                              <a:gd name="T10" fmla="+- 0 -2124 -2124"/>
                              <a:gd name="T11" fmla="*/ -2124 h 150"/>
                              <a:gd name="T12" fmla="+- 0 7737 7737"/>
                              <a:gd name="T13" fmla="*/ T12 w 1600"/>
                              <a:gd name="T14" fmla="+- 0 -1974 -2124"/>
                              <a:gd name="T15" fmla="*/ -1974 h 150"/>
                              <a:gd name="T16" fmla="+- 0 8297 7737"/>
                              <a:gd name="T17" fmla="*/ T16 w 1600"/>
                              <a:gd name="T18" fmla="+- 0 -1974 -2124"/>
                              <a:gd name="T19" fmla="*/ -1974 h 150"/>
                              <a:gd name="T20" fmla="+- 0 9336 7737"/>
                              <a:gd name="T21" fmla="*/ T20 w 1600"/>
                              <a:gd name="T22" fmla="+- 0 -1974 -2124"/>
                              <a:gd name="T23" fmla="*/ -1974 h 150"/>
                              <a:gd name="T24" fmla="+- 0 9336 7737"/>
                              <a:gd name="T25" fmla="*/ T24 w 1600"/>
                              <a:gd name="T26" fmla="+- 0 -2124 -2124"/>
                              <a:gd name="T27" fmla="*/ -2124 h 150"/>
                            </a:gdLst>
                            <a:ahLst/>
                            <a:cxnLst>
                              <a:cxn ang="0">
                                <a:pos x="T1" y="T3"/>
                              </a:cxn>
                              <a:cxn ang="0">
                                <a:pos x="T5" y="T7"/>
                              </a:cxn>
                              <a:cxn ang="0">
                                <a:pos x="T9" y="T11"/>
                              </a:cxn>
                              <a:cxn ang="0">
                                <a:pos x="T13" y="T15"/>
                              </a:cxn>
                              <a:cxn ang="0">
                                <a:pos x="T17" y="T19"/>
                              </a:cxn>
                              <a:cxn ang="0">
                                <a:pos x="T21" y="T23"/>
                              </a:cxn>
                              <a:cxn ang="0">
                                <a:pos x="T25" y="T27"/>
                              </a:cxn>
                            </a:cxnLst>
                            <a:rect l="0" t="0" r="r" b="b"/>
                            <a:pathLst>
                              <a:path w="1600" h="150">
                                <a:moveTo>
                                  <a:pt x="1599" y="0"/>
                                </a:moveTo>
                                <a:lnTo>
                                  <a:pt x="560" y="0"/>
                                </a:lnTo>
                                <a:lnTo>
                                  <a:pt x="0" y="0"/>
                                </a:lnTo>
                                <a:lnTo>
                                  <a:pt x="0" y="150"/>
                                </a:lnTo>
                                <a:lnTo>
                                  <a:pt x="560" y="150"/>
                                </a:lnTo>
                                <a:lnTo>
                                  <a:pt x="1599" y="150"/>
                                </a:lnTo>
                                <a:lnTo>
                                  <a:pt x="159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5" name="Line 1145"/>
                        <wps:cNvCnPr>
                          <a:cxnSpLocks noChangeShapeType="1"/>
                        </wps:cNvCnPr>
                        <wps:spPr bwMode="auto">
                          <a:xfrm>
                            <a:off x="9377" y="-2124"/>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96" name="Rectangle 1144"/>
                        <wps:cNvSpPr>
                          <a:spLocks noChangeArrowheads="1"/>
                        </wps:cNvSpPr>
                        <wps:spPr bwMode="auto">
                          <a:xfrm>
                            <a:off x="9417" y="-2124"/>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Line 1143"/>
                        <wps:cNvCnPr>
                          <a:cxnSpLocks noChangeShapeType="1"/>
                        </wps:cNvCnPr>
                        <wps:spPr bwMode="auto">
                          <a:xfrm>
                            <a:off x="9777" y="-2124"/>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98" name="Rectangle 1142"/>
                        <wps:cNvSpPr>
                          <a:spLocks noChangeArrowheads="1"/>
                        </wps:cNvSpPr>
                        <wps:spPr bwMode="auto">
                          <a:xfrm>
                            <a:off x="9817" y="-2124"/>
                            <a:ext cx="88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Line 1141"/>
                        <wps:cNvCnPr>
                          <a:cxnSpLocks noChangeShapeType="1"/>
                        </wps:cNvCnPr>
                        <wps:spPr bwMode="auto">
                          <a:xfrm>
                            <a:off x="7697" y="-2002"/>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00" name="Freeform 1140"/>
                        <wps:cNvSpPr>
                          <a:spLocks/>
                        </wps:cNvSpPr>
                        <wps:spPr bwMode="auto">
                          <a:xfrm>
                            <a:off x="7737" y="-2002"/>
                            <a:ext cx="480" cy="150"/>
                          </a:xfrm>
                          <a:custGeom>
                            <a:avLst/>
                            <a:gdLst>
                              <a:gd name="T0" fmla="+- 0 8216 7737"/>
                              <a:gd name="T1" fmla="*/ T0 w 480"/>
                              <a:gd name="T2" fmla="+- 0 -2002 -2002"/>
                              <a:gd name="T3" fmla="*/ -2002 h 150"/>
                              <a:gd name="T4" fmla="+- 0 7976 7737"/>
                              <a:gd name="T5" fmla="*/ T4 w 480"/>
                              <a:gd name="T6" fmla="+- 0 -2002 -2002"/>
                              <a:gd name="T7" fmla="*/ -2002 h 150"/>
                              <a:gd name="T8" fmla="+- 0 7737 7737"/>
                              <a:gd name="T9" fmla="*/ T8 w 480"/>
                              <a:gd name="T10" fmla="+- 0 -2002 -2002"/>
                              <a:gd name="T11" fmla="*/ -2002 h 150"/>
                              <a:gd name="T12" fmla="+- 0 7737 7737"/>
                              <a:gd name="T13" fmla="*/ T12 w 480"/>
                              <a:gd name="T14" fmla="+- 0 -1852 -2002"/>
                              <a:gd name="T15" fmla="*/ -1852 h 150"/>
                              <a:gd name="T16" fmla="+- 0 7976 7737"/>
                              <a:gd name="T17" fmla="*/ T16 w 480"/>
                              <a:gd name="T18" fmla="+- 0 -1852 -2002"/>
                              <a:gd name="T19" fmla="*/ -1852 h 150"/>
                              <a:gd name="T20" fmla="+- 0 8216 7737"/>
                              <a:gd name="T21" fmla="*/ T20 w 480"/>
                              <a:gd name="T22" fmla="+- 0 -1852 -2002"/>
                              <a:gd name="T23" fmla="*/ -1852 h 150"/>
                              <a:gd name="T24" fmla="+- 0 8216 7737"/>
                              <a:gd name="T25" fmla="*/ T24 w 480"/>
                              <a:gd name="T26" fmla="+- 0 -2002 -2002"/>
                              <a:gd name="T27" fmla="*/ -2002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239" y="0"/>
                                </a:lnTo>
                                <a:lnTo>
                                  <a:pt x="0" y="0"/>
                                </a:lnTo>
                                <a:lnTo>
                                  <a:pt x="0" y="150"/>
                                </a:lnTo>
                                <a:lnTo>
                                  <a:pt x="239" y="150"/>
                                </a:lnTo>
                                <a:lnTo>
                                  <a:pt x="479" y="150"/>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 name="Line 1139"/>
                        <wps:cNvCnPr>
                          <a:cxnSpLocks noChangeShapeType="1"/>
                        </wps:cNvCnPr>
                        <wps:spPr bwMode="auto">
                          <a:xfrm>
                            <a:off x="8257" y="-2002"/>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02" name="Rectangle 1138"/>
                        <wps:cNvSpPr>
                          <a:spLocks noChangeArrowheads="1"/>
                        </wps:cNvSpPr>
                        <wps:spPr bwMode="auto">
                          <a:xfrm>
                            <a:off x="8297" y="-2002"/>
                            <a:ext cx="11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Line 1137"/>
                        <wps:cNvCnPr>
                          <a:cxnSpLocks noChangeShapeType="1"/>
                        </wps:cNvCnPr>
                        <wps:spPr bwMode="auto">
                          <a:xfrm>
                            <a:off x="9457" y="-2002"/>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04" name="Rectangle 1136"/>
                        <wps:cNvSpPr>
                          <a:spLocks noChangeArrowheads="1"/>
                        </wps:cNvSpPr>
                        <wps:spPr bwMode="auto">
                          <a:xfrm>
                            <a:off x="9497" y="-2002"/>
                            <a:ext cx="80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Freeform 1135"/>
                        <wps:cNvSpPr>
                          <a:spLocks/>
                        </wps:cNvSpPr>
                        <wps:spPr bwMode="auto">
                          <a:xfrm>
                            <a:off x="10298" y="-2002"/>
                            <a:ext cx="161" cy="150"/>
                          </a:xfrm>
                          <a:custGeom>
                            <a:avLst/>
                            <a:gdLst>
                              <a:gd name="T0" fmla="+- 0 10458 10298"/>
                              <a:gd name="T1" fmla="*/ T0 w 161"/>
                              <a:gd name="T2" fmla="+- 0 -2002 -2002"/>
                              <a:gd name="T3" fmla="*/ -2002 h 150"/>
                              <a:gd name="T4" fmla="+- 0 10379 10298"/>
                              <a:gd name="T5" fmla="*/ T4 w 161"/>
                              <a:gd name="T6" fmla="+- 0 -2002 -2002"/>
                              <a:gd name="T7" fmla="*/ -2002 h 150"/>
                              <a:gd name="T8" fmla="+- 0 10298 10298"/>
                              <a:gd name="T9" fmla="*/ T8 w 161"/>
                              <a:gd name="T10" fmla="+- 0 -2002 -2002"/>
                              <a:gd name="T11" fmla="*/ -2002 h 150"/>
                              <a:gd name="T12" fmla="+- 0 10298 10298"/>
                              <a:gd name="T13" fmla="*/ T12 w 161"/>
                              <a:gd name="T14" fmla="+- 0 -1852 -2002"/>
                              <a:gd name="T15" fmla="*/ -1852 h 150"/>
                              <a:gd name="T16" fmla="+- 0 10379 10298"/>
                              <a:gd name="T17" fmla="*/ T16 w 161"/>
                              <a:gd name="T18" fmla="+- 0 -1852 -2002"/>
                              <a:gd name="T19" fmla="*/ -1852 h 150"/>
                              <a:gd name="T20" fmla="+- 0 10458 10298"/>
                              <a:gd name="T21" fmla="*/ T20 w 161"/>
                              <a:gd name="T22" fmla="+- 0 -1852 -2002"/>
                              <a:gd name="T23" fmla="*/ -1852 h 150"/>
                              <a:gd name="T24" fmla="+- 0 10458 10298"/>
                              <a:gd name="T25" fmla="*/ T24 w 161"/>
                              <a:gd name="T26" fmla="+- 0 -2002 -2002"/>
                              <a:gd name="T27" fmla="*/ -2002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50"/>
                                </a:lnTo>
                                <a:lnTo>
                                  <a:pt x="81" y="150"/>
                                </a:lnTo>
                                <a:lnTo>
                                  <a:pt x="160" y="150"/>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6" name="Freeform 1134"/>
                        <wps:cNvSpPr>
                          <a:spLocks/>
                        </wps:cNvSpPr>
                        <wps:spPr bwMode="auto">
                          <a:xfrm>
                            <a:off x="7657" y="-1881"/>
                            <a:ext cx="1669" cy="150"/>
                          </a:xfrm>
                          <a:custGeom>
                            <a:avLst/>
                            <a:gdLst>
                              <a:gd name="T0" fmla="+- 0 9326 7657"/>
                              <a:gd name="T1" fmla="*/ T0 w 1669"/>
                              <a:gd name="T2" fmla="+- 0 -1881 -1881"/>
                              <a:gd name="T3" fmla="*/ -1881 h 150"/>
                              <a:gd name="T4" fmla="+- 0 9007 7657"/>
                              <a:gd name="T5" fmla="*/ T4 w 1669"/>
                              <a:gd name="T6" fmla="+- 0 -1881 -1881"/>
                              <a:gd name="T7" fmla="*/ -1881 h 150"/>
                              <a:gd name="T8" fmla="+- 0 8212 7657"/>
                              <a:gd name="T9" fmla="*/ T8 w 1669"/>
                              <a:gd name="T10" fmla="+- 0 -1881 -1881"/>
                              <a:gd name="T11" fmla="*/ -1881 h 150"/>
                              <a:gd name="T12" fmla="+- 0 7657 7657"/>
                              <a:gd name="T13" fmla="*/ T12 w 1669"/>
                              <a:gd name="T14" fmla="+- 0 -1881 -1881"/>
                              <a:gd name="T15" fmla="*/ -1881 h 150"/>
                              <a:gd name="T16" fmla="+- 0 7657 7657"/>
                              <a:gd name="T17" fmla="*/ T16 w 1669"/>
                              <a:gd name="T18" fmla="+- 0 -1732 -1881"/>
                              <a:gd name="T19" fmla="*/ -1732 h 150"/>
                              <a:gd name="T20" fmla="+- 0 8212 7657"/>
                              <a:gd name="T21" fmla="*/ T20 w 1669"/>
                              <a:gd name="T22" fmla="+- 0 -1732 -1881"/>
                              <a:gd name="T23" fmla="*/ -1732 h 150"/>
                              <a:gd name="T24" fmla="+- 0 9007 7657"/>
                              <a:gd name="T25" fmla="*/ T24 w 1669"/>
                              <a:gd name="T26" fmla="+- 0 -1732 -1881"/>
                              <a:gd name="T27" fmla="*/ -1732 h 150"/>
                              <a:gd name="T28" fmla="+- 0 9326 7657"/>
                              <a:gd name="T29" fmla="*/ T28 w 1669"/>
                              <a:gd name="T30" fmla="+- 0 -1732 -1881"/>
                              <a:gd name="T31" fmla="*/ -1732 h 150"/>
                              <a:gd name="T32" fmla="+- 0 9326 7657"/>
                              <a:gd name="T33" fmla="*/ T32 w 1669"/>
                              <a:gd name="T34" fmla="+- 0 -1881 -1881"/>
                              <a:gd name="T35" fmla="*/ -1881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69" h="150">
                                <a:moveTo>
                                  <a:pt x="1669" y="0"/>
                                </a:moveTo>
                                <a:lnTo>
                                  <a:pt x="1350" y="0"/>
                                </a:lnTo>
                                <a:lnTo>
                                  <a:pt x="555" y="0"/>
                                </a:lnTo>
                                <a:lnTo>
                                  <a:pt x="0" y="0"/>
                                </a:lnTo>
                                <a:lnTo>
                                  <a:pt x="0" y="149"/>
                                </a:lnTo>
                                <a:lnTo>
                                  <a:pt x="555" y="149"/>
                                </a:lnTo>
                                <a:lnTo>
                                  <a:pt x="1350" y="149"/>
                                </a:lnTo>
                                <a:lnTo>
                                  <a:pt x="1669" y="149"/>
                                </a:lnTo>
                                <a:lnTo>
                                  <a:pt x="166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7" name="Line 1133"/>
                        <wps:cNvCnPr>
                          <a:cxnSpLocks noChangeShapeType="1"/>
                        </wps:cNvCnPr>
                        <wps:spPr bwMode="auto">
                          <a:xfrm>
                            <a:off x="9366" y="-1881"/>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08" name="Rectangle 1132"/>
                        <wps:cNvSpPr>
                          <a:spLocks noChangeArrowheads="1"/>
                        </wps:cNvSpPr>
                        <wps:spPr bwMode="auto">
                          <a:xfrm>
                            <a:off x="9405" y="-1881"/>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Line 1131"/>
                        <wps:cNvCnPr>
                          <a:cxnSpLocks noChangeShapeType="1"/>
                        </wps:cNvCnPr>
                        <wps:spPr bwMode="auto">
                          <a:xfrm>
                            <a:off x="9766" y="-1881"/>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10" name="Freeform 1130"/>
                        <wps:cNvSpPr>
                          <a:spLocks/>
                        </wps:cNvSpPr>
                        <wps:spPr bwMode="auto">
                          <a:xfrm>
                            <a:off x="9807" y="-1881"/>
                            <a:ext cx="481" cy="150"/>
                          </a:xfrm>
                          <a:custGeom>
                            <a:avLst/>
                            <a:gdLst>
                              <a:gd name="T0" fmla="+- 0 10287 9807"/>
                              <a:gd name="T1" fmla="*/ T0 w 481"/>
                              <a:gd name="T2" fmla="+- 0 -1881 -1881"/>
                              <a:gd name="T3" fmla="*/ -1881 h 150"/>
                              <a:gd name="T4" fmla="+- 0 10126 9807"/>
                              <a:gd name="T5" fmla="*/ T4 w 481"/>
                              <a:gd name="T6" fmla="+- 0 -1881 -1881"/>
                              <a:gd name="T7" fmla="*/ -1881 h 150"/>
                              <a:gd name="T8" fmla="+- 0 9807 9807"/>
                              <a:gd name="T9" fmla="*/ T8 w 481"/>
                              <a:gd name="T10" fmla="+- 0 -1881 -1881"/>
                              <a:gd name="T11" fmla="*/ -1881 h 150"/>
                              <a:gd name="T12" fmla="+- 0 9807 9807"/>
                              <a:gd name="T13" fmla="*/ T12 w 481"/>
                              <a:gd name="T14" fmla="+- 0 -1732 -1881"/>
                              <a:gd name="T15" fmla="*/ -1732 h 150"/>
                              <a:gd name="T16" fmla="+- 0 10126 9807"/>
                              <a:gd name="T17" fmla="*/ T16 w 481"/>
                              <a:gd name="T18" fmla="+- 0 -1732 -1881"/>
                              <a:gd name="T19" fmla="*/ -1732 h 150"/>
                              <a:gd name="T20" fmla="+- 0 10287 9807"/>
                              <a:gd name="T21" fmla="*/ T20 w 481"/>
                              <a:gd name="T22" fmla="+- 0 -1732 -1881"/>
                              <a:gd name="T23" fmla="*/ -1732 h 150"/>
                              <a:gd name="T24" fmla="+- 0 10287 9807"/>
                              <a:gd name="T25" fmla="*/ T24 w 481"/>
                              <a:gd name="T26" fmla="+- 0 -1881 -1881"/>
                              <a:gd name="T27" fmla="*/ -1881 h 150"/>
                            </a:gdLst>
                            <a:ahLst/>
                            <a:cxnLst>
                              <a:cxn ang="0">
                                <a:pos x="T1" y="T3"/>
                              </a:cxn>
                              <a:cxn ang="0">
                                <a:pos x="T5" y="T7"/>
                              </a:cxn>
                              <a:cxn ang="0">
                                <a:pos x="T9" y="T11"/>
                              </a:cxn>
                              <a:cxn ang="0">
                                <a:pos x="T13" y="T15"/>
                              </a:cxn>
                              <a:cxn ang="0">
                                <a:pos x="T17" y="T19"/>
                              </a:cxn>
                              <a:cxn ang="0">
                                <a:pos x="T21" y="T23"/>
                              </a:cxn>
                              <a:cxn ang="0">
                                <a:pos x="T25" y="T27"/>
                              </a:cxn>
                            </a:cxnLst>
                            <a:rect l="0" t="0" r="r" b="b"/>
                            <a:pathLst>
                              <a:path w="481" h="150">
                                <a:moveTo>
                                  <a:pt x="480" y="0"/>
                                </a:moveTo>
                                <a:lnTo>
                                  <a:pt x="319" y="0"/>
                                </a:lnTo>
                                <a:lnTo>
                                  <a:pt x="0" y="0"/>
                                </a:lnTo>
                                <a:lnTo>
                                  <a:pt x="0" y="149"/>
                                </a:lnTo>
                                <a:lnTo>
                                  <a:pt x="319" y="149"/>
                                </a:lnTo>
                                <a:lnTo>
                                  <a:pt x="480" y="149"/>
                                </a:lnTo>
                                <a:lnTo>
                                  <a:pt x="48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 name="Line 1129"/>
                        <wps:cNvCnPr>
                          <a:cxnSpLocks noChangeShapeType="1"/>
                        </wps:cNvCnPr>
                        <wps:spPr bwMode="auto">
                          <a:xfrm>
                            <a:off x="10327" y="-1881"/>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12" name="Line 1128"/>
                        <wps:cNvCnPr>
                          <a:cxnSpLocks noChangeShapeType="1"/>
                        </wps:cNvCnPr>
                        <wps:spPr bwMode="auto">
                          <a:xfrm>
                            <a:off x="7697" y="-1759"/>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13" name="Freeform 1127"/>
                        <wps:cNvSpPr>
                          <a:spLocks/>
                        </wps:cNvSpPr>
                        <wps:spPr bwMode="auto">
                          <a:xfrm>
                            <a:off x="7737" y="-1759"/>
                            <a:ext cx="480" cy="150"/>
                          </a:xfrm>
                          <a:custGeom>
                            <a:avLst/>
                            <a:gdLst>
                              <a:gd name="T0" fmla="+- 0 8216 7737"/>
                              <a:gd name="T1" fmla="*/ T0 w 480"/>
                              <a:gd name="T2" fmla="+- 0 -1759 -1759"/>
                              <a:gd name="T3" fmla="*/ -1759 h 150"/>
                              <a:gd name="T4" fmla="+- 0 7976 7737"/>
                              <a:gd name="T5" fmla="*/ T4 w 480"/>
                              <a:gd name="T6" fmla="+- 0 -1759 -1759"/>
                              <a:gd name="T7" fmla="*/ -1759 h 150"/>
                              <a:gd name="T8" fmla="+- 0 7737 7737"/>
                              <a:gd name="T9" fmla="*/ T8 w 480"/>
                              <a:gd name="T10" fmla="+- 0 -1759 -1759"/>
                              <a:gd name="T11" fmla="*/ -1759 h 150"/>
                              <a:gd name="T12" fmla="+- 0 7737 7737"/>
                              <a:gd name="T13" fmla="*/ T12 w 480"/>
                              <a:gd name="T14" fmla="+- 0 -1610 -1759"/>
                              <a:gd name="T15" fmla="*/ -1610 h 150"/>
                              <a:gd name="T16" fmla="+- 0 7976 7737"/>
                              <a:gd name="T17" fmla="*/ T16 w 480"/>
                              <a:gd name="T18" fmla="+- 0 -1610 -1759"/>
                              <a:gd name="T19" fmla="*/ -1610 h 150"/>
                              <a:gd name="T20" fmla="+- 0 8216 7737"/>
                              <a:gd name="T21" fmla="*/ T20 w 480"/>
                              <a:gd name="T22" fmla="+- 0 -1610 -1759"/>
                              <a:gd name="T23" fmla="*/ -1610 h 150"/>
                              <a:gd name="T24" fmla="+- 0 8216 7737"/>
                              <a:gd name="T25" fmla="*/ T24 w 480"/>
                              <a:gd name="T26" fmla="+- 0 -1759 -1759"/>
                              <a:gd name="T27" fmla="*/ -1759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239" y="0"/>
                                </a:lnTo>
                                <a:lnTo>
                                  <a:pt x="0" y="0"/>
                                </a:lnTo>
                                <a:lnTo>
                                  <a:pt x="0" y="149"/>
                                </a:lnTo>
                                <a:lnTo>
                                  <a:pt x="239" y="149"/>
                                </a:lnTo>
                                <a:lnTo>
                                  <a:pt x="479" y="149"/>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 name="Line 1126"/>
                        <wps:cNvCnPr>
                          <a:cxnSpLocks noChangeShapeType="1"/>
                        </wps:cNvCnPr>
                        <wps:spPr bwMode="auto">
                          <a:xfrm>
                            <a:off x="8257" y="-1759"/>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15" name="Rectangle 1125"/>
                        <wps:cNvSpPr>
                          <a:spLocks noChangeArrowheads="1"/>
                        </wps:cNvSpPr>
                        <wps:spPr bwMode="auto">
                          <a:xfrm>
                            <a:off x="8297" y="-1759"/>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Line 1124"/>
                        <wps:cNvCnPr>
                          <a:cxnSpLocks noChangeShapeType="1"/>
                        </wps:cNvCnPr>
                        <wps:spPr bwMode="auto">
                          <a:xfrm>
                            <a:off x="9137" y="-1759"/>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17" name="Rectangle 1123"/>
                        <wps:cNvSpPr>
                          <a:spLocks noChangeArrowheads="1"/>
                        </wps:cNvSpPr>
                        <wps:spPr bwMode="auto">
                          <a:xfrm>
                            <a:off x="9178" y="-1759"/>
                            <a:ext cx="5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Line 1122"/>
                        <wps:cNvCnPr>
                          <a:cxnSpLocks noChangeShapeType="1"/>
                        </wps:cNvCnPr>
                        <wps:spPr bwMode="auto">
                          <a:xfrm>
                            <a:off x="9777" y="-1759"/>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19" name="Rectangle 1121"/>
                        <wps:cNvSpPr>
                          <a:spLocks noChangeArrowheads="1"/>
                        </wps:cNvSpPr>
                        <wps:spPr bwMode="auto">
                          <a:xfrm>
                            <a:off x="9817" y="-1759"/>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Freeform 1120"/>
                        <wps:cNvSpPr>
                          <a:spLocks/>
                        </wps:cNvSpPr>
                        <wps:spPr bwMode="auto">
                          <a:xfrm>
                            <a:off x="10138" y="-1759"/>
                            <a:ext cx="161" cy="150"/>
                          </a:xfrm>
                          <a:custGeom>
                            <a:avLst/>
                            <a:gdLst>
                              <a:gd name="T0" fmla="+- 0 10298 10138"/>
                              <a:gd name="T1" fmla="*/ T0 w 161"/>
                              <a:gd name="T2" fmla="+- 0 -1759 -1759"/>
                              <a:gd name="T3" fmla="*/ -1759 h 150"/>
                              <a:gd name="T4" fmla="+- 0 10218 10138"/>
                              <a:gd name="T5" fmla="*/ T4 w 161"/>
                              <a:gd name="T6" fmla="+- 0 -1759 -1759"/>
                              <a:gd name="T7" fmla="*/ -1759 h 150"/>
                              <a:gd name="T8" fmla="+- 0 10138 10138"/>
                              <a:gd name="T9" fmla="*/ T8 w 161"/>
                              <a:gd name="T10" fmla="+- 0 -1759 -1759"/>
                              <a:gd name="T11" fmla="*/ -1759 h 150"/>
                              <a:gd name="T12" fmla="+- 0 10138 10138"/>
                              <a:gd name="T13" fmla="*/ T12 w 161"/>
                              <a:gd name="T14" fmla="+- 0 -1610 -1759"/>
                              <a:gd name="T15" fmla="*/ -1610 h 150"/>
                              <a:gd name="T16" fmla="+- 0 10218 10138"/>
                              <a:gd name="T17" fmla="*/ T16 w 161"/>
                              <a:gd name="T18" fmla="+- 0 -1610 -1759"/>
                              <a:gd name="T19" fmla="*/ -1610 h 150"/>
                              <a:gd name="T20" fmla="+- 0 10298 10138"/>
                              <a:gd name="T21" fmla="*/ T20 w 161"/>
                              <a:gd name="T22" fmla="+- 0 -1610 -1759"/>
                              <a:gd name="T23" fmla="*/ -1610 h 150"/>
                              <a:gd name="T24" fmla="+- 0 10298 10138"/>
                              <a:gd name="T25" fmla="*/ T24 w 161"/>
                              <a:gd name="T26" fmla="+- 0 -1759 -1759"/>
                              <a:gd name="T27" fmla="*/ -1759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0" y="0"/>
                                </a:lnTo>
                                <a:lnTo>
                                  <a:pt x="0" y="0"/>
                                </a:lnTo>
                                <a:lnTo>
                                  <a:pt x="0" y="149"/>
                                </a:lnTo>
                                <a:lnTo>
                                  <a:pt x="80"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1" name="Rectangle 1119"/>
                        <wps:cNvSpPr>
                          <a:spLocks noChangeArrowheads="1"/>
                        </wps:cNvSpPr>
                        <wps:spPr bwMode="auto">
                          <a:xfrm>
                            <a:off x="10298" y="-1759"/>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Freeform 1118"/>
                        <wps:cNvSpPr>
                          <a:spLocks/>
                        </wps:cNvSpPr>
                        <wps:spPr bwMode="auto">
                          <a:xfrm>
                            <a:off x="7657" y="-1638"/>
                            <a:ext cx="320" cy="150"/>
                          </a:xfrm>
                          <a:custGeom>
                            <a:avLst/>
                            <a:gdLst>
                              <a:gd name="T0" fmla="+- 0 7976 7657"/>
                              <a:gd name="T1" fmla="*/ T0 w 320"/>
                              <a:gd name="T2" fmla="+- 0 -1638 -1638"/>
                              <a:gd name="T3" fmla="*/ -1638 h 150"/>
                              <a:gd name="T4" fmla="+- 0 7897 7657"/>
                              <a:gd name="T5" fmla="*/ T4 w 320"/>
                              <a:gd name="T6" fmla="+- 0 -1638 -1638"/>
                              <a:gd name="T7" fmla="*/ -1638 h 150"/>
                              <a:gd name="T8" fmla="+- 0 7816 7657"/>
                              <a:gd name="T9" fmla="*/ T8 w 320"/>
                              <a:gd name="T10" fmla="+- 0 -1638 -1638"/>
                              <a:gd name="T11" fmla="*/ -1638 h 150"/>
                              <a:gd name="T12" fmla="+- 0 7737 7657"/>
                              <a:gd name="T13" fmla="*/ T12 w 320"/>
                              <a:gd name="T14" fmla="+- 0 -1638 -1638"/>
                              <a:gd name="T15" fmla="*/ -1638 h 150"/>
                              <a:gd name="T16" fmla="+- 0 7657 7657"/>
                              <a:gd name="T17" fmla="*/ T16 w 320"/>
                              <a:gd name="T18" fmla="+- 0 -1638 -1638"/>
                              <a:gd name="T19" fmla="*/ -1638 h 150"/>
                              <a:gd name="T20" fmla="+- 0 7657 7657"/>
                              <a:gd name="T21" fmla="*/ T20 w 320"/>
                              <a:gd name="T22" fmla="+- 0 -1488 -1638"/>
                              <a:gd name="T23" fmla="*/ -1488 h 150"/>
                              <a:gd name="T24" fmla="+- 0 7737 7657"/>
                              <a:gd name="T25" fmla="*/ T24 w 320"/>
                              <a:gd name="T26" fmla="+- 0 -1488 -1638"/>
                              <a:gd name="T27" fmla="*/ -1488 h 150"/>
                              <a:gd name="T28" fmla="+- 0 7816 7657"/>
                              <a:gd name="T29" fmla="*/ T28 w 320"/>
                              <a:gd name="T30" fmla="+- 0 -1488 -1638"/>
                              <a:gd name="T31" fmla="*/ -1488 h 150"/>
                              <a:gd name="T32" fmla="+- 0 7897 7657"/>
                              <a:gd name="T33" fmla="*/ T32 w 320"/>
                              <a:gd name="T34" fmla="+- 0 -1488 -1638"/>
                              <a:gd name="T35" fmla="*/ -1488 h 150"/>
                              <a:gd name="T36" fmla="+- 0 7976 7657"/>
                              <a:gd name="T37" fmla="*/ T36 w 320"/>
                              <a:gd name="T38" fmla="+- 0 -1488 -1638"/>
                              <a:gd name="T39" fmla="*/ -1488 h 150"/>
                              <a:gd name="T40" fmla="+- 0 7976 7657"/>
                              <a:gd name="T41" fmla="*/ T40 w 320"/>
                              <a:gd name="T42" fmla="+- 0 -1638 -1638"/>
                              <a:gd name="T43" fmla="*/ -1638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0" h="150">
                                <a:moveTo>
                                  <a:pt x="319" y="0"/>
                                </a:moveTo>
                                <a:lnTo>
                                  <a:pt x="240" y="0"/>
                                </a:lnTo>
                                <a:lnTo>
                                  <a:pt x="159" y="0"/>
                                </a:lnTo>
                                <a:lnTo>
                                  <a:pt x="80" y="0"/>
                                </a:lnTo>
                                <a:lnTo>
                                  <a:pt x="0" y="0"/>
                                </a:lnTo>
                                <a:lnTo>
                                  <a:pt x="0" y="150"/>
                                </a:lnTo>
                                <a:lnTo>
                                  <a:pt x="80" y="150"/>
                                </a:lnTo>
                                <a:lnTo>
                                  <a:pt x="159" y="150"/>
                                </a:lnTo>
                                <a:lnTo>
                                  <a:pt x="240" y="150"/>
                                </a:lnTo>
                                <a:lnTo>
                                  <a:pt x="319" y="150"/>
                                </a:lnTo>
                                <a:lnTo>
                                  <a:pt x="3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3" name="Freeform 1117"/>
                        <wps:cNvSpPr>
                          <a:spLocks/>
                        </wps:cNvSpPr>
                        <wps:spPr bwMode="auto">
                          <a:xfrm>
                            <a:off x="7657" y="-1517"/>
                            <a:ext cx="555" cy="272"/>
                          </a:xfrm>
                          <a:custGeom>
                            <a:avLst/>
                            <a:gdLst>
                              <a:gd name="T0" fmla="+- 0 8212 7657"/>
                              <a:gd name="T1" fmla="*/ T0 w 555"/>
                              <a:gd name="T2" fmla="+- 0 -1517 -1517"/>
                              <a:gd name="T3" fmla="*/ -1517 h 272"/>
                              <a:gd name="T4" fmla="+- 0 7818 7657"/>
                              <a:gd name="T5" fmla="*/ T4 w 555"/>
                              <a:gd name="T6" fmla="+- 0 -1517 -1517"/>
                              <a:gd name="T7" fmla="*/ -1517 h 272"/>
                              <a:gd name="T8" fmla="+- 0 7657 7657"/>
                              <a:gd name="T9" fmla="*/ T8 w 555"/>
                              <a:gd name="T10" fmla="+- 0 -1517 -1517"/>
                              <a:gd name="T11" fmla="*/ -1517 h 272"/>
                              <a:gd name="T12" fmla="+- 0 7657 7657"/>
                              <a:gd name="T13" fmla="*/ T12 w 555"/>
                              <a:gd name="T14" fmla="+- 0 -1395 -1517"/>
                              <a:gd name="T15" fmla="*/ -1395 h 272"/>
                              <a:gd name="T16" fmla="+- 0 7657 7657"/>
                              <a:gd name="T17" fmla="*/ T16 w 555"/>
                              <a:gd name="T18" fmla="+- 0 -1367 -1517"/>
                              <a:gd name="T19" fmla="*/ -1367 h 272"/>
                              <a:gd name="T20" fmla="+- 0 7657 7657"/>
                              <a:gd name="T21" fmla="*/ T20 w 555"/>
                              <a:gd name="T22" fmla="+- 0 -1246 -1517"/>
                              <a:gd name="T23" fmla="*/ -1246 h 272"/>
                              <a:gd name="T24" fmla="+- 0 7976 7657"/>
                              <a:gd name="T25" fmla="*/ T24 w 555"/>
                              <a:gd name="T26" fmla="+- 0 -1246 -1517"/>
                              <a:gd name="T27" fmla="*/ -1246 h 272"/>
                              <a:gd name="T28" fmla="+- 0 7976 7657"/>
                              <a:gd name="T29" fmla="*/ T28 w 555"/>
                              <a:gd name="T30" fmla="+- 0 -1367 -1517"/>
                              <a:gd name="T31" fmla="*/ -1367 h 272"/>
                              <a:gd name="T32" fmla="+- 0 8212 7657"/>
                              <a:gd name="T33" fmla="*/ T32 w 555"/>
                              <a:gd name="T34" fmla="+- 0 -1367 -1517"/>
                              <a:gd name="T35" fmla="*/ -1367 h 272"/>
                              <a:gd name="T36" fmla="+- 0 8212 7657"/>
                              <a:gd name="T37" fmla="*/ T36 w 555"/>
                              <a:gd name="T38" fmla="+- 0 -1517 -1517"/>
                              <a:gd name="T39" fmla="*/ -1517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55" h="272">
                                <a:moveTo>
                                  <a:pt x="555" y="0"/>
                                </a:moveTo>
                                <a:lnTo>
                                  <a:pt x="161" y="0"/>
                                </a:lnTo>
                                <a:lnTo>
                                  <a:pt x="0" y="0"/>
                                </a:lnTo>
                                <a:lnTo>
                                  <a:pt x="0" y="122"/>
                                </a:lnTo>
                                <a:lnTo>
                                  <a:pt x="0" y="150"/>
                                </a:lnTo>
                                <a:lnTo>
                                  <a:pt x="0" y="271"/>
                                </a:lnTo>
                                <a:lnTo>
                                  <a:pt x="319" y="271"/>
                                </a:lnTo>
                                <a:lnTo>
                                  <a:pt x="319" y="150"/>
                                </a:lnTo>
                                <a:lnTo>
                                  <a:pt x="555" y="150"/>
                                </a:lnTo>
                                <a:lnTo>
                                  <a:pt x="55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 name="Line 1116"/>
                        <wps:cNvCnPr>
                          <a:cxnSpLocks noChangeShapeType="1"/>
                        </wps:cNvCnPr>
                        <wps:spPr bwMode="auto">
                          <a:xfrm>
                            <a:off x="8016" y="-1395"/>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25" name="AutoShape 1115"/>
                        <wps:cNvSpPr>
                          <a:spLocks/>
                        </wps:cNvSpPr>
                        <wps:spPr bwMode="auto">
                          <a:xfrm>
                            <a:off x="7657" y="-1395"/>
                            <a:ext cx="1200" cy="272"/>
                          </a:xfrm>
                          <a:custGeom>
                            <a:avLst/>
                            <a:gdLst>
                              <a:gd name="T0" fmla="+- 0 7976 7657"/>
                              <a:gd name="T1" fmla="*/ T0 w 1200"/>
                              <a:gd name="T2" fmla="+- 0 -1273 -1395"/>
                              <a:gd name="T3" fmla="*/ -1273 h 272"/>
                              <a:gd name="T4" fmla="+- 0 7657 7657"/>
                              <a:gd name="T5" fmla="*/ T4 w 1200"/>
                              <a:gd name="T6" fmla="+- 0 -1273 -1395"/>
                              <a:gd name="T7" fmla="*/ -1273 h 272"/>
                              <a:gd name="T8" fmla="+- 0 7657 7657"/>
                              <a:gd name="T9" fmla="*/ T8 w 1200"/>
                              <a:gd name="T10" fmla="+- 0 -1124 -1395"/>
                              <a:gd name="T11" fmla="*/ -1124 h 272"/>
                              <a:gd name="T12" fmla="+- 0 7976 7657"/>
                              <a:gd name="T13" fmla="*/ T12 w 1200"/>
                              <a:gd name="T14" fmla="+- 0 -1124 -1395"/>
                              <a:gd name="T15" fmla="*/ -1124 h 272"/>
                              <a:gd name="T16" fmla="+- 0 7976 7657"/>
                              <a:gd name="T17" fmla="*/ T16 w 1200"/>
                              <a:gd name="T18" fmla="+- 0 -1273 -1395"/>
                              <a:gd name="T19" fmla="*/ -1273 h 272"/>
                              <a:gd name="T20" fmla="+- 0 8857 7657"/>
                              <a:gd name="T21" fmla="*/ T20 w 1200"/>
                              <a:gd name="T22" fmla="+- 0 -1395 -1395"/>
                              <a:gd name="T23" fmla="*/ -1395 h 272"/>
                              <a:gd name="T24" fmla="+- 0 8056 7657"/>
                              <a:gd name="T25" fmla="*/ T24 w 1200"/>
                              <a:gd name="T26" fmla="+- 0 -1395 -1395"/>
                              <a:gd name="T27" fmla="*/ -1395 h 272"/>
                              <a:gd name="T28" fmla="+- 0 8056 7657"/>
                              <a:gd name="T29" fmla="*/ T28 w 1200"/>
                              <a:gd name="T30" fmla="+- 0 -1246 -1395"/>
                              <a:gd name="T31" fmla="*/ -1246 h 272"/>
                              <a:gd name="T32" fmla="+- 0 8857 7657"/>
                              <a:gd name="T33" fmla="*/ T32 w 1200"/>
                              <a:gd name="T34" fmla="+- 0 -1246 -1395"/>
                              <a:gd name="T35" fmla="*/ -1246 h 272"/>
                              <a:gd name="T36" fmla="+- 0 8857 7657"/>
                              <a:gd name="T37" fmla="*/ T36 w 1200"/>
                              <a:gd name="T38" fmla="+- 0 -1395 -1395"/>
                              <a:gd name="T39" fmla="*/ -139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0" h="272">
                                <a:moveTo>
                                  <a:pt x="319" y="122"/>
                                </a:moveTo>
                                <a:lnTo>
                                  <a:pt x="0" y="122"/>
                                </a:lnTo>
                                <a:lnTo>
                                  <a:pt x="0" y="271"/>
                                </a:lnTo>
                                <a:lnTo>
                                  <a:pt x="319" y="271"/>
                                </a:lnTo>
                                <a:lnTo>
                                  <a:pt x="319" y="122"/>
                                </a:lnTo>
                                <a:moveTo>
                                  <a:pt x="1200" y="0"/>
                                </a:moveTo>
                                <a:lnTo>
                                  <a:pt x="399" y="0"/>
                                </a:lnTo>
                                <a:lnTo>
                                  <a:pt x="399" y="149"/>
                                </a:lnTo>
                                <a:lnTo>
                                  <a:pt x="1200" y="149"/>
                                </a:lnTo>
                                <a:lnTo>
                                  <a:pt x="12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6" name="Line 1114"/>
                        <wps:cNvCnPr>
                          <a:cxnSpLocks noChangeShapeType="1"/>
                        </wps:cNvCnPr>
                        <wps:spPr bwMode="auto">
                          <a:xfrm>
                            <a:off x="8016" y="-1273"/>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27" name="Freeform 1113"/>
                        <wps:cNvSpPr>
                          <a:spLocks/>
                        </wps:cNvSpPr>
                        <wps:spPr bwMode="auto">
                          <a:xfrm>
                            <a:off x="8056" y="-1273"/>
                            <a:ext cx="1441" cy="150"/>
                          </a:xfrm>
                          <a:custGeom>
                            <a:avLst/>
                            <a:gdLst>
                              <a:gd name="T0" fmla="+- 0 9497 8056"/>
                              <a:gd name="T1" fmla="*/ T0 w 1441"/>
                              <a:gd name="T2" fmla="+- 0 -1273 -1273"/>
                              <a:gd name="T3" fmla="*/ -1273 h 150"/>
                              <a:gd name="T4" fmla="+- 0 9017 8056"/>
                              <a:gd name="T5" fmla="*/ T4 w 1441"/>
                              <a:gd name="T6" fmla="+- 0 -1273 -1273"/>
                              <a:gd name="T7" fmla="*/ -1273 h 150"/>
                              <a:gd name="T8" fmla="+- 0 8776 8056"/>
                              <a:gd name="T9" fmla="*/ T8 w 1441"/>
                              <a:gd name="T10" fmla="+- 0 -1273 -1273"/>
                              <a:gd name="T11" fmla="*/ -1273 h 150"/>
                              <a:gd name="T12" fmla="+- 0 8056 8056"/>
                              <a:gd name="T13" fmla="*/ T12 w 1441"/>
                              <a:gd name="T14" fmla="+- 0 -1273 -1273"/>
                              <a:gd name="T15" fmla="*/ -1273 h 150"/>
                              <a:gd name="T16" fmla="+- 0 8056 8056"/>
                              <a:gd name="T17" fmla="*/ T16 w 1441"/>
                              <a:gd name="T18" fmla="+- 0 -1124 -1273"/>
                              <a:gd name="T19" fmla="*/ -1124 h 150"/>
                              <a:gd name="T20" fmla="+- 0 8776 8056"/>
                              <a:gd name="T21" fmla="*/ T20 w 1441"/>
                              <a:gd name="T22" fmla="+- 0 -1124 -1273"/>
                              <a:gd name="T23" fmla="*/ -1124 h 150"/>
                              <a:gd name="T24" fmla="+- 0 9017 8056"/>
                              <a:gd name="T25" fmla="*/ T24 w 1441"/>
                              <a:gd name="T26" fmla="+- 0 -1124 -1273"/>
                              <a:gd name="T27" fmla="*/ -1124 h 150"/>
                              <a:gd name="T28" fmla="+- 0 9497 8056"/>
                              <a:gd name="T29" fmla="*/ T28 w 1441"/>
                              <a:gd name="T30" fmla="+- 0 -1124 -1273"/>
                              <a:gd name="T31" fmla="*/ -1124 h 150"/>
                              <a:gd name="T32" fmla="+- 0 9497 8056"/>
                              <a:gd name="T33" fmla="*/ T32 w 1441"/>
                              <a:gd name="T34" fmla="+- 0 -1273 -1273"/>
                              <a:gd name="T35" fmla="*/ -127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41" h="150">
                                <a:moveTo>
                                  <a:pt x="1441" y="0"/>
                                </a:moveTo>
                                <a:lnTo>
                                  <a:pt x="961" y="0"/>
                                </a:lnTo>
                                <a:lnTo>
                                  <a:pt x="720" y="0"/>
                                </a:lnTo>
                                <a:lnTo>
                                  <a:pt x="0" y="0"/>
                                </a:lnTo>
                                <a:lnTo>
                                  <a:pt x="0" y="149"/>
                                </a:lnTo>
                                <a:lnTo>
                                  <a:pt x="720" y="149"/>
                                </a:lnTo>
                                <a:lnTo>
                                  <a:pt x="961" y="149"/>
                                </a:lnTo>
                                <a:lnTo>
                                  <a:pt x="1441" y="149"/>
                                </a:lnTo>
                                <a:lnTo>
                                  <a:pt x="144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8" name="Line 1112"/>
                        <wps:cNvCnPr>
                          <a:cxnSpLocks noChangeShapeType="1"/>
                        </wps:cNvCnPr>
                        <wps:spPr bwMode="auto">
                          <a:xfrm>
                            <a:off x="9537" y="-1273"/>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29" name="Rectangle 1111"/>
                        <wps:cNvSpPr>
                          <a:spLocks noChangeArrowheads="1"/>
                        </wps:cNvSpPr>
                        <wps:spPr bwMode="auto">
                          <a:xfrm>
                            <a:off x="9577" y="-1273"/>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Freeform 1110"/>
                        <wps:cNvSpPr>
                          <a:spLocks/>
                        </wps:cNvSpPr>
                        <wps:spPr bwMode="auto">
                          <a:xfrm>
                            <a:off x="10538" y="-1273"/>
                            <a:ext cx="161" cy="150"/>
                          </a:xfrm>
                          <a:custGeom>
                            <a:avLst/>
                            <a:gdLst>
                              <a:gd name="T0" fmla="+- 0 10698 10538"/>
                              <a:gd name="T1" fmla="*/ T0 w 161"/>
                              <a:gd name="T2" fmla="+- 0 -1273 -1273"/>
                              <a:gd name="T3" fmla="*/ -1273 h 150"/>
                              <a:gd name="T4" fmla="+- 0 10618 10538"/>
                              <a:gd name="T5" fmla="*/ T4 w 161"/>
                              <a:gd name="T6" fmla="+- 0 -1273 -1273"/>
                              <a:gd name="T7" fmla="*/ -1273 h 150"/>
                              <a:gd name="T8" fmla="+- 0 10538 10538"/>
                              <a:gd name="T9" fmla="*/ T8 w 161"/>
                              <a:gd name="T10" fmla="+- 0 -1273 -1273"/>
                              <a:gd name="T11" fmla="*/ -1273 h 150"/>
                              <a:gd name="T12" fmla="+- 0 10538 10538"/>
                              <a:gd name="T13" fmla="*/ T12 w 161"/>
                              <a:gd name="T14" fmla="+- 0 -1124 -1273"/>
                              <a:gd name="T15" fmla="*/ -1124 h 150"/>
                              <a:gd name="T16" fmla="+- 0 10618 10538"/>
                              <a:gd name="T17" fmla="*/ T16 w 161"/>
                              <a:gd name="T18" fmla="+- 0 -1124 -1273"/>
                              <a:gd name="T19" fmla="*/ -1124 h 150"/>
                              <a:gd name="T20" fmla="+- 0 10698 10538"/>
                              <a:gd name="T21" fmla="*/ T20 w 161"/>
                              <a:gd name="T22" fmla="+- 0 -1124 -1273"/>
                              <a:gd name="T23" fmla="*/ -1124 h 150"/>
                              <a:gd name="T24" fmla="+- 0 10698 10538"/>
                              <a:gd name="T25" fmla="*/ T24 w 161"/>
                              <a:gd name="T26" fmla="+- 0 -1273 -1273"/>
                              <a:gd name="T27" fmla="*/ -1273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0" y="0"/>
                                </a:lnTo>
                                <a:lnTo>
                                  <a:pt x="0" y="0"/>
                                </a:lnTo>
                                <a:lnTo>
                                  <a:pt x="0" y="149"/>
                                </a:lnTo>
                                <a:lnTo>
                                  <a:pt x="80"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1" name="Rectangle 1109"/>
                        <wps:cNvSpPr>
                          <a:spLocks noChangeArrowheads="1"/>
                        </wps:cNvSpPr>
                        <wps:spPr bwMode="auto">
                          <a:xfrm>
                            <a:off x="7657" y="-1153"/>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Line 1108"/>
                        <wps:cNvCnPr>
                          <a:cxnSpLocks noChangeShapeType="1"/>
                        </wps:cNvCnPr>
                        <wps:spPr bwMode="auto">
                          <a:xfrm>
                            <a:off x="8016" y="-1153"/>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33" name="Freeform 1107"/>
                        <wps:cNvSpPr>
                          <a:spLocks/>
                        </wps:cNvSpPr>
                        <wps:spPr bwMode="auto">
                          <a:xfrm>
                            <a:off x="8056" y="-1153"/>
                            <a:ext cx="1522" cy="150"/>
                          </a:xfrm>
                          <a:custGeom>
                            <a:avLst/>
                            <a:gdLst>
                              <a:gd name="T0" fmla="+- 0 9577 8056"/>
                              <a:gd name="T1" fmla="*/ T0 w 1522"/>
                              <a:gd name="T2" fmla="+- 0 -1153 -1153"/>
                              <a:gd name="T3" fmla="*/ -1153 h 150"/>
                              <a:gd name="T4" fmla="+- 0 9097 8056"/>
                              <a:gd name="T5" fmla="*/ T4 w 1522"/>
                              <a:gd name="T6" fmla="+- 0 -1153 -1153"/>
                              <a:gd name="T7" fmla="*/ -1153 h 150"/>
                              <a:gd name="T8" fmla="+- 0 8857 8056"/>
                              <a:gd name="T9" fmla="*/ T8 w 1522"/>
                              <a:gd name="T10" fmla="+- 0 -1153 -1153"/>
                              <a:gd name="T11" fmla="*/ -1153 h 150"/>
                              <a:gd name="T12" fmla="+- 0 8056 8056"/>
                              <a:gd name="T13" fmla="*/ T12 w 1522"/>
                              <a:gd name="T14" fmla="+- 0 -1153 -1153"/>
                              <a:gd name="T15" fmla="*/ -1153 h 150"/>
                              <a:gd name="T16" fmla="+- 0 8056 8056"/>
                              <a:gd name="T17" fmla="*/ T16 w 1522"/>
                              <a:gd name="T18" fmla="+- 0 -1003 -1153"/>
                              <a:gd name="T19" fmla="*/ -1003 h 150"/>
                              <a:gd name="T20" fmla="+- 0 8857 8056"/>
                              <a:gd name="T21" fmla="*/ T20 w 1522"/>
                              <a:gd name="T22" fmla="+- 0 -1003 -1153"/>
                              <a:gd name="T23" fmla="*/ -1003 h 150"/>
                              <a:gd name="T24" fmla="+- 0 9097 8056"/>
                              <a:gd name="T25" fmla="*/ T24 w 1522"/>
                              <a:gd name="T26" fmla="+- 0 -1003 -1153"/>
                              <a:gd name="T27" fmla="*/ -1003 h 150"/>
                              <a:gd name="T28" fmla="+- 0 9577 8056"/>
                              <a:gd name="T29" fmla="*/ T28 w 1522"/>
                              <a:gd name="T30" fmla="+- 0 -1003 -1153"/>
                              <a:gd name="T31" fmla="*/ -1003 h 150"/>
                              <a:gd name="T32" fmla="+- 0 9577 8056"/>
                              <a:gd name="T33" fmla="*/ T32 w 1522"/>
                              <a:gd name="T34" fmla="+- 0 -1153 -1153"/>
                              <a:gd name="T35" fmla="*/ -115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22" h="150">
                                <a:moveTo>
                                  <a:pt x="1521" y="0"/>
                                </a:moveTo>
                                <a:lnTo>
                                  <a:pt x="1041" y="0"/>
                                </a:lnTo>
                                <a:lnTo>
                                  <a:pt x="801" y="0"/>
                                </a:lnTo>
                                <a:lnTo>
                                  <a:pt x="0" y="0"/>
                                </a:lnTo>
                                <a:lnTo>
                                  <a:pt x="0" y="150"/>
                                </a:lnTo>
                                <a:lnTo>
                                  <a:pt x="801" y="150"/>
                                </a:lnTo>
                                <a:lnTo>
                                  <a:pt x="1041" y="150"/>
                                </a:lnTo>
                                <a:lnTo>
                                  <a:pt x="1521" y="150"/>
                                </a:lnTo>
                                <a:lnTo>
                                  <a:pt x="15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 name="Line 1106"/>
                        <wps:cNvCnPr>
                          <a:cxnSpLocks noChangeShapeType="1"/>
                        </wps:cNvCnPr>
                        <wps:spPr bwMode="auto">
                          <a:xfrm>
                            <a:off x="9617" y="-1153"/>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35" name="Rectangle 1105"/>
                        <wps:cNvSpPr>
                          <a:spLocks noChangeArrowheads="1"/>
                        </wps:cNvSpPr>
                        <wps:spPr bwMode="auto">
                          <a:xfrm>
                            <a:off x="9657" y="-1153"/>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Line 1104"/>
                        <wps:cNvCnPr>
                          <a:cxnSpLocks noChangeShapeType="1"/>
                        </wps:cNvCnPr>
                        <wps:spPr bwMode="auto">
                          <a:xfrm>
                            <a:off x="10657" y="-1153"/>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37" name="Rectangle 1103"/>
                        <wps:cNvSpPr>
                          <a:spLocks noChangeArrowheads="1"/>
                        </wps:cNvSpPr>
                        <wps:spPr bwMode="auto">
                          <a:xfrm>
                            <a:off x="7657" y="-1031"/>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Line 1102"/>
                        <wps:cNvCnPr>
                          <a:cxnSpLocks noChangeShapeType="1"/>
                        </wps:cNvCnPr>
                        <wps:spPr bwMode="auto">
                          <a:xfrm>
                            <a:off x="8016" y="-1031"/>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39" name="Rectangle 1101"/>
                        <wps:cNvSpPr>
                          <a:spLocks noChangeArrowheads="1"/>
                        </wps:cNvSpPr>
                        <wps:spPr bwMode="auto">
                          <a:xfrm>
                            <a:off x="8056" y="-1031"/>
                            <a:ext cx="882"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Line 1100"/>
                        <wps:cNvCnPr>
                          <a:cxnSpLocks noChangeShapeType="1"/>
                        </wps:cNvCnPr>
                        <wps:spPr bwMode="auto">
                          <a:xfrm>
                            <a:off x="8978" y="-1031"/>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41" name="Rectangle 1099"/>
                        <wps:cNvSpPr>
                          <a:spLocks noChangeArrowheads="1"/>
                        </wps:cNvSpPr>
                        <wps:spPr bwMode="auto">
                          <a:xfrm>
                            <a:off x="9017" y="-1031"/>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Freeform 1098"/>
                        <wps:cNvSpPr>
                          <a:spLocks/>
                        </wps:cNvSpPr>
                        <wps:spPr bwMode="auto">
                          <a:xfrm>
                            <a:off x="9336" y="-1031"/>
                            <a:ext cx="161" cy="150"/>
                          </a:xfrm>
                          <a:custGeom>
                            <a:avLst/>
                            <a:gdLst>
                              <a:gd name="T0" fmla="+- 0 9497 9336"/>
                              <a:gd name="T1" fmla="*/ T0 w 161"/>
                              <a:gd name="T2" fmla="+- 0 -1031 -1031"/>
                              <a:gd name="T3" fmla="*/ -1031 h 150"/>
                              <a:gd name="T4" fmla="+- 0 9417 9336"/>
                              <a:gd name="T5" fmla="*/ T4 w 161"/>
                              <a:gd name="T6" fmla="+- 0 -1031 -1031"/>
                              <a:gd name="T7" fmla="*/ -1031 h 150"/>
                              <a:gd name="T8" fmla="+- 0 9336 9336"/>
                              <a:gd name="T9" fmla="*/ T8 w 161"/>
                              <a:gd name="T10" fmla="+- 0 -1031 -1031"/>
                              <a:gd name="T11" fmla="*/ -1031 h 150"/>
                              <a:gd name="T12" fmla="+- 0 9336 9336"/>
                              <a:gd name="T13" fmla="*/ T12 w 161"/>
                              <a:gd name="T14" fmla="+- 0 -881 -1031"/>
                              <a:gd name="T15" fmla="*/ -881 h 150"/>
                              <a:gd name="T16" fmla="+- 0 9417 9336"/>
                              <a:gd name="T17" fmla="*/ T16 w 161"/>
                              <a:gd name="T18" fmla="+- 0 -881 -1031"/>
                              <a:gd name="T19" fmla="*/ -881 h 150"/>
                              <a:gd name="T20" fmla="+- 0 9497 9336"/>
                              <a:gd name="T21" fmla="*/ T20 w 161"/>
                              <a:gd name="T22" fmla="+- 0 -881 -1031"/>
                              <a:gd name="T23" fmla="*/ -881 h 150"/>
                              <a:gd name="T24" fmla="+- 0 9497 9336"/>
                              <a:gd name="T25" fmla="*/ T24 w 161"/>
                              <a:gd name="T26" fmla="+- 0 -1031 -1031"/>
                              <a:gd name="T27" fmla="*/ -1031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1" y="0"/>
                                </a:moveTo>
                                <a:lnTo>
                                  <a:pt x="81" y="0"/>
                                </a:lnTo>
                                <a:lnTo>
                                  <a:pt x="0" y="0"/>
                                </a:lnTo>
                                <a:lnTo>
                                  <a:pt x="0" y="150"/>
                                </a:lnTo>
                                <a:lnTo>
                                  <a:pt x="81" y="150"/>
                                </a:lnTo>
                                <a:lnTo>
                                  <a:pt x="161" y="150"/>
                                </a:lnTo>
                                <a:lnTo>
                                  <a:pt x="16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3" name="Rectangle 1097"/>
                        <wps:cNvSpPr>
                          <a:spLocks noChangeArrowheads="1"/>
                        </wps:cNvSpPr>
                        <wps:spPr bwMode="auto">
                          <a:xfrm>
                            <a:off x="9497" y="-1031"/>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Freeform 1096"/>
                        <wps:cNvSpPr>
                          <a:spLocks/>
                        </wps:cNvSpPr>
                        <wps:spPr bwMode="auto">
                          <a:xfrm>
                            <a:off x="9817" y="-1031"/>
                            <a:ext cx="321" cy="150"/>
                          </a:xfrm>
                          <a:custGeom>
                            <a:avLst/>
                            <a:gdLst>
                              <a:gd name="T0" fmla="+- 0 10138 9817"/>
                              <a:gd name="T1" fmla="*/ T0 w 321"/>
                              <a:gd name="T2" fmla="+- 0 -1031 -1031"/>
                              <a:gd name="T3" fmla="*/ -1031 h 150"/>
                              <a:gd name="T4" fmla="+- 0 10058 9817"/>
                              <a:gd name="T5" fmla="*/ T4 w 321"/>
                              <a:gd name="T6" fmla="+- 0 -1031 -1031"/>
                              <a:gd name="T7" fmla="*/ -1031 h 150"/>
                              <a:gd name="T8" fmla="+- 0 9977 9817"/>
                              <a:gd name="T9" fmla="*/ T8 w 321"/>
                              <a:gd name="T10" fmla="+- 0 -1031 -1031"/>
                              <a:gd name="T11" fmla="*/ -1031 h 150"/>
                              <a:gd name="T12" fmla="+- 0 9897 9817"/>
                              <a:gd name="T13" fmla="*/ T12 w 321"/>
                              <a:gd name="T14" fmla="+- 0 -1031 -1031"/>
                              <a:gd name="T15" fmla="*/ -1031 h 150"/>
                              <a:gd name="T16" fmla="+- 0 9817 9817"/>
                              <a:gd name="T17" fmla="*/ T16 w 321"/>
                              <a:gd name="T18" fmla="+- 0 -1031 -1031"/>
                              <a:gd name="T19" fmla="*/ -1031 h 150"/>
                              <a:gd name="T20" fmla="+- 0 9817 9817"/>
                              <a:gd name="T21" fmla="*/ T20 w 321"/>
                              <a:gd name="T22" fmla="+- 0 -881 -1031"/>
                              <a:gd name="T23" fmla="*/ -881 h 150"/>
                              <a:gd name="T24" fmla="+- 0 9897 9817"/>
                              <a:gd name="T25" fmla="*/ T24 w 321"/>
                              <a:gd name="T26" fmla="+- 0 -881 -1031"/>
                              <a:gd name="T27" fmla="*/ -881 h 150"/>
                              <a:gd name="T28" fmla="+- 0 9977 9817"/>
                              <a:gd name="T29" fmla="*/ T28 w 321"/>
                              <a:gd name="T30" fmla="+- 0 -881 -1031"/>
                              <a:gd name="T31" fmla="*/ -881 h 150"/>
                              <a:gd name="T32" fmla="+- 0 10058 9817"/>
                              <a:gd name="T33" fmla="*/ T32 w 321"/>
                              <a:gd name="T34" fmla="+- 0 -881 -1031"/>
                              <a:gd name="T35" fmla="*/ -881 h 150"/>
                              <a:gd name="T36" fmla="+- 0 10138 9817"/>
                              <a:gd name="T37" fmla="*/ T36 w 321"/>
                              <a:gd name="T38" fmla="+- 0 -881 -1031"/>
                              <a:gd name="T39" fmla="*/ -881 h 150"/>
                              <a:gd name="T40" fmla="+- 0 10138 9817"/>
                              <a:gd name="T41" fmla="*/ T40 w 321"/>
                              <a:gd name="T42" fmla="+- 0 -1031 -1031"/>
                              <a:gd name="T43" fmla="*/ -1031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1" h="150">
                                <a:moveTo>
                                  <a:pt x="321" y="0"/>
                                </a:moveTo>
                                <a:lnTo>
                                  <a:pt x="241" y="0"/>
                                </a:lnTo>
                                <a:lnTo>
                                  <a:pt x="160" y="0"/>
                                </a:lnTo>
                                <a:lnTo>
                                  <a:pt x="80" y="0"/>
                                </a:lnTo>
                                <a:lnTo>
                                  <a:pt x="0" y="0"/>
                                </a:lnTo>
                                <a:lnTo>
                                  <a:pt x="0" y="150"/>
                                </a:lnTo>
                                <a:lnTo>
                                  <a:pt x="80" y="150"/>
                                </a:lnTo>
                                <a:lnTo>
                                  <a:pt x="160" y="150"/>
                                </a:lnTo>
                                <a:lnTo>
                                  <a:pt x="241" y="150"/>
                                </a:lnTo>
                                <a:lnTo>
                                  <a:pt x="321" y="150"/>
                                </a:lnTo>
                                <a:lnTo>
                                  <a:pt x="3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5" name="Rectangle 1095"/>
                        <wps:cNvSpPr>
                          <a:spLocks noChangeArrowheads="1"/>
                        </wps:cNvSpPr>
                        <wps:spPr bwMode="auto">
                          <a:xfrm>
                            <a:off x="7657" y="-909"/>
                            <a:ext cx="336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Freeform 1094"/>
                        <wps:cNvSpPr>
                          <a:spLocks/>
                        </wps:cNvSpPr>
                        <wps:spPr bwMode="auto">
                          <a:xfrm>
                            <a:off x="7657" y="-789"/>
                            <a:ext cx="159" cy="150"/>
                          </a:xfrm>
                          <a:custGeom>
                            <a:avLst/>
                            <a:gdLst>
                              <a:gd name="T0" fmla="+- 0 7816 7657"/>
                              <a:gd name="T1" fmla="*/ T0 w 159"/>
                              <a:gd name="T2" fmla="+- 0 -789 -789"/>
                              <a:gd name="T3" fmla="*/ -789 h 150"/>
                              <a:gd name="T4" fmla="+- 0 7737 7657"/>
                              <a:gd name="T5" fmla="*/ T4 w 159"/>
                              <a:gd name="T6" fmla="+- 0 -789 -789"/>
                              <a:gd name="T7" fmla="*/ -789 h 150"/>
                              <a:gd name="T8" fmla="+- 0 7657 7657"/>
                              <a:gd name="T9" fmla="*/ T8 w 159"/>
                              <a:gd name="T10" fmla="+- 0 -789 -789"/>
                              <a:gd name="T11" fmla="*/ -789 h 150"/>
                              <a:gd name="T12" fmla="+- 0 7657 7657"/>
                              <a:gd name="T13" fmla="*/ T12 w 159"/>
                              <a:gd name="T14" fmla="+- 0 -639 -789"/>
                              <a:gd name="T15" fmla="*/ -639 h 150"/>
                              <a:gd name="T16" fmla="+- 0 7737 7657"/>
                              <a:gd name="T17" fmla="*/ T16 w 159"/>
                              <a:gd name="T18" fmla="+- 0 -639 -789"/>
                              <a:gd name="T19" fmla="*/ -639 h 150"/>
                              <a:gd name="T20" fmla="+- 0 7816 7657"/>
                              <a:gd name="T21" fmla="*/ T20 w 159"/>
                              <a:gd name="T22" fmla="+- 0 -639 -789"/>
                              <a:gd name="T23" fmla="*/ -639 h 150"/>
                              <a:gd name="T24" fmla="+- 0 7816 7657"/>
                              <a:gd name="T25" fmla="*/ T24 w 159"/>
                              <a:gd name="T26" fmla="+- 0 -789 -789"/>
                              <a:gd name="T27" fmla="*/ -789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 name="Line 1093"/>
                        <wps:cNvCnPr>
                          <a:cxnSpLocks noChangeShapeType="1"/>
                        </wps:cNvCnPr>
                        <wps:spPr bwMode="auto">
                          <a:xfrm>
                            <a:off x="7697" y="-667"/>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48" name="Rectangle 1092"/>
                        <wps:cNvSpPr>
                          <a:spLocks noChangeArrowheads="1"/>
                        </wps:cNvSpPr>
                        <wps:spPr bwMode="auto">
                          <a:xfrm>
                            <a:off x="7737" y="-667"/>
                            <a:ext cx="24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Freeform 1091"/>
                        <wps:cNvSpPr>
                          <a:spLocks/>
                        </wps:cNvSpPr>
                        <wps:spPr bwMode="auto">
                          <a:xfrm>
                            <a:off x="7657" y="-545"/>
                            <a:ext cx="159" cy="150"/>
                          </a:xfrm>
                          <a:custGeom>
                            <a:avLst/>
                            <a:gdLst>
                              <a:gd name="T0" fmla="+- 0 7816 7657"/>
                              <a:gd name="T1" fmla="*/ T0 w 159"/>
                              <a:gd name="T2" fmla="+- 0 -545 -545"/>
                              <a:gd name="T3" fmla="*/ -545 h 150"/>
                              <a:gd name="T4" fmla="+- 0 7737 7657"/>
                              <a:gd name="T5" fmla="*/ T4 w 159"/>
                              <a:gd name="T6" fmla="+- 0 -545 -545"/>
                              <a:gd name="T7" fmla="*/ -545 h 150"/>
                              <a:gd name="T8" fmla="+- 0 7657 7657"/>
                              <a:gd name="T9" fmla="*/ T8 w 159"/>
                              <a:gd name="T10" fmla="+- 0 -545 -545"/>
                              <a:gd name="T11" fmla="*/ -545 h 150"/>
                              <a:gd name="T12" fmla="+- 0 7657 7657"/>
                              <a:gd name="T13" fmla="*/ T12 w 159"/>
                              <a:gd name="T14" fmla="+- 0 -395 -545"/>
                              <a:gd name="T15" fmla="*/ -395 h 150"/>
                              <a:gd name="T16" fmla="+- 0 7737 7657"/>
                              <a:gd name="T17" fmla="*/ T16 w 159"/>
                              <a:gd name="T18" fmla="+- 0 -395 -545"/>
                              <a:gd name="T19" fmla="*/ -395 h 150"/>
                              <a:gd name="T20" fmla="+- 0 7816 7657"/>
                              <a:gd name="T21" fmla="*/ T20 w 159"/>
                              <a:gd name="T22" fmla="+- 0 -395 -545"/>
                              <a:gd name="T23" fmla="*/ -395 h 150"/>
                              <a:gd name="T24" fmla="+- 0 7816 7657"/>
                              <a:gd name="T25" fmla="*/ T24 w 159"/>
                              <a:gd name="T26" fmla="+- 0 -545 -545"/>
                              <a:gd name="T27" fmla="*/ -545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0" name="Rectangle 1090"/>
                        <wps:cNvSpPr>
                          <a:spLocks noChangeArrowheads="1"/>
                        </wps:cNvSpPr>
                        <wps:spPr bwMode="auto">
                          <a:xfrm>
                            <a:off x="4217" y="-3962"/>
                            <a:ext cx="6865" cy="3687"/>
                          </a:xfrm>
                          <a:prstGeom prst="rect">
                            <a:avLst/>
                          </a:prstGeom>
                          <a:noFill/>
                          <a:ln w="10932">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1" name="Picture 10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224" y="-834"/>
                            <a:ext cx="1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 name="Text Box 1088"/>
                        <wps:cNvSpPr txBox="1">
                          <a:spLocks noChangeArrowheads="1"/>
                        </wps:cNvSpPr>
                        <wps:spPr bwMode="auto">
                          <a:xfrm>
                            <a:off x="4237" y="-3932"/>
                            <a:ext cx="2999" cy="1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3EC22" w14:textId="77777777" w:rsidR="0079175C" w:rsidRDefault="0079175C">
                              <w:pPr>
                                <w:numPr>
                                  <w:ilvl w:val="0"/>
                                  <w:numId w:val="11"/>
                                </w:numPr>
                                <w:tabs>
                                  <w:tab w:val="left" w:pos="199"/>
                                </w:tabs>
                                <w:spacing w:line="124" w:lineRule="exact"/>
                                <w:ind w:hanging="198"/>
                                <w:rPr>
                                  <w:rFonts w:ascii="Courier New"/>
                                  <w:b/>
                                  <w:color w:val="00AFEF"/>
                                  <w:sz w:val="13"/>
                                </w:rPr>
                              </w:pPr>
                              <w:r>
                                <w:rPr>
                                  <w:rFonts w:ascii="Courier New"/>
                                  <w:b/>
                                  <w:color w:val="252525"/>
                                  <w:sz w:val="13"/>
                                </w:rPr>
                                <w:t xml:space="preserve">class </w:t>
                              </w:r>
                              <w:r>
                                <w:rPr>
                                  <w:rFonts w:ascii="Courier New"/>
                                  <w:sz w:val="13"/>
                                </w:rPr>
                                <w:t>System</w:t>
                              </w:r>
                              <w:r>
                                <w:rPr>
                                  <w:rFonts w:ascii="Courier New"/>
                                  <w:spacing w:val="25"/>
                                  <w:sz w:val="13"/>
                                </w:rPr>
                                <w:t xml:space="preserve"> </w:t>
                              </w:r>
                              <w:r>
                                <w:rPr>
                                  <w:rFonts w:ascii="Courier New"/>
                                  <w:b/>
                                  <w:color w:val="000080"/>
                                  <w:sz w:val="13"/>
                                </w:rPr>
                                <w:t>{</w:t>
                              </w:r>
                            </w:p>
                            <w:p w14:paraId="7E66C9D6" w14:textId="77777777" w:rsidR="0079175C" w:rsidRDefault="0079175C">
                              <w:pPr>
                                <w:numPr>
                                  <w:ilvl w:val="0"/>
                                  <w:numId w:val="11"/>
                                </w:numPr>
                                <w:tabs>
                                  <w:tab w:val="left" w:pos="199"/>
                                </w:tabs>
                                <w:spacing w:line="121" w:lineRule="exact"/>
                                <w:ind w:hanging="198"/>
                                <w:rPr>
                                  <w:rFonts w:ascii="Courier New"/>
                                  <w:b/>
                                  <w:color w:val="00AFEF"/>
                                  <w:sz w:val="13"/>
                                </w:rPr>
                              </w:pPr>
                              <w:r>
                                <w:rPr>
                                  <w:rFonts w:ascii="Courier New"/>
                                  <w:b/>
                                  <w:color w:val="252525"/>
                                  <w:sz w:val="13"/>
                                </w:rPr>
                                <w:t>public</w:t>
                              </w:r>
                              <w:r>
                                <w:rPr>
                                  <w:rFonts w:ascii="Courier New"/>
                                  <w:b/>
                                  <w:color w:val="000080"/>
                                  <w:sz w:val="13"/>
                                </w:rPr>
                                <w:t>:</w:t>
                              </w:r>
                            </w:p>
                            <w:p w14:paraId="485A0FC0" w14:textId="77777777" w:rsidR="0079175C" w:rsidRDefault="0079175C">
                              <w:pPr>
                                <w:numPr>
                                  <w:ilvl w:val="0"/>
                                  <w:numId w:val="11"/>
                                </w:numPr>
                                <w:tabs>
                                  <w:tab w:val="left" w:pos="358"/>
                                </w:tabs>
                                <w:spacing w:line="121" w:lineRule="exact"/>
                                <w:ind w:left="357" w:hanging="357"/>
                                <w:rPr>
                                  <w:rFonts w:ascii="Courier New"/>
                                  <w:b/>
                                  <w:color w:val="00AFEF"/>
                                  <w:sz w:val="13"/>
                                </w:rPr>
                              </w:pPr>
                              <w:r>
                                <w:rPr>
                                  <w:rFonts w:ascii="Courier New"/>
                                  <w:sz w:val="13"/>
                                </w:rPr>
                                <w:t>Producer</w:t>
                              </w:r>
                              <w:r>
                                <w:rPr>
                                  <w:rFonts w:ascii="Courier New"/>
                                  <w:spacing w:val="19"/>
                                  <w:sz w:val="13"/>
                                </w:rPr>
                                <w:t xml:space="preserve"> </w:t>
                              </w:r>
                              <w:r>
                                <w:rPr>
                                  <w:rFonts w:ascii="Courier New"/>
                                  <w:sz w:val="13"/>
                                </w:rPr>
                                <w:t>p</w:t>
                              </w:r>
                              <w:r>
                                <w:rPr>
                                  <w:rFonts w:ascii="Courier New"/>
                                  <w:b/>
                                  <w:color w:val="000080"/>
                                  <w:sz w:val="13"/>
                                </w:rPr>
                                <w:t>;</w:t>
                              </w:r>
                            </w:p>
                            <w:p w14:paraId="421B2014" w14:textId="77777777" w:rsidR="0079175C" w:rsidRDefault="0079175C">
                              <w:pPr>
                                <w:numPr>
                                  <w:ilvl w:val="0"/>
                                  <w:numId w:val="11"/>
                                </w:numPr>
                                <w:tabs>
                                  <w:tab w:val="left" w:pos="358"/>
                                </w:tabs>
                                <w:spacing w:line="122" w:lineRule="exact"/>
                                <w:ind w:left="357" w:hanging="357"/>
                                <w:rPr>
                                  <w:rFonts w:ascii="Courier New"/>
                                  <w:b/>
                                  <w:color w:val="00AFEF"/>
                                  <w:sz w:val="13"/>
                                </w:rPr>
                              </w:pPr>
                              <w:r>
                                <w:rPr>
                                  <w:rFonts w:ascii="Courier New"/>
                                  <w:sz w:val="13"/>
                                </w:rPr>
                                <w:t>Consumer</w:t>
                              </w:r>
                              <w:r>
                                <w:rPr>
                                  <w:rFonts w:ascii="Courier New"/>
                                  <w:spacing w:val="19"/>
                                  <w:sz w:val="13"/>
                                </w:rPr>
                                <w:t xml:space="preserve"> </w:t>
                              </w:r>
                              <w:r>
                                <w:rPr>
                                  <w:rFonts w:ascii="Courier New"/>
                                  <w:sz w:val="13"/>
                                </w:rPr>
                                <w:t>c</w:t>
                              </w:r>
                              <w:r>
                                <w:rPr>
                                  <w:rFonts w:ascii="Courier New"/>
                                  <w:b/>
                                  <w:color w:val="000080"/>
                                  <w:sz w:val="13"/>
                                </w:rPr>
                                <w:t>;</w:t>
                              </w:r>
                            </w:p>
                            <w:p w14:paraId="25AA6540" w14:textId="77777777" w:rsidR="0079175C" w:rsidRDefault="0079175C">
                              <w:pPr>
                                <w:numPr>
                                  <w:ilvl w:val="0"/>
                                  <w:numId w:val="11"/>
                                </w:numPr>
                                <w:tabs>
                                  <w:tab w:val="left" w:pos="358"/>
                                </w:tabs>
                                <w:spacing w:line="121" w:lineRule="exact"/>
                                <w:ind w:left="357" w:hanging="357"/>
                                <w:rPr>
                                  <w:rFonts w:ascii="Courier New"/>
                                  <w:b/>
                                  <w:color w:val="00AFEF"/>
                                  <w:sz w:val="13"/>
                                </w:rPr>
                              </w:pPr>
                              <w:r>
                                <w:rPr>
                                  <w:rFonts w:ascii="Courier New"/>
                                  <w:sz w:val="13"/>
                                </w:rPr>
                                <w:t>FIFO</w:t>
                              </w:r>
                              <w:r>
                                <w:rPr>
                                  <w:rFonts w:ascii="Courier New"/>
                                  <w:spacing w:val="18"/>
                                  <w:sz w:val="13"/>
                                </w:rPr>
                                <w:t xml:space="preserve"> </w:t>
                              </w:r>
                              <w:r>
                                <w:rPr>
                                  <w:rFonts w:ascii="Courier New"/>
                                  <w:sz w:val="13"/>
                                </w:rPr>
                                <w:t>fifo</w:t>
                              </w:r>
                              <w:r>
                                <w:rPr>
                                  <w:rFonts w:ascii="Courier New"/>
                                  <w:b/>
                                  <w:color w:val="000080"/>
                                  <w:sz w:val="13"/>
                                </w:rPr>
                                <w:t>;</w:t>
                              </w:r>
                            </w:p>
                            <w:p w14:paraId="14FB14C1" w14:textId="77777777" w:rsidR="0079175C" w:rsidRDefault="0079175C">
                              <w:pPr>
                                <w:numPr>
                                  <w:ilvl w:val="0"/>
                                  <w:numId w:val="11"/>
                                </w:numPr>
                                <w:tabs>
                                  <w:tab w:val="left" w:pos="358"/>
                                </w:tabs>
                                <w:spacing w:line="121" w:lineRule="exact"/>
                                <w:ind w:left="357" w:hanging="357"/>
                                <w:rPr>
                                  <w:rFonts w:ascii="Courier New"/>
                                  <w:b/>
                                  <w:color w:val="00AFEF"/>
                                  <w:sz w:val="13"/>
                                </w:rPr>
                              </w:pPr>
                              <w:r>
                                <w:rPr>
                                  <w:rFonts w:ascii="Courier New"/>
                                  <w:b/>
                                  <w:sz w:val="13"/>
                                </w:rPr>
                                <w:t>void</w:t>
                              </w:r>
                              <w:r>
                                <w:rPr>
                                  <w:rFonts w:ascii="Courier New"/>
                                  <w:b/>
                                  <w:spacing w:val="41"/>
                                  <w:sz w:val="13"/>
                                </w:rPr>
                                <w:t xml:space="preserve"> </w:t>
                              </w:r>
                              <w:r>
                                <w:rPr>
                                  <w:rFonts w:ascii="Courier New"/>
                                  <w:sz w:val="13"/>
                                </w:rPr>
                                <w:t>configuration()</w:t>
                              </w:r>
                              <w:r>
                                <w:rPr>
                                  <w:rFonts w:ascii="Courier New"/>
                                  <w:b/>
                                  <w:color w:val="000080"/>
                                  <w:sz w:val="13"/>
                                </w:rPr>
                                <w:t>{</w:t>
                              </w:r>
                            </w:p>
                            <w:p w14:paraId="7F57F50B" w14:textId="77777777" w:rsidR="0079175C" w:rsidRDefault="0079175C">
                              <w:pPr>
                                <w:numPr>
                                  <w:ilvl w:val="0"/>
                                  <w:numId w:val="11"/>
                                </w:numPr>
                                <w:tabs>
                                  <w:tab w:val="left" w:pos="517"/>
                                  <w:tab w:val="left" w:pos="518"/>
                                </w:tabs>
                                <w:spacing w:line="122"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p</w:t>
                              </w:r>
                              <w:r>
                                <w:rPr>
                                  <w:rFonts w:ascii="Courier New"/>
                                  <w:b/>
                                  <w:color w:val="000080"/>
                                  <w:sz w:val="13"/>
                                </w:rPr>
                                <w:t>.</w:t>
                              </w:r>
                              <w:r>
                                <w:rPr>
                                  <w:rFonts w:ascii="Courier New"/>
                                  <w:sz w:val="13"/>
                                </w:rPr>
                                <w:t>pPush</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pPush</w:t>
                              </w:r>
                              <w:r>
                                <w:rPr>
                                  <w:rFonts w:ascii="Courier New"/>
                                  <w:b/>
                                  <w:color w:val="000080"/>
                                  <w:sz w:val="13"/>
                                </w:rPr>
                                <w:t>);</w:t>
                              </w:r>
                            </w:p>
                            <w:p w14:paraId="6C60AB64" w14:textId="77777777" w:rsidR="0079175C" w:rsidRDefault="0079175C">
                              <w:pPr>
                                <w:numPr>
                                  <w:ilvl w:val="0"/>
                                  <w:numId w:val="11"/>
                                </w:numPr>
                                <w:tabs>
                                  <w:tab w:val="left" w:pos="517"/>
                                  <w:tab w:val="left" w:pos="518"/>
                                </w:tabs>
                                <w:spacing w:line="121"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c</w:t>
                              </w:r>
                              <w:r>
                                <w:rPr>
                                  <w:rFonts w:ascii="Courier New"/>
                                  <w:b/>
                                  <w:color w:val="000080"/>
                                  <w:sz w:val="13"/>
                                </w:rPr>
                                <w:t>.</w:t>
                              </w:r>
                              <w:r>
                                <w:rPr>
                                  <w:rFonts w:ascii="Courier New"/>
                                  <w:sz w:val="13"/>
                                </w:rPr>
                                <w:t>pPull</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pPull</w:t>
                              </w:r>
                              <w:r>
                                <w:rPr>
                                  <w:rFonts w:ascii="Courier New"/>
                                  <w:b/>
                                  <w:color w:val="000080"/>
                                  <w:sz w:val="13"/>
                                </w:rPr>
                                <w:t>);</w:t>
                              </w:r>
                            </w:p>
                            <w:p w14:paraId="539C1A08" w14:textId="77777777" w:rsidR="0079175C" w:rsidRDefault="0079175C">
                              <w:pPr>
                                <w:spacing w:line="121" w:lineRule="exact"/>
                                <w:rPr>
                                  <w:rFonts w:ascii="Courier New"/>
                                  <w:b/>
                                  <w:sz w:val="13"/>
                                </w:rPr>
                              </w:pPr>
                              <w:r>
                                <w:rPr>
                                  <w:rFonts w:ascii="Courier New"/>
                                  <w:b/>
                                  <w:color w:val="00AFEF"/>
                                  <w:sz w:val="13"/>
                                </w:rPr>
                                <w:t xml:space="preserve">9.  </w:t>
                              </w:r>
                              <w:r>
                                <w:rPr>
                                  <w:rFonts w:ascii="Courier New"/>
                                  <w:b/>
                                  <w:color w:val="000080"/>
                                  <w:sz w:val="13"/>
                                </w:rPr>
                                <w:t>}</w:t>
                              </w:r>
                            </w:p>
                            <w:p w14:paraId="269F84BE" w14:textId="77777777" w:rsidR="0079175C" w:rsidRDefault="0079175C">
                              <w:pPr>
                                <w:spacing w:line="122" w:lineRule="exact"/>
                                <w:rPr>
                                  <w:rFonts w:ascii="Courier New"/>
                                  <w:b/>
                                  <w:sz w:val="13"/>
                                </w:rPr>
                              </w:pPr>
                              <w:r>
                                <w:rPr>
                                  <w:rFonts w:ascii="Courier New"/>
                                  <w:b/>
                                  <w:color w:val="00AFEF"/>
                                  <w:sz w:val="13"/>
                                </w:rPr>
                                <w:t>10.</w:t>
                              </w:r>
                              <w:r>
                                <w:rPr>
                                  <w:rFonts w:ascii="Courier New"/>
                                  <w:b/>
                                  <w:color w:val="000080"/>
                                  <w:sz w:val="13"/>
                                </w:rPr>
                                <w:t>}</w:t>
                              </w:r>
                            </w:p>
                            <w:p w14:paraId="50B42CB6" w14:textId="77777777" w:rsidR="0079175C" w:rsidRDefault="0079175C">
                              <w:pPr>
                                <w:numPr>
                                  <w:ilvl w:val="0"/>
                                  <w:numId w:val="10"/>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IPull</w:t>
                              </w:r>
                              <w:r>
                                <w:rPr>
                                  <w:rFonts w:ascii="Courier New"/>
                                  <w:spacing w:val="23"/>
                                  <w:sz w:val="13"/>
                                </w:rPr>
                                <w:t xml:space="preserve"> </w:t>
                              </w:r>
                              <w:r>
                                <w:rPr>
                                  <w:rFonts w:ascii="Courier New"/>
                                  <w:b/>
                                  <w:color w:val="000080"/>
                                  <w:sz w:val="13"/>
                                </w:rPr>
                                <w:t>{</w:t>
                              </w:r>
                            </w:p>
                            <w:p w14:paraId="2B242B18" w14:textId="77777777" w:rsidR="0079175C" w:rsidRDefault="0079175C">
                              <w:pPr>
                                <w:numPr>
                                  <w:ilvl w:val="0"/>
                                  <w:numId w:val="10"/>
                                </w:numPr>
                                <w:tabs>
                                  <w:tab w:val="left" w:pos="240"/>
                                </w:tabs>
                                <w:spacing w:before="5" w:line="199" w:lineRule="auto"/>
                                <w:ind w:right="36"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 xml:space="preserve">virtual </w:t>
                              </w: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 xml:space="preserve">() = </w:t>
                              </w:r>
                              <w:r>
                                <w:rPr>
                                  <w:rFonts w:ascii="Courier New"/>
                                  <w:color w:val="FF8000"/>
                                  <w:sz w:val="13"/>
                                </w:rPr>
                                <w:t>0</w:t>
                              </w:r>
                              <w:r>
                                <w:rPr>
                                  <w:rFonts w:ascii="Courier New"/>
                                  <w:b/>
                                  <w:color w:val="000080"/>
                                  <w:sz w:val="13"/>
                                </w:rPr>
                                <w:t xml:space="preserve">; </w:t>
                              </w:r>
                              <w:r>
                                <w:rPr>
                                  <w:rFonts w:ascii="Courier New"/>
                                  <w:b/>
                                  <w:color w:val="00AFEF"/>
                                  <w:sz w:val="13"/>
                                </w:rPr>
                                <w:t>13.</w:t>
                              </w:r>
                              <w:r>
                                <w:rPr>
                                  <w:rFonts w:ascii="Courier New"/>
                                  <w:b/>
                                  <w:color w:val="000080"/>
                                  <w:sz w:val="13"/>
                                </w:rPr>
                                <w:t>}</w:t>
                              </w:r>
                            </w:p>
                            <w:p w14:paraId="2595FD8E" w14:textId="77777777" w:rsidR="0079175C" w:rsidRDefault="0079175C">
                              <w:pPr>
                                <w:spacing w:line="125" w:lineRule="exact"/>
                                <w:rPr>
                                  <w:rFonts w:ascii="Courier New"/>
                                  <w:b/>
                                  <w:sz w:val="13"/>
                                </w:rPr>
                              </w:pPr>
                              <w:r>
                                <w:rPr>
                                  <w:rFonts w:ascii="Courier New"/>
                                  <w:b/>
                                  <w:color w:val="00AFEF"/>
                                  <w:sz w:val="13"/>
                                </w:rPr>
                                <w:t>14.</w:t>
                              </w:r>
                              <w:r>
                                <w:rPr>
                                  <w:rFonts w:ascii="Courier New"/>
                                  <w:b/>
                                  <w:color w:val="252525"/>
                                  <w:sz w:val="13"/>
                                </w:rPr>
                                <w:t xml:space="preserve">class </w:t>
                              </w:r>
                              <w:r>
                                <w:rPr>
                                  <w:rFonts w:ascii="Courier New"/>
                                  <w:sz w:val="13"/>
                                </w:rPr>
                                <w:t xml:space="preserve">IPush </w:t>
                              </w:r>
                              <w:r>
                                <w:rPr>
                                  <w:rFonts w:ascii="Courier New"/>
                                  <w:b/>
                                  <w:color w:val="000080"/>
                                  <w:sz w:val="13"/>
                                </w:rPr>
                                <w:t>{</w:t>
                              </w:r>
                            </w:p>
                          </w:txbxContent>
                        </wps:txbx>
                        <wps:bodyPr rot="0" vert="horz" wrap="square" lIns="0" tIns="0" rIns="0" bIns="0" anchor="t" anchorCtr="0" upright="1">
                          <a:noAutofit/>
                        </wps:bodyPr>
                      </wps:wsp>
                      <wps:wsp>
                        <wps:cNvPr id="1253" name="Text Box 1087"/>
                        <wps:cNvSpPr txBox="1">
                          <a:spLocks noChangeArrowheads="1"/>
                        </wps:cNvSpPr>
                        <wps:spPr bwMode="auto">
                          <a:xfrm>
                            <a:off x="7419" y="-3932"/>
                            <a:ext cx="232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F7859" w14:textId="77777777" w:rsidR="0079175C" w:rsidRDefault="0079175C">
                              <w:pPr>
                                <w:spacing w:line="132" w:lineRule="exact"/>
                                <w:ind w:right="-17"/>
                                <w:rPr>
                                  <w:rFonts w:ascii="Courier New"/>
                                  <w:b/>
                                  <w:sz w:val="13"/>
                                </w:rPr>
                              </w:pPr>
                              <w:r>
                                <w:rPr>
                                  <w:rFonts w:ascii="Courier New"/>
                                  <w:b/>
                                  <w:color w:val="00AFEF"/>
                                  <w:sz w:val="13"/>
                                </w:rPr>
                                <w:t>31.</w:t>
                              </w:r>
                              <w:r>
                                <w:rPr>
                                  <w:rFonts w:ascii="Courier New"/>
                                  <w:b/>
                                  <w:sz w:val="13"/>
                                </w:rPr>
                                <w:t xml:space="preserve">Statemachine </w:t>
                              </w:r>
                              <w:r>
                                <w:rPr>
                                  <w:rFonts w:ascii="Courier New"/>
                                  <w:sz w:val="13"/>
                                </w:rPr>
                                <w:t>FIFOMachine</w:t>
                              </w:r>
                              <w:r>
                                <w:rPr>
                                  <w:rFonts w:ascii="Courier New"/>
                                  <w:spacing w:val="54"/>
                                  <w:sz w:val="13"/>
                                </w:rPr>
                                <w:t xml:space="preserve"> </w:t>
                              </w:r>
                              <w:r>
                                <w:rPr>
                                  <w:rFonts w:ascii="Courier New"/>
                                  <w:b/>
                                  <w:color w:val="000080"/>
                                  <w:sz w:val="13"/>
                                </w:rPr>
                                <w:t>{</w:t>
                              </w:r>
                            </w:p>
                          </w:txbxContent>
                        </wps:txbx>
                        <wps:bodyPr rot="0" vert="horz" wrap="square" lIns="0" tIns="0" rIns="0" bIns="0" anchor="t" anchorCtr="0" upright="1">
                          <a:noAutofit/>
                        </wps:bodyPr>
                      </wps:wsp>
                      <wps:wsp>
                        <wps:cNvPr id="1254" name="Text Box 1086"/>
                        <wps:cNvSpPr txBox="1">
                          <a:spLocks noChangeArrowheads="1"/>
                        </wps:cNvSpPr>
                        <wps:spPr bwMode="auto">
                          <a:xfrm>
                            <a:off x="7419" y="-3810"/>
                            <a:ext cx="239" cy="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8DEC" w14:textId="77777777" w:rsidR="0079175C" w:rsidRDefault="0079175C">
                              <w:pPr>
                                <w:spacing w:line="123" w:lineRule="exact"/>
                                <w:ind w:right="-16"/>
                                <w:rPr>
                                  <w:rFonts w:ascii="Courier New"/>
                                  <w:sz w:val="13"/>
                                </w:rPr>
                              </w:pPr>
                              <w:r>
                                <w:rPr>
                                  <w:rFonts w:ascii="Courier New"/>
                                  <w:color w:val="00AFEF"/>
                                  <w:sz w:val="13"/>
                                </w:rPr>
                                <w:t>32.</w:t>
                              </w:r>
                            </w:p>
                            <w:p w14:paraId="19B97260" w14:textId="77777777" w:rsidR="0079175C" w:rsidRDefault="0079175C">
                              <w:pPr>
                                <w:spacing w:line="121" w:lineRule="exact"/>
                                <w:ind w:right="-16"/>
                                <w:rPr>
                                  <w:rFonts w:ascii="Courier New"/>
                                  <w:sz w:val="13"/>
                                </w:rPr>
                              </w:pPr>
                              <w:r>
                                <w:rPr>
                                  <w:rFonts w:ascii="Courier New"/>
                                  <w:color w:val="00AFEF"/>
                                  <w:sz w:val="13"/>
                                </w:rPr>
                                <w:t>33.</w:t>
                              </w:r>
                            </w:p>
                            <w:p w14:paraId="7A6585F8" w14:textId="77777777" w:rsidR="0079175C" w:rsidRDefault="0079175C">
                              <w:pPr>
                                <w:spacing w:line="122" w:lineRule="exact"/>
                                <w:ind w:right="-16"/>
                                <w:rPr>
                                  <w:rFonts w:ascii="Courier New"/>
                                  <w:sz w:val="13"/>
                                </w:rPr>
                              </w:pPr>
                              <w:r>
                                <w:rPr>
                                  <w:rFonts w:ascii="Courier New"/>
                                  <w:color w:val="00AFEF"/>
                                  <w:sz w:val="13"/>
                                </w:rPr>
                                <w:t>34.</w:t>
                              </w:r>
                            </w:p>
                            <w:p w14:paraId="23D164AB" w14:textId="77777777" w:rsidR="0079175C" w:rsidRDefault="0079175C">
                              <w:pPr>
                                <w:spacing w:line="121" w:lineRule="exact"/>
                                <w:ind w:right="-16"/>
                                <w:rPr>
                                  <w:rFonts w:ascii="Courier New"/>
                                  <w:sz w:val="13"/>
                                </w:rPr>
                              </w:pPr>
                              <w:r>
                                <w:rPr>
                                  <w:rFonts w:ascii="Courier New"/>
                                  <w:color w:val="00AFEF"/>
                                  <w:sz w:val="13"/>
                                </w:rPr>
                                <w:t>35.</w:t>
                              </w:r>
                            </w:p>
                            <w:p w14:paraId="330FCB6A" w14:textId="77777777" w:rsidR="0079175C" w:rsidRDefault="0079175C">
                              <w:pPr>
                                <w:spacing w:line="121" w:lineRule="exact"/>
                                <w:ind w:right="-16"/>
                                <w:rPr>
                                  <w:rFonts w:ascii="Courier New"/>
                                  <w:sz w:val="13"/>
                                </w:rPr>
                              </w:pPr>
                              <w:r>
                                <w:rPr>
                                  <w:rFonts w:ascii="Courier New"/>
                                  <w:color w:val="00AFEF"/>
                                  <w:sz w:val="13"/>
                                </w:rPr>
                                <w:t>36.</w:t>
                              </w:r>
                            </w:p>
                            <w:p w14:paraId="7FFB6C6F" w14:textId="77777777" w:rsidR="0079175C" w:rsidRDefault="0079175C">
                              <w:pPr>
                                <w:spacing w:line="122" w:lineRule="exact"/>
                                <w:ind w:right="-16"/>
                                <w:rPr>
                                  <w:rFonts w:ascii="Courier New"/>
                                  <w:b/>
                                  <w:sz w:val="13"/>
                                </w:rPr>
                              </w:pPr>
                              <w:r>
                                <w:rPr>
                                  <w:rFonts w:ascii="Courier New"/>
                                  <w:b/>
                                  <w:color w:val="00AFEF"/>
                                  <w:sz w:val="13"/>
                                </w:rPr>
                                <w:t>37.</w:t>
                              </w:r>
                            </w:p>
                            <w:p w14:paraId="6B7BD0BD" w14:textId="77777777" w:rsidR="0079175C" w:rsidRDefault="0079175C">
                              <w:pPr>
                                <w:spacing w:line="121" w:lineRule="exact"/>
                                <w:ind w:right="-16"/>
                                <w:rPr>
                                  <w:rFonts w:ascii="Courier New"/>
                                  <w:sz w:val="13"/>
                                </w:rPr>
                              </w:pPr>
                              <w:r>
                                <w:rPr>
                                  <w:rFonts w:ascii="Courier New"/>
                                  <w:color w:val="00AFEF"/>
                                  <w:sz w:val="13"/>
                                </w:rPr>
                                <w:t>38.</w:t>
                              </w:r>
                            </w:p>
                            <w:p w14:paraId="0803CA97" w14:textId="77777777" w:rsidR="0079175C" w:rsidRDefault="0079175C">
                              <w:pPr>
                                <w:spacing w:line="121" w:lineRule="exact"/>
                                <w:ind w:right="-16"/>
                                <w:rPr>
                                  <w:rFonts w:ascii="Courier New"/>
                                  <w:b/>
                                  <w:sz w:val="13"/>
                                </w:rPr>
                              </w:pPr>
                              <w:r>
                                <w:rPr>
                                  <w:rFonts w:ascii="Courier New"/>
                                  <w:b/>
                                  <w:color w:val="00AFEF"/>
                                  <w:sz w:val="13"/>
                                </w:rPr>
                                <w:t>39.</w:t>
                              </w:r>
                            </w:p>
                            <w:p w14:paraId="147FB3F0" w14:textId="77777777" w:rsidR="0079175C" w:rsidRDefault="0079175C">
                              <w:pPr>
                                <w:spacing w:line="122" w:lineRule="exact"/>
                                <w:ind w:right="-16"/>
                                <w:rPr>
                                  <w:rFonts w:ascii="Courier New"/>
                                  <w:b/>
                                  <w:sz w:val="13"/>
                                </w:rPr>
                              </w:pPr>
                              <w:r>
                                <w:rPr>
                                  <w:rFonts w:ascii="Courier New"/>
                                  <w:b/>
                                  <w:color w:val="00AFEF"/>
                                  <w:sz w:val="13"/>
                                </w:rPr>
                                <w:t>40.</w:t>
                              </w:r>
                            </w:p>
                            <w:p w14:paraId="0226B0B1" w14:textId="77777777" w:rsidR="0079175C" w:rsidRDefault="0079175C">
                              <w:pPr>
                                <w:spacing w:line="121" w:lineRule="exact"/>
                                <w:ind w:right="-16"/>
                                <w:rPr>
                                  <w:rFonts w:ascii="Courier New"/>
                                  <w:sz w:val="13"/>
                                </w:rPr>
                              </w:pPr>
                              <w:r>
                                <w:rPr>
                                  <w:rFonts w:ascii="Courier New"/>
                                  <w:color w:val="00AFEF"/>
                                  <w:sz w:val="13"/>
                                </w:rPr>
                                <w:t>41.</w:t>
                              </w:r>
                            </w:p>
                            <w:p w14:paraId="21553A1D" w14:textId="77777777" w:rsidR="0079175C" w:rsidRDefault="0079175C">
                              <w:pPr>
                                <w:spacing w:line="121" w:lineRule="exact"/>
                                <w:ind w:right="-16"/>
                                <w:rPr>
                                  <w:rFonts w:ascii="Courier New"/>
                                  <w:sz w:val="13"/>
                                </w:rPr>
                              </w:pPr>
                              <w:r>
                                <w:rPr>
                                  <w:rFonts w:ascii="Courier New"/>
                                  <w:color w:val="00AFEF"/>
                                  <w:sz w:val="13"/>
                                </w:rPr>
                                <w:t>42.</w:t>
                              </w:r>
                            </w:p>
                            <w:p w14:paraId="5DA32CC6" w14:textId="77777777" w:rsidR="0079175C" w:rsidRDefault="0079175C">
                              <w:pPr>
                                <w:spacing w:line="122" w:lineRule="exact"/>
                                <w:ind w:right="-16"/>
                                <w:rPr>
                                  <w:rFonts w:ascii="Courier New"/>
                                  <w:sz w:val="13"/>
                                </w:rPr>
                              </w:pPr>
                              <w:r>
                                <w:rPr>
                                  <w:rFonts w:ascii="Courier New"/>
                                  <w:color w:val="00AFEF"/>
                                  <w:sz w:val="13"/>
                                </w:rPr>
                                <w:t>43.</w:t>
                              </w:r>
                            </w:p>
                            <w:p w14:paraId="57F98849" w14:textId="77777777" w:rsidR="0079175C" w:rsidRDefault="0079175C">
                              <w:pPr>
                                <w:spacing w:line="131" w:lineRule="exact"/>
                                <w:ind w:right="-16"/>
                                <w:rPr>
                                  <w:rFonts w:ascii="Courier New"/>
                                  <w:sz w:val="13"/>
                                </w:rPr>
                              </w:pPr>
                              <w:r>
                                <w:rPr>
                                  <w:rFonts w:ascii="Courier New"/>
                                  <w:color w:val="00AFEF"/>
                                  <w:sz w:val="13"/>
                                </w:rPr>
                                <w:t>44.</w:t>
                              </w:r>
                            </w:p>
                          </w:txbxContent>
                        </wps:txbx>
                        <wps:bodyPr rot="0" vert="horz" wrap="square" lIns="0" tIns="0" rIns="0" bIns="0" anchor="t" anchorCtr="0" upright="1">
                          <a:noAutofit/>
                        </wps:bodyPr>
                      </wps:wsp>
                      <wps:wsp>
                        <wps:cNvPr id="1255" name="Text Box 1085"/>
                        <wps:cNvSpPr txBox="1">
                          <a:spLocks noChangeArrowheads="1"/>
                        </wps:cNvSpPr>
                        <wps:spPr bwMode="auto">
                          <a:xfrm>
                            <a:off x="4237" y="-2233"/>
                            <a:ext cx="342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2DE0A" w14:textId="77777777" w:rsidR="0079175C" w:rsidRDefault="0079175C">
                              <w:pPr>
                                <w:numPr>
                                  <w:ilvl w:val="0"/>
                                  <w:numId w:val="9"/>
                                </w:numPr>
                                <w:tabs>
                                  <w:tab w:val="left" w:pos="240"/>
                                  <w:tab w:val="left" w:pos="3181"/>
                                </w:tabs>
                                <w:spacing w:line="124" w:lineRule="exact"/>
                                <w:ind w:hanging="239"/>
                                <w:rPr>
                                  <w:rFonts w:ascii="Courier New"/>
                                  <w:color w:val="00AFEF"/>
                                  <w:sz w:val="13"/>
                                </w:rPr>
                              </w:pPr>
                              <w:r>
                                <w:rPr>
                                  <w:rFonts w:ascii="Courier New"/>
                                  <w:b/>
                                  <w:color w:val="252525"/>
                                  <w:sz w:val="13"/>
                                </w:rPr>
                                <w:t>public</w:t>
                              </w:r>
                              <w:r>
                                <w:rPr>
                                  <w:rFonts w:ascii="Courier New"/>
                                  <w:b/>
                                  <w:color w:val="000080"/>
                                  <w:sz w:val="13"/>
                                </w:rPr>
                                <w:t>:</w:t>
                              </w:r>
                              <w:r>
                                <w:rPr>
                                  <w:rFonts w:ascii="Courier New"/>
                                  <w:b/>
                                  <w:color w:val="000080"/>
                                  <w:sz w:val="13"/>
                                </w:rPr>
                                <w:tab/>
                              </w:r>
                              <w:r>
                                <w:rPr>
                                  <w:rFonts w:ascii="Courier New"/>
                                  <w:color w:val="00AFEF"/>
                                  <w:sz w:val="13"/>
                                </w:rPr>
                                <w:t>45.</w:t>
                              </w:r>
                            </w:p>
                            <w:p w14:paraId="4BBCEE17" w14:textId="77777777" w:rsidR="0079175C" w:rsidRDefault="0079175C">
                              <w:pPr>
                                <w:numPr>
                                  <w:ilvl w:val="0"/>
                                  <w:numId w:val="9"/>
                                </w:numPr>
                                <w:tabs>
                                  <w:tab w:val="left" w:pos="399"/>
                                </w:tabs>
                                <w:spacing w:line="131" w:lineRule="exact"/>
                                <w:ind w:left="398" w:hanging="398"/>
                                <w:rPr>
                                  <w:rFonts w:ascii="Courier New"/>
                                  <w:color w:val="00AFEF"/>
                                  <w:sz w:val="13"/>
                                </w:rPr>
                              </w:pPr>
                              <w:r>
                                <w:rPr>
                                  <w:rFonts w:ascii="Courier New"/>
                                  <w:b/>
                                  <w:color w:val="252525"/>
                                  <w:sz w:val="13"/>
                                </w:rPr>
                                <w:t xml:space="preserve">virtual 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data</w:t>
                              </w:r>
                              <w:r>
                                <w:rPr>
                                  <w:rFonts w:ascii="Courier New"/>
                                  <w:b/>
                                  <w:color w:val="000080"/>
                                  <w:sz w:val="13"/>
                                </w:rPr>
                                <w:t xml:space="preserve">) = </w:t>
                              </w:r>
                              <w:r>
                                <w:rPr>
                                  <w:rFonts w:ascii="Courier New"/>
                                  <w:color w:val="FF8000"/>
                                  <w:sz w:val="13"/>
                                </w:rPr>
                                <w:t>0</w:t>
                              </w:r>
                              <w:r>
                                <w:rPr>
                                  <w:rFonts w:ascii="Courier New"/>
                                  <w:b/>
                                  <w:color w:val="000080"/>
                                  <w:sz w:val="13"/>
                                </w:rPr>
                                <w:t>;</w:t>
                              </w:r>
                              <w:r>
                                <w:rPr>
                                  <w:rFonts w:ascii="Courier New"/>
                                  <w:b/>
                                  <w:color w:val="000080"/>
                                  <w:spacing w:val="50"/>
                                  <w:sz w:val="13"/>
                                </w:rPr>
                                <w:t xml:space="preserve"> </w:t>
                              </w:r>
                              <w:r>
                                <w:rPr>
                                  <w:rFonts w:ascii="Courier New"/>
                                  <w:color w:val="00AFEF"/>
                                  <w:sz w:val="13"/>
                                </w:rPr>
                                <w:t>46.</w:t>
                              </w:r>
                            </w:p>
                          </w:txbxContent>
                        </wps:txbx>
                        <wps:bodyPr rot="0" vert="horz" wrap="square" lIns="0" tIns="0" rIns="0" bIns="0" anchor="t" anchorCtr="0" upright="1">
                          <a:noAutofit/>
                        </wps:bodyPr>
                      </wps:wsp>
                      <wps:wsp>
                        <wps:cNvPr id="1256" name="Text Box 1084"/>
                        <wps:cNvSpPr txBox="1">
                          <a:spLocks noChangeArrowheads="1"/>
                        </wps:cNvSpPr>
                        <wps:spPr bwMode="auto">
                          <a:xfrm>
                            <a:off x="4237" y="-1989"/>
                            <a:ext cx="3040" cy="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C813E" w14:textId="77777777" w:rsidR="0079175C" w:rsidRDefault="0079175C">
                              <w:pPr>
                                <w:spacing w:line="123" w:lineRule="exact"/>
                                <w:rPr>
                                  <w:rFonts w:ascii="Courier New"/>
                                  <w:b/>
                                  <w:sz w:val="13"/>
                                </w:rPr>
                              </w:pPr>
                              <w:r>
                                <w:rPr>
                                  <w:rFonts w:ascii="Courier New"/>
                                  <w:b/>
                                  <w:color w:val="00AFEF"/>
                                  <w:sz w:val="13"/>
                                </w:rPr>
                                <w:t>17.</w:t>
                              </w:r>
                              <w:r>
                                <w:rPr>
                                  <w:rFonts w:ascii="Courier New"/>
                                  <w:b/>
                                  <w:color w:val="000080"/>
                                  <w:sz w:val="13"/>
                                </w:rPr>
                                <w:t>}</w:t>
                              </w:r>
                            </w:p>
                            <w:p w14:paraId="380711EC" w14:textId="77777777" w:rsidR="0079175C" w:rsidRDefault="0079175C">
                              <w:pPr>
                                <w:numPr>
                                  <w:ilvl w:val="0"/>
                                  <w:numId w:val="8"/>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Producer</w:t>
                              </w:r>
                              <w:r>
                                <w:rPr>
                                  <w:rFonts w:ascii="Courier New"/>
                                  <w:spacing w:val="26"/>
                                  <w:sz w:val="13"/>
                                </w:rPr>
                                <w:t xml:space="preserve"> </w:t>
                              </w:r>
                              <w:r>
                                <w:rPr>
                                  <w:rFonts w:ascii="Courier New"/>
                                  <w:b/>
                                  <w:color w:val="000080"/>
                                  <w:sz w:val="13"/>
                                </w:rPr>
                                <w:t>{</w:t>
                              </w:r>
                            </w:p>
                            <w:p w14:paraId="024761E1" w14:textId="77777777" w:rsidR="0079175C" w:rsidRDefault="0079175C">
                              <w:pPr>
                                <w:numPr>
                                  <w:ilvl w:val="0"/>
                                  <w:numId w:val="8"/>
                                </w:numPr>
                                <w:tabs>
                                  <w:tab w:val="left" w:pos="240"/>
                                </w:tabs>
                                <w:spacing w:before="6"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IPush</w:t>
                              </w:r>
                              <w:r>
                                <w:rPr>
                                  <w:rFonts w:ascii="Courier New"/>
                                  <w:b/>
                                  <w:color w:val="000080"/>
                                  <w:sz w:val="13"/>
                                </w:rPr>
                                <w:t xml:space="preserve">&gt; </w:t>
                              </w:r>
                              <w:r>
                                <w:rPr>
                                  <w:rFonts w:ascii="Courier New"/>
                                  <w:sz w:val="13"/>
                                </w:rPr>
                                <w:t>pPush</w:t>
                              </w:r>
                              <w:r>
                                <w:rPr>
                                  <w:rFonts w:ascii="Courier New"/>
                                  <w:b/>
                                  <w:color w:val="000080"/>
                                  <w:sz w:val="13"/>
                                </w:rPr>
                                <w:t xml:space="preserve">; </w:t>
                              </w:r>
                              <w:r>
                                <w:rPr>
                                  <w:rFonts w:ascii="Courier New"/>
                                  <w:b/>
                                  <w:color w:val="00AFEF"/>
                                  <w:sz w:val="13"/>
                                </w:rPr>
                                <w:t>20.</w:t>
                              </w:r>
                              <w:r>
                                <w:rPr>
                                  <w:rFonts w:ascii="Courier New"/>
                                  <w:b/>
                                  <w:color w:val="000080"/>
                                  <w:sz w:val="13"/>
                                </w:rPr>
                                <w:t>};</w:t>
                              </w:r>
                            </w:p>
                            <w:p w14:paraId="0782B1BC" w14:textId="77777777" w:rsidR="0079175C" w:rsidRDefault="0079175C">
                              <w:pPr>
                                <w:numPr>
                                  <w:ilvl w:val="0"/>
                                  <w:numId w:val="7"/>
                                </w:numPr>
                                <w:tabs>
                                  <w:tab w:val="left" w:pos="240"/>
                                </w:tabs>
                                <w:spacing w:line="114" w:lineRule="exact"/>
                                <w:ind w:firstLine="0"/>
                                <w:rPr>
                                  <w:rFonts w:ascii="Courier New"/>
                                  <w:b/>
                                  <w:sz w:val="13"/>
                                </w:rPr>
                              </w:pPr>
                              <w:r>
                                <w:rPr>
                                  <w:rFonts w:ascii="Courier New"/>
                                  <w:b/>
                                  <w:color w:val="252525"/>
                                  <w:sz w:val="13"/>
                                </w:rPr>
                                <w:t xml:space="preserve">class </w:t>
                              </w:r>
                              <w:r>
                                <w:rPr>
                                  <w:rFonts w:ascii="Courier New"/>
                                  <w:sz w:val="13"/>
                                </w:rPr>
                                <w:t>Consumer</w:t>
                              </w:r>
                              <w:r>
                                <w:rPr>
                                  <w:rFonts w:ascii="Courier New"/>
                                  <w:spacing w:val="30"/>
                                  <w:sz w:val="13"/>
                                </w:rPr>
                                <w:t xml:space="preserve"> </w:t>
                              </w:r>
                              <w:r>
                                <w:rPr>
                                  <w:rFonts w:ascii="Courier New"/>
                                  <w:b/>
                                  <w:color w:val="000080"/>
                                  <w:sz w:val="13"/>
                                </w:rPr>
                                <w:t>{</w:t>
                              </w:r>
                            </w:p>
                            <w:p w14:paraId="3BE9273B" w14:textId="77777777" w:rsidR="0079175C" w:rsidRDefault="0079175C">
                              <w:pPr>
                                <w:numPr>
                                  <w:ilvl w:val="0"/>
                                  <w:numId w:val="7"/>
                                </w:numPr>
                                <w:tabs>
                                  <w:tab w:val="left" w:pos="240"/>
                                </w:tabs>
                                <w:spacing w:before="5"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IPull</w:t>
                              </w:r>
                              <w:r>
                                <w:rPr>
                                  <w:rFonts w:ascii="Courier New"/>
                                  <w:b/>
                                  <w:color w:val="000080"/>
                                  <w:sz w:val="13"/>
                                </w:rPr>
                                <w:t xml:space="preserve">&gt; </w:t>
                              </w:r>
                              <w:r>
                                <w:rPr>
                                  <w:rFonts w:ascii="Courier New"/>
                                  <w:sz w:val="13"/>
                                </w:rPr>
                                <w:t>pPull</w:t>
                              </w:r>
                              <w:r>
                                <w:rPr>
                                  <w:rFonts w:ascii="Courier New"/>
                                  <w:b/>
                                  <w:color w:val="000080"/>
                                  <w:sz w:val="13"/>
                                </w:rPr>
                                <w:t xml:space="preserve">; </w:t>
                              </w:r>
                              <w:r>
                                <w:rPr>
                                  <w:rFonts w:ascii="Courier New"/>
                                  <w:b/>
                                  <w:color w:val="00AFEF"/>
                                  <w:sz w:val="13"/>
                                </w:rPr>
                                <w:t>23.</w:t>
                              </w:r>
                              <w:r>
                                <w:rPr>
                                  <w:rFonts w:ascii="Courier New"/>
                                  <w:b/>
                                  <w:color w:val="000080"/>
                                  <w:sz w:val="13"/>
                                </w:rPr>
                                <w:t>};</w:t>
                              </w:r>
                            </w:p>
                            <w:p w14:paraId="7A92DA29" w14:textId="77777777" w:rsidR="0079175C" w:rsidRDefault="0079175C">
                              <w:pPr>
                                <w:spacing w:line="199" w:lineRule="auto"/>
                                <w:rPr>
                                  <w:rFonts w:ascii="Courier New"/>
                                  <w:b/>
                                  <w:sz w:val="13"/>
                                </w:rPr>
                              </w:pPr>
                              <w:r>
                                <w:rPr>
                                  <w:rFonts w:ascii="Courier New"/>
                                  <w:b/>
                                  <w:color w:val="00AFEF"/>
                                  <w:sz w:val="13"/>
                                </w:rPr>
                                <w:t>24.</w:t>
                              </w:r>
                              <w:r>
                                <w:rPr>
                                  <w:rFonts w:ascii="Courier New"/>
                                  <w:b/>
                                  <w:color w:val="252525"/>
                                  <w:sz w:val="13"/>
                                </w:rPr>
                                <w:t xml:space="preserve">class </w:t>
                              </w:r>
                              <w:r>
                                <w:rPr>
                                  <w:rFonts w:ascii="Courier New"/>
                                  <w:sz w:val="13"/>
                                </w:rPr>
                                <w:t xml:space="preserve">FIFO </w:t>
                              </w:r>
                              <w:r>
                                <w:rPr>
                                  <w:rFonts w:ascii="Courier New"/>
                                  <w:b/>
                                  <w:color w:val="000080"/>
                                  <w:sz w:val="13"/>
                                </w:rPr>
                                <w:t xml:space="preserve">: </w:t>
                              </w:r>
                              <w:r>
                                <w:rPr>
                                  <w:rFonts w:ascii="Courier New"/>
                                  <w:b/>
                                  <w:color w:val="252525"/>
                                  <w:sz w:val="13"/>
                                </w:rPr>
                                <w:t xml:space="preserve">public </w:t>
                              </w:r>
                              <w:r>
                                <w:rPr>
                                  <w:rFonts w:ascii="Courier New"/>
                                  <w:sz w:val="13"/>
                                </w:rPr>
                                <w:t>IPush</w:t>
                              </w:r>
                              <w:r>
                                <w:rPr>
                                  <w:rFonts w:ascii="Courier New"/>
                                  <w:b/>
                                  <w:color w:val="000080"/>
                                  <w:sz w:val="13"/>
                                </w:rPr>
                                <w:t xml:space="preserve">, </w:t>
                              </w:r>
                              <w:r>
                                <w:rPr>
                                  <w:rFonts w:ascii="Courier New"/>
                                  <w:sz w:val="13"/>
                                </w:rPr>
                                <w:t xml:space="preserve">IPull </w:t>
                              </w:r>
                              <w:r>
                                <w:rPr>
                                  <w:rFonts w:ascii="Courier New"/>
                                  <w:b/>
                                  <w:color w:val="000080"/>
                                  <w:sz w:val="13"/>
                                </w:rPr>
                                <w:t xml:space="preserve">{ </w:t>
                              </w:r>
                              <w:r>
                                <w:rPr>
                                  <w:rFonts w:ascii="Courier New"/>
                                  <w:b/>
                                  <w:color w:val="00AFEF"/>
                                  <w:sz w:val="13"/>
                                </w:rPr>
                                <w:t>25.</w:t>
                              </w:r>
                              <w:r>
                                <w:rPr>
                                  <w:rFonts w:ascii="Courier New"/>
                                  <w:b/>
                                  <w:color w:val="252525"/>
                                  <w:sz w:val="13"/>
                                </w:rPr>
                                <w:t>public</w:t>
                              </w:r>
                              <w:r>
                                <w:rPr>
                                  <w:rFonts w:ascii="Courier New"/>
                                  <w:b/>
                                  <w:color w:val="000080"/>
                                  <w:sz w:val="13"/>
                                </w:rPr>
                                <w:t>:</w:t>
                              </w:r>
                            </w:p>
                            <w:p w14:paraId="6EC862B5" w14:textId="77777777" w:rsidR="0079175C" w:rsidRDefault="0079175C">
                              <w:pPr>
                                <w:numPr>
                                  <w:ilvl w:val="0"/>
                                  <w:numId w:val="6"/>
                                </w:numPr>
                                <w:tabs>
                                  <w:tab w:val="left" w:pos="399"/>
                                </w:tabs>
                                <w:spacing w:line="115"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IPush</w:t>
                              </w:r>
                              <w:r>
                                <w:rPr>
                                  <w:rFonts w:ascii="Courier New"/>
                                  <w:b/>
                                  <w:color w:val="000080"/>
                                  <w:sz w:val="13"/>
                                </w:rPr>
                                <w:t>&gt;</w:t>
                              </w:r>
                              <w:r>
                                <w:rPr>
                                  <w:rFonts w:ascii="Courier New"/>
                                  <w:b/>
                                  <w:color w:val="000080"/>
                                  <w:spacing w:val="49"/>
                                  <w:sz w:val="13"/>
                                </w:rPr>
                                <w:t xml:space="preserve"> </w:t>
                              </w:r>
                              <w:r>
                                <w:rPr>
                                  <w:rFonts w:ascii="Courier New"/>
                                  <w:sz w:val="13"/>
                                </w:rPr>
                                <w:t>pPush</w:t>
                              </w:r>
                              <w:r>
                                <w:rPr>
                                  <w:rFonts w:ascii="Courier New"/>
                                  <w:b/>
                                  <w:color w:val="000080"/>
                                  <w:sz w:val="13"/>
                                </w:rPr>
                                <w:t>;</w:t>
                              </w:r>
                            </w:p>
                            <w:p w14:paraId="187FB7DC" w14:textId="77777777" w:rsidR="0079175C" w:rsidRDefault="0079175C">
                              <w:pPr>
                                <w:numPr>
                                  <w:ilvl w:val="0"/>
                                  <w:numId w:val="6"/>
                                </w:numPr>
                                <w:tabs>
                                  <w:tab w:val="left" w:pos="399"/>
                                </w:tabs>
                                <w:spacing w:line="121"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IPull</w:t>
                              </w:r>
                              <w:r>
                                <w:rPr>
                                  <w:rFonts w:ascii="Courier New"/>
                                  <w:b/>
                                  <w:color w:val="000080"/>
                                  <w:sz w:val="13"/>
                                </w:rPr>
                                <w:t>&gt;</w:t>
                              </w:r>
                              <w:r>
                                <w:rPr>
                                  <w:rFonts w:ascii="Courier New"/>
                                  <w:b/>
                                  <w:color w:val="000080"/>
                                  <w:spacing w:val="45"/>
                                  <w:sz w:val="13"/>
                                </w:rPr>
                                <w:t xml:space="preserve"> </w:t>
                              </w:r>
                              <w:r>
                                <w:rPr>
                                  <w:rFonts w:ascii="Courier New"/>
                                  <w:sz w:val="13"/>
                                </w:rPr>
                                <w:t>pPull</w:t>
                              </w:r>
                              <w:r>
                                <w:rPr>
                                  <w:rFonts w:ascii="Courier New"/>
                                  <w:b/>
                                  <w:color w:val="000080"/>
                                  <w:sz w:val="13"/>
                                </w:rPr>
                                <w:t>;</w:t>
                              </w:r>
                            </w:p>
                            <w:p w14:paraId="76BD415E" w14:textId="77777777" w:rsidR="0079175C" w:rsidRDefault="0079175C">
                              <w:pPr>
                                <w:numPr>
                                  <w:ilvl w:val="0"/>
                                  <w:numId w:val="6"/>
                                </w:numPr>
                                <w:tabs>
                                  <w:tab w:val="left" w:pos="399"/>
                                </w:tabs>
                                <w:spacing w:line="122" w:lineRule="exact"/>
                                <w:ind w:hanging="398"/>
                                <w:rPr>
                                  <w:rFonts w:ascii="Courier New"/>
                                  <w:b/>
                                  <w:sz w:val="13"/>
                                </w:rPr>
                              </w:pP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w:t>
                              </w:r>
                              <w:r>
                                <w:rPr>
                                  <w:rFonts w:ascii="Courier New"/>
                                  <w:color w:val="008000"/>
                                  <w:sz w:val="13"/>
                                </w:rPr>
                                <w:t>//fine-grained</w:t>
                              </w:r>
                              <w:r>
                                <w:rPr>
                                  <w:rFonts w:ascii="Courier New"/>
                                  <w:color w:val="008000"/>
                                  <w:spacing w:val="61"/>
                                  <w:sz w:val="13"/>
                                </w:rPr>
                                <w:t xml:space="preserve"> </w:t>
                              </w:r>
                              <w:r>
                                <w:rPr>
                                  <w:rFonts w:ascii="Courier New"/>
                                  <w:color w:val="008000"/>
                                  <w:sz w:val="13"/>
                                </w:rPr>
                                <w:t>code</w:t>
                              </w:r>
                              <w:r>
                                <w:rPr>
                                  <w:rFonts w:ascii="Courier New"/>
                                  <w:b/>
                                  <w:color w:val="000080"/>
                                  <w:sz w:val="13"/>
                                </w:rPr>
                                <w:t>}</w:t>
                              </w:r>
                            </w:p>
                            <w:p w14:paraId="5581BA2B" w14:textId="77777777" w:rsidR="0079175C" w:rsidRDefault="0079175C">
                              <w:pPr>
                                <w:numPr>
                                  <w:ilvl w:val="0"/>
                                  <w:numId w:val="6"/>
                                </w:numPr>
                                <w:tabs>
                                  <w:tab w:val="left" w:pos="399"/>
                                </w:tabs>
                                <w:spacing w:line="121" w:lineRule="exact"/>
                                <w:ind w:hanging="398"/>
                                <w:rPr>
                                  <w:rFonts w:ascii="Courier New"/>
                                  <w:b/>
                                  <w:sz w:val="13"/>
                                </w:rPr>
                              </w:pPr>
                              <w:r>
                                <w:rPr>
                                  <w:rFonts w:ascii="Courier New"/>
                                  <w:b/>
                                  <w:color w:val="252525"/>
                                  <w:sz w:val="13"/>
                                </w:rPr>
                                <w:t xml:space="preserve">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w:t>
                              </w:r>
                              <w:r>
                                <w:rPr>
                                  <w:rFonts w:ascii="Courier New"/>
                                  <w:b/>
                                  <w:color w:val="000080"/>
                                  <w:spacing w:val="50"/>
                                  <w:sz w:val="13"/>
                                </w:rPr>
                                <w:t xml:space="preserve"> </w:t>
                              </w:r>
                              <w:r>
                                <w:rPr>
                                  <w:rFonts w:ascii="Courier New"/>
                                  <w:sz w:val="13"/>
                                </w:rPr>
                                <w:t>data</w:t>
                              </w:r>
                              <w:r>
                                <w:rPr>
                                  <w:rFonts w:ascii="Courier New"/>
                                  <w:b/>
                                  <w:color w:val="000080"/>
                                  <w:sz w:val="13"/>
                                </w:rPr>
                                <w:t>){</w:t>
                              </w:r>
                              <w:r>
                                <w:rPr>
                                  <w:rFonts w:ascii="Courier New"/>
                                  <w:color w:val="008000"/>
                                  <w:sz w:val="13"/>
                                </w:rPr>
                                <w:t>//..</w:t>
                              </w:r>
                              <w:r>
                                <w:rPr>
                                  <w:rFonts w:ascii="Courier New"/>
                                  <w:b/>
                                  <w:color w:val="000080"/>
                                  <w:sz w:val="13"/>
                                </w:rPr>
                                <w:t>}</w:t>
                              </w:r>
                            </w:p>
                            <w:p w14:paraId="6CCFE9BF" w14:textId="77777777" w:rsidR="0079175C" w:rsidRDefault="0079175C">
                              <w:pPr>
                                <w:numPr>
                                  <w:ilvl w:val="0"/>
                                  <w:numId w:val="6"/>
                                </w:numPr>
                                <w:tabs>
                                  <w:tab w:val="left" w:pos="399"/>
                                </w:tabs>
                                <w:spacing w:line="130" w:lineRule="exact"/>
                                <w:ind w:hanging="398"/>
                                <w:rPr>
                                  <w:rFonts w:ascii="Courier New" w:hAnsi="Courier New"/>
                                  <w:sz w:val="13"/>
                                </w:rPr>
                              </w:pPr>
                              <w:r>
                                <w:rPr>
                                  <w:rFonts w:ascii="Courier New" w:hAnsi="Courier New"/>
                                  <w:color w:val="008000"/>
                                  <w:sz w:val="13"/>
                                </w:rPr>
                                <w:t>//attributes +</w:t>
                              </w:r>
                              <w:r>
                                <w:rPr>
                                  <w:rFonts w:ascii="Courier New" w:hAnsi="Courier New"/>
                                  <w:color w:val="008000"/>
                                  <w:spacing w:val="42"/>
                                  <w:sz w:val="13"/>
                                </w:rPr>
                                <w:t xml:space="preserve"> </w:t>
                              </w:r>
                              <w:r>
                                <w:rPr>
                                  <w:rFonts w:ascii="Courier New" w:hAnsi="Courier New"/>
                                  <w:color w:val="008000"/>
                                  <w:sz w:val="13"/>
                                </w:rPr>
                                <w:t>methods…</w:t>
                              </w:r>
                            </w:p>
                          </w:txbxContent>
                        </wps:txbx>
                        <wps:bodyPr rot="0" vert="horz" wrap="square" lIns="0" tIns="0" rIns="0" bIns="0" anchor="t" anchorCtr="0" upright="1">
                          <a:noAutofit/>
                        </wps:bodyPr>
                      </wps:wsp>
                      <wps:wsp>
                        <wps:cNvPr id="1257" name="Text Box 1083"/>
                        <wps:cNvSpPr txBox="1">
                          <a:spLocks noChangeArrowheads="1"/>
                        </wps:cNvSpPr>
                        <wps:spPr bwMode="auto">
                          <a:xfrm>
                            <a:off x="7419" y="-1989"/>
                            <a:ext cx="239"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F62BD" w14:textId="77777777" w:rsidR="0079175C" w:rsidRDefault="0079175C">
                              <w:pPr>
                                <w:spacing w:line="123" w:lineRule="exact"/>
                                <w:ind w:right="-16"/>
                                <w:rPr>
                                  <w:rFonts w:ascii="Courier New"/>
                                  <w:sz w:val="13"/>
                                </w:rPr>
                              </w:pPr>
                              <w:r>
                                <w:rPr>
                                  <w:rFonts w:ascii="Courier New"/>
                                  <w:color w:val="00AFEF"/>
                                  <w:sz w:val="13"/>
                                </w:rPr>
                                <w:t>47.</w:t>
                              </w:r>
                            </w:p>
                            <w:p w14:paraId="086BDFFA" w14:textId="77777777" w:rsidR="0079175C" w:rsidRDefault="0079175C">
                              <w:pPr>
                                <w:spacing w:line="121" w:lineRule="exact"/>
                                <w:ind w:right="-16"/>
                                <w:rPr>
                                  <w:rFonts w:ascii="Courier New"/>
                                  <w:sz w:val="13"/>
                                </w:rPr>
                              </w:pPr>
                              <w:r>
                                <w:rPr>
                                  <w:rFonts w:ascii="Courier New"/>
                                  <w:color w:val="00AFEF"/>
                                  <w:sz w:val="13"/>
                                </w:rPr>
                                <w:t>48.</w:t>
                              </w:r>
                            </w:p>
                            <w:p w14:paraId="2D7C4234" w14:textId="77777777" w:rsidR="0079175C" w:rsidRDefault="0079175C">
                              <w:pPr>
                                <w:spacing w:line="131" w:lineRule="exact"/>
                                <w:ind w:right="-16"/>
                                <w:rPr>
                                  <w:rFonts w:ascii="Courier New"/>
                                  <w:sz w:val="13"/>
                                </w:rPr>
                              </w:pPr>
                              <w:r>
                                <w:rPr>
                                  <w:rFonts w:ascii="Courier New"/>
                                  <w:color w:val="00AFEF"/>
                                  <w:sz w:val="13"/>
                                </w:rPr>
                                <w:t>49.</w:t>
                              </w:r>
                            </w:p>
                          </w:txbxContent>
                        </wps:txbx>
                        <wps:bodyPr rot="0" vert="horz" wrap="square" lIns="0" tIns="0" rIns="0" bIns="0" anchor="t" anchorCtr="0" upright="1">
                          <a:noAutofit/>
                        </wps:bodyPr>
                      </wps:wsp>
                      <wps:wsp>
                        <wps:cNvPr id="1258" name="Text Box 1082"/>
                        <wps:cNvSpPr txBox="1">
                          <a:spLocks noChangeArrowheads="1"/>
                        </wps:cNvSpPr>
                        <wps:spPr bwMode="auto">
                          <a:xfrm>
                            <a:off x="7817" y="-3810"/>
                            <a:ext cx="3282" cy="2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6A10B" w14:textId="77777777" w:rsidR="0079175C" w:rsidRDefault="0079175C">
                              <w:pPr>
                                <w:spacing w:before="1" w:line="120" w:lineRule="exact"/>
                                <w:ind w:right="1507"/>
                                <w:rPr>
                                  <w:rFonts w:ascii="Courier New"/>
                                  <w:b/>
                                  <w:sz w:val="13"/>
                                </w:rPr>
                              </w:pPr>
                              <w:r>
                                <w:rPr>
                                  <w:rFonts w:ascii="Courier New"/>
                                  <w:b/>
                                  <w:sz w:val="13"/>
                                </w:rPr>
                                <w:t xml:space="preserve">InitialState </w:t>
                              </w:r>
                              <w:r>
                                <w:rPr>
                                  <w:rFonts w:ascii="Courier New"/>
                                  <w:sz w:val="13"/>
                                </w:rPr>
                                <w:t>Idle</w:t>
                              </w:r>
                              <w:r>
                                <w:rPr>
                                  <w:rFonts w:ascii="Courier New"/>
                                  <w:b/>
                                  <w:color w:val="000080"/>
                                  <w:sz w:val="13"/>
                                </w:rPr>
                                <w:t xml:space="preserve">; </w:t>
                              </w:r>
                              <w:r>
                                <w:rPr>
                                  <w:rFonts w:ascii="Courier New"/>
                                  <w:b/>
                                  <w:sz w:val="13"/>
                                </w:rPr>
                                <w:t xml:space="preserve">State </w:t>
                              </w:r>
                              <w:r>
                                <w:rPr>
                                  <w:rFonts w:ascii="Courier New"/>
                                  <w:sz w:val="13"/>
                                </w:rPr>
                                <w:t xml:space="preserve">SignalChecking </w:t>
                              </w:r>
                              <w:r>
                                <w:rPr>
                                  <w:rFonts w:ascii="Courier New"/>
                                  <w:b/>
                                  <w:color w:val="000080"/>
                                  <w:sz w:val="13"/>
                                </w:rPr>
                                <w:t>{</w:t>
                              </w:r>
                            </w:p>
                            <w:p w14:paraId="3ACCE6A8" w14:textId="77777777" w:rsidR="0079175C" w:rsidRDefault="0079175C">
                              <w:pPr>
                                <w:spacing w:line="122" w:lineRule="exact"/>
                                <w:ind w:left="160" w:right="1040"/>
                                <w:rPr>
                                  <w:rFonts w:ascii="Courier New"/>
                                  <w:b/>
                                  <w:sz w:val="13"/>
                                </w:rPr>
                              </w:pPr>
                              <w:r>
                                <w:rPr>
                                  <w:rFonts w:ascii="Courier New"/>
                                  <w:b/>
                                  <w:sz w:val="13"/>
                                </w:rPr>
                                <w:t xml:space="preserve">StateEntry </w:t>
                              </w:r>
                              <w:r>
                                <w:rPr>
                                  <w:rFonts w:ascii="Courier New"/>
                                  <w:sz w:val="13"/>
                                </w:rPr>
                                <w:t>entryCheck</w:t>
                              </w:r>
                              <w:r>
                                <w:rPr>
                                  <w:rFonts w:ascii="Courier New"/>
                                  <w:b/>
                                  <w:color w:val="000080"/>
                                  <w:sz w:val="13"/>
                                </w:rPr>
                                <w:t xml:space="preserve">; </w:t>
                              </w:r>
                              <w:r>
                                <w:rPr>
                                  <w:rFonts w:ascii="Courier New"/>
                                  <w:b/>
                                  <w:sz w:val="13"/>
                                </w:rPr>
                                <w:t xml:space="preserve">StateExit </w:t>
                              </w:r>
                              <w:r>
                                <w:rPr>
                                  <w:rFonts w:ascii="Courier New"/>
                                  <w:sz w:val="13"/>
                                </w:rPr>
                                <w:t>exitCheck</w:t>
                              </w:r>
                              <w:r>
                                <w:rPr>
                                  <w:rFonts w:ascii="Courier New"/>
                                  <w:b/>
                                  <w:color w:val="000080"/>
                                  <w:sz w:val="13"/>
                                </w:rPr>
                                <w:t>;</w:t>
                              </w:r>
                            </w:p>
                            <w:p w14:paraId="61B995B1" w14:textId="77777777" w:rsidR="0079175C" w:rsidRDefault="0079175C">
                              <w:pPr>
                                <w:spacing w:line="122" w:lineRule="exact"/>
                                <w:ind w:right="1507"/>
                                <w:rPr>
                                  <w:rFonts w:ascii="Courier New"/>
                                  <w:b/>
                                  <w:sz w:val="13"/>
                                </w:rPr>
                              </w:pPr>
                              <w:r>
                                <w:rPr>
                                  <w:rFonts w:ascii="Courier New"/>
                                  <w:b/>
                                  <w:color w:val="000080"/>
                                  <w:sz w:val="13"/>
                                </w:rPr>
                                <w:t>};</w:t>
                              </w:r>
                            </w:p>
                            <w:p w14:paraId="27B09F43" w14:textId="77777777" w:rsidR="0079175C" w:rsidRDefault="0079175C">
                              <w:pPr>
                                <w:spacing w:before="6" w:line="196" w:lineRule="auto"/>
                                <w:ind w:left="160" w:right="1040" w:hanging="161"/>
                                <w:rPr>
                                  <w:rFonts w:ascii="Courier New"/>
                                  <w:b/>
                                  <w:sz w:val="13"/>
                                </w:rPr>
                              </w:pPr>
                              <w:r>
                                <w:rPr>
                                  <w:rFonts w:ascii="Courier New"/>
                                  <w:b/>
                                  <w:sz w:val="13"/>
                                </w:rPr>
                                <w:t xml:space="preserve">State </w:t>
                              </w:r>
                              <w:r>
                                <w:rPr>
                                  <w:rFonts w:ascii="Courier New"/>
                                  <w:sz w:val="13"/>
                                </w:rPr>
                                <w:t xml:space="preserve">DataQueuing </w:t>
                              </w:r>
                              <w:r>
                                <w:rPr>
                                  <w:rFonts w:ascii="Courier New"/>
                                  <w:b/>
                                  <w:color w:val="000080"/>
                                  <w:sz w:val="13"/>
                                </w:rPr>
                                <w:t xml:space="preserve">{ </w:t>
                              </w:r>
                              <w:r>
                                <w:rPr>
                                  <w:rFonts w:ascii="Courier New"/>
                                  <w:b/>
                                  <w:sz w:val="13"/>
                                </w:rPr>
                                <w:t xml:space="preserve">StateEntry </w:t>
                              </w:r>
                              <w:r>
                                <w:rPr>
                                  <w:rFonts w:ascii="Courier New"/>
                                  <w:sz w:val="13"/>
                                </w:rPr>
                                <w:t>entryQueue</w:t>
                              </w:r>
                              <w:r>
                                <w:rPr>
                                  <w:rFonts w:ascii="Courier New"/>
                                  <w:b/>
                                  <w:color w:val="000080"/>
                                  <w:sz w:val="13"/>
                                </w:rPr>
                                <w:t xml:space="preserve">; </w:t>
                              </w:r>
                              <w:r>
                                <w:rPr>
                                  <w:rFonts w:ascii="Courier New"/>
                                  <w:b/>
                                  <w:sz w:val="13"/>
                                </w:rPr>
                                <w:t xml:space="preserve">State </w:t>
                              </w:r>
                              <w:r>
                                <w:rPr>
                                  <w:rFonts w:ascii="Courier New"/>
                                  <w:sz w:val="13"/>
                                </w:rPr>
                                <w:t>Queuing</w:t>
                              </w:r>
                              <w:r>
                                <w:rPr>
                                  <w:rFonts w:ascii="Courier New"/>
                                  <w:b/>
                                  <w:color w:val="000080"/>
                                  <w:sz w:val="13"/>
                                </w:rPr>
                                <w:t>;</w:t>
                              </w:r>
                            </w:p>
                            <w:p w14:paraId="3DDA9FC3" w14:textId="77777777" w:rsidR="0079175C" w:rsidRDefault="0079175C">
                              <w:pPr>
                                <w:spacing w:line="116" w:lineRule="exact"/>
                                <w:ind w:right="1507"/>
                                <w:rPr>
                                  <w:rFonts w:ascii="Courier New"/>
                                  <w:b/>
                                  <w:sz w:val="13"/>
                                </w:rPr>
                              </w:pPr>
                              <w:r>
                                <w:rPr>
                                  <w:rFonts w:ascii="Courier New"/>
                                  <w:b/>
                                  <w:color w:val="000080"/>
                                  <w:sz w:val="13"/>
                                </w:rPr>
                                <w:t>};</w:t>
                              </w:r>
                            </w:p>
                            <w:p w14:paraId="072FCE31" w14:textId="77777777" w:rsidR="0079175C" w:rsidRDefault="0079175C">
                              <w:pPr>
                                <w:spacing w:before="6" w:line="196" w:lineRule="auto"/>
                                <w:ind w:right="1040"/>
                                <w:rPr>
                                  <w:rFonts w:ascii="Courier New"/>
                                  <w:b/>
                                  <w:sz w:val="13"/>
                                </w:rPr>
                              </w:pPr>
                              <w:r>
                                <w:rPr>
                                  <w:rFonts w:ascii="Courier New"/>
                                  <w:b/>
                                  <w:sz w:val="13"/>
                                </w:rPr>
                                <w:t xml:space="preserve">State </w:t>
                              </w:r>
                              <w:r>
                                <w:rPr>
                                  <w:rFonts w:ascii="Courier New"/>
                                  <w:color w:val="404040"/>
                                  <w:sz w:val="13"/>
                                </w:rPr>
                                <w:t>Discarding</w:t>
                              </w:r>
                              <w:r>
                                <w:rPr>
                                  <w:rFonts w:ascii="Courier New"/>
                                  <w:b/>
                                  <w:color w:val="000080"/>
                                  <w:sz w:val="13"/>
                                </w:rPr>
                                <w:t xml:space="preserve">; </w:t>
                              </w:r>
                              <w:r>
                                <w:rPr>
                                  <w:rFonts w:ascii="Courier New"/>
                                  <w:b/>
                                  <w:sz w:val="13"/>
                                </w:rPr>
                                <w:t xml:space="preserve">PseudoChoice </w:t>
                              </w:r>
                              <w:r>
                                <w:rPr>
                                  <w:rFonts w:ascii="Courier New"/>
                                  <w:sz w:val="13"/>
                                </w:rPr>
                                <w:t>dataChoice</w:t>
                              </w:r>
                              <w:r>
                                <w:rPr>
                                  <w:rFonts w:ascii="Courier New"/>
                                  <w:b/>
                                  <w:color w:val="000080"/>
                                  <w:sz w:val="13"/>
                                </w:rPr>
                                <w:t>;</w:t>
                              </w:r>
                            </w:p>
                            <w:p w14:paraId="5005D2D1" w14:textId="77777777" w:rsidR="0079175C" w:rsidRDefault="0079175C">
                              <w:pPr>
                                <w:spacing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push(Data&amp;)</w:t>
                              </w:r>
                              <w:r>
                                <w:rPr>
                                  <w:rFonts w:ascii="Courier New"/>
                                  <w:b/>
                                  <w:color w:val="000080"/>
                                  <w:sz w:val="13"/>
                                </w:rPr>
                                <w:t xml:space="preserve">); </w:t>
                              </w:r>
                              <w:r>
                                <w:rPr>
                                  <w:rFonts w:ascii="Courier New"/>
                                  <w:b/>
                                  <w:sz w:val="13"/>
                                </w:rPr>
                                <w:t xml:space="preserve">TransitionTable </w:t>
                              </w:r>
                              <w:r>
                                <w:rPr>
                                  <w:rFonts w:ascii="Courier New"/>
                                  <w:b/>
                                  <w:color w:val="000080"/>
                                  <w:sz w:val="13"/>
                                </w:rPr>
                                <w:t>{</w:t>
                              </w:r>
                            </w:p>
                            <w:p w14:paraId="0A756B6E" w14:textId="77777777" w:rsidR="0079175C" w:rsidRDefault="0079175C">
                              <w:pPr>
                                <w:spacing w:line="114" w:lineRule="exact"/>
                                <w:ind w:left="160" w:right="1040"/>
                                <w:rPr>
                                  <w:rFonts w:ascii="Courier New"/>
                                  <w:b/>
                                  <w:sz w:val="13"/>
                                </w:rPr>
                              </w:pPr>
                              <w:r>
                                <w:rPr>
                                  <w:rFonts w:ascii="Courier New"/>
                                  <w:b/>
                                  <w:sz w:val="13"/>
                                </w:rPr>
                                <w:t>ExT</w:t>
                              </w:r>
                              <w:r>
                                <w:rPr>
                                  <w:rFonts w:ascii="Courier New"/>
                                  <w:b/>
                                  <w:color w:val="000080"/>
                                  <w:sz w:val="13"/>
                                </w:rPr>
                                <w:t>(</w:t>
                              </w:r>
                              <w:r>
                                <w:rPr>
                                  <w:rFonts w:ascii="Courier New"/>
                                  <w:sz w:val="13"/>
                                </w:rPr>
                                <w:t>Idle</w:t>
                              </w:r>
                              <w:r>
                                <w:rPr>
                                  <w:rFonts w:ascii="Courier New"/>
                                  <w:b/>
                                  <w:color w:val="000080"/>
                                  <w:sz w:val="13"/>
                                </w:rPr>
                                <w:t>,</w:t>
                              </w:r>
                              <w:r>
                                <w:rPr>
                                  <w:rFonts w:ascii="Courier New"/>
                                  <w:sz w:val="13"/>
                                </w:rPr>
                                <w:t>SignalChecking</w:t>
                              </w:r>
                              <w:r>
                                <w:rPr>
                                  <w:rFonts w:ascii="Courier New"/>
                                  <w:b/>
                                  <w:color w:val="000080"/>
                                  <w:sz w:val="13"/>
                                </w:rPr>
                                <w:t>,</w:t>
                              </w:r>
                            </w:p>
                            <w:p w14:paraId="55A703B9" w14:textId="77777777" w:rsidR="0079175C" w:rsidRDefault="0079175C">
                              <w:pPr>
                                <w:spacing w:before="5" w:line="199" w:lineRule="auto"/>
                                <w:ind w:left="160" w:firstLine="320"/>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sz w:val="13"/>
                                </w:rPr>
                                <w:t>ExT</w:t>
                              </w:r>
                              <w:r>
                                <w:rPr>
                                  <w:rFonts w:ascii="Courier New"/>
                                  <w:b/>
                                  <w:color w:val="000080"/>
                                  <w:sz w:val="13"/>
                                </w:rPr>
                                <w:t>(</w:t>
                              </w:r>
                              <w:r>
                                <w:rPr>
                                  <w:rFonts w:ascii="Courier New"/>
                                  <w:sz w:val="13"/>
                                </w:rPr>
                                <w:t>SignalChecking</w:t>
                              </w:r>
                              <w:r>
                                <w:rPr>
                                  <w:rFonts w:ascii="Courier New"/>
                                  <w:b/>
                                  <w:color w:val="000080"/>
                                  <w:sz w:val="13"/>
                                </w:rPr>
                                <w:t>,</w:t>
                              </w:r>
                              <w:r>
                                <w:rPr>
                                  <w:rFonts w:ascii="Courier New"/>
                                  <w:sz w:val="13"/>
                                </w:rPr>
                                <w:t>dataChoice</w:t>
                              </w:r>
                              <w:r>
                                <w:rPr>
                                  <w:rFonts w:ascii="Courier New"/>
                                  <w:b/>
                                  <w:color w:val="000080"/>
                                  <w:sz w:val="13"/>
                                </w:rPr>
                                <w:t>,</w:t>
                              </w:r>
                            </w:p>
                            <w:p w14:paraId="0346A2DB" w14:textId="77777777" w:rsidR="0079175C" w:rsidRDefault="0079175C">
                              <w:pPr>
                                <w:spacing w:line="115" w:lineRule="exact"/>
                                <w:ind w:left="1190"/>
                                <w:rPr>
                                  <w:rFonts w:ascii="Courier New"/>
                                  <w:b/>
                                  <w:sz w:val="13"/>
                                </w:rPr>
                              </w:pP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p>
                            <w:p w14:paraId="47E26C72" w14:textId="77777777" w:rsidR="0079175C" w:rsidRDefault="0079175C">
                              <w:pPr>
                                <w:spacing w:line="131" w:lineRule="exact"/>
                                <w:ind w:left="160"/>
                                <w:rPr>
                                  <w:rFonts w:ascii="Courier New"/>
                                  <w:b/>
                                  <w:sz w:val="13"/>
                                </w:rPr>
                              </w:pPr>
                              <w:r>
                                <w:rPr>
                                  <w:rFonts w:ascii="Courier New"/>
                                  <w:b/>
                                  <w:sz w:val="13"/>
                                </w:rPr>
                                <w:t>ExT</w:t>
                              </w:r>
                              <w:r>
                                <w:rPr>
                                  <w:rFonts w:ascii="Courier New"/>
                                  <w:b/>
                                  <w:color w:val="000080"/>
                                  <w:sz w:val="13"/>
                                </w:rPr>
                                <w:t>(</w:t>
                              </w:r>
                              <w:r>
                                <w:rPr>
                                  <w:rFonts w:ascii="Courier New"/>
                                  <w:sz w:val="13"/>
                                </w:rPr>
                                <w:t>dataChoice</w:t>
                              </w:r>
                              <w:r>
                                <w:rPr>
                                  <w:rFonts w:ascii="Courier New"/>
                                  <w:b/>
                                  <w:color w:val="000080"/>
                                  <w:sz w:val="13"/>
                                </w:rPr>
                                <w:t>,</w:t>
                              </w:r>
                              <w:r>
                                <w:rPr>
                                  <w:rFonts w:ascii="Courier New"/>
                                  <w:sz w:val="13"/>
                                </w:rPr>
                                <w:t>Queuing</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valid</w:t>
                              </w:r>
                              <w:r>
                                <w:rPr>
                                  <w:rFonts w:ascii="Courier New"/>
                                  <w:b/>
                                  <w:color w:val="000080"/>
                                  <w:sz w:val="13"/>
                                </w:rPr>
                                <w:t>,</w:t>
                              </w:r>
                              <w:r>
                                <w:rPr>
                                  <w:rFonts w:ascii="Courier New"/>
                                  <w:b/>
                                  <w:sz w:val="13"/>
                                </w:rPr>
                                <w:t>NULL</w:t>
                              </w:r>
                              <w:r>
                                <w:rPr>
                                  <w:rFonts w:ascii="Courier New"/>
                                  <w:b/>
                                  <w:color w:val="000080"/>
                                  <w:sz w:val="13"/>
                                </w:rPr>
                                <w:t>)</w:t>
                              </w:r>
                            </w:p>
                          </w:txbxContent>
                        </wps:txbx>
                        <wps:bodyPr rot="0" vert="horz" wrap="square" lIns="0" tIns="0" rIns="0" bIns="0" anchor="t" anchorCtr="0" upright="1">
                          <a:noAutofit/>
                        </wps:bodyPr>
                      </wps:wsp>
                      <wps:wsp>
                        <wps:cNvPr id="1259" name="Text Box 1081"/>
                        <wps:cNvSpPr txBox="1">
                          <a:spLocks noChangeArrowheads="1"/>
                        </wps:cNvSpPr>
                        <wps:spPr bwMode="auto">
                          <a:xfrm>
                            <a:off x="1371" y="-1596"/>
                            <a:ext cx="69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DF160" w14:textId="77777777" w:rsidR="0079175C" w:rsidRDefault="0079175C">
                              <w:pPr>
                                <w:spacing w:line="99" w:lineRule="exact"/>
                                <w:ind w:right="-13"/>
                                <w:rPr>
                                  <w:rFonts w:ascii="Segoe UI"/>
                                  <w:sz w:val="10"/>
                                </w:rPr>
                              </w:pPr>
                              <w:r>
                                <w:rPr>
                                  <w:rFonts w:ascii="Segoe UI"/>
                                  <w:color w:val="404040"/>
                                  <w:spacing w:val="-1"/>
                                  <w:sz w:val="10"/>
                                </w:rPr>
                                <w:t>DataPushEvent/</w:t>
                              </w:r>
                            </w:p>
                            <w:p w14:paraId="2A11AB5F" w14:textId="77777777" w:rsidR="0079175C" w:rsidRDefault="0079175C">
                              <w:pPr>
                                <w:spacing w:line="120" w:lineRule="exact"/>
                                <w:ind w:right="-13"/>
                                <w:rPr>
                                  <w:rFonts w:ascii="Segoe UI"/>
                                  <w:sz w:val="10"/>
                                </w:rPr>
                              </w:pPr>
                              <w:r>
                                <w:rPr>
                                  <w:rFonts w:ascii="Segoe UI"/>
                                  <w:color w:val="404040"/>
                                  <w:sz w:val="10"/>
                                </w:rPr>
                                <w:t>signalCheck</w:t>
                              </w:r>
                            </w:p>
                          </w:txbxContent>
                        </wps:txbx>
                        <wps:bodyPr rot="0" vert="horz" wrap="square" lIns="0" tIns="0" rIns="0" bIns="0" anchor="t" anchorCtr="0" upright="1">
                          <a:noAutofit/>
                        </wps:bodyPr>
                      </wps:wsp>
                      <wps:wsp>
                        <wps:cNvPr id="1260" name="Text Box 1080"/>
                        <wps:cNvSpPr txBox="1">
                          <a:spLocks noChangeArrowheads="1"/>
                        </wps:cNvSpPr>
                        <wps:spPr bwMode="auto">
                          <a:xfrm>
                            <a:off x="7419" y="-1624"/>
                            <a:ext cx="239"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B82D7" w14:textId="77777777" w:rsidR="0079175C" w:rsidRDefault="0079175C">
                              <w:pPr>
                                <w:spacing w:line="132" w:lineRule="exact"/>
                                <w:ind w:right="-16"/>
                                <w:rPr>
                                  <w:rFonts w:ascii="Courier New"/>
                                  <w:sz w:val="13"/>
                                </w:rPr>
                              </w:pPr>
                              <w:r>
                                <w:rPr>
                                  <w:rFonts w:ascii="Courier New"/>
                                  <w:color w:val="00AFEF"/>
                                  <w:sz w:val="13"/>
                                </w:rPr>
                                <w:t>50.</w:t>
                              </w:r>
                            </w:p>
                          </w:txbxContent>
                        </wps:txbx>
                        <wps:bodyPr rot="0" vert="horz" wrap="square" lIns="0" tIns="0" rIns="0" bIns="0" anchor="t" anchorCtr="0" upright="1">
                          <a:noAutofit/>
                        </wps:bodyPr>
                      </wps:wsp>
                      <wps:wsp>
                        <wps:cNvPr id="1261" name="Text Box 1079"/>
                        <wps:cNvSpPr txBox="1">
                          <a:spLocks noChangeArrowheads="1"/>
                        </wps:cNvSpPr>
                        <wps:spPr bwMode="auto">
                          <a:xfrm>
                            <a:off x="7817" y="-1624"/>
                            <a:ext cx="8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DFCA9" w14:textId="77777777" w:rsidR="0079175C" w:rsidRDefault="0079175C">
                              <w:pPr>
                                <w:spacing w:line="132" w:lineRule="exact"/>
                                <w:rPr>
                                  <w:rFonts w:ascii="Courier New"/>
                                  <w:b/>
                                  <w:sz w:val="13"/>
                                </w:rPr>
                              </w:pPr>
                              <w:r>
                                <w:rPr>
                                  <w:rFonts w:ascii="Courier New"/>
                                  <w:b/>
                                  <w:color w:val="000080"/>
                                  <w:w w:val="101"/>
                                  <w:sz w:val="13"/>
                                </w:rPr>
                                <w:t>}</w:t>
                              </w:r>
                            </w:p>
                          </w:txbxContent>
                        </wps:txbx>
                        <wps:bodyPr rot="0" vert="horz" wrap="square" lIns="0" tIns="0" rIns="0" bIns="0" anchor="t" anchorCtr="0" upright="1">
                          <a:noAutofit/>
                        </wps:bodyPr>
                      </wps:wsp>
                      <wps:wsp>
                        <wps:cNvPr id="1262" name="Text Box 1078"/>
                        <wps:cNvSpPr txBox="1">
                          <a:spLocks noChangeArrowheads="1"/>
                        </wps:cNvSpPr>
                        <wps:spPr bwMode="auto">
                          <a:xfrm>
                            <a:off x="7419" y="-1504"/>
                            <a:ext cx="399"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468FE" w14:textId="77777777" w:rsidR="0079175C" w:rsidRDefault="0079175C">
                              <w:pPr>
                                <w:spacing w:line="132" w:lineRule="exact"/>
                                <w:ind w:right="-12"/>
                                <w:rPr>
                                  <w:rFonts w:ascii="Courier New"/>
                                  <w:b/>
                                  <w:sz w:val="13"/>
                                </w:rPr>
                              </w:pPr>
                              <w:r>
                                <w:rPr>
                                  <w:rFonts w:ascii="Courier New"/>
                                  <w:b/>
                                  <w:color w:val="00AFEF"/>
                                  <w:sz w:val="13"/>
                                </w:rPr>
                                <w:t>51.</w:t>
                              </w:r>
                              <w:r>
                                <w:rPr>
                                  <w:rFonts w:ascii="Courier New"/>
                                  <w:b/>
                                  <w:color w:val="000080"/>
                                  <w:sz w:val="13"/>
                                </w:rPr>
                                <w:t>};</w:t>
                              </w:r>
                            </w:p>
                          </w:txbxContent>
                        </wps:txbx>
                        <wps:bodyPr rot="0" vert="horz" wrap="square" lIns="0" tIns="0" rIns="0" bIns="0" anchor="t" anchorCtr="0" upright="1">
                          <a:noAutofit/>
                        </wps:bodyPr>
                      </wps:wsp>
                      <wps:wsp>
                        <wps:cNvPr id="1263" name="Text Box 1077"/>
                        <wps:cNvSpPr txBox="1">
                          <a:spLocks noChangeArrowheads="1"/>
                        </wps:cNvSpPr>
                        <wps:spPr bwMode="auto">
                          <a:xfrm>
                            <a:off x="2714" y="-1364"/>
                            <a:ext cx="801"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9A28C" w14:textId="77777777" w:rsidR="0079175C" w:rsidRDefault="0079175C">
                              <w:pPr>
                                <w:spacing w:line="99" w:lineRule="exact"/>
                                <w:ind w:right="124"/>
                                <w:jc w:val="right"/>
                                <w:rPr>
                                  <w:rFonts w:ascii="Segoe UI"/>
                                  <w:sz w:val="10"/>
                                </w:rPr>
                              </w:pPr>
                              <w:r>
                                <w:rPr>
                                  <w:rFonts w:ascii="Segoe UI"/>
                                  <w:color w:val="404040"/>
                                  <w:sz w:val="10"/>
                                </w:rPr>
                                <w:t>[isValid &amp;&amp;</w:t>
                              </w:r>
                            </w:p>
                            <w:p w14:paraId="01DDA4AA" w14:textId="77777777" w:rsidR="0079175C" w:rsidRDefault="0079175C">
                              <w:pPr>
                                <w:spacing w:line="119" w:lineRule="exact"/>
                                <w:ind w:left="173" w:right="-10"/>
                                <w:rPr>
                                  <w:rFonts w:ascii="Segoe UI"/>
                                  <w:sz w:val="10"/>
                                </w:rPr>
                              </w:pPr>
                              <w:r>
                                <w:rPr>
                                  <w:rFonts w:ascii="Segoe UI"/>
                                  <w:color w:val="404040"/>
                                  <w:spacing w:val="-1"/>
                                  <w:sz w:val="10"/>
                                </w:rPr>
                                <w:t>!isQueueFull()]</w:t>
                              </w:r>
                            </w:p>
                            <w:p w14:paraId="2F02AC08" w14:textId="77777777" w:rsidR="0079175C" w:rsidRDefault="0079175C">
                              <w:pPr>
                                <w:spacing w:line="139" w:lineRule="exact"/>
                                <w:ind w:right="-10"/>
                                <w:rPr>
                                  <w:rFonts w:ascii="Segoe UI"/>
                                  <w:sz w:val="11"/>
                                </w:rPr>
                              </w:pPr>
                              <w:r>
                                <w:rPr>
                                  <w:rFonts w:ascii="Segoe UI"/>
                                  <w:color w:val="404040"/>
                                  <w:sz w:val="11"/>
                                </w:rPr>
                                <w:t>[else]</w:t>
                              </w:r>
                            </w:p>
                            <w:p w14:paraId="148E7113" w14:textId="77777777" w:rsidR="0079175C" w:rsidRDefault="0079175C">
                              <w:pPr>
                                <w:spacing w:before="1"/>
                                <w:rPr>
                                  <w:sz w:val="12"/>
                                </w:rPr>
                              </w:pPr>
                            </w:p>
                            <w:p w14:paraId="379498EE" w14:textId="77777777" w:rsidR="0079175C" w:rsidRDefault="0079175C">
                              <w:pPr>
                                <w:spacing w:line="240" w:lineRule="exact"/>
                                <w:ind w:right="148"/>
                                <w:jc w:val="right"/>
                                <w:rPr>
                                  <w:rFonts w:ascii="Calibri"/>
                                  <w:sz w:val="20"/>
                                </w:rPr>
                              </w:pPr>
                              <w:r>
                                <w:rPr>
                                  <w:rFonts w:ascii="Calibri"/>
                                  <w:color w:val="FFFFFF"/>
                                  <w:w w:val="99"/>
                                  <w:sz w:val="20"/>
                                </w:rPr>
                                <w:t>c</w:t>
                              </w:r>
                            </w:p>
                          </w:txbxContent>
                        </wps:txbx>
                        <wps:bodyPr rot="0" vert="horz" wrap="square" lIns="0" tIns="0" rIns="0" bIns="0" anchor="t" anchorCtr="0" upright="1">
                          <a:noAutofit/>
                        </wps:bodyPr>
                      </wps:wsp>
                      <wps:wsp>
                        <wps:cNvPr id="1264" name="Text Box 1076"/>
                        <wps:cNvSpPr txBox="1">
                          <a:spLocks noChangeArrowheads="1"/>
                        </wps:cNvSpPr>
                        <wps:spPr bwMode="auto">
                          <a:xfrm>
                            <a:off x="7317" y="-1382"/>
                            <a:ext cx="3780"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61BB0" w14:textId="77777777" w:rsidR="0079175C" w:rsidRDefault="0079175C">
                              <w:pPr>
                                <w:spacing w:before="8" w:line="196" w:lineRule="auto"/>
                                <w:ind w:left="101" w:right="32"/>
                                <w:rPr>
                                  <w:rFonts w:ascii="Courier New"/>
                                  <w:b/>
                                  <w:sz w:val="13"/>
                                </w:rPr>
                              </w:pPr>
                              <w:r>
                                <w:rPr>
                                  <w:rFonts w:ascii="Courier New"/>
                                  <w:b/>
                                  <w:color w:val="00AFEF"/>
                                  <w:sz w:val="13"/>
                                </w:rPr>
                                <w:t>52.</w:t>
                              </w:r>
                              <w:r>
                                <w:rPr>
                                  <w:rFonts w:ascii="Courier New"/>
                                  <w:b/>
                                  <w:color w:val="252525"/>
                                  <w:sz w:val="13"/>
                                </w:rPr>
                                <w:t xml:space="preserve">void </w:t>
                              </w:r>
                              <w:r>
                                <w:rPr>
                                  <w:rFonts w:ascii="Courier New"/>
                                  <w:sz w:val="13"/>
                                </w:rPr>
                                <w:t>entryCheck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53.</w:t>
                              </w:r>
                              <w:r>
                                <w:rPr>
                                  <w:rFonts w:ascii="Courier New"/>
                                  <w:b/>
                                  <w:color w:val="252525"/>
                                  <w:sz w:val="13"/>
                                </w:rPr>
                                <w:t xml:space="preserve">void </w:t>
                              </w:r>
                              <w:r>
                                <w:rPr>
                                  <w:rFonts w:ascii="Courier New"/>
                                  <w:sz w:val="13"/>
                                </w:rPr>
                                <w:t>exitCheck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54.</w:t>
                              </w:r>
                              <w:r>
                                <w:rPr>
                                  <w:rFonts w:ascii="Courier New"/>
                                  <w:b/>
                                  <w:color w:val="252525"/>
                                  <w:sz w:val="13"/>
                                </w:rPr>
                                <w:t xml:space="preserve">void </w:t>
                              </w:r>
                              <w:r>
                                <w:rPr>
                                  <w:rFonts w:ascii="Courier New"/>
                                  <w:sz w:val="13"/>
                                </w:rPr>
                                <w:t>entryError</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55.</w:t>
                              </w:r>
                              <w:r>
                                <w:rPr>
                                  <w:rFonts w:ascii="Courier New"/>
                                  <w:b/>
                                  <w:color w:val="252525"/>
                                  <w:sz w:val="13"/>
                                </w:rPr>
                                <w:t xml:space="preserve">void </w:t>
                              </w:r>
                              <w:r>
                                <w:rPr>
                                  <w:rFonts w:ascii="Courier New"/>
                                  <w:sz w:val="13"/>
                                </w:rPr>
                                <w:t>signalCheck</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item</w:t>
                              </w:r>
                              <w:r>
                                <w:rPr>
                                  <w:rFonts w:ascii="Courier New"/>
                                  <w:b/>
                                  <w:color w:val="000080"/>
                                  <w:sz w:val="13"/>
                                </w:rPr>
                                <w:t>)</w:t>
                              </w:r>
                              <w:r>
                                <w:rPr>
                                  <w:rFonts w:ascii="Courier New"/>
                                  <w:b/>
                                  <w:color w:val="000080"/>
                                  <w:spacing w:val="59"/>
                                  <w:sz w:val="13"/>
                                </w:rPr>
                                <w:t xml:space="preserve"> </w:t>
                              </w:r>
                              <w:r>
                                <w:rPr>
                                  <w:rFonts w:ascii="Courier New"/>
                                  <w:b/>
                                  <w:color w:val="000080"/>
                                  <w:sz w:val="13"/>
                                </w:rPr>
                                <w:t>{</w:t>
                              </w:r>
                            </w:p>
                            <w:p w14:paraId="67112147" w14:textId="77777777" w:rsidR="0079175C" w:rsidRDefault="0079175C">
                              <w:pPr>
                                <w:spacing w:line="115" w:lineRule="exact"/>
                                <w:ind w:left="101" w:right="32"/>
                                <w:rPr>
                                  <w:rFonts w:ascii="Courier New"/>
                                  <w:sz w:val="13"/>
                                </w:rPr>
                              </w:pPr>
                              <w:r>
                                <w:rPr>
                                  <w:rFonts w:ascii="Courier New"/>
                                  <w:color w:val="00AFEF"/>
                                  <w:sz w:val="13"/>
                                </w:rPr>
                                <w:t>56.</w:t>
                              </w:r>
                              <w:r>
                                <w:rPr>
                                  <w:rFonts w:ascii="Courier New"/>
                                  <w:color w:val="008000"/>
                                  <w:sz w:val="13"/>
                                </w:rPr>
                                <w:t>//trans effect from Idle to  SignalChecking</w:t>
                              </w:r>
                            </w:p>
                            <w:p w14:paraId="173681D4" w14:textId="77777777" w:rsidR="0079175C" w:rsidRDefault="0079175C">
                              <w:pPr>
                                <w:spacing w:line="121" w:lineRule="exact"/>
                                <w:ind w:left="101" w:right="32"/>
                                <w:rPr>
                                  <w:rFonts w:ascii="Courier New"/>
                                  <w:b/>
                                  <w:sz w:val="13"/>
                                </w:rPr>
                              </w:pPr>
                              <w:r>
                                <w:rPr>
                                  <w:rFonts w:ascii="Courier New"/>
                                  <w:b/>
                                  <w:color w:val="00AFEF"/>
                                  <w:sz w:val="13"/>
                                </w:rPr>
                                <w:t>57.</w:t>
                              </w:r>
                              <w:r>
                                <w:rPr>
                                  <w:rFonts w:ascii="Courier New"/>
                                  <w:b/>
                                  <w:color w:val="000080"/>
                                  <w:sz w:val="13"/>
                                </w:rPr>
                                <w:t>}</w:t>
                              </w:r>
                            </w:p>
                            <w:p w14:paraId="211F5E1C" w14:textId="77777777" w:rsidR="0079175C" w:rsidRDefault="0079175C">
                              <w:pPr>
                                <w:spacing w:line="122" w:lineRule="exact"/>
                                <w:ind w:left="101" w:right="-8"/>
                                <w:rPr>
                                  <w:rFonts w:ascii="Courier New"/>
                                  <w:sz w:val="13"/>
                                </w:rPr>
                              </w:pPr>
                              <w:r>
                                <w:rPr>
                                  <w:rFonts w:ascii="Courier New"/>
                                  <w:b/>
                                  <w:color w:val="00AFEF"/>
                                  <w:sz w:val="13"/>
                                </w:rPr>
                                <w:t>58.</w:t>
                              </w:r>
                              <w:r>
                                <w:rPr>
                                  <w:rFonts w:ascii="Courier New"/>
                                  <w:b/>
                                  <w:sz w:val="13"/>
                                </w:rPr>
                                <w:t xml:space="preserve">bool  </w:t>
                              </w:r>
                              <w:r>
                                <w:rPr>
                                  <w:rFonts w:ascii="Courier New"/>
                                  <w:sz w:val="13"/>
                                </w:rPr>
                                <w:t>valid(){return isValid&amp;&amp;isQueueFull()}</w:t>
                              </w:r>
                            </w:p>
                            <w:p w14:paraId="4B6A2593" w14:textId="77777777" w:rsidR="0079175C" w:rsidRDefault="0079175C">
                              <w:pPr>
                                <w:spacing w:line="97" w:lineRule="exact"/>
                                <w:ind w:left="101" w:right="32"/>
                                <w:rPr>
                                  <w:rFonts w:ascii="Courier New"/>
                                  <w:b/>
                                  <w:sz w:val="13"/>
                                </w:rPr>
                              </w:pPr>
                              <w:r>
                                <w:rPr>
                                  <w:rFonts w:ascii="Courier New"/>
                                  <w:b/>
                                  <w:color w:val="00AFEF"/>
                                  <w:sz w:val="13"/>
                                </w:rPr>
                                <w:t>59.</w:t>
                              </w:r>
                              <w:r>
                                <w:rPr>
                                  <w:rFonts w:ascii="Courier New"/>
                                  <w:b/>
                                  <w:color w:val="000080"/>
                                  <w:sz w:val="13"/>
                                </w:rPr>
                                <w:t>}</w:t>
                              </w:r>
                            </w:p>
                            <w:p w14:paraId="4230443B" w14:textId="77777777" w:rsidR="0079175C" w:rsidRDefault="0079175C">
                              <w:pPr>
                                <w:spacing w:line="202" w:lineRule="exact"/>
                                <w:rPr>
                                  <w:rFonts w:ascii="Calibri"/>
                                  <w:sz w:val="20"/>
                                </w:rPr>
                              </w:pPr>
                              <w:r>
                                <w:rPr>
                                  <w:rFonts w:ascii="Calibri"/>
                                  <w:color w:val="FFFFFF"/>
                                  <w:w w:val="99"/>
                                  <w:sz w:val="20"/>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995EED" id="Group 1075" o:spid="_x0000_s1060" style="position:absolute;left:0;text-align:left;margin-left:48.95pt;margin-top:-198.55pt;width:506pt;height:187.05pt;z-index:-59272;mso-position-horizontal-relative:page" coordorigin="979,-3971" coordsize="10120,3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">
                <v:shape id="Picture 1262" o:spid="_x0000_s1061" type="#_x0000_t75" style="position:absolute;left:979;top:-1867;width:3430;height:1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YrUnEAAAA3QAAAA8AAABkcnMvZG93bnJldi54bWxEj0FrwkAQhe8F/8Mygre6sUKt0VWkEJT2&#10;VOvF25Adk2B2NuyuMf5751DobYb35r1v1tvBtaqnEBvPBmbTDBRx6W3DlYHTb/H6ASomZIutZzLw&#10;oAjbzehljbn1d/6h/pgqJSEcczRQp9TlWseyJodx6jti0S4+OEyyhkrbgHcJd61+y7J37bBhaaix&#10;o8+ayuvx5gyk+f67p6+5fuw5tEURzotl0xkzGQ+7FahEQ/o3/10frOBnC8GVb2QEvX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6YrUnEAAAA3QAAAA8AAAAAAAAAAAAAAAAA&#10;nwIAAGRycy9kb3ducmV2LnhtbFBLBQYAAAAABAAEAPcAAACQAwAAAAA=&#10;">
                  <v:imagedata r:id="rId19" o:title=""/>
                </v:shape>
                <v:rect id="Rectangle 1261" o:spid="_x0000_s1062" style="position:absolute;left:4436;top:-3823;width:47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dq8QA&#10;AADdAAAADwAAAGRycy9kb3ducmV2LnhtbERPTWvCQBC9C/0PyxR6q7vaNtWYjZSCUGg9NApeh+yY&#10;BLOzMbtq/PduoeBtHu9zsuVgW3Gm3jeONUzGCgRx6UzDlYbtZvU8A+EDssHWMWm4kodl/jDKMDXu&#10;wr90LkIlYgj7FDXUIXSplL6syaIfu444cnvXWwwR9pU0PV5iuG3lVKlEWmw4NtTY0WdN5aE4WQ2Y&#10;vJrjev/ys/k+JTivBrV62ymtnx6HjwWIQEO4i//dXybOV+9z+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k3avEAAAA3QAAAA8AAAAAAAAAAAAAAAAAmAIAAGRycy9k&#10;b3ducmV2LnhtbFBLBQYAAAAABAAEAPUAAACJAwAAAAA=&#10;" stroked="f"/>
                <v:shape id="AutoShape 1260" o:spid="_x0000_s1063" style="position:absolute;left:4436;top:-3823;width:640;height:271;visibility:visible;mso-wrap-style:square;v-text-anchor:top" coordsize="64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DOsUA&#10;AADdAAAADwAAAGRycy9kb3ducmV2LnhtbESPQWvCQBCF74X+h2UK3ppdFUSiq1hB6qUH0xw8Dtkx&#10;Cc3Ohuwa03/vHAq9zfDevPfNdj/5To00xDawhXlmQBFXwbVcWyi/T+9rUDEhO+wCk4VfirDfvb5s&#10;MXfhwRcai1QrCeGYo4UmpT7XOlYNeYxZ6IlFu4XBY5J1qLUb8CHhvtMLY1baY8vS0GBPx4aqn+Lu&#10;LbiDWVT98vhBRfF5m19L/VW2o7Wzt+mwAZVoSv/mv+uzE3yzFn75Rkb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UM6xQAAAN0AAAAPAAAAAAAAAAAAAAAAAJgCAABkcnMv&#10;ZG93bnJldi54bWxQSwUGAAAAAAQABAD1AAAAigMAAAAA&#10;" path="m158,121r-79,l,121,,270r79,l158,270r,-149m639,l560,,479,r,150l560,150r79,l639,e" stroked="f">
                  <v:path arrowok="t" o:connecttype="custom" o:connectlocs="158,-3702;79,-3702;0,-3702;0,-3553;79,-3553;158,-3553;158,-3702;639,-3823;560,-3823;479,-3823;479,-3673;560,-3673;639,-3673;639,-3823" o:connectangles="0,0,0,0,0,0,0,0,0,0,0,0,0,0"/>
                </v:shape>
                <v:shape id="Freeform 1259" o:spid="_x0000_s1064" style="position:absolute;left:4436;top:-3702;width:959;height:272;visibility:visible;mso-wrap-style:square;v-text-anchor:top" coordsize="959,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SXsMA&#10;AADdAAAADwAAAGRycy9kb3ducmV2LnhtbERPTWsCMRC9F/wPYYTealYPZV2NoqXSngpqhXobknGz&#10;uJksSepu/30jFHqbx/uc5XpwrbhRiI1nBdNJAYJYe9NwreDzuHsqQcSEbLD1TAp+KMJ6NXpYYmV8&#10;z3u6HVItcgjHChXYlLpKyqgtOYwT3xFn7uKDw5RhqKUJ2Odw18pZUTxLhw3nBosdvVjS18O3U+De&#10;vj6uc1v2r2Z7OkUd9Pk8L5V6HA+bBYhEQ/oX/7nfTZ5flFO4f5N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SXsMAAADdAAAADwAAAAAAAAAAAAAAAACYAgAAZHJzL2Rv&#10;d25yZXYueG1sUEsFBgAAAAAEAAQA9QAAAIgDAAAAAA==&#10;" path="m958,l158,r,122l,122,,271r158,l958,271r,-122l958,122,958,e" stroked="f">
                  <v:path arrowok="t" o:connecttype="custom" o:connectlocs="958,-3702;158,-3702;158,-3580;0,-3580;0,-3431;158,-3431;958,-3431;958,-3553;958,-3580;958,-3702" o:connectangles="0,0,0,0,0,0,0,0,0,0"/>
                </v:shape>
                <v:line id="Line 1258" o:spid="_x0000_s1065" style="position:absolute;visibility:visible;mso-wrap-style:square" from="5435,-3580" to="5435,-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4k8IAAADdAAAADwAAAGRycy9kb3ducmV2LnhtbERPTYvCMBC9C/6HMII3TfVQajWKCIJ4&#10;cVeX1ePYjG2xmZQmtt1/v1lY8DaP9zmrTW8q0VLjSssKZtMIBHFmdcm5gq/LfpKAcB5ZY2WZFPyQ&#10;g816OFhhqm3Hn9SefS5CCLsUFRTe16mULivIoJvamjhwD9sY9AE2udQNdiHcVHIeRbE0WHJoKLCm&#10;XUHZ8/wyCrrkvoiv91N8+/huY/S02B6fWqnxqN8uQXjq/Vv87z7oMD9K5vD3TTh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4k8IAAADdAAAADwAAAAAAAAAAAAAA&#10;AAChAgAAZHJzL2Rvd25yZXYueG1sUEsFBgAAAAAEAAQA+QAAAJADAAAAAA==&#10;" strokecolor="white" strokeweight="1.42492mm"/>
                <v:shape id="Freeform 1257" o:spid="_x0000_s1066" style="position:absolute;left:4436;top:-3458;width:880;height:150;visibility:visible;mso-wrap-style:square;v-text-anchor:top" coordsize="8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d2cIA&#10;AADdAAAADwAAAGRycy9kb3ducmV2LnhtbERPW2vCMBR+F/YfwhnsTZPdilSjiDCQsQlWwddjc2zK&#10;mpPSxFr//TIY+HY+vuuZLwfXiJ66UHvW8DxRIIhLb2quNBz2H+MpiBCRDTaeScONAiwXD6M55sZf&#10;eUd9ESuRQjjkqMHG2OZShtKSwzDxLXHizr5zGBPsKmk6vKZw18gXpTLpsObUYLGltaXyp7g4DdvP&#10;t68+e6fTWX1n2/5WHK09sNZPj8NqBiLSEO/if/fGpPlq+gp/36QT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2d3ZwgAAAN0AAAAPAAAAAAAAAAAAAAAAAJgCAABkcnMvZG93&#10;bnJldi54bWxQSwUGAAAAAAQABAD1AAAAhwMAAAAA&#10;" path="m879,l158,,,,,149r158,l879,149,879,e" stroked="f">
                  <v:path arrowok="t" o:connecttype="custom" o:connectlocs="879,-3458;158,-3458;0,-3458;0,-3309;158,-3309;879,-3309;879,-3458" o:connectangles="0,0,0,0,0,0,0"/>
                </v:shape>
                <v:shape id="Freeform 1256" o:spid="_x0000_s1067" style="position:absolute;left:5315;top:-3458;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COMAA&#10;AADdAAAADwAAAGRycy9kb3ducmV2LnhtbERPTYvCMBC9C/6HMIIX0VSRRapRRBG86argdWzGpthM&#10;ShO1+uuNsLC3ebzPmS0aW4oH1b5wrGA4SEAQZ04XnCs4HTf9CQgfkDWWjknBizws5u3WDFPtnvxL&#10;j0PIRQxhn6ICE0KVSukzQxb9wFXEkbu62mKIsM6lrvEZw20pR0nyIy0WHBsMVrQylN0Od6vAFbu3&#10;NdQrx/vV5bVmfdaX7KxUt9MspyACNeFf/Ofe6jg/mYzh+008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BCOMAAAADdAAAADwAAAAAAAAAAAAAAAACYAgAAZHJzL2Rvd25y&#10;ZXYueG1sUEsFBgAAAAAEAAQA9QAAAIUDAAAAAA==&#10;" path="m160,l81,,,,,149r81,l160,149,160,e" stroked="f">
                  <v:path arrowok="t" o:connecttype="custom" o:connectlocs="160,-3458;81,-3458;0,-3458;0,-3309;81,-3309;160,-3309;160,-3458" o:connectangles="0,0,0,0,0,0,0"/>
                </v:shape>
                <v:shape id="Freeform 1255" o:spid="_x0000_s1068" style="position:absolute;left:4436;top:-3338;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UMIA&#10;AADdAAAADwAAAGRycy9kb3ducmV2LnhtbERPTWvCQBC9F/wPywi9NZsKDWl0lSrY5mpaaLwN2TEJ&#10;ZmfD7qrpv+8Khd7m8T5ntZnMIK7kfG9ZwXOSgiBurO65VfD1uX/KQfiArHGwTAp+yMNmPXtYYaHt&#10;jQ90rUIrYgj7AhV0IYyFlL7pyKBP7EgcuZN1BkOErpXa4S2Gm0Eu0jSTBnuODR2OtOuoOVcXo8Bl&#10;368at5fKmqN28qOpy/q9VOpxPr0tQQSawr/4z13qOD/NX+D+TTx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5QwgAAAN0AAAAPAAAAAAAAAAAAAAAAAJgCAABkcnMvZG93&#10;bnJldi54bWxQSwUGAAAAAAQABAD1AAAAhwMAAAAA&#10;" path="m479,l158,,,,,150r158,l479,150,479,e" stroked="f">
                  <v:path arrowok="t" o:connecttype="custom" o:connectlocs="479,-3338;158,-3338;0,-3338;0,-3188;158,-3188;479,-3188;479,-3338" o:connectangles="0,0,0,0,0,0,0"/>
                </v:shape>
                <v:line id="Line 1254" o:spid="_x0000_s1069" style="position:absolute;visibility:visible;mso-wrap-style:square" from="4955,-3338" to="4955,-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CBLMUAAADdAAAADwAAAGRycy9kb3ducmV2LnhtbERPTWsCMRC9C/6HMEIvUhM9rHZrlFZQ&#10;itCD1kKP0810s3QzWTbR3fbXm4LQ2zze5yzXvavFhdpQedYwnSgQxIU3FZcaTm/b+wWIEJEN1p5J&#10;ww8FWK+GgyXmxnd8oMsxliKFcMhRg42xyaUMhSWHYeIb4sR9+dZhTLAtpWmxS+GuljOlMumw4tRg&#10;saGNpeL7eHYalBu//5532f75NG8+iw/7sOv8q9Z3o/7pEUSkPv6Lb+4Xk+arRQZ/36QT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CBLMUAAADdAAAADwAAAAAAAAAA&#10;AAAAAAChAgAAZHJzL2Rvd25yZXYueG1sUEsFBgAAAAAEAAQA+QAAAJMDAAAAAA==&#10;" strokecolor="white" strokeweight="1.40156mm"/>
                <v:shape id="Freeform 1253" o:spid="_x0000_s1070" style="position:absolute;left:4436;top:-3338;width:1760;height:272;visibility:visible;mso-wrap-style:square;v-text-anchor:top" coordsize="176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NWsAA&#10;AADdAAAADwAAAGRycy9kb3ducmV2LnhtbERPPWvDMBDdC/kP4gLZainFNIkTJYRAIUOXuvF+WBfL&#10;xDoZS7Xdf18VCt3u8T7vcJpdJ0YaQutZwzpTIIhrb1puNNw+3563IEJENth5Jg3fFOB0XDwdsDB+&#10;4g8ay9iIFMKhQA02xr6QMtSWHIbM98SJu/vBYUxwaKQZcErhrpMvSr1Khy2nBos9XSzVj/LLafAB&#10;83xTvttdpdhWF3JT3zqtV8v5vAcRaY7/4j/31aT5aruB32/SCf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NNWsAAAADdAAAADwAAAAAAAAAAAAAAAACYAgAAZHJzL2Rvd25y&#10;ZXYueG1sUEsFBgAAAAAEAAQA9QAAAIUDAAAAAA==&#10;" path="m1760,l558,r,122l319,122,,122,,271r319,l1039,271r,-121l1760,150,1760,e" stroked="f">
                  <v:path arrowok="t" o:connecttype="custom" o:connectlocs="1760,-3338;558,-3338;558,-3216;319,-3216;0,-3216;0,-3067;319,-3067;1039,-3067;1039,-3188;1760,-3188;1760,-3338" o:connectangles="0,0,0,0,0,0,0,0,0,0,0"/>
                </v:shape>
                <v:shape id="Freeform 1252" o:spid="_x0000_s1071" style="position:absolute;left:5475;top:-3216;width:242;height:150;visibility:visible;mso-wrap-style:square;v-text-anchor:top" coordsize="24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NKscA&#10;AADdAAAADwAAAGRycy9kb3ducmV2LnhtbESPQUsDMRCF70L/QxjBi7TZStGyNi2tIEgvurUXb7Ob&#10;6WZxM1mS2G7/vXMQvM3w3rz3zWoz+l6dKaYusIH5rABF3ATbcWvg+Pk6XYJKGdliH5gMXCnBZj25&#10;WWFpw4UrOh9yqySEU4kGXM5DqXVqHHlMszAQi3YK0WOWNbbaRrxIuO/1Q1E8ao8dS4PDgV4cNd+H&#10;H29gl77uc/102vNYVx/xfeEWdaqMubsdt8+gMo353/x3/WYFv1gKrn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ijSrHAAAA3QAAAA8AAAAAAAAAAAAAAAAAmAIAAGRy&#10;cy9kb3ducmV2LnhtbFBLBQYAAAAABAAEAPUAAACMAwAAAAA=&#10;" path="m241,l160,,80,,,,,149r80,l160,149r81,l241,e" stroked="f">
                  <v:path arrowok="t" o:connecttype="custom" o:connectlocs="241,-3216;160,-3216;80,-3216;0,-3216;0,-3067;80,-3067;160,-3067;241,-3067;241,-3216" o:connectangles="0,0,0,0,0,0,0,0,0"/>
                </v:shape>
                <v:rect id="Rectangle 1251" o:spid="_x0000_s1072" style="position:absolute;left:5716;top:-3216;width:39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tjMMA&#10;AADdAAAADwAAAGRycy9kb3ducmV2LnhtbERPTWvCQBC9C/0PyxS86a5ag6bZhCIIhdZDtdDrkB2T&#10;YHY2zW40/ffdQsHbPN7nZMVoW3Gl3jeONSzmCgRx6UzDlYbP0362AeEDssHWMWn4IQ9F/jDJMDXu&#10;xh90PYZKxBD2KWqoQ+hSKX1Zk0U/dx1x5M6utxgi7CtperzFcNvKpVKJtNhwbKixo11N5eU4WA2Y&#10;PJnvw3n1fnobEtxWo9qvv5TW08fx5RlEoDHcxf/uVxPnq80W/r6JJ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GtjMMAAADdAAAADwAAAAAAAAAAAAAAAACYAgAAZHJzL2Rv&#10;d25yZXYueG1sUEsFBgAAAAAEAAQA9QAAAIgDAAAAAA==&#10;" stroked="f"/>
                <v:shape id="Freeform 1250" o:spid="_x0000_s1073" style="position:absolute;left:6115;top:-3216;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S5sQA&#10;AADdAAAADwAAAGRycy9kb3ducmV2LnhtbESPQWsCQQyF7wX/wxChl6KzllJ0dRRRCr3VquA17sSd&#10;xZ3MsjPVtb/eHARvCe/lvS+zRedrdaE2VoENjIYZKOIi2IpLA/vd12AMKiZki3VgMnCjCIt572WG&#10;uQ1X/qXLNpVKQjjmaMCl1ORax8KRxzgMDbFop9B6TLK2pbYtXiXc1/o9yz61x4qlwWFDK0fFefvn&#10;DYTq5987eqs/Nqvjbc32YI/FwZjXfrecgkrUpaf5cf1tBT+bCL98Iy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0ubEAAAA3QAAAA8AAAAAAAAAAAAAAAAAmAIAAGRycy9k&#10;b3ducmV2LnhtbFBLBQYAAAAABAAEAPUAAACJAwAAAAA=&#10;" path="m160,l81,,,,,149r81,l160,149,160,e" stroked="f">
                  <v:path arrowok="t" o:connecttype="custom" o:connectlocs="160,-3216;81,-3216;0,-3216;0,-3067;81,-3067;160,-3067;160,-3216" o:connectangles="0,0,0,0,0,0,0"/>
                </v:shape>
                <v:shape id="Freeform 1249" o:spid="_x0000_s1074" style="position:absolute;left:4436;top:-3094;width:1040;height:150;visibility:visible;mso-wrap-style:square;v-text-anchor:top" coordsize="10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Z8MA&#10;AADdAAAADwAAAGRycy9kb3ducmV2LnhtbERPS2sCMRC+F/wPYYTealYPolujSKVsLz34AK/DZtwN&#10;bibbJGraX98Igrf5+J6zWCXbiSv5YBwrGI8KEMS104YbBYf959sMRIjIGjvHpOCXAqyWg5cFltrd&#10;eEvXXWxEDuFQooI2xr6UMtQtWQwj1xNn7uS8xZihb6T2eMvhtpOTophKi4ZzQ4s9fbRUn3cXq6Ay&#10;aX4yf9Vx+31O68pPNzj72Sj1OkzrdxCRUnyKH+4vnecX8zHcv8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tZ8MAAADdAAAADwAAAAAAAAAAAAAAAACYAgAAZHJzL2Rv&#10;d25yZXYueG1sUEsFBgAAAAAEAAQA9QAAAIgDAAAAAA==&#10;" path="m1039,l319,,,,,149r319,l1039,149,1039,e" stroked="f">
                  <v:path arrowok="t" o:connecttype="custom" o:connectlocs="1039,-3094;319,-3094;0,-3094;0,-2945;319,-2945;1039,-2945;1039,-3094" o:connectangles="0,0,0,0,0,0,0"/>
                </v:shape>
                <v:shape id="Freeform 1248" o:spid="_x0000_s1075" style="position:absolute;left:5475;top:-3094;width:242;height:150;visibility:visible;mso-wrap-style:square;v-text-anchor:top" coordsize="24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sHcQA&#10;AADdAAAADwAAAGRycy9kb3ducmV2LnhtbERPTWsCMRC9F/ofwhR6Ec1WpNXVKFUoFC/tqhdvs5tx&#10;s7iZLEmq23/fCEJv83ifs1j1thUX8qFxrOBllIEgrpxuuFZw2H8MpyBCRNbYOiYFvxRgtXx8WGCu&#10;3ZULuuxiLVIIhxwVmBi7XMpQGbIYRq4jTtzJeYsxQV9L7fGawm0rx1n2Ki02nBoMdrQxVJ13P1bB&#10;OhwHsXw7bbkvi2//NTGTMhRKPT/173MQkfr4L767P3Wan83GcPsmnS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TLB3EAAAA3QAAAA8AAAAAAAAAAAAAAAAAmAIAAGRycy9k&#10;b3ducmV2LnhtbFBLBQYAAAAABAAEAPUAAACJAwAAAAA=&#10;" path="m241,l160,,80,,,,,149r80,l160,149r81,l241,e" stroked="f">
                  <v:path arrowok="t" o:connecttype="custom" o:connectlocs="241,-3094;160,-3094;80,-3094;0,-3094;0,-2945;80,-2945;160,-2945;241,-2945;241,-3094" o:connectangles="0,0,0,0,0,0,0,0,0"/>
                </v:shape>
                <v:rect id="Rectangle 1247" o:spid="_x0000_s1076" style="position:absolute;left:5716;top:-3094;width:39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Mu8MA&#10;AADdAAAADwAAAGRycy9kb3ducmV2LnhtbERPTWvCQBC9F/wPywje6q61DTW6CUUICG0P1UKvQ3ZM&#10;gtnZmF1j/PfdQsHbPN7nbPLRtmKg3jeONSzmCgRx6UzDlYbvQ/H4CsIHZIOtY9JwIw95NnnYYGrc&#10;lb9o2IdKxBD2KWqoQ+hSKX1Zk0U/dx1x5I6utxgi7CtperzGcNvKJ6USabHh2FBjR9uaytP+YjVg&#10;8mzOn8flx+H9kuCqGlXx8qO0nk3HtzWIQGO4i//dOxPnq9US/r6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AMu8MAAADdAAAADwAAAAAAAAAAAAAAAACYAgAAZHJzL2Rv&#10;d25yZXYueG1sUEsFBgAAAAAEAAQA9QAAAIgDAAAAAA==&#10;" stroked="f"/>
                <v:shape id="Freeform 1246" o:spid="_x0000_s1077" style="position:absolute;left:6115;top:-3094;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U5cEA&#10;AADdAAAADwAAAGRycy9kb3ducmV2LnhtbERPTYvCMBC9C/6HMMJeRFNFxK1GEUXYm6su9Do2Y1Ns&#10;JqWJWv31m4UFb/N4n7NYtbYSd2p86VjBaJiAIM6dLrlQ8HPaDWYgfEDWWDkmBU/ysFp2OwtMtXvw&#10;ge7HUIgYwj5FBSaEOpXS54Ys+qGriSN3cY3FEGFTSN3gI4bbSo6TZCotlhwbDNa0MZRfjzerwJX7&#10;lzXUrybfm/NzyzrT5zxT6qPXrucgArXhLf53f+k4P/mcwN838QS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p1OXBAAAA3QAAAA8AAAAAAAAAAAAAAAAAmAIAAGRycy9kb3du&#10;cmV2LnhtbFBLBQYAAAAABAAEAPUAAACGAwAAAAA=&#10;" path="m160,l81,,,,,149r81,l160,149,160,e" stroked="f">
                  <v:path arrowok="t" o:connecttype="custom" o:connectlocs="160,-3094;81,-3094;0,-3094;0,-2945;81,-2945;160,-2945;160,-3094" o:connectangles="0,0,0,0,0,0,0"/>
                </v:shape>
                <v:rect id="Rectangle 1245" o:spid="_x0000_s1078" style="position:absolute;left:6275;top:-3094;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xVMMA&#10;AADdAAAADwAAAGRycy9kb3ducmV2LnhtbERPS2vCQBC+C/0PyxS86W4fhhrdhFIQBOuhWuh1yI5J&#10;MDubZtck/vtuQfA2H99z1vloG9FT52vHGp7mCgRx4UzNpYbv42b2BsIHZIONY9JwJQ959jBZY2rc&#10;wF/UH0IpYgj7FDVUIbSplL6oyKKfu5Y4cifXWQwRdqU0HQ4x3DbyWalEWqw5NlTY0kdFxflwsRow&#10;eTW/+9PL53F3SXBZjmqz+FFaTx/H9xWIQGO4i2/urYnz1XIB/9/EE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UxVMMAAADdAAAADwAAAAAAAAAAAAAAAACYAgAAZHJzL2Rv&#10;d25yZXYueG1sUEsFBgAAAAAEAAQA9QAAAIgDAAAAAA==&#10;" stroked="f"/>
                <v:line id="Line 1244" o:spid="_x0000_s1079" style="position:absolute;visibility:visible;mso-wrap-style:square" from="6635,-3094" to="6635,-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X8cUAAADdAAAADwAAAGRycy9kb3ducmV2LnhtbERPTWsCMRC9C/6HMEIvUhM9rHVrlFZQ&#10;itCD1kKP0810s3QzWTbR3fbXm4LQ2zze5yzXvavFhdpQedYwnSgQxIU3FZcaTm/b+wcQISIbrD2T&#10;hh8KsF4NB0vMje/4QJdjLEUK4ZCjBhtjk0sZCksOw8Q3xIn78q3DmGBbStNil8JdLWdKZdJhxanB&#10;YkMbS8X38ew0KDd+/z3vsv3zad58Fh92sev8q9Z3o/7pEUSkPv6Lb+4Xk+arRQZ/36QT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kX8cUAAADdAAAADwAAAAAAAAAA&#10;AAAAAAChAgAAZHJzL2Rvd25yZXYueG1sUEsFBgAAAAAEAAQA+QAAAJMDAAAAAA==&#10;" strokecolor="white" strokeweight="1.40156mm"/>
                <v:shape id="AutoShape 1243" o:spid="_x0000_s1080" style="position:absolute;left:4436;top:-3094;width:2801;height:271;visibility:visible;mso-wrap-style:square;v-text-anchor:top" coordsize="2801,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MIsQA&#10;AADdAAAADwAAAGRycy9kb3ducmV2LnhtbERPTWsCMRC9C/0PYQq9adYWqq5GkYIgbQ91FfU4bMbN&#10;4mayJKmu/94UCt7m8T5ntuhsIy7kQ+1YwXCQgSAuna65UrDbrvpjECEia2wck4IbBVjMn3ozzLW7&#10;8oYuRaxECuGQowITY5tLGUpDFsPAtcSJOzlvMSboK6k9XlO4beRrlr1LizWnBoMtfRgqz8WvVVAO&#10;Rz/F27eJB7/8XH8dd/tis7JKvTx3yymISF18iP/da53mZ5MR/H2TT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BjCLEAAAA3QAAAA8AAAAAAAAAAAAAAAAAmAIAAGRycy9k&#10;b3ducmV2LnhtbFBLBQYAAAAABAAEAPUAAACJAwAAAAA=&#10;" path="m158,120l,120,,270r158,l158,120m2800,l2640,,2239,r,149l2640,149r160,l2800,e" stroked="f">
                  <v:path arrowok="t" o:connecttype="custom" o:connectlocs="158,-2974;0,-2974;0,-2824;158,-2824;158,-2974;2800,-3094;2640,-3094;2239,-3094;2239,-2945;2640,-2945;2800,-2945;2800,-3094" o:connectangles="0,0,0,0,0,0,0,0,0,0,0,0"/>
                </v:shape>
                <v:shape id="Freeform 1242" o:spid="_x0000_s1081" style="position:absolute;left:4477;top:-2974;width:279;height:272;visibility:visible;mso-wrap-style:square;v-text-anchor:top" coordsize="279,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OXMUA&#10;AADdAAAADwAAAGRycy9kb3ducmV2LnhtbESPQWvCQBCF7wX/wzKCt7pRpNXoKlII5OClVgRvQ3ZM&#10;otnZkN3G+O+dQ6G3Gd6b977Z7AbXqJ66UHs2MJsmoIgLb2suDZx+svclqBCRLTaeycCTAuy2o7cN&#10;ptY/+Jv6YyyVhHBI0UAVY5tqHYqKHIapb4lFu/rOYZS1K7Xt8CHhrtHzJPnQDmuWhgpb+qqouB9/&#10;nYFLxrf5Ktj8s+0P9emcHfJFKIyZjIf9GlSkIf6b/65zK/jJSnDlGxlBb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I5cxQAAAN0AAAAPAAAAAAAAAAAAAAAAAJgCAABkcnMv&#10;ZG93bnJldi54bWxQSwUGAAAAAAQABAD1AAAAigMAAAAA&#10;" path="m278,l198,,117,r,122l79,122,,122,,272r79,l159,272r,-122l198,150r80,l278,e" stroked="f">
                  <v:path arrowok="t" o:connecttype="custom" o:connectlocs="278,-2974;198,-2974;117,-2974;117,-2852;79,-2852;0,-2852;0,-2702;79,-2702;159,-2702;159,-2824;198,-2824;278,-2824;278,-2974" o:connectangles="0,0,0,0,0,0,0,0,0,0,0,0,0"/>
                </v:shape>
                <v:shape id="Freeform 1241" o:spid="_x0000_s1082" style="position:absolute;left:4477;top:-2730;width:480;height:271;visibility:visible;mso-wrap-style:square;v-text-anchor:top" coordsize="48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wu8MA&#10;AADdAAAADwAAAGRycy9kb3ducmV2LnhtbERPS2vCQBC+F/wPywi96SYiaqKriI9SvamlpbchOybB&#10;7GzIbjX+e1cQepuP7zmzRWsqcaXGlZYVxP0IBHFmdcm5gq/TtjcB4TyyxsoyKbiTg8W88zbDVNsb&#10;H+h69LkIIexSVFB4X6dSuqwgg65va+LAnW1j0AfY5FI3eAvhppKDKBpJgyWHhgJrWhWUXY5/RsG3&#10;/Njay09iRvdkON6vN/Ev7WKl3rvtcgrCU+v/xS/3pw7zoySB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1wu8MAAADdAAAADwAAAAAAAAAAAAAAAACYAgAAZHJzL2Rv&#10;d25yZXYueG1sUEsFBgAAAAAEAAQA9QAAAIgDAAAAAA==&#10;" path="m479,120r-81,l398,,,,,120r,30l,270r479,l479,120e" stroked="f">
                  <v:path arrowok="t" o:connecttype="custom" o:connectlocs="479,-2610;398,-2610;398,-2730;0,-2730;0,-2610;0,-2580;0,-2460;479,-2460;479,-2610" o:connectangles="0,0,0,0,0,0,0,0,0"/>
                </v:shape>
                <v:line id="Line 1240" o:spid="_x0000_s1083" style="position:absolute;visibility:visible;mso-wrap-style:square" from="4996,-2610" to="4996,-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wBMgAAADdAAAADwAAAGRycy9kb3ducmV2LnhtbESPQUsDMRCF74L/IYzgRdqkHlpdmxYV&#10;LFLowdpCj9PNuFncTJZN2l399Z2D4G2G9+a9b+bLITTqTF2qI1uYjA0o4jK6misLu8+30QOolJEd&#10;NpHJwg8lWC6ur+ZYuNjzB523uVISwqlACz7nttA6lZ4CpnFsiUX7il3ALGtXaddhL+Gh0ffGTHXA&#10;mqXBY0uvnsrv7SlYMOFu/3taTdcvu1l7LA/+cdXHjbW3N8PzE6hMQ/43/12/O8GfGOGXb2QEv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zewBMgAAADdAAAADwAAAAAA&#10;AAAAAAAAAAChAgAAZHJzL2Rvd25yZXYueG1sUEsFBgAAAAAEAAQA+QAAAJYDAAAAAA==&#10;" strokecolor="white" strokeweight="1.40156mm"/>
                <v:shape id="Freeform 1239" o:spid="_x0000_s1084" style="position:absolute;left:5035;top:-2610;width:722;height:150;visibility:visible;mso-wrap-style:square;v-text-anchor:top" coordsize="72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itsIA&#10;AADdAAAADwAAAGRycy9kb3ducmV2LnhtbERPTYvCMBC9C/sfwgjeNK0H0a5RxEX0sAete+hxaMa2&#10;2ExKE231128Ewds83ucs172pxZ1aV1lWEE8iEMS51RUXCv7Ou/EchPPIGmvLpOBBDtarr8ESE207&#10;PtE99YUIIewSVFB63yRSurwkg25iG+LAXWxr0AfYFlK32IVwU8tpFM2kwYpDQ4kNbUvKr+nNKMhO&#10;dp/F+fN3sePMbufdMTU/R6VGw37zDcJT7z/it/ugw/w4iuH1TTh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uK2wgAAAN0AAAAPAAAAAAAAAAAAAAAAAJgCAABkcnMvZG93&#10;bnJldi54bWxQSwUGAAAAAAQABAD1AAAAhwMAAAAA&#10;" path="m722,l161,,,,,150r161,l722,150,722,e" stroked="f">
                  <v:path arrowok="t" o:connecttype="custom" o:connectlocs="722,-2610;161,-2610;0,-2610;0,-2460;161,-2460;722,-2460;722,-2610" o:connectangles="0,0,0,0,0,0,0"/>
                </v:shape>
                <v:shape id="Freeform 1238" o:spid="_x0000_s1085" style="position:absolute;left:4477;top:-2488;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5MlcQA&#10;AADdAAAADwAAAGRycy9kb3ducmV2LnhtbERP32vCMBB+F/Y/hBvsTdMqytYZyygIIjLQDdzj0ZxN&#10;WXPpmtR2/70ZCHu7j+/nrfPRNuJKna8dK0hnCQji0umaKwWfH9vpMwgfkDU2jknBL3nINw+TNWba&#10;DXyk6ylUIoawz1CBCaHNpPSlIYt+5lriyF1cZzFE2FVSdzjEcNvIeZKspMWaY4PBlgpD5feptwpW&#10;i/ev4nJY9i8/Z9ruz7I/mH2v1NPj+PYKItAY/sV3907H+Wkyh79v4gl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TJXEAAAA3QAAAA8AAAAAAAAAAAAAAAAAmAIAAGRycy9k&#10;b3ducmV2LnhtbFBLBQYAAAAABAAEAPUAAACJAwAAAAA=&#10;" path="m159,l79,,,,,150r79,l159,150,159,e" stroked="f">
                  <v:path arrowok="t" o:connecttype="custom" o:connectlocs="159,-2488;79,-2488;0,-2488;0,-2338;79,-2338;159,-2338;159,-2488" o:connectangles="0,0,0,0,0,0,0"/>
                </v:shape>
                <v:shape id="Freeform 1237" o:spid="_x0000_s1086" style="position:absolute;left:4477;top:-2366;width:480;height:271;visibility:visible;mso-wrap-style:square;v-text-anchor:top" coordsize="48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dS8QA&#10;AADdAAAADwAAAGRycy9kb3ducmV2LnhtbERPTWvCQBC9C/6HZYTe6iZVbI3ZiNQqtbfaongbsmMS&#10;zM6G7Krx37uFgrd5vM9J552pxYVaV1lWEA8jEMS51RUXCn5/Vs9vIJxH1lhbJgU3cjDP+r0UE22v&#10;/E2XrS9ECGGXoILS+yaR0uUlGXRD2xAH7mhbgz7AtpC6xWsIN7V8iaKJNFhxaCixofeS8tP2bBTs&#10;5HplT/upmdym49ev5Ud8oE2s1NOgW8xAeOr8Q/zv/tRhfhyN4O+bc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3UvEAAAA3QAAAA8AAAAAAAAAAAAAAAAAmAIAAGRycy9k&#10;b3ducmV2LnhtbFBLBQYAAAAABAAEAPUAAACJAwAAAAA=&#10;" path="m479,121r-81,l398,,,,,121r,29l,270r479,l479,121e" stroked="f">
                  <v:path arrowok="t" o:connecttype="custom" o:connectlocs="479,-2245;398,-2245;398,-2366;0,-2366;0,-2245;0,-2216;0,-2096;479,-2096;479,-2245" o:connectangles="0,0,0,0,0,0,0,0,0"/>
                </v:shape>
                <v:shape id="Freeform 1236" o:spid="_x0000_s1087" style="position:absolute;left:4956;top:-2245;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O/8EA&#10;AADdAAAADwAAAGRycy9kb3ducmV2LnhtbERPS4vCMBC+L/gfwgheFpsqIlIbRZQFb64P8Do2Y1Ns&#10;JqXJat1fv1kQvM3H95x82dla3Kn1lWMFoyQFQVw4XXGp4HT8Gs5A+ICssXZMCp7kYbnofeSYaffg&#10;Pd0PoRQxhH2GCkwITSalLwxZ9IlriCN3da3FEGFbSt3iI4bbWo7TdCotVhwbDDa0NlTcDj9Wgat2&#10;v9bQZz35Xl+eG9ZnfSnOSg363WoOIlAX3uKXe6vj/FE6gf9v4gl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CTv/BAAAA3QAAAA8AAAAAAAAAAAAAAAAAmAIAAGRycy9kb3du&#10;cmV2LnhtbFBLBQYAAAAABAAEAPUAAACGAwAAAAA=&#10;" path="m160,l81,,,,,149r81,l160,149,160,e" stroked="f">
                  <v:path arrowok="t" o:connecttype="custom" o:connectlocs="160,-2245;81,-2245;0,-2245;0,-2096;81,-2096;160,-2096;160,-2245" o:connectangles="0,0,0,0,0,0,0"/>
                </v:shape>
                <v:shape id="Freeform 1235" o:spid="_x0000_s1088" style="position:absolute;left:4477;top:-2124;width:720;height:150;visibility:visible;mso-wrap-style:square;v-text-anchor:top" coordsize="7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BGmsEA&#10;AADdAAAADwAAAGRycy9kb3ducmV2LnhtbERPTYvCMBC9L/gfwgje1lTBXalGEcHFo+2KeBybsSk2&#10;k5Jktf57s7Cwt3m8z1mue9uKO/nQOFYwGWcgiCunG64VHL9373MQISJrbB2TgicFWK8Gb0vMtXtw&#10;Qfcy1iKFcMhRgYmxy6UMlSGLYew64sRdnbcYE/S11B4fKdy2cpplH9Jiw6nBYEdbQ9Wt/LEKvm6X&#10;z0PFdubLzenIxdns3L5QajTsNwsQkfr4L/5z73WaP8lm8PtNOkG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wRprBAAAA3QAAAA8AAAAAAAAAAAAAAAAAmAIAAGRycy9kb3du&#10;cmV2LnhtbFBLBQYAAAAABAAEAPUAAACGAwAAAAA=&#10;" path="m719,l159,,,,,150r159,l719,150,719,e" stroked="f">
                  <v:path arrowok="t" o:connecttype="custom" o:connectlocs="719,-2124;159,-2124;0,-2124;0,-1974;159,-1974;719,-1974;719,-2124" o:connectangles="0,0,0,0,0,0,0"/>
                </v:shape>
                <v:shape id="Freeform 1234" o:spid="_x0000_s1089" style="position:absolute;left:4477;top:-2002;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KlsMA&#10;AADdAAAADwAAAGRycy9kb3ducmV2LnhtbERP32vCMBB+H/g/hBP2NlOVFa1GEUEQkcFU0MejOZti&#10;c6lNqt1/vwwGvt3H9/Pmy85W4kGNLx0rGA4SEMS50yUXCk7HzccEhA/IGivHpOCHPCwXvbc5Zto9&#10;+Zseh1CIGMI+QwUmhDqT0ueGLPqBq4kjd3WNxRBhU0jd4DOG20qOkiSVFkuODQZrWhvKb4fWKkjH&#10;X5f1df/ZTu9n2uzOst2bXavUe79bzUAE6sJL/O/e6jh/mKTw90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VKlsMAAADdAAAADwAAAAAAAAAAAAAAAACYAgAAZHJzL2Rv&#10;d25yZXYueG1sUEsFBgAAAAAEAAQA9QAAAIgDAAAAAA==&#10;" path="m159,l79,,,,,150r79,l159,150,159,e" stroked="f">
                  <v:path arrowok="t" o:connecttype="custom" o:connectlocs="159,-2002;79,-2002;0,-2002;0,-1852;79,-1852;159,-1852;159,-2002" o:connectangles="0,0,0,0,0,0,0"/>
                </v:shape>
                <v:shape id="Freeform 1233" o:spid="_x0000_s1090" style="position:absolute;left:4477;top:-1881;width:480;height:272;visibility:visible;mso-wrap-style:square;v-text-anchor:top" coordsize="4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C6cQA&#10;AADdAAAADwAAAGRycy9kb3ducmV2LnhtbERP22oCMRB9L/Qfwgh9EU0sUmU1SmkpVYqCN3wdNuPu&#10;0s1kSVJd/XpTKPRtDuc603lra3EmHyrHGgZ9BYI4d6biQsN+99EbgwgR2WDtmDRcKcB89vgwxcy4&#10;C2/ovI2FSCEcMtRQxthkUoa8JIuh7xrixJ2ctxgT9IU0Hi8p3NbyWakXabHi1FBiQ28l5d/bH6th&#10;ePDd4/W4fv9adYc5yU9Fy9te66dO+zoBEamN/+I/98Kk+QM1gt9v0gl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AunEAAAA3QAAAA8AAAAAAAAAAAAAAAAAmAIAAGRycy9k&#10;b3ducmV2LnhtbFBLBQYAAAAABAAEAPUAAACJAwAAAAA=&#10;" path="m479,122r-81,l398,,,,,122r,27l,271r479,l479,122e" stroked="f">
                  <v:path arrowok="t" o:connecttype="custom" o:connectlocs="479,-1759;398,-1759;398,-1881;0,-1881;0,-1759;0,-1732;0,-1610;479,-1610;479,-1759" o:connectangles="0,0,0,0,0,0,0,0,0"/>
                </v:shape>
                <v:line id="Line 1232" o:spid="_x0000_s1091" style="position:absolute;visibility:visible;mso-wrap-style:square" from="4996,-1759" to="4996,-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G8AsgAAADdAAAADwAAAGRycy9kb3ducmV2LnhtbESPQUsDMRCF74L/IYzgRdqkHlpdmxYV&#10;LFLowdpCj9PNuFncTJZN2l399Z2D4G2G9+a9b+bLITTqTF2qI1uYjA0o4jK6misLu8+30QOolJEd&#10;NpHJwg8lWC6ur+ZYuNjzB523uVISwqlACz7nttA6lZ4CpnFsiUX7il3ALGtXaddhL+Gh0ffGTHXA&#10;mqXBY0uvnsrv7SlYMOFu/3taTdcvu1l7LA/+cdXHjbW3N8PzE6hMQ/43/12/O8GfGMGVb2QEv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UG8AsgAAADdAAAADwAAAAAA&#10;AAAAAAAAAAChAgAAZHJzL2Rvd25yZXYueG1sUEsFBgAAAAAEAAQA+QAAAJYDAAAAAA==&#10;" strokecolor="white" strokeweight="1.40156mm"/>
                <v:shape id="AutoShape 1231" o:spid="_x0000_s1092" style="position:absolute;left:4477;top:-1759;width:1680;height:272;visibility:visible;mso-wrap-style:square;v-text-anchor:top" coordsize="1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yccIA&#10;AADdAAAADwAAAGRycy9kb3ducmV2LnhtbERPTYvCMBC9C/sfwix406QeZO0aRYRdvHioil7HZrat&#10;NpPaRK3/fiMI3ubxPmc672wtbtT6yrGGZKhAEOfOVFxo2G1/Bl8gfEA2WDsmDQ/yMJ999KaYGnfn&#10;jG6bUIgYwj5FDWUITSqlz0uy6IeuIY7cn2sthgjbQpoW7zHc1nKk1FharDg2lNjQsqT8vLlaDb/2&#10;clmGs8qOpyRr9rRbH9x1onX/s1t8gwjUhbf45V6ZOD9RE3h+E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TJxwgAAAN0AAAAPAAAAAAAAAAAAAAAAAJgCAABkcnMvZG93&#10;bnJldi54bWxQSwUGAAAAAAQABAD1AAAAhwMAAAAA&#10;" path="m160,121l,121,,271r160,l160,121m1679,l719,,558,r,149l719,149r960,l1679,e" stroked="f">
                  <v:path arrowok="t" o:connecttype="custom" o:connectlocs="160,-1638;0,-1638;0,-1488;160,-1488;160,-1638;1679,-1759;719,-1759;558,-1759;558,-1610;719,-1610;1679,-1610;1679,-1759" o:connectangles="0,0,0,0,0,0,0,0,0,0,0,0"/>
                </v:shape>
                <v:line id="Line 1230" o:spid="_x0000_s1093" style="position:absolute;visibility:visible;mso-wrap-style:square" from="4677,-1638" to="4677,-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2cgAAADdAAAADwAAAGRycy9kb3ducmV2LnhtbESPQWvCQBCF74X+h2WEXkQ38WDb1FXa&#10;glIKPdQqeByz02wwOxuyq0n76zsHobcZ3pv3vlmsBt+oC3WxDmwgn2agiMtga64M7L7WkwdQMSFb&#10;bAKTgR+KsFre3iywsKHnT7psU6UkhGOBBlxKbaF1LB15jNPQEov2HTqPSdau0rbDXsJ9o2dZNtce&#10;a5YGhy29OipP27M3kPnx/ve8mb+/7O7bY3lwj5s+fBhzNxqen0AlGtK/+Xr9ZgU/z4VfvpER9P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4m2cgAAADdAAAADwAAAAAA&#10;AAAAAAAAAAChAgAAZHJzL2Rvd25yZXYueG1sUEsFBgAAAAAEAAQA+QAAAJYDAAAAAA==&#10;" strokecolor="white" strokeweight="1.40156mm"/>
                <v:shape id="Freeform 1229" o:spid="_x0000_s1094" style="position:absolute;left:4477;top:-1517;width:480;height:272;visibility:visible;mso-wrap-style:square;v-text-anchor:top" coordsize="4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p28UA&#10;AADdAAAADwAAAGRycy9kb3ducmV2LnhtbERP0WoCMRB8F/yHsIIvUnOKSDmNIkppi1ToVfF1uax3&#10;h5fNkaR69utNQXCedpmdmZ35sjW1uJDzlWUFo2ECgji3uuJCwf7n7eUVhA/IGmvLpOBGHpaLbmeO&#10;qbZX/qZLFgoRTdinqKAMoUml9HlJBv3QNsSRO1lnMMTVFVI7vEZzU8txkkylwYpjQokNrUvKz9mv&#10;UTA5uMHxdtxttl+DSU7yPaHPv71S/V67moEI1Ibn8UP9oeP7EfDfJo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qnbxQAAAN0AAAAPAAAAAAAAAAAAAAAAAJgCAABkcnMv&#10;ZG93bnJldi54bWxQSwUGAAAAAAQABAD1AAAAigMAAAAA&#10;" path="m479,122r-81,l398,,,,,122r,28l,271r479,l479,122e" stroked="f">
                  <v:path arrowok="t" o:connecttype="custom" o:connectlocs="479,-1395;398,-1395;398,-1517;0,-1517;0,-1395;0,-1367;0,-1246;479,-1246;479,-1395" o:connectangles="0,0,0,0,0,0,0,0,0"/>
                </v:shape>
                <v:line id="Line 1228" o:spid="_x0000_s1095" style="position:absolute;visibility:visible;mso-wrap-style:square" from="4996,-1395" to="4996,-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AdNcUAAADdAAAADwAAAGRycy9kb3ducmV2LnhtbERPTWvCQBC9C/6HZYRepG7iQW10lbZQ&#10;KUIPVQs9jtkxG8zOhuxqor/eLQi9zeN9zmLV2UpcqPGlYwXpKAFBnDtdcqFgv/t4noHwAVlj5ZgU&#10;XMnDatnvLTDTruVvumxDIWII+wwVmBDqTEqfG7LoR64mjtzRNRZDhE0hdYNtDLeVHCfJRFosOTYY&#10;rOndUH7anq2CxA5/buf1ZPO2n9aH/Ne8rFv3pdTToHudgwjUhX/xw/2p4/w0HcPfN/EE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AdNcUAAADdAAAADwAAAAAAAAAA&#10;AAAAAAChAgAAZHJzL2Rvd25yZXYueG1sUEsFBgAAAAAEAAQA+QAAAJMDAAAAAA==&#10;" strokecolor="white" strokeweight="1.40156mm"/>
                <v:shape id="AutoShape 1227" o:spid="_x0000_s1096" style="position:absolute;left:4477;top:-1395;width:1680;height:272;visibility:visible;mso-wrap-style:square;v-text-anchor:top" coordsize="1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TRsMA&#10;AADdAAAADwAAAGRycy9kb3ducmV2LnhtbERPTWvCQBC9F/wPywje6iYKpaauIgFLLx6Sir1Os9Mk&#10;mp1NsquJ/75bKHibx/uc9XY0jbhR72rLCuJ5BIK4sLrmUsHxc//8CsJ5ZI2NZVJwJwfbzeRpjYm2&#10;A2d0y30pQgi7BBVU3reJlK6oyKCb25Y4cD+2N+gD7EupexxCuGnkIopepMGaQ0OFLaUVFZf8ahS8&#10;m65L/SXKvs9x1p7oePiy15VSs+m4ewPhafQP8b/7Q4f5cby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yTRsMAAADdAAAADwAAAAAAAAAAAAAAAACYAgAAZHJzL2Rv&#10;d25yZXYueG1sUEsFBgAAAAAEAAQA9QAAAIgDAAAAAA==&#10;" path="m160,122l,122,,271r160,l160,122m1679,l719,,558,r,149l719,149r960,l1679,e" stroked="f">
                  <v:path arrowok="t" o:connecttype="custom" o:connectlocs="160,-1273;0,-1273;0,-1124;160,-1124;160,-1273;1679,-1395;719,-1395;558,-1395;558,-1246;719,-1246;1679,-1246;1679,-1395" o:connectangles="0,0,0,0,0,0,0,0,0,0,0,0"/>
                </v:shape>
                <v:line id="Line 1226" o:spid="_x0000_s1097" style="position:absolute;visibility:visible;mso-wrap-style:square" from="4677,-1273" to="4677,-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g2sUAAADdAAAADwAAAGRycy9kb3ducmV2LnhtbERPTWvCQBC9F/oflil4kbqJiG1TV1FB&#10;KYIHrYUep9lpNpidDdnVpP56VxB6m8f7nMmss5U4U+NLxwrSQQKCOHe65ELB4XP1/ArCB2SNlWNS&#10;8EceZtPHhwlm2rW8o/M+FCKGsM9QgQmhzqT0uSGLfuBq4sj9usZiiLAppG6wjeG2ksMkGUuLJccG&#10;gzUtDeXH/ckqSGz/63JajzeLw0v9k3+bt3Xrtkr1nrr5O4hAXfgX390fOs5P0xHcvokn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Ug2sUAAADdAAAADwAAAAAAAAAA&#10;AAAAAAChAgAAZHJzL2Rvd25yZXYueG1sUEsFBgAAAAAEAAQA+QAAAJMDAAAAAA==&#10;" strokecolor="white" strokeweight="1.40156mm"/>
                <v:shape id="Freeform 1225" o:spid="_x0000_s1098" style="position:absolute;left:4477;top:-1153;width:480;height:272;visibility:visible;mso-wrap-style:square;v-text-anchor:top" coordsize="4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v2MQA&#10;AADdAAAADwAAAGRycy9kb3ducmV2LnhtbERP32vCMBB+F/Y/hBv4IjOt6BidUcZEVMTBnMPXo7m1&#10;Zc2lJFGrf70RBN/u4/t542lranEk5yvLCtJ+AoI4t7riQsHuZ/7yBsIHZI21ZVJwJg/TyVNnjJm2&#10;J/6m4zYUIoawz1BBGUKTSenzkgz6vm2II/dnncEQoSukdniK4aaWgyR5lQYrjg0lNvRZUv6/PRgF&#10;w1/X25/3X7P1pjfMSS4SWl12SnWf2493EIHa8BDf3Usd56fpCG7fxBP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tr9jEAAAA3QAAAA8AAAAAAAAAAAAAAAAAmAIAAGRycy9k&#10;b3ducmV2LnhtbFBLBQYAAAAABAAEAPUAAACJAwAAAAA=&#10;" path="m479,122r-81,l398,,,,,122r,28l,272r479,l479,122e" stroked="f">
                  <v:path arrowok="t" o:connecttype="custom" o:connectlocs="479,-1031;398,-1031;398,-1153;0,-1153;0,-1031;0,-1003;0,-881;479,-881;479,-1031" o:connectangles="0,0,0,0,0,0,0,0,0"/>
                </v:shape>
                <v:line id="Line 1224" o:spid="_x0000_s1099" style="position:absolute;visibility:visible;mso-wrap-style:square" from="4996,-1031" to="499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9kisMAAADdAAAADwAAAGRycy9kb3ducmV2LnhtbERPTWvCQBC9F/wPyxS81U16WDS6BikI&#10;xYvWlrbHMTsmIdnZkF2T+O+7hUJv83ifs8kn24qBel871pAuEhDEhTM1lxo+3vdPSxA+IBtsHZOG&#10;O3nIt7OHDWbGjfxGwzmUIoawz1BDFUKXSemLiiz6heuII3d1vcUQYV9K0+MYw20rn5NESYs1x4YK&#10;O3qpqGjON6thXF5W6utyVN+nz0FhoNXu0Bit54/Tbg0i0BT+xX/uVxPnp6mC32/iC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ZIrDAAAA3QAAAA8AAAAAAAAAAAAA&#10;AAAAoQIAAGRycy9kb3ducmV2LnhtbFBLBQYAAAAABAAEAPkAAACRAwAAAAA=&#10;" strokecolor="white" strokeweight="1.42492mm"/>
                <v:rect id="Rectangle 1223" o:spid="_x0000_s1100" style="position:absolute;left:5037;top:-1031;width:78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Gf8QA&#10;AADdAAAADwAAAGRycy9kb3ducmV2LnhtbERPS2vCQBC+F/oflin0Vndj26gxGykFodB68AFeh+yY&#10;BLOzMbtq/PduodDbfHzPyReDbcWFet841pCMFAji0pmGKw277fJlCsIHZIOtY9JwIw+L4vEhx8y4&#10;K6/psgmViCHsM9RQh9BlUvqyJot+5DriyB1cbzFE2FfS9HiN4baVY6VSabHh2FBjR581lcfN2WrA&#10;9M2cVofXn+33OcVZNajl+15p/fw0fMxBBBrCv/jP/WXi/CSZwO838QR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JBn/EAAAA3QAAAA8AAAAAAAAAAAAAAAAAmAIAAGRycy9k&#10;b3ducmV2LnhtbFBLBQYAAAAABAAEAPUAAACJAwAAAAA=&#10;" stroked="f"/>
                <v:line id="Line 1222" o:spid="_x0000_s1101" style="position:absolute;visibility:visible;mso-wrap-style:square" from="5866,-1031" to="586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q38gAAADdAAAADwAAAGRycy9kb3ducmV2LnhtbESPQWvCQBCF74X+h2WEXkQ38WDb1FXa&#10;glIKPdQqeByz02wwOxuyq0n76zsHobcZ3pv3vlmsBt+oC3WxDmwgn2agiMtga64M7L7WkwdQMSFb&#10;bAKTgR+KsFre3iywsKHnT7psU6UkhGOBBlxKbaF1LB15jNPQEov2HTqPSdau0rbDXsJ9o2dZNtce&#10;a5YGhy29OipP27M3kPnx/ve8mb+/7O7bY3lwj5s+fBhzNxqen0AlGtK/+Xr9ZgU/zwVXvpER9P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Jgq38gAAADdAAAADwAAAAAA&#10;AAAAAAAAAAChAgAAZHJzL2Rvd25yZXYueG1sUEsFBgAAAAAEAAQA+QAAAJYDAAAAAA==&#10;" strokecolor="white" strokeweight="1.40156mm"/>
                <v:shape id="Freeform 1221" o:spid="_x0000_s1102" style="position:absolute;left:4477;top:-909;width:1120;height:150;visibility:visible;mso-wrap-style:square;v-text-anchor:top" coordsize="1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VxcAA&#10;AADdAAAADwAAAGRycy9kb3ducmV2LnhtbERPyYoCMRC9D8w/hBK8jekWxqU1yiAIc/Ew6gcUSfWC&#10;nUqbxLb9eyMMeKvHW2u9HWwrevKhcawgn2QgiLUzDVcKzqf91wJEiMgGW8ek4EEBtpvPjzUWxt35&#10;j/pjrEQK4VCggjrGrpAy6JoshonriBNXOm8xJugraTzeU7ht5TTLZtJiw6mhxo52NenL8WYVlIF6&#10;z4fZND/h8lq2Un/PdVBqPBp+ViAiDfEt/nf/mjQ/z5fw+iad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jVxcAAAADdAAAADwAAAAAAAAAAAAAAAACYAgAAZHJzL2Rvd25y&#10;ZXYueG1sUEsFBgAAAAAEAAQA9QAAAIUDAAAAAA==&#10;" path="m1119,l159,,,,,149r159,l1119,149,1119,e" stroked="f">
                  <v:path arrowok="t" o:connecttype="custom" o:connectlocs="1119,-909;159,-909;0,-909;0,-760;159,-760;1119,-760;1119,-909" o:connectangles="0,0,0,0,0,0,0"/>
                </v:shape>
                <v:line id="Line 1220" o:spid="_x0000_s1103" style="position:absolute;visibility:visible;mso-wrap-style:square" from="5636,-909" to="563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T2MYAAADdAAAADwAAAGRycy9kb3ducmV2LnhtbESPQWvCQBCF74X+h2WE3urGHEKMriJC&#10;ofRia0vb45gdk2B2NmTXJP5751DobYb35r1v1tvJtWqgPjSeDSzmCSji0tuGKwNfny/POagQkS22&#10;nsnAjQJsN48PayysH/mDhmOslIRwKNBAHWNXaB3KmhyGue+IRTv73mGUta+07XGUcNfqNEky7bBh&#10;aaixo31N5eV4dQbG/LTMfk6H7Pf9e8gw0nL3drHGPM2m3QpUpCn+m/+uX63gL1Lhl29kBL2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mk9jGAAAA3QAAAA8AAAAAAAAA&#10;AAAAAAAAoQIAAGRycy9kb3ducmV2LnhtbFBLBQYAAAAABAAEAPkAAACUAwAAAAA=&#10;" strokecolor="white" strokeweight="1.42492mm"/>
                <v:shape id="AutoShape 1219" o:spid="_x0000_s1104" style="position:absolute;left:4477;top:-909;width:1600;height:271;visibility:visible;mso-wrap-style:square;v-text-anchor:top" coordsize="160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WlRsUA&#10;AADdAAAADwAAAGRycy9kb3ducmV2LnhtbERP22oCMRB9L/QfwhR8KZpdxSKrUURRqmDBC/g6Taa7&#10;224myybVrV/fCIW+zeFcZzJrbSUu1PjSsYK0l4Ag1s6UnCs4HVfdEQgfkA1WjknBD3mYTR8fJpgZ&#10;d+U9XQ4hFzGEfYYKihDqTEqvC7Loe64mjtyHayyGCJtcmgavMdxWsp8kL9JiybGhwJoWBemvw7dV&#10;oG+fSxru3s7P+qTL93Xqt4ONV6rz1M7HIAK14V/85341cX7aT+H+TTxB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aVGxQAAAN0AAAAPAAAAAAAAAAAAAAAAAJgCAABkcnMv&#10;ZG93bnJldi54bWxQSwUGAAAAAAQABAD1AAAAigMAAAAA&#10;" path="m1119,120r-960,l,120,,270r159,l1119,270r,-150m1599,l1199,r,149l1599,149,1599,e" stroked="f">
                  <v:path arrowok="t" o:connecttype="custom" o:connectlocs="1119,-789;159,-789;0,-789;0,-639;159,-639;1119,-639;1119,-789;1599,-909;1199,-909;1199,-760;1599,-760;1599,-909" o:connectangles="0,0,0,0,0,0,0,0,0,0,0,0"/>
                </v:shape>
                <v:line id="Line 1218" o:spid="_x0000_s1105" style="position:absolute;visibility:visible;mso-wrap-style:square" from="5636,-789" to="5636,-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oNMMAAADdAAAADwAAAGRycy9kb3ducmV2LnhtbERPTWuDQBC9F/Iflgnk1qx6EGOzCVII&#10;hF7S2pD0OHGnKnFnxd2q/ffdQqG3ebzP2e5n04mRBtdaVhCvIxDEldUt1wrO74fHDITzyBo7y6Tg&#10;mxzsd4uHLebaTvxGY+lrEULY5aig8b7PpXRVQwbd2vbEgfu0g0Ef4FBLPeAUwk0nkyhKpcGWQ0OD&#10;PT03VN3LL6Ngym6b9Ho7pR+vlzFFT5vi5a6VWi3n4gmEp9n/i//cRx3mx0kCv9+EE+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4qDTDAAAA3QAAAA8AAAAAAAAAAAAA&#10;AAAAoQIAAGRycy9kb3ducmV2LnhtbFBLBQYAAAAABAAEAPkAAACRAwAAAAA=&#10;" strokecolor="white" strokeweight="1.42492mm"/>
                <v:rect id="Rectangle 1217" o:spid="_x0000_s1106" style="position:absolute;left:5676;top:-789;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7KwcIA&#10;AADdAAAADwAAAGRycy9kb3ducmV2LnhtbERPS4vCMBC+L/gfwgje1sTHFq1GEUEQ3D2sCl6HZmyL&#10;zaQ2Ueu/3wjC3ubje8582dpK3KnxpWMNg74CQZw5U3Ku4XjYfE5A+IBssHJMGp7kYbnofMwxNe7B&#10;v3Tfh1zEEPYpaihCqFMpfVaQRd93NXHkzq6xGCJscmkafMRwW8mhUom0WHJsKLCmdUHZZX+zGjAZ&#10;m+vPefR92N0SnOat2nydlNa9bruagQjUhn/x2701cf5gOILX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srBwgAAAN0AAAAPAAAAAAAAAAAAAAAAAJgCAABkcnMvZG93&#10;bnJldi54bWxQSwUGAAAAAAQABAD1AAAAhwMAAAAA&#10;" stroked="f"/>
                <v:line id="Line 1216" o:spid="_x0000_s1107" style="position:absolute;visibility:visible;mso-wrap-style:square" from="6116,-789" to="6116,-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nqZ8UAAADdAAAADwAAAGRycy9kb3ducmV2LnhtbERPS2sCMRC+C/0PYQq9FM0qYnVrFC0o&#10;RfBQH+Bxuplulm4myya6W3+9EQre5uN7znTe2lJcqPaFYwX9XgKCOHO64FzBYb/qjkH4gKyxdEwK&#10;/sjDfPbUmWKqXcNfdNmFXMQQ9ikqMCFUqZQ+M2TR91xFHLkfV1sMEda51DU2MdyWcpAkI2mx4Nhg&#10;sKIPQ9nv7mwVJPb1eD2vR5vl4a36zk5msm7cVqmX53bxDiJQGx7if/enjvP7gyHcv4kn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nqZ8UAAADdAAAADwAAAAAAAAAA&#10;AAAAAAChAgAAZHJzL2Rvd25yZXYueG1sUEsFBgAAAAAEAAQA+QAAAJMDAAAAAA==&#10;" strokecolor="white" strokeweight="1.40156mm"/>
                <v:rect id="Rectangle 1215" o:spid="_x0000_s1108" style="position:absolute;left:6237;top:-789;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v3LsQA&#10;AADdAAAADwAAAGRycy9kb3ducmV2LnhtbERPTWvCQBC9C/0PyxR6011tDTV1E0ohUKge1ILXITsm&#10;odnZNLvG9N93BcHbPN7nrPPRtmKg3jeONcxnCgRx6UzDlYbvQzF9BeEDssHWMWn4Iw959jBZY2rc&#10;hXc07EMlYgj7FDXUIXSplL6syaKfuY44cifXWwwR9pU0PV5iuG3lQqlEWmw4NtTY0UdN5c/+bDVg&#10;8mJ+t6fnzeHrnOCqGlWxPCqtnx7H9zcQgcZwF9/cnybOny+WcP0mni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79y7EAAAA3QAAAA8AAAAAAAAAAAAAAAAAmAIAAGRycy9k&#10;b3ducmV2LnhtbFBLBQYAAAAABAAEAPUAAACJAwAAAAA=&#10;" stroked="f"/>
                <v:line id="Line 1214" o:spid="_x0000_s1109" style="position:absolute;visibility:visible;mso-wrap-style:square" from="6677,-789" to="667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uN8MAAADdAAAADwAAAGRycy9kb3ducmV2LnhtbERPTWvCQBC9F/oflin01mz0sGjqJogg&#10;SC+tVrTHMTsmwexsyG6T9N+7hUJv83ifsyom24qBet841jBLUhDEpTMNVxqOn9uXBQgfkA22jknD&#10;D3ko8seHFWbGjbyn4RAqEUPYZ6ihDqHLpPRlTRZ94jriyF1dbzFE2FfS9DjGcNvKeZoqabHh2FBj&#10;R5uaytvh22oYF5elOl/e1dfHaVAYaLl+uxmtn5+m9SuIQFP4F/+5dybOn80V/H4TT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rjfDAAAA3QAAAA8AAAAAAAAAAAAA&#10;AAAAoQIAAGRycy9kb3ducmV2LnhtbFBLBQYAAAAABAAEAPkAAACRAwAAAAA=&#10;" strokecolor="white" strokeweight="1.42492mm"/>
                <v:shape id="Freeform 1213" o:spid="_x0000_s1110" style="position:absolute;left:4477;top:-667;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VG8IA&#10;AADdAAAADwAAAGRycy9kb3ducmV2LnhtbERPTWvCQBC9C/0PyxR6Mxs9RBtdpS20zdVYaHobsmMS&#10;mp0Nu2tM/31XELzN433Odj+ZXozkfGdZwSJJQRDXVnfcKPg6vs/XIHxA1thbJgV/5GG/e5htMdf2&#10;wgcay9CIGMI+RwVtCEMupa9bMugTOxBH7mSdwRCha6R2eInhppfLNM2kwY5jQ4sDvbVU/5Zno8Bl&#10;388aX8+lNT/ayc+6KqqPQqmnx+llAyLQFO7im7vQcf5iuYLrN/EE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ZUbwgAAAN0AAAAPAAAAAAAAAAAAAAAAAJgCAABkcnMvZG93&#10;bnJldi54bWxQSwUGAAAAAAQABAD1AAAAhwMAAAAA&#10;" path="m479,l159,,,,,150r159,l479,150,479,e" stroked="f">
                  <v:path arrowok="t" o:connecttype="custom" o:connectlocs="479,-667;159,-667;0,-667;0,-517;159,-517;479,-517;479,-667" o:connectangles="0,0,0,0,0,0,0"/>
                </v:shape>
                <v:shape id="Freeform 1212" o:spid="_x0000_s1111" style="position:absolute;left:4956;top:-667;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YmsUA&#10;AADdAAAADwAAAGRycy9kb3ducmV2LnhtbESPT2vCQBDF70K/wzIFL1I3ikhJs5FiKfTmnxa8jtlp&#10;NjQ7G7JbjX565yB4m+G9ee83xWrwrTpRH5vABmbTDBRxFWzDtYGf78+XV1AxIVtsA5OBC0VYlU+j&#10;AnMbzryj0z7VSkI45mjApdTlWsfKkcc4DR2xaL+h95hk7WttezxLuG/1PMuW2mPD0uCwo7Wj6m//&#10;7w2EZnP1jibtYrs+Xj7YHuyxOhgzfh7e30AlGtLDfL/+soI/mwuufCMj6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iaxQAAAN0AAAAPAAAAAAAAAAAAAAAAAJgCAABkcnMv&#10;ZG93bnJldi54bWxQSwUGAAAAAAQABAD1AAAAigMAAAAA&#10;" path="m160,l79,,,,,150r79,l160,150,160,e" stroked="f">
                  <v:path arrowok="t" o:connecttype="custom" o:connectlocs="160,-667;79,-667;0,-667;0,-517;79,-517;160,-517;160,-667" o:connectangles="0,0,0,0,0,0,0"/>
                </v:shape>
                <v:shape id="AutoShape 1211" o:spid="_x0000_s1112" style="position:absolute;left:4477;top:-667;width:2721;height:272;visibility:visible;mso-wrap-style:square;v-text-anchor:top" coordsize="272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p/IcIA&#10;AADdAAAADwAAAGRycy9kb3ducmV2LnhtbERPTWvCQBC9F/oflil4q7sRtG10lVZRrD01mvuQHZNg&#10;djZkV43/3hUKvc3jfc5s0dtGXKjztWMNyVCBIC6cqbnUcNivX99B+IBssHFMGm7kYTF/fpphatyV&#10;f+mShVLEEPYpaqhCaFMpfVGRRT90LXHkjq6zGCLsSmk6vMZw28iRUhNpsebYUGFLy4qKU3a2GlZv&#10;/e4nMSrPNuP8qJxLvr5lrvXgpf+cggjUh3/xn3tr4vxk9AGPb+IJ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n8hwgAAAN0AAAAPAAAAAAAAAAAAAAAAAJgCAABkcnMvZG93&#10;bnJldi54bWxQSwUGAAAAAAQABAD1AAAAhwMAAAAA&#10;" path="m479,122r-320,l,122,,272r159,l479,272r,-150m1679,l1199,,958,,639,r,150l958,150r241,l1679,150,1679,m2720,l1760,r,150l2720,150,2720,e" stroked="f">
                  <v:path arrowok="t" o:connecttype="custom" o:connectlocs="479,-545;159,-545;0,-545;0,-395;159,-395;479,-395;479,-545;1679,-667;1199,-667;958,-667;639,-667;639,-517;958,-517;1199,-517;1679,-517;1679,-667;2720,-667;1760,-667;1760,-517;2720,-517;2720,-667" o:connectangles="0,0,0,0,0,0,0,0,0,0,0,0,0,0,0,0,0,0,0,0,0"/>
                </v:shape>
                <v:line id="Line 1210" o:spid="_x0000_s1113" style="position:absolute;visibility:visible;mso-wrap-style:square" from="4996,-545" to="4996,-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t6uckAAADdAAAADwAAAGRycy9kb3ducmV2LnhtbESPQWvCQBCF74X+h2WEXopuVLBt6iqt&#10;UJGCh1qFHqfZMRuanQ3Z1UR/fedQ6G2G9+a9b+bL3tfqTG2sAhsYjzJQxEWwFZcG9p9vw0dQMSFb&#10;rAOTgQtFWC5ub+aY29DxB513qVQSwjFHAy6lJtc6Fo48xlFoiEU7htZjkrUttW2xk3Bf60mWzbTH&#10;iqXBYUMrR8XP7uQNZP7+cD2tZ++v+4fmu/hyT+subI25G/Qvz6AS9enf/He9sYI/ngq/fCMj6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FbernJAAAA3QAAAA8AAAAA&#10;AAAAAAAAAAAAoQIAAGRycy9kb3ducmV2LnhtbFBLBQYAAAAABAAEAPkAAACXAwAAAAA=&#10;" strokecolor="white" strokeweight="1.40156mm"/>
                <v:rect id="Rectangle 1209" o:spid="_x0000_s1114" style="position:absolute;left:5035;top:-545;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n8MMA&#10;AADdAAAADwAAAGRycy9kb3ducmV2LnhtbERPS2sCMRC+F/ofwhR6q8lqXXTdKFIQhOqhWvA6bGYf&#10;dDPZbqKu/94UCt7m43tOvhpsKy7U+8axhmSkQBAXzjRcafg+bt5mIHxANtg6Jg038rBaPj/lmBl3&#10;5S+6HEIlYgj7DDXUIXSZlL6oyaIfuY44cqXrLYYI+0qaHq8x3LZyrFQqLTYcG2rs6KOm4udwthow&#10;fTe/+3KyO36eU5xXg9pMT0rr15dhvQARaAgP8b97a+L8ZJLA3zfx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ln8MMAAADdAAAADwAAAAAAAAAAAAAAAACYAgAAZHJzL2Rv&#10;d25yZXYueG1sUEsFBgAAAAAEAAQA9QAAAIgDAAAAAA==&#10;" stroked="f"/>
                <v:line id="Line 1208" o:spid="_x0000_s1115" style="position:absolute;visibility:visible;mso-wrap-style:square" from="5396,-545" to="5396,-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BVcUAAADdAAAADwAAAGRycy9kb3ducmV2LnhtbERPS2sCMRC+C/0PYQq9FM2qYHVrFC0o&#10;RfBQH+Bxuplulm4myya6W3+9EQre5uN7znTe2lJcqPaFYwX9XgKCOHO64FzBYb/qjkH4gKyxdEwK&#10;/sjDfPbUmWKqXcNfdNmFXMQQ9ikqMCFUqZQ+M2TR91xFHLkfV1sMEda51DU2MdyWcpAkI2mx4Nhg&#10;sKIPQ9nv7mwVJPb1eD2vR5vl4a36zk5msm7cVqmX53bxDiJQGx7if/enjvP7wwHcv4kn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BVcUAAADdAAAADwAAAAAAAAAA&#10;AAAAAAChAgAAZHJzL2Rvd25yZXYueG1sUEsFBgAAAAAEAAQA+QAAAJMDAAAAAA==&#10;" strokecolor="white" strokeweight="1.40156mm"/>
                <v:rect id="Rectangle 1207" o:spid="_x0000_s1116" style="position:absolute;left:5435;top:-545;width:322;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cHMMA&#10;AADdAAAADwAAAGRycy9kb3ducmV2LnhtbERPS2sCMRC+F/wPYQRvNbHbLu12oxRBEGoPPqDXYTP7&#10;wM1k3URd/70pFLzNx/ecfDHYVlyo941jDbOpAkFcONNwpeGwXz2/g/AB2WDrmDTcyMNiPnrKMTPu&#10;ylu67EIlYgj7DDXUIXSZlL6oyaKfuo44cqXrLYYI+0qaHq8x3LbyRalUWmw4NtTY0bKm4rg7Ww2Y&#10;vprTT5ls9t/nFD+qQa3efpXWk/Hw9Qki0BAe4n/32sT5sySBv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dcHMMAAADdAAAADwAAAAAAAAAAAAAAAACYAgAAZHJzL2Rv&#10;d25yZXYueG1sUEsFBgAAAAAEAAQA9QAAAIgDAAAAAA==&#10;" stroked="f"/>
                <v:shape id="Freeform 1206" o:spid="_x0000_s1117" style="position:absolute;left:5757;top:-545;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7x8QA&#10;AADdAAAADwAAAGRycy9kb3ducmV2LnhtbERP22rCQBB9F/oPyxT6phsvlZq6igiCiAhNC/o4ZMds&#10;aHY2zW40/r0rFHybw7nOfNnZSlyo8aVjBcNBAoI4d7rkQsHP96b/AcIHZI2VY1JwIw/LxUtvjql2&#10;V/6iSxYKEUPYp6jAhFCnUvrckEU/cDVx5M6usRgibAqpG7zGcFvJUZJMpcWSY4PBmtaG8t+stQqm&#10;48Npfd6/t7O/I212R9nuza5V6u21W32CCNSFp/jfvdVx/nA8gcc38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3u8fEAAAA3QAAAA8AAAAAAAAAAAAAAAAAmAIAAGRycy9k&#10;b3ducmV2LnhtbFBLBQYAAAAABAAEAPUAAACJAwAAAAA=&#10;" path="m159,l80,,,,,150r80,l159,150,159,e" stroked="f">
                  <v:path arrowok="t" o:connecttype="custom" o:connectlocs="159,-545;80,-545;0,-545;0,-395;80,-395;159,-395;159,-545" o:connectangles="0,0,0,0,0,0,0"/>
                </v:shape>
                <v:shape id="Freeform 1205" o:spid="_x0000_s1118" style="position:absolute;left:5916;top:-545;width:800;height:150;visibility:visible;mso-wrap-style:square;v-text-anchor:top" coordsize="8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2MYA&#10;AADdAAAADwAAAGRycy9kb3ducmV2LnhtbERPTUvDQBC9F/wPywi9iN2kJVpjt0UCLfZSNOrB27A7&#10;JsHsbMhu2vjvuwWht3m8z1ltRtuKI/W+cawgnSUgiLUzDVcKPj+290sQPiAbbB2Tgj/ysFnfTFaY&#10;G3fidzqWoRIxhH2OCuoQulxKr2uy6GeuI47cj+sthgj7SpoeTzHctnKeJA/SYsOxocaOipr0bzlY&#10;BUs9fBe7u/2Tzt4ed1+HYZ8WZabU9HZ8eQYRaAxX8b/71cT56SKDyzfxBL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U+2MYAAADdAAAADwAAAAAAAAAAAAAAAACYAgAAZHJz&#10;L2Rvd25yZXYueG1sUEsFBgAAAAAEAAQA9QAAAIsDAAAAAA==&#10;" path="m800,l481,,321,,,,,150r321,l481,150r319,l800,e" stroked="f">
                  <v:path arrowok="t" o:connecttype="custom" o:connectlocs="800,-545;481,-545;321,-545;0,-545;0,-395;321,-395;481,-395;800,-395;800,-545" o:connectangles="0,0,0,0,0,0,0,0,0"/>
                </v:shape>
                <v:shape id="Freeform 1204" o:spid="_x0000_s1119" style="position:absolute;left:6716;top:-545;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sMA&#10;AADdAAAADwAAAGRycy9kb3ducmV2LnhtbERPTWvCQBC9F/wPywi9FN2kllCiq5SUgjfbWPA6ZqfZ&#10;0OxsyG418dd3BcHbPN7nrDaDbcWJet84VpDOExDEldMN1wq+9x+zVxA+IGtsHZOCkTxs1pOHFeba&#10;nfmLTmWoRQxhn6MCE0KXS+krQxb93HXEkftxvcUQYV9L3eM5httWPidJJi02HBsMdlQYqn7LP6vA&#10;NbuLNfTUvnwWx/Gd9UEfq4NSj9PhbQki0BDu4pt7q+P8dJHB9Zt4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rsMAAADdAAAADwAAAAAAAAAAAAAAAACYAgAAZHJzL2Rv&#10;d25yZXYueG1sUEsFBgAAAAAEAAQA9QAAAIgDAAAAAA==&#10;" path="m160,l81,,,,,150r81,l160,150,160,e" stroked="f">
                  <v:path arrowok="t" o:connecttype="custom" o:connectlocs="160,-545;81,-545;0,-545;0,-395;81,-395;160,-395;160,-545" o:connectangles="0,0,0,0,0,0,0"/>
                </v:shape>
                <v:shape id="Freeform 1203" o:spid="_x0000_s1120" style="position:absolute;left:4477;top:-425;width:2002;height:150;visibility:visible;mso-wrap-style:square;v-text-anchor:top" coordsize="20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5UcIA&#10;AADdAAAADwAAAGRycy9kb3ducmV2LnhtbERPTYvCMBC9C/sfwix409RdWLUaZRFc9CRaEY9jMzbF&#10;ZlKaqN1/bwTB2zze50znra3EjRpfOlYw6CcgiHOnSy4U7LNlbwTCB2SNlWNS8E8e5rOPzhRT7e68&#10;pdsuFCKGsE9RgQmhTqX0uSGLvu9q4sidXWMxRNgUUjd4j+G2kl9J8iMtlhwbDNa0MJRfdler4HTO&#10;1ov9YRyMz4/bbFPa4Vr/KdX9bH8nIAK14S1+uVc6zh98D+H5TTx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DlRwgAAAN0AAAAPAAAAAAAAAAAAAAAAAJgCAABkcnMvZG93&#10;bnJldi54bWxQSwUGAAAAAAQABAD1AAAAhwMAAAAA&#10;" path="m2001,l159,,,,,150r159,l2001,150,2001,e" stroked="f">
                  <v:path arrowok="t" o:connecttype="custom" o:connectlocs="2001,-425;159,-425;0,-425;0,-275;159,-275;2001,-275;2001,-425" o:connectangles="0,0,0,0,0,0,0"/>
                </v:shape>
                <v:line id="Line 1202" o:spid="_x0000_s1121" style="position:absolute;visibility:visible;mso-wrap-style:square" from="6517,-425" to="651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12v8kAAADdAAAADwAAAGRycy9kb3ducmV2LnhtbESPQWvCQBCF74X+h2WEXopuVLBt6iqt&#10;UJGCh1qFHqfZMRuanQ3Z1UR/fedQ6G2G9+a9b+bL3tfqTG2sAhsYjzJQxEWwFZcG9p9vw0dQMSFb&#10;rAOTgQtFWC5ub+aY29DxB513qVQSwjFHAy6lJtc6Fo48xlFoiEU7htZjkrUttW2xk3Bf60mWzbTH&#10;iqXBYUMrR8XP7uQNZP7+cD2tZ++v+4fmu/hyT+subI25G/Qvz6AS9enf/He9sYI/ngqufCMj6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8tdr/JAAAA3QAAAA8AAAAA&#10;AAAAAAAAAAAAoQIAAGRycy9kb3ducmV2LnhtbFBLBQYAAAAABAAEAPkAAACXAwAAAAA=&#10;" strokecolor="white" strokeweight="1.40156mm"/>
                <v:shape id="Picture 1201" o:spid="_x0000_s1122" type="#_x0000_t75" style="position:absolute;left:2386;top:-3237;width:196;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geFjEAAAA3QAAAA8AAABkcnMvZG93bnJldi54bWxET01rwkAQvRf6H5YRvIhuolBsdJW0ROip&#10;0NiDxyE7ZqPZ2ZDdauyvdwsFb/N4n7PeDrYVF+p941hBOktAEFdON1wr+N7vpksQPiBrbB2Tght5&#10;2G6en9aYaXflL7qUoRYxhH2GCkwIXSalrwxZ9DPXEUfu6HqLIcK+lrrHawy3rZwnyYu02HBsMNjR&#10;u6HqXP5YBb98PAz27WQnPu+KYlLQuTx8KjUeDfkKRKAhPMT/7g8d56eLV/j7Jp4gN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geFjEAAAA3QAAAA8AAAAAAAAAAAAAAAAA&#10;nwIAAGRycy9kb3ducmV2LnhtbFBLBQYAAAAABAAEAPcAAACQAwAAAAA=&#10;">
                  <v:imagedata r:id="rId20" o:title=""/>
                </v:shape>
                <v:shape id="Picture 1200" o:spid="_x0000_s1123" type="#_x0000_t75" style="position:absolute;left:1060;top:-2994;width:3005;height: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1PmrGAAAA3QAAAA8AAABkcnMvZG93bnJldi54bWxEj8Fqw0AMRO+F/sOiQm/NOmkpwfU6hEBo&#10;LinE9gcIr2Ibe7WudxO7f18dCr1JzGjmKdstblB3mkLn2cB6lYAirr3tuDFQlceXLagQkS0OnsnA&#10;DwXY5Y8PGabWz3yhexEbJSEcUjTQxjimWoe6JYdh5Udi0a5+chhlnRptJ5wl3A16kyTv2mHH0tDi&#10;SIeW6r64OQOfX7Z/PZ9Ph2tVFsX++F3Nl6U35vlp2X+AirTEf/Pf9ckK/vpN+OUbGUH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bU+asYAAADdAAAADwAAAAAAAAAAAAAA&#10;AACfAgAAZHJzL2Rvd25yZXYueG1sUEsFBgAAAAAEAAQA9wAAAJIDAAAAAA==&#10;">
                  <v:imagedata r:id="rId21" o:title=""/>
                </v:shape>
                <v:shape id="Picture 1199" o:spid="_x0000_s1124" type="#_x0000_t75" style="position:absolute;left:3645;top:-2274;width:197;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u6PzAAAAA3QAAAA8AAABkcnMvZG93bnJldi54bWxET0trAjEQvhf6H8IIvWkedKWsRpFCoVe1&#10;tddhM24WN5Nlk+r23zcFobf5+J6z3k6hF1caUxfZgl4oEMRNdB23Fj6Ob/MXECkjO+wjk4UfSrDd&#10;PD6ssXbxxnu6HnIrSginGi34nIdaytR4CpgWcSAu3DmOAXOBYyvdiLcSHnpplFrKgB2XBo8DvXpq&#10;LofvYEGZylT74VR9nb1i036i1gatfZpNuxWITFP+F9/d767M188a/r4pJ8jN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7o/MAAAADdAAAADwAAAAAAAAAAAAAAAACfAgAA&#10;ZHJzL2Rvd25yZXYueG1sUEsFBgAAAAAEAAQA9wAAAIwDAAAAAA==&#10;">
                  <v:imagedata r:id="rId22" o:title=""/>
                </v:shape>
                <v:line id="Line 1198" o:spid="_x0000_s1125" style="position:absolute;visibility:visible;mso-wrap-style:square" from="7370,-3962" to="7400,-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T58IAAADdAAAADwAAAGRycy9kb3ducmV2LnhtbERPS4vCMBC+L/gfwgheRFNdUalGUVld&#10;PVof56EZ22IzKU1Wu//eLAh7m4/vOfNlY0rxoNoVlhUM+hEI4tTqgjMF59O2NwXhPLLG0jIp+CUH&#10;y0XrY46xtk8+0iPxmQgh7GJUkHtfxVK6NCeDrm8r4sDdbG3QB1hnUtf4DOGmlMMoGkuDBYeGHCva&#10;5JTekx+jIGo+u+vkVuy+kCr+7l63h0l6UarTblYzEJ4a/y9+u/c6zB+MhvD3TThB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XT58IAAADdAAAADwAAAAAAAAAAAAAA&#10;AAChAgAAZHJzL2Rvd25yZXYueG1sUEsFBgAAAAAEAAQA+QAAAJADAAAAAA==&#10;" strokecolor="#5b9bd4" strokeweight=".30367mm"/>
                <v:shape id="Picture 1197" o:spid="_x0000_s1126" type="#_x0000_t75" style="position:absolute;left:7270;top:-436;width:197;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4ICjDAAAA3QAAAA8AAABkcnMvZG93bnJldi54bWxET9uKwjAQfV/wH8IIviyaqquVahQRBEFB&#10;vHzA2IxtsZmUJtb695sFYd/mcK6zWLWmFA3VrrCsYDiIQBCnVhecKbhetv0ZCOeRNZaWScGbHKyW&#10;na8FJtq++ETN2WcihLBLUEHufZVI6dKcDLqBrYgDd7e1QR9gnUld4yuEm1KOomgqDRYcGnKsaJNT&#10;+jg/jYLNcS/3k2ZdNXEbH96jS/y9Mzelet12PQfhqfX/4o97p8P84c8Y/r4JJ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fggKMMAAADdAAAADwAAAAAAAAAAAAAAAACf&#10;AgAAZHJzL2Rvd25yZXYueG1sUEsFBgAAAAAEAAQA9wAAAI8DAAAAAA==&#10;">
                  <v:imagedata r:id="rId23" o:title=""/>
                </v:shape>
                <v:shape id="Freeform 1196" o:spid="_x0000_s1127" style="position:absolute;left:7657;top:-3823;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IusQA&#10;AADdAAAADwAAAGRycy9kb3ducmV2LnhtbERP22rCQBB9L/Qflin0rW68VGrqKiIIRUSoLejjkJ1k&#10;Q7OzMbuJ8e9doeDbHM515sveVqKjxpeOFQwHCQjizOmSCwW/P5u3DxA+IGusHJOCK3lYLp6f5phq&#10;d+Fv6g6hEDGEfYoKTAh1KqXPDFn0A1cTRy53jcUQYVNI3eAlhttKjpJkKi2WHBsM1rQ2lP0dWqtg&#10;Ot6f1vnuvZ2dj7TZHmW7M9tWqdeXfvUJIlAfHuJ/95eO84eTCdy/iS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yLrEAAAA3QAAAA8AAAAAAAAAAAAAAAAAmAIAAGRycy9k&#10;b3ducmV2LnhtbFBLBQYAAAAABAAEAPUAAACJAwAAAAA=&#10;" path="m159,l80,,,,,150r80,l159,150,159,e" stroked="f">
                  <v:path arrowok="t" o:connecttype="custom" o:connectlocs="159,-3823;80,-3823;0,-3823;0,-3673;80,-3673;159,-3673;159,-3823" o:connectangles="0,0,0,0,0,0,0"/>
                </v:shape>
                <v:rect id="Rectangle 1195" o:spid="_x0000_s1128" style="position:absolute;left:7816;top:-3823;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SjsIA&#10;AADdAAAADwAAAGRycy9kb3ducmV2LnhtbERPS4vCMBC+L/gfwgje1sRX0WoUEQRh3cOq4HVoxrbY&#10;TGoTtf77jbCwt/n4nrNYtbYSD2p86VjDoK9AEGfOlJxrOB23n1MQPiAbrByThhd5WC07HwtMjXvy&#10;Dz0OIRcxhH2KGooQ6lRKnxVk0fddTRy5i2sshgibXJoGnzHcVnKoVCItlhwbCqxpU1B2PdytBkzG&#10;5vZ9Ge2PX/cEZ3mrtpOz0rrXbddzEIHa8C/+c+9MnD8YT+D9TTxB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BKOwgAAAN0AAAAPAAAAAAAAAAAAAAAAAJgCAABkcnMvZG93&#10;bnJldi54bWxQSwUGAAAAAAQABAD1AAAAhwMAAAAA&#10;" stroked="f"/>
                <v:line id="Line 1194" o:spid="_x0000_s1129" style="position:absolute;visibility:visible;mso-wrap-style:square" from="8817,-3823" to="8817,-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Ll8MAAADdAAAADwAAAGRycy9kb3ducmV2LnhtbERPTWvCQBC9C/0PyxR6qxtLWTS6CSII&#10;pZdaFdvjmB2TYHY2ZLdJ+u/dQsHbPN7nrPLRNqKnzteONcymCQjiwpmaSw3Hw/Z5DsIHZIONY9Lw&#10;Sx7y7GGywtS4gT+p34dSxBD2KWqoQmhTKX1RkUU/dS1x5C6usxgi7EppOhxiuG3kS5IoabHm2FBh&#10;S5uKiuv+x2oY5ueF+jp/qO/dqVcYaLF+vxqtnx7H9RJEoDHcxf/uNxPnz14V/H0TT5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cS5fDAAAA3QAAAA8AAAAAAAAAAAAA&#10;AAAAoQIAAGRycy9kb3ducmV2LnhtbFBLBQYAAAAABAAEAPkAAACRAwAAAAA=&#10;" strokecolor="white" strokeweight="1.42492mm"/>
                <v:rect id="Rectangle 1193" o:spid="_x0000_s1130" style="position:absolute;left:8857;top:-3823;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pYsMA&#10;AADdAAAADwAAAGRycy9kb3ducmV2LnhtbERPTWvCQBC9C/6HZQq96a5WU42uIgWhoD00FrwO2TEJ&#10;zc7G7Krpv+8Kgrd5vM9Zrjtbiyu1vnKsYTRUIIhzZyouNPwctoMZCB+QDdaOScMfeViv+r0lpsbd&#10;+JuuWShEDGGfooYyhCaV0uclWfRD1xBH7uRaiyHCtpCmxVsMt7UcK5VIixXHhhIb+igp/80uVgMm&#10;E3P+Or3tD7tLgvOiU9vpUWn9+tJtFiACdeEpfrg/TZw/mrzD/Zt4gl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opYsMAAADdAAAADwAAAAAAAAAAAAAAAACYAgAAZHJzL2Rv&#10;d25yZXYueG1sUEsFBgAAAAAEAAQA9QAAAIgDAAAAAA==&#10;" stroked="f"/>
                <v:shape id="AutoShape 1192" o:spid="_x0000_s1131" style="position:absolute;left:7657;top:-3823;width:1681;height:271;visibility:visible;mso-wrap-style:square;v-text-anchor:top" coordsize="1681,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1Kk8cA&#10;AADdAAAADwAAAGRycy9kb3ducmV2LnhtbESPQWvCQBCF7wX/wzIFb3WjhlBSVylCwYMgTdODtyE7&#10;JqnZ2TS7mvTfdw6F3mZ4b977ZrObXKfuNITWs4HlIgFFXHnbcm2g/Hh7egYVIrLFzjMZ+KEAu+3s&#10;YYO59SO/072ItZIQDjkaaGLsc61D1ZDDsPA9sWgXPziMsg61tgOOEu46vUqSTDtsWRoa7GnfUHUt&#10;bs7A+bvH8rI+fp2va59kaanr9vNkzPxxen0BFWmK/+a/64MV/GUqu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dSpPHAAAA3QAAAA8AAAAAAAAAAAAAAAAAmAIAAGRy&#10;cy9kb3ducmV2LnhtbFBLBQYAAAAABAAEAPUAAACMAwAAAAA=&#10;" path="m159,121r-79,l,121,,270r80,l159,270r,-149m1681,r-80,l1521,r,150l1601,150r80,l1681,e" stroked="f">
                  <v:path arrowok="t" o:connecttype="custom" o:connectlocs="159,-3702;80,-3702;0,-3702;0,-3553;80,-3553;159,-3553;159,-3702;1681,-3823;1601,-3823;1521,-3823;1521,-3673;1601,-3673;1681,-3673;1681,-3823" o:connectangles="0,0,0,0,0,0,0,0,0,0,0,0,0,0"/>
                </v:shape>
                <v:rect id="Rectangle 1191" o:spid="_x0000_s1132" style="position:absolute;left:7816;top:-3702;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Yi8IA&#10;AADdAAAADwAAAGRycy9kb3ducmV2LnhtbERPTYvCMBC9C/sfwix400RXy1qNIguCoB7UBa9DM7Zl&#10;m0m3iVr/vREEb/N4nzNbtLYSV2p86VjDoK9AEGfOlJxr+D2uet8gfEA2WDkmDXfysJh/dGaYGnfj&#10;PV0PIRcxhH2KGooQ6lRKnxVk0fddTRy5s2sshgibXJoGbzHcVnKoVCItlhwbCqzpp6Ds73CxGjAZ&#10;mf/d+Wt73FwSnOStWo1PSuvuZ7ucggjUhrf45V6bOH8wms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RiLwgAAAN0AAAAPAAAAAAAAAAAAAAAAAJgCAABkcnMvZG93&#10;bnJldi54bWxQSwUGAAAAAAQABAD1AAAAhwMAAAAA&#10;" stroked="f"/>
                <v:line id="Line 1190" o:spid="_x0000_s1133" style="position:absolute;visibility:visible;mso-wrap-style:square" from="8257,-3702" to="825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gpcYAAADdAAAADwAAAGRycy9kb3ducmV2LnhtbESPQWvCQBCF7wX/wzKF3urGgkFTVxGh&#10;IF5abdEex+w0CWZnQ3ZN0n/vHARvM7w3732zWA2uVh21ofJsYDJOQBHn3lZcGPj5/nidgQoR2WLt&#10;mQz8U4DVcvS0wMz6nvfUHWKhJIRDhgbKGJtM65CX5DCMfUMs2p9vHUZZ20LbFnsJd7V+S5JUO6xY&#10;GkpsaFNSfjlcnYF+dp6np/Nn+vt17FKMNF/vLtaYl+dh/Q4q0hAf5vv11gr+ZCr88o2Mo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g4KXGAAAA3QAAAA8AAAAAAAAA&#10;AAAAAAAAoQIAAGRycy9kb3ducmV2LnhtbFBLBQYAAAAABAAEAPkAAACUAwAAAAA=&#10;" strokecolor="white" strokeweight="1.42492mm"/>
                <v:shape id="Freeform 1189" o:spid="_x0000_s1134" style="position:absolute;left:7657;top:-3702;width:1840;height:272;visibility:visible;mso-wrap-style:square;v-text-anchor:top" coordsize="184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qkcUA&#10;AADdAAAADwAAAGRycy9kb3ducmV2LnhtbESPQYvCMBCF74L/IYzgTdMKyrZrFBUUD7Kw6sXb0My2&#10;3W0mpYm1+us3guBthvfmfW/my85UoqXGlZYVxOMIBHFmdcm5gvNpO/oA4TyyxsoyKbiTg+Wi35tj&#10;qu2Nv6k9+lyEEHYpKii8r1MpXVaQQTe2NXHQfmxj0Ie1yaVu8BbCTSUnUTSTBksOhAJr2hSU/R2v&#10;JkB2dnZw+X49fbjk6zfZtZdzJJUaDrrVJwhPnX+bX9d7HerH0xie34QR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qRxQAAAN0AAAAPAAAAAAAAAAAAAAAAAJgCAABkcnMv&#10;ZG93bnJldi54bWxQSwUGAAAAAAQABAD1AAAAigMAAAAA&#10;" path="m1840,l640,r,122l319,122,,122,,271r319,l1119,271r,-122l1840,149,1840,e" stroked="f">
                  <v:path arrowok="t" o:connecttype="custom" o:connectlocs="1840,-3702;640,-3702;640,-3580;319,-3580;0,-3580;0,-3431;319,-3431;1119,-3431;1119,-3553;1840,-3553;1840,-3702" o:connectangles="0,0,0,0,0,0,0,0,0,0,0"/>
                </v:shape>
                <v:line id="Line 1188" o:spid="_x0000_s1135" style="position:absolute;visibility:visible;mso-wrap-style:square" from="8817,-3580" to="8817,-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7bScQAAADdAAAADwAAAGRycy9kb3ducmV2LnhtbERPTWvCQBC9F/wPywi91Y1Cg8asEoRC&#10;8dLWFvU4yY5JSHY2ZNck/ffdQqG3ebzPSfeTacVAvastK1guIhDEhdU1lwq+Pl+e1iCcR9bYWiYF&#10;3+Rgv5s9pJhoO/IHDSdfihDCLkEFlfddIqUrKjLoFrYjDtzN9gZ9gH0pdY9jCDetXEVRLA3WHBoq&#10;7OhQUdGc7kbBuM438SV/i6/v5yFGT5vs2GilHudTtgXhafL/4j/3qw7zl88r+P0mnC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ttJxAAAAN0AAAAPAAAAAAAAAAAA&#10;AAAAAKECAABkcnMvZG93bnJldi54bWxQSwUGAAAAAAQABAD5AAAAkgMAAAAA&#10;" strokecolor="white" strokeweight="1.42492mm"/>
                <v:rect id="Rectangle 1187" o:spid="_x0000_s1136" style="position:absolute;left:8857;top:-3580;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5vMIA&#10;AADdAAAADwAAAGRycy9kb3ducmV2LnhtbERPS4vCMBC+C/6HMMLeNHFdi1ajLAvCgnrwAV6HZmyL&#10;zaTbRK3/fiMI3ubje8582dpK3KjxpWMNw4ECQZw5U3Ku4XhY9ScgfEA2WDkmDQ/ysFx0O3NMjbvz&#10;jm77kIsYwj5FDUUIdSqlzwqy6AeuJo7c2TUWQ4RNLk2D9xhuK/mpVCItlhwbCqzpp6Dssr9aDZh8&#10;mb/tebQ5rK8JTvNWrcYnpfVHr/2egQjUhrf45f41cf5wPILn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mLm8wgAAAN0AAAAPAAAAAAAAAAAAAAAAAJgCAABkcnMvZG93&#10;bnJldi54bWxQSwUGAAAAAAQABAD1AAAAhwMAAAAA&#10;" stroked="f"/>
                <v:line id="Line 1186" o:spid="_x0000_s1137" style="position:absolute;visibility:visible;mso-wrap-style:square" from="7697,-3459" to="7697,-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GsYAAADdAAAADwAAAGRycy9kb3ducmV2LnhtbERPTWsCMRC9C/6HMIVeSs1arNbVKG2h&#10;IkIPWgsex810s7iZLJvorv56IxS8zeN9znTe2lKcqPaFYwX9XgKCOHO64FzB9ufr+Q2ED8gaS8ek&#10;4Ewe5rNuZ4qpdg2v6bQJuYgh7FNUYEKoUil9Zsii77mKOHJ/rrYYIqxzqWtsYrgt5UuSDKXFgmOD&#10;wYo+DWWHzdEqSOzT7+W4GK4+tqNqn+3MeNG4b6UeH9r3CYhAbbiL/91LHef3Xwdw+yae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mRrGAAAA3QAAAA8AAAAAAAAA&#10;AAAAAAAAoQIAAGRycy9kb3ducmV2LnhtbFBLBQYAAAAABAAEAPkAAACUAwAAAAA=&#10;" strokecolor="white" strokeweight="1.40156mm"/>
                <v:shape id="Freeform 1185" o:spid="_x0000_s1138" style="position:absolute;left:7737;top:-3458;width:961;height:150;visibility:visible;mso-wrap-style:square;v-text-anchor:top" coordsize="9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2k8MA&#10;AADdAAAADwAAAGRycy9kb3ducmV2LnhtbERPTYvCMBC9L/gfwgje1lTRZalGEcHV08q2gngbmrEp&#10;NpPSZLXurzeCsLd5vM+ZLztbiyu1vnKsYDRMQBAXTldcKjjkm/dPED4ga6wdk4I7eVguem9zTLW7&#10;8Q9ds1CKGMI+RQUmhCaV0heGLPqha4gjd3atxRBhW0rd4i2G21qOk+RDWqw4NhhsaG2ouGS/VkFx&#10;qr7s37fBi9znPss3x2Sy3So16HerGYhAXfgXv9w7HeePplN4fhN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r2k8MAAADdAAAADwAAAAAAAAAAAAAAAACYAgAAZHJzL2Rv&#10;d25yZXYueG1sUEsFBgAAAAAEAAQA9QAAAIgDAAAAAA==&#10;" path="m960,l239,,,,,149r239,l960,149,960,e" stroked="f">
                  <v:path arrowok="t" o:connecttype="custom" o:connectlocs="960,-3458;239,-3458;0,-3458;0,-3309;239,-3309;960,-3309;960,-3458" o:connectangles="0,0,0,0,0,0,0"/>
                </v:shape>
                <v:line id="Line 1184" o:spid="_x0000_s1139" style="position:absolute;visibility:visible;mso-wrap-style:square" from="8737,-3459" to="8737,-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Gi9sUAAADdAAAADwAAAGRycy9kb3ducmV2LnhtbERPTWvCQBC9F/wPywhepG4UGtvoKrZQ&#10;KYUeqhY8jtkxG8zOhuxqUn+9WxB6m8f7nPmys5W4UONLxwrGowQEce50yYWC3fb98RmED8gaK8ek&#10;4Jc8LBe9hzlm2rX8TZdNKEQMYZ+hAhNCnUnpc0MW/cjVxJE7usZiiLAppG6wjeG2kpMkSaXFkmOD&#10;wZreDOWnzdkqSOzw53pep5+vu2l9yPfmZd26L6UG/W41AxGoC//iu/tDx/njpxT+vokn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Gi9sUAAADdAAAADwAAAAAAAAAA&#10;AAAAAAChAgAAZHJzL2Rvd25yZXYueG1sUEsFBgAAAAAEAAQA+QAAAJMDAAAAAA==&#10;" strokecolor="white" strokeweight="1.40156mm"/>
                <v:rect id="Rectangle 1183" o:spid="_x0000_s1140" style="position:absolute;left:8776;top:-3459;width:7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O/v8MA&#10;AADdAAAADwAAAGRycy9kb3ducmV2LnhtbERPS4vCMBC+C/sfwgje1sRVq9s1yiIIguvBB3gdmrEt&#10;NpNuE7X+e7Ow4G0+vufMFq2txI0aXzrWMOgrEMSZMyXnGo6H1fsUhA/IBivHpOFBHhbzt84MU+Pu&#10;vKPbPuQihrBPUUMRQp1K6bOCLPq+q4kjd3aNxRBhk0vT4D2G20p+KJVIiyXHhgJrWhaUXfZXqwGT&#10;kfndnoc/h801wc+8VavxSWnd67bfXyACteEl/nevTZw/GE/g75t4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O/v8MAAADdAAAADwAAAAAAAAAAAAAAAACYAgAAZHJzL2Rv&#10;d25yZXYueG1sUEsFBgAAAAAEAAQA9QAAAIgDAAAAAA==&#10;" stroked="f"/>
                <v:shape id="AutoShape 1182" o:spid="_x0000_s1141" style="position:absolute;left:7657;top:-3458;width:2000;height:271;visibility:visible;mso-wrap-style:square;v-text-anchor:top" coordsize="200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sEcYA&#10;AADdAAAADwAAAGRycy9kb3ducmV2LnhtbESPQU/DMAyF70j7D5EncWNJEUyoWzZNQ4MddulA7Go1&#10;pi1rnCoJW/n3+IDEzdZ7fu/zcj36Xl0opi6whWJmQBHXwXXcWHh/2909gUoZ2WEfmCz8UIL1anKz&#10;xNKFK1d0OeZGSQinEi20OQ+l1qluyWOahYFYtM8QPWZZY6NdxKuE+17fGzPXHjuWhhYH2rZUn4/f&#10;3sKredmbD3/aVWn+PMbifPiqHg7W3k7HzQJUpjH/m/+u907wi0fBlW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sEcYAAADdAAAADwAAAAAAAAAAAAAAAACYAgAAZHJz&#10;L2Rvd25yZXYueG1sUEsFBgAAAAAEAAQA9QAAAIsDAAAAAA==&#10;" path="m159,120r-79,l,120,,270r80,l159,270r,-150m2000,r-80,l1840,r,149l1920,149r80,l2000,e" stroked="f">
                  <v:path arrowok="t" o:connecttype="custom" o:connectlocs="159,-3338;80,-3338;0,-3338;0,-3188;80,-3188;159,-3188;159,-3338;2000,-3458;1920,-3458;1840,-3458;1840,-3309;1920,-3309;2000,-3309;2000,-3458" o:connectangles="0,0,0,0,0,0,0,0,0,0,0,0,0,0"/>
                </v:shape>
                <v:rect id="Rectangle 1181" o:spid="_x0000_s1142" style="position:absolute;left:7816;top:-3338;width:162;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OVsQA&#10;AADdAAAADwAAAGRycy9kb3ducmV2LnhtbERPTWvCQBC9F/wPyxS81V2rCTW6ShECQttDteB1yI5J&#10;aHY2Ztck/fduodDbPN7nbHajbURPna8da5jPFAjiwpmaSw1fp/zpBYQPyAYbx6ThhzzstpOHDWbG&#10;DfxJ/TGUIoawz1BDFUKbSemLiiz6mWuJI3dxncUQYVdK0+EQw20jn5VKpcWaY0OFLe0rKr6PN6sB&#10;06W5flwW76e3W4qrclR5clZaTx/H1zWIQGP4F/+5DybOnycr+P0mni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wjlbEAAAA3QAAAA8AAAAAAAAAAAAAAAAAmAIAAGRycy9k&#10;b3ducmV2LnhtbFBLBQYAAAAABAAEAPUAAACJAwAAAAA=&#10;" stroked="f"/>
                <v:line id="Line 1180" o:spid="_x0000_s1143" style="position:absolute;visibility:visible;mso-wrap-style:square" from="8017,-3338" to="8017,-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VpMgAAADdAAAADwAAAGRycy9kb3ducmV2LnhtbESPQWvCQBCF74X+h2WEXopu9JC2qau0&#10;BaUIPdQqeByz02wwOxuyq0n7651DobcZ3pv3vpkvB9+oC3WxDmxgOslAEZfB1lwZ2H2txo+gYkK2&#10;2AQmAz8UYbm4vZljYUPPn3TZpkpJCMcCDbiU2kLrWDryGCehJRbtO3Qek6xdpW2HvYT7Rs+yLNce&#10;a5YGhy29OSpP27M3kPn7/e95nW9edw/tsTy4p3UfPoy5Gw0vz6ASDenf/Hf9bgV/mgu/fCMj6MU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uhVpMgAAADdAAAADwAAAAAA&#10;AAAAAAAAAAChAgAAZHJzL2Rvd25yZXYueG1sUEsFBgAAAAAEAAQA+QAAAJYDAAAAAA==&#10;" strokecolor="white" strokeweight="1.40156mm"/>
                <v:shape id="Freeform 1179" o:spid="_x0000_s1144" style="position:absolute;left:7657;top:-3216;width:559;height:150;visibility:visible;mso-wrap-style:square;v-text-anchor:top" coordsize="5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bAMIA&#10;AADdAAAADwAAAGRycy9kb3ducmV2LnhtbERPTWsCMRC9F/wPYQQvpWZXipStUUQQtZ5qpechGTeL&#10;m8m6ibr6641Q6G0e73Mms87V4kJtqDwryIcZCGLtTcWlgv3P8u0DRIjIBmvPpOBGAWbT3ssEC+Ov&#10;/E2XXSxFCuFQoAIbY1NIGbQlh2HoG+LEHXzrMCbYltK0eE3hrpajLBtLhxWnBosNLSzp4+7sFPjT&#10;616bsLG8lXf9tY1+9du8KzXod/NPEJG6+C/+c69Nmp+Pc3h+k0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dsAwgAAAN0AAAAPAAAAAAAAAAAAAAAAAJgCAABkcnMvZG93&#10;bnJldi54bWxQSwUGAAAAAAQABAD1AAAAhwMAAAAA&#10;" path="m559,l159,,,,,149r159,l559,149,559,e" stroked="f">
                  <v:path arrowok="t" o:connecttype="custom" o:connectlocs="559,-3216;159,-3216;0,-3216;0,-3067;159,-3067;559,-3067;559,-3216" o:connectangles="0,0,0,0,0,0,0"/>
                </v:shape>
                <v:line id="Line 1178" o:spid="_x0000_s1145" style="position:absolute;visibility:visible;mso-wrap-style:square" from="7697,-3094" to="7697,-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uSMUAAADdAAAADwAAAGRycy9kb3ducmV2LnhtbERPTWvCQBC9F/wPywheim70EGvqKlqo&#10;SMFDbQSP0+w0G5qdDdnVpP31XUHobR7vc5br3tbiSq2vHCuYThIQxIXTFZcK8o/X8RMIH5A11o5J&#10;wQ95WK8GD0vMtOv4na7HUIoYwj5DBSaEJpPSF4Ys+olriCP35VqLIcK2lLrFLobbWs6SJJUWK44N&#10;Bht6MVR8Hy9WQWIfT7+XXfq2zefNZ3E2i13nDkqNhv3mGUSgPvyL7+69jvOn6Qxu38QT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ZuSMUAAADdAAAADwAAAAAAAAAA&#10;AAAAAAChAgAAZHJzL2Rvd25yZXYueG1sUEsFBgAAAAAEAAQA+QAAAJMDAAAAAA==&#10;" strokecolor="white" strokeweight="1.40156mm"/>
                <v:shape id="Freeform 1177" o:spid="_x0000_s1146" style="position:absolute;left:7737;top:-3094;width:1040;height:150;visibility:visible;mso-wrap-style:square;v-text-anchor:top" coordsize="10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pMcMA&#10;AADdAAAADwAAAGRycy9kb3ducmV2LnhtbERPS2sCMRC+F/ofwhR6q1ktLHZrFFHK9tKDD+h12Iy7&#10;wc1km6Sa+utNQfA2H99zZotke3EiH4xjBeNRAYK4cdpwq2C/+3iZgggRWWPvmBT8UYDF/PFhhpV2&#10;Z97QaRtbkUM4VKigi3GopAxNRxbDyA3EmTs4bzFm6FupPZ5zuO3lpChKadFwbuhwoFVHzXH7axXU&#10;Jr0dzKX+3nwd07L25RqnP2ulnp/S8h1EpBTv4pv7U+f54/IV/r/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spMcMAAADdAAAADwAAAAAAAAAAAAAAAACYAgAAZHJzL2Rv&#10;d25yZXYueG1sUEsFBgAAAAAEAAQA9QAAAIgDAAAAAA==&#10;" path="m1039,l239,,,,,149r239,l1039,149,1039,e" stroked="f">
                  <v:path arrowok="t" o:connecttype="custom" o:connectlocs="1039,-3094;239,-3094;0,-3094;0,-2945;239,-2945;1039,-2945;1039,-3094" o:connectangles="0,0,0,0,0,0,0"/>
                </v:shape>
                <v:line id="Line 1176" o:spid="_x0000_s1147" style="position:absolute;visibility:visible;mso-wrap-style:square" from="8817,-3094" to="8817,-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sG8MAAADdAAAADwAAAGRycy9kb3ducmV2LnhtbERPTWvCQBC9C/0PyxR6qxtLWTS6CSII&#10;pZdaFdvjmB2TYHY2ZLdJ+u/dQsHbPN7nrPLRNqKnzteONcymCQjiwpmaSw3Hw/Z5DsIHZIONY9Lw&#10;Sx7y7GGywtS4gT+p34dSxBD2KWqoQmhTKX1RkUU/dS1x5C6usxgi7EppOhxiuG3kS5IoabHm2FBh&#10;S5uKiuv+x2oY5ueF+jp/qO/dqVcYaLF+vxqtnx7H9RJEoDHcxf/uNxPnz9Qr/H0TT5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3LBvDAAAA3QAAAA8AAAAAAAAAAAAA&#10;AAAAoQIAAGRycy9kb3ducmV2LnhtbFBLBQYAAAAABAAEAPkAAACRAwAAAAA=&#10;" strokecolor="white" strokeweight="1.42492mm"/>
                <v:rect id="Rectangle 1175" o:spid="_x0000_s1148" style="position:absolute;left:8857;top:-3094;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O7sQA&#10;AADdAAAADwAAAGRycy9kb3ducmV2LnhtbERPS2vCQBC+F/wPyxR6q7tWDTW6CUUQCm0PPqDXITsm&#10;odnZmF2T9N+7hYK3+fies8lH24ieOl871jCbKhDEhTM1lxpOx93zKwgfkA02jknDL3nIs8nDBlPj&#10;Bt5TfwiliCHsU9RQhdCmUvqiIot+6lriyJ1dZzFE2JXSdDjEcNvIF6USabHm2FBhS9uKip/D1WrA&#10;ZGEuX+f55/HjmuCqHNVu+a20fnoc39YgAo3hLv53v5s4f5Ys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RTu7EAAAA3QAAAA8AAAAAAAAAAAAAAAAAmAIAAGRycy9k&#10;b3ducmV2LnhtbFBLBQYAAAAABAAEAPUAAACJAwAAAAA=&#10;" stroked="f"/>
                <v:line id="Line 1174" o:spid="_x0000_s1149" style="position:absolute;visibility:visible;mso-wrap-style:square" from="7697,-2974" to="7697,-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1oS8UAAADdAAAADwAAAGRycy9kb3ducmV2LnhtbERPTWvCQBC9C/6HZQpepG7sIW2jq6hQ&#10;EcGDNoUep9kxG5qdDdnVpP31rlDobR7vc+bL3tbiSq2vHCuYThIQxIXTFZcK8ve3xxcQPiBrrB2T&#10;gh/ysFwMB3PMtOv4SNdTKEUMYZ+hAhNCk0npC0MW/cQ1xJE7u9ZiiLAtpW6xi+G2lk9JkkqLFccG&#10;gw1tDBXfp4tVkNjxx+9lm+7X+XPzVXya123nDkqNHvrVDESgPvyL/9w7HedP0xTu38QT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1oS8UAAADdAAAADwAAAAAAAAAA&#10;AAAAAAChAgAAZHJzL2Rvd25yZXYueG1sUEsFBgAAAAAEAAQA+QAAAJMDAAAAAA==&#10;" strokecolor="white" strokeweight="1.40156mm"/>
                <v:shape id="Freeform 1173" o:spid="_x0000_s1150" style="position:absolute;left:7737;top:-2974;width:640;height:150;visibility:visible;mso-wrap-style:square;v-text-anchor:top" coordsize="6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P1cEA&#10;AADdAAAADwAAAGRycy9kb3ducmV2LnhtbERPS4vCMBC+C/sfwizsTdMui0o1ihQWXMSDr/vYjG2x&#10;mZQkatdfbwTB23x8z5nOO9OIKzlfW1aQDhIQxIXVNZcK9rvf/hiED8gaG8uk4J88zGcfvSlm2t54&#10;Q9dtKEUMYZ+hgiqENpPSFxUZ9APbEkfuZJ3BEKErpXZ4i+Gmkd9JMpQGa44NFbaUV1SctxejIL/Y&#10;fLX/M/ejPq8l/xzcMl0flfr67BYTEIG68Ba/3Esd56fDETy/iS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TT9XBAAAA3QAAAA8AAAAAAAAAAAAAAAAAmAIAAGRycy9kb3du&#10;cmV2LnhtbFBLBQYAAAAABAAEAPUAAACGAwAAAAA=&#10;" path="m639,l239,,,,,150r239,l639,150,639,e" stroked="f">
                  <v:path arrowok="t" o:connecttype="custom" o:connectlocs="639,-2974;239,-2974;0,-2974;0,-2824;239,-2824;639,-2824;639,-2974" o:connectangles="0,0,0,0,0,0,0"/>
                </v:shape>
                <v:line id="Line 1172" o:spid="_x0000_s1151" style="position:absolute;visibility:visible;mso-wrap-style:square" from="8417,-2974" to="8417,-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omHsYAAADdAAAADwAAAGRycy9kb3ducmV2LnhtbESPT2vDMAzF74V9B6PBbq3THkyb1S1l&#10;MBi9bP3DtqMaa0loLIfYS7JvPx0KvUm8p/d+Wm9H36ieulgHtjCfZaCIi+BqLi2cT6/TJaiYkB02&#10;gcnCH0XYbh4ma8xdGPhA/TGVSkI45mihSqnNtY5FRR7jLLTEov2EzmOStSu163CQcN/oRZYZ7bFm&#10;aaiwpZeKiuvx11sYlpeV+bq8m++Pz95gotVuf3XWPj2Ou2dQicZ0N9+u35zgz43gyjcygt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6Jh7GAAAA3QAAAA8AAAAAAAAA&#10;AAAAAAAAoQIAAGRycy9kb3ducmV2LnhtbFBLBQYAAAAABAAEAPkAAACUAwAAAAA=&#10;" strokecolor="white" strokeweight="1.42492mm"/>
                <v:rect id="Rectangle 1171" o:spid="_x0000_s1152" style="position:absolute;left:8457;top:-2974;width:5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E68IA&#10;AADdAAAADwAAAGRycy9kb3ducmV2LnhtbERPS4vCMBC+L/gfwgh7WxN33aLVKLIgCLoHH+B1aMa2&#10;2ExqE7X+eyMI3ubje85k1tpKXKnxpWMN/Z4CQZw5U3KuYb9bfA1B+IBssHJMGu7kYTbtfEwwNe7G&#10;G7puQy5iCPsUNRQh1KmUPivIou+5mjhyR9dYDBE2uTQN3mK4reS3Uom0WHJsKLCmv4Ky0/ZiNWAy&#10;MOf/4896t7okOMpbtfg9KK0/u+18DCJQG97il3tp4vx+MoL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ETrwgAAAN0AAAAPAAAAAAAAAAAAAAAAAJgCAABkcnMvZG93&#10;bnJldi54bWxQSwUGAAAAAAQABAD1AAAAhwMAAAAA&#10;" stroked="f"/>
                <v:shape id="Freeform 1170" o:spid="_x0000_s1153" style="position:absolute;left:9017;top:-2974;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87gcUA&#10;AADdAAAADwAAAGRycy9kb3ducmV2LnhtbESPQWsCQQyF7wX/wxDBS6mzirSydRRRhN60VvAad9Kd&#10;pTuZZWfUtb/eHARvCe/lvS+zRedrdaE2VoENjIYZKOIi2IpLA4efzdsUVEzIFuvAZOBGERbz3ssM&#10;cxuu/E2XfSqVhHDM0YBLqcm1joUjj3EYGmLRfkPrMcnaltq2eJVwX+txlr1rjxVLg8OGVo6Kv/3Z&#10;GwjV9t87eq0nu9XptmZ7tKfiaMyg3y0/QSXq0tP8uP6ygj/6EH7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PzuBxQAAAN0AAAAPAAAAAAAAAAAAAAAAAJgCAABkcnMv&#10;ZG93bnJldi54bWxQSwUGAAAAAAQABAD1AAAAigMAAAAA&#10;" path="m161,l81,,,,,150r81,l161,150,161,e" stroked="f">
                  <v:path arrowok="t" o:connecttype="custom" o:connectlocs="161,-2974;81,-2974;0,-2974;0,-2824;81,-2824;161,-2824;161,-2974" o:connectangles="0,0,0,0,0,0,0"/>
                </v:shape>
                <v:shape id="Freeform 1169" o:spid="_x0000_s1154" style="position:absolute;left:7657;top:-2852;width:321;height:150;visibility:visible;mso-wrap-style:square;v-text-anchor:top" coordsize="32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Bci8IA&#10;AADdAAAADwAAAGRycy9kb3ducmV2LnhtbERPTYvCMBC9C/6HMIK3Na0HlWoUdVl1Ly6r4nlsxrbY&#10;TEqTav33G2HB2zze58wWrSnFnWpXWFYQDyIQxKnVBWcKTsevjwkI55E1lpZJwZMcLObdzgwTbR/8&#10;S/eDz0QIYZeggtz7KpHSpTkZdANbEQfuamuDPsA6k7rGRwg3pRxG0UgaLDg05FjROqf0dmiMgkn7&#10;vXFNtfrUt93P8Hih/facNUr1e+1yCsJT69/if/dOh/nxOIbXN+EE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FyLwgAAAN0AAAAPAAAAAAAAAAAAAAAAAJgCAABkcnMvZG93&#10;bnJldi54bWxQSwUGAAAAAAQABAD1AAAAhwMAAAAA&#10;" path="m321,l159,,,,,150r159,l321,150,321,e" stroked="f">
                  <v:path arrowok="t" o:connecttype="custom" o:connectlocs="321,-2852;159,-2852;0,-2852;0,-2702;159,-2702;321,-2702;321,-2852" o:connectangles="0,0,0,0,0,0,0"/>
                </v:shape>
                <v:line id="Line 1168" o:spid="_x0000_s1155" style="position:absolute;visibility:visible;mso-wrap-style:square" from="8017,-2852" to="8017,-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lcUAAADdAAAADwAAAGRycy9kb3ducmV2LnhtbERPS2sCMRC+C/0PYQq9iGb14GNrlCpU&#10;iuDBF/Q43Uw3SzeTZRPdrb/eCIK3+fieM1u0thQXqn3hWMGgn4AgzpwuOFdwPHz2JiB8QNZYOiYF&#10;/+RhMX/pzDDVruEdXfYhFzGEfYoKTAhVKqXPDFn0fVcRR+7X1RZDhHUudY1NDLelHCbJSFosODYY&#10;rGhlKPvbn62CxHZP1/N6tFkex9VP9m2m68ZtlXp7bT/eQQRqw1P8cH/pOH8wHsL9m3iC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4lcUAAADdAAAADwAAAAAAAAAA&#10;AAAAAAChAgAAZHJzL2Rvd25yZXYueG1sUEsFBgAAAAAEAAQA+QAAAJMDAAAAAA==&#10;" strokecolor="white" strokeweight="1.40156mm"/>
                <v:shape id="Freeform 1167" o:spid="_x0000_s1156" style="position:absolute;left:7657;top:-2730;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ac8QA&#10;AADdAAAADwAAAGRycy9kb3ducmV2LnhtbERP32vCMBB+F/Y/hBvsbaYqutkZRQRBRAS7gT4ezdmU&#10;NZeuSbX+90YY+HYf38+bLTpbiQs1vnSsYNBPQBDnTpdcKPj5Xr9/gvABWWPlmBTcyMNi/tKbYard&#10;lQ90yUIhYgj7FBWYEOpUSp8bsuj7riaO3Nk1FkOETSF1g9cYbis5TJKJtFhybDBY08pQ/pu1VsFk&#10;tD+tzrtxO/070np7lO3ObFul3l675ReIQF14iv/dGx3nDz5G8Pgmn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0mnPEAAAA3QAAAA8AAAAAAAAAAAAAAAAAmAIAAGRycy9k&#10;b3ducmV2LnhtbFBLBQYAAAAABAAEAPUAAACJAwAAAAA=&#10;" path="m159,l80,,,,,150r80,l159,150,159,e" stroked="f">
                  <v:path arrowok="t" o:connecttype="custom" o:connectlocs="159,-2730;80,-2730;0,-2730;0,-2580;80,-2580;159,-2580;159,-2730" o:connectangles="0,0,0,0,0,0,0"/>
                </v:shape>
                <v:rect id="Rectangle 1166" o:spid="_x0000_s1157" style="position:absolute;left:7816;top:-2730;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9qMMA&#10;AADdAAAADwAAAGRycy9kb3ducmV2LnhtbERPTWvCQBC9C/6HZQq96a5WU42uIgWhoD00FrwO2TEJ&#10;zc7G7Krpv+8Kgrd5vM9Zrjtbiyu1vnKsYTRUIIhzZyouNPwctoMZCB+QDdaOScMfeViv+r0lpsbd&#10;+JuuWShEDGGfooYyhCaV0uclWfRD1xBH7uRaiyHCtpCmxVsMt7UcK5VIixXHhhIb+igp/80uVgMm&#10;E3P+Or3tD7tLgvOiU9vpUWn9+tJtFiACdeEpfrg/TZw/ep/A/Zt4gl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R9qMMAAADdAAAADwAAAAAAAAAAAAAAAACYAgAAZHJzL2Rv&#10;d25yZXYueG1sUEsFBgAAAAAEAAQA9QAAAIgDAAAAAA==&#10;" stroked="f"/>
                <v:shape id="Freeform 1165" o:spid="_x0000_s1158" style="position:absolute;left:7657;top:-2610;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nnMQA&#10;AADdAAAADwAAAGRycy9kb3ducmV2LnhtbERP32vCMBB+H+x/CDfY20xVdLMzigjCEBF0A308mmtT&#10;1lxqk9b63xthsLf7+H7efNnbSnTU+NKxguEgAUGcOV1yoeDne/P2AcIHZI2VY1JwIw/LxfPTHFPt&#10;rnyg7hgKEUPYp6jAhFCnUvrMkEU/cDVx5HLXWAwRNoXUDV5juK3kKEmm0mLJscFgTWtD2e+xtQqm&#10;4/15ne8m7exyos32JNud2bZKvb70q08QgfrwL/5zf+k4f/g+gcc38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Rp5zEAAAA3QAAAA8AAAAAAAAAAAAAAAAAmAIAAGRycy9k&#10;b3ducmV2LnhtbFBLBQYAAAAABAAEAPUAAACJAwAAAAA=&#10;" path="m159,l80,,,,,150r80,l159,150,159,e" stroked="f">
                  <v:path arrowok="t" o:connecttype="custom" o:connectlocs="159,-2610;80,-2610;0,-2610;0,-2460;80,-2460;159,-2460;159,-2610" o:connectangles="0,0,0,0,0,0,0"/>
                </v:shape>
                <v:rect id="Rectangle 1164" o:spid="_x0000_s1159" style="position:absolute;left:7816;top:-2610;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pGRMMA&#10;AADdAAAADwAAAGRycy9kb3ducmV2LnhtbERPS4vCMBC+L+x/CLOwN01016rVKCIIC+rBB3gdmrEt&#10;NpPaRO3++40g7G0+vudM562txJ0aXzrW0OsqEMSZMyXnGo6HVWcEwgdkg5Vj0vBLHuaz97cppsY9&#10;eEf3fchFDGGfooYihDqV0mcFWfRdVxNH7uwaiyHCJpemwUcMt5XsK5VIiyXHhgJrWhaUXfY3qwGT&#10;b3Pdnr82h/UtwXHeqtXgpLT+/GgXExCB2vAvfrl/TJzfGybw/Ca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pGRMMAAADdAAAADwAAAAAAAAAAAAAAAACYAgAAZHJzL2Rv&#10;d25yZXYueG1sUEsFBgAAAAAEAAQA9QAAAIgDAAAAAA==&#10;" stroked="f"/>
                <v:line id="Line 1163" o:spid="_x0000_s1160" style="position:absolute;visibility:visible;mso-wrap-style:square" from="8817,-2610" to="8817,-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kscQAAADdAAAADwAAAGRycy9kb3ducmV2LnhtbERPTWvCQBC9C/0PyxR6azb2EJPoKlIo&#10;SC+2UVqPY3aaBLOzIbsm8d93CwVv83ifs9pMphUD9a6xrGAexSCIS6sbrhQcD2/PKQjnkTW2lknB&#10;jRxs1g+zFebajvxJQ+ErEULY5aig9r7LpXRlTQZdZDviwP3Y3qAPsK+k7nEM4aaVL3GcSIMNh4Ya&#10;O3qtqbwUV6NgTM9Z8n3eJ6ePryFBT9n2/aKVenqctksQniZ/F/+7dzrMny8W8PdNOE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CSxxAAAAN0AAAAPAAAAAAAAAAAA&#10;AAAAAKECAABkcnMvZG93bnJldi54bWxQSwUGAAAAAAQABAD5AAAAkgMAAAAA&#10;" strokecolor="white" strokeweight="1.42492mm"/>
                <v:rect id="Rectangle 1162" o:spid="_x0000_s1161" style="position:absolute;left:8857;top:-2610;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l3rcYA&#10;AADdAAAADwAAAGRycy9kb3ducmV2LnhtbESPQWvCQBCF74L/YZlCb3VXa9M2dRUpCIXqQS30OmTH&#10;JDQ7G7Orxn/fOQjeZnhv3vtmtuh9o87UxTqwhfHIgCIugqu5tPCzXz29gYoJ2WETmCxcKcJiPhzM&#10;MHfhwls671KpJIRjjhaqlNpc61hU5DGOQkss2iF0HpOsXaldhxcJ942eGJNpjzVLQ4UtfVZU/O1O&#10;3gJmU3fcHJ7X++9Thu9lb1Yvv8bax4d++QEqUZ/u5tv1lxP88avgyjcygp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l3rcYAAADdAAAADwAAAAAAAAAAAAAAAACYAgAAZHJz&#10;L2Rvd25yZXYueG1sUEsFBgAAAAAEAAQA9QAAAIsDAAAAAA==&#10;" stroked="f"/>
                <v:shape id="Freeform 1161" o:spid="_x0000_s1162" style="position:absolute;left:7657;top:-2488;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tmcQA&#10;AADdAAAADwAAAGRycy9kb3ducmV2LnhtbERP24rCMBB9X/Afwgi+rakr66UaRQRhERG8gD4OzdgU&#10;m0m3SbX79xthYd/mcK4zX7a2FA+qfeFYwaCfgCDOnC44V3A+bd4nIHxA1lg6JgU/5GG56LzNMdXu&#10;yQd6HEMuYgj7FBWYEKpUSp8Zsuj7riKO3M3VFkOEdS51jc8Ybkv5kSQjabHg2GCworWh7H5srILR&#10;cH9d33afzfT7QpvtRTY7s22U6nXb1QxEoDb8i//cXzrOH4yn8Po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crZnEAAAA3QAAAA8AAAAAAAAAAAAAAAAAmAIAAGRycy9k&#10;b3ducmV2LnhtbFBLBQYAAAAABAAEAPUAAACJAwAAAAA=&#10;" path="m159,l80,,,,,150r80,l159,150,159,e" stroked="f">
                  <v:path arrowok="t" o:connecttype="custom" o:connectlocs="159,-2488;80,-2488;0,-2488;0,-2338;80,-2338;159,-2338;159,-2488" o:connectangles="0,0,0,0,0,0,0"/>
                </v:shape>
                <v:rect id="Rectangle 1160" o:spid="_x0000_s1163" style="position:absolute;left:7816;top:-2488;width:7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LjMYA&#10;AADdAAAADwAAAGRycy9kb3ducmV2LnhtbESPQWvCQBCF7wX/wzJCb3VXa4NGVxFBKNgeqgWvQ3ZM&#10;gtnZmF01/fedQ6G3Gd6b975ZrnvfqDt1sQ5sYTwyoIiL4GouLXwfdy8zUDEhO2wCk4UfirBeDZ6W&#10;mLvw4C+6H1KpJIRjjhaqlNpc61hU5DGOQkss2jl0HpOsXaldhw8J942eGJNpjzVLQ4UtbSsqLoeb&#10;t4DZ1F0/z68fx/0tw3nZm93byVj7POw3C1CJ+vRv/rt+d4I/ng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oLjMYAAADdAAAADwAAAAAAAAAAAAAAAACYAgAAZHJz&#10;L2Rvd25yZXYueG1sUEsFBgAAAAAEAAQA9QAAAIsDAAAAAA==&#10;" stroked="f"/>
                <v:line id="Line 1159" o:spid="_x0000_s1164" style="position:absolute;visibility:visible;mso-wrap-style:square" from="8576,-2488" to="8576,-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gWxcUAAADdAAAADwAAAGRycy9kb3ducmV2LnhtbERPTWvCQBC9C/0PyxS8iG7iwdrUVdqC&#10;IkIPWgWPY3aaDc3Ohuxqor/eLRS8zeN9zmzR2UpcqPGlYwXpKAFBnDtdcqFg/70cTkH4gKyxckwK&#10;ruRhMX/qzTDTruUtXXahEDGEfYYKTAh1JqXPDVn0I1cTR+7HNRZDhE0hdYNtDLeVHCfJRFosOTYY&#10;rOnTUP67O1sFiR0cbufVZPOxf6lP+dG8rlr3pVT/uXt/AxGoCw/xv3ut4/x0msLfN/EE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gWxcUAAADdAAAADwAAAAAAAAAA&#10;AAAAAAChAgAAZHJzL2Rvd25yZXYueG1sUEsFBgAAAAAEAAQA+QAAAJMDAAAAAA==&#10;" strokecolor="white" strokeweight="1.40156mm"/>
                <v:rect id="Rectangle 1158" o:spid="_x0000_s1165" style="position:absolute;left:8616;top:-2488;width:104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wYMQA&#10;AADdAAAADwAAAGRycy9kb3ducmV2LnhtbERPTWvCQBC9C/0PyxR6092kNWh0E0QQCq0HtdDrkB2T&#10;0Oxsml01/ffdQsHbPN7nrMvRduJKg28da0hmCgRx5UzLtYaP0266AOEDssHOMWn4IQ9l8TBZY27c&#10;jQ90PYZaxBD2OWpoQuhzKX3VkEU/cz1x5M5usBgiHGppBrzFcNvJVKlMWmw5NjTY07ah6ut4sRow&#10;ezHf+/Pz++ntkuGyHtVu/qm0fnocNysQgcZwF/+7X02cnyxS+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0MGDEAAAA3QAAAA8AAAAAAAAAAAAAAAAAmAIAAGRycy9k&#10;b3ducmV2LnhtbFBLBQYAAAAABAAEAPUAAACJAwAAAAA=&#10;" stroked="f"/>
                <v:line id="Line 1157" o:spid="_x0000_s1166" style="position:absolute;visibility:visible;mso-wrap-style:square" from="9697,-2488" to="9697,-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SlcMAAADdAAAADwAAAGRycy9kb3ducmV2LnhtbERPTWvCQBC9C/0PyxS86cYKIcZsRAqF&#10;0outlupxzI5JMDsbstsk/vtuQfA2j/c52WY0jeipc7VlBYt5BIK4sLrmUsH34W2WgHAeWWNjmRTc&#10;yMEmf5pkmGo78Bf1e1+KEMIuRQWV920qpSsqMujmtiUO3MV2Bn2AXSl1h0MIN418iaJYGqw5NFTY&#10;0mtFxXX/axQMyXkVH8+7+PT508foabX9uGqlps/jdg3C0+gf4rv7XYf5i2QJ/9+EE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SUpXDAAAA3QAAAA8AAAAAAAAAAAAA&#10;AAAAoQIAAGRycy9kb3ducmV2LnhtbFBLBQYAAAAABAAEAPkAAACRAwAAAAA=&#10;" strokecolor="white" strokeweight="1.42492mm"/>
                <v:shape id="Freeform 1156" o:spid="_x0000_s1167" style="position:absolute;left:7657;top:-2366;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IMQA&#10;AADdAAAADwAAAGRycy9kb3ducmV2LnhtbERP24rCMBB9X/Afwgi+ranrrmg1igjCIiJ4AX0cmrEp&#10;NpNuk2r37zfCgm9zONeZLVpbijvVvnCsYNBPQBBnThecKzgd1+9jED4gaywdk4Jf8rCYd95mmGr3&#10;4D3dDyEXMYR9igpMCFUqpc8MWfR9VxFH7upqiyHCOpe6xkcMt6X8SJKRtFhwbDBY0cpQdjs0VsFo&#10;uLusrtuvZvJzpvXmLJut2TRK9brtcgoiUBte4n/3t47zB+NPeH4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IciDEAAAA3QAAAA8AAAAAAAAAAAAAAAAAmAIAAGRycy9k&#10;b3ducmV2LnhtbFBLBQYAAAAABAAEAPUAAACJAwAAAAA=&#10;" path="m159,l80,,,,,150r80,l159,150,159,e" stroked="f">
                  <v:path arrowok="t" o:connecttype="custom" o:connectlocs="159,-2366;80,-2366;0,-2366;0,-2216;80,-2216;159,-2216;159,-2366" o:connectangles="0,0,0,0,0,0,0"/>
                </v:shape>
                <v:rect id="Rectangle 1155" o:spid="_x0000_s1168" style="position:absolute;left:7816;top:-2366;width:120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oFMQA&#10;AADdAAAADwAAAGRycy9kb3ducmV2LnhtbERPTWvCQBC9F/wPyxS81V2rCRpdpQgBoe2hWuh1yI5J&#10;aHY2Ztck/fduodDbPN7nbPejbURPna8da5jPFAjiwpmaSw2f5/xpBcIHZIONY9LwQx72u8nDFjPj&#10;Bv6g/hRKEUPYZ6ihCqHNpPRFRRb9zLXEkbu4zmKIsCul6XCI4baRz0ql0mLNsaHClg4VFd+nm9WA&#10;6dJc3y+Lt/PrLcV1Oao8+VJaTx/Hlw2IQGP4F/+5jybOn68S+P0mn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dqBTEAAAA3QAAAA8AAAAAAAAAAAAAAAAAmAIAAGRycy9k&#10;b3ducmV2LnhtbFBLBQYAAAAABAAEAPUAAACJAwAAAAA=&#10;" stroked="f"/>
                <v:shape id="Freeform 1154" o:spid="_x0000_s1169" style="position:absolute;left:9017;top:-2366;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WrsUA&#10;AADdAAAADwAAAGRycy9kb3ducmV2LnhtbERPzWrCQBC+F/oOyxS8SN3YQ5A0qwRLoFVBm+YBhuyY&#10;BLOzaXZr4tu7hUJv8/H9TrqZTCeuNLjWsoLlIgJBXFndcq2g/MqfVyCcR9bYWSYFN3KwWT8+pJho&#10;O/InXQtfixDCLkEFjfd9IqWrGjLoFrYnDtzZDgZ9gEMt9YBjCDedfImiWBpsOTQ02NO2oepS/BgF&#10;p31cfuyP8/wtu0U8mvOh/95VSs2epuwVhKfJ/4v/3O86zF+uYvj9Jpw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5auxQAAAN0AAAAPAAAAAAAAAAAAAAAAAJgCAABkcnMv&#10;ZG93bnJldi54bWxQSwUGAAAAAAQABAD1AAAAigMAAAAA&#10;" path="m240,l161,,80,,,,,150r80,l161,150r79,l240,e" stroked="f">
                  <v:path arrowok="t" o:connecttype="custom" o:connectlocs="240,-2366;161,-2366;80,-2366;0,-2366;0,-2216;80,-2216;161,-2216;240,-2216;240,-2366" o:connectangles="0,0,0,0,0,0,0,0,0"/>
                </v:shape>
                <v:line id="Line 1153" o:spid="_x0000_s1170" style="position:absolute;visibility:visible;mso-wrap-style:square" from="7697,-2245" to="7697,-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0rKsUAAADdAAAADwAAAGRycy9kb3ducmV2LnhtbERPS2sCMRC+C/0PYQpepGb1oHZrlFZQ&#10;RPDgo9DjdDPdLN1Mlk10V3+9EQRv8/E9ZzpvbSnOVPvCsYJBPwFBnDldcK7geFi+TUD4gKyxdEwK&#10;LuRhPnvpTDHVruEdnfchFzGEfYoKTAhVKqXPDFn0fVcRR+7P1RZDhHUudY1NDLelHCbJSFosODYY&#10;rGhhKPvfn6yCxPa+r6fVaPN1HFe/2Y95XzVuq1T3tf38ABGoDU/xw73Wcf5gMob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0rKsUAAADdAAAADwAAAAAAAAAA&#10;AAAAAAChAgAAZHJzL2Rvd25yZXYueG1sUEsFBgAAAAAEAAQA+QAAAJMDAAAAAA==&#10;" strokecolor="white" strokeweight="1.40156mm"/>
                <v:shape id="Freeform 1152" o:spid="_x0000_s1171" style="position:absolute;left:7737;top:-2245;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eU8MA&#10;AADdAAAADwAAAGRycy9kb3ducmV2LnhtbESPQW/CMAyF75P4D5GRuI2UHRDrCGggDXqlQwJuVuO1&#10;1RqnSgKUf48Pk3az9Z7f+7xcD65TNwqx9WxgNs1AEVfetlwbOH5/vS5AxYRssfNMBh4UYb0avSwx&#10;t/7OB7qVqVYSwjFHA01Kfa51rBpyGKe+JxbtxweHSdZQaxvwLuGu029ZNtcOW5aGBnvaNlT9lldn&#10;IMxP7xY319K7iw16X52L864wZjIePj9AJRrSv/nvurCCP1sIrnwjI+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BeU8MAAADdAAAADwAAAAAAAAAAAAAAAACYAgAAZHJzL2Rv&#10;d25yZXYueG1sUEsFBgAAAAAEAAQA9QAAAIgDAAAAAA==&#10;" path="m479,l239,,,,,149r239,l479,149,479,e" stroked="f">
                  <v:path arrowok="t" o:connecttype="custom" o:connectlocs="479,-2245;239,-2245;0,-2245;0,-2096;239,-2096;479,-2096;479,-2245" o:connectangles="0,0,0,0,0,0,0"/>
                </v:shape>
                <v:line id="Line 1151" o:spid="_x0000_s1172" style="position:absolute;visibility:visible;mso-wrap-style:square" from="8257,-2245" to="8257,-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f8MAAADdAAAADwAAAGRycy9kb3ducmV2LnhtbERPS2vCQBC+C/0PyxR6Mxs9hCR1FSkU&#10;pJf6wvY4ZqdJMDsbstsk/ntXELzNx/ecxWo0jeipc7VlBbMoBkFcWF1zqeB4+JymIJxH1thYJgVX&#10;crBavkwWmGs78I76vS9FCGGXo4LK+zaX0hUVGXSRbYkD92c7gz7ArpS6wyGEm0bO4ziRBmsODRW2&#10;9FFRcdn/GwVDes6Sn/N38rs99Ql6ytZfF63U2+u4fgfhafRP8cO90WH+LM3g/k04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6ZX/DAAAA3QAAAA8AAAAAAAAAAAAA&#10;AAAAoQIAAGRycy9kb3ducmV2LnhtbFBLBQYAAAAABAAEAPkAAACRAwAAAAA=&#10;" strokecolor="white" strokeweight="1.42492mm"/>
                <v:rect id="Rectangle 1150" o:spid="_x0000_s1173" style="position:absolute;left:8297;top:-2245;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UcYA&#10;AADdAAAADwAAAGRycy9kb3ducmV2LnhtbESPQWvCQBCF74L/YRmhN921raGmriIFodB6MAq9Dtkx&#10;Cc3Oxuyq6b/vHAq9zfDevPfNajP4Vt2oj01gC/OZAUVcBtdwZeF03E1fQMWE7LANTBZ+KMJmPR6t&#10;MHfhzge6FalSEsIxRwt1Sl2udSxr8hhnoSMW7Rx6j0nWvtKux7uE+1Y/GpNpjw1LQ40dvdVUfhdX&#10;bwGzZ3fZn58+jx/XDJfVYHaLL2Ptw2TYvoJKNKR/89/1uxP8+VL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dUcYAAADdAAAADwAAAAAAAAAAAAAAAACYAgAAZHJz&#10;L2Rvd25yZXYueG1sUEsFBgAAAAAEAAQA9QAAAIsDAAAAAA==&#10;" stroked="f"/>
                <v:line id="Line 1149" o:spid="_x0000_s1174" style="position:absolute;visibility:visible;mso-wrap-style:square" from="8656,-2245" to="8656,-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pMMAAADdAAAADwAAAGRycy9kb3ducmV2LnhtbERPS2vCQBC+C/0PyxR6M5t4CCZ1FSkU&#10;pJf6wvY4ZqdJMDsbstsk/ntXELzNx/ecxWo0jeipc7VlBUkUgyAurK65VHA8fE7nIJxH1thYJgVX&#10;crBavkwWmGs78I76vS9FCGGXo4LK+zaX0hUVGXSRbYkD92c7gz7ArpS6wyGEm0bO4jiVBmsODRW2&#10;9FFRcdn/GwXD/JylP+fv9Hd76lP0lK2/Llqpt9dx/Q7C0+if4od7o8P8JEvg/k04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6TDAAAA3QAAAA8AAAAAAAAAAAAA&#10;AAAAoQIAAGRycy9kb3ducmV2LnhtbFBLBQYAAAAABAAEAPkAAACRAwAAAAA=&#10;" strokecolor="white" strokeweight="1.42492mm"/>
                <v:rect id="Rectangle 1148" o:spid="_x0000_s1175" style="position:absolute;left:8697;top:-2245;width:11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mvcQA&#10;AADdAAAADwAAAGRycy9kb3ducmV2LnhtbERPTWvCQBC9C/0PyxR6092kNdToJoggFFoPasHrkB2T&#10;0Oxsml01/ffdQsHbPN7nrMrRduJKg28da0hmCgRx5UzLtYbP43b6CsIHZIOdY9LwQx7K4mGywty4&#10;G+/pegi1iCHsc9TQhNDnUvqqIYt+5nriyJ3dYDFEONTSDHiL4baTqVKZtNhybGiwp01D1dfhYjVg&#10;9mK+d+fnj+P7JcNFPart/KS0fnoc10sQgcZwF/+730ycnyxS+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pr3EAAAA3QAAAA8AAAAAAAAAAAAAAAAAmAIAAGRycy9k&#10;b3ducmV2LnhtbFBLBQYAAAAABAAEAPUAAACJAwAAAAA=&#10;" stroked="f"/>
                <v:line id="Line 1147" o:spid="_x0000_s1176" style="position:absolute;visibility:visible;mso-wrap-style:square" from="7697,-2124" to="769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9MYAAADdAAAADwAAAGRycy9kb3ducmV2LnhtbERPS2vCQBC+F/wPywheSt1owUd0lSpU&#10;pODBaKHHaXbMhmZnQ3Y1sb++Wyj0Nh/fc5brzlbiRo0vHSsYDRMQxLnTJRcKzqfXpxkIH5A1Vo5J&#10;wZ08rFe9hyWm2rV8pFsWChFD2KeowIRQp1L63JBFP3Q1ceQurrEYImwKqRtsY7it5DhJJtJiybHB&#10;YE1bQ/lXdrUKEvv4/n3dTd4252n9mX+Y+a51B6UG/e5lASJQF/7Ff+69jvNH82f4/Sae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vu/TGAAAA3QAAAA8AAAAAAAAA&#10;AAAAAAAAoQIAAGRycy9kb3ducmV2LnhtbFBLBQYAAAAABAAEAPkAAACUAwAAAAA=&#10;" strokecolor="white" strokeweight="1.40156mm"/>
                <v:shape id="Freeform 1146" o:spid="_x0000_s1177" style="position:absolute;left:7737;top:-2124;width:1600;height:150;visibility:visible;mso-wrap-style:square;v-text-anchor:top" coordsize="16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zNcMA&#10;AADdAAAADwAAAGRycy9kb3ducmV2LnhtbERPTWvCQBC9C/0PyxR6Ed2kFNHoRkQQ2tKLiWCP0+yY&#10;hGRnQ3ar23/fLRS8zeN9zmYbTC+uNLrWsoJ0noAgrqxuuVZwKg+zJQjnkTX2lknBDznY5g+TDWba&#10;3vhI18LXIoawy1BB4/2QSemqhgy6uR2II3exo0Ef4VhLPeIthptePifJQhpsOTY0ONC+oaorvo2C&#10;UHx9BNLl53u7e0v785Q6bUipp8ewW4PwFPxd/O9+1XF+unqBv2/iC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zNcMAAADdAAAADwAAAAAAAAAAAAAAAACYAgAAZHJzL2Rv&#10;d25yZXYueG1sUEsFBgAAAAAEAAQA9QAAAIgDAAAAAA==&#10;" path="m1599,l560,,,,,150r560,l1599,150,1599,e" stroked="f">
                  <v:path arrowok="t" o:connecttype="custom" o:connectlocs="1599,-2124;560,-2124;0,-2124;0,-1974;560,-1974;1599,-1974;1599,-2124" o:connectangles="0,0,0,0,0,0,0"/>
                </v:shape>
                <v:line id="Line 1145" o:spid="_x0000_s1178" style="position:absolute;visibility:visible;mso-wrap-style:square" from="9377,-2124" to="937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75p8MAAADdAAAADwAAAGRycy9kb3ducmV2LnhtbERPTWvCQBC9F/wPywje6saCwUQ3QQSh&#10;9GKrpXocs2MSzM6G7DaJ/75bKPQ2j/c5m3w0jeipc7VlBYt5BIK4sLrmUsHnaf+8AuE8ssbGMil4&#10;kIM8mzxtMNV24A/qj74UIYRdigoq79tUSldUZNDNbUscuJvtDPoAu1LqDocQbhr5EkWxNFhzaKiw&#10;pV1Fxf34bRQMq2sSn6+H+PL+1cfoKdm+3bVSs+m4XYPwNPp/8Z/7VYf5i2QJv9+EE2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u+afDAAAA3QAAAA8AAAAAAAAAAAAA&#10;AAAAoQIAAGRycy9kb3ducmV2LnhtbFBLBQYAAAAABAAEAPkAAACRAwAAAAA=&#10;" strokecolor="white" strokeweight="1.42492mm"/>
                <v:rect id="Rectangle 1144" o:spid="_x0000_s1179" style="position:absolute;left:9417;top:-2124;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gvsIA&#10;AADdAAAADwAAAGRycy9kb3ducmV2LnhtbERPS4vCMBC+L/gfwgh7WxN33aLVKLIgCLoHH+B1aMa2&#10;2ExqE7X+eyMI3ubje85k1tpKXKnxpWMN/Z4CQZw5U3KuYb9bfA1B+IBssHJMGu7kYTbtfEwwNe7G&#10;G7puQy5iCPsUNRQh1KmUPivIou+5mjhyR9dYDBE2uTQN3mK4reS3Uom0WHJsKLCmv4Ky0/ZiNWAy&#10;MOf/4896t7okOMpbtfg9KK0/u+18DCJQG97il3tp4vz+KIH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qC+wgAAAN0AAAAPAAAAAAAAAAAAAAAAAJgCAABkcnMvZG93&#10;bnJldi54bWxQSwUGAAAAAAQABAD1AAAAhwMAAAAA&#10;" stroked="f"/>
                <v:line id="Line 1143" o:spid="_x0000_s1180" style="position:absolute;visibility:visible;mso-wrap-style:square" from="9777,-2124" to="977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998UAAADdAAAADwAAAGRycy9kb3ducmV2LnhtbERPS2sCMRC+C/0PYQpepGb14GNrlFZQ&#10;RPCgtdDjdDPdLN1Mlk10V3+9EQRv8/E9Z7ZobSnOVPvCsYJBPwFBnDldcK7g+LV6m4DwAVlj6ZgU&#10;XMjDYv7SmWGqXcN7Oh9CLmII+xQVmBCqVEqfGbLo+64ijtyfqy2GCOtc6hqbGG5LOUySkbRYcGww&#10;WNHSUPZ/OFkFie19X0/r0fbzOK5+sx8zXTdup1T3tf14BxGoDU/xw73Rcf5gOob7N/EE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S998UAAADdAAAADwAAAAAAAAAA&#10;AAAAAAChAgAAZHJzL2Rvd25yZXYueG1sUEsFBgAAAAAEAAQA+QAAAJMDAAAAAA==&#10;" strokecolor="white" strokeweight="1.40156mm"/>
                <v:rect id="Rectangle 1142" o:spid="_x0000_s1181" style="position:absolute;left:9817;top:-2124;width:88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RV8YA&#10;AADdAAAADwAAAGRycy9kb3ducmV2LnhtbESPQWvCQBCF74L/YRmhN921raGmriIFodB6MAq9Dtkx&#10;Cc3Oxuyq6b/vHAq9zfDevPfNajP4Vt2oj01gC/OZAUVcBtdwZeF03E1fQMWE7LANTBZ+KMJmPR6t&#10;MHfhzge6FalSEsIxRwt1Sl2udSxr8hhnoSMW7Rx6j0nWvtKux7uE+1Y/GpNpjw1LQ40dvdVUfhdX&#10;bwGzZ3fZn58+jx/XDJfVYHaLL2Ptw2TYvoJKNKR/89/1uxP8+VJ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WRV8YAAADdAAAADwAAAAAAAAAAAAAAAACYAgAAZHJz&#10;L2Rvd25yZXYueG1sUEsFBgAAAAAEAAQA9QAAAIsDAAAAAA==&#10;" stroked="f"/>
                <v:line id="Line 1141" o:spid="_x0000_s1182" style="position:absolute;visibility:visible;mso-wrap-style:square" from="7697,-2002" to="769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MHsUAAADdAAAADwAAAGRycy9kb3ducmV2LnhtbERPTWvCQBC9F/oflhG8lLrRgzWpq7QF&#10;RQoe1BR6nGan2WB2NmRXE/31XaHgbR7vc+bL3tbiTK2vHCsYjxIQxIXTFZcK8sPqeQbCB2SNtWNS&#10;cCEPy8Xjwxwz7Tre0XkfShFD2GeowITQZFL6wpBFP3INceR+XWsxRNiWUrfYxXBby0mSTKXFimOD&#10;wYY+DBXH/ckqSOzT1/W0nn6+5y/NT/Ft0nXntkoNB/3bK4hAfbiL/90bHeeP0xRu38QT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eMHsUAAADdAAAADwAAAAAAAAAA&#10;AAAAAAChAgAAZHJzL2Rvd25yZXYueG1sUEsFBgAAAAAEAAQA+QAAAJMDAAAAAA==&#10;" strokecolor="white" strokeweight="1.40156mm"/>
                <v:shape id="Freeform 1140" o:spid="_x0000_s1183" style="position:absolute;left:7737;top:-2002;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wc8IA&#10;AADdAAAADwAAAGRycy9kb3ducmV2LnhtbESPQYvCMBCF7wv+hzCCtzV1D7JWo6iw2qtVsN6GZmyL&#10;zaQkUeu/NwsLe5vhvffNm8WqN614kPONZQWTcQKCuLS64UrB6fjz+Q3CB2SNrWVS8CIPq+XgY4Gp&#10;tk8+0CMPlYgQ9ikqqEPoUil9WZNBP7YdcdSu1hkMcXWV1A6fEW5a+ZUkU2mw4Xihxo62NZW3/G4U&#10;uOl5pnFzz625aCf3ZZEVu0yp0bBfz0EE6sO/+S+d6Vg/IuH3mziC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DBzwgAAAN0AAAAPAAAAAAAAAAAAAAAAAJgCAABkcnMvZG93&#10;bnJldi54bWxQSwUGAAAAAAQABAD1AAAAhwMAAAAA&#10;" path="m479,l239,,,,,150r239,l479,150,479,e" stroked="f">
                  <v:path arrowok="t" o:connecttype="custom" o:connectlocs="479,-2002;239,-2002;0,-2002;0,-1852;239,-1852;479,-1852;479,-2002" o:connectangles="0,0,0,0,0,0,0"/>
                </v:shape>
                <v:line id="Line 1139" o:spid="_x0000_s1184" style="position:absolute;visibility:visible;mso-wrap-style:square" from="8257,-2002" to="825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oLX8MAAADdAAAADwAAAGRycy9kb3ducmV2LnhtbERPTWvCQBC9F/wPywi91Y0eQoxZRQRB&#10;emmbinqcZMckmJ0N2W2S/vtuodDbPN7nZLvJtGKg3jWWFSwXEQji0uqGKwXnz+NLAsJ5ZI2tZVLw&#10;TQ5229lThqm2I3/QkPtKhBB2KSqove9SKV1Zk0G3sB1x4O62N+gD7CupexxDuGnlKopiabDh0FBj&#10;R4eaykf+ZRSMSbGOr8VbfHu/DDF6Wu9fH1qp5/m034DwNPl/8Z/7pMP8VbSE32/CC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6C1/DAAAA3QAAAA8AAAAAAAAAAAAA&#10;AAAAoQIAAGRycy9kb3ducmV2LnhtbFBLBQYAAAAABAAEAPkAAACRAwAAAAA=&#10;" strokecolor="white" strokeweight="1.42492mm"/>
                <v:rect id="Rectangle 1138" o:spid="_x0000_s1185" style="position:absolute;left:8297;top:-2002;width:11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SRsMA&#10;AADdAAAADwAAAGRycy9kb3ducmV2LnhtbERPTWvCQBC9C/6HZQRvumusoaauUgqC0HowFrwO2TEJ&#10;zc7G7Krx33cLBW/zeJ+z2vS2ETfqfO1Yw2yqQBAXztRcavg+bievIHxANtg4Jg0P8rBZDwcrzIy7&#10;84FueShFDGGfoYYqhDaT0hcVWfRT1xJH7uw6iyHCrpSmw3sMt41MlEqlxZpjQ4UtfVRU/ORXqwHT&#10;F3PZn+dfx89risuyV9vFSWk9HvXvbyAC9eEp/nfvTJyfqAT+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JSRsMAAADdAAAADwAAAAAAAAAAAAAAAACYAgAAZHJzL2Rv&#10;d25yZXYueG1sUEsFBgAAAAAEAAQA9QAAAIgDAAAAAA==&#10;" stroked="f"/>
                <v:line id="Line 1137" o:spid="_x0000_s1186" style="position:absolute;visibility:visible;mso-wrap-style:square" from="9457,-2002" to="945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PD8YAAADdAAAADwAAAGRycy9kb3ducmV2LnhtbERPTWsCMRC9F/ofwhR6kZpUQetqlLag&#10;SKGHrgo9TjfjZulmsmyiu/bXNwWht3m8z1mseleLM7Wh8qzhcahAEBfeVFxq2O/WD08gQkQ2WHsm&#10;DRcKsFre3iwwM77jDzrnsRQphEOGGmyMTSZlKCw5DEPfECfu6FuHMcG2lKbFLoW7Wo6UmkiHFacG&#10;iw29Wiq+85PToNzg8HPaTN5e9tPmq/i0s03n37W+v+uf5yAi9fFffHVvTZo/UmP4+yad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ATw/GAAAA3QAAAA8AAAAAAAAA&#10;AAAAAAAAoQIAAGRycy9kb3ducmV2LnhtbFBLBQYAAAAABAAEAPkAAACUAwAAAAA=&#10;" strokecolor="white" strokeweight="1.40156mm"/>
                <v:rect id="Rectangle 1136" o:spid="_x0000_s1187" style="position:absolute;left:9497;top:-2002;width:80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qcQA&#10;AADdAAAADwAAAGRycy9kb3ducmV2LnhtbERPS2vCQBC+F/wPywje6m5TG2p0DaUgCLYHH9DrkB2T&#10;0Oxsml2T+O+7hYK3+fies85H24ieOl871vA0VyCIC2dqLjWcT9vHVxA+IBtsHJOGG3nIN5OHNWbG&#10;DXyg/hhKEUPYZ6ihCqHNpPRFRRb93LXEkbu4zmKIsCul6XCI4baRiVKptFhzbKiwpfeKiu/j1WrA&#10;dGF+Pi/PH6f9NcVlOarty5fSejYd31YgAo3hLv5370ycn6gF/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b6nEAAAA3QAAAA8AAAAAAAAAAAAAAAAAmAIAAGRycy9k&#10;b3ducmV2LnhtbFBLBQYAAAAABAAEAPUAAACJAwAAAAA=&#10;" stroked="f"/>
                <v:shape id="Freeform 1135" o:spid="_x0000_s1188" style="position:absolute;left:10298;top:-2002;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KGMEA&#10;AADdAAAADwAAAGRycy9kb3ducmV2LnhtbERPS4vCMBC+C/sfwix4EU1XVKQaZXER9uYTeh2bsSk2&#10;k9Jkte6vN4LgbT6+58yXra3ElRpfOlbwNUhAEOdOl1woOB7W/SkIH5A1Vo5JwZ08LBcfnTmm2t14&#10;R9d9KEQMYZ+iAhNCnUrpc0MW/cDVxJE7u8ZiiLAppG7wFsNtJYdJMpEWS44NBmtaGcov+z+rwJWb&#10;f2uoV422q9P9h3WmT3mmVPez/Z6BCNSGt/jl/tVx/jAZw/ObeIJ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rihjBAAAA3QAAAA8AAAAAAAAAAAAAAAAAmAIAAGRycy9kb3du&#10;cmV2LnhtbFBLBQYAAAAABAAEAPUAAACGAwAAAAA=&#10;" path="m160,l81,,,,,150r81,l160,150,160,e" stroked="f">
                  <v:path arrowok="t" o:connecttype="custom" o:connectlocs="160,-2002;81,-2002;0,-2002;0,-1852;81,-1852;160,-1852;160,-2002" o:connectangles="0,0,0,0,0,0,0"/>
                </v:shape>
                <v:shape id="Freeform 1134" o:spid="_x0000_s1189" style="position:absolute;left:7657;top:-1881;width:1669;height:150;visibility:visible;mso-wrap-style:square;v-text-anchor:top" coordsize="166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BccEA&#10;AADdAAAADwAAAGRycy9kb3ducmV2LnhtbERPTUvDQBC9C/0PyxS82U2DRIndlhIo1KPVi7chOyah&#10;2ZmQnTapv94VBG/zeJ+z2c2hN1caYyfsYL3KwBDX4jtuHHy8Hx6ewURF9tgLk4MbRdhtF3cbLL1M&#10;/EbXkzYmhXAs0UGrOpTWxrqlgHElA3HivmQMqAmOjfUjTik89DbPssIG7Dg1tDhQ1VJ9Pl2Cg4Pc&#10;Kv32ueiTf5T99NoVn0Pl3P1y3r+AUZr1X/znPvo0P88K+P0mnW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6AXHBAAAA3QAAAA8AAAAAAAAAAAAAAAAAmAIAAGRycy9kb3du&#10;cmV2LnhtbFBLBQYAAAAABAAEAPUAAACGAwAAAAA=&#10;" path="m1669,l1350,,555,,,,,149r555,l1350,149r319,l1669,e" stroked="f">
                  <v:path arrowok="t" o:connecttype="custom" o:connectlocs="1669,-1881;1350,-1881;555,-1881;0,-1881;0,-1732;555,-1732;1350,-1732;1669,-1732;1669,-1881" o:connectangles="0,0,0,0,0,0,0,0,0"/>
                </v:shape>
                <v:line id="Line 1133" o:spid="_x0000_s1190" style="position:absolute;visibility:visible;mso-wrap-style:square" from="9366,-1881" to="9366,-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JDMUAAADdAAAADwAAAGRycy9kb3ducmV2LnhtbERPTWsCMRC9F/wPYYReiiZ60LoaRYVK&#10;KfSgVfA4bqabpZvJsonutr++KRS8zeN9zmLVuUrcqAmlZw2joQJBnHtTcqHh+PEyeAYRIrLByjNp&#10;+KYAq2XvYYGZ8S3v6XaIhUghHDLUYGOsMylDbslhGPqaOHGfvnEYE2wKaRpsU7ir5FipiXRYcmqw&#10;WNPWUv51uDoNyj2dfq67ydvmOK0v+dnOdq1/1/qx363nICJ18S7+d7+aNH+spvD3TTp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JDMUAAADdAAAADwAAAAAAAAAA&#10;AAAAAAChAgAAZHJzL2Rvd25yZXYueG1sUEsFBgAAAAAEAAQA+QAAAJMDAAAAAA==&#10;" strokecolor="white" strokeweight="1.40156mm"/>
                <v:rect id="Rectangle 1132" o:spid="_x0000_s1191" style="position:absolute;left:9405;top:-1881;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lrMUA&#10;AADdAAAADwAAAGRycy9kb3ducmV2LnhtbESPQWvCQBCF7wX/wzJCb3VXa0ONrlIKQsH2oBa8Dtkx&#10;CWZnY3bV9N93DoK3Gd6b975ZrHrfqCt1sQ5sYTwyoIiL4GouLfzu1y/voGJCdtgEJgt/FGG1HDwt&#10;MHfhxlu67lKpJIRjjhaqlNpc61hU5DGOQkss2jF0HpOsXaldhzcJ942eGJNpjzVLQ4UtfVZUnHYX&#10;bwGzqTv/HF+/95tLhrOyN+u3g7H2edh/zEEl6tPDfL/+coI/M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mWsxQAAAN0AAAAPAAAAAAAAAAAAAAAAAJgCAABkcnMv&#10;ZG93bnJldi54bWxQSwUGAAAAAAQABAD1AAAAigMAAAAA&#10;" stroked="f"/>
                <v:line id="Line 1131" o:spid="_x0000_s1192" style="position:absolute;visibility:visible;mso-wrap-style:square" from="9766,-1881" to="9766,-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HWcIAAADdAAAADwAAAGRycy9kb3ducmV2LnhtbERPTYvCMBC9C/6HMII3TfVQbDWKCIJ4&#10;cVeX1ePYjG2xmZQmtt1/v1lY8DaP9zmrTW8q0VLjSssKZtMIBHFmdcm5gq/LfrIA4TyyxsoyKfgh&#10;B5v1cLDCVNuOP6k9+1yEEHYpKii8r1MpXVaQQTe1NXHgHrYx6ANscqkb7EK4qeQ8imJpsOTQUGBN&#10;u4Ky5/llFHSLexJf76f49vHdxugp2R6fWqnxqN8uQXjq/Vv87z7oMH8eJfD3TTh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wHWcIAAADdAAAADwAAAAAAAAAAAAAA&#10;AAChAgAAZHJzL2Rvd25yZXYueG1sUEsFBgAAAAAEAAQA+QAAAJADAAAAAA==&#10;" strokecolor="white" strokeweight="1.42492mm"/>
                <v:shape id="Freeform 1130" o:spid="_x0000_s1193" style="position:absolute;left:9807;top:-1881;width:481;height:150;visibility:visible;mso-wrap-style:square;v-text-anchor:top" coordsize="4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HkMcA&#10;AADdAAAADwAAAGRycy9kb3ducmV2LnhtbESPT2vDMAzF74N9B6PBLmF1mkMZWd0yNgpl0EP/MLab&#10;iLUkLJZN7Cbpt68Ohd4k3tN7Py3Xk+vUQH1sPRuYz3JQxJW3LdcGTsfNyyuomJAtdp7JwIUirFeP&#10;D0ssrR95T8Mh1UpCOJZooEkplFrHqiGHceYDsWh/vneYZO1rbXscJdx1usjzhXbYsjQ0GOijoer/&#10;cHYGRu93m6w4Hb9+8iz7HT7DLvsOxjw/Te9voBJN6W6+XW+t4Bdz4ZdvZAS9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kB5DHAAAA3QAAAA8AAAAAAAAAAAAAAAAAmAIAAGRy&#10;cy9kb3ducmV2LnhtbFBLBQYAAAAABAAEAPUAAACMAwAAAAA=&#10;" path="m480,l319,,,,,149r319,l480,149,480,e" stroked="f">
                  <v:path arrowok="t" o:connecttype="custom" o:connectlocs="480,-1881;319,-1881;0,-1881;0,-1732;319,-1732;480,-1732;480,-1881" o:connectangles="0,0,0,0,0,0,0"/>
                </v:shape>
                <v:line id="Line 1129" o:spid="_x0000_s1194" style="position:absolute;visibility:visible;mso-wrap-style:square" from="10327,-1881" to="10327,-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iPsUAAADdAAAADwAAAGRycy9kb3ducmV2LnhtbERPTWvCQBC9C/6HZYRepG7iQW10lbZQ&#10;KUIPVQs9jtkxG8zOhuxqor/eLQi9zeN9zmLV2UpcqPGlYwXpKAFBnDtdcqFgv/t4noHwAVlj5ZgU&#10;XMnDatnvLTDTruVvumxDIWII+wwVmBDqTEqfG7LoR64mjtzRNRZDhE0hdYNtDLeVHCfJRFosOTYY&#10;rOndUH7anq2CxA5/buf1ZPO2n9aH/Ne8rFv3pdTToHudgwjUhX/xw/2p4/xxmsLfN/EE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fiPsUAAADdAAAADwAAAAAAAAAA&#10;AAAAAAChAgAAZHJzL2Rvd25yZXYueG1sUEsFBgAAAAAEAAQA+QAAAJMDAAAAAA==&#10;" strokecolor="white" strokeweight="1.40156mm"/>
                <v:line id="Line 1128" o:spid="_x0000_s1195" style="position:absolute;visibility:visible;mso-wrap-style:square" from="7697,-1759" to="769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V8ScUAAADdAAAADwAAAGRycy9kb3ducmV2LnhtbERPS2vCQBC+F/wPywheSt2Yg7XRVbRQ&#10;kUIPPgo9jtkxG8zOhuxqor++Wyh4m4/vObNFZytxpcaXjhWMhgkI4tzpkgsFh/3HywSED8gaK8ek&#10;4EYeFvPe0wwz7Vre0nUXChFD2GeowIRQZ1L63JBFP3Q1ceROrrEYImwKqRtsY7itZJokY2mx5Nhg&#10;sKZ3Q/l5d7EKEvv8fb+sx5+rw2t9zH/M27p1X0oN+t1yCiJQFx7if/dGx/npKIW/b+IJ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V8ScUAAADdAAAADwAAAAAAAAAA&#10;AAAAAAChAgAAZHJzL2Rvd25yZXYueG1sUEsFBgAAAAAEAAQA+QAAAJMDAAAAAA==&#10;" strokecolor="white" strokeweight="1.40156mm"/>
                <v:shape id="Freeform 1127" o:spid="_x0000_s1196" style="position:absolute;left:7737;top:-1759;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2cAA&#10;AADdAAAADwAAAGRycy9kb3ducmV2LnhtbERPTYvCMBC9L/gfwgje1lQFWatRVNjdXq2CehuasS02&#10;k5JE7f57Iwh7m8f7nMWqM424k/O1ZQWjYQKCuLC65lLBYf/9+QXCB2SNjWVS8EceVsvexwJTbR+8&#10;o3seShFD2KeooAqhTaX0RUUG/dC2xJG7WGcwROhKqR0+Yrhp5DhJptJgzbGhwpa2FRXX/GYUuOlx&#10;pnFzy605ayd/i1N2+smUGvS79RxEoC78i9/uTMf549EEXt/EE+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42cAAAADdAAAADwAAAAAAAAAAAAAAAACYAgAAZHJzL2Rvd25y&#10;ZXYueG1sUEsFBgAAAAAEAAQA9QAAAIUDAAAAAA==&#10;" path="m479,l239,,,,,149r239,l479,149,479,e" stroked="f">
                  <v:path arrowok="t" o:connecttype="custom" o:connectlocs="479,-1759;239,-1759;0,-1759;0,-1610;239,-1610;479,-1610;479,-1759" o:connectangles="0,0,0,0,0,0,0"/>
                </v:shape>
                <v:line id="Line 1126" o:spid="_x0000_s1197" style="position:absolute;visibility:visible;mso-wrap-style:square" from="8257,-1759" to="825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GsQAAADdAAAADwAAAGRycy9kb3ducmV2LnhtbERPTWvCQBC9F/wPywi91Y1SgsasEoRC&#10;8dLWFvU4yY5JSHY2ZNck/ffdQqG3ebzPSfeTacVAvastK1guIhDEhdU1lwq+Pl+e1iCcR9bYWiYF&#10;3+Rgv5s9pJhoO/IHDSdfihDCLkEFlfddIqUrKjLoFrYjDtzN9gZ9gH0pdY9jCDetXEVRLA3WHBoq&#10;7OhQUdGc7kbBuM438SV/i6/v5yFGT5vs2GilHudTtgXhafL/4j/3qw7zV8tn+P0mnC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1D4axAAAAN0AAAAPAAAAAAAAAAAA&#10;AAAAAKECAABkcnMvZG93bnJldi54bWxQSwUGAAAAAAQABAD5AAAAkgMAAAAA&#10;" strokecolor="white" strokeweight="1.42492mm"/>
                <v:rect id="Rectangle 1125" o:spid="_x0000_s1198" style="position:absolute;left:8297;top:-1759;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c78QA&#10;AADdAAAADwAAAGRycy9kb3ducmV2LnhtbERPTWvCQBC9C/0PyxR6011tDTV1E0ohUKge1ILXITsm&#10;odnZNLvG9N93BcHbPN7nrPPRtmKg3jeONcxnCgRx6UzDlYbvQzF9BeEDssHWMWn4Iw959jBZY2rc&#10;hXc07EMlYgj7FDXUIXSplL6syaKfuY44cifXWwwR9pU0PV5iuG3lQqlEWmw4NtTY0UdN5c/+bDVg&#10;8mJ+t6fnzeHrnOCqGlWxPCqtnx7H9zcQgcZwF9/cnybOX8yXcP0mni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XO/EAAAA3QAAAA8AAAAAAAAAAAAAAAAAmAIAAGRycy9k&#10;b3ducmV2LnhtbFBLBQYAAAAABAAEAPUAAACJAwAAAAA=&#10;" stroked="f"/>
                <v:line id="Line 1124" o:spid="_x0000_s1199" style="position:absolute;visibility:visible;mso-wrap-style:square" from="9137,-1759" to="913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oF9sMAAADdAAAADwAAAGRycy9kb3ducmV2LnhtbERPTWvCQBC9F/oflin01mz0sGjqJogg&#10;SC+tVrTHMTsmwexsyG6T9N+7hUJv83ifsyom24qBet841jBLUhDEpTMNVxqOn9uXBQgfkA22jknD&#10;D3ko8seHFWbGjbyn4RAqEUPYZ6ihDqHLpPRlTRZ94jriyF1dbzFE2FfS9DjGcNvKeZoqabHh2FBj&#10;R5uaytvh22oYF5elOl/e1dfHaVAYaLl+uxmtn5+m9SuIQFP4F/+5dybOn88U/H4TT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KBfbDAAAA3QAAAA8AAAAAAAAAAAAA&#10;AAAAoQIAAGRycy9kb3ducmV2LnhtbFBLBQYAAAAABAAEAPkAAACRAwAAAAA=&#10;" strokecolor="white" strokeweight="1.42492mm"/>
                <v:rect id="Rectangle 1123" o:spid="_x0000_s1200" style="position:absolute;left:9178;top:-1759;width:5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nA8QA&#10;AADdAAAADwAAAGRycy9kb3ducmV2LnhtbERPS2sCMRC+C/6HMIXeaqJtt7puFBGEQttD14LXYTP7&#10;oJvJuom6/ntTKHibj+852XqwrThT7xvHGqYTBYK4cKbhSsPPfvc0B+EDssHWMWm4kof1ajzKMDXu&#10;wt90zkMlYgj7FDXUIXSplL6oyaKfuI44cqXrLYYI+0qaHi8x3LZyplQiLTYcG2rsaFtT8ZufrAZM&#10;Xszxq3z+3H+cElxUg9q9HpTWjw/DZgki0BDu4n/3u4nzZ9M3+Psmni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sZwPEAAAA3QAAAA8AAAAAAAAAAAAAAAAAmAIAAGRycy9k&#10;b3ducmV2LnhtbFBLBQYAAAAABAAEAPUAAACJAwAAAAA=&#10;" stroked="f"/>
                <v:line id="Line 1122" o:spid="_x0000_s1201" style="position:absolute;visibility:visible;mso-wrap-style:square" from="9777,-1759" to="977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1Lo8kAAADdAAAADwAAAGRycy9kb3ducmV2LnhtbESPQWvCQBCF70L/wzKFXkrd6MG2qau0&#10;glIKPZgqeJxmp9nQ7GzIrib66zuHgrcZ3pv3vpkvB9+oE3WxDmxgMs5AEZfB1lwZ2H2tH55AxYRs&#10;sQlMBs4UYbm4Gc0xt6HnLZ2KVCkJ4ZijAZdSm2sdS0ce4zi0xKL9hM5jkrWrtO2wl3Df6GmWzbTH&#10;mqXBYUsrR+VvcfQGMn+/vxw3s4+33WP7XR7c86YPn8bc3Q6vL6ASDelq/r9+t4I/nQiufCMj6MU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9S6PJAAAA3QAAAA8AAAAA&#10;AAAAAAAAAAAAoQIAAGRycy9kb3ducmV2LnhtbFBLBQYAAAAABAAEAPkAAACXAwAAAAA=&#10;" strokecolor="white" strokeweight="1.40156mm"/>
                <v:rect id="Rectangle 1121" o:spid="_x0000_s1202" style="position:absolute;left:9817;top:-1759;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9W6sQA&#10;AADdAAAADwAAAGRycy9kb3ducmV2LnhtbERPTWvCQBC9C/0PyxR6092kNdToJoggFFoPasHrkB2T&#10;0Oxsml01/ffdQsHbPN7nrMrRduJKg28da0hmCgRx5UzLtYbP43b6CsIHZIOdY9LwQx7K4mGywty4&#10;G+/pegi1iCHsc9TQhNDnUvqqIYt+5nriyJ3dYDFEONTSDHiL4baTqVKZtNhybGiwp01D1dfhYjVg&#10;9mK+d+fnj+P7JcNFPart/KS0fnoc10sQgcZwF/+730ycnyYL+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VurEAAAA3QAAAA8AAAAAAAAAAAAAAAAAmAIAAGRycy9k&#10;b3ducmV2LnhtbFBLBQYAAAAABAAEAPUAAACJAwAAAAA=&#10;" stroked="f"/>
                <v:shape id="Freeform 1120" o:spid="_x0000_s1203" style="position:absolute;left:10138;top:-1759;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14MUA&#10;AADdAAAADwAAAGRycy9kb3ducmV2LnhtbESPQWvCQBCF74L/YZlCL9JsDKVImlWKUuitrQpex+yY&#10;DWZnQ3bV2F/fORR6m+G9ee+bajX6Tl1piG1gA/MsB0VcB9tyY2C/e39agIoJ2WIXmAzcKcJqOZ1U&#10;WNpw42+6blOjJIRjiQZcSn2pdawdeYxZ6IlFO4XBY5J1aLQd8CbhvtNFnr9ojy1Lg8Oe1o7q8/bi&#10;DYT288c7mnXPX+vjfcP2YI/1wZjHh/HtFVSiMf2b/64/rOAXhfDLNzKC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XXgxQAAAN0AAAAPAAAAAAAAAAAAAAAAAJgCAABkcnMv&#10;ZG93bnJldi54bWxQSwUGAAAAAAQABAD1AAAAigMAAAAA&#10;" path="m160,l80,,,,,149r80,l160,149,160,e" stroked="f">
                  <v:path arrowok="t" o:connecttype="custom" o:connectlocs="160,-1759;80,-1759;0,-1759;0,-1610;80,-1610;160,-1610;160,-1759" o:connectangles="0,0,0,0,0,0,0"/>
                </v:shape>
                <v:rect id="Rectangle 1119" o:spid="_x0000_s1204" style="position:absolute;left:10298;top:-1759;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QUcMA&#10;AADdAAAADwAAAGRycy9kb3ducmV2LnhtbERPS4vCMBC+L/gfwgje1sTqlt2uUZYFQdA9+IC9Ds3Y&#10;FptJbaLWf28Ewdt8fM+Zzjtbiwu1vnKsYTRUIIhzZyouNOx3i/dPED4gG6wdk4YbeZjPem9TzIy7&#10;8oYu21CIGMI+Qw1lCE0mpc9LsuiHriGO3MG1FkOEbSFNi9cYbmuZKJVKixXHhhIb+i0pP27PVgOm&#10;E3P6O4zXu9U5xa+iU4uPf6X1oN/9fIMI1IWX+Olemjg/SUbw+Cae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WQUcMAAADdAAAADwAAAAAAAAAAAAAAAACYAgAAZHJzL2Rv&#10;d25yZXYueG1sUEsFBgAAAAAEAAQA9QAAAIgDAAAAAA==&#10;" stroked="f"/>
                <v:shape id="Freeform 1118" o:spid="_x0000_s1205" style="position:absolute;left:7657;top:-1638;width:320;height:150;visibility:visible;mso-wrap-style:square;v-text-anchor:top" coordsize="3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hqFMEA&#10;AADdAAAADwAAAGRycy9kb3ducmV2LnhtbERPzWrCQBC+C77DMoI33TTQItFNkEpL9da0DzBmxySa&#10;nY27q0nfvlsoeJuP73c2xWg6cSfnW8sKnpYJCOLK6pZrBd9fb4sVCB+QNXaWScEPeSjy6WSDmbYD&#10;f9K9DLWIIewzVNCE0GdS+qohg35pe+LInawzGCJ0tdQOhxhuOpkmyYs02HJsaLCn14aqS3kzCo5u&#10;vO5vx/PzrjR4GPw7Xw4VKzWfjds1iEBjeIj/3R86zk/TFP6+iS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oahTBAAAA3QAAAA8AAAAAAAAAAAAAAAAAmAIAAGRycy9kb3du&#10;cmV2LnhtbFBLBQYAAAAABAAEAPUAAACGAwAAAAA=&#10;" path="m319,l240,,159,,80,,,,,150r80,l159,150r81,l319,150,319,e" stroked="f">
                  <v:path arrowok="t" o:connecttype="custom" o:connectlocs="319,-1638;240,-1638;159,-1638;80,-1638;0,-1638;0,-1488;80,-1488;159,-1488;240,-1488;319,-1488;319,-1638" o:connectangles="0,0,0,0,0,0,0,0,0,0,0"/>
                </v:shape>
                <v:shape id="Freeform 1117" o:spid="_x0000_s1206" style="position:absolute;left:7657;top:-1517;width:555;height:272;visibility:visible;mso-wrap-style:square;v-text-anchor:top" coordsize="55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2l8UA&#10;AADdAAAADwAAAGRycy9kb3ducmV2LnhtbERPS2vCQBC+C/6HZYReRDeNIJK6CaUPKNZLo4LHITtN&#10;UrOzIbuN0V/fFYTe5uN7zjobTCN66lxtWcHjPAJBXFhdc6lgv3ufrUA4j6yxsUwKLuQgS8ejNSba&#10;nvmL+tyXIoSwS1BB5X2bSOmKigy6uW2JA/dtO4M+wK6UusNzCDeNjKNoKQ3WHBoqbOmlouKU/xoF&#10;5vB5fKUf1+dv/SbaXq/xZnoySj1MhucnEJ4G/y++uz90mB/HC7h9E06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XaXxQAAAN0AAAAPAAAAAAAAAAAAAAAAAJgCAABkcnMv&#10;ZG93bnJldi54bWxQSwUGAAAAAAQABAD1AAAAigMAAAAA&#10;" path="m555,l161,,,,,122r,28l,271r319,l319,150r236,l555,e" stroked="f">
                  <v:path arrowok="t" o:connecttype="custom" o:connectlocs="555,-1517;161,-1517;0,-1517;0,-1395;0,-1367;0,-1246;319,-1246;319,-1367;555,-1367;555,-1517" o:connectangles="0,0,0,0,0,0,0,0,0,0"/>
                </v:shape>
                <v:line id="Line 1116" o:spid="_x0000_s1207" style="position:absolute;visibility:visible;mso-wrap-style:square" from="8016,-1395" to="8016,-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yLG8UAAADdAAAADwAAAGRycy9kb3ducmV2LnhtbERPTWvCQBC9F/oflil4kboxiG1TV1FB&#10;KYIHrYUep9lpNpidDdnVpP56VxB6m8f7nMmss5U4U+NLxwqGgwQEce50yYWCw+fq+RWED8gaK8ek&#10;4I88zKaPDxPMtGt5R+d9KEQMYZ+hAhNCnUnpc0MW/cDVxJH7dY3FEGFTSN1gG8NtJdMkGUuLJccG&#10;gzUtDeXH/ckqSGz/63JajzeLw0v9k3+bt3Xrtkr1nrr5O4hAXfgX390fOs5P0xHcvokn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yLG8UAAADdAAAADwAAAAAAAAAA&#10;AAAAAAChAgAAZHJzL2Rvd25yZXYueG1sUEsFBgAAAAAEAAQA+QAAAJMDAAAAAA==&#10;" strokecolor="white" strokeweight="1.40156mm"/>
                <v:shape id="AutoShape 1115" o:spid="_x0000_s1208" style="position:absolute;left:7657;top:-1395;width:1200;height:272;visibility:visible;mso-wrap-style:square;v-text-anchor:top" coordsize="120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lu8QA&#10;AADdAAAADwAAAGRycy9kb3ducmV2LnhtbERPyWrDMBC9B/IPYgK9JXIMLa0bJZSCSw+pIdt9ak1t&#10;Y2tkLNVLvj4KFHqbx1tnsxtNI3rqXGVZwXoVgSDOra64UHA+pctnEM4ja2wsk4KJHOy289kGE20H&#10;PlB/9IUIIewSVFB63yZSurwkg25lW+LA/djOoA+wK6TucAjhppFxFD1JgxWHhhJbei8pr4+/RoHO&#10;Tl+132fr9Pul/rhOzSWODqlSD4vx7RWEp9H/i//cnzrMj+NHuH8TTp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ZbvEAAAA3QAAAA8AAAAAAAAAAAAAAAAAmAIAAGRycy9k&#10;b3ducmV2LnhtbFBLBQYAAAAABAAEAPUAAACJAwAAAAA=&#10;" path="m319,122l,122,,271r319,l319,122m1200,l399,r,149l1200,149,1200,e" stroked="f">
                  <v:path arrowok="t" o:connecttype="custom" o:connectlocs="319,-1273;0,-1273;0,-1124;319,-1124;319,-1273;1200,-1395;399,-1395;399,-1246;1200,-1246;1200,-1395" o:connectangles="0,0,0,0,0,0,0,0,0,0"/>
                </v:shape>
                <v:line id="Line 1114" o:spid="_x0000_s1209" style="position:absolute;visibility:visible;mso-wrap-style:square" from="8016,-1273" to="8016,-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Kw98UAAADdAAAADwAAAGRycy9kb3ducmV2LnhtbERPS2vCQBC+F/wPyxR6KbppDqlGV7GF&#10;ShF68AUex+yYDc3Ohuxq0v56t1DwNh/fc2aL3tbiSq2vHCt4GSUgiAunKy4V7HcfwzEIH5A11o5J&#10;wQ95WMwHDzPMtet4Q9dtKEUMYZ+jAhNCk0vpC0MW/cg1xJE7u9ZiiLAtpW6xi+G2lmmSZNJixbHB&#10;YEPvhorv7cUqSOzz4feyytZv+9fmVBzNZNW5L6WeHvvlFESgPtzF/+5PHeenaQZ/38QT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Kw98UAAADdAAAADwAAAAAAAAAA&#10;AAAAAAChAgAAZHJzL2Rvd25yZXYueG1sUEsFBgAAAAAEAAQA+QAAAJMDAAAAAA==&#10;" strokecolor="white" strokeweight="1.40156mm"/>
                <v:shape id="Freeform 1113" o:spid="_x0000_s1210" style="position:absolute;left:8056;top:-1273;width:1441;height:150;visibility:visible;mso-wrap-style:square;v-text-anchor:top" coordsize="144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k2ScMA&#10;AADdAAAADwAAAGRycy9kb3ducmV2LnhtbERPS27CMBDdI/UO1lRiB05TAVWKQQiC6IYFoQcYxdM4&#10;JR6H2A3h9nWlSuzm6X1nuR5sI3rqfO1Ywcs0AUFcOl1zpeDzvJ+8gfABWWPjmBTcycN69TRaYqbd&#10;jU/UF6ESMYR9hgpMCG0mpS8NWfRT1xJH7st1FkOEXSV1h7cYbhuZJslcWqw5NhhsaWuovBQ/VsGi&#10;mbdyll/1d94fdq/55Xg3xVGp8fOweQcRaAgP8b/7Q8f5abqAv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k2ScMAAADdAAAADwAAAAAAAAAAAAAAAACYAgAAZHJzL2Rv&#10;d25yZXYueG1sUEsFBgAAAAAEAAQA9QAAAIgDAAAAAA==&#10;" path="m1441,l961,,720,,,,,149r720,l961,149r480,l1441,e" stroked="f">
                  <v:path arrowok="t" o:connecttype="custom" o:connectlocs="1441,-1273;961,-1273;720,-1273;0,-1273;0,-1124;720,-1124;961,-1124;1441,-1124;1441,-1273" o:connectangles="0,0,0,0,0,0,0,0,0"/>
                </v:shape>
                <v:line id="Line 1112" o:spid="_x0000_s1211" style="position:absolute;visibility:visible;mso-wrap-style:square" from="9537,-1273" to="9537,-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osYAAADdAAAADwAAAGRycy9kb3ducmV2LnhtbESPQWvCQBCF70L/wzKF3nTTHIKmriJC&#10;ofRiq9L2OGbHJJidDdk1if/eORS8zfDevPfNcj26RvXUhdqzgddZAoq48Lbm0sDx8D6dgwoR2WLj&#10;mQzcKMB69TRZYm79wN/U72OpJIRDjgaqGNtc61BU5DDMfEss2tl3DqOsXalth4OEu0anSZJphzVL&#10;Q4UtbSsqLvurMzDMT4vs97TL/r5++gwjLTafF2vMy/O4eQMVaYwP8//1hxX8NBVc+UZ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1/qLGAAAA3QAAAA8AAAAAAAAA&#10;AAAAAAAAoQIAAGRycy9kb3ducmV2LnhtbFBLBQYAAAAABAAEAPkAAACUAwAAAAA=&#10;" strokecolor="white" strokeweight="1.42492mm"/>
                <v:rect id="Rectangle 1111" o:spid="_x0000_s1212" style="position:absolute;left:9577;top:-1273;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cV8MA&#10;AADdAAAADwAAAGRycy9kb3ducmV2LnhtbERPTWvCQBC9F/wPywi91V1TDTXNRkQQCtZDtdDrkB2T&#10;0OxszK6a/vuuIHibx/ucfDnYVlyo941jDdOJAkFcOtNwpeH7sHl5A+EDssHWMWn4Iw/LYvSUY2bc&#10;lb/osg+ViCHsM9RQh9BlUvqyJot+4jriyB1dbzFE2FfS9HiN4baViVKptNhwbKixo3VN5e/+bDVg&#10;OjOn3fH187A9p7ioBrWZ/yitn8fD6h1EoCE8xHf3h4nzk2QBt2/iC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OcV8MAAADdAAAADwAAAAAAAAAAAAAAAACYAgAAZHJzL2Rv&#10;d25yZXYueG1sUEsFBgAAAAAEAAQA9QAAAIgDAAAAAA==&#10;" stroked="f"/>
                <v:shape id="Freeform 1110" o:spid="_x0000_s1213" style="position:absolute;left:10538;top:-1273;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jPcUA&#10;AADdAAAADwAAAGRycy9kb3ducmV2LnhtbESPT2sCQQzF74LfYYjgReqsVkS2jiIWobfWP+A17qQ7&#10;S3cyy85U13765iB4S3gv7/2yXHe+VldqYxXYwGScgSIugq24NHA67l4WoGJCtlgHJgN3irBe9XtL&#10;zG248Z6uh1QqCeGYowGXUpNrHQtHHuM4NMSifYfWY5K1LbVt8SbhvtbTLJtrjxVLg8OGto6Kn8Ov&#10;NxCqzz/vaFTPvraX+zvbs70UZ2OGg27zBipRl57mx/WHFfzpq/DLNzKC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cOM9xQAAAN0AAAAPAAAAAAAAAAAAAAAAAJgCAABkcnMv&#10;ZG93bnJldi54bWxQSwUGAAAAAAQABAD1AAAAigMAAAAA&#10;" path="m160,l80,,,,,149r80,l160,149,160,e" stroked="f">
                  <v:path arrowok="t" o:connecttype="custom" o:connectlocs="160,-1273;80,-1273;0,-1273;0,-1124;80,-1124;160,-1124;160,-1273" o:connectangles="0,0,0,0,0,0,0"/>
                </v:shape>
                <v:rect id="Rectangle 1109" o:spid="_x0000_s1214" style="position:absolute;left:7657;top:-1153;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GjMIA&#10;AADdAAAADwAAAGRycy9kb3ducmV2LnhtbERPS4vCMBC+L/gfwgje1sTHFq1GEUEQ3D2sCl6HZmyL&#10;zaQ2Ueu/3wjC3ubje8582dpK3KnxpWMNg74CQZw5U3Ku4XjYfE5A+IBssHJMGp7kYbnofMwxNe7B&#10;v3Tfh1zEEPYpaihCqFMpfVaQRd93NXHkzq6xGCJscmkafMRwW8mhUom0WHJsKLCmdUHZZX+zGjAZ&#10;m+vPefR92N0SnOat2nydlNa9bruagQjUhn/x2701cf5wNIDX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aMwgAAAN0AAAAPAAAAAAAAAAAAAAAAAJgCAABkcnMvZG93&#10;bnJldi54bWxQSwUGAAAAAAQABAD1AAAAhwMAAAAA&#10;" stroked="f"/>
                <v:line id="Line 1108" o:spid="_x0000_s1215" style="position:absolute;visibility:visible;mso-wrap-style:square" from="8016,-1153" to="8016,-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AgKcUAAADdAAAADwAAAGRycy9kb3ducmV2LnhtbERPTWvCQBC9F/oflil4kboxgm1TV1FB&#10;KYIHrYUep9lpNpidDdnVpP56VxB6m8f7nMmss5U4U+NLxwqGgwQEce50yYWCw+fq+RWED8gaK8ek&#10;4I88zKaPDxPMtGt5R+d9KEQMYZ+hAhNCnUnpc0MW/cDVxJH7dY3FEGFTSN1gG8NtJdMkGUuLJccG&#10;gzUtDeXH/ckqSGz/63JajzeLw0v9k3+bt3Xrtkr1nrr5O4hAXfgX390fOs5PRyncvokn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AgKcUAAADdAAAADwAAAAAAAAAA&#10;AAAAAAChAgAAZHJzL2Rvd25yZXYueG1sUEsFBgAAAAAEAAQA+QAAAJMDAAAAAA==&#10;" strokecolor="white" strokeweight="1.40156mm"/>
                <v:shape id="Freeform 1107" o:spid="_x0000_s1216" style="position:absolute;left:8056;top:-1153;width:1522;height:150;visibility:visible;mso-wrap-style:square;v-text-anchor:top" coordsize="152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gP8EA&#10;AADdAAAADwAAAGRycy9kb3ducmV2LnhtbERPTWvDMAy9F/YfjAa7Nc4aKCOLW7qOsR67truLWInD&#10;YjnYXpP8+3lQ6E2P96lqO9leXMmHzrGC5ywHQVw73XGr4HL+WL6ACBFZY++YFMwUYLt5WFRYajfy&#10;F11PsRUphEOJCkyMQyllqA1ZDJkbiBPXOG8xJuhbqT2OKdz2cpXna2mx49RgcKC9ofrn9GsVDG/9&#10;oftsbJDf87427/6Iutgp9fQ47V5BRJriXXxzH3SavyoK+P8mnS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UYD/BAAAA3QAAAA8AAAAAAAAAAAAAAAAAmAIAAGRycy9kb3du&#10;cmV2LnhtbFBLBQYAAAAABAAEAPUAAACGAwAAAAA=&#10;" path="m1521,l1041,,801,,,,,150r801,l1041,150r480,l1521,e" stroked="f">
                  <v:path arrowok="t" o:connecttype="custom" o:connectlocs="1521,-1153;1041,-1153;801,-1153;0,-1153;0,-1003;801,-1003;1041,-1003;1521,-1003;1521,-1153" o:connectangles="0,0,0,0,0,0,0,0,0"/>
                </v:shape>
                <v:line id="Line 1106" o:spid="_x0000_s1217" style="position:absolute;visibility:visible;mso-wrap-style:square" from="9617,-1153" to="961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dxsYAAADdAAAADwAAAGRycy9kb3ducmV2LnhtbERPS2sCMRC+C/0PYQQvRbPVYu3WKFVQ&#10;iuChPqDH6WbcLN1Mlk10t/31piB4m4/vOdN5a0txodoXjhU8DRIQxJnTBecKDvtVfwLCB2SNpWNS&#10;8Ese5rOHzhRT7Rr+pMsu5CKGsE9RgQmhSqX0mSGLfuAq4sidXG0xRFjnUtfYxHBbymGSjKXFgmOD&#10;wYqWhrKf3dkqSOzj8e+8Hm8Wh5fqO/syr+vGbZXqddv3NxCB2nAX39wfOs4fjp7h/5t4gp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FHcbGAAAA3QAAAA8AAAAAAAAA&#10;AAAAAAAAoQIAAGRycy9kb3ducmV2LnhtbFBLBQYAAAAABAAEAPkAAACUAwAAAAA=&#10;" strokecolor="white" strokeweight="1.40156mm"/>
                <v:rect id="Rectangle 1105" o:spid="_x0000_s1218" style="position:absolute;left:9657;top:-1153;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Aj8QA&#10;AADdAAAADwAAAGRycy9kb3ducmV2LnhtbERPTWvCQBC9C/0PyxR6091qE2rqKiIECtZDteB1yI5J&#10;aHY2za5J/PfdgtDbPN7nrDajbURPna8da3ieKRDEhTM1lxq+Tvn0FYQPyAYbx6ThRh4264fJCjPj&#10;Bv6k/hhKEUPYZ6ihCqHNpPRFRRb9zLXEkbu4zmKIsCul6XCI4baRc6VSabHm2FBhS7uKiu/j1WrA&#10;9MX8HC6Lj9P+muKyHFWenJXWT4/j9g1EoDH8i+/udxPnzxcJ/H0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HAI/EAAAA3QAAAA8AAAAAAAAAAAAAAAAAmAIAAGRycy9k&#10;b3ducmV2LnhtbFBLBQYAAAAABAAEAPUAAACJAwAAAAA=&#10;" stroked="f"/>
                <v:line id="Line 1104" o:spid="_x0000_s1219" style="position:absolute;visibility:visible;mso-wrap-style:square" from="10657,-1153" to="1065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ZlsMAAADdAAAADwAAAGRycy9kb3ducmV2LnhtbERPTWvCQBC9F/wPywi91Y0WFo2uIkKh&#10;eLFVUY9jdkyC2dmQXZP477uFQm/zeJ+zWPW2Ei01vnSsYTxKQBBnzpScazgePt6mIHxANlg5Jg1P&#10;8rBaDl4WmBrX8Te1+5CLGMI+RQ1FCHUqpc8KsuhHriaO3M01FkOETS5Ng10Mt5WcJImSFkuODQXW&#10;tCkou+8fVkM3vc7U+bpTl69TqzDQbL29G61fh/16DiJQH/7Ff+5PE+dP3hX8fhN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WZbDAAAA3QAAAA8AAAAAAAAAAAAA&#10;AAAAoQIAAGRycy9kb3ducmV2LnhtbFBLBQYAAAAABAAEAPkAAACRAwAAAAA=&#10;" strokecolor="white" strokeweight="1.42492mm"/>
                <v:rect id="Rectangle 1103" o:spid="_x0000_s1220" style="position:absolute;left:7657;top:-1031;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7Y8QA&#10;AADdAAAADwAAAGRycy9kb3ducmV2LnhtbERPTWvCQBC9C/6HZYTe6m61TTW6CVIQCm0PjQWvQ3ZM&#10;QrOzMbtq/PduoeBtHu9z1vlgW3Gm3jeONTxNFQji0pmGKw0/u+3jAoQPyAZbx6ThSh7ybDxaY2rc&#10;hb/pXIRKxBD2KWqoQ+hSKX1Zk0U/dR1x5A6utxgi7CtperzEcNvKmVKJtNhwbKixo7eayt/iZDVg&#10;8myOX4f55+7jlOCyGtT2Za+0fpgMmxWIQEO4i//d7ybOn81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ZO2PEAAAA3QAAAA8AAAAAAAAAAAAAAAAAmAIAAGRycy9k&#10;b3ducmV2LnhtbFBLBQYAAAAABAAEAPUAAACJAwAAAAA=&#10;" stroked="f"/>
                <v:line id="Line 1102" o:spid="_x0000_s1221" style="position:absolute;visibility:visible;mso-wrap-style:square" from="8016,-1031" to="801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Xw8kAAADdAAAADwAAAGRycy9kb3ducmV2LnhtbESPQWvCQBCF74X+h2UEL0U3tWDb1FWq&#10;oEjBQ61Cj9PsmA3NzobsalJ/fedQ6G2G9+a9b2aL3tfqQm2sAhu4H2egiItgKy4NHD7WoydQMSFb&#10;rAOTgR+KsJjf3swwt6Hjd7rsU6kkhGOOBlxKTa51LBx5jOPQEIt2Cq3HJGtbattiJ+G+1pMsm2qP&#10;FUuDw4ZWjorv/dkbyPzd8XreTN+Wh8fmq/h0z5su7IwZDvrXF1CJ+vRv/rveWsGfPAiufCMj6P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QIF8PJAAAA3QAAAA8AAAAA&#10;AAAAAAAAAAAAoQIAAGRycy9kb3ducmV2LnhtbFBLBQYAAAAABAAEAPkAAACXAwAAAAA=&#10;" strokecolor="white" strokeweight="1.40156mm"/>
                <v:rect id="Rectangle 1101" o:spid="_x0000_s1222" style="position:absolute;left:8056;top:-1031;width:882;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KisQA&#10;AADdAAAADwAAAGRycy9kb3ducmV2LnhtbERPTWvCQBC9C/0PyxR6091qDTW6CaUQKFQPasHrkB2T&#10;0Oxsmt1o+u/dQsHbPN7nbPLRtuJCvW8ca3ieKRDEpTMNVxq+jsX0FYQPyAZbx6Thlzzk2cNkg6lx&#10;V97T5RAqEUPYp6ihDqFLpfRlTRb9zHXEkTu73mKIsK+k6fEaw20r50ol0mLDsaHGjt5rKr8Pg9WA&#10;yYv52Z0X2+PnkOCqGlWxPCmtnx7HtzWIQGO4i//dHybOny9W8PdNP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CorEAAAA3QAAAA8AAAAAAAAAAAAAAAAAmAIAAGRycy9k&#10;b3ducmV2LnhtbFBLBQYAAAAABAAEAPUAAACJAwAAAAA=&#10;" stroked="f"/>
                <v:line id="Line 1100" o:spid="_x0000_s1223" style="position:absolute;visibility:visible;mso-wrap-style:square" from="8978,-1031" to="897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uMkAAADdAAAADwAAAGRycy9kb3ducmV2LnhtbESPQWvCQBCF74X+h2UEL0U3lWLb1FWq&#10;oEjBQ61Cj9PsmA3NzobsalJ/fedQ6G2G9+a9b2aL3tfqQm2sAhu4H2egiItgKy4NHD7WoydQMSFb&#10;rAOTgR+KsJjf3swwt6Hjd7rsU6kkhGOOBlxKTa51LBx5jOPQEIt2Cq3HJGtbattiJ+G+1pMsm2qP&#10;FUuDw4ZWjorv/dkbyPzd8XreTN+Wh8fmq/h0z5su7IwZDvrXF1CJ+vRv/rveWsGfPAi/fCMj6P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J4aLjJAAAA3QAAAA8AAAAA&#10;AAAAAAAAAAAAoQIAAGRycy9kb3ducmV2LnhtbFBLBQYAAAAABAAEAPkAAACXAwAAAAA=&#10;" strokecolor="white" strokeweight="1.40156mm"/>
                <v:rect id="Rectangle 1099" o:spid="_x0000_s1224" style="position:absolute;left:9017;top:-1031;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18cIA&#10;AADdAAAADwAAAGRycy9kb3ducmV2LnhtbERPS4vCMBC+C/sfwix408RXWbtGEUEQ1IO64HVoxrZs&#10;M6lN1PrvzcKCt/n4njNbtLYSd2p86VjDoK9AEGfOlJxr+Dmte18gfEA2WDkmDU/ysJh/dGaYGvfg&#10;A92PIRcxhH2KGooQ6lRKnxVk0fddTRy5i2sshgibXJoGHzHcVnKoVCItlhwbCqxpVVD2e7xZDZiM&#10;zXV/Ge1O21uC07xV68lZad39bJffIAK14S3+d29MnD8cD+Dvm3i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XxwgAAAN0AAAAPAAAAAAAAAAAAAAAAAJgCAABkcnMvZG93&#10;bnJldi54bWxQSwUGAAAAAAQABAD1AAAAhwMAAAAA&#10;" stroked="f"/>
                <v:shape id="Freeform 1098" o:spid="_x0000_s1225" style="position:absolute;left:9336;top:-1031;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rMIA&#10;AADdAAAADwAAAGRycy9kb3ducmV2LnhtbERPTWvCQBC9C/6HZQq9iNk0BJHoKkUp9NZWBa+T7JgN&#10;ZmdDdqtJf323UPA2j/c56+1gW3Gj3jeOFbwkKQjiyumGawWn49t8CcIHZI2tY1IwkoftZjpZY6Hd&#10;nb/odgi1iCHsC1RgQugKKX1lyKJPXEccuYvrLYYI+1rqHu8x3LYyS9OFtNhwbDDY0c5QdT18WwWu&#10;+fixhmZt/rkrxz3rsy6rs1LPT8PrCkSgITzE/+53HedneQZ/38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uswgAAAN0AAAAPAAAAAAAAAAAAAAAAAJgCAABkcnMvZG93&#10;bnJldi54bWxQSwUGAAAAAAQABAD1AAAAhwMAAAAA&#10;" path="m161,l81,,,,,150r81,l161,150,161,e" stroked="f">
                  <v:path arrowok="t" o:connecttype="custom" o:connectlocs="161,-1031;81,-1031;0,-1031;0,-881;81,-881;161,-881;161,-1031" o:connectangles="0,0,0,0,0,0,0"/>
                </v:shape>
                <v:rect id="Rectangle 1097" o:spid="_x0000_s1226" style="position:absolute;left:9497;top:-1031;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ROHcQA&#10;AADdAAAADwAAAGRycy9kb3ducmV2LnhtbERPTWvCQBC9F/wPywje6q7Rhpq6hlIICLaHasHrkB2T&#10;0OxszK4x/vtuodDbPN7nbPLRtmKg3jeONSzmCgRx6UzDlYavY/H4DMIHZIOtY9JwJw/5dvKwwcy4&#10;G3/ScAiViCHsM9RQh9BlUvqyJot+7jriyJ1dbzFE2FfS9HiL4baViVKptNhwbKixo7eayu/D1WrA&#10;dGUuH+fl+3F/TXFdjap4OimtZ9Px9QVEoDH8i//cOxPnJ6sl/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kTh3EAAAA3QAAAA8AAAAAAAAAAAAAAAAAmAIAAGRycy9k&#10;b3ducmV2LnhtbFBLBQYAAAAABAAEAPUAAACJAwAAAAA=&#10;" stroked="f"/>
                <v:shape id="Freeform 1096" o:spid="_x0000_s1227" style="position:absolute;left:9817;top:-1031;width:321;height:150;visibility:visible;mso-wrap-style:square;v-text-anchor:top" coordsize="32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5U0sQA&#10;AADdAAAADwAAAGRycy9kb3ducmV2LnhtbERPS2vCQBC+C/0PyxR6q5sGKSG6ilXaphdLVTyP2TEJ&#10;ZmdDdvPov+8KBW/z8T1nsRpNLXpqXWVZwcs0AkGcW11xoeB4eH9OQDiPrLG2TAp+ycFq+TBZYKrt&#10;wD/U730hQgi7FBWU3jeplC4vyaCb2oY4cBfbGvQBtoXULQ4h3NQyjqJXabDi0FBiQ5uS8uu+MwqS&#10;8evDdc3bVl+z7/hwpt3nqeiUenoc13MQnkZ/F/+7Mx3mx7MZ3L4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OVNLEAAAA3QAAAA8AAAAAAAAAAAAAAAAAmAIAAGRycy9k&#10;b3ducmV2LnhtbFBLBQYAAAAABAAEAPUAAACJAwAAAAA=&#10;" path="m321,l241,,160,,80,,,,,150r80,l160,150r81,l321,150,321,e" stroked="f">
                  <v:path arrowok="t" o:connecttype="custom" o:connectlocs="321,-1031;241,-1031;160,-1031;80,-1031;0,-1031;0,-881;80,-881;160,-881;241,-881;321,-881;321,-1031" o:connectangles="0,0,0,0,0,0,0,0,0,0,0"/>
                </v:shape>
                <v:rect id="Rectangle 1095" o:spid="_x0000_s1228" style="position:absolute;left:7657;top:-909;width:336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z8sIA&#10;AADdAAAADwAAAGRycy9kb3ducmV2LnhtbERPS4vCMBC+C/sfwix402R9FK1GWRYEwfXgA7wOzdgW&#10;m0m3iVr/vVkQvM3H95z5srWVuFHjS8cavvoKBHHmTMm5huNh1ZuA8AHZYOWYNDzIw3Lx0Zljatyd&#10;d3Tbh1zEEPYpaihCqFMpfVaQRd93NXHkzq6xGCJscmkavMdwW8mBUom0WHJsKLCmn4Kyy/5qNWAy&#10;Mn/b8/D3sLkmOM1btRqflNbdz/Z7BiJQG97il3tt4vzBaAz/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XPywgAAAN0AAAAPAAAAAAAAAAAAAAAAAJgCAABkcnMvZG93&#10;bnJldi54bWxQSwUGAAAAAAQABAD1AAAAhwMAAAAA&#10;" stroked="f"/>
                <v:shape id="Freeform 1094" o:spid="_x0000_s1229" style="position:absolute;left:7657;top:-789;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SKsQA&#10;AADdAAAADwAAAGRycy9kb3ducmV2LnhtbERP32vCMBB+H/g/hBP2NtO5WVzXVIYgDJHBVNDHozmb&#10;subSNanW/94MhL3dx/fz8sVgG3GmzteOFTxPEhDEpdM1Vwr2u9XTHIQPyBobx6TgSh4Wxeghx0y7&#10;C3/TeRsqEUPYZ6jAhNBmUvrSkEU/cS1x5E6usxgi7CqpO7zEcNvIaZKk0mLNscFgS0tD5c+2twrS&#10;l6/j8rSZ9W+/B1qtD7LfmHWv1ON4+HgHEWgI/+K7+1PH+dPXFP6+iS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kirEAAAA3QAAAA8AAAAAAAAAAAAAAAAAmAIAAGRycy9k&#10;b3ducmV2LnhtbFBLBQYAAAAABAAEAPUAAACJAwAAAAA=&#10;" path="m159,l80,,,,,150r80,l159,150,159,e" stroked="f">
                  <v:path arrowok="t" o:connecttype="custom" o:connectlocs="159,-789;80,-789;0,-789;0,-639;80,-639;159,-639;159,-789" o:connectangles="0,0,0,0,0,0,0"/>
                </v:shape>
                <v:line id="Line 1093" o:spid="_x0000_s1230" style="position:absolute;visibility:visible;mso-wrap-style:square" from="7697,-667" to="7697,-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HwzMUAAADdAAAADwAAAGRycy9kb3ducmV2LnhtbERPTWsCMRC9C/6HMEIvUrOVonY1ShUq&#10;RfBQtdDjuBk3i5vJsonutr/eCEJv83ifM1u0thRXqn3hWMHLIAFBnDldcK7gsP94noDwAVlj6ZgU&#10;/JKHxbzbmWGqXcNfdN2FXMQQ9ikqMCFUqZQ+M2TRD1xFHLmTqy2GCOtc6hqbGG5LOUySkbRYcGww&#10;WNHKUHbeXayCxPa//y7r0WZ5GFfH7Me8rRu3Veqp175PQQRqw7/44f7Ucf7wdQz3b+IJ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HwzMUAAADdAAAADwAAAAAAAAAA&#10;AAAAAAChAgAAZHJzL2Rvd25yZXYueG1sUEsFBgAAAAAEAAQA+QAAAJMDAAAAAA==&#10;" strokecolor="white" strokeweight="1.40156mm"/>
                <v:rect id="Rectangle 1092" o:spid="_x0000_s1231" style="position:absolute;left:7737;top:-667;width:24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bMYA&#10;AADdAAAADwAAAGRycy9kb3ducmV2LnhtbESPQWvCQBCF74X+h2UK3upu1QaNriKCINgeqgWvQ3ZM&#10;QrOzMbtq/PedQ6G3Gd6b975ZrHrfqBt1sQ5s4W1oQBEXwdVcWvg+bl+noGJCdtgEJgsPirBaPj8t&#10;MHfhzl90O6RSSQjHHC1UKbW51rGoyGMchpZYtHPoPCZZu1K7Du8S7hs9MibTHmuWhgpb2lRU/Byu&#10;3gJmE3f5PI8/jvtrhrOyN9v3k7F28NKv56AS9enf/He9c4I/mgiu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cbMYAAADdAAAADwAAAAAAAAAAAAAAAACYAgAAZHJz&#10;L2Rvd25yZXYueG1sUEsFBgAAAAAEAAQA9QAAAIsDAAAAAA==&#10;" stroked="f"/>
                <v:shape id="Freeform 1091" o:spid="_x0000_s1232" style="position:absolute;left:7657;top:-545;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GWMMA&#10;AADdAAAADwAAAGRycy9kb3ducmV2LnhtbERP32vCMBB+F/wfwgm+aTrdZFajiCAMEUEd6OPRnE1Z&#10;c6lNqt1/vwgD3+7j+3nzZWtLcafaF44VvA0TEMSZ0wXnCr5Pm8EnCB+QNZaOScEveVguup05pto9&#10;+ED3Y8hFDGGfogITQpVK6TNDFv3QVcSRu7raYoiwzqWu8RHDbSlHSTKRFguODQYrWhvKfo6NVTAZ&#10;7y/r6+6jmd7OtNmeZbMz20apfq9dzUAEasNL/O/+0nH+6H0Kz2/i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UGWMMAAADdAAAADwAAAAAAAAAAAAAAAACYAgAAZHJzL2Rv&#10;d25yZXYueG1sUEsFBgAAAAAEAAQA9QAAAIgDAAAAAA==&#10;" path="m159,l80,,,,,150r80,l159,150,159,e" stroked="f">
                  <v:path arrowok="t" o:connecttype="custom" o:connectlocs="159,-545;80,-545;0,-545;0,-395;80,-395;159,-395;159,-545" o:connectangles="0,0,0,0,0,0,0"/>
                </v:shape>
                <v:rect id="Rectangle 1090" o:spid="_x0000_s1233" style="position:absolute;left:4217;top:-3962;width:6865;height:3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BsgA&#10;AADdAAAADwAAAGRycy9kb3ducmV2LnhtbESP0WrCQBBF3wv+wzJC3+rGQItGVxHBUmtbWusHDNkx&#10;CWZnY3Y1qV/feSj0bYZ7594z82XvanWlNlSeDYxHCSji3NuKCwOH783DBFSIyBZrz2TghwIsF4O7&#10;OWbWd/xF130slIRwyNBAGWOTaR3ykhyGkW+IRTv61mGUtS20bbGTcFfrNEmetMOKpaHEhtYl5af9&#10;xRnobvh2nKyet7fpR3rGz9f38243NeZ+2K9moCL18d/8d/1iBT99FH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YVMGyAAAAN0AAAAPAAAAAAAAAAAAAAAAAJgCAABk&#10;cnMvZG93bnJldi54bWxQSwUGAAAAAAQABAD1AAAAjQMAAAAA&#10;" filled="f" strokecolor="#41709c" strokeweight=".30367mm"/>
                <v:shape id="Picture 1089" o:spid="_x0000_s1234" type="#_x0000_t75" style="position:absolute;left:3224;top:-834;width:196;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1GD/GAAAA3QAAAA8AAABkcnMvZG93bnJldi54bWxET9FqwkAQfC/4D8cWfGsuCSgl9RQpSEvR&#10;gmlLyNuSW5Ngbi/krhr9+p5Q8G12Z2dmZ7EaTSdONLjWsoIkikEQV1a3XCv4/to8PYNwHlljZ5kU&#10;XMjBajl5WGCm7Zn3dMp9LYIJuwwVNN73mZSuasigi2xPHLiDHQz6MA611AOeg7npZBrHc2mw5ZDQ&#10;YE+vDVXH/Nco2OXX40+5lWVYfMq5Lt4sfxRKTR/H9QsIT6O/H/+r33V4P50lcGsTIM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nUYP8YAAADdAAAADwAAAAAAAAAAAAAA&#10;AACfAgAAZHJzL2Rvd25yZXYueG1sUEsFBgAAAAAEAAQA9wAAAJIDAAAAAA==&#10;">
                  <v:imagedata r:id="rId24" o:title=""/>
                </v:shape>
                <v:shape id="Text Box 1088" o:spid="_x0000_s1235" type="#_x0000_t202" style="position:absolute;left:4237;top:-3932;width:2999;height:1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bqMMA&#10;AADdAAAADwAAAGRycy9kb3ducmV2LnhtbERPTWvCQBC9F/wPywi91Y2BSo2uItKCUCjGePA4Zsdk&#10;MTsbs6um/74rFLzN433OfNnbRtyo88axgvEoAUFcOm24UrAvvt4+QPiArLFxTAp+ycNyMXiZY6bd&#10;nXO67UIlYgj7DBXUIbSZlL6syaIfuZY4cifXWQwRdpXUHd5juG1kmiQTadFwbKixpXVN5Xl3tQpW&#10;B84/zeXnuM1PuSmKacLfk7NSr8N+NQMRqA9P8b97o+P89D2Fxzfx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bqMMAAADdAAAADwAAAAAAAAAAAAAAAACYAgAAZHJzL2Rv&#10;d25yZXYueG1sUEsFBgAAAAAEAAQA9QAAAIgDAAAAAA==&#10;" filled="f" stroked="f">
                  <v:textbox inset="0,0,0,0">
                    <w:txbxContent>
                      <w:p w14:paraId="7263EC22" w14:textId="77777777" w:rsidR="0079175C" w:rsidRDefault="0079175C">
                        <w:pPr>
                          <w:numPr>
                            <w:ilvl w:val="0"/>
                            <w:numId w:val="11"/>
                          </w:numPr>
                          <w:tabs>
                            <w:tab w:val="left" w:pos="199"/>
                          </w:tabs>
                          <w:spacing w:line="124" w:lineRule="exact"/>
                          <w:ind w:hanging="198"/>
                          <w:rPr>
                            <w:rFonts w:ascii="Courier New"/>
                            <w:b/>
                            <w:color w:val="00AFEF"/>
                            <w:sz w:val="13"/>
                          </w:rPr>
                        </w:pPr>
                        <w:r>
                          <w:rPr>
                            <w:rFonts w:ascii="Courier New"/>
                            <w:b/>
                            <w:color w:val="252525"/>
                            <w:sz w:val="13"/>
                          </w:rPr>
                          <w:t xml:space="preserve">class </w:t>
                        </w:r>
                        <w:r>
                          <w:rPr>
                            <w:rFonts w:ascii="Courier New"/>
                            <w:sz w:val="13"/>
                          </w:rPr>
                          <w:t>System</w:t>
                        </w:r>
                        <w:r>
                          <w:rPr>
                            <w:rFonts w:ascii="Courier New"/>
                            <w:spacing w:val="25"/>
                            <w:sz w:val="13"/>
                          </w:rPr>
                          <w:t xml:space="preserve"> </w:t>
                        </w:r>
                        <w:r>
                          <w:rPr>
                            <w:rFonts w:ascii="Courier New"/>
                            <w:b/>
                            <w:color w:val="000080"/>
                            <w:sz w:val="13"/>
                          </w:rPr>
                          <w:t>{</w:t>
                        </w:r>
                      </w:p>
                      <w:p w14:paraId="7E66C9D6" w14:textId="77777777" w:rsidR="0079175C" w:rsidRDefault="0079175C">
                        <w:pPr>
                          <w:numPr>
                            <w:ilvl w:val="0"/>
                            <w:numId w:val="11"/>
                          </w:numPr>
                          <w:tabs>
                            <w:tab w:val="left" w:pos="199"/>
                          </w:tabs>
                          <w:spacing w:line="121" w:lineRule="exact"/>
                          <w:ind w:hanging="198"/>
                          <w:rPr>
                            <w:rFonts w:ascii="Courier New"/>
                            <w:b/>
                            <w:color w:val="00AFEF"/>
                            <w:sz w:val="13"/>
                          </w:rPr>
                        </w:pPr>
                        <w:r>
                          <w:rPr>
                            <w:rFonts w:ascii="Courier New"/>
                            <w:b/>
                            <w:color w:val="252525"/>
                            <w:sz w:val="13"/>
                          </w:rPr>
                          <w:t>public</w:t>
                        </w:r>
                        <w:r>
                          <w:rPr>
                            <w:rFonts w:ascii="Courier New"/>
                            <w:b/>
                            <w:color w:val="000080"/>
                            <w:sz w:val="13"/>
                          </w:rPr>
                          <w:t>:</w:t>
                        </w:r>
                      </w:p>
                      <w:p w14:paraId="485A0FC0" w14:textId="77777777" w:rsidR="0079175C" w:rsidRDefault="0079175C">
                        <w:pPr>
                          <w:numPr>
                            <w:ilvl w:val="0"/>
                            <w:numId w:val="11"/>
                          </w:numPr>
                          <w:tabs>
                            <w:tab w:val="left" w:pos="358"/>
                          </w:tabs>
                          <w:spacing w:line="121" w:lineRule="exact"/>
                          <w:ind w:left="357" w:hanging="357"/>
                          <w:rPr>
                            <w:rFonts w:ascii="Courier New"/>
                            <w:b/>
                            <w:color w:val="00AFEF"/>
                            <w:sz w:val="13"/>
                          </w:rPr>
                        </w:pPr>
                        <w:r>
                          <w:rPr>
                            <w:rFonts w:ascii="Courier New"/>
                            <w:sz w:val="13"/>
                          </w:rPr>
                          <w:t>Producer</w:t>
                        </w:r>
                        <w:r>
                          <w:rPr>
                            <w:rFonts w:ascii="Courier New"/>
                            <w:spacing w:val="19"/>
                            <w:sz w:val="13"/>
                          </w:rPr>
                          <w:t xml:space="preserve"> </w:t>
                        </w:r>
                        <w:r>
                          <w:rPr>
                            <w:rFonts w:ascii="Courier New"/>
                            <w:sz w:val="13"/>
                          </w:rPr>
                          <w:t>p</w:t>
                        </w:r>
                        <w:r>
                          <w:rPr>
                            <w:rFonts w:ascii="Courier New"/>
                            <w:b/>
                            <w:color w:val="000080"/>
                            <w:sz w:val="13"/>
                          </w:rPr>
                          <w:t>;</w:t>
                        </w:r>
                      </w:p>
                      <w:p w14:paraId="421B2014" w14:textId="77777777" w:rsidR="0079175C" w:rsidRDefault="0079175C">
                        <w:pPr>
                          <w:numPr>
                            <w:ilvl w:val="0"/>
                            <w:numId w:val="11"/>
                          </w:numPr>
                          <w:tabs>
                            <w:tab w:val="left" w:pos="358"/>
                          </w:tabs>
                          <w:spacing w:line="122" w:lineRule="exact"/>
                          <w:ind w:left="357" w:hanging="357"/>
                          <w:rPr>
                            <w:rFonts w:ascii="Courier New"/>
                            <w:b/>
                            <w:color w:val="00AFEF"/>
                            <w:sz w:val="13"/>
                          </w:rPr>
                        </w:pPr>
                        <w:r>
                          <w:rPr>
                            <w:rFonts w:ascii="Courier New"/>
                            <w:sz w:val="13"/>
                          </w:rPr>
                          <w:t>Consumer</w:t>
                        </w:r>
                        <w:r>
                          <w:rPr>
                            <w:rFonts w:ascii="Courier New"/>
                            <w:spacing w:val="19"/>
                            <w:sz w:val="13"/>
                          </w:rPr>
                          <w:t xml:space="preserve"> </w:t>
                        </w:r>
                        <w:r>
                          <w:rPr>
                            <w:rFonts w:ascii="Courier New"/>
                            <w:sz w:val="13"/>
                          </w:rPr>
                          <w:t>c</w:t>
                        </w:r>
                        <w:r>
                          <w:rPr>
                            <w:rFonts w:ascii="Courier New"/>
                            <w:b/>
                            <w:color w:val="000080"/>
                            <w:sz w:val="13"/>
                          </w:rPr>
                          <w:t>;</w:t>
                        </w:r>
                      </w:p>
                      <w:p w14:paraId="25AA6540" w14:textId="77777777" w:rsidR="0079175C" w:rsidRDefault="0079175C">
                        <w:pPr>
                          <w:numPr>
                            <w:ilvl w:val="0"/>
                            <w:numId w:val="11"/>
                          </w:numPr>
                          <w:tabs>
                            <w:tab w:val="left" w:pos="358"/>
                          </w:tabs>
                          <w:spacing w:line="121" w:lineRule="exact"/>
                          <w:ind w:left="357" w:hanging="357"/>
                          <w:rPr>
                            <w:rFonts w:ascii="Courier New"/>
                            <w:b/>
                            <w:color w:val="00AFEF"/>
                            <w:sz w:val="13"/>
                          </w:rPr>
                        </w:pPr>
                        <w:r>
                          <w:rPr>
                            <w:rFonts w:ascii="Courier New"/>
                            <w:sz w:val="13"/>
                          </w:rPr>
                          <w:t>FIFO</w:t>
                        </w:r>
                        <w:r>
                          <w:rPr>
                            <w:rFonts w:ascii="Courier New"/>
                            <w:spacing w:val="18"/>
                            <w:sz w:val="13"/>
                          </w:rPr>
                          <w:t xml:space="preserve"> </w:t>
                        </w:r>
                        <w:r>
                          <w:rPr>
                            <w:rFonts w:ascii="Courier New"/>
                            <w:sz w:val="13"/>
                          </w:rPr>
                          <w:t>fifo</w:t>
                        </w:r>
                        <w:r>
                          <w:rPr>
                            <w:rFonts w:ascii="Courier New"/>
                            <w:b/>
                            <w:color w:val="000080"/>
                            <w:sz w:val="13"/>
                          </w:rPr>
                          <w:t>;</w:t>
                        </w:r>
                      </w:p>
                      <w:p w14:paraId="14FB14C1" w14:textId="77777777" w:rsidR="0079175C" w:rsidRDefault="0079175C">
                        <w:pPr>
                          <w:numPr>
                            <w:ilvl w:val="0"/>
                            <w:numId w:val="11"/>
                          </w:numPr>
                          <w:tabs>
                            <w:tab w:val="left" w:pos="358"/>
                          </w:tabs>
                          <w:spacing w:line="121" w:lineRule="exact"/>
                          <w:ind w:left="357" w:hanging="357"/>
                          <w:rPr>
                            <w:rFonts w:ascii="Courier New"/>
                            <w:b/>
                            <w:color w:val="00AFEF"/>
                            <w:sz w:val="13"/>
                          </w:rPr>
                        </w:pPr>
                        <w:r>
                          <w:rPr>
                            <w:rFonts w:ascii="Courier New"/>
                            <w:b/>
                            <w:sz w:val="13"/>
                          </w:rPr>
                          <w:t>void</w:t>
                        </w:r>
                        <w:r>
                          <w:rPr>
                            <w:rFonts w:ascii="Courier New"/>
                            <w:b/>
                            <w:spacing w:val="41"/>
                            <w:sz w:val="13"/>
                          </w:rPr>
                          <w:t xml:space="preserve"> </w:t>
                        </w:r>
                        <w:r>
                          <w:rPr>
                            <w:rFonts w:ascii="Courier New"/>
                            <w:sz w:val="13"/>
                          </w:rPr>
                          <w:t>configuration()</w:t>
                        </w:r>
                        <w:r>
                          <w:rPr>
                            <w:rFonts w:ascii="Courier New"/>
                            <w:b/>
                            <w:color w:val="000080"/>
                            <w:sz w:val="13"/>
                          </w:rPr>
                          <w:t>{</w:t>
                        </w:r>
                      </w:p>
                      <w:p w14:paraId="7F57F50B" w14:textId="77777777" w:rsidR="0079175C" w:rsidRDefault="0079175C">
                        <w:pPr>
                          <w:numPr>
                            <w:ilvl w:val="0"/>
                            <w:numId w:val="11"/>
                          </w:numPr>
                          <w:tabs>
                            <w:tab w:val="left" w:pos="517"/>
                            <w:tab w:val="left" w:pos="518"/>
                          </w:tabs>
                          <w:spacing w:line="122"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p</w:t>
                        </w:r>
                        <w:r>
                          <w:rPr>
                            <w:rFonts w:ascii="Courier New"/>
                            <w:b/>
                            <w:color w:val="000080"/>
                            <w:sz w:val="13"/>
                          </w:rPr>
                          <w:t>.</w:t>
                        </w:r>
                        <w:r>
                          <w:rPr>
                            <w:rFonts w:ascii="Courier New"/>
                            <w:sz w:val="13"/>
                          </w:rPr>
                          <w:t>pPush</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pPush</w:t>
                        </w:r>
                        <w:r>
                          <w:rPr>
                            <w:rFonts w:ascii="Courier New"/>
                            <w:b/>
                            <w:color w:val="000080"/>
                            <w:sz w:val="13"/>
                          </w:rPr>
                          <w:t>);</w:t>
                        </w:r>
                      </w:p>
                      <w:p w14:paraId="6C60AB64" w14:textId="77777777" w:rsidR="0079175C" w:rsidRDefault="0079175C">
                        <w:pPr>
                          <w:numPr>
                            <w:ilvl w:val="0"/>
                            <w:numId w:val="11"/>
                          </w:numPr>
                          <w:tabs>
                            <w:tab w:val="left" w:pos="517"/>
                            <w:tab w:val="left" w:pos="518"/>
                          </w:tabs>
                          <w:spacing w:line="121"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c</w:t>
                        </w:r>
                        <w:r>
                          <w:rPr>
                            <w:rFonts w:ascii="Courier New"/>
                            <w:b/>
                            <w:color w:val="000080"/>
                            <w:sz w:val="13"/>
                          </w:rPr>
                          <w:t>.</w:t>
                        </w:r>
                        <w:r>
                          <w:rPr>
                            <w:rFonts w:ascii="Courier New"/>
                            <w:sz w:val="13"/>
                          </w:rPr>
                          <w:t>pPull</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pPull</w:t>
                        </w:r>
                        <w:r>
                          <w:rPr>
                            <w:rFonts w:ascii="Courier New"/>
                            <w:b/>
                            <w:color w:val="000080"/>
                            <w:sz w:val="13"/>
                          </w:rPr>
                          <w:t>);</w:t>
                        </w:r>
                      </w:p>
                      <w:p w14:paraId="539C1A08" w14:textId="77777777" w:rsidR="0079175C" w:rsidRDefault="0079175C">
                        <w:pPr>
                          <w:spacing w:line="121" w:lineRule="exact"/>
                          <w:rPr>
                            <w:rFonts w:ascii="Courier New"/>
                            <w:b/>
                            <w:sz w:val="13"/>
                          </w:rPr>
                        </w:pPr>
                        <w:r>
                          <w:rPr>
                            <w:rFonts w:ascii="Courier New"/>
                            <w:b/>
                            <w:color w:val="00AFEF"/>
                            <w:sz w:val="13"/>
                          </w:rPr>
                          <w:t xml:space="preserve">9.  </w:t>
                        </w:r>
                        <w:r>
                          <w:rPr>
                            <w:rFonts w:ascii="Courier New"/>
                            <w:b/>
                            <w:color w:val="000080"/>
                            <w:sz w:val="13"/>
                          </w:rPr>
                          <w:t>}</w:t>
                        </w:r>
                      </w:p>
                      <w:p w14:paraId="269F84BE" w14:textId="77777777" w:rsidR="0079175C" w:rsidRDefault="0079175C">
                        <w:pPr>
                          <w:spacing w:line="122" w:lineRule="exact"/>
                          <w:rPr>
                            <w:rFonts w:ascii="Courier New"/>
                            <w:b/>
                            <w:sz w:val="13"/>
                          </w:rPr>
                        </w:pPr>
                        <w:r>
                          <w:rPr>
                            <w:rFonts w:ascii="Courier New"/>
                            <w:b/>
                            <w:color w:val="00AFEF"/>
                            <w:sz w:val="13"/>
                          </w:rPr>
                          <w:t>10.</w:t>
                        </w:r>
                        <w:r>
                          <w:rPr>
                            <w:rFonts w:ascii="Courier New"/>
                            <w:b/>
                            <w:color w:val="000080"/>
                            <w:sz w:val="13"/>
                          </w:rPr>
                          <w:t>}</w:t>
                        </w:r>
                      </w:p>
                      <w:p w14:paraId="50B42CB6" w14:textId="77777777" w:rsidR="0079175C" w:rsidRDefault="0079175C">
                        <w:pPr>
                          <w:numPr>
                            <w:ilvl w:val="0"/>
                            <w:numId w:val="10"/>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IPull</w:t>
                        </w:r>
                        <w:r>
                          <w:rPr>
                            <w:rFonts w:ascii="Courier New"/>
                            <w:spacing w:val="23"/>
                            <w:sz w:val="13"/>
                          </w:rPr>
                          <w:t xml:space="preserve"> </w:t>
                        </w:r>
                        <w:r>
                          <w:rPr>
                            <w:rFonts w:ascii="Courier New"/>
                            <w:b/>
                            <w:color w:val="000080"/>
                            <w:sz w:val="13"/>
                          </w:rPr>
                          <w:t>{</w:t>
                        </w:r>
                      </w:p>
                      <w:p w14:paraId="2B242B18" w14:textId="77777777" w:rsidR="0079175C" w:rsidRDefault="0079175C">
                        <w:pPr>
                          <w:numPr>
                            <w:ilvl w:val="0"/>
                            <w:numId w:val="10"/>
                          </w:numPr>
                          <w:tabs>
                            <w:tab w:val="left" w:pos="240"/>
                          </w:tabs>
                          <w:spacing w:before="5" w:line="199" w:lineRule="auto"/>
                          <w:ind w:right="36"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 xml:space="preserve">virtual </w:t>
                        </w: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 xml:space="preserve">() = </w:t>
                        </w:r>
                        <w:r>
                          <w:rPr>
                            <w:rFonts w:ascii="Courier New"/>
                            <w:color w:val="FF8000"/>
                            <w:sz w:val="13"/>
                          </w:rPr>
                          <w:t>0</w:t>
                        </w:r>
                        <w:r>
                          <w:rPr>
                            <w:rFonts w:ascii="Courier New"/>
                            <w:b/>
                            <w:color w:val="000080"/>
                            <w:sz w:val="13"/>
                          </w:rPr>
                          <w:t xml:space="preserve">; </w:t>
                        </w:r>
                        <w:r>
                          <w:rPr>
                            <w:rFonts w:ascii="Courier New"/>
                            <w:b/>
                            <w:color w:val="00AFEF"/>
                            <w:sz w:val="13"/>
                          </w:rPr>
                          <w:t>13.</w:t>
                        </w:r>
                        <w:r>
                          <w:rPr>
                            <w:rFonts w:ascii="Courier New"/>
                            <w:b/>
                            <w:color w:val="000080"/>
                            <w:sz w:val="13"/>
                          </w:rPr>
                          <w:t>}</w:t>
                        </w:r>
                      </w:p>
                      <w:p w14:paraId="2595FD8E" w14:textId="77777777" w:rsidR="0079175C" w:rsidRDefault="0079175C">
                        <w:pPr>
                          <w:spacing w:line="125" w:lineRule="exact"/>
                          <w:rPr>
                            <w:rFonts w:ascii="Courier New"/>
                            <w:b/>
                            <w:sz w:val="13"/>
                          </w:rPr>
                        </w:pPr>
                        <w:r>
                          <w:rPr>
                            <w:rFonts w:ascii="Courier New"/>
                            <w:b/>
                            <w:color w:val="00AFEF"/>
                            <w:sz w:val="13"/>
                          </w:rPr>
                          <w:t>14.</w:t>
                        </w:r>
                        <w:r>
                          <w:rPr>
                            <w:rFonts w:ascii="Courier New"/>
                            <w:b/>
                            <w:color w:val="252525"/>
                            <w:sz w:val="13"/>
                          </w:rPr>
                          <w:t xml:space="preserve">class </w:t>
                        </w:r>
                        <w:r>
                          <w:rPr>
                            <w:rFonts w:ascii="Courier New"/>
                            <w:sz w:val="13"/>
                          </w:rPr>
                          <w:t xml:space="preserve">IPush </w:t>
                        </w:r>
                        <w:r>
                          <w:rPr>
                            <w:rFonts w:ascii="Courier New"/>
                            <w:b/>
                            <w:color w:val="000080"/>
                            <w:sz w:val="13"/>
                          </w:rPr>
                          <w:t>{</w:t>
                        </w:r>
                      </w:p>
                    </w:txbxContent>
                  </v:textbox>
                </v:shape>
                <v:shape id="Text Box 1087" o:spid="_x0000_s1236" type="#_x0000_t202" style="position:absolute;left:7419;top:-3932;width:232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M8QA&#10;AADdAAAADwAAAGRycy9kb3ducmV2LnhtbERPTWvCQBC9C/0PyxS86aZKpaZZRUoLQqE0xoPHMTtJ&#10;FrOzaXbV+O/dQqG3ebzPydaDbcWFem8cK3iaJiCIS6cN1wr2xcfkBYQPyBpbx6TgRh7Wq4dRhql2&#10;V87psgu1iCHsU1TQhNClUvqyIYt+6jriyFWutxgi7Gupe7zGcNvKWZIspEXDsaHBjt4aKk+7s1Ww&#10;OXD+bn6+jt95lZuiWCb8uTgpNX4cNq8gAg3hX/zn3uo4f/Y8h99v4gl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9vjPEAAAA3QAAAA8AAAAAAAAAAAAAAAAAmAIAAGRycy9k&#10;b3ducmV2LnhtbFBLBQYAAAAABAAEAPUAAACJAwAAAAA=&#10;" filled="f" stroked="f">
                  <v:textbox inset="0,0,0,0">
                    <w:txbxContent>
                      <w:p w14:paraId="04DF7859" w14:textId="77777777" w:rsidR="0079175C" w:rsidRDefault="0079175C">
                        <w:pPr>
                          <w:spacing w:line="132" w:lineRule="exact"/>
                          <w:ind w:right="-17"/>
                          <w:rPr>
                            <w:rFonts w:ascii="Courier New"/>
                            <w:b/>
                            <w:sz w:val="13"/>
                          </w:rPr>
                        </w:pPr>
                        <w:r>
                          <w:rPr>
                            <w:rFonts w:ascii="Courier New"/>
                            <w:b/>
                            <w:color w:val="00AFEF"/>
                            <w:sz w:val="13"/>
                          </w:rPr>
                          <w:t>31.</w:t>
                        </w:r>
                        <w:r>
                          <w:rPr>
                            <w:rFonts w:ascii="Courier New"/>
                            <w:b/>
                            <w:sz w:val="13"/>
                          </w:rPr>
                          <w:t xml:space="preserve">Statemachine </w:t>
                        </w:r>
                        <w:r>
                          <w:rPr>
                            <w:rFonts w:ascii="Courier New"/>
                            <w:sz w:val="13"/>
                          </w:rPr>
                          <w:t>FIFOMachine</w:t>
                        </w:r>
                        <w:r>
                          <w:rPr>
                            <w:rFonts w:ascii="Courier New"/>
                            <w:spacing w:val="54"/>
                            <w:sz w:val="13"/>
                          </w:rPr>
                          <w:t xml:space="preserve"> </w:t>
                        </w:r>
                        <w:r>
                          <w:rPr>
                            <w:rFonts w:ascii="Courier New"/>
                            <w:b/>
                            <w:color w:val="000080"/>
                            <w:sz w:val="13"/>
                          </w:rPr>
                          <w:t>{</w:t>
                        </w:r>
                      </w:p>
                    </w:txbxContent>
                  </v:textbox>
                </v:shape>
                <v:shape id="Text Box 1086" o:spid="_x0000_s1237" type="#_x0000_t202" style="position:absolute;left:7419;top:-3810;width:239;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mR8QA&#10;AADdAAAADwAAAGRycy9kb3ducmV2LnhtbERPTWvCQBC9C/0PyxS86aZipaZZRUoLQqE0xoPHMTtJ&#10;FrOzaXbV+O/dQqG3ebzPydaDbcWFem8cK3iaJiCIS6cN1wr2xcfkBYQPyBpbx6TgRh7Wq4dRhql2&#10;V87psgu1iCHsU1TQhNClUvqyIYt+6jriyFWutxgi7Gupe7zGcNvKWZIspEXDsaHBjt4aKk+7s1Ww&#10;OXD+bn6+jt95lZuiWCb8uTgpNX4cNq8gAg3hX/zn3uo4f/Y8h99v4gl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JkfEAAAA3QAAAA8AAAAAAAAAAAAAAAAAmAIAAGRycy9k&#10;b3ducmV2LnhtbFBLBQYAAAAABAAEAPUAAACJAwAAAAA=&#10;" filled="f" stroked="f">
                  <v:textbox inset="0,0,0,0">
                    <w:txbxContent>
                      <w:p w14:paraId="28888DEC" w14:textId="77777777" w:rsidR="0079175C" w:rsidRDefault="0079175C">
                        <w:pPr>
                          <w:spacing w:line="123" w:lineRule="exact"/>
                          <w:ind w:right="-16"/>
                          <w:rPr>
                            <w:rFonts w:ascii="Courier New"/>
                            <w:sz w:val="13"/>
                          </w:rPr>
                        </w:pPr>
                        <w:r>
                          <w:rPr>
                            <w:rFonts w:ascii="Courier New"/>
                            <w:color w:val="00AFEF"/>
                            <w:sz w:val="13"/>
                          </w:rPr>
                          <w:t>32.</w:t>
                        </w:r>
                      </w:p>
                      <w:p w14:paraId="19B97260" w14:textId="77777777" w:rsidR="0079175C" w:rsidRDefault="0079175C">
                        <w:pPr>
                          <w:spacing w:line="121" w:lineRule="exact"/>
                          <w:ind w:right="-16"/>
                          <w:rPr>
                            <w:rFonts w:ascii="Courier New"/>
                            <w:sz w:val="13"/>
                          </w:rPr>
                        </w:pPr>
                        <w:r>
                          <w:rPr>
                            <w:rFonts w:ascii="Courier New"/>
                            <w:color w:val="00AFEF"/>
                            <w:sz w:val="13"/>
                          </w:rPr>
                          <w:t>33.</w:t>
                        </w:r>
                      </w:p>
                      <w:p w14:paraId="7A6585F8" w14:textId="77777777" w:rsidR="0079175C" w:rsidRDefault="0079175C">
                        <w:pPr>
                          <w:spacing w:line="122" w:lineRule="exact"/>
                          <w:ind w:right="-16"/>
                          <w:rPr>
                            <w:rFonts w:ascii="Courier New"/>
                            <w:sz w:val="13"/>
                          </w:rPr>
                        </w:pPr>
                        <w:r>
                          <w:rPr>
                            <w:rFonts w:ascii="Courier New"/>
                            <w:color w:val="00AFEF"/>
                            <w:sz w:val="13"/>
                          </w:rPr>
                          <w:t>34.</w:t>
                        </w:r>
                      </w:p>
                      <w:p w14:paraId="23D164AB" w14:textId="77777777" w:rsidR="0079175C" w:rsidRDefault="0079175C">
                        <w:pPr>
                          <w:spacing w:line="121" w:lineRule="exact"/>
                          <w:ind w:right="-16"/>
                          <w:rPr>
                            <w:rFonts w:ascii="Courier New"/>
                            <w:sz w:val="13"/>
                          </w:rPr>
                        </w:pPr>
                        <w:r>
                          <w:rPr>
                            <w:rFonts w:ascii="Courier New"/>
                            <w:color w:val="00AFEF"/>
                            <w:sz w:val="13"/>
                          </w:rPr>
                          <w:t>35.</w:t>
                        </w:r>
                      </w:p>
                      <w:p w14:paraId="330FCB6A" w14:textId="77777777" w:rsidR="0079175C" w:rsidRDefault="0079175C">
                        <w:pPr>
                          <w:spacing w:line="121" w:lineRule="exact"/>
                          <w:ind w:right="-16"/>
                          <w:rPr>
                            <w:rFonts w:ascii="Courier New"/>
                            <w:sz w:val="13"/>
                          </w:rPr>
                        </w:pPr>
                        <w:r>
                          <w:rPr>
                            <w:rFonts w:ascii="Courier New"/>
                            <w:color w:val="00AFEF"/>
                            <w:sz w:val="13"/>
                          </w:rPr>
                          <w:t>36.</w:t>
                        </w:r>
                      </w:p>
                      <w:p w14:paraId="7FFB6C6F" w14:textId="77777777" w:rsidR="0079175C" w:rsidRDefault="0079175C">
                        <w:pPr>
                          <w:spacing w:line="122" w:lineRule="exact"/>
                          <w:ind w:right="-16"/>
                          <w:rPr>
                            <w:rFonts w:ascii="Courier New"/>
                            <w:b/>
                            <w:sz w:val="13"/>
                          </w:rPr>
                        </w:pPr>
                        <w:r>
                          <w:rPr>
                            <w:rFonts w:ascii="Courier New"/>
                            <w:b/>
                            <w:color w:val="00AFEF"/>
                            <w:sz w:val="13"/>
                          </w:rPr>
                          <w:t>37.</w:t>
                        </w:r>
                      </w:p>
                      <w:p w14:paraId="6B7BD0BD" w14:textId="77777777" w:rsidR="0079175C" w:rsidRDefault="0079175C">
                        <w:pPr>
                          <w:spacing w:line="121" w:lineRule="exact"/>
                          <w:ind w:right="-16"/>
                          <w:rPr>
                            <w:rFonts w:ascii="Courier New"/>
                            <w:sz w:val="13"/>
                          </w:rPr>
                        </w:pPr>
                        <w:r>
                          <w:rPr>
                            <w:rFonts w:ascii="Courier New"/>
                            <w:color w:val="00AFEF"/>
                            <w:sz w:val="13"/>
                          </w:rPr>
                          <w:t>38.</w:t>
                        </w:r>
                      </w:p>
                      <w:p w14:paraId="0803CA97" w14:textId="77777777" w:rsidR="0079175C" w:rsidRDefault="0079175C">
                        <w:pPr>
                          <w:spacing w:line="121" w:lineRule="exact"/>
                          <w:ind w:right="-16"/>
                          <w:rPr>
                            <w:rFonts w:ascii="Courier New"/>
                            <w:b/>
                            <w:sz w:val="13"/>
                          </w:rPr>
                        </w:pPr>
                        <w:r>
                          <w:rPr>
                            <w:rFonts w:ascii="Courier New"/>
                            <w:b/>
                            <w:color w:val="00AFEF"/>
                            <w:sz w:val="13"/>
                          </w:rPr>
                          <w:t>39.</w:t>
                        </w:r>
                      </w:p>
                      <w:p w14:paraId="147FB3F0" w14:textId="77777777" w:rsidR="0079175C" w:rsidRDefault="0079175C">
                        <w:pPr>
                          <w:spacing w:line="122" w:lineRule="exact"/>
                          <w:ind w:right="-16"/>
                          <w:rPr>
                            <w:rFonts w:ascii="Courier New"/>
                            <w:b/>
                            <w:sz w:val="13"/>
                          </w:rPr>
                        </w:pPr>
                        <w:r>
                          <w:rPr>
                            <w:rFonts w:ascii="Courier New"/>
                            <w:b/>
                            <w:color w:val="00AFEF"/>
                            <w:sz w:val="13"/>
                          </w:rPr>
                          <w:t>40.</w:t>
                        </w:r>
                      </w:p>
                      <w:p w14:paraId="0226B0B1" w14:textId="77777777" w:rsidR="0079175C" w:rsidRDefault="0079175C">
                        <w:pPr>
                          <w:spacing w:line="121" w:lineRule="exact"/>
                          <w:ind w:right="-16"/>
                          <w:rPr>
                            <w:rFonts w:ascii="Courier New"/>
                            <w:sz w:val="13"/>
                          </w:rPr>
                        </w:pPr>
                        <w:r>
                          <w:rPr>
                            <w:rFonts w:ascii="Courier New"/>
                            <w:color w:val="00AFEF"/>
                            <w:sz w:val="13"/>
                          </w:rPr>
                          <w:t>41.</w:t>
                        </w:r>
                      </w:p>
                      <w:p w14:paraId="21553A1D" w14:textId="77777777" w:rsidR="0079175C" w:rsidRDefault="0079175C">
                        <w:pPr>
                          <w:spacing w:line="121" w:lineRule="exact"/>
                          <w:ind w:right="-16"/>
                          <w:rPr>
                            <w:rFonts w:ascii="Courier New"/>
                            <w:sz w:val="13"/>
                          </w:rPr>
                        </w:pPr>
                        <w:r>
                          <w:rPr>
                            <w:rFonts w:ascii="Courier New"/>
                            <w:color w:val="00AFEF"/>
                            <w:sz w:val="13"/>
                          </w:rPr>
                          <w:t>42.</w:t>
                        </w:r>
                      </w:p>
                      <w:p w14:paraId="5DA32CC6" w14:textId="77777777" w:rsidR="0079175C" w:rsidRDefault="0079175C">
                        <w:pPr>
                          <w:spacing w:line="122" w:lineRule="exact"/>
                          <w:ind w:right="-16"/>
                          <w:rPr>
                            <w:rFonts w:ascii="Courier New"/>
                            <w:sz w:val="13"/>
                          </w:rPr>
                        </w:pPr>
                        <w:r>
                          <w:rPr>
                            <w:rFonts w:ascii="Courier New"/>
                            <w:color w:val="00AFEF"/>
                            <w:sz w:val="13"/>
                          </w:rPr>
                          <w:t>43.</w:t>
                        </w:r>
                      </w:p>
                      <w:p w14:paraId="57F98849" w14:textId="77777777" w:rsidR="0079175C" w:rsidRDefault="0079175C">
                        <w:pPr>
                          <w:spacing w:line="131" w:lineRule="exact"/>
                          <w:ind w:right="-16"/>
                          <w:rPr>
                            <w:rFonts w:ascii="Courier New"/>
                            <w:sz w:val="13"/>
                          </w:rPr>
                        </w:pPr>
                        <w:r>
                          <w:rPr>
                            <w:rFonts w:ascii="Courier New"/>
                            <w:color w:val="00AFEF"/>
                            <w:sz w:val="13"/>
                          </w:rPr>
                          <w:t>44.</w:t>
                        </w:r>
                      </w:p>
                    </w:txbxContent>
                  </v:textbox>
                </v:shape>
                <v:shape id="Text Box 1085" o:spid="_x0000_s1238" type="#_x0000_t202" style="position:absolute;left:4237;top:-2233;width:34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D3MQA&#10;AADdAAAADwAAAGRycy9kb3ducmV2LnhtbERPTWvCQBC9F/wPyxR6q5sKSpu6ERGFglCM8eBxmh2T&#10;JdnZmF01/vuuUOhtHu9z5ovBtuJKvTeOFbyNExDEpdOGKwWHYvP6DsIHZI2tY1JwJw+LbPQ0x1S7&#10;G+d03YdKxBD2KSqoQ+hSKX1Zk0U/dh1x5E6utxgi7Cupe7zFcNvKSZLMpEXDsaHGjlY1lc3+YhUs&#10;j5yvzfn7Z5efclMUHwlvZ41SL8/D8hNEoCH8i//cXzrOn0y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Yg9zEAAAA3QAAAA8AAAAAAAAAAAAAAAAAmAIAAGRycy9k&#10;b3ducmV2LnhtbFBLBQYAAAAABAAEAPUAAACJAwAAAAA=&#10;" filled="f" stroked="f">
                  <v:textbox inset="0,0,0,0">
                    <w:txbxContent>
                      <w:p w14:paraId="4272DE0A" w14:textId="77777777" w:rsidR="0079175C" w:rsidRDefault="0079175C">
                        <w:pPr>
                          <w:numPr>
                            <w:ilvl w:val="0"/>
                            <w:numId w:val="9"/>
                          </w:numPr>
                          <w:tabs>
                            <w:tab w:val="left" w:pos="240"/>
                            <w:tab w:val="left" w:pos="3181"/>
                          </w:tabs>
                          <w:spacing w:line="124" w:lineRule="exact"/>
                          <w:ind w:hanging="239"/>
                          <w:rPr>
                            <w:rFonts w:ascii="Courier New"/>
                            <w:color w:val="00AFEF"/>
                            <w:sz w:val="13"/>
                          </w:rPr>
                        </w:pPr>
                        <w:r>
                          <w:rPr>
                            <w:rFonts w:ascii="Courier New"/>
                            <w:b/>
                            <w:color w:val="252525"/>
                            <w:sz w:val="13"/>
                          </w:rPr>
                          <w:t>public</w:t>
                        </w:r>
                        <w:r>
                          <w:rPr>
                            <w:rFonts w:ascii="Courier New"/>
                            <w:b/>
                            <w:color w:val="000080"/>
                            <w:sz w:val="13"/>
                          </w:rPr>
                          <w:t>:</w:t>
                        </w:r>
                        <w:r>
                          <w:rPr>
                            <w:rFonts w:ascii="Courier New"/>
                            <w:b/>
                            <w:color w:val="000080"/>
                            <w:sz w:val="13"/>
                          </w:rPr>
                          <w:tab/>
                        </w:r>
                        <w:r>
                          <w:rPr>
                            <w:rFonts w:ascii="Courier New"/>
                            <w:color w:val="00AFEF"/>
                            <w:sz w:val="13"/>
                          </w:rPr>
                          <w:t>45.</w:t>
                        </w:r>
                      </w:p>
                      <w:p w14:paraId="4BBCEE17" w14:textId="77777777" w:rsidR="0079175C" w:rsidRDefault="0079175C">
                        <w:pPr>
                          <w:numPr>
                            <w:ilvl w:val="0"/>
                            <w:numId w:val="9"/>
                          </w:numPr>
                          <w:tabs>
                            <w:tab w:val="left" w:pos="399"/>
                          </w:tabs>
                          <w:spacing w:line="131" w:lineRule="exact"/>
                          <w:ind w:left="398" w:hanging="398"/>
                          <w:rPr>
                            <w:rFonts w:ascii="Courier New"/>
                            <w:color w:val="00AFEF"/>
                            <w:sz w:val="13"/>
                          </w:rPr>
                        </w:pPr>
                        <w:r>
                          <w:rPr>
                            <w:rFonts w:ascii="Courier New"/>
                            <w:b/>
                            <w:color w:val="252525"/>
                            <w:sz w:val="13"/>
                          </w:rPr>
                          <w:t xml:space="preserve">virtual 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data</w:t>
                        </w:r>
                        <w:r>
                          <w:rPr>
                            <w:rFonts w:ascii="Courier New"/>
                            <w:b/>
                            <w:color w:val="000080"/>
                            <w:sz w:val="13"/>
                          </w:rPr>
                          <w:t xml:space="preserve">) = </w:t>
                        </w:r>
                        <w:r>
                          <w:rPr>
                            <w:rFonts w:ascii="Courier New"/>
                            <w:color w:val="FF8000"/>
                            <w:sz w:val="13"/>
                          </w:rPr>
                          <w:t>0</w:t>
                        </w:r>
                        <w:r>
                          <w:rPr>
                            <w:rFonts w:ascii="Courier New"/>
                            <w:b/>
                            <w:color w:val="000080"/>
                            <w:sz w:val="13"/>
                          </w:rPr>
                          <w:t>;</w:t>
                        </w:r>
                        <w:r>
                          <w:rPr>
                            <w:rFonts w:ascii="Courier New"/>
                            <w:b/>
                            <w:color w:val="000080"/>
                            <w:spacing w:val="50"/>
                            <w:sz w:val="13"/>
                          </w:rPr>
                          <w:t xml:space="preserve"> </w:t>
                        </w:r>
                        <w:r>
                          <w:rPr>
                            <w:rFonts w:ascii="Courier New"/>
                            <w:color w:val="00AFEF"/>
                            <w:sz w:val="13"/>
                          </w:rPr>
                          <w:t>46.</w:t>
                        </w:r>
                      </w:p>
                    </w:txbxContent>
                  </v:textbox>
                </v:shape>
                <v:shape id="Text Box 1084" o:spid="_x0000_s1239" type="#_x0000_t202" style="position:absolute;left:4237;top:-1989;width:3040;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q8QA&#10;AADdAAAADwAAAGRycy9kb3ducmV2LnhtbERPTWvCQBC9F/oflin0VjcKDRrdiEgLhYI0xkOP0+wk&#10;WczOxuxW03/vFgRv83ifs1qPthNnGrxxrGA6SUAQV04bbhQcyveXOQgfkDV2jknBH3lY548PK8y0&#10;u3BB531oRAxhn6GCNoQ+k9JXLVn0E9cTR652g8UQ4dBIPeAlhttOzpIklRYNx4YWe9q2VB33v1bB&#10;5puLN3Pa/XwVdWHKcpHwZ3pU6vlp3CxBBBrDXXxzf+g4f/aa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KHavEAAAA3QAAAA8AAAAAAAAAAAAAAAAAmAIAAGRycy9k&#10;b3ducmV2LnhtbFBLBQYAAAAABAAEAPUAAACJAwAAAAA=&#10;" filled="f" stroked="f">
                  <v:textbox inset="0,0,0,0">
                    <w:txbxContent>
                      <w:p w14:paraId="5E4C813E" w14:textId="77777777" w:rsidR="0079175C" w:rsidRDefault="0079175C">
                        <w:pPr>
                          <w:spacing w:line="123" w:lineRule="exact"/>
                          <w:rPr>
                            <w:rFonts w:ascii="Courier New"/>
                            <w:b/>
                            <w:sz w:val="13"/>
                          </w:rPr>
                        </w:pPr>
                        <w:r>
                          <w:rPr>
                            <w:rFonts w:ascii="Courier New"/>
                            <w:b/>
                            <w:color w:val="00AFEF"/>
                            <w:sz w:val="13"/>
                          </w:rPr>
                          <w:t>17.</w:t>
                        </w:r>
                        <w:r>
                          <w:rPr>
                            <w:rFonts w:ascii="Courier New"/>
                            <w:b/>
                            <w:color w:val="000080"/>
                            <w:sz w:val="13"/>
                          </w:rPr>
                          <w:t>}</w:t>
                        </w:r>
                      </w:p>
                      <w:p w14:paraId="380711EC" w14:textId="77777777" w:rsidR="0079175C" w:rsidRDefault="0079175C">
                        <w:pPr>
                          <w:numPr>
                            <w:ilvl w:val="0"/>
                            <w:numId w:val="8"/>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Producer</w:t>
                        </w:r>
                        <w:r>
                          <w:rPr>
                            <w:rFonts w:ascii="Courier New"/>
                            <w:spacing w:val="26"/>
                            <w:sz w:val="13"/>
                          </w:rPr>
                          <w:t xml:space="preserve"> </w:t>
                        </w:r>
                        <w:r>
                          <w:rPr>
                            <w:rFonts w:ascii="Courier New"/>
                            <w:b/>
                            <w:color w:val="000080"/>
                            <w:sz w:val="13"/>
                          </w:rPr>
                          <w:t>{</w:t>
                        </w:r>
                      </w:p>
                      <w:p w14:paraId="024761E1" w14:textId="77777777" w:rsidR="0079175C" w:rsidRDefault="0079175C">
                        <w:pPr>
                          <w:numPr>
                            <w:ilvl w:val="0"/>
                            <w:numId w:val="8"/>
                          </w:numPr>
                          <w:tabs>
                            <w:tab w:val="left" w:pos="240"/>
                          </w:tabs>
                          <w:spacing w:before="6"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IPush</w:t>
                        </w:r>
                        <w:r>
                          <w:rPr>
                            <w:rFonts w:ascii="Courier New"/>
                            <w:b/>
                            <w:color w:val="000080"/>
                            <w:sz w:val="13"/>
                          </w:rPr>
                          <w:t xml:space="preserve">&gt; </w:t>
                        </w:r>
                        <w:r>
                          <w:rPr>
                            <w:rFonts w:ascii="Courier New"/>
                            <w:sz w:val="13"/>
                          </w:rPr>
                          <w:t>pPush</w:t>
                        </w:r>
                        <w:r>
                          <w:rPr>
                            <w:rFonts w:ascii="Courier New"/>
                            <w:b/>
                            <w:color w:val="000080"/>
                            <w:sz w:val="13"/>
                          </w:rPr>
                          <w:t xml:space="preserve">; </w:t>
                        </w:r>
                        <w:r>
                          <w:rPr>
                            <w:rFonts w:ascii="Courier New"/>
                            <w:b/>
                            <w:color w:val="00AFEF"/>
                            <w:sz w:val="13"/>
                          </w:rPr>
                          <w:t>20.</w:t>
                        </w:r>
                        <w:r>
                          <w:rPr>
                            <w:rFonts w:ascii="Courier New"/>
                            <w:b/>
                            <w:color w:val="000080"/>
                            <w:sz w:val="13"/>
                          </w:rPr>
                          <w:t>};</w:t>
                        </w:r>
                      </w:p>
                      <w:p w14:paraId="0782B1BC" w14:textId="77777777" w:rsidR="0079175C" w:rsidRDefault="0079175C">
                        <w:pPr>
                          <w:numPr>
                            <w:ilvl w:val="0"/>
                            <w:numId w:val="7"/>
                          </w:numPr>
                          <w:tabs>
                            <w:tab w:val="left" w:pos="240"/>
                          </w:tabs>
                          <w:spacing w:line="114" w:lineRule="exact"/>
                          <w:ind w:firstLine="0"/>
                          <w:rPr>
                            <w:rFonts w:ascii="Courier New"/>
                            <w:b/>
                            <w:sz w:val="13"/>
                          </w:rPr>
                        </w:pPr>
                        <w:r>
                          <w:rPr>
                            <w:rFonts w:ascii="Courier New"/>
                            <w:b/>
                            <w:color w:val="252525"/>
                            <w:sz w:val="13"/>
                          </w:rPr>
                          <w:t xml:space="preserve">class </w:t>
                        </w:r>
                        <w:r>
                          <w:rPr>
                            <w:rFonts w:ascii="Courier New"/>
                            <w:sz w:val="13"/>
                          </w:rPr>
                          <w:t>Consumer</w:t>
                        </w:r>
                        <w:r>
                          <w:rPr>
                            <w:rFonts w:ascii="Courier New"/>
                            <w:spacing w:val="30"/>
                            <w:sz w:val="13"/>
                          </w:rPr>
                          <w:t xml:space="preserve"> </w:t>
                        </w:r>
                        <w:r>
                          <w:rPr>
                            <w:rFonts w:ascii="Courier New"/>
                            <w:b/>
                            <w:color w:val="000080"/>
                            <w:sz w:val="13"/>
                          </w:rPr>
                          <w:t>{</w:t>
                        </w:r>
                      </w:p>
                      <w:p w14:paraId="3BE9273B" w14:textId="77777777" w:rsidR="0079175C" w:rsidRDefault="0079175C">
                        <w:pPr>
                          <w:numPr>
                            <w:ilvl w:val="0"/>
                            <w:numId w:val="7"/>
                          </w:numPr>
                          <w:tabs>
                            <w:tab w:val="left" w:pos="240"/>
                          </w:tabs>
                          <w:spacing w:before="5"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IPull</w:t>
                        </w:r>
                        <w:r>
                          <w:rPr>
                            <w:rFonts w:ascii="Courier New"/>
                            <w:b/>
                            <w:color w:val="000080"/>
                            <w:sz w:val="13"/>
                          </w:rPr>
                          <w:t xml:space="preserve">&gt; </w:t>
                        </w:r>
                        <w:r>
                          <w:rPr>
                            <w:rFonts w:ascii="Courier New"/>
                            <w:sz w:val="13"/>
                          </w:rPr>
                          <w:t>pPull</w:t>
                        </w:r>
                        <w:r>
                          <w:rPr>
                            <w:rFonts w:ascii="Courier New"/>
                            <w:b/>
                            <w:color w:val="000080"/>
                            <w:sz w:val="13"/>
                          </w:rPr>
                          <w:t xml:space="preserve">; </w:t>
                        </w:r>
                        <w:r>
                          <w:rPr>
                            <w:rFonts w:ascii="Courier New"/>
                            <w:b/>
                            <w:color w:val="00AFEF"/>
                            <w:sz w:val="13"/>
                          </w:rPr>
                          <w:t>23.</w:t>
                        </w:r>
                        <w:r>
                          <w:rPr>
                            <w:rFonts w:ascii="Courier New"/>
                            <w:b/>
                            <w:color w:val="000080"/>
                            <w:sz w:val="13"/>
                          </w:rPr>
                          <w:t>};</w:t>
                        </w:r>
                      </w:p>
                      <w:p w14:paraId="7A92DA29" w14:textId="77777777" w:rsidR="0079175C" w:rsidRDefault="0079175C">
                        <w:pPr>
                          <w:spacing w:line="199" w:lineRule="auto"/>
                          <w:rPr>
                            <w:rFonts w:ascii="Courier New"/>
                            <w:b/>
                            <w:sz w:val="13"/>
                          </w:rPr>
                        </w:pPr>
                        <w:r>
                          <w:rPr>
                            <w:rFonts w:ascii="Courier New"/>
                            <w:b/>
                            <w:color w:val="00AFEF"/>
                            <w:sz w:val="13"/>
                          </w:rPr>
                          <w:t>24.</w:t>
                        </w:r>
                        <w:r>
                          <w:rPr>
                            <w:rFonts w:ascii="Courier New"/>
                            <w:b/>
                            <w:color w:val="252525"/>
                            <w:sz w:val="13"/>
                          </w:rPr>
                          <w:t xml:space="preserve">class </w:t>
                        </w:r>
                        <w:r>
                          <w:rPr>
                            <w:rFonts w:ascii="Courier New"/>
                            <w:sz w:val="13"/>
                          </w:rPr>
                          <w:t xml:space="preserve">FIFO </w:t>
                        </w:r>
                        <w:r>
                          <w:rPr>
                            <w:rFonts w:ascii="Courier New"/>
                            <w:b/>
                            <w:color w:val="000080"/>
                            <w:sz w:val="13"/>
                          </w:rPr>
                          <w:t xml:space="preserve">: </w:t>
                        </w:r>
                        <w:r>
                          <w:rPr>
                            <w:rFonts w:ascii="Courier New"/>
                            <w:b/>
                            <w:color w:val="252525"/>
                            <w:sz w:val="13"/>
                          </w:rPr>
                          <w:t xml:space="preserve">public </w:t>
                        </w:r>
                        <w:r>
                          <w:rPr>
                            <w:rFonts w:ascii="Courier New"/>
                            <w:sz w:val="13"/>
                          </w:rPr>
                          <w:t>IPush</w:t>
                        </w:r>
                        <w:r>
                          <w:rPr>
                            <w:rFonts w:ascii="Courier New"/>
                            <w:b/>
                            <w:color w:val="000080"/>
                            <w:sz w:val="13"/>
                          </w:rPr>
                          <w:t xml:space="preserve">, </w:t>
                        </w:r>
                        <w:r>
                          <w:rPr>
                            <w:rFonts w:ascii="Courier New"/>
                            <w:sz w:val="13"/>
                          </w:rPr>
                          <w:t xml:space="preserve">IPull </w:t>
                        </w:r>
                        <w:r>
                          <w:rPr>
                            <w:rFonts w:ascii="Courier New"/>
                            <w:b/>
                            <w:color w:val="000080"/>
                            <w:sz w:val="13"/>
                          </w:rPr>
                          <w:t xml:space="preserve">{ </w:t>
                        </w:r>
                        <w:r>
                          <w:rPr>
                            <w:rFonts w:ascii="Courier New"/>
                            <w:b/>
                            <w:color w:val="00AFEF"/>
                            <w:sz w:val="13"/>
                          </w:rPr>
                          <w:t>25.</w:t>
                        </w:r>
                        <w:r>
                          <w:rPr>
                            <w:rFonts w:ascii="Courier New"/>
                            <w:b/>
                            <w:color w:val="252525"/>
                            <w:sz w:val="13"/>
                          </w:rPr>
                          <w:t>public</w:t>
                        </w:r>
                        <w:r>
                          <w:rPr>
                            <w:rFonts w:ascii="Courier New"/>
                            <w:b/>
                            <w:color w:val="000080"/>
                            <w:sz w:val="13"/>
                          </w:rPr>
                          <w:t>:</w:t>
                        </w:r>
                      </w:p>
                      <w:p w14:paraId="6EC862B5" w14:textId="77777777" w:rsidR="0079175C" w:rsidRDefault="0079175C">
                        <w:pPr>
                          <w:numPr>
                            <w:ilvl w:val="0"/>
                            <w:numId w:val="6"/>
                          </w:numPr>
                          <w:tabs>
                            <w:tab w:val="left" w:pos="399"/>
                          </w:tabs>
                          <w:spacing w:line="115"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IPush</w:t>
                        </w:r>
                        <w:r>
                          <w:rPr>
                            <w:rFonts w:ascii="Courier New"/>
                            <w:b/>
                            <w:color w:val="000080"/>
                            <w:sz w:val="13"/>
                          </w:rPr>
                          <w:t>&gt;</w:t>
                        </w:r>
                        <w:r>
                          <w:rPr>
                            <w:rFonts w:ascii="Courier New"/>
                            <w:b/>
                            <w:color w:val="000080"/>
                            <w:spacing w:val="49"/>
                            <w:sz w:val="13"/>
                          </w:rPr>
                          <w:t xml:space="preserve"> </w:t>
                        </w:r>
                        <w:r>
                          <w:rPr>
                            <w:rFonts w:ascii="Courier New"/>
                            <w:sz w:val="13"/>
                          </w:rPr>
                          <w:t>pPush</w:t>
                        </w:r>
                        <w:r>
                          <w:rPr>
                            <w:rFonts w:ascii="Courier New"/>
                            <w:b/>
                            <w:color w:val="000080"/>
                            <w:sz w:val="13"/>
                          </w:rPr>
                          <w:t>;</w:t>
                        </w:r>
                      </w:p>
                      <w:p w14:paraId="187FB7DC" w14:textId="77777777" w:rsidR="0079175C" w:rsidRDefault="0079175C">
                        <w:pPr>
                          <w:numPr>
                            <w:ilvl w:val="0"/>
                            <w:numId w:val="6"/>
                          </w:numPr>
                          <w:tabs>
                            <w:tab w:val="left" w:pos="399"/>
                          </w:tabs>
                          <w:spacing w:line="121"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IPull</w:t>
                        </w:r>
                        <w:r>
                          <w:rPr>
                            <w:rFonts w:ascii="Courier New"/>
                            <w:b/>
                            <w:color w:val="000080"/>
                            <w:sz w:val="13"/>
                          </w:rPr>
                          <w:t>&gt;</w:t>
                        </w:r>
                        <w:r>
                          <w:rPr>
                            <w:rFonts w:ascii="Courier New"/>
                            <w:b/>
                            <w:color w:val="000080"/>
                            <w:spacing w:val="45"/>
                            <w:sz w:val="13"/>
                          </w:rPr>
                          <w:t xml:space="preserve"> </w:t>
                        </w:r>
                        <w:r>
                          <w:rPr>
                            <w:rFonts w:ascii="Courier New"/>
                            <w:sz w:val="13"/>
                          </w:rPr>
                          <w:t>pPull</w:t>
                        </w:r>
                        <w:r>
                          <w:rPr>
                            <w:rFonts w:ascii="Courier New"/>
                            <w:b/>
                            <w:color w:val="000080"/>
                            <w:sz w:val="13"/>
                          </w:rPr>
                          <w:t>;</w:t>
                        </w:r>
                      </w:p>
                      <w:p w14:paraId="76BD415E" w14:textId="77777777" w:rsidR="0079175C" w:rsidRDefault="0079175C">
                        <w:pPr>
                          <w:numPr>
                            <w:ilvl w:val="0"/>
                            <w:numId w:val="6"/>
                          </w:numPr>
                          <w:tabs>
                            <w:tab w:val="left" w:pos="399"/>
                          </w:tabs>
                          <w:spacing w:line="122" w:lineRule="exact"/>
                          <w:ind w:hanging="398"/>
                          <w:rPr>
                            <w:rFonts w:ascii="Courier New"/>
                            <w:b/>
                            <w:sz w:val="13"/>
                          </w:rPr>
                        </w:pP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w:t>
                        </w:r>
                        <w:r>
                          <w:rPr>
                            <w:rFonts w:ascii="Courier New"/>
                            <w:color w:val="008000"/>
                            <w:sz w:val="13"/>
                          </w:rPr>
                          <w:t>//fine-grained</w:t>
                        </w:r>
                        <w:r>
                          <w:rPr>
                            <w:rFonts w:ascii="Courier New"/>
                            <w:color w:val="008000"/>
                            <w:spacing w:val="61"/>
                            <w:sz w:val="13"/>
                          </w:rPr>
                          <w:t xml:space="preserve"> </w:t>
                        </w:r>
                        <w:r>
                          <w:rPr>
                            <w:rFonts w:ascii="Courier New"/>
                            <w:color w:val="008000"/>
                            <w:sz w:val="13"/>
                          </w:rPr>
                          <w:t>code</w:t>
                        </w:r>
                        <w:r>
                          <w:rPr>
                            <w:rFonts w:ascii="Courier New"/>
                            <w:b/>
                            <w:color w:val="000080"/>
                            <w:sz w:val="13"/>
                          </w:rPr>
                          <w:t>}</w:t>
                        </w:r>
                      </w:p>
                      <w:p w14:paraId="5581BA2B" w14:textId="77777777" w:rsidR="0079175C" w:rsidRDefault="0079175C">
                        <w:pPr>
                          <w:numPr>
                            <w:ilvl w:val="0"/>
                            <w:numId w:val="6"/>
                          </w:numPr>
                          <w:tabs>
                            <w:tab w:val="left" w:pos="399"/>
                          </w:tabs>
                          <w:spacing w:line="121" w:lineRule="exact"/>
                          <w:ind w:hanging="398"/>
                          <w:rPr>
                            <w:rFonts w:ascii="Courier New"/>
                            <w:b/>
                            <w:sz w:val="13"/>
                          </w:rPr>
                        </w:pPr>
                        <w:r>
                          <w:rPr>
                            <w:rFonts w:ascii="Courier New"/>
                            <w:b/>
                            <w:color w:val="252525"/>
                            <w:sz w:val="13"/>
                          </w:rPr>
                          <w:t xml:space="preserve">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w:t>
                        </w:r>
                        <w:r>
                          <w:rPr>
                            <w:rFonts w:ascii="Courier New"/>
                            <w:b/>
                            <w:color w:val="000080"/>
                            <w:spacing w:val="50"/>
                            <w:sz w:val="13"/>
                          </w:rPr>
                          <w:t xml:space="preserve"> </w:t>
                        </w:r>
                        <w:r>
                          <w:rPr>
                            <w:rFonts w:ascii="Courier New"/>
                            <w:sz w:val="13"/>
                          </w:rPr>
                          <w:t>data</w:t>
                        </w:r>
                        <w:r>
                          <w:rPr>
                            <w:rFonts w:ascii="Courier New"/>
                            <w:b/>
                            <w:color w:val="000080"/>
                            <w:sz w:val="13"/>
                          </w:rPr>
                          <w:t>){</w:t>
                        </w:r>
                        <w:r>
                          <w:rPr>
                            <w:rFonts w:ascii="Courier New"/>
                            <w:color w:val="008000"/>
                            <w:sz w:val="13"/>
                          </w:rPr>
                          <w:t>//..</w:t>
                        </w:r>
                        <w:r>
                          <w:rPr>
                            <w:rFonts w:ascii="Courier New"/>
                            <w:b/>
                            <w:color w:val="000080"/>
                            <w:sz w:val="13"/>
                          </w:rPr>
                          <w:t>}</w:t>
                        </w:r>
                      </w:p>
                      <w:p w14:paraId="6CCFE9BF" w14:textId="77777777" w:rsidR="0079175C" w:rsidRDefault="0079175C">
                        <w:pPr>
                          <w:numPr>
                            <w:ilvl w:val="0"/>
                            <w:numId w:val="6"/>
                          </w:numPr>
                          <w:tabs>
                            <w:tab w:val="left" w:pos="399"/>
                          </w:tabs>
                          <w:spacing w:line="130" w:lineRule="exact"/>
                          <w:ind w:hanging="398"/>
                          <w:rPr>
                            <w:rFonts w:ascii="Courier New" w:hAnsi="Courier New"/>
                            <w:sz w:val="13"/>
                          </w:rPr>
                        </w:pPr>
                        <w:r>
                          <w:rPr>
                            <w:rFonts w:ascii="Courier New" w:hAnsi="Courier New"/>
                            <w:color w:val="008000"/>
                            <w:sz w:val="13"/>
                          </w:rPr>
                          <w:t>//attributes +</w:t>
                        </w:r>
                        <w:r>
                          <w:rPr>
                            <w:rFonts w:ascii="Courier New" w:hAnsi="Courier New"/>
                            <w:color w:val="008000"/>
                            <w:spacing w:val="42"/>
                            <w:sz w:val="13"/>
                          </w:rPr>
                          <w:t xml:space="preserve"> </w:t>
                        </w:r>
                        <w:r>
                          <w:rPr>
                            <w:rFonts w:ascii="Courier New" w:hAnsi="Courier New"/>
                            <w:color w:val="008000"/>
                            <w:sz w:val="13"/>
                          </w:rPr>
                          <w:t>methods…</w:t>
                        </w:r>
                      </w:p>
                    </w:txbxContent>
                  </v:textbox>
                </v:shape>
                <v:shape id="Text Box 1083" o:spid="_x0000_s1240" type="#_x0000_t202" style="position:absolute;left:7419;top:-1989;width:239;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4MMQA&#10;AADdAAAADwAAAGRycy9kb3ducmV2LnhtbERPTWvCQBC9F/oflil4q5sKak2zipQWhII0xoPHMTtJ&#10;FrOzaXbV9N+7BaG3ebzPyVaDbcWFem8cK3gZJyCIS6cN1wr2xefzKwgfkDW2jknBL3lYLR8fMky1&#10;u3JOl12oRQxhn6KCJoQuldKXDVn0Y9cRR65yvcUQYV9L3eM1httWTpJkJi0ajg0NdvTeUHnana2C&#10;9YHzD/OzPX7nVW6KYpHw1+yk1OhpWL+BCDSEf/HdvdFx/mQ6h7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GuDDEAAAA3QAAAA8AAAAAAAAAAAAAAAAAmAIAAGRycy9k&#10;b3ducmV2LnhtbFBLBQYAAAAABAAEAPUAAACJAwAAAAA=&#10;" filled="f" stroked="f">
                  <v:textbox inset="0,0,0,0">
                    <w:txbxContent>
                      <w:p w14:paraId="69AF62BD" w14:textId="77777777" w:rsidR="0079175C" w:rsidRDefault="0079175C">
                        <w:pPr>
                          <w:spacing w:line="123" w:lineRule="exact"/>
                          <w:ind w:right="-16"/>
                          <w:rPr>
                            <w:rFonts w:ascii="Courier New"/>
                            <w:sz w:val="13"/>
                          </w:rPr>
                        </w:pPr>
                        <w:r>
                          <w:rPr>
                            <w:rFonts w:ascii="Courier New"/>
                            <w:color w:val="00AFEF"/>
                            <w:sz w:val="13"/>
                          </w:rPr>
                          <w:t>47.</w:t>
                        </w:r>
                      </w:p>
                      <w:p w14:paraId="086BDFFA" w14:textId="77777777" w:rsidR="0079175C" w:rsidRDefault="0079175C">
                        <w:pPr>
                          <w:spacing w:line="121" w:lineRule="exact"/>
                          <w:ind w:right="-16"/>
                          <w:rPr>
                            <w:rFonts w:ascii="Courier New"/>
                            <w:sz w:val="13"/>
                          </w:rPr>
                        </w:pPr>
                        <w:r>
                          <w:rPr>
                            <w:rFonts w:ascii="Courier New"/>
                            <w:color w:val="00AFEF"/>
                            <w:sz w:val="13"/>
                          </w:rPr>
                          <w:t>48.</w:t>
                        </w:r>
                      </w:p>
                      <w:p w14:paraId="2D7C4234" w14:textId="77777777" w:rsidR="0079175C" w:rsidRDefault="0079175C">
                        <w:pPr>
                          <w:spacing w:line="131" w:lineRule="exact"/>
                          <w:ind w:right="-16"/>
                          <w:rPr>
                            <w:rFonts w:ascii="Courier New"/>
                            <w:sz w:val="13"/>
                          </w:rPr>
                        </w:pPr>
                        <w:r>
                          <w:rPr>
                            <w:rFonts w:ascii="Courier New"/>
                            <w:color w:val="00AFEF"/>
                            <w:sz w:val="13"/>
                          </w:rPr>
                          <w:t>49.</w:t>
                        </w:r>
                      </w:p>
                    </w:txbxContent>
                  </v:textbox>
                </v:shape>
                <v:shape id="Text Box 1082" o:spid="_x0000_s1241" type="#_x0000_t202" style="position:absolute;left:7817;top:-3810;width:3282;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ksQsYA&#10;AADdAAAADwAAAGRycy9kb3ducmV2LnhtbESPQWvCQBCF74X+h2UK3upGQanRVaS0IBSkMR56nGbH&#10;ZDE7m2ZXTf+9cyj0NsN78943q83gW3WlPrrABibjDBRxFazj2sCxfH9+ARUTssU2MBn4pQib9ePD&#10;CnMbblzQ9ZBqJSEcczTQpNTlWseqIY9xHDpi0U6h95hk7Wtte7xJuG/1NMvm2qNjaWiwo9eGqvPh&#10;4g1sv7h4cz/778/iVLiyXGT8MT8bM3oatktQiYb0b/673lnBn84EV76RE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ksQsYAAADdAAAADwAAAAAAAAAAAAAAAACYAgAAZHJz&#10;L2Rvd25yZXYueG1sUEsFBgAAAAAEAAQA9QAAAIsDAAAAAA==&#10;" filled="f" stroked="f">
                  <v:textbox inset="0,0,0,0">
                    <w:txbxContent>
                      <w:p w14:paraId="3036A10B" w14:textId="77777777" w:rsidR="0079175C" w:rsidRDefault="0079175C">
                        <w:pPr>
                          <w:spacing w:before="1" w:line="120" w:lineRule="exact"/>
                          <w:ind w:right="1507"/>
                          <w:rPr>
                            <w:rFonts w:ascii="Courier New"/>
                            <w:b/>
                            <w:sz w:val="13"/>
                          </w:rPr>
                        </w:pPr>
                        <w:r>
                          <w:rPr>
                            <w:rFonts w:ascii="Courier New"/>
                            <w:b/>
                            <w:sz w:val="13"/>
                          </w:rPr>
                          <w:t xml:space="preserve">InitialState </w:t>
                        </w:r>
                        <w:r>
                          <w:rPr>
                            <w:rFonts w:ascii="Courier New"/>
                            <w:sz w:val="13"/>
                          </w:rPr>
                          <w:t>Idle</w:t>
                        </w:r>
                        <w:r>
                          <w:rPr>
                            <w:rFonts w:ascii="Courier New"/>
                            <w:b/>
                            <w:color w:val="000080"/>
                            <w:sz w:val="13"/>
                          </w:rPr>
                          <w:t xml:space="preserve">; </w:t>
                        </w:r>
                        <w:r>
                          <w:rPr>
                            <w:rFonts w:ascii="Courier New"/>
                            <w:b/>
                            <w:sz w:val="13"/>
                          </w:rPr>
                          <w:t xml:space="preserve">State </w:t>
                        </w:r>
                        <w:r>
                          <w:rPr>
                            <w:rFonts w:ascii="Courier New"/>
                            <w:sz w:val="13"/>
                          </w:rPr>
                          <w:t xml:space="preserve">SignalChecking </w:t>
                        </w:r>
                        <w:r>
                          <w:rPr>
                            <w:rFonts w:ascii="Courier New"/>
                            <w:b/>
                            <w:color w:val="000080"/>
                            <w:sz w:val="13"/>
                          </w:rPr>
                          <w:t>{</w:t>
                        </w:r>
                      </w:p>
                      <w:p w14:paraId="3ACCE6A8" w14:textId="77777777" w:rsidR="0079175C" w:rsidRDefault="0079175C">
                        <w:pPr>
                          <w:spacing w:line="122" w:lineRule="exact"/>
                          <w:ind w:left="160" w:right="1040"/>
                          <w:rPr>
                            <w:rFonts w:ascii="Courier New"/>
                            <w:b/>
                            <w:sz w:val="13"/>
                          </w:rPr>
                        </w:pPr>
                        <w:r>
                          <w:rPr>
                            <w:rFonts w:ascii="Courier New"/>
                            <w:b/>
                            <w:sz w:val="13"/>
                          </w:rPr>
                          <w:t xml:space="preserve">StateEntry </w:t>
                        </w:r>
                        <w:r>
                          <w:rPr>
                            <w:rFonts w:ascii="Courier New"/>
                            <w:sz w:val="13"/>
                          </w:rPr>
                          <w:t>entryCheck</w:t>
                        </w:r>
                        <w:r>
                          <w:rPr>
                            <w:rFonts w:ascii="Courier New"/>
                            <w:b/>
                            <w:color w:val="000080"/>
                            <w:sz w:val="13"/>
                          </w:rPr>
                          <w:t xml:space="preserve">; </w:t>
                        </w:r>
                        <w:r>
                          <w:rPr>
                            <w:rFonts w:ascii="Courier New"/>
                            <w:b/>
                            <w:sz w:val="13"/>
                          </w:rPr>
                          <w:t xml:space="preserve">StateExit </w:t>
                        </w:r>
                        <w:r>
                          <w:rPr>
                            <w:rFonts w:ascii="Courier New"/>
                            <w:sz w:val="13"/>
                          </w:rPr>
                          <w:t>exitCheck</w:t>
                        </w:r>
                        <w:r>
                          <w:rPr>
                            <w:rFonts w:ascii="Courier New"/>
                            <w:b/>
                            <w:color w:val="000080"/>
                            <w:sz w:val="13"/>
                          </w:rPr>
                          <w:t>;</w:t>
                        </w:r>
                      </w:p>
                      <w:p w14:paraId="61B995B1" w14:textId="77777777" w:rsidR="0079175C" w:rsidRDefault="0079175C">
                        <w:pPr>
                          <w:spacing w:line="122" w:lineRule="exact"/>
                          <w:ind w:right="1507"/>
                          <w:rPr>
                            <w:rFonts w:ascii="Courier New"/>
                            <w:b/>
                            <w:sz w:val="13"/>
                          </w:rPr>
                        </w:pPr>
                        <w:r>
                          <w:rPr>
                            <w:rFonts w:ascii="Courier New"/>
                            <w:b/>
                            <w:color w:val="000080"/>
                            <w:sz w:val="13"/>
                          </w:rPr>
                          <w:t>};</w:t>
                        </w:r>
                      </w:p>
                      <w:p w14:paraId="27B09F43" w14:textId="77777777" w:rsidR="0079175C" w:rsidRDefault="0079175C">
                        <w:pPr>
                          <w:spacing w:before="6" w:line="196" w:lineRule="auto"/>
                          <w:ind w:left="160" w:right="1040" w:hanging="161"/>
                          <w:rPr>
                            <w:rFonts w:ascii="Courier New"/>
                            <w:b/>
                            <w:sz w:val="13"/>
                          </w:rPr>
                        </w:pPr>
                        <w:r>
                          <w:rPr>
                            <w:rFonts w:ascii="Courier New"/>
                            <w:b/>
                            <w:sz w:val="13"/>
                          </w:rPr>
                          <w:t xml:space="preserve">State </w:t>
                        </w:r>
                        <w:r>
                          <w:rPr>
                            <w:rFonts w:ascii="Courier New"/>
                            <w:sz w:val="13"/>
                          </w:rPr>
                          <w:t xml:space="preserve">DataQueuing </w:t>
                        </w:r>
                        <w:r>
                          <w:rPr>
                            <w:rFonts w:ascii="Courier New"/>
                            <w:b/>
                            <w:color w:val="000080"/>
                            <w:sz w:val="13"/>
                          </w:rPr>
                          <w:t xml:space="preserve">{ </w:t>
                        </w:r>
                        <w:r>
                          <w:rPr>
                            <w:rFonts w:ascii="Courier New"/>
                            <w:b/>
                            <w:sz w:val="13"/>
                          </w:rPr>
                          <w:t xml:space="preserve">StateEntry </w:t>
                        </w:r>
                        <w:r>
                          <w:rPr>
                            <w:rFonts w:ascii="Courier New"/>
                            <w:sz w:val="13"/>
                          </w:rPr>
                          <w:t>entryQueue</w:t>
                        </w:r>
                        <w:r>
                          <w:rPr>
                            <w:rFonts w:ascii="Courier New"/>
                            <w:b/>
                            <w:color w:val="000080"/>
                            <w:sz w:val="13"/>
                          </w:rPr>
                          <w:t xml:space="preserve">; </w:t>
                        </w:r>
                        <w:r>
                          <w:rPr>
                            <w:rFonts w:ascii="Courier New"/>
                            <w:b/>
                            <w:sz w:val="13"/>
                          </w:rPr>
                          <w:t xml:space="preserve">State </w:t>
                        </w:r>
                        <w:r>
                          <w:rPr>
                            <w:rFonts w:ascii="Courier New"/>
                            <w:sz w:val="13"/>
                          </w:rPr>
                          <w:t>Queuing</w:t>
                        </w:r>
                        <w:r>
                          <w:rPr>
                            <w:rFonts w:ascii="Courier New"/>
                            <w:b/>
                            <w:color w:val="000080"/>
                            <w:sz w:val="13"/>
                          </w:rPr>
                          <w:t>;</w:t>
                        </w:r>
                      </w:p>
                      <w:p w14:paraId="3DDA9FC3" w14:textId="77777777" w:rsidR="0079175C" w:rsidRDefault="0079175C">
                        <w:pPr>
                          <w:spacing w:line="116" w:lineRule="exact"/>
                          <w:ind w:right="1507"/>
                          <w:rPr>
                            <w:rFonts w:ascii="Courier New"/>
                            <w:b/>
                            <w:sz w:val="13"/>
                          </w:rPr>
                        </w:pPr>
                        <w:r>
                          <w:rPr>
                            <w:rFonts w:ascii="Courier New"/>
                            <w:b/>
                            <w:color w:val="000080"/>
                            <w:sz w:val="13"/>
                          </w:rPr>
                          <w:t>};</w:t>
                        </w:r>
                      </w:p>
                      <w:p w14:paraId="072FCE31" w14:textId="77777777" w:rsidR="0079175C" w:rsidRDefault="0079175C">
                        <w:pPr>
                          <w:spacing w:before="6" w:line="196" w:lineRule="auto"/>
                          <w:ind w:right="1040"/>
                          <w:rPr>
                            <w:rFonts w:ascii="Courier New"/>
                            <w:b/>
                            <w:sz w:val="13"/>
                          </w:rPr>
                        </w:pPr>
                        <w:r>
                          <w:rPr>
                            <w:rFonts w:ascii="Courier New"/>
                            <w:b/>
                            <w:sz w:val="13"/>
                          </w:rPr>
                          <w:t xml:space="preserve">State </w:t>
                        </w:r>
                        <w:r>
                          <w:rPr>
                            <w:rFonts w:ascii="Courier New"/>
                            <w:color w:val="404040"/>
                            <w:sz w:val="13"/>
                          </w:rPr>
                          <w:t>Discarding</w:t>
                        </w:r>
                        <w:r>
                          <w:rPr>
                            <w:rFonts w:ascii="Courier New"/>
                            <w:b/>
                            <w:color w:val="000080"/>
                            <w:sz w:val="13"/>
                          </w:rPr>
                          <w:t xml:space="preserve">; </w:t>
                        </w:r>
                        <w:r>
                          <w:rPr>
                            <w:rFonts w:ascii="Courier New"/>
                            <w:b/>
                            <w:sz w:val="13"/>
                          </w:rPr>
                          <w:t xml:space="preserve">PseudoChoice </w:t>
                        </w:r>
                        <w:r>
                          <w:rPr>
                            <w:rFonts w:ascii="Courier New"/>
                            <w:sz w:val="13"/>
                          </w:rPr>
                          <w:t>dataChoice</w:t>
                        </w:r>
                        <w:r>
                          <w:rPr>
                            <w:rFonts w:ascii="Courier New"/>
                            <w:b/>
                            <w:color w:val="000080"/>
                            <w:sz w:val="13"/>
                          </w:rPr>
                          <w:t>;</w:t>
                        </w:r>
                      </w:p>
                      <w:p w14:paraId="5005D2D1" w14:textId="77777777" w:rsidR="0079175C" w:rsidRDefault="0079175C">
                        <w:pPr>
                          <w:spacing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push(Data&amp;)</w:t>
                        </w:r>
                        <w:r>
                          <w:rPr>
                            <w:rFonts w:ascii="Courier New"/>
                            <w:b/>
                            <w:color w:val="000080"/>
                            <w:sz w:val="13"/>
                          </w:rPr>
                          <w:t xml:space="preserve">); </w:t>
                        </w:r>
                        <w:r>
                          <w:rPr>
                            <w:rFonts w:ascii="Courier New"/>
                            <w:b/>
                            <w:sz w:val="13"/>
                          </w:rPr>
                          <w:t xml:space="preserve">TransitionTable </w:t>
                        </w:r>
                        <w:r>
                          <w:rPr>
                            <w:rFonts w:ascii="Courier New"/>
                            <w:b/>
                            <w:color w:val="000080"/>
                            <w:sz w:val="13"/>
                          </w:rPr>
                          <w:t>{</w:t>
                        </w:r>
                      </w:p>
                      <w:p w14:paraId="0A756B6E" w14:textId="77777777" w:rsidR="0079175C" w:rsidRDefault="0079175C">
                        <w:pPr>
                          <w:spacing w:line="114" w:lineRule="exact"/>
                          <w:ind w:left="160" w:right="1040"/>
                          <w:rPr>
                            <w:rFonts w:ascii="Courier New"/>
                            <w:b/>
                            <w:sz w:val="13"/>
                          </w:rPr>
                        </w:pPr>
                        <w:r>
                          <w:rPr>
                            <w:rFonts w:ascii="Courier New"/>
                            <w:b/>
                            <w:sz w:val="13"/>
                          </w:rPr>
                          <w:t>ExT</w:t>
                        </w:r>
                        <w:r>
                          <w:rPr>
                            <w:rFonts w:ascii="Courier New"/>
                            <w:b/>
                            <w:color w:val="000080"/>
                            <w:sz w:val="13"/>
                          </w:rPr>
                          <w:t>(</w:t>
                        </w:r>
                        <w:r>
                          <w:rPr>
                            <w:rFonts w:ascii="Courier New"/>
                            <w:sz w:val="13"/>
                          </w:rPr>
                          <w:t>Idle</w:t>
                        </w:r>
                        <w:r>
                          <w:rPr>
                            <w:rFonts w:ascii="Courier New"/>
                            <w:b/>
                            <w:color w:val="000080"/>
                            <w:sz w:val="13"/>
                          </w:rPr>
                          <w:t>,</w:t>
                        </w:r>
                        <w:r>
                          <w:rPr>
                            <w:rFonts w:ascii="Courier New"/>
                            <w:sz w:val="13"/>
                          </w:rPr>
                          <w:t>SignalChecking</w:t>
                        </w:r>
                        <w:r>
                          <w:rPr>
                            <w:rFonts w:ascii="Courier New"/>
                            <w:b/>
                            <w:color w:val="000080"/>
                            <w:sz w:val="13"/>
                          </w:rPr>
                          <w:t>,</w:t>
                        </w:r>
                      </w:p>
                      <w:p w14:paraId="55A703B9" w14:textId="77777777" w:rsidR="0079175C" w:rsidRDefault="0079175C">
                        <w:pPr>
                          <w:spacing w:before="5" w:line="199" w:lineRule="auto"/>
                          <w:ind w:left="160" w:firstLine="320"/>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sz w:val="13"/>
                          </w:rPr>
                          <w:t>ExT</w:t>
                        </w:r>
                        <w:r>
                          <w:rPr>
                            <w:rFonts w:ascii="Courier New"/>
                            <w:b/>
                            <w:color w:val="000080"/>
                            <w:sz w:val="13"/>
                          </w:rPr>
                          <w:t>(</w:t>
                        </w:r>
                        <w:r>
                          <w:rPr>
                            <w:rFonts w:ascii="Courier New"/>
                            <w:sz w:val="13"/>
                          </w:rPr>
                          <w:t>SignalChecking</w:t>
                        </w:r>
                        <w:r>
                          <w:rPr>
                            <w:rFonts w:ascii="Courier New"/>
                            <w:b/>
                            <w:color w:val="000080"/>
                            <w:sz w:val="13"/>
                          </w:rPr>
                          <w:t>,</w:t>
                        </w:r>
                        <w:r>
                          <w:rPr>
                            <w:rFonts w:ascii="Courier New"/>
                            <w:sz w:val="13"/>
                          </w:rPr>
                          <w:t>dataChoice</w:t>
                        </w:r>
                        <w:r>
                          <w:rPr>
                            <w:rFonts w:ascii="Courier New"/>
                            <w:b/>
                            <w:color w:val="000080"/>
                            <w:sz w:val="13"/>
                          </w:rPr>
                          <w:t>,</w:t>
                        </w:r>
                      </w:p>
                      <w:p w14:paraId="0346A2DB" w14:textId="77777777" w:rsidR="0079175C" w:rsidRDefault="0079175C">
                        <w:pPr>
                          <w:spacing w:line="115" w:lineRule="exact"/>
                          <w:ind w:left="1190"/>
                          <w:rPr>
                            <w:rFonts w:ascii="Courier New"/>
                            <w:b/>
                            <w:sz w:val="13"/>
                          </w:rPr>
                        </w:pP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p>
                      <w:p w14:paraId="47E26C72" w14:textId="77777777" w:rsidR="0079175C" w:rsidRDefault="0079175C">
                        <w:pPr>
                          <w:spacing w:line="131" w:lineRule="exact"/>
                          <w:ind w:left="160"/>
                          <w:rPr>
                            <w:rFonts w:ascii="Courier New"/>
                            <w:b/>
                            <w:sz w:val="13"/>
                          </w:rPr>
                        </w:pPr>
                        <w:r>
                          <w:rPr>
                            <w:rFonts w:ascii="Courier New"/>
                            <w:b/>
                            <w:sz w:val="13"/>
                          </w:rPr>
                          <w:t>ExT</w:t>
                        </w:r>
                        <w:r>
                          <w:rPr>
                            <w:rFonts w:ascii="Courier New"/>
                            <w:b/>
                            <w:color w:val="000080"/>
                            <w:sz w:val="13"/>
                          </w:rPr>
                          <w:t>(</w:t>
                        </w:r>
                        <w:r>
                          <w:rPr>
                            <w:rFonts w:ascii="Courier New"/>
                            <w:sz w:val="13"/>
                          </w:rPr>
                          <w:t>dataChoice</w:t>
                        </w:r>
                        <w:r>
                          <w:rPr>
                            <w:rFonts w:ascii="Courier New"/>
                            <w:b/>
                            <w:color w:val="000080"/>
                            <w:sz w:val="13"/>
                          </w:rPr>
                          <w:t>,</w:t>
                        </w:r>
                        <w:r>
                          <w:rPr>
                            <w:rFonts w:ascii="Courier New"/>
                            <w:sz w:val="13"/>
                          </w:rPr>
                          <w:t>Queuing</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valid</w:t>
                        </w:r>
                        <w:r>
                          <w:rPr>
                            <w:rFonts w:ascii="Courier New"/>
                            <w:b/>
                            <w:color w:val="000080"/>
                            <w:sz w:val="13"/>
                          </w:rPr>
                          <w:t>,</w:t>
                        </w:r>
                        <w:r>
                          <w:rPr>
                            <w:rFonts w:ascii="Courier New"/>
                            <w:b/>
                            <w:sz w:val="13"/>
                          </w:rPr>
                          <w:t>NULL</w:t>
                        </w:r>
                        <w:r>
                          <w:rPr>
                            <w:rFonts w:ascii="Courier New"/>
                            <w:b/>
                            <w:color w:val="000080"/>
                            <w:sz w:val="13"/>
                          </w:rPr>
                          <w:t>)</w:t>
                        </w:r>
                      </w:p>
                    </w:txbxContent>
                  </v:textbox>
                </v:shape>
                <v:shape id="Text Box 1081" o:spid="_x0000_s1242" type="#_x0000_t202" style="position:absolute;left:1371;top:-1596;width:691;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J2cMA&#10;AADdAAAADwAAAGRycy9kb3ducmV2LnhtbERPTYvCMBC9C/6HMII3TRUUrUaRRWFBWLbWwx5nm7EN&#10;NpNuk9X67zcLgrd5vM9Zbztbixu13jhWMBknIIgLpw2XCs75YbQA4QOyxtoxKXiQh+2m31tjqt2d&#10;M7qdQiliCPsUFVQhNKmUvqjIoh+7hjhyF9daDBG2pdQt3mO4reU0SebSouHYUGFDbxUV19OvVbD7&#10;4mxvfj6+P7NLZvJ8mfBxflVqOOh2KxCBuvASP93vOs6fzpb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WJ2cMAAADdAAAADwAAAAAAAAAAAAAAAACYAgAAZHJzL2Rv&#10;d25yZXYueG1sUEsFBgAAAAAEAAQA9QAAAIgDAAAAAA==&#10;" filled="f" stroked="f">
                  <v:textbox inset="0,0,0,0">
                    <w:txbxContent>
                      <w:p w14:paraId="16ADF160" w14:textId="77777777" w:rsidR="0079175C" w:rsidRDefault="0079175C">
                        <w:pPr>
                          <w:spacing w:line="99" w:lineRule="exact"/>
                          <w:ind w:right="-13"/>
                          <w:rPr>
                            <w:rFonts w:ascii="Segoe UI"/>
                            <w:sz w:val="10"/>
                          </w:rPr>
                        </w:pPr>
                        <w:r>
                          <w:rPr>
                            <w:rFonts w:ascii="Segoe UI"/>
                            <w:color w:val="404040"/>
                            <w:spacing w:val="-1"/>
                            <w:sz w:val="10"/>
                          </w:rPr>
                          <w:t>DataPushEvent/</w:t>
                        </w:r>
                      </w:p>
                      <w:p w14:paraId="2A11AB5F" w14:textId="77777777" w:rsidR="0079175C" w:rsidRDefault="0079175C">
                        <w:pPr>
                          <w:spacing w:line="120" w:lineRule="exact"/>
                          <w:ind w:right="-13"/>
                          <w:rPr>
                            <w:rFonts w:ascii="Segoe UI"/>
                            <w:sz w:val="10"/>
                          </w:rPr>
                        </w:pPr>
                        <w:r>
                          <w:rPr>
                            <w:rFonts w:ascii="Segoe UI"/>
                            <w:color w:val="404040"/>
                            <w:sz w:val="10"/>
                          </w:rPr>
                          <w:t>signalCheck</w:t>
                        </w:r>
                      </w:p>
                    </w:txbxContent>
                  </v:textbox>
                </v:shape>
                <v:shape id="Text Box 1080" o:spid="_x0000_s1243" type="#_x0000_t202" style="position:absolute;left:7419;top:-1624;width:239;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q+cYA&#10;AADdAAAADwAAAGRycy9kb3ducmV2LnhtbESPQWvCQBCF70L/wzIFb7qph9CmriKlQkEoxnjocZod&#10;k8XsbMxuNf33zqHQ2wzvzXvfLNej79SVhugCG3iaZ6CI62AdNwaO1Xb2DComZItdYDLwSxHWq4fJ&#10;EgsbblzS9ZAaJSEcCzTQptQXWse6JY9xHnpi0U5h8JhkHRptB7xJuO/0Isty7dGxNLTY01tL9fnw&#10;4w1svrh8d5fP7315Kl1VvWS8y8/GTB/HzSuoRGP6N/9df1jBX+TCL9/ICHp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Pq+cYAAADdAAAADwAAAAAAAAAAAAAAAACYAgAAZHJz&#10;L2Rvd25yZXYueG1sUEsFBgAAAAAEAAQA9QAAAIsDAAAAAA==&#10;" filled="f" stroked="f">
                  <v:textbox inset="0,0,0,0">
                    <w:txbxContent>
                      <w:p w14:paraId="1CDB82D7" w14:textId="77777777" w:rsidR="0079175C" w:rsidRDefault="0079175C">
                        <w:pPr>
                          <w:spacing w:line="132" w:lineRule="exact"/>
                          <w:ind w:right="-16"/>
                          <w:rPr>
                            <w:rFonts w:ascii="Courier New"/>
                            <w:sz w:val="13"/>
                          </w:rPr>
                        </w:pPr>
                        <w:r>
                          <w:rPr>
                            <w:rFonts w:ascii="Courier New"/>
                            <w:color w:val="00AFEF"/>
                            <w:sz w:val="13"/>
                          </w:rPr>
                          <w:t>50.</w:t>
                        </w:r>
                      </w:p>
                    </w:txbxContent>
                  </v:textbox>
                </v:shape>
                <v:shape id="Text Box 1079" o:spid="_x0000_s1244" type="#_x0000_t202" style="position:absolute;left:7817;top:-1624;width:8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PYsMA&#10;AADdAAAADwAAAGRycy9kb3ducmV2LnhtbERPTYvCMBC9L/gfwgje1lQPZbcaRURBEGRrPXgcm7EN&#10;NpPaRO3++83Cwt7m8T5nvuxtI57UeeNYwWScgCAunTZcKTgV2/cPED4ga2wck4Jv8rBcDN7mmGn3&#10;4pyex1CJGMI+QwV1CG0mpS9rsujHriWO3NV1FkOEXSV1h68Ybhs5TZJUWjQcG2psaV1TeTs+rILV&#10;mfONuR8uX/k1N0XxmfA+vSk1GvarGYhAffgX/7l3Os6fphP4/Sae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9PYsMAAADdAAAADwAAAAAAAAAAAAAAAACYAgAAZHJzL2Rv&#10;d25yZXYueG1sUEsFBgAAAAAEAAQA9QAAAIgDAAAAAA==&#10;" filled="f" stroked="f">
                  <v:textbox inset="0,0,0,0">
                    <w:txbxContent>
                      <w:p w14:paraId="5EEDFCA9" w14:textId="77777777" w:rsidR="0079175C" w:rsidRDefault="0079175C">
                        <w:pPr>
                          <w:spacing w:line="132" w:lineRule="exact"/>
                          <w:rPr>
                            <w:rFonts w:ascii="Courier New"/>
                            <w:b/>
                            <w:sz w:val="13"/>
                          </w:rPr>
                        </w:pPr>
                        <w:r>
                          <w:rPr>
                            <w:rFonts w:ascii="Courier New"/>
                            <w:b/>
                            <w:color w:val="000080"/>
                            <w:w w:val="101"/>
                            <w:sz w:val="13"/>
                          </w:rPr>
                          <w:t>}</w:t>
                        </w:r>
                      </w:p>
                    </w:txbxContent>
                  </v:textbox>
                </v:shape>
                <v:shape id="Text Box 1078" o:spid="_x0000_s1245" type="#_x0000_t202" style="position:absolute;left:7419;top:-1504;width:399;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RFcMA&#10;AADdAAAADwAAAGRycy9kb3ducmV2LnhtbERPTWvCQBC9F/oflin0VjfmEDR1FRELBaEY48HjNDsm&#10;i9nZmF01/fddQfA2j/c5s8VgW3Gl3hvHCsajBARx5bThWsG+/PqYgPABWWPrmBT8kYfF/PVlhrl2&#10;Ny7ougu1iCHsc1TQhNDlUvqqIYt+5DriyB1dbzFE2NdS93iL4baVaZJk0qLh2NBgR6uGqtPuYhUs&#10;D1yszfnnd1scC1OW04Q32Ump97dh+Qki0BCe4of7W8f5aZbC/Zt4gp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3RFcMAAADdAAAADwAAAAAAAAAAAAAAAACYAgAAZHJzL2Rv&#10;d25yZXYueG1sUEsFBgAAAAAEAAQA9QAAAIgDAAAAAA==&#10;" filled="f" stroked="f">
                  <v:textbox inset="0,0,0,0">
                    <w:txbxContent>
                      <w:p w14:paraId="622468FE" w14:textId="77777777" w:rsidR="0079175C" w:rsidRDefault="0079175C">
                        <w:pPr>
                          <w:spacing w:line="132" w:lineRule="exact"/>
                          <w:ind w:right="-12"/>
                          <w:rPr>
                            <w:rFonts w:ascii="Courier New"/>
                            <w:b/>
                            <w:sz w:val="13"/>
                          </w:rPr>
                        </w:pPr>
                        <w:r>
                          <w:rPr>
                            <w:rFonts w:ascii="Courier New"/>
                            <w:b/>
                            <w:color w:val="00AFEF"/>
                            <w:sz w:val="13"/>
                          </w:rPr>
                          <w:t>51.</w:t>
                        </w:r>
                        <w:r>
                          <w:rPr>
                            <w:rFonts w:ascii="Courier New"/>
                            <w:b/>
                            <w:color w:val="000080"/>
                            <w:sz w:val="13"/>
                          </w:rPr>
                          <w:t>};</w:t>
                        </w:r>
                      </w:p>
                    </w:txbxContent>
                  </v:textbox>
                </v:shape>
                <v:shape id="Text Box 1077" o:spid="_x0000_s1246" type="#_x0000_t202" style="position:absolute;left:2714;top:-1364;width:80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0jsQA&#10;AADdAAAADwAAAGRycy9kb3ducmV2LnhtbERPTWvCQBC9F/oflin0VjdaCBrdiEgLhYI0xkOP0+wk&#10;WczOxuxW03/vFgRv83ifs1qPthNnGrxxrGA6SUAQV04bbhQcyveXOQgfkDV2jknBH3lY548PK8y0&#10;u3BB531oRAxhn6GCNoQ+k9JXLVn0E9cTR652g8UQ4dBIPeAlhttOzpIklRYNx4YWe9q2VB33v1bB&#10;5puLN3Pa/XwVdWHKcpHwZ3pU6vlp3CxBBBrDXXxzf+g4f5a+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RdI7EAAAA3QAAAA8AAAAAAAAAAAAAAAAAmAIAAGRycy9k&#10;b3ducmV2LnhtbFBLBQYAAAAABAAEAPUAAACJAwAAAAA=&#10;" filled="f" stroked="f">
                  <v:textbox inset="0,0,0,0">
                    <w:txbxContent>
                      <w:p w14:paraId="16F9A28C" w14:textId="77777777" w:rsidR="0079175C" w:rsidRDefault="0079175C">
                        <w:pPr>
                          <w:spacing w:line="99" w:lineRule="exact"/>
                          <w:ind w:right="124"/>
                          <w:jc w:val="right"/>
                          <w:rPr>
                            <w:rFonts w:ascii="Segoe UI"/>
                            <w:sz w:val="10"/>
                          </w:rPr>
                        </w:pPr>
                        <w:r>
                          <w:rPr>
                            <w:rFonts w:ascii="Segoe UI"/>
                            <w:color w:val="404040"/>
                            <w:sz w:val="10"/>
                          </w:rPr>
                          <w:t>[isValid &amp;&amp;</w:t>
                        </w:r>
                      </w:p>
                      <w:p w14:paraId="01DDA4AA" w14:textId="77777777" w:rsidR="0079175C" w:rsidRDefault="0079175C">
                        <w:pPr>
                          <w:spacing w:line="119" w:lineRule="exact"/>
                          <w:ind w:left="173" w:right="-10"/>
                          <w:rPr>
                            <w:rFonts w:ascii="Segoe UI"/>
                            <w:sz w:val="10"/>
                          </w:rPr>
                        </w:pPr>
                        <w:r>
                          <w:rPr>
                            <w:rFonts w:ascii="Segoe UI"/>
                            <w:color w:val="404040"/>
                            <w:spacing w:val="-1"/>
                            <w:sz w:val="10"/>
                          </w:rPr>
                          <w:t>!isQueueFull()]</w:t>
                        </w:r>
                      </w:p>
                      <w:p w14:paraId="2F02AC08" w14:textId="77777777" w:rsidR="0079175C" w:rsidRDefault="0079175C">
                        <w:pPr>
                          <w:spacing w:line="139" w:lineRule="exact"/>
                          <w:ind w:right="-10"/>
                          <w:rPr>
                            <w:rFonts w:ascii="Segoe UI"/>
                            <w:sz w:val="11"/>
                          </w:rPr>
                        </w:pPr>
                        <w:r>
                          <w:rPr>
                            <w:rFonts w:ascii="Segoe UI"/>
                            <w:color w:val="404040"/>
                            <w:sz w:val="11"/>
                          </w:rPr>
                          <w:t>[else]</w:t>
                        </w:r>
                      </w:p>
                      <w:p w14:paraId="148E7113" w14:textId="77777777" w:rsidR="0079175C" w:rsidRDefault="0079175C">
                        <w:pPr>
                          <w:spacing w:before="1"/>
                          <w:rPr>
                            <w:sz w:val="12"/>
                          </w:rPr>
                        </w:pPr>
                      </w:p>
                      <w:p w14:paraId="379498EE" w14:textId="77777777" w:rsidR="0079175C" w:rsidRDefault="0079175C">
                        <w:pPr>
                          <w:spacing w:line="240" w:lineRule="exact"/>
                          <w:ind w:right="148"/>
                          <w:jc w:val="right"/>
                          <w:rPr>
                            <w:rFonts w:ascii="Calibri"/>
                            <w:sz w:val="20"/>
                          </w:rPr>
                        </w:pPr>
                        <w:r>
                          <w:rPr>
                            <w:rFonts w:ascii="Calibri"/>
                            <w:color w:val="FFFFFF"/>
                            <w:w w:val="99"/>
                            <w:sz w:val="20"/>
                          </w:rPr>
                          <w:t>c</w:t>
                        </w:r>
                      </w:p>
                    </w:txbxContent>
                  </v:textbox>
                </v:shape>
                <v:shape id="Text Box 1076" o:spid="_x0000_s1247" type="#_x0000_t202" style="position:absolute;left:7317;top:-1382;width:378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s+sQA&#10;AADdAAAADwAAAGRycy9kb3ducmV2LnhtbERPTWvCQBC9F/oflin0VjdKCRrdiEgLhYI0xkOP0+wk&#10;WczOxuxW03/vFgRv83ifs1qPthNnGrxxrGA6SUAQV04bbhQcyveXOQgfkDV2jknBH3lY548PK8y0&#10;u3BB531oRAxhn6GCNoQ+k9JXLVn0E9cTR652g8UQ4dBIPeAlhttOzpIklRYNx4YWe9q2VB33v1bB&#10;5puLN3Pa/XwVdWHKcpHwZ3pU6vlp3CxBBBrDXXxzf+g4f5a+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47PrEAAAA3QAAAA8AAAAAAAAAAAAAAAAAmAIAAGRycy9k&#10;b3ducmV2LnhtbFBLBQYAAAAABAAEAPUAAACJAwAAAAA=&#10;" filled="f" stroked="f">
                  <v:textbox inset="0,0,0,0">
                    <w:txbxContent>
                      <w:p w14:paraId="6D761BB0" w14:textId="77777777" w:rsidR="0079175C" w:rsidRDefault="0079175C">
                        <w:pPr>
                          <w:spacing w:before="8" w:line="196" w:lineRule="auto"/>
                          <w:ind w:left="101" w:right="32"/>
                          <w:rPr>
                            <w:rFonts w:ascii="Courier New"/>
                            <w:b/>
                            <w:sz w:val="13"/>
                          </w:rPr>
                        </w:pPr>
                        <w:r>
                          <w:rPr>
                            <w:rFonts w:ascii="Courier New"/>
                            <w:b/>
                            <w:color w:val="00AFEF"/>
                            <w:sz w:val="13"/>
                          </w:rPr>
                          <w:t>52.</w:t>
                        </w:r>
                        <w:r>
                          <w:rPr>
                            <w:rFonts w:ascii="Courier New"/>
                            <w:b/>
                            <w:color w:val="252525"/>
                            <w:sz w:val="13"/>
                          </w:rPr>
                          <w:t xml:space="preserve">void </w:t>
                        </w:r>
                        <w:r>
                          <w:rPr>
                            <w:rFonts w:ascii="Courier New"/>
                            <w:sz w:val="13"/>
                          </w:rPr>
                          <w:t>entryCheck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53.</w:t>
                        </w:r>
                        <w:r>
                          <w:rPr>
                            <w:rFonts w:ascii="Courier New"/>
                            <w:b/>
                            <w:color w:val="252525"/>
                            <w:sz w:val="13"/>
                          </w:rPr>
                          <w:t xml:space="preserve">void </w:t>
                        </w:r>
                        <w:r>
                          <w:rPr>
                            <w:rFonts w:ascii="Courier New"/>
                            <w:sz w:val="13"/>
                          </w:rPr>
                          <w:t>exitCheck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54.</w:t>
                        </w:r>
                        <w:r>
                          <w:rPr>
                            <w:rFonts w:ascii="Courier New"/>
                            <w:b/>
                            <w:color w:val="252525"/>
                            <w:sz w:val="13"/>
                          </w:rPr>
                          <w:t xml:space="preserve">void </w:t>
                        </w:r>
                        <w:r>
                          <w:rPr>
                            <w:rFonts w:ascii="Courier New"/>
                            <w:sz w:val="13"/>
                          </w:rPr>
                          <w:t>entryError</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55.</w:t>
                        </w:r>
                        <w:r>
                          <w:rPr>
                            <w:rFonts w:ascii="Courier New"/>
                            <w:b/>
                            <w:color w:val="252525"/>
                            <w:sz w:val="13"/>
                          </w:rPr>
                          <w:t xml:space="preserve">void </w:t>
                        </w:r>
                        <w:r>
                          <w:rPr>
                            <w:rFonts w:ascii="Courier New"/>
                            <w:sz w:val="13"/>
                          </w:rPr>
                          <w:t>signalCheck</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item</w:t>
                        </w:r>
                        <w:r>
                          <w:rPr>
                            <w:rFonts w:ascii="Courier New"/>
                            <w:b/>
                            <w:color w:val="000080"/>
                            <w:sz w:val="13"/>
                          </w:rPr>
                          <w:t>)</w:t>
                        </w:r>
                        <w:r>
                          <w:rPr>
                            <w:rFonts w:ascii="Courier New"/>
                            <w:b/>
                            <w:color w:val="000080"/>
                            <w:spacing w:val="59"/>
                            <w:sz w:val="13"/>
                          </w:rPr>
                          <w:t xml:space="preserve"> </w:t>
                        </w:r>
                        <w:r>
                          <w:rPr>
                            <w:rFonts w:ascii="Courier New"/>
                            <w:b/>
                            <w:color w:val="000080"/>
                            <w:sz w:val="13"/>
                          </w:rPr>
                          <w:t>{</w:t>
                        </w:r>
                      </w:p>
                      <w:p w14:paraId="67112147" w14:textId="77777777" w:rsidR="0079175C" w:rsidRDefault="0079175C">
                        <w:pPr>
                          <w:spacing w:line="115" w:lineRule="exact"/>
                          <w:ind w:left="101" w:right="32"/>
                          <w:rPr>
                            <w:rFonts w:ascii="Courier New"/>
                            <w:sz w:val="13"/>
                          </w:rPr>
                        </w:pPr>
                        <w:r>
                          <w:rPr>
                            <w:rFonts w:ascii="Courier New"/>
                            <w:color w:val="00AFEF"/>
                            <w:sz w:val="13"/>
                          </w:rPr>
                          <w:t>56.</w:t>
                        </w:r>
                        <w:r>
                          <w:rPr>
                            <w:rFonts w:ascii="Courier New"/>
                            <w:color w:val="008000"/>
                            <w:sz w:val="13"/>
                          </w:rPr>
                          <w:t>//trans effect from Idle to  SignalChecking</w:t>
                        </w:r>
                      </w:p>
                      <w:p w14:paraId="173681D4" w14:textId="77777777" w:rsidR="0079175C" w:rsidRDefault="0079175C">
                        <w:pPr>
                          <w:spacing w:line="121" w:lineRule="exact"/>
                          <w:ind w:left="101" w:right="32"/>
                          <w:rPr>
                            <w:rFonts w:ascii="Courier New"/>
                            <w:b/>
                            <w:sz w:val="13"/>
                          </w:rPr>
                        </w:pPr>
                        <w:r>
                          <w:rPr>
                            <w:rFonts w:ascii="Courier New"/>
                            <w:b/>
                            <w:color w:val="00AFEF"/>
                            <w:sz w:val="13"/>
                          </w:rPr>
                          <w:t>57.</w:t>
                        </w:r>
                        <w:r>
                          <w:rPr>
                            <w:rFonts w:ascii="Courier New"/>
                            <w:b/>
                            <w:color w:val="000080"/>
                            <w:sz w:val="13"/>
                          </w:rPr>
                          <w:t>}</w:t>
                        </w:r>
                      </w:p>
                      <w:p w14:paraId="211F5E1C" w14:textId="77777777" w:rsidR="0079175C" w:rsidRDefault="0079175C">
                        <w:pPr>
                          <w:spacing w:line="122" w:lineRule="exact"/>
                          <w:ind w:left="101" w:right="-8"/>
                          <w:rPr>
                            <w:rFonts w:ascii="Courier New"/>
                            <w:sz w:val="13"/>
                          </w:rPr>
                        </w:pPr>
                        <w:r>
                          <w:rPr>
                            <w:rFonts w:ascii="Courier New"/>
                            <w:b/>
                            <w:color w:val="00AFEF"/>
                            <w:sz w:val="13"/>
                          </w:rPr>
                          <w:t>58.</w:t>
                        </w:r>
                        <w:r>
                          <w:rPr>
                            <w:rFonts w:ascii="Courier New"/>
                            <w:b/>
                            <w:sz w:val="13"/>
                          </w:rPr>
                          <w:t xml:space="preserve">bool  </w:t>
                        </w:r>
                        <w:r>
                          <w:rPr>
                            <w:rFonts w:ascii="Courier New"/>
                            <w:sz w:val="13"/>
                          </w:rPr>
                          <w:t>valid(){return isValid&amp;&amp;isQueueFull()}</w:t>
                        </w:r>
                      </w:p>
                      <w:p w14:paraId="4B6A2593" w14:textId="77777777" w:rsidR="0079175C" w:rsidRDefault="0079175C">
                        <w:pPr>
                          <w:spacing w:line="97" w:lineRule="exact"/>
                          <w:ind w:left="101" w:right="32"/>
                          <w:rPr>
                            <w:rFonts w:ascii="Courier New"/>
                            <w:b/>
                            <w:sz w:val="13"/>
                          </w:rPr>
                        </w:pPr>
                        <w:r>
                          <w:rPr>
                            <w:rFonts w:ascii="Courier New"/>
                            <w:b/>
                            <w:color w:val="00AFEF"/>
                            <w:sz w:val="13"/>
                          </w:rPr>
                          <w:t>59.</w:t>
                        </w:r>
                        <w:r>
                          <w:rPr>
                            <w:rFonts w:ascii="Courier New"/>
                            <w:b/>
                            <w:color w:val="000080"/>
                            <w:sz w:val="13"/>
                          </w:rPr>
                          <w:t>}</w:t>
                        </w:r>
                      </w:p>
                      <w:p w14:paraId="4230443B" w14:textId="77777777" w:rsidR="0079175C" w:rsidRDefault="0079175C">
                        <w:pPr>
                          <w:spacing w:line="202" w:lineRule="exact"/>
                          <w:rPr>
                            <w:rFonts w:ascii="Calibri"/>
                            <w:sz w:val="20"/>
                          </w:rPr>
                        </w:pPr>
                        <w:r>
                          <w:rPr>
                            <w:rFonts w:ascii="Calibri"/>
                            <w:color w:val="FFFFFF"/>
                            <w:w w:val="99"/>
                            <w:sz w:val="20"/>
                          </w:rPr>
                          <w:t>d</w:t>
                        </w:r>
                      </w:p>
                    </w:txbxContent>
                  </v:textbox>
                </v:shape>
                <w10:wrap anchorx="page"/>
              </v:group>
            </w:pict>
          </mc:Fallback>
        </mc:AlternateContent>
      </w:r>
      <w:r w:rsidR="0079175C">
        <w:rPr>
          <w:sz w:val="16"/>
        </w:rPr>
        <w:t>Fig. 2.   Architecture model and generated extended  code</w:t>
      </w:r>
    </w:p>
    <w:p w14:paraId="1E0B0EE4" w14:textId="77777777" w:rsidR="00E61455" w:rsidRDefault="00E61455">
      <w:pPr>
        <w:pStyle w:val="Corpsdetexte"/>
        <w:ind w:left="0"/>
        <w:jc w:val="left"/>
      </w:pPr>
    </w:p>
    <w:p w14:paraId="2946F5F4" w14:textId="77777777" w:rsidR="00E61455" w:rsidRDefault="00E61455">
      <w:pPr>
        <w:sectPr w:rsidR="00E61455">
          <w:pgSz w:w="12240" w:h="15840"/>
          <w:pgMar w:top="1020" w:right="860" w:bottom="280" w:left="860" w:header="720" w:footer="720" w:gutter="0"/>
          <w:cols w:space="720"/>
        </w:sectPr>
      </w:pPr>
    </w:p>
    <w:p w14:paraId="2256632A" w14:textId="6D73385D" w:rsidR="00E61455" w:rsidRDefault="00414C1D">
      <w:pPr>
        <w:pStyle w:val="Paragraphedeliste"/>
        <w:numPr>
          <w:ilvl w:val="1"/>
          <w:numId w:val="13"/>
        </w:numPr>
        <w:tabs>
          <w:tab w:val="left" w:pos="520"/>
        </w:tabs>
        <w:spacing w:before="166" w:line="270" w:lineRule="exact"/>
        <w:ind w:hanging="201"/>
        <w:jc w:val="right"/>
        <w:rPr>
          <w:sz w:val="20"/>
        </w:rPr>
      </w:pPr>
      <w:r>
        <w:rPr>
          <w:noProof/>
        </w:rPr>
        <mc:AlternateContent>
          <mc:Choice Requires="wpg">
            <w:drawing>
              <wp:anchor distT="0" distB="0" distL="114300" distR="114300" simplePos="0" relativeHeight="503257232" behindDoc="1" locked="0" layoutInCell="1" allowOverlap="1" wp14:anchorId="41DB837D" wp14:editId="2FE48947">
                <wp:simplePos x="0" y="0"/>
                <wp:positionH relativeFrom="page">
                  <wp:posOffset>1202690</wp:posOffset>
                </wp:positionH>
                <wp:positionV relativeFrom="page">
                  <wp:posOffset>847725</wp:posOffset>
                </wp:positionV>
                <wp:extent cx="1294130" cy="243840"/>
                <wp:effectExtent l="2540" t="0" r="8255" b="3810"/>
                <wp:wrapNone/>
                <wp:docPr id="1066" name="Group 1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243840"/>
                          <a:chOff x="1894" y="1335"/>
                          <a:chExt cx="2038" cy="384"/>
                        </a:xfrm>
                      </wpg:grpSpPr>
                      <wps:wsp>
                        <wps:cNvPr id="1067" name="Rectangle 1074"/>
                        <wps:cNvSpPr>
                          <a:spLocks noChangeArrowheads="1"/>
                        </wps:cNvSpPr>
                        <wps:spPr bwMode="auto">
                          <a:xfrm>
                            <a:off x="3308" y="1347"/>
                            <a:ext cx="612" cy="356"/>
                          </a:xfrm>
                          <a:prstGeom prst="rect">
                            <a:avLst/>
                          </a:prstGeom>
                          <a:noFill/>
                          <a:ln w="14296">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8" name="Picture 10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081" y="1412"/>
                            <a:ext cx="26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9" name="Line 1072"/>
                        <wps:cNvCnPr>
                          <a:cxnSpLocks noChangeShapeType="1"/>
                        </wps:cNvCnPr>
                        <wps:spPr bwMode="auto">
                          <a:xfrm>
                            <a:off x="2020" y="1584"/>
                            <a:ext cx="0" cy="0"/>
                          </a:xfrm>
                          <a:prstGeom prst="line">
                            <a:avLst/>
                          </a:prstGeom>
                          <a:noFill/>
                          <a:ln w="5046">
                            <a:solidFill>
                              <a:srgbClr val="000000"/>
                            </a:solidFill>
                            <a:round/>
                            <a:headEnd/>
                            <a:tailEnd/>
                          </a:ln>
                          <a:extLst>
                            <a:ext uri="{909E8E84-426E-40DD-AFC4-6F175D3DCCD1}">
                              <a14:hiddenFill xmlns:a14="http://schemas.microsoft.com/office/drawing/2010/main">
                                <a:noFill/>
                              </a14:hiddenFill>
                            </a:ext>
                          </a:extLst>
                        </wps:spPr>
                        <wps:bodyPr/>
                      </wps:wsp>
                      <wps:wsp>
                        <wps:cNvPr id="1070" name="AutoShape 1071"/>
                        <wps:cNvSpPr>
                          <a:spLocks/>
                        </wps:cNvSpPr>
                        <wps:spPr bwMode="auto">
                          <a:xfrm>
                            <a:off x="2012" y="1545"/>
                            <a:ext cx="91" cy="132"/>
                          </a:xfrm>
                          <a:custGeom>
                            <a:avLst/>
                            <a:gdLst>
                              <a:gd name="T0" fmla="+- 0 2077 2012"/>
                              <a:gd name="T1" fmla="*/ T0 w 91"/>
                              <a:gd name="T2" fmla="+- 0 1545 1545"/>
                              <a:gd name="T3" fmla="*/ 1545 h 132"/>
                              <a:gd name="T4" fmla="+- 0 2054 2012"/>
                              <a:gd name="T5" fmla="*/ T4 w 91"/>
                              <a:gd name="T6" fmla="+- 0 1551 1545"/>
                              <a:gd name="T7" fmla="*/ 1551 h 132"/>
                              <a:gd name="T8" fmla="+- 0 2034 2012"/>
                              <a:gd name="T9" fmla="*/ T8 w 91"/>
                              <a:gd name="T10" fmla="+- 0 1566 1545"/>
                              <a:gd name="T11" fmla="*/ 1566 h 132"/>
                              <a:gd name="T12" fmla="+- 0 2019 2012"/>
                              <a:gd name="T13" fmla="*/ T12 w 91"/>
                              <a:gd name="T14" fmla="+- 0 1589 1545"/>
                              <a:gd name="T15" fmla="*/ 1589 h 132"/>
                              <a:gd name="T16" fmla="+- 0 2012 2012"/>
                              <a:gd name="T17" fmla="*/ T16 w 91"/>
                              <a:gd name="T18" fmla="+- 0 1615 1545"/>
                              <a:gd name="T19" fmla="*/ 1615 h 132"/>
                              <a:gd name="T20" fmla="+- 0 2014 2012"/>
                              <a:gd name="T21" fmla="*/ T20 w 91"/>
                              <a:gd name="T22" fmla="+- 0 1640 1545"/>
                              <a:gd name="T23" fmla="*/ 1640 h 132"/>
                              <a:gd name="T24" fmla="+- 0 2025 2012"/>
                              <a:gd name="T25" fmla="*/ T24 w 91"/>
                              <a:gd name="T26" fmla="+- 0 1661 1545"/>
                              <a:gd name="T27" fmla="*/ 1661 h 132"/>
                              <a:gd name="T28" fmla="+- 0 2044 2012"/>
                              <a:gd name="T29" fmla="*/ T28 w 91"/>
                              <a:gd name="T30" fmla="+- 0 1675 1545"/>
                              <a:gd name="T31" fmla="*/ 1675 h 132"/>
                              <a:gd name="T32" fmla="+- 0 2044 2012"/>
                              <a:gd name="T33" fmla="*/ T32 w 91"/>
                              <a:gd name="T34" fmla="+- 0 1676 1545"/>
                              <a:gd name="T35" fmla="*/ 1676 h 132"/>
                              <a:gd name="T36" fmla="+- 0 2046 2012"/>
                              <a:gd name="T37" fmla="*/ T36 w 91"/>
                              <a:gd name="T38" fmla="+- 0 1676 1545"/>
                              <a:gd name="T39" fmla="*/ 1676 h 132"/>
                              <a:gd name="T40" fmla="+- 0 2053 2012"/>
                              <a:gd name="T41" fmla="*/ T40 w 91"/>
                              <a:gd name="T42" fmla="+- 0 1660 1545"/>
                              <a:gd name="T43" fmla="*/ 1660 h 132"/>
                              <a:gd name="T44" fmla="+- 0 2052 2012"/>
                              <a:gd name="T45" fmla="*/ T44 w 91"/>
                              <a:gd name="T46" fmla="+- 0 1659 1545"/>
                              <a:gd name="T47" fmla="*/ 1659 h 132"/>
                              <a:gd name="T48" fmla="+- 0 2051 2012"/>
                              <a:gd name="T49" fmla="*/ T48 w 91"/>
                              <a:gd name="T50" fmla="+- 0 1659 1545"/>
                              <a:gd name="T51" fmla="*/ 1659 h 132"/>
                              <a:gd name="T52" fmla="+- 0 2051 2012"/>
                              <a:gd name="T53" fmla="*/ T52 w 91"/>
                              <a:gd name="T54" fmla="+- 0 1659 1545"/>
                              <a:gd name="T55" fmla="*/ 1659 h 132"/>
                              <a:gd name="T56" fmla="+- 0 2037 2012"/>
                              <a:gd name="T57" fmla="*/ T56 w 91"/>
                              <a:gd name="T58" fmla="+- 0 1649 1545"/>
                              <a:gd name="T59" fmla="*/ 1649 h 132"/>
                              <a:gd name="T60" fmla="+- 0 2029 2012"/>
                              <a:gd name="T61" fmla="*/ T60 w 91"/>
                              <a:gd name="T62" fmla="+- 0 1633 1545"/>
                              <a:gd name="T63" fmla="*/ 1633 h 132"/>
                              <a:gd name="T64" fmla="+- 0 2028 2012"/>
                              <a:gd name="T65" fmla="*/ T64 w 91"/>
                              <a:gd name="T66" fmla="+- 0 1614 1545"/>
                              <a:gd name="T67" fmla="*/ 1614 h 132"/>
                              <a:gd name="T68" fmla="+- 0 2033 2012"/>
                              <a:gd name="T69" fmla="*/ T68 w 91"/>
                              <a:gd name="T70" fmla="+- 0 1595 1545"/>
                              <a:gd name="T71" fmla="*/ 1595 h 132"/>
                              <a:gd name="T72" fmla="+- 0 2044 2012"/>
                              <a:gd name="T73" fmla="*/ T72 w 91"/>
                              <a:gd name="T74" fmla="+- 0 1578 1545"/>
                              <a:gd name="T75" fmla="*/ 1578 h 132"/>
                              <a:gd name="T76" fmla="+- 0 2059 2012"/>
                              <a:gd name="T77" fmla="*/ T76 w 91"/>
                              <a:gd name="T78" fmla="+- 0 1567 1545"/>
                              <a:gd name="T79" fmla="*/ 1567 h 132"/>
                              <a:gd name="T80" fmla="+- 0 2076 2012"/>
                              <a:gd name="T81" fmla="*/ T80 w 91"/>
                              <a:gd name="T82" fmla="+- 0 1562 1545"/>
                              <a:gd name="T83" fmla="*/ 1562 h 132"/>
                              <a:gd name="T84" fmla="+- 0 2096 2012"/>
                              <a:gd name="T85" fmla="*/ T84 w 91"/>
                              <a:gd name="T86" fmla="+- 0 1562 1545"/>
                              <a:gd name="T87" fmla="*/ 1562 h 132"/>
                              <a:gd name="T88" fmla="+- 0 2102 2012"/>
                              <a:gd name="T89" fmla="*/ T88 w 91"/>
                              <a:gd name="T90" fmla="+- 0 1551 1545"/>
                              <a:gd name="T91" fmla="*/ 1551 h 132"/>
                              <a:gd name="T92" fmla="+- 0 2102 2012"/>
                              <a:gd name="T93" fmla="*/ T92 w 91"/>
                              <a:gd name="T94" fmla="+- 0 1550 1545"/>
                              <a:gd name="T95" fmla="*/ 1550 h 132"/>
                              <a:gd name="T96" fmla="+- 0 2101 2012"/>
                              <a:gd name="T97" fmla="*/ T96 w 91"/>
                              <a:gd name="T98" fmla="+- 0 1550 1545"/>
                              <a:gd name="T99" fmla="*/ 1550 h 132"/>
                              <a:gd name="T100" fmla="+- 0 2100 2012"/>
                              <a:gd name="T101" fmla="*/ T100 w 91"/>
                              <a:gd name="T102" fmla="+- 0 1549 1545"/>
                              <a:gd name="T103" fmla="*/ 1549 h 132"/>
                              <a:gd name="T104" fmla="+- 0 2077 2012"/>
                              <a:gd name="T105" fmla="*/ T104 w 91"/>
                              <a:gd name="T106" fmla="+- 0 1545 1545"/>
                              <a:gd name="T107" fmla="*/ 1545 h 132"/>
                              <a:gd name="T108" fmla="+- 0 2096 2012"/>
                              <a:gd name="T109" fmla="*/ T108 w 91"/>
                              <a:gd name="T110" fmla="+- 0 1562 1545"/>
                              <a:gd name="T111" fmla="*/ 1562 h 132"/>
                              <a:gd name="T112" fmla="+- 0 2076 2012"/>
                              <a:gd name="T113" fmla="*/ T112 w 91"/>
                              <a:gd name="T114" fmla="+- 0 1562 1545"/>
                              <a:gd name="T115" fmla="*/ 1562 h 132"/>
                              <a:gd name="T116" fmla="+- 0 2092 2012"/>
                              <a:gd name="T117" fmla="*/ T116 w 91"/>
                              <a:gd name="T118" fmla="+- 0 1566 1545"/>
                              <a:gd name="T119" fmla="*/ 1566 h 132"/>
                              <a:gd name="T120" fmla="+- 0 2094 2012"/>
                              <a:gd name="T121" fmla="*/ T120 w 91"/>
                              <a:gd name="T122" fmla="+- 0 1567 1545"/>
                              <a:gd name="T123" fmla="*/ 1567 h 132"/>
                              <a:gd name="T124" fmla="+- 0 2096 2012"/>
                              <a:gd name="T125" fmla="*/ T124 w 91"/>
                              <a:gd name="T126" fmla="+- 0 1562 1545"/>
                              <a:gd name="T127" fmla="*/ 156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1" h="132">
                                <a:moveTo>
                                  <a:pt x="65" y="0"/>
                                </a:moveTo>
                                <a:lnTo>
                                  <a:pt x="42" y="6"/>
                                </a:lnTo>
                                <a:lnTo>
                                  <a:pt x="22" y="21"/>
                                </a:lnTo>
                                <a:lnTo>
                                  <a:pt x="7" y="44"/>
                                </a:lnTo>
                                <a:lnTo>
                                  <a:pt x="0" y="70"/>
                                </a:lnTo>
                                <a:lnTo>
                                  <a:pt x="2" y="95"/>
                                </a:lnTo>
                                <a:lnTo>
                                  <a:pt x="13" y="116"/>
                                </a:lnTo>
                                <a:lnTo>
                                  <a:pt x="32" y="130"/>
                                </a:lnTo>
                                <a:lnTo>
                                  <a:pt x="32" y="131"/>
                                </a:lnTo>
                                <a:lnTo>
                                  <a:pt x="34" y="131"/>
                                </a:lnTo>
                                <a:lnTo>
                                  <a:pt x="41" y="115"/>
                                </a:lnTo>
                                <a:lnTo>
                                  <a:pt x="40" y="114"/>
                                </a:lnTo>
                                <a:lnTo>
                                  <a:pt x="39" y="114"/>
                                </a:lnTo>
                                <a:lnTo>
                                  <a:pt x="25" y="104"/>
                                </a:lnTo>
                                <a:lnTo>
                                  <a:pt x="17" y="88"/>
                                </a:lnTo>
                                <a:lnTo>
                                  <a:pt x="16" y="69"/>
                                </a:lnTo>
                                <a:lnTo>
                                  <a:pt x="21" y="50"/>
                                </a:lnTo>
                                <a:lnTo>
                                  <a:pt x="32" y="33"/>
                                </a:lnTo>
                                <a:lnTo>
                                  <a:pt x="47" y="22"/>
                                </a:lnTo>
                                <a:lnTo>
                                  <a:pt x="64" y="17"/>
                                </a:lnTo>
                                <a:lnTo>
                                  <a:pt x="84" y="17"/>
                                </a:lnTo>
                                <a:lnTo>
                                  <a:pt x="90" y="6"/>
                                </a:lnTo>
                                <a:lnTo>
                                  <a:pt x="90" y="5"/>
                                </a:lnTo>
                                <a:lnTo>
                                  <a:pt x="89" y="5"/>
                                </a:lnTo>
                                <a:lnTo>
                                  <a:pt x="88" y="4"/>
                                </a:lnTo>
                                <a:lnTo>
                                  <a:pt x="65" y="0"/>
                                </a:lnTo>
                                <a:close/>
                                <a:moveTo>
                                  <a:pt x="84" y="17"/>
                                </a:moveTo>
                                <a:lnTo>
                                  <a:pt x="64" y="17"/>
                                </a:lnTo>
                                <a:lnTo>
                                  <a:pt x="80" y="21"/>
                                </a:lnTo>
                                <a:lnTo>
                                  <a:pt x="82" y="22"/>
                                </a:lnTo>
                                <a:lnTo>
                                  <a:pt x="8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1" name="Rectangle 1070"/>
                        <wps:cNvSpPr>
                          <a:spLocks noChangeArrowheads="1"/>
                        </wps:cNvSpPr>
                        <wps:spPr bwMode="auto">
                          <a:xfrm>
                            <a:off x="2308" y="1347"/>
                            <a:ext cx="538" cy="360"/>
                          </a:xfrm>
                          <a:prstGeom prst="rect">
                            <a:avLst/>
                          </a:prstGeom>
                          <a:noFill/>
                          <a:ln w="14296">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2" name="Line 1069"/>
                        <wps:cNvCnPr>
                          <a:cxnSpLocks noChangeShapeType="1"/>
                        </wps:cNvCnPr>
                        <wps:spPr bwMode="auto">
                          <a:xfrm>
                            <a:off x="1908" y="1494"/>
                            <a:ext cx="353" cy="0"/>
                          </a:xfrm>
                          <a:prstGeom prst="line">
                            <a:avLst/>
                          </a:prstGeom>
                          <a:noFill/>
                          <a:ln w="5046">
                            <a:solidFill>
                              <a:srgbClr val="000000"/>
                            </a:solidFill>
                            <a:round/>
                            <a:headEnd/>
                            <a:tailEnd/>
                          </a:ln>
                          <a:extLst>
                            <a:ext uri="{909E8E84-426E-40DD-AFC4-6F175D3DCCD1}">
                              <a14:hiddenFill xmlns:a14="http://schemas.microsoft.com/office/drawing/2010/main">
                                <a:noFill/>
                              </a14:hiddenFill>
                            </a:ext>
                          </a:extLst>
                        </wps:spPr>
                        <wps:bodyPr/>
                      </wps:wsp>
                      <wps:wsp>
                        <wps:cNvPr id="1073" name="AutoShape 1068"/>
                        <wps:cNvSpPr>
                          <a:spLocks/>
                        </wps:cNvSpPr>
                        <wps:spPr bwMode="auto">
                          <a:xfrm>
                            <a:off x="2113" y="1491"/>
                            <a:ext cx="188" cy="151"/>
                          </a:xfrm>
                          <a:custGeom>
                            <a:avLst/>
                            <a:gdLst>
                              <a:gd name="T0" fmla="+- 0 2177 2113"/>
                              <a:gd name="T1" fmla="*/ T0 w 188"/>
                              <a:gd name="T2" fmla="+- 0 1532 1491"/>
                              <a:gd name="T3" fmla="*/ 1532 h 151"/>
                              <a:gd name="T4" fmla="+- 0 2155 2113"/>
                              <a:gd name="T5" fmla="*/ T4 w 188"/>
                              <a:gd name="T6" fmla="+- 0 1533 1491"/>
                              <a:gd name="T7" fmla="*/ 1533 h 151"/>
                              <a:gd name="T8" fmla="+- 0 2135 2113"/>
                              <a:gd name="T9" fmla="*/ T8 w 188"/>
                              <a:gd name="T10" fmla="+- 0 1542 1491"/>
                              <a:gd name="T11" fmla="*/ 1542 h 151"/>
                              <a:gd name="T12" fmla="+- 0 2120 2113"/>
                              <a:gd name="T13" fmla="*/ T12 w 188"/>
                              <a:gd name="T14" fmla="+- 0 1558 1491"/>
                              <a:gd name="T15" fmla="*/ 1558 h 151"/>
                              <a:gd name="T16" fmla="+- 0 2113 2113"/>
                              <a:gd name="T17" fmla="*/ T16 w 188"/>
                              <a:gd name="T18" fmla="+- 0 1577 1491"/>
                              <a:gd name="T19" fmla="*/ 1577 h 151"/>
                              <a:gd name="T20" fmla="+- 0 2113 2113"/>
                              <a:gd name="T21" fmla="*/ T20 w 188"/>
                              <a:gd name="T22" fmla="+- 0 1599 1491"/>
                              <a:gd name="T23" fmla="*/ 1599 h 151"/>
                              <a:gd name="T24" fmla="+- 0 2122 2113"/>
                              <a:gd name="T25" fmla="*/ T24 w 188"/>
                              <a:gd name="T26" fmla="+- 0 1619 1491"/>
                              <a:gd name="T27" fmla="*/ 1619 h 151"/>
                              <a:gd name="T28" fmla="+- 0 2138 2113"/>
                              <a:gd name="T29" fmla="*/ T28 w 188"/>
                              <a:gd name="T30" fmla="+- 0 1634 1491"/>
                              <a:gd name="T31" fmla="*/ 1634 h 151"/>
                              <a:gd name="T32" fmla="+- 0 2158 2113"/>
                              <a:gd name="T33" fmla="*/ T32 w 188"/>
                              <a:gd name="T34" fmla="+- 0 1641 1491"/>
                              <a:gd name="T35" fmla="*/ 1641 h 151"/>
                              <a:gd name="T36" fmla="+- 0 2179 2113"/>
                              <a:gd name="T37" fmla="*/ T36 w 188"/>
                              <a:gd name="T38" fmla="+- 0 1641 1491"/>
                              <a:gd name="T39" fmla="*/ 1641 h 151"/>
                              <a:gd name="T40" fmla="+- 0 2199 2113"/>
                              <a:gd name="T41" fmla="*/ T40 w 188"/>
                              <a:gd name="T42" fmla="+- 0 1632 1491"/>
                              <a:gd name="T43" fmla="*/ 1632 h 151"/>
                              <a:gd name="T44" fmla="+- 0 2214 2113"/>
                              <a:gd name="T45" fmla="*/ T44 w 188"/>
                              <a:gd name="T46" fmla="+- 0 1616 1491"/>
                              <a:gd name="T47" fmla="*/ 1616 h 151"/>
                              <a:gd name="T48" fmla="+- 0 2222 2113"/>
                              <a:gd name="T49" fmla="*/ T48 w 188"/>
                              <a:gd name="T50" fmla="+- 0 1596 1491"/>
                              <a:gd name="T51" fmla="*/ 1596 h 151"/>
                              <a:gd name="T52" fmla="+- 0 2221 2113"/>
                              <a:gd name="T53" fmla="*/ T52 w 188"/>
                              <a:gd name="T54" fmla="+- 0 1591 1491"/>
                              <a:gd name="T55" fmla="*/ 1591 h 151"/>
                              <a:gd name="T56" fmla="+- 0 2170 2113"/>
                              <a:gd name="T57" fmla="*/ T56 w 188"/>
                              <a:gd name="T58" fmla="+- 0 1591 1491"/>
                              <a:gd name="T59" fmla="*/ 1591 h 151"/>
                              <a:gd name="T60" fmla="+- 0 2164 2113"/>
                              <a:gd name="T61" fmla="*/ T60 w 188"/>
                              <a:gd name="T62" fmla="+- 0 1582 1491"/>
                              <a:gd name="T63" fmla="*/ 1582 h 151"/>
                              <a:gd name="T64" fmla="+- 0 2208 2113"/>
                              <a:gd name="T65" fmla="*/ T64 w 188"/>
                              <a:gd name="T66" fmla="+- 0 1551 1491"/>
                              <a:gd name="T67" fmla="*/ 1551 h 151"/>
                              <a:gd name="T68" fmla="+- 0 2196 2113"/>
                              <a:gd name="T69" fmla="*/ T68 w 188"/>
                              <a:gd name="T70" fmla="+- 0 1540 1491"/>
                              <a:gd name="T71" fmla="*/ 1540 h 151"/>
                              <a:gd name="T72" fmla="+- 0 2177 2113"/>
                              <a:gd name="T73" fmla="*/ T72 w 188"/>
                              <a:gd name="T74" fmla="+- 0 1532 1491"/>
                              <a:gd name="T75" fmla="*/ 1532 h 151"/>
                              <a:gd name="T76" fmla="+- 0 2208 2113"/>
                              <a:gd name="T77" fmla="*/ T76 w 188"/>
                              <a:gd name="T78" fmla="+- 0 1551 1491"/>
                              <a:gd name="T79" fmla="*/ 1551 h 151"/>
                              <a:gd name="T80" fmla="+- 0 2164 2113"/>
                              <a:gd name="T81" fmla="*/ T80 w 188"/>
                              <a:gd name="T82" fmla="+- 0 1582 1491"/>
                              <a:gd name="T83" fmla="*/ 1582 h 151"/>
                              <a:gd name="T84" fmla="+- 0 2170 2113"/>
                              <a:gd name="T85" fmla="*/ T84 w 188"/>
                              <a:gd name="T86" fmla="+- 0 1591 1491"/>
                              <a:gd name="T87" fmla="*/ 1591 h 151"/>
                              <a:gd name="T88" fmla="+- 0 2215 2113"/>
                              <a:gd name="T89" fmla="*/ T88 w 188"/>
                              <a:gd name="T90" fmla="+- 0 1560 1491"/>
                              <a:gd name="T91" fmla="*/ 1560 h 151"/>
                              <a:gd name="T92" fmla="+- 0 2212 2113"/>
                              <a:gd name="T93" fmla="*/ T92 w 188"/>
                              <a:gd name="T94" fmla="+- 0 1555 1491"/>
                              <a:gd name="T95" fmla="*/ 1555 h 151"/>
                              <a:gd name="T96" fmla="+- 0 2208 2113"/>
                              <a:gd name="T97" fmla="*/ T96 w 188"/>
                              <a:gd name="T98" fmla="+- 0 1551 1491"/>
                              <a:gd name="T99" fmla="*/ 1551 h 151"/>
                              <a:gd name="T100" fmla="+- 0 2215 2113"/>
                              <a:gd name="T101" fmla="*/ T100 w 188"/>
                              <a:gd name="T102" fmla="+- 0 1560 1491"/>
                              <a:gd name="T103" fmla="*/ 1560 h 151"/>
                              <a:gd name="T104" fmla="+- 0 2170 2113"/>
                              <a:gd name="T105" fmla="*/ T104 w 188"/>
                              <a:gd name="T106" fmla="+- 0 1591 1491"/>
                              <a:gd name="T107" fmla="*/ 1591 h 151"/>
                              <a:gd name="T108" fmla="+- 0 2221 2113"/>
                              <a:gd name="T109" fmla="*/ T108 w 188"/>
                              <a:gd name="T110" fmla="+- 0 1591 1491"/>
                              <a:gd name="T111" fmla="*/ 1591 h 151"/>
                              <a:gd name="T112" fmla="+- 0 2221 2113"/>
                              <a:gd name="T113" fmla="*/ T112 w 188"/>
                              <a:gd name="T114" fmla="+- 0 1575 1491"/>
                              <a:gd name="T115" fmla="*/ 1575 h 151"/>
                              <a:gd name="T116" fmla="+- 0 2215 2113"/>
                              <a:gd name="T117" fmla="*/ T116 w 188"/>
                              <a:gd name="T118" fmla="+- 0 1560 1491"/>
                              <a:gd name="T119" fmla="*/ 1560 h 151"/>
                              <a:gd name="T120" fmla="+- 0 2294 2113"/>
                              <a:gd name="T121" fmla="*/ T120 w 188"/>
                              <a:gd name="T122" fmla="+- 0 1491 1491"/>
                              <a:gd name="T123" fmla="*/ 1491 h 151"/>
                              <a:gd name="T124" fmla="+- 0 2208 2113"/>
                              <a:gd name="T125" fmla="*/ T124 w 188"/>
                              <a:gd name="T126" fmla="+- 0 1551 1491"/>
                              <a:gd name="T127" fmla="*/ 1551 h 151"/>
                              <a:gd name="T128" fmla="+- 0 2212 2113"/>
                              <a:gd name="T129" fmla="*/ T128 w 188"/>
                              <a:gd name="T130" fmla="+- 0 1555 1491"/>
                              <a:gd name="T131" fmla="*/ 1555 h 151"/>
                              <a:gd name="T132" fmla="+- 0 2215 2113"/>
                              <a:gd name="T133" fmla="*/ T132 w 188"/>
                              <a:gd name="T134" fmla="+- 0 1560 1491"/>
                              <a:gd name="T135" fmla="*/ 1560 h 151"/>
                              <a:gd name="T136" fmla="+- 0 2300 2113"/>
                              <a:gd name="T137" fmla="*/ T136 w 188"/>
                              <a:gd name="T138" fmla="+- 0 1500 1491"/>
                              <a:gd name="T139" fmla="*/ 1500 h 151"/>
                              <a:gd name="T140" fmla="+- 0 2294 2113"/>
                              <a:gd name="T141" fmla="*/ T140 w 188"/>
                              <a:gd name="T142" fmla="+- 0 1491 1491"/>
                              <a:gd name="T143" fmla="*/ 1491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88" h="151">
                                <a:moveTo>
                                  <a:pt x="64" y="41"/>
                                </a:moveTo>
                                <a:lnTo>
                                  <a:pt x="42" y="42"/>
                                </a:lnTo>
                                <a:lnTo>
                                  <a:pt x="22" y="51"/>
                                </a:lnTo>
                                <a:lnTo>
                                  <a:pt x="7" y="67"/>
                                </a:lnTo>
                                <a:lnTo>
                                  <a:pt x="0" y="86"/>
                                </a:lnTo>
                                <a:lnTo>
                                  <a:pt x="0" y="108"/>
                                </a:lnTo>
                                <a:lnTo>
                                  <a:pt x="9" y="128"/>
                                </a:lnTo>
                                <a:lnTo>
                                  <a:pt x="25" y="143"/>
                                </a:lnTo>
                                <a:lnTo>
                                  <a:pt x="45" y="150"/>
                                </a:lnTo>
                                <a:lnTo>
                                  <a:pt x="66" y="150"/>
                                </a:lnTo>
                                <a:lnTo>
                                  <a:pt x="86" y="141"/>
                                </a:lnTo>
                                <a:lnTo>
                                  <a:pt x="101" y="125"/>
                                </a:lnTo>
                                <a:lnTo>
                                  <a:pt x="109" y="105"/>
                                </a:lnTo>
                                <a:lnTo>
                                  <a:pt x="108" y="100"/>
                                </a:lnTo>
                                <a:lnTo>
                                  <a:pt x="57" y="100"/>
                                </a:lnTo>
                                <a:lnTo>
                                  <a:pt x="51" y="91"/>
                                </a:lnTo>
                                <a:lnTo>
                                  <a:pt x="95" y="60"/>
                                </a:lnTo>
                                <a:lnTo>
                                  <a:pt x="83" y="49"/>
                                </a:lnTo>
                                <a:lnTo>
                                  <a:pt x="64" y="41"/>
                                </a:lnTo>
                                <a:close/>
                                <a:moveTo>
                                  <a:pt x="95" y="60"/>
                                </a:moveTo>
                                <a:lnTo>
                                  <a:pt x="51" y="91"/>
                                </a:lnTo>
                                <a:lnTo>
                                  <a:pt x="57" y="100"/>
                                </a:lnTo>
                                <a:lnTo>
                                  <a:pt x="102" y="69"/>
                                </a:lnTo>
                                <a:lnTo>
                                  <a:pt x="99" y="64"/>
                                </a:lnTo>
                                <a:lnTo>
                                  <a:pt x="95" y="60"/>
                                </a:lnTo>
                                <a:close/>
                                <a:moveTo>
                                  <a:pt x="102" y="69"/>
                                </a:moveTo>
                                <a:lnTo>
                                  <a:pt x="57" y="100"/>
                                </a:lnTo>
                                <a:lnTo>
                                  <a:pt x="108" y="100"/>
                                </a:lnTo>
                                <a:lnTo>
                                  <a:pt x="108" y="84"/>
                                </a:lnTo>
                                <a:lnTo>
                                  <a:pt x="102" y="69"/>
                                </a:lnTo>
                                <a:close/>
                                <a:moveTo>
                                  <a:pt x="181" y="0"/>
                                </a:moveTo>
                                <a:lnTo>
                                  <a:pt x="95" y="60"/>
                                </a:lnTo>
                                <a:lnTo>
                                  <a:pt x="99" y="64"/>
                                </a:lnTo>
                                <a:lnTo>
                                  <a:pt x="102" y="69"/>
                                </a:lnTo>
                                <a:lnTo>
                                  <a:pt x="187" y="9"/>
                                </a:lnTo>
                                <a:lnTo>
                                  <a:pt x="1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 name="Line 1067"/>
                        <wps:cNvCnPr>
                          <a:cxnSpLocks noChangeShapeType="1"/>
                        </wps:cNvCnPr>
                        <wps:spPr bwMode="auto">
                          <a:xfrm>
                            <a:off x="2301" y="1450"/>
                            <a:ext cx="0" cy="92"/>
                          </a:xfrm>
                          <a:prstGeom prst="line">
                            <a:avLst/>
                          </a:prstGeom>
                          <a:noFill/>
                          <a:ln w="48774">
                            <a:solidFill>
                              <a:srgbClr val="FFFFFF"/>
                            </a:solidFill>
                            <a:round/>
                            <a:headEnd/>
                            <a:tailEnd/>
                          </a:ln>
                          <a:extLst>
                            <a:ext uri="{909E8E84-426E-40DD-AFC4-6F175D3DCCD1}">
                              <a14:hiddenFill xmlns:a14="http://schemas.microsoft.com/office/drawing/2010/main">
                                <a:noFill/>
                              </a14:hiddenFill>
                            </a:ext>
                          </a:extLst>
                        </wps:spPr>
                        <wps:bodyPr/>
                      </wps:wsp>
                      <wps:wsp>
                        <wps:cNvPr id="1075" name="AutoShape 1066"/>
                        <wps:cNvSpPr>
                          <a:spLocks/>
                        </wps:cNvSpPr>
                        <wps:spPr bwMode="auto">
                          <a:xfrm>
                            <a:off x="2326" y="5837"/>
                            <a:ext cx="1817" cy="166"/>
                          </a:xfrm>
                          <a:custGeom>
                            <a:avLst/>
                            <a:gdLst>
                              <a:gd name="T0" fmla="+- 0 2263 2326"/>
                              <a:gd name="T1" fmla="*/ T0 w 1817"/>
                              <a:gd name="T2" fmla="+- 0 1542 5837"/>
                              <a:gd name="T3" fmla="*/ 1542 h 166"/>
                              <a:gd name="T4" fmla="+- 0 2339 2326"/>
                              <a:gd name="T5" fmla="*/ T4 w 1817"/>
                              <a:gd name="T6" fmla="+- 0 1542 5837"/>
                              <a:gd name="T7" fmla="*/ 1542 h 166"/>
                              <a:gd name="T8" fmla="+- 0 2339 2326"/>
                              <a:gd name="T9" fmla="*/ T8 w 1817"/>
                              <a:gd name="T10" fmla="+- 0 1450 5837"/>
                              <a:gd name="T11" fmla="*/ 1450 h 166"/>
                              <a:gd name="T12" fmla="+- 0 2263 2326"/>
                              <a:gd name="T13" fmla="*/ T12 w 1817"/>
                              <a:gd name="T14" fmla="+- 0 1450 5837"/>
                              <a:gd name="T15" fmla="*/ 1450 h 166"/>
                              <a:gd name="T16" fmla="+- 0 2263 2326"/>
                              <a:gd name="T17" fmla="*/ T16 w 1817"/>
                              <a:gd name="T18" fmla="+- 0 1542 5837"/>
                              <a:gd name="T19" fmla="*/ 1542 h 166"/>
                              <a:gd name="T20" fmla="+- 0 2843 2326"/>
                              <a:gd name="T21" fmla="*/ T20 w 1817"/>
                              <a:gd name="T22" fmla="+- 0 1495 5837"/>
                              <a:gd name="T23" fmla="*/ 1495 h 166"/>
                              <a:gd name="T24" fmla="+- 0 3265 2326"/>
                              <a:gd name="T25" fmla="*/ T24 w 1817"/>
                              <a:gd name="T26" fmla="+- 0 1494 5837"/>
                              <a:gd name="T27" fmla="*/ 1494 h 166"/>
                            </a:gdLst>
                            <a:ahLst/>
                            <a:cxnLst>
                              <a:cxn ang="0">
                                <a:pos x="T1" y="T3"/>
                              </a:cxn>
                              <a:cxn ang="0">
                                <a:pos x="T5" y="T7"/>
                              </a:cxn>
                              <a:cxn ang="0">
                                <a:pos x="T9" y="T11"/>
                              </a:cxn>
                              <a:cxn ang="0">
                                <a:pos x="T13" y="T15"/>
                              </a:cxn>
                              <a:cxn ang="0">
                                <a:pos x="T17" y="T19"/>
                              </a:cxn>
                              <a:cxn ang="0">
                                <a:pos x="T21" y="T23"/>
                              </a:cxn>
                              <a:cxn ang="0">
                                <a:pos x="T25" y="T27"/>
                              </a:cxn>
                            </a:cxnLst>
                            <a:rect l="0" t="0" r="r" b="b"/>
                            <a:pathLst>
                              <a:path w="1817" h="166">
                                <a:moveTo>
                                  <a:pt x="-63" y="-4295"/>
                                </a:moveTo>
                                <a:lnTo>
                                  <a:pt x="13" y="-4295"/>
                                </a:lnTo>
                                <a:lnTo>
                                  <a:pt x="13" y="-4387"/>
                                </a:lnTo>
                                <a:lnTo>
                                  <a:pt x="-63" y="-4387"/>
                                </a:lnTo>
                                <a:lnTo>
                                  <a:pt x="-63" y="-4295"/>
                                </a:lnTo>
                                <a:close/>
                                <a:moveTo>
                                  <a:pt x="517" y="-4342"/>
                                </a:moveTo>
                                <a:lnTo>
                                  <a:pt x="939" y="-4343"/>
                                </a:lnTo>
                              </a:path>
                            </a:pathLst>
                          </a:custGeom>
                          <a:noFill/>
                          <a:ln w="5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6" name="Picture 10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799" y="1412"/>
                            <a:ext cx="232"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A8A03F" id="Group 1064" o:spid="_x0000_s1026" style="position:absolute;margin-left:94.7pt;margin-top:66.75pt;width:101.9pt;height:19.2pt;z-index:-59248;mso-position-horizontal-relative:page;mso-position-vertical-relative:page" coordorigin="1894,1335" coordsize="203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">
                <v:rect id="Rectangle 1074" o:spid="_x0000_s1027" style="position:absolute;left:3308;top:1347;width:6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QsMA&#10;AADdAAAADwAAAGRycy9kb3ducmV2LnhtbERPTWsCMRC9C/0PYQpeRLP1oLKaXYoiCPaitvdhM27W&#10;biZLkq5rf31TKPQ2j/c5m3KwrejJh8axgpdZBoK4crrhWsH7ZT9dgQgRWWPrmBQ8KEBZPI02mGt3&#10;5xP151iLFMIhRwUmxi6XMlSGLIaZ64gTd3XeYkzQ11J7vKdw28p5li2kxYZTg8GOtoaqz/OXVTCR&#10;bHtz7N1p6cNx3t12H2+rb6XGz8PrGkSkIf6L/9wHneZniyX8fpNO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9QsMAAADdAAAADwAAAAAAAAAAAAAAAACYAgAAZHJzL2Rv&#10;d25yZXYueG1sUEsFBgAAAAAEAAQA9QAAAIgDAAAAAA==&#10;" filled="f" strokecolor="gray" strokeweight=".39711mm"/>
                <v:shape id="Picture 1073" o:spid="_x0000_s1028" type="#_x0000_t75" style="position:absolute;left:3081;top:1412;width:265;height: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wOP/EAAAA3QAAAA8AAABkcnMvZG93bnJldi54bWxEj0FrAjEQhe+F/ocwQi9Fs+3BltUotqXU&#10;m1QLXofNuFlMJkuS6tpf3zkI3mZ4b977Zr4cglcnSrmLbOBpUoEibqLtuDXws/scv4LKBdmij0wG&#10;LpRhubi/m2Nt45m/6bQtrZIQzjUacKX0tda5cRQwT2JPLNohpoBF1tRqm/As4cHr56qa6oAdS4PD&#10;nt4dNcftbzDw57/85bGJq/S2Qdd9DKz9y96Yh9GwmoEqNJSb+Xq9toJfTQVXvpER9O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wOP/EAAAA3QAAAA8AAAAAAAAAAAAAAAAA&#10;nwIAAGRycy9kb3ducmV2LnhtbFBLBQYAAAAABAAEAPcAAACQAwAAAAA=&#10;">
                  <v:imagedata r:id="rId27" o:title=""/>
                </v:shape>
                <v:line id="Line 1072" o:spid="_x0000_s1029" style="position:absolute;visibility:visible;mso-wrap-style:square" from="2020,1584" to="202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H5zcQAAADdAAAADwAAAGRycy9kb3ducmV2LnhtbERPTWvCQBC9F/wPywi91V1bCBpdg4aW&#10;FqEHEy/ehuyYBLOzIbs16b/vFgq9zeN9zjabbCfuNPjWsYblQoEgrpxpudZwLt+eViB8QDbYOSYN&#10;3+Qh280etpgaN/KJ7kWoRQxhn6KGJoQ+ldJXDVn0C9cTR+7qBoshwqGWZsAxhttOPiuVSIstx4YG&#10;e8obqm7Fl9Xwecnfw5FeVuZQvib92Cp3rG9aP86n/QZEoCn8i//cHybOV8kafr+JJ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8fnNxAAAAN0AAAAPAAAAAAAAAAAA&#10;AAAAAKECAABkcnMvZG93bnJldi54bWxQSwUGAAAAAAQABAD5AAAAkgMAAAAA&#10;" strokeweight=".14017mm"/>
                <v:shape id="AutoShape 1071" o:spid="_x0000_s1030" style="position:absolute;left:2012;top:1545;width:91;height:132;visibility:visible;mso-wrap-style:square;v-text-anchor:top" coordsize="91,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c4sYA&#10;AADdAAAADwAAAGRycy9kb3ducmV2LnhtbESPT2vCQBDF7wW/wzJCb3Wjgi2pq0gg4K2tfyreht1p&#10;EszOhuyqaT9951DobYb35r3fLNeDb9WN+tgENjCdZKCIbXANVwYO+/LpBVRMyA7bwGTgmyKsV6OH&#10;JeYu3PmDbrtUKQnhmKOBOqUu1zramjzGSeiIRfsKvccka19p1+Ndwn2rZ1m20B4bloYaOypqspfd&#10;1RvYn8v3+eJoeVp88oG3P3N8iydjHsfD5hVUoiH9m/+ut07ws2f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Dc4sYAAADdAAAADwAAAAAAAAAAAAAAAACYAgAAZHJz&#10;L2Rvd25yZXYueG1sUEsFBgAAAAAEAAQA9QAAAIsDAAAAAA==&#10;" path="m65,l42,6,22,21,7,44,,70,2,95r11,21l32,130r,1l34,131r7,-16l40,114r-1,l25,104,17,88,16,69,21,50,32,33,47,22,64,17r20,l90,6r,-1l89,5,88,4,65,xm84,17r-20,l80,21r2,1l84,17xe" fillcolor="black" stroked="f">
                  <v:path arrowok="t" o:connecttype="custom" o:connectlocs="65,1545;42,1551;22,1566;7,1589;0,1615;2,1640;13,1661;32,1675;32,1676;34,1676;41,1660;40,1659;39,1659;39,1659;25,1649;17,1633;16,1614;21,1595;32,1578;47,1567;64,1562;84,1562;90,1551;90,1550;89,1550;88,1549;65,1545;84,1562;64,1562;80,1566;82,1567;84,1562" o:connectangles="0,0,0,0,0,0,0,0,0,0,0,0,0,0,0,0,0,0,0,0,0,0,0,0,0,0,0,0,0,0,0,0"/>
                </v:shape>
                <v:rect id="Rectangle 1070" o:spid="_x0000_s1031" style="position:absolute;left:2308;top:1347;width:5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xWcMIA&#10;AADdAAAADwAAAGRycy9kb3ducmV2LnhtbERPS2sCMRC+F/wPYYReimb1UGU1iihCwV583YfNuFnd&#10;TJYkrqu/vikUepuP7znzZWdr0ZIPlWMFo2EGgrhwuuJSwem4HUxBhIissXZMCp4UYLnovc0x1+7B&#10;e2oPsRQphEOOCkyMTS5lKAxZDEPXECfu4rzFmKAvpfb4SOG2luMs+5QWK04NBhtaGypuh7tV8CHZ&#10;tmbXuv3Eh924uW7O39OXUu/9bjUDEamL/+I/95dO87PJCH6/SSfI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FZwwgAAAN0AAAAPAAAAAAAAAAAAAAAAAJgCAABkcnMvZG93&#10;bnJldi54bWxQSwUGAAAAAAQABAD1AAAAhwMAAAAA&#10;" filled="f" strokecolor="gray" strokeweight=".39711mm"/>
                <v:line id="Line 1069" o:spid="_x0000_s1032" style="position:absolute;visibility:visible;mso-wrap-style:square" from="1908,1494" to="2261,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z9YcQAAADdAAAADwAAAGRycy9kb3ducmV2LnhtbERPyWrDMBC9B/IPYgK9JVJScI0bJTSm&#10;pcXQQ5ZLb4M1tU2skbFU2/37qhDIbR5vne1+sq0YqPeNYw3rlQJBXDrTcKXhcn5bpiB8QDbYOiYN&#10;v+Rhv5vPtpgZN/KRhlOoRAxhn6GGOoQuk9KXNVn0K9cRR+7b9RZDhH0lTY9jDLet3CiVSIsNx4Ya&#10;O8prKq+nH6vh8yt/DwU9puZwfk26sVGuqK5aPyyml2cQgaZwF9/cHybOV08b+P8mni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P1hxAAAAN0AAAAPAAAAAAAAAAAA&#10;AAAAAKECAABkcnMvZG93bnJldi54bWxQSwUGAAAAAAQABAD5AAAAkgMAAAAA&#10;" strokeweight=".14017mm"/>
                <v:shape id="AutoShape 1068" o:spid="_x0000_s1033" style="position:absolute;left:2113;top:1491;width:188;height:151;visibility:visible;mso-wrap-style:square;v-text-anchor:top" coordsize="18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ghb8A&#10;AADdAAAADwAAAGRycy9kb3ducmV2LnhtbERPS2rDMBDdF3IHMYHuajkN1MaJEvIhkG3jHmCwppaJ&#10;NXIk1XFuXwUK3c3jfWe9nWwvRvKhc6xgkeUgiBunO24VfNWntxJEiMgae8ek4EEBtpvZyxor7e78&#10;SeMltiKFcKhQgYlxqKQMjSGLIXMDceK+nbcYE/St1B7vKdz28j3PP6TFjlODwYEOhprr5ccqWA7j&#10;qTgcjdf7JlBraiQqb0q9zqfdCkSkKf6L/9xnnebnxRKe36QT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FWCFvwAAAN0AAAAPAAAAAAAAAAAAAAAAAJgCAABkcnMvZG93bnJl&#10;di54bWxQSwUGAAAAAAQABAD1AAAAhAMAAAAA&#10;" path="m64,41l42,42,22,51,7,67,,86r,22l9,128r16,15l45,150r21,l86,141r15,-16l109,105r-1,-5l57,100,51,91,95,60,83,49,64,41xm95,60l51,91r6,9l102,69,99,64,95,60xm102,69l57,100r51,l108,84,102,69xm181,l95,60r4,4l102,69,187,9,181,xe" fillcolor="black" stroked="f">
                  <v:path arrowok="t" o:connecttype="custom" o:connectlocs="64,1532;42,1533;22,1542;7,1558;0,1577;0,1599;9,1619;25,1634;45,1641;66,1641;86,1632;101,1616;109,1596;108,1591;57,1591;51,1582;95,1551;83,1540;64,1532;95,1551;51,1582;57,1591;102,1560;99,1555;95,1551;102,1560;57,1591;108,1591;108,1575;102,1560;181,1491;95,1551;99,1555;102,1560;187,1500;181,1491" o:connectangles="0,0,0,0,0,0,0,0,0,0,0,0,0,0,0,0,0,0,0,0,0,0,0,0,0,0,0,0,0,0,0,0,0,0,0,0"/>
                </v:shape>
                <v:line id="Line 1067" o:spid="_x0000_s1034" style="position:absolute;visibility:visible;mso-wrap-style:square" from="2301,1450" to="2301,1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5/tcQAAADdAAAADwAAAGRycy9kb3ducmV2LnhtbERP22oCMRB9F/yHMEJfRLO1UnU1Stki&#10;WBDBywcMm3F3dTPZJqlu/94UhL7N4VxnsWpNLW7kfGVZweswAUGcW11xoeB0XA+mIHxA1lhbJgW/&#10;5GG17HYWmGp75z3dDqEQMYR9igrKEJpUSp+XZNAPbUMcubN1BkOErpDa4T2Gm1qOkuRdGqw4NpTY&#10;UFZSfj38GAVZvc4y93XefY6O39P+dvc2uxhW6qXXfsxBBGrDv/jp3ug4P5mM4e+beIJ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n+1xAAAAN0AAAAPAAAAAAAAAAAA&#10;AAAAAKECAABkcnMvZG93bnJldi54bWxQSwUGAAAAAAQABAD5AAAAkgMAAAAA&#10;" strokecolor="white" strokeweight="1.3548mm"/>
                <v:shape id="AutoShape 1066" o:spid="_x0000_s1035" style="position:absolute;left:2326;top:5837;width:1817;height:166;visibility:visible;mso-wrap-style:square;v-text-anchor:top" coordsize="1817,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5MQA&#10;AADdAAAADwAAAGRycy9kb3ducmV2LnhtbESPQWvCQBCF74X+h2UK3upuFWtJ3YRQiCj2Ytrep9lp&#10;EpqdDdlV4793BcHbDO/N+96sstF24kiDbx1reJkqEMSVMy3XGr6/iuc3ED4gG+wck4YzecjSx4cV&#10;JsadeE/HMtQihrBPUEMTQp9I6auGLPqp64mj9ucGiyGuQy3NgKcYbjs5U+pVWmw5Ehrs6aOh6r88&#10;2Mj93cq6WjtFn0t3MD/5XO4K1nryNObvIAKN4W6+XW9MrK+WC7h+E0e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eeTEAAAA3QAAAA8AAAAAAAAAAAAAAAAAmAIAAGRycy9k&#10;b3ducmV2LnhtbFBLBQYAAAAABAAEAPUAAACJAwAAAAA=&#10;" path="m-63,-4295r76,l13,-4387r-76,l-63,-4295xm517,-4342r422,-1e" filled="f" strokeweight=".14017mm">
                  <v:path arrowok="t" o:connecttype="custom" o:connectlocs="-63,1542;13,1542;13,1450;-63,1450;-63,1542;517,1495;939,1494" o:connectangles="0,0,0,0,0,0,0"/>
                </v:shape>
                <v:shape id="Picture 1065" o:spid="_x0000_s1036" type="#_x0000_t75" style="position:absolute;left:2799;top:1412;width:232;height: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JwGTDAAAA3QAAAA8AAABkcnMvZG93bnJldi54bWxET9uKwjAQfRf8hzCCb5rqoq5do6wLgqAI&#10;XmDxbWxm27LNpDTR1r83guDbHM51ZovGFOJGlcstKxj0IxDEidU5pwpOx1XvE4TzyBoLy6TgTg4W&#10;83ZrhrG2Ne/pdvCpCCHsYlSQeV/GUrokI4Oub0viwP3ZyqAPsEqlrrAO4aaQwygaS4M5h4YMS/rJ&#10;KPk/XI2Cy8CcKNlOfpdTqXf1x3nDl9FGqW6n+f4C4anxb/HLvdZhfjQZw/ObcIK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4nAZMMAAADdAAAADwAAAAAAAAAAAAAAAACf&#10;AgAAZHJzL2Rvd25yZXYueG1sUEsFBgAAAAAEAAQA9wAAAI8DAAAAAA==&#10;">
                  <v:imagedata r:id="rId28" o:title=""/>
                </v:shape>
                <w10:wrap anchorx="page" anchory="page"/>
              </v:group>
            </w:pict>
          </mc:Fallback>
        </mc:AlternateContent>
      </w:r>
      <w:r w:rsidR="0079175C">
        <w:rPr>
          <w:i/>
          <w:sz w:val="20"/>
        </w:rPr>
        <w:t xml:space="preserve">pPush </w:t>
      </w:r>
      <w:r w:rsidR="0079175C">
        <w:rPr>
          <w:sz w:val="20"/>
        </w:rPr>
        <w:t xml:space="preserve">and </w:t>
      </w:r>
      <w:r w:rsidR="0079175C">
        <w:rPr>
          <w:i/>
          <w:sz w:val="20"/>
        </w:rPr>
        <w:t xml:space="preserve">pPull  </w:t>
      </w:r>
      <w:r w:rsidR="0079175C">
        <w:rPr>
          <w:sz w:val="20"/>
        </w:rPr>
        <w:t xml:space="preserve">of the fifo and  the consumer    </w:t>
      </w:r>
      <w:r w:rsidR="0079175C">
        <w:rPr>
          <w:spacing w:val="10"/>
          <w:sz w:val="20"/>
        </w:rPr>
        <w:t xml:space="preserve"> </w:t>
      </w:r>
      <w:r w:rsidR="0079175C">
        <w:rPr>
          <w:sz w:val="20"/>
        </w:rPr>
        <w:t>become</w:t>
      </w:r>
    </w:p>
    <w:p w14:paraId="67270DB5" w14:textId="77777777" w:rsidR="00E61455" w:rsidRDefault="0079175C">
      <w:pPr>
        <w:pStyle w:val="Corpsdetexte"/>
        <w:spacing w:line="268" w:lineRule="auto"/>
        <w:ind w:left="46" w:firstLine="400"/>
        <w:jc w:val="right"/>
      </w:pPr>
      <w:r>
        <w:rPr>
          <w:i/>
        </w:rPr>
        <w:t xml:space="preserve">InFlowPort </w:t>
      </w:r>
      <w:r>
        <w:t xml:space="preserve">ports, namely, </w:t>
      </w:r>
      <w:r>
        <w:rPr>
          <w:i/>
        </w:rPr>
        <w:t xml:space="preserve">pInData </w:t>
      </w:r>
      <w:r>
        <w:t>in the respective class.</w:t>
      </w:r>
      <w:r>
        <w:rPr>
          <w:w w:val="99"/>
        </w:rPr>
        <w:t xml:space="preserve"> </w:t>
      </w:r>
      <w:r>
        <w:t>Listing 1 shows the generated code for the flow port-based</w:t>
      </w:r>
      <w:r>
        <w:rPr>
          <w:w w:val="99"/>
        </w:rPr>
        <w:t xml:space="preserve"> </w:t>
      </w:r>
      <w:r>
        <w:t xml:space="preserve">producer-consumer example. The constructs </w:t>
      </w:r>
      <w:r>
        <w:rPr>
          <w:i/>
        </w:rPr>
        <w:t xml:space="preserve">OutFlowPort </w:t>
      </w:r>
      <w:r>
        <w:t>and</w:t>
      </w:r>
    </w:p>
    <w:p w14:paraId="6045D595" w14:textId="77777777" w:rsidR="00E61455" w:rsidRDefault="0079175C">
      <w:pPr>
        <w:pStyle w:val="Corpsdetexte"/>
        <w:spacing w:line="213" w:lineRule="exact"/>
      </w:pPr>
      <w:r>
        <w:rPr>
          <w:i/>
        </w:rPr>
        <w:t xml:space="preserve">InFlowPort </w:t>
      </w:r>
      <w:r>
        <w:t>are used. From an implementation perspective,</w:t>
      </w:r>
      <w:r>
        <w:rPr>
          <w:spacing w:val="-9"/>
        </w:rPr>
        <w:t xml:space="preserve"> </w:t>
      </w:r>
      <w:r>
        <w:t>the</w:t>
      </w:r>
    </w:p>
    <w:p w14:paraId="721FA67E" w14:textId="77777777" w:rsidR="00E61455" w:rsidRDefault="0079175C">
      <w:pPr>
        <w:pStyle w:val="Corpsdetexte"/>
        <w:spacing w:before="9" w:line="249" w:lineRule="auto"/>
      </w:pPr>
      <w:r>
        <w:t>producer sends data items to the fifo via the port</w:t>
      </w:r>
      <w:r>
        <w:rPr>
          <w:spacing w:val="45"/>
        </w:rPr>
        <w:t xml:space="preserve"> </w:t>
      </w:r>
      <w:r>
        <w:rPr>
          <w:i/>
        </w:rPr>
        <w:t>pOutData</w:t>
      </w:r>
      <w:r>
        <w:rPr>
          <w:i/>
          <w:spacing w:val="4"/>
        </w:rPr>
        <w:t xml:space="preserve"> </w:t>
      </w:r>
      <w:r>
        <w:t>by</w:t>
      </w:r>
      <w:r>
        <w:rPr>
          <w:w w:val="99"/>
        </w:rPr>
        <w:t xml:space="preserve"> </w:t>
      </w:r>
      <w:r>
        <w:t xml:space="preserve">calling </w:t>
      </w:r>
      <w:r>
        <w:rPr>
          <w:i/>
        </w:rPr>
        <w:t xml:space="preserve">pOutData.intf-&gt;push(item) </w:t>
      </w:r>
      <w:r>
        <w:t>(lines 4-6). Similarly</w:t>
      </w:r>
      <w:r>
        <w:rPr>
          <w:spacing w:val="25"/>
        </w:rPr>
        <w:t xml:space="preserve"> </w:t>
      </w:r>
      <w:r>
        <w:t>to</w:t>
      </w:r>
      <w:r>
        <w:rPr>
          <w:spacing w:val="5"/>
        </w:rPr>
        <w:t xml:space="preserve"> </w:t>
      </w:r>
      <w:r>
        <w:t>the</w:t>
      </w:r>
      <w:r>
        <w:rPr>
          <w:w w:val="99"/>
        </w:rPr>
        <w:t xml:space="preserve"> </w:t>
      </w:r>
      <w:r>
        <w:t xml:space="preserve">service ports, flow ports also have an interface attribute </w:t>
      </w:r>
      <w:r>
        <w:rPr>
          <w:i/>
        </w:rPr>
        <w:t xml:space="preserve">intf  </w:t>
      </w:r>
      <w:r>
        <w:t>for writing code to send signals from a component to another component. In case the behavior of the</w:t>
      </w:r>
      <w:r>
        <w:rPr>
          <w:spacing w:val="10"/>
        </w:rPr>
        <w:t xml:space="preserve"> </w:t>
      </w:r>
      <w:r>
        <w:t>receiving</w:t>
      </w:r>
      <w:r>
        <w:rPr>
          <w:spacing w:val="22"/>
        </w:rPr>
        <w:t xml:space="preserve"> </w:t>
      </w:r>
      <w:r>
        <w:t>component</w:t>
      </w:r>
      <w:r>
        <w:rPr>
          <w:w w:val="99"/>
        </w:rPr>
        <w:t xml:space="preserve"> </w:t>
      </w:r>
      <w:r>
        <w:t>(the</w:t>
      </w:r>
      <w:r>
        <w:rPr>
          <w:spacing w:val="-6"/>
        </w:rPr>
        <w:t xml:space="preserve"> </w:t>
      </w:r>
      <w:r>
        <w:t>fifo,</w:t>
      </w:r>
      <w:r>
        <w:rPr>
          <w:spacing w:val="-6"/>
        </w:rPr>
        <w:t xml:space="preserve"> </w:t>
      </w:r>
      <w:r>
        <w:t>for</w:t>
      </w:r>
      <w:r>
        <w:rPr>
          <w:spacing w:val="-6"/>
        </w:rPr>
        <w:t xml:space="preserve"> </w:t>
      </w:r>
      <w:r>
        <w:t>example)</w:t>
      </w:r>
      <w:r>
        <w:rPr>
          <w:spacing w:val="-6"/>
        </w:rPr>
        <w:t xml:space="preserve"> </w:t>
      </w:r>
      <w:r>
        <w:t>is</w:t>
      </w:r>
      <w:r>
        <w:rPr>
          <w:spacing w:val="-6"/>
        </w:rPr>
        <w:t xml:space="preserve"> </w:t>
      </w:r>
      <w:r>
        <w:t>described</w:t>
      </w:r>
      <w:r>
        <w:rPr>
          <w:spacing w:val="-6"/>
        </w:rPr>
        <w:t xml:space="preserve"> </w:t>
      </w:r>
      <w:r>
        <w:t>by</w:t>
      </w:r>
      <w:r>
        <w:rPr>
          <w:spacing w:val="-6"/>
        </w:rPr>
        <w:t xml:space="preserve"> </w:t>
      </w:r>
      <w:r>
        <w:t>a</w:t>
      </w:r>
      <w:r>
        <w:rPr>
          <w:spacing w:val="-6"/>
        </w:rPr>
        <w:t xml:space="preserve"> </w:t>
      </w:r>
      <w:r>
        <w:t>state</w:t>
      </w:r>
      <w:r>
        <w:rPr>
          <w:spacing w:val="-6"/>
        </w:rPr>
        <w:t xml:space="preserve"> </w:t>
      </w:r>
      <w:r>
        <w:t>machine,</w:t>
      </w:r>
      <w:r>
        <w:rPr>
          <w:spacing w:val="-6"/>
        </w:rPr>
        <w:t xml:space="preserve"> </w:t>
      </w:r>
      <w:r>
        <w:t>the</w:t>
      </w:r>
      <w:r>
        <w:rPr>
          <w:spacing w:val="-6"/>
        </w:rPr>
        <w:t xml:space="preserve"> </w:t>
      </w:r>
      <w:r>
        <w:rPr>
          <w:i/>
        </w:rPr>
        <w:t xml:space="preserve">push </w:t>
      </w:r>
      <w:r>
        <w:t>method will fire a signal event in order for the state machine  to handle it. The details of signal events are discussed in sub- section</w:t>
      </w:r>
      <w:r>
        <w:rPr>
          <w:spacing w:val="14"/>
        </w:rPr>
        <w:t xml:space="preserve"> </w:t>
      </w:r>
      <w:r>
        <w:t>III-A2.</w:t>
      </w:r>
    </w:p>
    <w:p w14:paraId="43432928" w14:textId="77777777" w:rsidR="00E61455" w:rsidRDefault="0079175C">
      <w:pPr>
        <w:spacing w:before="88" w:line="167" w:lineRule="exact"/>
        <w:ind w:left="1275" w:right="758"/>
        <w:jc w:val="center"/>
        <w:rPr>
          <w:sz w:val="16"/>
        </w:rPr>
      </w:pPr>
      <w:r>
        <w:rPr>
          <w:sz w:val="16"/>
        </w:rPr>
        <w:t>Listing 1.   Producer-consumer using flow ports</w:t>
      </w:r>
    </w:p>
    <w:p w14:paraId="028EC744" w14:textId="77777777" w:rsidR="00E61455" w:rsidRDefault="0079175C">
      <w:pPr>
        <w:spacing w:line="124" w:lineRule="exact"/>
        <w:ind w:left="169"/>
        <w:jc w:val="both"/>
        <w:rPr>
          <w:sz w:val="14"/>
        </w:rPr>
      </w:pPr>
      <w:r>
        <w:rPr>
          <w:color w:val="9300D1"/>
          <w:sz w:val="10"/>
        </w:rPr>
        <w:t xml:space="preserve">1    </w:t>
      </w:r>
      <w:r>
        <w:rPr>
          <w:b/>
          <w:sz w:val="14"/>
        </w:rPr>
        <w:t xml:space="preserve">c l a s s   </w:t>
      </w:r>
      <w:r>
        <w:rPr>
          <w:sz w:val="14"/>
        </w:rPr>
        <w:t>P r o d u c e r   {</w:t>
      </w:r>
    </w:p>
    <w:p w14:paraId="3A7F261D" w14:textId="77777777" w:rsidR="00E61455" w:rsidRDefault="0079175C">
      <w:pPr>
        <w:spacing w:line="122" w:lineRule="exact"/>
        <w:ind w:left="169"/>
        <w:jc w:val="both"/>
        <w:rPr>
          <w:sz w:val="14"/>
        </w:rPr>
      </w:pPr>
      <w:r>
        <w:rPr>
          <w:color w:val="9300D1"/>
          <w:sz w:val="10"/>
        </w:rPr>
        <w:t xml:space="preserve">2    </w:t>
      </w:r>
      <w:r>
        <w:rPr>
          <w:b/>
          <w:sz w:val="14"/>
        </w:rPr>
        <w:t xml:space="preserve">p u b l i c </w:t>
      </w:r>
      <w:r>
        <w:rPr>
          <w:sz w:val="14"/>
        </w:rPr>
        <w:t>:</w:t>
      </w:r>
    </w:p>
    <w:p w14:paraId="3AE5F909" w14:textId="77777777" w:rsidR="00E61455" w:rsidRDefault="0079175C">
      <w:pPr>
        <w:tabs>
          <w:tab w:val="left" w:pos="500"/>
        </w:tabs>
        <w:spacing w:line="125" w:lineRule="exact"/>
        <w:ind w:left="169"/>
        <w:jc w:val="both"/>
        <w:rPr>
          <w:sz w:val="14"/>
        </w:rPr>
      </w:pPr>
      <w:r>
        <w:rPr>
          <w:color w:val="9300D1"/>
          <w:sz w:val="10"/>
        </w:rPr>
        <w:t>3</w:t>
      </w:r>
      <w:r>
        <w:rPr>
          <w:color w:val="9300D1"/>
          <w:sz w:val="10"/>
        </w:rPr>
        <w:tab/>
      </w:r>
      <w:r>
        <w:rPr>
          <w:spacing w:val="9"/>
          <w:sz w:val="14"/>
        </w:rPr>
        <w:t>Out</w:t>
      </w:r>
      <w:r>
        <w:rPr>
          <w:spacing w:val="-21"/>
          <w:sz w:val="14"/>
        </w:rPr>
        <w:t xml:space="preserve"> </w:t>
      </w:r>
      <w:r>
        <w:rPr>
          <w:spacing w:val="10"/>
          <w:sz w:val="14"/>
        </w:rPr>
        <w:t>Flow</w:t>
      </w:r>
      <w:r>
        <w:rPr>
          <w:spacing w:val="-21"/>
          <w:sz w:val="14"/>
        </w:rPr>
        <w:t xml:space="preserve"> </w:t>
      </w:r>
      <w:r>
        <w:rPr>
          <w:spacing w:val="10"/>
          <w:sz w:val="14"/>
        </w:rPr>
        <w:t>Port</w:t>
      </w:r>
      <w:r>
        <w:rPr>
          <w:spacing w:val="-3"/>
          <w:sz w:val="14"/>
        </w:rPr>
        <w:t xml:space="preserve"> </w:t>
      </w:r>
      <w:r>
        <w:rPr>
          <w:sz w:val="14"/>
        </w:rPr>
        <w:t>&lt;</w:t>
      </w:r>
      <w:r>
        <w:rPr>
          <w:spacing w:val="-21"/>
          <w:sz w:val="14"/>
        </w:rPr>
        <w:t xml:space="preserve"> </w:t>
      </w:r>
      <w:r>
        <w:rPr>
          <w:spacing w:val="8"/>
          <w:sz w:val="14"/>
        </w:rPr>
        <w:t>Data</w:t>
      </w:r>
      <w:r>
        <w:rPr>
          <w:spacing w:val="-9"/>
          <w:sz w:val="14"/>
        </w:rPr>
        <w:t xml:space="preserve"> </w:t>
      </w:r>
      <w:r>
        <w:rPr>
          <w:sz w:val="14"/>
        </w:rPr>
        <w:t xml:space="preserve">&gt; </w:t>
      </w:r>
      <w:r>
        <w:rPr>
          <w:spacing w:val="31"/>
          <w:sz w:val="14"/>
        </w:rPr>
        <w:t xml:space="preserve"> </w:t>
      </w:r>
      <w:r>
        <w:rPr>
          <w:sz w:val="14"/>
        </w:rPr>
        <w:t>p</w:t>
      </w:r>
      <w:r>
        <w:rPr>
          <w:spacing w:val="-21"/>
          <w:sz w:val="14"/>
        </w:rPr>
        <w:t xml:space="preserve"> </w:t>
      </w:r>
      <w:r>
        <w:rPr>
          <w:spacing w:val="9"/>
          <w:sz w:val="14"/>
        </w:rPr>
        <w:t>Out</w:t>
      </w:r>
      <w:r>
        <w:rPr>
          <w:spacing w:val="-21"/>
          <w:sz w:val="14"/>
        </w:rPr>
        <w:t xml:space="preserve"> </w:t>
      </w:r>
      <w:r>
        <w:rPr>
          <w:spacing w:val="10"/>
          <w:sz w:val="14"/>
        </w:rPr>
        <w:t>Data</w:t>
      </w:r>
      <w:r>
        <w:rPr>
          <w:spacing w:val="1"/>
          <w:sz w:val="14"/>
        </w:rPr>
        <w:t xml:space="preserve"> </w:t>
      </w:r>
      <w:r>
        <w:rPr>
          <w:sz w:val="14"/>
        </w:rPr>
        <w:t>;</w:t>
      </w:r>
    </w:p>
    <w:p w14:paraId="238F983A" w14:textId="77777777" w:rsidR="00E61455" w:rsidRDefault="0079175C">
      <w:pPr>
        <w:tabs>
          <w:tab w:val="left" w:pos="501"/>
        </w:tabs>
        <w:spacing w:line="82" w:lineRule="exact"/>
        <w:ind w:left="169"/>
        <w:jc w:val="both"/>
        <w:rPr>
          <w:sz w:val="14"/>
        </w:rPr>
      </w:pPr>
      <w:r>
        <w:rPr>
          <w:color w:val="9300D1"/>
          <w:sz w:val="10"/>
        </w:rPr>
        <w:t>4</w:t>
      </w:r>
      <w:r>
        <w:rPr>
          <w:color w:val="9300D1"/>
          <w:sz w:val="10"/>
        </w:rPr>
        <w:tab/>
      </w:r>
      <w:r>
        <w:rPr>
          <w:b/>
          <w:spacing w:val="11"/>
          <w:sz w:val="14"/>
        </w:rPr>
        <w:t xml:space="preserve">void </w:t>
      </w:r>
      <w:r>
        <w:rPr>
          <w:b/>
          <w:spacing w:val="35"/>
          <w:sz w:val="14"/>
        </w:rPr>
        <w:t xml:space="preserve"> </w:t>
      </w:r>
      <w:r>
        <w:rPr>
          <w:sz w:val="14"/>
        </w:rPr>
        <w:t>s</w:t>
      </w:r>
      <w:r>
        <w:rPr>
          <w:spacing w:val="-19"/>
          <w:sz w:val="14"/>
        </w:rPr>
        <w:t xml:space="preserve"> </w:t>
      </w:r>
      <w:r>
        <w:rPr>
          <w:sz w:val="14"/>
        </w:rPr>
        <w:t>e</w:t>
      </w:r>
      <w:r>
        <w:rPr>
          <w:spacing w:val="-19"/>
          <w:sz w:val="14"/>
        </w:rPr>
        <w:t xml:space="preserve"> </w:t>
      </w:r>
      <w:r>
        <w:rPr>
          <w:sz w:val="14"/>
        </w:rPr>
        <w:t>n</w:t>
      </w:r>
      <w:r>
        <w:rPr>
          <w:spacing w:val="-19"/>
          <w:sz w:val="14"/>
        </w:rPr>
        <w:t xml:space="preserve"> </w:t>
      </w:r>
      <w:r>
        <w:rPr>
          <w:sz w:val="14"/>
        </w:rPr>
        <w:t>d</w:t>
      </w:r>
      <w:r>
        <w:rPr>
          <w:spacing w:val="-19"/>
          <w:sz w:val="14"/>
        </w:rPr>
        <w:t xml:space="preserve"> </w:t>
      </w:r>
      <w:r>
        <w:rPr>
          <w:sz w:val="14"/>
        </w:rPr>
        <w:t>T</w:t>
      </w:r>
      <w:r>
        <w:rPr>
          <w:spacing w:val="-19"/>
          <w:sz w:val="14"/>
        </w:rPr>
        <w:t xml:space="preserve"> </w:t>
      </w:r>
      <w:r>
        <w:rPr>
          <w:sz w:val="14"/>
        </w:rPr>
        <w:t>o</w:t>
      </w:r>
      <w:r>
        <w:rPr>
          <w:spacing w:val="-19"/>
          <w:sz w:val="14"/>
        </w:rPr>
        <w:t xml:space="preserve"> </w:t>
      </w:r>
      <w:r>
        <w:rPr>
          <w:sz w:val="14"/>
        </w:rPr>
        <w:t>F</w:t>
      </w:r>
      <w:r>
        <w:rPr>
          <w:spacing w:val="-19"/>
          <w:sz w:val="14"/>
        </w:rPr>
        <w:t xml:space="preserve"> </w:t>
      </w:r>
      <w:r>
        <w:rPr>
          <w:sz w:val="14"/>
        </w:rPr>
        <w:t>i</w:t>
      </w:r>
      <w:r>
        <w:rPr>
          <w:spacing w:val="-19"/>
          <w:sz w:val="14"/>
        </w:rPr>
        <w:t xml:space="preserve"> </w:t>
      </w:r>
      <w:r>
        <w:rPr>
          <w:sz w:val="14"/>
        </w:rPr>
        <w:t>f</w:t>
      </w:r>
      <w:r>
        <w:rPr>
          <w:spacing w:val="-19"/>
          <w:sz w:val="14"/>
        </w:rPr>
        <w:t xml:space="preserve"> </w:t>
      </w:r>
      <w:r>
        <w:rPr>
          <w:sz w:val="14"/>
        </w:rPr>
        <w:t>o (</w:t>
      </w:r>
      <w:r>
        <w:rPr>
          <w:spacing w:val="-4"/>
          <w:sz w:val="14"/>
        </w:rPr>
        <w:t xml:space="preserve"> </w:t>
      </w:r>
      <w:r>
        <w:rPr>
          <w:spacing w:val="8"/>
          <w:sz w:val="14"/>
        </w:rPr>
        <w:t xml:space="preserve">Data&amp; </w:t>
      </w:r>
      <w:r>
        <w:rPr>
          <w:spacing w:val="9"/>
          <w:sz w:val="14"/>
        </w:rPr>
        <w:t xml:space="preserve"> </w:t>
      </w:r>
      <w:r>
        <w:rPr>
          <w:sz w:val="14"/>
        </w:rPr>
        <w:t>i</w:t>
      </w:r>
      <w:r>
        <w:rPr>
          <w:spacing w:val="-19"/>
          <w:sz w:val="14"/>
        </w:rPr>
        <w:t xml:space="preserve"> </w:t>
      </w:r>
      <w:r>
        <w:rPr>
          <w:sz w:val="14"/>
        </w:rPr>
        <w:t>t</w:t>
      </w:r>
      <w:r>
        <w:rPr>
          <w:spacing w:val="-19"/>
          <w:sz w:val="14"/>
        </w:rPr>
        <w:t xml:space="preserve"> </w:t>
      </w:r>
      <w:r>
        <w:rPr>
          <w:spacing w:val="8"/>
          <w:sz w:val="14"/>
        </w:rPr>
        <w:t>em</w:t>
      </w:r>
      <w:r>
        <w:rPr>
          <w:sz w:val="14"/>
        </w:rPr>
        <w:t xml:space="preserve"> )  </w:t>
      </w:r>
      <w:r>
        <w:rPr>
          <w:spacing w:val="4"/>
          <w:sz w:val="14"/>
        </w:rPr>
        <w:t xml:space="preserve"> </w:t>
      </w:r>
      <w:r>
        <w:rPr>
          <w:sz w:val="14"/>
        </w:rPr>
        <w:t>{</w:t>
      </w:r>
    </w:p>
    <w:p w14:paraId="56CFA742" w14:textId="77777777" w:rsidR="00E61455" w:rsidRDefault="0079175C">
      <w:pPr>
        <w:tabs>
          <w:tab w:val="left" w:pos="667"/>
        </w:tabs>
        <w:spacing w:line="179" w:lineRule="exact"/>
        <w:ind w:left="169"/>
        <w:jc w:val="both"/>
        <w:rPr>
          <w:sz w:val="14"/>
        </w:rPr>
      </w:pPr>
      <w:r>
        <w:rPr>
          <w:color w:val="9300D1"/>
          <w:sz w:val="10"/>
        </w:rPr>
        <w:t>5</w:t>
      </w:r>
      <w:r>
        <w:rPr>
          <w:color w:val="9300D1"/>
          <w:sz w:val="10"/>
        </w:rPr>
        <w:tab/>
      </w:r>
      <w:r>
        <w:rPr>
          <w:sz w:val="14"/>
        </w:rPr>
        <w:t>p</w:t>
      </w:r>
      <w:r>
        <w:rPr>
          <w:spacing w:val="-21"/>
          <w:sz w:val="14"/>
        </w:rPr>
        <w:t xml:space="preserve"> </w:t>
      </w:r>
      <w:r>
        <w:rPr>
          <w:spacing w:val="9"/>
          <w:sz w:val="14"/>
        </w:rPr>
        <w:t>Out</w:t>
      </w:r>
      <w:r>
        <w:rPr>
          <w:spacing w:val="-21"/>
          <w:sz w:val="14"/>
        </w:rPr>
        <w:t xml:space="preserve"> </w:t>
      </w:r>
      <w:r>
        <w:rPr>
          <w:spacing w:val="10"/>
          <w:sz w:val="14"/>
        </w:rPr>
        <w:t>Data</w:t>
      </w:r>
      <w:r>
        <w:rPr>
          <w:spacing w:val="4"/>
          <w:sz w:val="14"/>
        </w:rPr>
        <w:t xml:space="preserve"> </w:t>
      </w:r>
      <w:r>
        <w:rPr>
          <w:sz w:val="14"/>
        </w:rPr>
        <w:t>.</w:t>
      </w:r>
      <w:r>
        <w:rPr>
          <w:spacing w:val="13"/>
          <w:sz w:val="14"/>
        </w:rPr>
        <w:t xml:space="preserve"> </w:t>
      </w:r>
      <w:r>
        <w:rPr>
          <w:sz w:val="14"/>
        </w:rPr>
        <w:t>i</w:t>
      </w:r>
      <w:r>
        <w:rPr>
          <w:spacing w:val="-12"/>
          <w:sz w:val="14"/>
        </w:rPr>
        <w:t xml:space="preserve"> </w:t>
      </w:r>
      <w:r>
        <w:rPr>
          <w:sz w:val="14"/>
        </w:rPr>
        <w:t>n</w:t>
      </w:r>
      <w:r>
        <w:rPr>
          <w:spacing w:val="-12"/>
          <w:sz w:val="14"/>
        </w:rPr>
        <w:t xml:space="preserve"> </w:t>
      </w:r>
      <w:r>
        <w:rPr>
          <w:sz w:val="14"/>
        </w:rPr>
        <w:t>t</w:t>
      </w:r>
      <w:r>
        <w:rPr>
          <w:spacing w:val="-12"/>
          <w:sz w:val="14"/>
        </w:rPr>
        <w:t xml:space="preserve"> </w:t>
      </w:r>
      <w:r>
        <w:rPr>
          <w:sz w:val="14"/>
        </w:rPr>
        <w:t>f</w:t>
      </w:r>
      <w:r>
        <w:rPr>
          <w:spacing w:val="4"/>
          <w:sz w:val="14"/>
        </w:rPr>
        <w:t xml:space="preserve"> </w:t>
      </w:r>
      <w:r>
        <w:rPr>
          <w:rFonts w:ascii="Meiryo" w:hAnsi="Meiryo"/>
          <w:i/>
          <w:spacing w:val="4"/>
          <w:sz w:val="14"/>
        </w:rPr>
        <w:t>−</w:t>
      </w:r>
      <w:r>
        <w:rPr>
          <w:spacing w:val="4"/>
          <w:sz w:val="14"/>
        </w:rPr>
        <w:t>&gt;push</w:t>
      </w:r>
      <w:r>
        <w:rPr>
          <w:spacing w:val="-2"/>
          <w:sz w:val="14"/>
        </w:rPr>
        <w:t xml:space="preserve"> </w:t>
      </w:r>
      <w:r>
        <w:rPr>
          <w:sz w:val="14"/>
        </w:rPr>
        <w:t>(</w:t>
      </w:r>
      <w:r>
        <w:rPr>
          <w:spacing w:val="2"/>
          <w:sz w:val="14"/>
        </w:rPr>
        <w:t xml:space="preserve"> </w:t>
      </w:r>
      <w:r>
        <w:rPr>
          <w:sz w:val="14"/>
        </w:rPr>
        <w:t>i</w:t>
      </w:r>
      <w:r>
        <w:rPr>
          <w:spacing w:val="-18"/>
          <w:sz w:val="14"/>
        </w:rPr>
        <w:t xml:space="preserve"> </w:t>
      </w:r>
      <w:r>
        <w:rPr>
          <w:sz w:val="14"/>
        </w:rPr>
        <w:t>t</w:t>
      </w:r>
      <w:r>
        <w:rPr>
          <w:spacing w:val="-18"/>
          <w:sz w:val="14"/>
        </w:rPr>
        <w:t xml:space="preserve"> </w:t>
      </w:r>
      <w:r>
        <w:rPr>
          <w:spacing w:val="8"/>
          <w:sz w:val="14"/>
        </w:rPr>
        <w:t>em</w:t>
      </w:r>
      <w:r>
        <w:rPr>
          <w:spacing w:val="2"/>
          <w:sz w:val="14"/>
        </w:rPr>
        <w:t xml:space="preserve"> </w:t>
      </w:r>
      <w:r>
        <w:rPr>
          <w:sz w:val="14"/>
        </w:rPr>
        <w:t>)</w:t>
      </w:r>
      <w:r>
        <w:rPr>
          <w:spacing w:val="7"/>
          <w:sz w:val="14"/>
        </w:rPr>
        <w:t xml:space="preserve"> </w:t>
      </w:r>
      <w:r>
        <w:rPr>
          <w:sz w:val="14"/>
        </w:rPr>
        <w:t>;</w:t>
      </w:r>
    </w:p>
    <w:p w14:paraId="77508609" w14:textId="77777777" w:rsidR="00E61455" w:rsidRDefault="0079175C">
      <w:pPr>
        <w:tabs>
          <w:tab w:val="left" w:pos="494"/>
        </w:tabs>
        <w:spacing w:line="106" w:lineRule="exact"/>
        <w:ind w:left="169"/>
        <w:jc w:val="both"/>
        <w:rPr>
          <w:sz w:val="14"/>
        </w:rPr>
      </w:pPr>
      <w:r>
        <w:rPr>
          <w:color w:val="9300D1"/>
          <w:sz w:val="10"/>
        </w:rPr>
        <w:t>6</w:t>
      </w:r>
      <w:r>
        <w:rPr>
          <w:color w:val="9300D1"/>
          <w:sz w:val="10"/>
        </w:rPr>
        <w:tab/>
      </w:r>
      <w:r>
        <w:rPr>
          <w:sz w:val="14"/>
        </w:rPr>
        <w:t>}</w:t>
      </w:r>
    </w:p>
    <w:p w14:paraId="6732F929" w14:textId="77777777" w:rsidR="00E61455" w:rsidRDefault="0079175C">
      <w:pPr>
        <w:spacing w:line="120" w:lineRule="exact"/>
        <w:ind w:left="169"/>
        <w:jc w:val="both"/>
        <w:rPr>
          <w:sz w:val="14"/>
        </w:rPr>
      </w:pPr>
      <w:r>
        <w:rPr>
          <w:color w:val="9300D1"/>
          <w:sz w:val="10"/>
        </w:rPr>
        <w:t xml:space="preserve">7    </w:t>
      </w:r>
      <w:r>
        <w:rPr>
          <w:sz w:val="14"/>
        </w:rPr>
        <w:t>}</w:t>
      </w:r>
    </w:p>
    <w:p w14:paraId="298D7755" w14:textId="77777777" w:rsidR="00E61455" w:rsidRDefault="0079175C">
      <w:pPr>
        <w:spacing w:line="123" w:lineRule="exact"/>
        <w:ind w:left="169"/>
        <w:jc w:val="both"/>
        <w:rPr>
          <w:sz w:val="14"/>
        </w:rPr>
      </w:pPr>
      <w:r>
        <w:rPr>
          <w:color w:val="9300D1"/>
          <w:sz w:val="10"/>
        </w:rPr>
        <w:t xml:space="preserve">8    </w:t>
      </w:r>
      <w:r>
        <w:rPr>
          <w:b/>
          <w:sz w:val="14"/>
        </w:rPr>
        <w:t xml:space="preserve">c l a s s   </w:t>
      </w:r>
      <w:r>
        <w:rPr>
          <w:sz w:val="14"/>
        </w:rPr>
        <w:t xml:space="preserve">FIFO  :   </w:t>
      </w:r>
      <w:r>
        <w:rPr>
          <w:b/>
          <w:sz w:val="14"/>
        </w:rPr>
        <w:t xml:space="preserve">p u b l i c   </w:t>
      </w:r>
      <w:r>
        <w:rPr>
          <w:sz w:val="14"/>
        </w:rPr>
        <w:t>IPush ,   I P u l l {</w:t>
      </w:r>
    </w:p>
    <w:p w14:paraId="3327BEC3" w14:textId="77777777" w:rsidR="00E61455" w:rsidRDefault="0079175C">
      <w:pPr>
        <w:spacing w:line="124" w:lineRule="exact"/>
        <w:ind w:left="169"/>
        <w:jc w:val="both"/>
        <w:rPr>
          <w:sz w:val="14"/>
        </w:rPr>
      </w:pPr>
      <w:r>
        <w:rPr>
          <w:color w:val="9300D1"/>
          <w:sz w:val="10"/>
        </w:rPr>
        <w:t xml:space="preserve">9    </w:t>
      </w:r>
      <w:r>
        <w:rPr>
          <w:b/>
          <w:sz w:val="14"/>
        </w:rPr>
        <w:t xml:space="preserve">p u b l i c </w:t>
      </w:r>
      <w:r>
        <w:rPr>
          <w:sz w:val="14"/>
        </w:rPr>
        <w:t>:</w:t>
      </w:r>
    </w:p>
    <w:p w14:paraId="16CE123D" w14:textId="77777777" w:rsidR="00E61455" w:rsidRDefault="0079175C">
      <w:pPr>
        <w:tabs>
          <w:tab w:val="left" w:pos="502"/>
        </w:tabs>
        <w:spacing w:line="124" w:lineRule="exact"/>
        <w:ind w:left="119"/>
        <w:jc w:val="both"/>
        <w:rPr>
          <w:sz w:val="14"/>
        </w:rPr>
      </w:pPr>
      <w:r>
        <w:rPr>
          <w:color w:val="9300D1"/>
          <w:sz w:val="10"/>
        </w:rPr>
        <w:t>10</w:t>
      </w:r>
      <w:r>
        <w:rPr>
          <w:color w:val="9300D1"/>
          <w:sz w:val="10"/>
        </w:rPr>
        <w:tab/>
      </w:r>
      <w:r>
        <w:rPr>
          <w:spacing w:val="8"/>
          <w:sz w:val="14"/>
        </w:rPr>
        <w:t>In</w:t>
      </w:r>
      <w:r>
        <w:rPr>
          <w:spacing w:val="-19"/>
          <w:sz w:val="14"/>
        </w:rPr>
        <w:t xml:space="preserve"> </w:t>
      </w:r>
      <w:r>
        <w:rPr>
          <w:spacing w:val="12"/>
          <w:sz w:val="14"/>
        </w:rPr>
        <w:t>Flow</w:t>
      </w:r>
      <w:r>
        <w:rPr>
          <w:spacing w:val="-19"/>
          <w:sz w:val="14"/>
        </w:rPr>
        <w:t xml:space="preserve"> </w:t>
      </w:r>
      <w:r>
        <w:rPr>
          <w:spacing w:val="12"/>
          <w:sz w:val="14"/>
        </w:rPr>
        <w:t>Port</w:t>
      </w:r>
      <w:r>
        <w:rPr>
          <w:spacing w:val="1"/>
          <w:sz w:val="14"/>
        </w:rPr>
        <w:t xml:space="preserve"> </w:t>
      </w:r>
      <w:r>
        <w:rPr>
          <w:sz w:val="14"/>
        </w:rPr>
        <w:t>&lt;</w:t>
      </w:r>
      <w:r>
        <w:rPr>
          <w:spacing w:val="-21"/>
          <w:sz w:val="14"/>
        </w:rPr>
        <w:t xml:space="preserve"> </w:t>
      </w:r>
      <w:r>
        <w:rPr>
          <w:spacing w:val="8"/>
          <w:sz w:val="14"/>
        </w:rPr>
        <w:t>Data</w:t>
      </w:r>
      <w:r>
        <w:rPr>
          <w:spacing w:val="-9"/>
          <w:sz w:val="14"/>
        </w:rPr>
        <w:t xml:space="preserve"> </w:t>
      </w:r>
      <w:r>
        <w:rPr>
          <w:sz w:val="14"/>
        </w:rPr>
        <w:t xml:space="preserve">&gt; </w:t>
      </w:r>
      <w:r>
        <w:rPr>
          <w:spacing w:val="33"/>
          <w:sz w:val="14"/>
        </w:rPr>
        <w:t xml:space="preserve"> </w:t>
      </w:r>
      <w:r>
        <w:rPr>
          <w:sz w:val="14"/>
        </w:rPr>
        <w:t>p</w:t>
      </w:r>
      <w:r>
        <w:rPr>
          <w:spacing w:val="-18"/>
          <w:sz w:val="14"/>
        </w:rPr>
        <w:t xml:space="preserve"> </w:t>
      </w:r>
      <w:r>
        <w:rPr>
          <w:spacing w:val="8"/>
          <w:sz w:val="14"/>
        </w:rPr>
        <w:t>In</w:t>
      </w:r>
      <w:r>
        <w:rPr>
          <w:spacing w:val="-18"/>
          <w:sz w:val="14"/>
        </w:rPr>
        <w:t xml:space="preserve"> </w:t>
      </w:r>
      <w:r>
        <w:rPr>
          <w:spacing w:val="12"/>
          <w:sz w:val="14"/>
        </w:rPr>
        <w:t>Data</w:t>
      </w:r>
      <w:r>
        <w:rPr>
          <w:spacing w:val="4"/>
          <w:sz w:val="14"/>
        </w:rPr>
        <w:t xml:space="preserve"> </w:t>
      </w:r>
      <w:r>
        <w:rPr>
          <w:sz w:val="14"/>
        </w:rPr>
        <w:t>;</w:t>
      </w:r>
    </w:p>
    <w:p w14:paraId="7A9E6800" w14:textId="77777777" w:rsidR="00E61455" w:rsidRDefault="0079175C">
      <w:pPr>
        <w:tabs>
          <w:tab w:val="left" w:pos="500"/>
        </w:tabs>
        <w:spacing w:line="125" w:lineRule="exact"/>
        <w:ind w:left="119"/>
        <w:jc w:val="both"/>
        <w:rPr>
          <w:sz w:val="14"/>
        </w:rPr>
      </w:pPr>
      <w:r>
        <w:rPr>
          <w:color w:val="9300D1"/>
          <w:sz w:val="10"/>
        </w:rPr>
        <w:t>11</w:t>
      </w:r>
      <w:r>
        <w:rPr>
          <w:color w:val="9300D1"/>
          <w:sz w:val="10"/>
        </w:rPr>
        <w:tab/>
      </w:r>
      <w:r>
        <w:rPr>
          <w:spacing w:val="9"/>
          <w:sz w:val="14"/>
        </w:rPr>
        <w:t>Out</w:t>
      </w:r>
      <w:r>
        <w:rPr>
          <w:spacing w:val="-21"/>
          <w:sz w:val="14"/>
        </w:rPr>
        <w:t xml:space="preserve"> </w:t>
      </w:r>
      <w:r>
        <w:rPr>
          <w:spacing w:val="10"/>
          <w:sz w:val="14"/>
        </w:rPr>
        <w:t>Flow</w:t>
      </w:r>
      <w:r>
        <w:rPr>
          <w:spacing w:val="-21"/>
          <w:sz w:val="14"/>
        </w:rPr>
        <w:t xml:space="preserve"> </w:t>
      </w:r>
      <w:r>
        <w:rPr>
          <w:spacing w:val="10"/>
          <w:sz w:val="14"/>
        </w:rPr>
        <w:t>Port</w:t>
      </w:r>
      <w:r>
        <w:rPr>
          <w:spacing w:val="-3"/>
          <w:sz w:val="14"/>
        </w:rPr>
        <w:t xml:space="preserve"> </w:t>
      </w:r>
      <w:r>
        <w:rPr>
          <w:sz w:val="14"/>
        </w:rPr>
        <w:t>&lt;</w:t>
      </w:r>
      <w:r>
        <w:rPr>
          <w:spacing w:val="-12"/>
          <w:sz w:val="14"/>
        </w:rPr>
        <w:t xml:space="preserve"> </w:t>
      </w:r>
      <w:r>
        <w:rPr>
          <w:sz w:val="14"/>
        </w:rPr>
        <w:t>I</w:t>
      </w:r>
      <w:r>
        <w:rPr>
          <w:spacing w:val="-14"/>
          <w:sz w:val="14"/>
        </w:rPr>
        <w:t xml:space="preserve"> </w:t>
      </w:r>
      <w:r>
        <w:rPr>
          <w:sz w:val="14"/>
        </w:rPr>
        <w:t>P</w:t>
      </w:r>
      <w:r>
        <w:rPr>
          <w:spacing w:val="-15"/>
          <w:sz w:val="14"/>
        </w:rPr>
        <w:t xml:space="preserve"> </w:t>
      </w:r>
      <w:r>
        <w:rPr>
          <w:sz w:val="14"/>
        </w:rPr>
        <w:t>u</w:t>
      </w:r>
      <w:r>
        <w:rPr>
          <w:spacing w:val="-14"/>
          <w:sz w:val="14"/>
        </w:rPr>
        <w:t xml:space="preserve"> </w:t>
      </w:r>
      <w:r>
        <w:rPr>
          <w:sz w:val="14"/>
        </w:rPr>
        <w:t>l</w:t>
      </w:r>
      <w:r>
        <w:rPr>
          <w:spacing w:val="-14"/>
          <w:sz w:val="14"/>
        </w:rPr>
        <w:t xml:space="preserve"> </w:t>
      </w:r>
      <w:r>
        <w:rPr>
          <w:sz w:val="14"/>
        </w:rPr>
        <w:t>l</w:t>
      </w:r>
      <w:r>
        <w:rPr>
          <w:spacing w:val="9"/>
          <w:sz w:val="14"/>
        </w:rPr>
        <w:t xml:space="preserve"> </w:t>
      </w:r>
      <w:r>
        <w:rPr>
          <w:sz w:val="14"/>
        </w:rPr>
        <w:t xml:space="preserve">&gt; </w:t>
      </w:r>
      <w:r>
        <w:rPr>
          <w:spacing w:val="30"/>
          <w:sz w:val="14"/>
        </w:rPr>
        <w:t xml:space="preserve"> </w:t>
      </w:r>
      <w:r>
        <w:rPr>
          <w:sz w:val="14"/>
        </w:rPr>
        <w:t>p</w:t>
      </w:r>
      <w:r>
        <w:rPr>
          <w:spacing w:val="-21"/>
          <w:sz w:val="14"/>
        </w:rPr>
        <w:t xml:space="preserve"> </w:t>
      </w:r>
      <w:r>
        <w:rPr>
          <w:spacing w:val="9"/>
          <w:sz w:val="14"/>
        </w:rPr>
        <w:t>Out</w:t>
      </w:r>
      <w:r>
        <w:rPr>
          <w:spacing w:val="-21"/>
          <w:sz w:val="14"/>
        </w:rPr>
        <w:t xml:space="preserve"> </w:t>
      </w:r>
      <w:r>
        <w:rPr>
          <w:spacing w:val="10"/>
          <w:sz w:val="14"/>
        </w:rPr>
        <w:t>Data</w:t>
      </w:r>
      <w:r>
        <w:rPr>
          <w:spacing w:val="1"/>
          <w:sz w:val="14"/>
        </w:rPr>
        <w:t xml:space="preserve"> </w:t>
      </w:r>
      <w:r>
        <w:rPr>
          <w:sz w:val="14"/>
        </w:rPr>
        <w:t>;</w:t>
      </w:r>
    </w:p>
    <w:p w14:paraId="2A08D0E5" w14:textId="77777777" w:rsidR="00E61455" w:rsidRDefault="0079175C">
      <w:pPr>
        <w:spacing w:line="143" w:lineRule="exact"/>
        <w:ind w:left="119"/>
        <w:jc w:val="both"/>
        <w:rPr>
          <w:sz w:val="14"/>
        </w:rPr>
      </w:pPr>
      <w:r>
        <w:rPr>
          <w:color w:val="9300D1"/>
          <w:sz w:val="10"/>
        </w:rPr>
        <w:t xml:space="preserve">12    </w:t>
      </w:r>
      <w:r>
        <w:rPr>
          <w:sz w:val="14"/>
        </w:rPr>
        <w:t>}</w:t>
      </w:r>
    </w:p>
    <w:p w14:paraId="2F42B5A3" w14:textId="77777777" w:rsidR="00E61455" w:rsidRDefault="0079175C">
      <w:pPr>
        <w:pStyle w:val="Corpsdetexte"/>
        <w:spacing w:before="62" w:line="249" w:lineRule="auto"/>
        <w:ind w:firstLine="199"/>
      </w:pPr>
      <w:r>
        <w:t>In the next sub-section, we present our proposed additional programming constructs corresponding to the modeling con- cepts for the architecture behavior, in particular UML state machine elements.</w:t>
      </w:r>
    </w:p>
    <w:p w14:paraId="2D3EFCE4" w14:textId="77777777" w:rsidR="00E61455" w:rsidRDefault="0079175C">
      <w:pPr>
        <w:pStyle w:val="Paragraphedeliste"/>
        <w:numPr>
          <w:ilvl w:val="0"/>
          <w:numId w:val="1"/>
        </w:numPr>
        <w:tabs>
          <w:tab w:val="left" w:pos="585"/>
        </w:tabs>
        <w:spacing w:line="249" w:lineRule="auto"/>
        <w:ind w:firstLine="199"/>
        <w:jc w:val="both"/>
        <w:rPr>
          <w:sz w:val="20"/>
        </w:rPr>
      </w:pPr>
      <w:r>
        <w:rPr>
          <w:i/>
          <w:sz w:val="20"/>
        </w:rPr>
        <w:t xml:space="preserve">Behavioral constructs: </w:t>
      </w:r>
      <w:r>
        <w:rPr>
          <w:sz w:val="20"/>
        </w:rPr>
        <w:t xml:space="preserve">In our approach, UML State Ma- chines are used for modeling the behavior of components. Our behavioral programming constructs correspond to UML State Machine concepts at the modeling level. These behavioral constructs are grouped into three parts: topology, events, and transition table in the extended </w:t>
      </w:r>
      <w:r>
        <w:rPr>
          <w:spacing w:val="32"/>
          <w:sz w:val="20"/>
        </w:rPr>
        <w:t xml:space="preserve"> </w:t>
      </w:r>
      <w:r>
        <w:rPr>
          <w:sz w:val="20"/>
        </w:rPr>
        <w:t>code.</w:t>
      </w:r>
    </w:p>
    <w:p w14:paraId="64788607" w14:textId="77777777" w:rsidR="00E61455" w:rsidRDefault="0079175C">
      <w:pPr>
        <w:pStyle w:val="Corpsdetexte"/>
        <w:spacing w:line="249" w:lineRule="auto"/>
      </w:pPr>
      <w:r>
        <w:rPr>
          <w:b/>
        </w:rPr>
        <w:t xml:space="preserve">Topology: </w:t>
      </w:r>
      <w:r>
        <w:t xml:space="preserve">A topology contains the constructs to describe the state machine hierarchy. The root of the topology is specified via the </w:t>
      </w:r>
      <w:r>
        <w:rPr>
          <w:i/>
        </w:rPr>
        <w:t xml:space="preserve">StateMachine </w:t>
      </w:r>
      <w:r>
        <w:t xml:space="preserve">as in Fig. 2. Other elements such as </w:t>
      </w:r>
      <w:r>
        <w:rPr>
          <w:i/>
        </w:rPr>
        <w:t>region</w:t>
      </w:r>
      <w:r>
        <w:t xml:space="preserve">, </w:t>
      </w:r>
      <w:r>
        <w:rPr>
          <w:i/>
        </w:rPr>
        <w:t>state</w:t>
      </w:r>
      <w:r>
        <w:t xml:space="preserve">, and </w:t>
      </w:r>
      <w:r>
        <w:rPr>
          <w:i/>
        </w:rPr>
        <w:t xml:space="preserve">pseudo state </w:t>
      </w:r>
      <w:r>
        <w:t>are hierarchically defined as</w:t>
      </w:r>
      <w:r>
        <w:rPr>
          <w:w w:val="99"/>
        </w:rPr>
        <w:t xml:space="preserve"> </w:t>
      </w:r>
      <w:r>
        <w:t>state-machine (direct/indirect) sub-elements.</w:t>
      </w:r>
    </w:p>
    <w:p w14:paraId="7EBA9427" w14:textId="77777777" w:rsidR="00E61455" w:rsidRDefault="0079175C">
      <w:pPr>
        <w:pStyle w:val="Corpsdetexte"/>
        <w:spacing w:before="9"/>
        <w:ind w:left="0"/>
        <w:jc w:val="left"/>
        <w:rPr>
          <w:sz w:val="16"/>
        </w:rPr>
      </w:pPr>
      <w:r>
        <w:br w:type="column"/>
      </w:r>
    </w:p>
    <w:p w14:paraId="56D2A5A9" w14:textId="77777777" w:rsidR="00E61455" w:rsidRDefault="0079175C">
      <w:pPr>
        <w:pStyle w:val="Corpsdetexte"/>
        <w:spacing w:line="249" w:lineRule="auto"/>
        <w:ind w:right="117" w:firstLine="199"/>
      </w:pPr>
      <w:r>
        <w:t xml:space="preserve">State actions such as </w:t>
      </w:r>
      <w:r>
        <w:rPr>
          <w:i/>
        </w:rPr>
        <w:t>entry/exit/doActivity</w:t>
      </w:r>
      <w:r>
        <w:t xml:space="preserve">s are declared within the corresponding state in the extended code as state attributes. These actions must be implemented as methods in the owning class and have no parameter. For example, </w:t>
      </w:r>
      <w:r>
        <w:rPr>
          <w:i/>
        </w:rPr>
        <w:t xml:space="preserve">Idle     </w:t>
      </w:r>
      <w:r>
        <w:t xml:space="preserve">is an initial state. The </w:t>
      </w:r>
      <w:r>
        <w:rPr>
          <w:i/>
        </w:rPr>
        <w:t xml:space="preserve">SignalChecking </w:t>
      </w:r>
      <w:r>
        <w:t xml:space="preserve">state (lines 36-39) is declared with the state actions, </w:t>
      </w:r>
      <w:r>
        <w:rPr>
          <w:i/>
        </w:rPr>
        <w:t xml:space="preserve">entryCheck </w:t>
      </w:r>
      <w:r>
        <w:t xml:space="preserve">and </w:t>
      </w:r>
      <w:r>
        <w:rPr>
          <w:i/>
        </w:rPr>
        <w:t>exitCheck</w:t>
      </w:r>
      <w:r>
        <w:t xml:space="preserve">. The </w:t>
      </w:r>
      <w:r>
        <w:rPr>
          <w:i/>
        </w:rPr>
        <w:t xml:space="preserve">FIFO </w:t>
      </w:r>
      <w:r>
        <w:t xml:space="preserve">class implements the methods </w:t>
      </w:r>
      <w:r>
        <w:rPr>
          <w:i/>
        </w:rPr>
        <w:t xml:space="preserve">entryCheck </w:t>
      </w:r>
      <w:r>
        <w:t>and</w:t>
      </w:r>
      <w:r>
        <w:rPr>
          <w:spacing w:val="-19"/>
        </w:rPr>
        <w:t xml:space="preserve"> </w:t>
      </w:r>
      <w:r>
        <w:rPr>
          <w:i/>
        </w:rPr>
        <w:t xml:space="preserve">exitCheck </w:t>
      </w:r>
      <w:r>
        <w:t>(lines 60-61) for the state actions. Programmers can write</w:t>
      </w:r>
      <w:r>
        <w:rPr>
          <w:spacing w:val="-15"/>
        </w:rPr>
        <w:t xml:space="preserve"> </w:t>
      </w:r>
      <w:r>
        <w:t xml:space="preserve">fine- grained code for these action </w:t>
      </w:r>
      <w:r>
        <w:rPr>
          <w:spacing w:val="34"/>
        </w:rPr>
        <w:t xml:space="preserve"> </w:t>
      </w:r>
      <w:r>
        <w:t>methods.</w:t>
      </w:r>
    </w:p>
    <w:p w14:paraId="6A2A2A38" w14:textId="77777777" w:rsidR="00E61455" w:rsidRDefault="0079175C">
      <w:pPr>
        <w:pStyle w:val="Corpsdetexte"/>
        <w:spacing w:line="249" w:lineRule="auto"/>
        <w:ind w:right="117" w:firstLine="199"/>
      </w:pPr>
      <w:r>
        <w:t xml:space="preserve">Concurrent states with orthogonal regions in the extended code are not shown here due to space limitation.  Pseudo  states can be declared within </w:t>
      </w:r>
      <w:r>
        <w:rPr>
          <w:i/>
        </w:rPr>
        <w:t xml:space="preserve">Statemachine/states/regions </w:t>
      </w:r>
      <w:r>
        <w:t xml:space="preserve">in the extended code, the syntax is similar to class attribute declarations. For example, line 49 in Fig. 2 declares the </w:t>
      </w:r>
      <w:r>
        <w:rPr>
          <w:i/>
        </w:rPr>
        <w:t xml:space="preserve">dataChoice </w:t>
      </w:r>
      <w:r>
        <w:t xml:space="preserve">choice pseudo state mapping to the corresponding pseudo state in the </w:t>
      </w:r>
      <w:r>
        <w:rPr>
          <w:i/>
        </w:rPr>
        <w:t xml:space="preserve">FIFOMachine </w:t>
      </w:r>
      <w:r>
        <w:rPr>
          <w:i/>
          <w:spacing w:val="31"/>
        </w:rPr>
        <w:t xml:space="preserve"> </w:t>
      </w:r>
      <w:r>
        <w:t>model.</w:t>
      </w:r>
    </w:p>
    <w:p w14:paraId="6EA2A0C6" w14:textId="77777777" w:rsidR="00E61455" w:rsidRDefault="0079175C">
      <w:pPr>
        <w:pStyle w:val="Corpsdetexte"/>
        <w:spacing w:line="249" w:lineRule="auto"/>
        <w:ind w:right="117"/>
      </w:pPr>
      <w:r>
        <w:rPr>
          <w:b/>
        </w:rPr>
        <w:t xml:space="preserve">Events: </w:t>
      </w:r>
      <w:r>
        <w:t xml:space="preserve">In UML, four event types including </w:t>
      </w:r>
      <w:r>
        <w:rPr>
          <w:i/>
        </w:rPr>
        <w:t>CallEvent</w:t>
      </w:r>
      <w:r>
        <w:t xml:space="preserve">, </w:t>
      </w:r>
      <w:r>
        <w:rPr>
          <w:i/>
        </w:rPr>
        <w:t>TimeEvent</w:t>
      </w:r>
      <w:r>
        <w:t xml:space="preserve">, </w:t>
      </w:r>
      <w:r>
        <w:rPr>
          <w:i/>
        </w:rPr>
        <w:t>SignalEvent</w:t>
      </w:r>
      <w:r>
        <w:t xml:space="preserve">, and </w:t>
      </w:r>
      <w:r>
        <w:rPr>
          <w:i/>
        </w:rPr>
        <w:t xml:space="preserve">ChangeEvent </w:t>
      </w:r>
      <w:r>
        <w:t>are defined for modeling reactive systems using UML State Machines. The semantics of these events are clearly defined in the UML specification and briefly described in the below  list.</w:t>
      </w:r>
    </w:p>
    <w:p w14:paraId="6FFEC47D" w14:textId="77777777" w:rsidR="00E61455" w:rsidRDefault="0079175C">
      <w:pPr>
        <w:pStyle w:val="Paragraphedeliste"/>
        <w:numPr>
          <w:ilvl w:val="0"/>
          <w:numId w:val="12"/>
        </w:numPr>
        <w:tabs>
          <w:tab w:val="left" w:pos="520"/>
        </w:tabs>
        <w:spacing w:before="12"/>
        <w:ind w:right="117"/>
        <w:rPr>
          <w:sz w:val="16"/>
        </w:rPr>
      </w:pPr>
      <w:r>
        <w:rPr>
          <w:sz w:val="16"/>
        </w:rPr>
        <w:t>A call event is associated with an operation/method and emitted if the operation is</w:t>
      </w:r>
      <w:r>
        <w:rPr>
          <w:spacing w:val="12"/>
          <w:sz w:val="16"/>
        </w:rPr>
        <w:t xml:space="preserve"> </w:t>
      </w:r>
      <w:r>
        <w:rPr>
          <w:sz w:val="16"/>
        </w:rPr>
        <w:t>invoked.</w:t>
      </w:r>
    </w:p>
    <w:p w14:paraId="1BC4D34B" w14:textId="77777777" w:rsidR="00E61455" w:rsidRDefault="0079175C">
      <w:pPr>
        <w:pStyle w:val="Paragraphedeliste"/>
        <w:numPr>
          <w:ilvl w:val="0"/>
          <w:numId w:val="12"/>
        </w:numPr>
        <w:tabs>
          <w:tab w:val="left" w:pos="520"/>
        </w:tabs>
        <w:ind w:right="117"/>
        <w:rPr>
          <w:sz w:val="16"/>
        </w:rPr>
      </w:pPr>
      <w:r>
        <w:rPr>
          <w:sz w:val="16"/>
        </w:rPr>
        <w:t xml:space="preserve">A signal event is associated with a UML signal type containing data. When a component, whose behavior is described by a UML State Machine, receives a message/signal through its in/inout flow ports, a signal event is automatically emitted and stored in an event queue to   be processed by the state machine </w:t>
      </w:r>
      <w:r>
        <w:rPr>
          <w:spacing w:val="32"/>
          <w:sz w:val="16"/>
        </w:rPr>
        <w:t xml:space="preserve"> </w:t>
      </w:r>
      <w:r>
        <w:rPr>
          <w:sz w:val="16"/>
        </w:rPr>
        <w:t>later.</w:t>
      </w:r>
    </w:p>
    <w:p w14:paraId="68EA9CAA" w14:textId="77777777" w:rsidR="00E61455" w:rsidRDefault="0079175C">
      <w:pPr>
        <w:pStyle w:val="Paragraphedeliste"/>
        <w:numPr>
          <w:ilvl w:val="0"/>
          <w:numId w:val="12"/>
        </w:numPr>
        <w:tabs>
          <w:tab w:val="left" w:pos="520"/>
        </w:tabs>
        <w:ind w:right="117"/>
        <w:rPr>
          <w:sz w:val="16"/>
        </w:rPr>
      </w:pPr>
      <w:r>
        <w:rPr>
          <w:sz w:val="16"/>
        </w:rPr>
        <w:t>A time event specifies the time of occurrence relative to a starting time. The latter is defined as the time when a state with an outgoing transition triggered by the time event is entered. The time event is emitted if the state remains active longer than the time of occurrence to trigger the transition.</w:t>
      </w:r>
    </w:p>
    <w:p w14:paraId="0B891D59" w14:textId="77777777" w:rsidR="00E61455" w:rsidRDefault="0079175C">
      <w:pPr>
        <w:pStyle w:val="Paragraphedeliste"/>
        <w:numPr>
          <w:ilvl w:val="0"/>
          <w:numId w:val="12"/>
        </w:numPr>
        <w:tabs>
          <w:tab w:val="left" w:pos="520"/>
        </w:tabs>
        <w:ind w:right="117"/>
        <w:rPr>
          <w:sz w:val="16"/>
        </w:rPr>
      </w:pPr>
      <w:r>
        <w:rPr>
          <w:sz w:val="16"/>
        </w:rPr>
        <w:t xml:space="preserve">A change event has a boolean expression and is fired if the expression’s value changes from false to </w:t>
      </w:r>
      <w:r>
        <w:rPr>
          <w:spacing w:val="22"/>
          <w:sz w:val="16"/>
        </w:rPr>
        <w:t xml:space="preserve"> </w:t>
      </w:r>
      <w:r>
        <w:rPr>
          <w:sz w:val="16"/>
        </w:rPr>
        <w:t>true.</w:t>
      </w:r>
    </w:p>
    <w:p w14:paraId="26378EEA" w14:textId="77777777" w:rsidR="00E61455" w:rsidRDefault="0079175C">
      <w:pPr>
        <w:pStyle w:val="Corpsdetexte"/>
        <w:spacing w:before="45" w:line="249" w:lineRule="auto"/>
        <w:ind w:right="117" w:firstLine="199"/>
      </w:pPr>
      <w:r>
        <w:t>The processing of call events is synchronous meaning that</w:t>
      </w:r>
      <w:r>
        <w:rPr>
          <w:spacing w:val="-6"/>
        </w:rPr>
        <w:t xml:space="preserve"> </w:t>
      </w:r>
      <w:r>
        <w:t>it runs within the thread of the operation caller. The processing of other events is asynchronous meaning that these events received</w:t>
      </w:r>
      <w:r>
        <w:rPr>
          <w:spacing w:val="-4"/>
        </w:rPr>
        <w:t xml:space="preserve"> </w:t>
      </w:r>
      <w:r>
        <w:t>by</w:t>
      </w:r>
      <w:r>
        <w:rPr>
          <w:spacing w:val="-5"/>
        </w:rPr>
        <w:t xml:space="preserve"> </w:t>
      </w:r>
      <w:r>
        <w:t>a</w:t>
      </w:r>
      <w:r>
        <w:rPr>
          <w:spacing w:val="-4"/>
        </w:rPr>
        <w:t xml:space="preserve"> </w:t>
      </w:r>
      <w:r>
        <w:t>component</w:t>
      </w:r>
      <w:r>
        <w:rPr>
          <w:spacing w:val="-4"/>
        </w:rPr>
        <w:t xml:space="preserve"> </w:t>
      </w:r>
      <w:r>
        <w:t>are</w:t>
      </w:r>
      <w:r>
        <w:rPr>
          <w:spacing w:val="-4"/>
        </w:rPr>
        <w:t xml:space="preserve"> </w:t>
      </w:r>
      <w:r>
        <w:t>stored</w:t>
      </w:r>
      <w:r>
        <w:rPr>
          <w:spacing w:val="-5"/>
        </w:rPr>
        <w:t xml:space="preserve"> </w:t>
      </w:r>
      <w:r>
        <w:t>in</w:t>
      </w:r>
      <w:r>
        <w:rPr>
          <w:spacing w:val="-4"/>
        </w:rPr>
        <w:t xml:space="preserve"> </w:t>
      </w:r>
      <w:r>
        <w:t>an</w:t>
      </w:r>
      <w:r>
        <w:rPr>
          <w:spacing w:val="-4"/>
        </w:rPr>
        <w:t xml:space="preserve"> </w:t>
      </w:r>
      <w:r>
        <w:t>event</w:t>
      </w:r>
      <w:r>
        <w:rPr>
          <w:spacing w:val="-4"/>
        </w:rPr>
        <w:t xml:space="preserve"> </w:t>
      </w:r>
      <w:r>
        <w:t>queue,</w:t>
      </w:r>
      <w:r>
        <w:rPr>
          <w:spacing w:val="-5"/>
        </w:rPr>
        <w:t xml:space="preserve"> </w:t>
      </w:r>
      <w:r>
        <w:t>which</w:t>
      </w:r>
      <w:r>
        <w:rPr>
          <w:spacing w:val="-4"/>
        </w:rPr>
        <w:t xml:space="preserve"> </w:t>
      </w:r>
      <w:r>
        <w:t xml:space="preserve">is maintained by the component for later processing. </w:t>
      </w:r>
      <w:r>
        <w:rPr>
          <w:spacing w:val="-8"/>
        </w:rPr>
        <w:t xml:space="preserve">We </w:t>
      </w:r>
      <w:r>
        <w:rPr>
          <w:spacing w:val="-3"/>
        </w:rPr>
        <w:t xml:space="preserve"> </w:t>
      </w:r>
      <w:r>
        <w:t>support</w:t>
      </w:r>
    </w:p>
    <w:p w14:paraId="3C726799" w14:textId="77777777" w:rsidR="00E61455" w:rsidRDefault="00E61455">
      <w:pPr>
        <w:spacing w:line="249" w:lineRule="auto"/>
        <w:sectPr w:rsidR="00E61455">
          <w:type w:val="continuous"/>
          <w:pgSz w:w="12240" w:h="15840"/>
          <w:pgMar w:top="980" w:right="860" w:bottom="280" w:left="860" w:header="720" w:footer="720" w:gutter="0"/>
          <w:cols w:num="2" w:space="720" w:equalWidth="0">
            <w:col w:w="5141" w:space="119"/>
            <w:col w:w="5260"/>
          </w:cols>
        </w:sectPr>
      </w:pPr>
    </w:p>
    <w:p w14:paraId="0BFD2217" w14:textId="77777777" w:rsidR="00E61455" w:rsidRDefault="0079175C">
      <w:pPr>
        <w:pStyle w:val="Corpsdetexte"/>
        <w:spacing w:before="51"/>
      </w:pPr>
      <w:r>
        <w:lastRenderedPageBreak/>
        <w:t>all of these events with the same   semantics.</w:t>
      </w:r>
    </w:p>
    <w:p w14:paraId="0911871A" w14:textId="77777777" w:rsidR="00E61455" w:rsidRDefault="0079175C">
      <w:pPr>
        <w:pStyle w:val="Corpsdetexte"/>
        <w:spacing w:before="9" w:line="249" w:lineRule="auto"/>
      </w:pPr>
      <w:r>
        <w:rPr>
          <w:b/>
        </w:rPr>
        <w:t xml:space="preserve">Transition table: </w:t>
      </w:r>
      <w:r>
        <w:t>It describes the mapping of our syntactical constructs to UML transitions at the model level. Three kinds of</w:t>
      </w:r>
      <w:r>
        <w:rPr>
          <w:spacing w:val="-5"/>
        </w:rPr>
        <w:t xml:space="preserve"> </w:t>
      </w:r>
      <w:r>
        <w:t>UML</w:t>
      </w:r>
      <w:r>
        <w:rPr>
          <w:spacing w:val="-5"/>
        </w:rPr>
        <w:t xml:space="preserve"> </w:t>
      </w:r>
      <w:r>
        <w:t>transitions,</w:t>
      </w:r>
      <w:r>
        <w:rPr>
          <w:spacing w:val="-5"/>
        </w:rPr>
        <w:t xml:space="preserve"> </w:t>
      </w:r>
      <w:r>
        <w:rPr>
          <w:i/>
        </w:rPr>
        <w:t>external</w:t>
      </w:r>
      <w:r>
        <w:t>,</w:t>
      </w:r>
      <w:r>
        <w:rPr>
          <w:spacing w:val="-5"/>
        </w:rPr>
        <w:t xml:space="preserve"> </w:t>
      </w:r>
      <w:r>
        <w:rPr>
          <w:i/>
        </w:rPr>
        <w:t>local</w:t>
      </w:r>
      <w:r>
        <w:t>,</w:t>
      </w:r>
      <w:r>
        <w:rPr>
          <w:spacing w:val="-5"/>
        </w:rPr>
        <w:t xml:space="preserve"> </w:t>
      </w:r>
      <w:r>
        <w:t>and</w:t>
      </w:r>
      <w:r>
        <w:rPr>
          <w:spacing w:val="-5"/>
        </w:rPr>
        <w:t xml:space="preserve"> </w:t>
      </w:r>
      <w:r>
        <w:rPr>
          <w:i/>
        </w:rPr>
        <w:t>internal</w:t>
      </w:r>
      <w:r>
        <w:t>,</w:t>
      </w:r>
      <w:r>
        <w:rPr>
          <w:spacing w:val="-5"/>
        </w:rPr>
        <w:t xml:space="preserve"> </w:t>
      </w:r>
      <w:r>
        <w:t>are</w:t>
      </w:r>
      <w:r>
        <w:rPr>
          <w:spacing w:val="-5"/>
        </w:rPr>
        <w:t xml:space="preserve"> </w:t>
      </w:r>
      <w:r>
        <w:t>supported but this paper only presents external transitions. The</w:t>
      </w:r>
      <w:r>
        <w:rPr>
          <w:spacing w:val="-29"/>
        </w:rPr>
        <w:t xml:space="preserve"> </w:t>
      </w:r>
      <w:r>
        <w:t xml:space="preserve">difference between these kinds is clearly stated in UML and beyond the scope of this paper. Lines 45-46 in Fig. 2 shows an external transition, which is from </w:t>
      </w:r>
      <w:r>
        <w:rPr>
          <w:i/>
        </w:rPr>
        <w:t xml:space="preserve">Idle </w:t>
      </w:r>
      <w:r>
        <w:t xml:space="preserve">ti </w:t>
      </w:r>
      <w:r>
        <w:rPr>
          <w:i/>
        </w:rPr>
        <w:t>SignalChecking</w:t>
      </w:r>
      <w:r>
        <w:t xml:space="preserve">, triggered by the </w:t>
      </w:r>
      <w:r>
        <w:rPr>
          <w:i/>
        </w:rPr>
        <w:t xml:space="preserve">DataPushEvent </w:t>
      </w:r>
      <w:r>
        <w:t xml:space="preserve">call event declared with the state machine, and has </w:t>
      </w:r>
      <w:r>
        <w:rPr>
          <w:i/>
        </w:rPr>
        <w:t xml:space="preserve">signalCheck </w:t>
      </w:r>
      <w:r>
        <w:t xml:space="preserve">as transition effect. The </w:t>
      </w:r>
      <w:r>
        <w:rPr>
          <w:i/>
        </w:rPr>
        <w:t xml:space="preserve">signalCheck </w:t>
      </w:r>
      <w:r>
        <w:t xml:space="preserve">method is implemented within the </w:t>
      </w:r>
      <w:r>
        <w:rPr>
          <w:i/>
        </w:rPr>
        <w:t xml:space="preserve">FIFO </w:t>
      </w:r>
      <w:r>
        <w:t xml:space="preserve">class owning the state machine, and has the same formal parameters as the </w:t>
      </w:r>
      <w:r>
        <w:rPr>
          <w:i/>
        </w:rPr>
        <w:t xml:space="preserve">push </w:t>
      </w:r>
      <w:r>
        <w:t xml:space="preserve">method associated with the call </w:t>
      </w:r>
      <w:r>
        <w:rPr>
          <w:spacing w:val="27"/>
        </w:rPr>
        <w:t xml:space="preserve"> </w:t>
      </w:r>
      <w:r>
        <w:t>event.</w:t>
      </w:r>
    </w:p>
    <w:p w14:paraId="0078B383" w14:textId="77777777" w:rsidR="00E61455" w:rsidRDefault="0079175C">
      <w:pPr>
        <w:pStyle w:val="Corpsdetexte"/>
        <w:spacing w:line="249" w:lineRule="auto"/>
        <w:ind w:firstLine="199"/>
      </w:pPr>
      <w:r>
        <w:t xml:space="preserve">For example, line 50 shows a call event, which is emitted whenever there is an invocation of the </w:t>
      </w:r>
      <w:r>
        <w:rPr>
          <w:i/>
        </w:rPr>
        <w:t xml:space="preserve">push </w:t>
      </w:r>
      <w:r>
        <w:t xml:space="preserve">method of the </w:t>
      </w:r>
      <w:r>
        <w:rPr>
          <w:i/>
        </w:rPr>
        <w:t xml:space="preserve">FIFO </w:t>
      </w:r>
      <w:r>
        <w:t xml:space="preserve">class. The processing of the emitted event activates the transition from </w:t>
      </w:r>
      <w:r>
        <w:rPr>
          <w:i/>
        </w:rPr>
        <w:t xml:space="preserve">Idle </w:t>
      </w:r>
      <w:r>
        <w:t xml:space="preserve">to </w:t>
      </w:r>
      <w:r>
        <w:rPr>
          <w:i/>
        </w:rPr>
        <w:t>SignalChecking</w:t>
      </w:r>
      <w:r>
        <w:t xml:space="preserve">, and executes the </w:t>
      </w:r>
      <w:r>
        <w:rPr>
          <w:i/>
        </w:rPr>
        <w:t xml:space="preserve">sig- nalChecking </w:t>
      </w:r>
      <w:r>
        <w:t>transition effect method. The data item returned by the invocation will be checked for validity and further put to the queue or  discarded.</w:t>
      </w:r>
    </w:p>
    <w:p w14:paraId="318B4B82" w14:textId="77777777" w:rsidR="00E61455" w:rsidRDefault="0079175C">
      <w:pPr>
        <w:pStyle w:val="Corpsdetexte"/>
        <w:spacing w:line="249" w:lineRule="auto"/>
      </w:pPr>
      <w:r>
        <w:rPr>
          <w:b/>
        </w:rPr>
        <w:t xml:space="preserve">Deferred event: </w:t>
      </w:r>
      <w:r>
        <w:t xml:space="preserve">A state can declare </w:t>
      </w:r>
      <w:r>
        <w:rPr>
          <w:i/>
        </w:rPr>
        <w:t xml:space="preserve">deferred events </w:t>
      </w:r>
      <w:r>
        <w:t xml:space="preserve">by intro- ducing attributes typed by our class-like additional construct </w:t>
      </w:r>
      <w:r>
        <w:rPr>
          <w:i/>
        </w:rPr>
        <w:t xml:space="preserve">DeferredEvent </w:t>
      </w:r>
      <w:r>
        <w:t>and named as event names to be deferred. A deferred event will not be processed while the state remains active. The deference of events is used to postpone the processing</w:t>
      </w:r>
      <w:r>
        <w:rPr>
          <w:spacing w:val="-5"/>
        </w:rPr>
        <w:t xml:space="preserve"> </w:t>
      </w:r>
      <w:r>
        <w:t>of</w:t>
      </w:r>
      <w:r>
        <w:rPr>
          <w:spacing w:val="-5"/>
        </w:rPr>
        <w:t xml:space="preserve"> </w:t>
      </w:r>
      <w:r>
        <w:t>some</w:t>
      </w:r>
      <w:r>
        <w:rPr>
          <w:spacing w:val="-5"/>
        </w:rPr>
        <w:t xml:space="preserve"> </w:t>
      </w:r>
      <w:r>
        <w:t>low-priority</w:t>
      </w:r>
      <w:r>
        <w:rPr>
          <w:spacing w:val="-5"/>
        </w:rPr>
        <w:t xml:space="preserve"> </w:t>
      </w:r>
      <w:r>
        <w:t>events</w:t>
      </w:r>
      <w:r>
        <w:rPr>
          <w:spacing w:val="-5"/>
        </w:rPr>
        <w:t xml:space="preserve"> </w:t>
      </w:r>
      <w:r>
        <w:t>while</w:t>
      </w:r>
      <w:r>
        <w:rPr>
          <w:spacing w:val="-5"/>
        </w:rPr>
        <w:t xml:space="preserve"> </w:t>
      </w:r>
      <w:r>
        <w:t>the</w:t>
      </w:r>
      <w:r>
        <w:rPr>
          <w:spacing w:val="-5"/>
        </w:rPr>
        <w:t xml:space="preserve"> </w:t>
      </w:r>
      <w:r>
        <w:t>state</w:t>
      </w:r>
      <w:r>
        <w:rPr>
          <w:spacing w:val="-5"/>
        </w:rPr>
        <w:t xml:space="preserve"> </w:t>
      </w:r>
      <w:r>
        <w:t xml:space="preserve">machine is in a certain </w:t>
      </w:r>
      <w:r>
        <w:rPr>
          <w:spacing w:val="21"/>
        </w:rPr>
        <w:t xml:space="preserve"> </w:t>
      </w:r>
      <w:r>
        <w:t>state.</w:t>
      </w:r>
    </w:p>
    <w:p w14:paraId="47DC866E" w14:textId="77777777" w:rsidR="00E61455" w:rsidRDefault="00E61455">
      <w:pPr>
        <w:pStyle w:val="Corpsdetexte"/>
        <w:spacing w:before="3"/>
        <w:ind w:left="0"/>
        <w:jc w:val="left"/>
        <w:rPr>
          <w:sz w:val="19"/>
        </w:rPr>
      </w:pPr>
    </w:p>
    <w:p w14:paraId="721E04E2" w14:textId="77777777" w:rsidR="00E61455" w:rsidRDefault="0079175C">
      <w:pPr>
        <w:pStyle w:val="Paragraphedeliste"/>
        <w:numPr>
          <w:ilvl w:val="0"/>
          <w:numId w:val="14"/>
        </w:numPr>
        <w:tabs>
          <w:tab w:val="left" w:pos="391"/>
        </w:tabs>
        <w:spacing w:line="240" w:lineRule="auto"/>
        <w:ind w:hanging="271"/>
        <w:jc w:val="both"/>
        <w:rPr>
          <w:i/>
          <w:sz w:val="20"/>
        </w:rPr>
      </w:pPr>
      <w:r>
        <w:rPr>
          <w:i/>
          <w:sz w:val="20"/>
        </w:rPr>
        <w:t>In-place text-to-text</w:t>
      </w:r>
      <w:r>
        <w:rPr>
          <w:i/>
          <w:spacing w:val="17"/>
          <w:sz w:val="20"/>
        </w:rPr>
        <w:t xml:space="preserve"> </w:t>
      </w:r>
      <w:r>
        <w:rPr>
          <w:i/>
          <w:sz w:val="20"/>
        </w:rPr>
        <w:t>transformation</w:t>
      </w:r>
    </w:p>
    <w:p w14:paraId="04AE4F3C" w14:textId="77777777" w:rsidR="00E61455" w:rsidRDefault="0079175C">
      <w:pPr>
        <w:pStyle w:val="Corpsdetexte"/>
        <w:spacing w:before="101" w:line="249" w:lineRule="auto"/>
        <w:ind w:firstLine="199"/>
      </w:pPr>
      <w:r>
        <w:rPr>
          <w:spacing w:val="-8"/>
        </w:rPr>
        <w:t xml:space="preserve">To </w:t>
      </w:r>
      <w:r>
        <w:t>remind, the previously generated extended code contains our template-based and syntactic additional programming</w:t>
      </w:r>
      <w:r>
        <w:rPr>
          <w:spacing w:val="-3"/>
        </w:rPr>
        <w:t xml:space="preserve"> </w:t>
      </w:r>
      <w:r>
        <w:t xml:space="preserve">con- structs and user fine-grained code. This extended code itself   is not compilable, executable, and debug-able. That is why an in-place text-to-text (T2T) transformation is </w:t>
      </w:r>
      <w:r>
        <w:rPr>
          <w:spacing w:val="24"/>
        </w:rPr>
        <w:t xml:space="preserve"> </w:t>
      </w:r>
      <w:r>
        <w:t>needed.</w:t>
      </w:r>
    </w:p>
    <w:p w14:paraId="2E227176" w14:textId="77777777" w:rsidR="00E61455" w:rsidRDefault="0079175C">
      <w:pPr>
        <w:pStyle w:val="Corpsdetexte"/>
        <w:spacing w:line="249" w:lineRule="auto"/>
        <w:ind w:firstLine="199"/>
      </w:pPr>
      <w:r>
        <w:t>For each component class containing our additional con- structs such as ports, bindings, and state machine elements     in the extended code, the T2T transformation creates an addi- tional</w:t>
      </w:r>
      <w:r>
        <w:rPr>
          <w:spacing w:val="-8"/>
        </w:rPr>
        <w:t xml:space="preserve"> </w:t>
      </w:r>
      <w:r>
        <w:t>source</w:t>
      </w:r>
      <w:r>
        <w:rPr>
          <w:spacing w:val="-8"/>
        </w:rPr>
        <w:t xml:space="preserve"> </w:t>
      </w:r>
      <w:r>
        <w:t>code</w:t>
      </w:r>
      <w:r>
        <w:rPr>
          <w:spacing w:val="-8"/>
        </w:rPr>
        <w:t xml:space="preserve"> </w:t>
      </w:r>
      <w:r>
        <w:t>file/class,</w:t>
      </w:r>
      <w:r>
        <w:rPr>
          <w:spacing w:val="-8"/>
        </w:rPr>
        <w:t xml:space="preserve"> </w:t>
      </w:r>
      <w:r>
        <w:t>namely</w:t>
      </w:r>
      <w:r>
        <w:rPr>
          <w:spacing w:val="-8"/>
        </w:rPr>
        <w:t xml:space="preserve"> </w:t>
      </w:r>
      <w:r>
        <w:rPr>
          <w:i/>
        </w:rPr>
        <w:t>delegatee</w:t>
      </w:r>
      <w:r>
        <w:t>,</w:t>
      </w:r>
      <w:r>
        <w:rPr>
          <w:spacing w:val="-8"/>
        </w:rPr>
        <w:t xml:space="preserve"> </w:t>
      </w:r>
      <w:r>
        <w:t>complementing with the generated extended code. The created delegatee classes/files are in the same repository with the extended code but hidden from developer perspectives and not intended to   be modified by the developers. These delegatee files play as role of "dynamic library code files" executing</w:t>
      </w:r>
      <w:r>
        <w:rPr>
          <w:spacing w:val="42"/>
        </w:rPr>
        <w:t xml:space="preserve"> </w:t>
      </w:r>
      <w:r>
        <w:t>the</w:t>
      </w:r>
      <w:r>
        <w:rPr>
          <w:spacing w:val="49"/>
        </w:rPr>
        <w:t xml:space="preserve"> </w:t>
      </w:r>
      <w:r>
        <w:t>runtime</w:t>
      </w:r>
      <w:r>
        <w:rPr>
          <w:w w:val="99"/>
        </w:rPr>
        <w:t xml:space="preserve"> </w:t>
      </w:r>
      <w:r>
        <w:t xml:space="preserve">semantics and logic specified by the additional  </w:t>
      </w:r>
      <w:r>
        <w:rPr>
          <w:spacing w:val="6"/>
        </w:rPr>
        <w:t xml:space="preserve"> </w:t>
      </w:r>
      <w:r>
        <w:t>constructs.</w:t>
      </w:r>
    </w:p>
    <w:p w14:paraId="7A678C56" w14:textId="77777777" w:rsidR="00E61455" w:rsidRDefault="0079175C">
      <w:pPr>
        <w:pStyle w:val="Corpsdetexte"/>
        <w:spacing w:line="249" w:lineRule="auto"/>
        <w:ind w:firstLine="199"/>
      </w:pPr>
      <w:r>
        <w:t xml:space="preserve">Fig. 3 shows the relationships and control flows between     a component in the extended code and its corresponding generated delegatee code as </w:t>
      </w:r>
      <w:r>
        <w:rPr>
          <w:spacing w:val="6"/>
        </w:rPr>
        <w:t xml:space="preserve"> </w:t>
      </w:r>
      <w:r>
        <w:t>followings:</w:t>
      </w:r>
    </w:p>
    <w:p w14:paraId="717FC297" w14:textId="77777777" w:rsidR="00E61455" w:rsidRDefault="0079175C">
      <w:pPr>
        <w:pStyle w:val="Paragraphedeliste"/>
        <w:numPr>
          <w:ilvl w:val="1"/>
          <w:numId w:val="14"/>
        </w:numPr>
        <w:tabs>
          <w:tab w:val="left" w:pos="520"/>
        </w:tabs>
        <w:spacing w:before="36"/>
        <w:rPr>
          <w:sz w:val="16"/>
        </w:rPr>
      </w:pPr>
      <w:r>
        <w:rPr>
          <w:sz w:val="16"/>
        </w:rPr>
        <w:t>A component class in the extended code owns a composite attribute typed by its delegatee class similarly to the delegation design pattern [19].</w:t>
      </w:r>
    </w:p>
    <w:p w14:paraId="4D5904BB" w14:textId="77777777" w:rsidR="00E61455" w:rsidRDefault="0079175C">
      <w:pPr>
        <w:pStyle w:val="Paragraphedeliste"/>
        <w:numPr>
          <w:ilvl w:val="1"/>
          <w:numId w:val="14"/>
        </w:numPr>
        <w:tabs>
          <w:tab w:val="left" w:pos="520"/>
        </w:tabs>
        <w:rPr>
          <w:sz w:val="16"/>
        </w:rPr>
      </w:pPr>
      <w:r>
        <w:rPr>
          <w:sz w:val="16"/>
        </w:rPr>
        <w:t xml:space="preserve">The execution of the component is passed off to the delegatee class through the owned composite </w:t>
      </w:r>
      <w:r>
        <w:rPr>
          <w:spacing w:val="3"/>
          <w:sz w:val="16"/>
        </w:rPr>
        <w:t xml:space="preserve"> </w:t>
      </w:r>
      <w:r>
        <w:rPr>
          <w:sz w:val="16"/>
        </w:rPr>
        <w:t>attribute.</w:t>
      </w:r>
    </w:p>
    <w:p w14:paraId="6B1746BC" w14:textId="77777777" w:rsidR="00E61455" w:rsidRDefault="0079175C">
      <w:pPr>
        <w:pStyle w:val="Paragraphedeliste"/>
        <w:numPr>
          <w:ilvl w:val="1"/>
          <w:numId w:val="14"/>
        </w:numPr>
        <w:tabs>
          <w:tab w:val="left" w:pos="520"/>
        </w:tabs>
        <w:rPr>
          <w:sz w:val="16"/>
        </w:rPr>
      </w:pPr>
      <w:r>
        <w:rPr>
          <w:sz w:val="16"/>
        </w:rPr>
        <w:t xml:space="preserve">The user code (e.g., state entry/exit actions or transition effects) in the component is invoked by the delegatee </w:t>
      </w:r>
      <w:r>
        <w:rPr>
          <w:spacing w:val="16"/>
          <w:sz w:val="16"/>
        </w:rPr>
        <w:t xml:space="preserve"> </w:t>
      </w:r>
      <w:r>
        <w:rPr>
          <w:sz w:val="16"/>
        </w:rPr>
        <w:t>execution.</w:t>
      </w:r>
    </w:p>
    <w:p w14:paraId="77017B1A" w14:textId="77777777" w:rsidR="00E61455" w:rsidRDefault="0079175C">
      <w:pPr>
        <w:pStyle w:val="Corpsdetexte"/>
        <w:spacing w:before="69" w:line="249" w:lineRule="auto"/>
        <w:ind w:firstLine="199"/>
      </w:pPr>
      <w:r>
        <w:t>The process of generating delegatee code from the ad- ditional constructs is actually a code generation from component-based design and state machines. This code gener-</w:t>
      </w:r>
    </w:p>
    <w:p w14:paraId="0EDC885D" w14:textId="77777777" w:rsidR="00E61455" w:rsidRDefault="0079175C">
      <w:pPr>
        <w:spacing w:before="43"/>
        <w:ind w:left="470" w:right="641"/>
        <w:jc w:val="center"/>
        <w:rPr>
          <w:rFonts w:ascii="Calibri Light"/>
          <w:sz w:val="16"/>
        </w:rPr>
      </w:pPr>
      <w:r>
        <w:br w:type="column"/>
      </w:r>
      <w:r>
        <w:rPr>
          <w:rFonts w:ascii="Calibri Light"/>
          <w:sz w:val="16"/>
        </w:rPr>
        <w:t>Execution delegation</w:t>
      </w:r>
    </w:p>
    <w:p w14:paraId="3D680B43" w14:textId="38F859F1" w:rsidR="00E61455" w:rsidRDefault="00414C1D">
      <w:pPr>
        <w:pStyle w:val="Corpsdetexte"/>
        <w:ind w:left="125"/>
        <w:jc w:val="left"/>
        <w:rPr>
          <w:rFonts w:ascii="Calibri Light"/>
        </w:rPr>
      </w:pPr>
      <w:r>
        <w:rPr>
          <w:rFonts w:ascii="Calibri Light"/>
          <w:noProof/>
        </w:rPr>
        <mc:AlternateContent>
          <mc:Choice Requires="wpg">
            <w:drawing>
              <wp:inline distT="0" distB="0" distL="0" distR="0" wp14:anchorId="1D5020A3" wp14:editId="62BE48B6">
                <wp:extent cx="3113405" cy="718820"/>
                <wp:effectExtent l="3175" t="5080" r="7620" b="0"/>
                <wp:docPr id="1053" name="Group 10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3405" cy="718820"/>
                          <a:chOff x="0" y="0"/>
                          <a:chExt cx="4903" cy="1132"/>
                        </a:xfrm>
                      </wpg:grpSpPr>
                      <wps:wsp>
                        <wps:cNvPr id="1054" name="Rectangle 1063"/>
                        <wps:cNvSpPr>
                          <a:spLocks noChangeArrowheads="1"/>
                        </wps:cNvSpPr>
                        <wps:spPr bwMode="auto">
                          <a:xfrm>
                            <a:off x="3625" y="257"/>
                            <a:ext cx="1269" cy="615"/>
                          </a:xfrm>
                          <a:prstGeom prst="rect">
                            <a:avLst/>
                          </a:prstGeom>
                          <a:noFill/>
                          <a:ln w="993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5" name="Rectangle 1062"/>
                        <wps:cNvSpPr>
                          <a:spLocks noChangeArrowheads="1"/>
                        </wps:cNvSpPr>
                        <wps:spPr bwMode="auto">
                          <a:xfrm>
                            <a:off x="8" y="257"/>
                            <a:ext cx="1269" cy="629"/>
                          </a:xfrm>
                          <a:prstGeom prst="rect">
                            <a:avLst/>
                          </a:prstGeom>
                          <a:noFill/>
                          <a:ln w="993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6" name="Line 1061"/>
                        <wps:cNvCnPr>
                          <a:cxnSpLocks noChangeShapeType="1"/>
                        </wps:cNvCnPr>
                        <wps:spPr bwMode="auto">
                          <a:xfrm>
                            <a:off x="3625" y="552"/>
                            <a:ext cx="0" cy="0"/>
                          </a:xfrm>
                          <a:prstGeom prst="line">
                            <a:avLst/>
                          </a:prstGeom>
                          <a:noFill/>
                          <a:ln w="993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7" name="Picture 10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316" y="500"/>
                            <a:ext cx="308"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8" name="Freeform 1059"/>
                        <wps:cNvSpPr>
                          <a:spLocks/>
                        </wps:cNvSpPr>
                        <wps:spPr bwMode="auto">
                          <a:xfrm>
                            <a:off x="3112" y="475"/>
                            <a:ext cx="513" cy="154"/>
                          </a:xfrm>
                          <a:custGeom>
                            <a:avLst/>
                            <a:gdLst>
                              <a:gd name="T0" fmla="+- 0 3625 3112"/>
                              <a:gd name="T1" fmla="*/ T0 w 513"/>
                              <a:gd name="T2" fmla="+- 0 565 475"/>
                              <a:gd name="T3" fmla="*/ 565 h 154"/>
                              <a:gd name="T4" fmla="+- 0 3600 3112"/>
                              <a:gd name="T5" fmla="*/ T4 w 513"/>
                              <a:gd name="T6" fmla="+- 0 578 475"/>
                              <a:gd name="T7" fmla="*/ 578 h 154"/>
                              <a:gd name="T8" fmla="+- 0 3574 3112"/>
                              <a:gd name="T9" fmla="*/ T8 w 513"/>
                              <a:gd name="T10" fmla="+- 0 578 475"/>
                              <a:gd name="T11" fmla="*/ 578 h 154"/>
                              <a:gd name="T12" fmla="+- 0 3548 3112"/>
                              <a:gd name="T13" fmla="*/ T12 w 513"/>
                              <a:gd name="T14" fmla="+- 0 565 475"/>
                              <a:gd name="T15" fmla="*/ 565 h 154"/>
                              <a:gd name="T16" fmla="+- 0 3548 3112"/>
                              <a:gd name="T17" fmla="*/ T16 w 513"/>
                              <a:gd name="T18" fmla="+- 0 552 475"/>
                              <a:gd name="T19" fmla="*/ 552 h 154"/>
                              <a:gd name="T20" fmla="+- 0 3432 3112"/>
                              <a:gd name="T21" fmla="*/ T20 w 513"/>
                              <a:gd name="T22" fmla="+- 0 617 475"/>
                              <a:gd name="T23" fmla="*/ 617 h 154"/>
                              <a:gd name="T24" fmla="+- 0 3317 3112"/>
                              <a:gd name="T25" fmla="*/ T24 w 513"/>
                              <a:gd name="T26" fmla="+- 0 552 475"/>
                              <a:gd name="T27" fmla="*/ 552 h 154"/>
                              <a:gd name="T28" fmla="+- 0 3112 3112"/>
                              <a:gd name="T29" fmla="*/ T28 w 513"/>
                              <a:gd name="T30" fmla="+- 0 629 475"/>
                              <a:gd name="T31" fmla="*/ 629 h 154"/>
                              <a:gd name="T32" fmla="+- 0 3317 3112"/>
                              <a:gd name="T33" fmla="*/ T32 w 513"/>
                              <a:gd name="T34" fmla="+- 0 552 475"/>
                              <a:gd name="T35" fmla="*/ 552 h 154"/>
                              <a:gd name="T36" fmla="+- 0 3112 3112"/>
                              <a:gd name="T37" fmla="*/ T36 w 513"/>
                              <a:gd name="T38" fmla="+- 0 475 475"/>
                              <a:gd name="T39" fmla="*/ 475 h 154"/>
                              <a:gd name="T40" fmla="+- 0 3317 3112"/>
                              <a:gd name="T41" fmla="*/ T40 w 513"/>
                              <a:gd name="T42" fmla="+- 0 552 475"/>
                              <a:gd name="T43" fmla="*/ 552 h 154"/>
                              <a:gd name="T44" fmla="+- 0 3432 3112"/>
                              <a:gd name="T45" fmla="*/ T44 w 513"/>
                              <a:gd name="T46" fmla="+- 0 501 475"/>
                              <a:gd name="T47" fmla="*/ 501 h 154"/>
                              <a:gd name="T48" fmla="+- 0 3548 3112"/>
                              <a:gd name="T49" fmla="*/ T48 w 513"/>
                              <a:gd name="T50" fmla="+- 0 552 475"/>
                              <a:gd name="T51" fmla="*/ 552 h 154"/>
                              <a:gd name="T52" fmla="+- 0 3548 3112"/>
                              <a:gd name="T53" fmla="*/ T52 w 513"/>
                              <a:gd name="T54" fmla="+- 0 540 475"/>
                              <a:gd name="T55" fmla="*/ 540 h 154"/>
                              <a:gd name="T56" fmla="+- 0 3574 3112"/>
                              <a:gd name="T57" fmla="*/ T56 w 513"/>
                              <a:gd name="T58" fmla="+- 0 526 475"/>
                              <a:gd name="T59" fmla="*/ 526 h 154"/>
                              <a:gd name="T60" fmla="+- 0 3600 3112"/>
                              <a:gd name="T61" fmla="*/ T60 w 513"/>
                              <a:gd name="T62" fmla="+- 0 526 475"/>
                              <a:gd name="T63" fmla="*/ 526 h 154"/>
                              <a:gd name="T64" fmla="+- 0 3625 3112"/>
                              <a:gd name="T65" fmla="*/ T64 w 513"/>
                              <a:gd name="T66" fmla="+- 0 540 475"/>
                              <a:gd name="T67" fmla="*/ 540 h 154"/>
                              <a:gd name="T68" fmla="+- 0 3625 3112"/>
                              <a:gd name="T69" fmla="*/ T68 w 513"/>
                              <a:gd name="T70" fmla="+- 0 565 475"/>
                              <a:gd name="T71" fmla="*/ 565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3" h="154">
                                <a:moveTo>
                                  <a:pt x="513" y="90"/>
                                </a:moveTo>
                                <a:lnTo>
                                  <a:pt x="488" y="103"/>
                                </a:lnTo>
                                <a:lnTo>
                                  <a:pt x="462" y="103"/>
                                </a:lnTo>
                                <a:lnTo>
                                  <a:pt x="436" y="90"/>
                                </a:lnTo>
                                <a:lnTo>
                                  <a:pt x="436" y="77"/>
                                </a:lnTo>
                                <a:lnTo>
                                  <a:pt x="320" y="142"/>
                                </a:lnTo>
                                <a:lnTo>
                                  <a:pt x="205" y="77"/>
                                </a:lnTo>
                                <a:lnTo>
                                  <a:pt x="0" y="154"/>
                                </a:lnTo>
                                <a:lnTo>
                                  <a:pt x="205" y="77"/>
                                </a:lnTo>
                                <a:lnTo>
                                  <a:pt x="0" y="0"/>
                                </a:lnTo>
                                <a:lnTo>
                                  <a:pt x="205" y="77"/>
                                </a:lnTo>
                                <a:lnTo>
                                  <a:pt x="320" y="26"/>
                                </a:lnTo>
                                <a:lnTo>
                                  <a:pt x="436" y="77"/>
                                </a:lnTo>
                                <a:lnTo>
                                  <a:pt x="436" y="65"/>
                                </a:lnTo>
                                <a:lnTo>
                                  <a:pt x="462" y="51"/>
                                </a:lnTo>
                                <a:lnTo>
                                  <a:pt x="488" y="51"/>
                                </a:lnTo>
                                <a:lnTo>
                                  <a:pt x="513" y="65"/>
                                </a:lnTo>
                                <a:lnTo>
                                  <a:pt x="513" y="90"/>
                                </a:lnTo>
                                <a:close/>
                              </a:path>
                            </a:pathLst>
                          </a:custGeom>
                          <a:noFill/>
                          <a:ln w="99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9" name="Picture 10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283" y="467"/>
                            <a:ext cx="247"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0" name="AutoShape 1057"/>
                        <wps:cNvSpPr>
                          <a:spLocks/>
                        </wps:cNvSpPr>
                        <wps:spPr bwMode="auto">
                          <a:xfrm>
                            <a:off x="616" y="0"/>
                            <a:ext cx="3653" cy="262"/>
                          </a:xfrm>
                          <a:custGeom>
                            <a:avLst/>
                            <a:gdLst>
                              <a:gd name="T0" fmla="+- 0 4268 616"/>
                              <a:gd name="T1" fmla="*/ T0 w 3653"/>
                              <a:gd name="T2" fmla="*/ 222 h 262"/>
                              <a:gd name="T3" fmla="+- 0 4268 616"/>
                              <a:gd name="T4" fmla="*/ T3 w 3653"/>
                              <a:gd name="T5" fmla="*/ 152 h 262"/>
                              <a:gd name="T6" fmla="+- 0 4268 616"/>
                              <a:gd name="T7" fmla="*/ T6 w 3653"/>
                              <a:gd name="T8" fmla="*/ 81 h 262"/>
                              <a:gd name="T9" fmla="+- 0 4268 616"/>
                              <a:gd name="T10" fmla="*/ T9 w 3653"/>
                              <a:gd name="T11" fmla="*/ 11 h 262"/>
                              <a:gd name="T12" fmla="+- 0 4240 616"/>
                              <a:gd name="T13" fmla="*/ T12 w 3653"/>
                              <a:gd name="T14" fmla="*/ 0 h 262"/>
                              <a:gd name="T15" fmla="+- 0 4169 616"/>
                              <a:gd name="T16" fmla="*/ T15 w 3653"/>
                              <a:gd name="T17" fmla="*/ 0 h 262"/>
                              <a:gd name="T18" fmla="+- 0 4099 616"/>
                              <a:gd name="T19" fmla="*/ T18 w 3653"/>
                              <a:gd name="T20" fmla="*/ 0 h 262"/>
                              <a:gd name="T21" fmla="+- 0 4029 616"/>
                              <a:gd name="T22" fmla="*/ T21 w 3653"/>
                              <a:gd name="T23" fmla="*/ 0 h 262"/>
                              <a:gd name="T24" fmla="+- 0 3959 616"/>
                              <a:gd name="T25" fmla="*/ T24 w 3653"/>
                              <a:gd name="T26" fmla="*/ 0 h 262"/>
                              <a:gd name="T27" fmla="+- 0 3889 616"/>
                              <a:gd name="T28" fmla="*/ T27 w 3653"/>
                              <a:gd name="T29" fmla="*/ 0 h 262"/>
                              <a:gd name="T30" fmla="+- 0 3818 616"/>
                              <a:gd name="T31" fmla="*/ T30 w 3653"/>
                              <a:gd name="T32" fmla="*/ 0 h 262"/>
                              <a:gd name="T33" fmla="+- 0 3748 616"/>
                              <a:gd name="T34" fmla="*/ T33 w 3653"/>
                              <a:gd name="T35" fmla="*/ 0 h 262"/>
                              <a:gd name="T36" fmla="+- 0 3678 616"/>
                              <a:gd name="T37" fmla="*/ T36 w 3653"/>
                              <a:gd name="T38" fmla="*/ 0 h 262"/>
                              <a:gd name="T39" fmla="+- 0 3608 616"/>
                              <a:gd name="T40" fmla="*/ T39 w 3653"/>
                              <a:gd name="T41" fmla="*/ 0 h 262"/>
                              <a:gd name="T42" fmla="+- 0 3538 616"/>
                              <a:gd name="T43" fmla="*/ T42 w 3653"/>
                              <a:gd name="T44" fmla="*/ 0 h 262"/>
                              <a:gd name="T45" fmla="+- 0 3467 616"/>
                              <a:gd name="T46" fmla="*/ T45 w 3653"/>
                              <a:gd name="T47" fmla="*/ 0 h 262"/>
                              <a:gd name="T48" fmla="+- 0 3397 616"/>
                              <a:gd name="T49" fmla="*/ T48 w 3653"/>
                              <a:gd name="T50" fmla="*/ 0 h 262"/>
                              <a:gd name="T51" fmla="+- 0 3327 616"/>
                              <a:gd name="T52" fmla="*/ T51 w 3653"/>
                              <a:gd name="T53" fmla="*/ 0 h 262"/>
                              <a:gd name="T54" fmla="+- 0 3257 616"/>
                              <a:gd name="T55" fmla="*/ T54 w 3653"/>
                              <a:gd name="T56" fmla="*/ 0 h 262"/>
                              <a:gd name="T57" fmla="+- 0 3187 616"/>
                              <a:gd name="T58" fmla="*/ T57 w 3653"/>
                              <a:gd name="T59" fmla="*/ 0 h 262"/>
                              <a:gd name="T60" fmla="+- 0 3117 616"/>
                              <a:gd name="T61" fmla="*/ T60 w 3653"/>
                              <a:gd name="T62" fmla="*/ 0 h 262"/>
                              <a:gd name="T63" fmla="+- 0 3046 616"/>
                              <a:gd name="T64" fmla="*/ T63 w 3653"/>
                              <a:gd name="T65" fmla="*/ 0 h 262"/>
                              <a:gd name="T66" fmla="+- 0 2976 616"/>
                              <a:gd name="T67" fmla="*/ T66 w 3653"/>
                              <a:gd name="T68" fmla="*/ 0 h 262"/>
                              <a:gd name="T69" fmla="+- 0 2906 616"/>
                              <a:gd name="T70" fmla="*/ T69 w 3653"/>
                              <a:gd name="T71" fmla="*/ 0 h 262"/>
                              <a:gd name="T72" fmla="+- 0 2836 616"/>
                              <a:gd name="T73" fmla="*/ T72 w 3653"/>
                              <a:gd name="T74" fmla="*/ 0 h 262"/>
                              <a:gd name="T75" fmla="+- 0 2766 616"/>
                              <a:gd name="T76" fmla="*/ T75 w 3653"/>
                              <a:gd name="T77" fmla="*/ 0 h 262"/>
                              <a:gd name="T78" fmla="+- 0 2695 616"/>
                              <a:gd name="T79" fmla="*/ T78 w 3653"/>
                              <a:gd name="T80" fmla="*/ 0 h 262"/>
                              <a:gd name="T81" fmla="+- 0 2625 616"/>
                              <a:gd name="T82" fmla="*/ T81 w 3653"/>
                              <a:gd name="T83" fmla="*/ 0 h 262"/>
                              <a:gd name="T84" fmla="+- 0 2555 616"/>
                              <a:gd name="T85" fmla="*/ T84 w 3653"/>
                              <a:gd name="T86" fmla="*/ 0 h 262"/>
                              <a:gd name="T87" fmla="+- 0 2485 616"/>
                              <a:gd name="T88" fmla="*/ T87 w 3653"/>
                              <a:gd name="T89" fmla="*/ 0 h 262"/>
                              <a:gd name="T90" fmla="+- 0 2415 616"/>
                              <a:gd name="T91" fmla="*/ T90 w 3653"/>
                              <a:gd name="T92" fmla="*/ 0 h 262"/>
                              <a:gd name="T93" fmla="+- 0 2344 616"/>
                              <a:gd name="T94" fmla="*/ T93 w 3653"/>
                              <a:gd name="T95" fmla="*/ 0 h 262"/>
                              <a:gd name="T96" fmla="+- 0 2274 616"/>
                              <a:gd name="T97" fmla="*/ T96 w 3653"/>
                              <a:gd name="T98" fmla="*/ 0 h 262"/>
                              <a:gd name="T99" fmla="+- 0 2204 616"/>
                              <a:gd name="T100" fmla="*/ T99 w 3653"/>
                              <a:gd name="T101" fmla="*/ 0 h 262"/>
                              <a:gd name="T102" fmla="+- 0 2134 616"/>
                              <a:gd name="T103" fmla="*/ T102 w 3653"/>
                              <a:gd name="T104" fmla="*/ 0 h 262"/>
                              <a:gd name="T105" fmla="+- 0 2064 616"/>
                              <a:gd name="T106" fmla="*/ T105 w 3653"/>
                              <a:gd name="T107" fmla="*/ 0 h 262"/>
                              <a:gd name="T108" fmla="+- 0 1994 616"/>
                              <a:gd name="T109" fmla="*/ T108 w 3653"/>
                              <a:gd name="T110" fmla="*/ 0 h 262"/>
                              <a:gd name="T111" fmla="+- 0 1923 616"/>
                              <a:gd name="T112" fmla="*/ T111 w 3653"/>
                              <a:gd name="T113" fmla="*/ 0 h 262"/>
                              <a:gd name="T114" fmla="+- 0 1853 616"/>
                              <a:gd name="T115" fmla="*/ T114 w 3653"/>
                              <a:gd name="T116" fmla="*/ 0 h 262"/>
                              <a:gd name="T117" fmla="+- 0 1783 616"/>
                              <a:gd name="T118" fmla="*/ T117 w 3653"/>
                              <a:gd name="T119" fmla="*/ 0 h 262"/>
                              <a:gd name="T120" fmla="+- 0 1713 616"/>
                              <a:gd name="T121" fmla="*/ T120 w 3653"/>
                              <a:gd name="T122" fmla="*/ 0 h 262"/>
                              <a:gd name="T123" fmla="+- 0 1643 616"/>
                              <a:gd name="T124" fmla="*/ T123 w 3653"/>
                              <a:gd name="T125" fmla="*/ 0 h 262"/>
                              <a:gd name="T126" fmla="+- 0 1572 616"/>
                              <a:gd name="T127" fmla="*/ T126 w 3653"/>
                              <a:gd name="T128" fmla="*/ 0 h 262"/>
                              <a:gd name="T129" fmla="+- 0 1502 616"/>
                              <a:gd name="T130" fmla="*/ T129 w 3653"/>
                              <a:gd name="T131" fmla="*/ 0 h 262"/>
                              <a:gd name="T132" fmla="+- 0 1432 616"/>
                              <a:gd name="T133" fmla="*/ T132 w 3653"/>
                              <a:gd name="T134" fmla="*/ 0 h 262"/>
                              <a:gd name="T135" fmla="+- 0 1362 616"/>
                              <a:gd name="T136" fmla="*/ T135 w 3653"/>
                              <a:gd name="T137" fmla="*/ 0 h 262"/>
                              <a:gd name="T138" fmla="+- 0 1292 616"/>
                              <a:gd name="T139" fmla="*/ T138 w 3653"/>
                              <a:gd name="T140" fmla="*/ 0 h 262"/>
                              <a:gd name="T141" fmla="+- 0 1222 616"/>
                              <a:gd name="T142" fmla="*/ T141 w 3653"/>
                              <a:gd name="T143" fmla="*/ 0 h 262"/>
                              <a:gd name="T144" fmla="+- 0 1151 616"/>
                              <a:gd name="T145" fmla="*/ T144 w 3653"/>
                              <a:gd name="T146" fmla="*/ 0 h 262"/>
                              <a:gd name="T147" fmla="+- 0 1081 616"/>
                              <a:gd name="T148" fmla="*/ T147 w 3653"/>
                              <a:gd name="T149" fmla="*/ 0 h 262"/>
                              <a:gd name="T150" fmla="+- 0 1011 616"/>
                              <a:gd name="T151" fmla="*/ T150 w 3653"/>
                              <a:gd name="T152" fmla="*/ 0 h 262"/>
                              <a:gd name="T153" fmla="+- 0 941 616"/>
                              <a:gd name="T154" fmla="*/ T153 w 3653"/>
                              <a:gd name="T155" fmla="*/ 0 h 262"/>
                              <a:gd name="T156" fmla="+- 0 871 616"/>
                              <a:gd name="T157" fmla="*/ T156 w 3653"/>
                              <a:gd name="T158" fmla="*/ 0 h 262"/>
                              <a:gd name="T159" fmla="+- 0 800 616"/>
                              <a:gd name="T160" fmla="*/ T159 w 3653"/>
                              <a:gd name="T161" fmla="*/ 0 h 262"/>
                              <a:gd name="T162" fmla="+- 0 730 616"/>
                              <a:gd name="T163" fmla="*/ T162 w 3653"/>
                              <a:gd name="T164" fmla="*/ 0 h 262"/>
                              <a:gd name="T165" fmla="+- 0 651 616"/>
                              <a:gd name="T166" fmla="*/ T165 w 3653"/>
                              <a:gd name="T167" fmla="*/ 10 h 262"/>
                              <a:gd name="T168" fmla="+- 0 651 616"/>
                              <a:gd name="T169" fmla="*/ T168 w 3653"/>
                              <a:gd name="T170" fmla="*/ 5 h 262"/>
                              <a:gd name="T171" fmla="+- 0 651 616"/>
                              <a:gd name="T172" fmla="*/ T171 w 3653"/>
                              <a:gd name="T173" fmla="*/ 5 h 262"/>
                              <a:gd name="T174" fmla="+- 0 641 616"/>
                              <a:gd name="T175" fmla="*/ T174 w 3653"/>
                              <a:gd name="T176" fmla="*/ 62 h 262"/>
                              <a:gd name="T177" fmla="+- 0 641 616"/>
                              <a:gd name="T178" fmla="*/ T177 w 3653"/>
                              <a:gd name="T179" fmla="*/ 132 h 262"/>
                              <a:gd name="T180" fmla="+- 0 616 616"/>
                              <a:gd name="T181" fmla="*/ T180 w 3653"/>
                              <a:gd name="T182" fmla="*/ 192 h 26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3653" h="262">
                                <a:moveTo>
                                  <a:pt x="3652" y="222"/>
                                </a:moveTo>
                                <a:lnTo>
                                  <a:pt x="3642" y="222"/>
                                </a:lnTo>
                                <a:lnTo>
                                  <a:pt x="3642" y="262"/>
                                </a:lnTo>
                                <a:lnTo>
                                  <a:pt x="3652" y="262"/>
                                </a:lnTo>
                                <a:lnTo>
                                  <a:pt x="3652" y="222"/>
                                </a:lnTo>
                                <a:close/>
                                <a:moveTo>
                                  <a:pt x="3652" y="152"/>
                                </a:moveTo>
                                <a:lnTo>
                                  <a:pt x="3642" y="152"/>
                                </a:lnTo>
                                <a:lnTo>
                                  <a:pt x="3642" y="192"/>
                                </a:lnTo>
                                <a:lnTo>
                                  <a:pt x="3652" y="192"/>
                                </a:lnTo>
                                <a:lnTo>
                                  <a:pt x="3652" y="152"/>
                                </a:lnTo>
                                <a:close/>
                                <a:moveTo>
                                  <a:pt x="3652" y="81"/>
                                </a:moveTo>
                                <a:lnTo>
                                  <a:pt x="3642" y="81"/>
                                </a:lnTo>
                                <a:lnTo>
                                  <a:pt x="3642" y="122"/>
                                </a:lnTo>
                                <a:lnTo>
                                  <a:pt x="3652" y="122"/>
                                </a:lnTo>
                                <a:lnTo>
                                  <a:pt x="3652" y="81"/>
                                </a:lnTo>
                                <a:close/>
                                <a:moveTo>
                                  <a:pt x="3652" y="11"/>
                                </a:moveTo>
                                <a:lnTo>
                                  <a:pt x="3642" y="11"/>
                                </a:lnTo>
                                <a:lnTo>
                                  <a:pt x="3642" y="51"/>
                                </a:lnTo>
                                <a:lnTo>
                                  <a:pt x="3652" y="51"/>
                                </a:lnTo>
                                <a:lnTo>
                                  <a:pt x="3652" y="11"/>
                                </a:lnTo>
                                <a:close/>
                                <a:moveTo>
                                  <a:pt x="3624" y="0"/>
                                </a:moveTo>
                                <a:lnTo>
                                  <a:pt x="3583" y="0"/>
                                </a:lnTo>
                                <a:lnTo>
                                  <a:pt x="3583" y="10"/>
                                </a:lnTo>
                                <a:lnTo>
                                  <a:pt x="3624" y="10"/>
                                </a:lnTo>
                                <a:lnTo>
                                  <a:pt x="3624" y="0"/>
                                </a:lnTo>
                                <a:close/>
                                <a:moveTo>
                                  <a:pt x="3553" y="0"/>
                                </a:moveTo>
                                <a:lnTo>
                                  <a:pt x="3513" y="0"/>
                                </a:lnTo>
                                <a:lnTo>
                                  <a:pt x="3513" y="10"/>
                                </a:lnTo>
                                <a:lnTo>
                                  <a:pt x="3553" y="10"/>
                                </a:lnTo>
                                <a:lnTo>
                                  <a:pt x="3553" y="0"/>
                                </a:lnTo>
                                <a:close/>
                                <a:moveTo>
                                  <a:pt x="3483" y="0"/>
                                </a:moveTo>
                                <a:lnTo>
                                  <a:pt x="3443" y="0"/>
                                </a:lnTo>
                                <a:lnTo>
                                  <a:pt x="3443" y="10"/>
                                </a:lnTo>
                                <a:lnTo>
                                  <a:pt x="3483" y="10"/>
                                </a:lnTo>
                                <a:lnTo>
                                  <a:pt x="3483" y="0"/>
                                </a:lnTo>
                                <a:close/>
                                <a:moveTo>
                                  <a:pt x="3413" y="0"/>
                                </a:moveTo>
                                <a:lnTo>
                                  <a:pt x="3373" y="0"/>
                                </a:lnTo>
                                <a:lnTo>
                                  <a:pt x="3373" y="10"/>
                                </a:lnTo>
                                <a:lnTo>
                                  <a:pt x="3413" y="10"/>
                                </a:lnTo>
                                <a:lnTo>
                                  <a:pt x="3413" y="0"/>
                                </a:lnTo>
                                <a:close/>
                                <a:moveTo>
                                  <a:pt x="3343" y="0"/>
                                </a:moveTo>
                                <a:lnTo>
                                  <a:pt x="3303" y="0"/>
                                </a:lnTo>
                                <a:lnTo>
                                  <a:pt x="3303" y="10"/>
                                </a:lnTo>
                                <a:lnTo>
                                  <a:pt x="3343" y="10"/>
                                </a:lnTo>
                                <a:lnTo>
                                  <a:pt x="3343" y="0"/>
                                </a:lnTo>
                                <a:close/>
                                <a:moveTo>
                                  <a:pt x="3273" y="0"/>
                                </a:moveTo>
                                <a:lnTo>
                                  <a:pt x="3232" y="0"/>
                                </a:lnTo>
                                <a:lnTo>
                                  <a:pt x="3232" y="10"/>
                                </a:lnTo>
                                <a:lnTo>
                                  <a:pt x="3273" y="10"/>
                                </a:lnTo>
                                <a:lnTo>
                                  <a:pt x="3273" y="0"/>
                                </a:lnTo>
                                <a:close/>
                                <a:moveTo>
                                  <a:pt x="3202" y="0"/>
                                </a:moveTo>
                                <a:lnTo>
                                  <a:pt x="3162" y="0"/>
                                </a:lnTo>
                                <a:lnTo>
                                  <a:pt x="3162" y="10"/>
                                </a:lnTo>
                                <a:lnTo>
                                  <a:pt x="3202" y="10"/>
                                </a:lnTo>
                                <a:lnTo>
                                  <a:pt x="3202" y="0"/>
                                </a:lnTo>
                                <a:close/>
                                <a:moveTo>
                                  <a:pt x="3132" y="0"/>
                                </a:moveTo>
                                <a:lnTo>
                                  <a:pt x="3092" y="0"/>
                                </a:lnTo>
                                <a:lnTo>
                                  <a:pt x="3092" y="10"/>
                                </a:lnTo>
                                <a:lnTo>
                                  <a:pt x="3132" y="10"/>
                                </a:lnTo>
                                <a:lnTo>
                                  <a:pt x="3132" y="0"/>
                                </a:lnTo>
                                <a:close/>
                                <a:moveTo>
                                  <a:pt x="3062" y="0"/>
                                </a:moveTo>
                                <a:lnTo>
                                  <a:pt x="3022" y="0"/>
                                </a:lnTo>
                                <a:lnTo>
                                  <a:pt x="3022" y="10"/>
                                </a:lnTo>
                                <a:lnTo>
                                  <a:pt x="3062" y="10"/>
                                </a:lnTo>
                                <a:lnTo>
                                  <a:pt x="3062" y="0"/>
                                </a:lnTo>
                                <a:close/>
                                <a:moveTo>
                                  <a:pt x="2992" y="0"/>
                                </a:moveTo>
                                <a:lnTo>
                                  <a:pt x="2952" y="0"/>
                                </a:lnTo>
                                <a:lnTo>
                                  <a:pt x="2952" y="10"/>
                                </a:lnTo>
                                <a:lnTo>
                                  <a:pt x="2992" y="10"/>
                                </a:lnTo>
                                <a:lnTo>
                                  <a:pt x="2992" y="0"/>
                                </a:lnTo>
                                <a:close/>
                                <a:moveTo>
                                  <a:pt x="2922" y="0"/>
                                </a:moveTo>
                                <a:lnTo>
                                  <a:pt x="2882" y="0"/>
                                </a:lnTo>
                                <a:lnTo>
                                  <a:pt x="2882" y="10"/>
                                </a:lnTo>
                                <a:lnTo>
                                  <a:pt x="2922" y="10"/>
                                </a:lnTo>
                                <a:lnTo>
                                  <a:pt x="2922" y="0"/>
                                </a:lnTo>
                                <a:close/>
                                <a:moveTo>
                                  <a:pt x="2851" y="0"/>
                                </a:moveTo>
                                <a:lnTo>
                                  <a:pt x="2811" y="0"/>
                                </a:lnTo>
                                <a:lnTo>
                                  <a:pt x="2811" y="10"/>
                                </a:lnTo>
                                <a:lnTo>
                                  <a:pt x="2851" y="10"/>
                                </a:lnTo>
                                <a:lnTo>
                                  <a:pt x="2851" y="0"/>
                                </a:lnTo>
                                <a:close/>
                                <a:moveTo>
                                  <a:pt x="2781" y="0"/>
                                </a:moveTo>
                                <a:lnTo>
                                  <a:pt x="2741" y="0"/>
                                </a:lnTo>
                                <a:lnTo>
                                  <a:pt x="2741" y="10"/>
                                </a:lnTo>
                                <a:lnTo>
                                  <a:pt x="2781" y="10"/>
                                </a:lnTo>
                                <a:lnTo>
                                  <a:pt x="2781" y="0"/>
                                </a:lnTo>
                                <a:close/>
                                <a:moveTo>
                                  <a:pt x="2711" y="0"/>
                                </a:moveTo>
                                <a:lnTo>
                                  <a:pt x="2671" y="0"/>
                                </a:lnTo>
                                <a:lnTo>
                                  <a:pt x="2671" y="10"/>
                                </a:lnTo>
                                <a:lnTo>
                                  <a:pt x="2711" y="10"/>
                                </a:lnTo>
                                <a:lnTo>
                                  <a:pt x="2711" y="0"/>
                                </a:lnTo>
                                <a:close/>
                                <a:moveTo>
                                  <a:pt x="2641" y="0"/>
                                </a:moveTo>
                                <a:lnTo>
                                  <a:pt x="2601" y="0"/>
                                </a:lnTo>
                                <a:lnTo>
                                  <a:pt x="2601" y="10"/>
                                </a:lnTo>
                                <a:lnTo>
                                  <a:pt x="2641" y="10"/>
                                </a:lnTo>
                                <a:lnTo>
                                  <a:pt x="2641" y="0"/>
                                </a:lnTo>
                                <a:close/>
                                <a:moveTo>
                                  <a:pt x="2571" y="0"/>
                                </a:moveTo>
                                <a:lnTo>
                                  <a:pt x="2531" y="0"/>
                                </a:lnTo>
                                <a:lnTo>
                                  <a:pt x="2531" y="10"/>
                                </a:lnTo>
                                <a:lnTo>
                                  <a:pt x="2571" y="10"/>
                                </a:lnTo>
                                <a:lnTo>
                                  <a:pt x="2571" y="0"/>
                                </a:lnTo>
                                <a:close/>
                                <a:moveTo>
                                  <a:pt x="2501" y="0"/>
                                </a:moveTo>
                                <a:lnTo>
                                  <a:pt x="2460" y="0"/>
                                </a:lnTo>
                                <a:lnTo>
                                  <a:pt x="2460" y="10"/>
                                </a:lnTo>
                                <a:lnTo>
                                  <a:pt x="2501" y="10"/>
                                </a:lnTo>
                                <a:lnTo>
                                  <a:pt x="2501" y="0"/>
                                </a:lnTo>
                                <a:close/>
                                <a:moveTo>
                                  <a:pt x="2430" y="0"/>
                                </a:moveTo>
                                <a:lnTo>
                                  <a:pt x="2390" y="0"/>
                                </a:lnTo>
                                <a:lnTo>
                                  <a:pt x="2390" y="10"/>
                                </a:lnTo>
                                <a:lnTo>
                                  <a:pt x="2430" y="10"/>
                                </a:lnTo>
                                <a:lnTo>
                                  <a:pt x="2430" y="0"/>
                                </a:lnTo>
                                <a:close/>
                                <a:moveTo>
                                  <a:pt x="2360" y="0"/>
                                </a:moveTo>
                                <a:lnTo>
                                  <a:pt x="2320" y="0"/>
                                </a:lnTo>
                                <a:lnTo>
                                  <a:pt x="2320" y="10"/>
                                </a:lnTo>
                                <a:lnTo>
                                  <a:pt x="2360" y="10"/>
                                </a:lnTo>
                                <a:lnTo>
                                  <a:pt x="2360" y="0"/>
                                </a:lnTo>
                                <a:close/>
                                <a:moveTo>
                                  <a:pt x="2290" y="0"/>
                                </a:moveTo>
                                <a:lnTo>
                                  <a:pt x="2250" y="0"/>
                                </a:lnTo>
                                <a:lnTo>
                                  <a:pt x="2250" y="10"/>
                                </a:lnTo>
                                <a:lnTo>
                                  <a:pt x="2290" y="10"/>
                                </a:lnTo>
                                <a:lnTo>
                                  <a:pt x="2290" y="0"/>
                                </a:lnTo>
                                <a:close/>
                                <a:moveTo>
                                  <a:pt x="2220" y="0"/>
                                </a:moveTo>
                                <a:lnTo>
                                  <a:pt x="2180" y="0"/>
                                </a:lnTo>
                                <a:lnTo>
                                  <a:pt x="2180" y="10"/>
                                </a:lnTo>
                                <a:lnTo>
                                  <a:pt x="2220" y="10"/>
                                </a:lnTo>
                                <a:lnTo>
                                  <a:pt x="2220" y="0"/>
                                </a:lnTo>
                                <a:close/>
                                <a:moveTo>
                                  <a:pt x="2150" y="0"/>
                                </a:moveTo>
                                <a:lnTo>
                                  <a:pt x="2110" y="0"/>
                                </a:lnTo>
                                <a:lnTo>
                                  <a:pt x="2110" y="10"/>
                                </a:lnTo>
                                <a:lnTo>
                                  <a:pt x="2150" y="10"/>
                                </a:lnTo>
                                <a:lnTo>
                                  <a:pt x="2150" y="0"/>
                                </a:lnTo>
                                <a:close/>
                                <a:moveTo>
                                  <a:pt x="2079" y="0"/>
                                </a:moveTo>
                                <a:lnTo>
                                  <a:pt x="2039" y="0"/>
                                </a:lnTo>
                                <a:lnTo>
                                  <a:pt x="2039" y="10"/>
                                </a:lnTo>
                                <a:lnTo>
                                  <a:pt x="2079" y="10"/>
                                </a:lnTo>
                                <a:lnTo>
                                  <a:pt x="2079" y="0"/>
                                </a:lnTo>
                                <a:close/>
                                <a:moveTo>
                                  <a:pt x="2009" y="0"/>
                                </a:moveTo>
                                <a:lnTo>
                                  <a:pt x="1969" y="0"/>
                                </a:lnTo>
                                <a:lnTo>
                                  <a:pt x="1969" y="10"/>
                                </a:lnTo>
                                <a:lnTo>
                                  <a:pt x="2009" y="10"/>
                                </a:lnTo>
                                <a:lnTo>
                                  <a:pt x="2009" y="0"/>
                                </a:lnTo>
                                <a:close/>
                                <a:moveTo>
                                  <a:pt x="1939" y="0"/>
                                </a:moveTo>
                                <a:lnTo>
                                  <a:pt x="1899" y="0"/>
                                </a:lnTo>
                                <a:lnTo>
                                  <a:pt x="1899" y="10"/>
                                </a:lnTo>
                                <a:lnTo>
                                  <a:pt x="1939" y="10"/>
                                </a:lnTo>
                                <a:lnTo>
                                  <a:pt x="1939" y="0"/>
                                </a:lnTo>
                                <a:close/>
                                <a:moveTo>
                                  <a:pt x="1869" y="0"/>
                                </a:moveTo>
                                <a:lnTo>
                                  <a:pt x="1829" y="0"/>
                                </a:lnTo>
                                <a:lnTo>
                                  <a:pt x="1829" y="10"/>
                                </a:lnTo>
                                <a:lnTo>
                                  <a:pt x="1869" y="10"/>
                                </a:lnTo>
                                <a:lnTo>
                                  <a:pt x="1869" y="0"/>
                                </a:lnTo>
                                <a:close/>
                                <a:moveTo>
                                  <a:pt x="1799" y="0"/>
                                </a:moveTo>
                                <a:lnTo>
                                  <a:pt x="1759" y="0"/>
                                </a:lnTo>
                                <a:lnTo>
                                  <a:pt x="1759" y="10"/>
                                </a:lnTo>
                                <a:lnTo>
                                  <a:pt x="1799" y="10"/>
                                </a:lnTo>
                                <a:lnTo>
                                  <a:pt x="1799" y="0"/>
                                </a:lnTo>
                                <a:close/>
                                <a:moveTo>
                                  <a:pt x="1728" y="0"/>
                                </a:moveTo>
                                <a:lnTo>
                                  <a:pt x="1688" y="0"/>
                                </a:lnTo>
                                <a:lnTo>
                                  <a:pt x="1688" y="10"/>
                                </a:lnTo>
                                <a:lnTo>
                                  <a:pt x="1728" y="10"/>
                                </a:lnTo>
                                <a:lnTo>
                                  <a:pt x="1728" y="0"/>
                                </a:lnTo>
                                <a:close/>
                                <a:moveTo>
                                  <a:pt x="1658" y="0"/>
                                </a:moveTo>
                                <a:lnTo>
                                  <a:pt x="1618" y="0"/>
                                </a:lnTo>
                                <a:lnTo>
                                  <a:pt x="1618" y="10"/>
                                </a:lnTo>
                                <a:lnTo>
                                  <a:pt x="1658" y="10"/>
                                </a:lnTo>
                                <a:lnTo>
                                  <a:pt x="1658" y="0"/>
                                </a:lnTo>
                                <a:close/>
                                <a:moveTo>
                                  <a:pt x="1588" y="0"/>
                                </a:moveTo>
                                <a:lnTo>
                                  <a:pt x="1548" y="0"/>
                                </a:lnTo>
                                <a:lnTo>
                                  <a:pt x="1548" y="10"/>
                                </a:lnTo>
                                <a:lnTo>
                                  <a:pt x="1588" y="10"/>
                                </a:lnTo>
                                <a:lnTo>
                                  <a:pt x="1588" y="0"/>
                                </a:lnTo>
                                <a:close/>
                                <a:moveTo>
                                  <a:pt x="1518" y="0"/>
                                </a:moveTo>
                                <a:lnTo>
                                  <a:pt x="1478" y="0"/>
                                </a:lnTo>
                                <a:lnTo>
                                  <a:pt x="1478" y="10"/>
                                </a:lnTo>
                                <a:lnTo>
                                  <a:pt x="1518" y="10"/>
                                </a:lnTo>
                                <a:lnTo>
                                  <a:pt x="1518" y="0"/>
                                </a:lnTo>
                                <a:close/>
                                <a:moveTo>
                                  <a:pt x="1448" y="0"/>
                                </a:moveTo>
                                <a:lnTo>
                                  <a:pt x="1408" y="0"/>
                                </a:lnTo>
                                <a:lnTo>
                                  <a:pt x="1408" y="10"/>
                                </a:lnTo>
                                <a:lnTo>
                                  <a:pt x="1448" y="10"/>
                                </a:lnTo>
                                <a:lnTo>
                                  <a:pt x="1448" y="0"/>
                                </a:lnTo>
                                <a:close/>
                                <a:moveTo>
                                  <a:pt x="1378" y="0"/>
                                </a:moveTo>
                                <a:lnTo>
                                  <a:pt x="1337" y="0"/>
                                </a:lnTo>
                                <a:lnTo>
                                  <a:pt x="1337" y="10"/>
                                </a:lnTo>
                                <a:lnTo>
                                  <a:pt x="1378" y="10"/>
                                </a:lnTo>
                                <a:lnTo>
                                  <a:pt x="1378" y="0"/>
                                </a:lnTo>
                                <a:close/>
                                <a:moveTo>
                                  <a:pt x="1307" y="0"/>
                                </a:moveTo>
                                <a:lnTo>
                                  <a:pt x="1267" y="0"/>
                                </a:lnTo>
                                <a:lnTo>
                                  <a:pt x="1267" y="10"/>
                                </a:lnTo>
                                <a:lnTo>
                                  <a:pt x="1307" y="10"/>
                                </a:lnTo>
                                <a:lnTo>
                                  <a:pt x="1307" y="0"/>
                                </a:lnTo>
                                <a:close/>
                                <a:moveTo>
                                  <a:pt x="1237" y="0"/>
                                </a:moveTo>
                                <a:lnTo>
                                  <a:pt x="1197" y="0"/>
                                </a:lnTo>
                                <a:lnTo>
                                  <a:pt x="1197" y="10"/>
                                </a:lnTo>
                                <a:lnTo>
                                  <a:pt x="1237" y="10"/>
                                </a:lnTo>
                                <a:lnTo>
                                  <a:pt x="1237" y="0"/>
                                </a:lnTo>
                                <a:close/>
                                <a:moveTo>
                                  <a:pt x="1167" y="0"/>
                                </a:moveTo>
                                <a:lnTo>
                                  <a:pt x="1127" y="0"/>
                                </a:lnTo>
                                <a:lnTo>
                                  <a:pt x="1127" y="10"/>
                                </a:lnTo>
                                <a:lnTo>
                                  <a:pt x="1167" y="10"/>
                                </a:lnTo>
                                <a:lnTo>
                                  <a:pt x="1167" y="0"/>
                                </a:lnTo>
                                <a:close/>
                                <a:moveTo>
                                  <a:pt x="1097" y="0"/>
                                </a:moveTo>
                                <a:lnTo>
                                  <a:pt x="1057" y="0"/>
                                </a:lnTo>
                                <a:lnTo>
                                  <a:pt x="1057" y="10"/>
                                </a:lnTo>
                                <a:lnTo>
                                  <a:pt x="1097" y="10"/>
                                </a:lnTo>
                                <a:lnTo>
                                  <a:pt x="1097" y="0"/>
                                </a:lnTo>
                                <a:close/>
                                <a:moveTo>
                                  <a:pt x="1027" y="0"/>
                                </a:moveTo>
                                <a:lnTo>
                                  <a:pt x="987" y="0"/>
                                </a:lnTo>
                                <a:lnTo>
                                  <a:pt x="987" y="10"/>
                                </a:lnTo>
                                <a:lnTo>
                                  <a:pt x="1027" y="10"/>
                                </a:lnTo>
                                <a:lnTo>
                                  <a:pt x="1027" y="0"/>
                                </a:lnTo>
                                <a:close/>
                                <a:moveTo>
                                  <a:pt x="956" y="0"/>
                                </a:moveTo>
                                <a:lnTo>
                                  <a:pt x="916" y="0"/>
                                </a:lnTo>
                                <a:lnTo>
                                  <a:pt x="916" y="10"/>
                                </a:lnTo>
                                <a:lnTo>
                                  <a:pt x="956" y="10"/>
                                </a:lnTo>
                                <a:lnTo>
                                  <a:pt x="956" y="0"/>
                                </a:lnTo>
                                <a:close/>
                                <a:moveTo>
                                  <a:pt x="886" y="0"/>
                                </a:moveTo>
                                <a:lnTo>
                                  <a:pt x="846" y="0"/>
                                </a:lnTo>
                                <a:lnTo>
                                  <a:pt x="846" y="10"/>
                                </a:lnTo>
                                <a:lnTo>
                                  <a:pt x="886" y="10"/>
                                </a:lnTo>
                                <a:lnTo>
                                  <a:pt x="886" y="0"/>
                                </a:lnTo>
                                <a:close/>
                                <a:moveTo>
                                  <a:pt x="816" y="0"/>
                                </a:moveTo>
                                <a:lnTo>
                                  <a:pt x="776" y="0"/>
                                </a:lnTo>
                                <a:lnTo>
                                  <a:pt x="776" y="10"/>
                                </a:lnTo>
                                <a:lnTo>
                                  <a:pt x="816" y="10"/>
                                </a:lnTo>
                                <a:lnTo>
                                  <a:pt x="816" y="0"/>
                                </a:lnTo>
                                <a:close/>
                                <a:moveTo>
                                  <a:pt x="746" y="0"/>
                                </a:moveTo>
                                <a:lnTo>
                                  <a:pt x="706" y="0"/>
                                </a:lnTo>
                                <a:lnTo>
                                  <a:pt x="706" y="10"/>
                                </a:lnTo>
                                <a:lnTo>
                                  <a:pt x="746" y="10"/>
                                </a:lnTo>
                                <a:lnTo>
                                  <a:pt x="746" y="0"/>
                                </a:lnTo>
                                <a:close/>
                                <a:moveTo>
                                  <a:pt x="676" y="0"/>
                                </a:moveTo>
                                <a:lnTo>
                                  <a:pt x="636" y="0"/>
                                </a:lnTo>
                                <a:lnTo>
                                  <a:pt x="636" y="10"/>
                                </a:lnTo>
                                <a:lnTo>
                                  <a:pt x="676" y="10"/>
                                </a:lnTo>
                                <a:lnTo>
                                  <a:pt x="676" y="0"/>
                                </a:lnTo>
                                <a:close/>
                                <a:moveTo>
                                  <a:pt x="606" y="0"/>
                                </a:moveTo>
                                <a:lnTo>
                                  <a:pt x="565" y="0"/>
                                </a:lnTo>
                                <a:lnTo>
                                  <a:pt x="565" y="10"/>
                                </a:lnTo>
                                <a:lnTo>
                                  <a:pt x="606" y="10"/>
                                </a:lnTo>
                                <a:lnTo>
                                  <a:pt x="606" y="0"/>
                                </a:lnTo>
                                <a:close/>
                                <a:moveTo>
                                  <a:pt x="535" y="0"/>
                                </a:moveTo>
                                <a:lnTo>
                                  <a:pt x="495" y="0"/>
                                </a:lnTo>
                                <a:lnTo>
                                  <a:pt x="495" y="10"/>
                                </a:lnTo>
                                <a:lnTo>
                                  <a:pt x="535" y="10"/>
                                </a:lnTo>
                                <a:lnTo>
                                  <a:pt x="535" y="0"/>
                                </a:lnTo>
                                <a:close/>
                                <a:moveTo>
                                  <a:pt x="465" y="0"/>
                                </a:moveTo>
                                <a:lnTo>
                                  <a:pt x="425" y="0"/>
                                </a:lnTo>
                                <a:lnTo>
                                  <a:pt x="425" y="10"/>
                                </a:lnTo>
                                <a:lnTo>
                                  <a:pt x="465" y="10"/>
                                </a:lnTo>
                                <a:lnTo>
                                  <a:pt x="465" y="0"/>
                                </a:lnTo>
                                <a:close/>
                                <a:moveTo>
                                  <a:pt x="395" y="0"/>
                                </a:moveTo>
                                <a:lnTo>
                                  <a:pt x="355" y="0"/>
                                </a:lnTo>
                                <a:lnTo>
                                  <a:pt x="355" y="10"/>
                                </a:lnTo>
                                <a:lnTo>
                                  <a:pt x="395" y="10"/>
                                </a:lnTo>
                                <a:lnTo>
                                  <a:pt x="395" y="0"/>
                                </a:lnTo>
                                <a:close/>
                                <a:moveTo>
                                  <a:pt x="325" y="0"/>
                                </a:moveTo>
                                <a:lnTo>
                                  <a:pt x="285" y="0"/>
                                </a:lnTo>
                                <a:lnTo>
                                  <a:pt x="285" y="10"/>
                                </a:lnTo>
                                <a:lnTo>
                                  <a:pt x="325" y="10"/>
                                </a:lnTo>
                                <a:lnTo>
                                  <a:pt x="325" y="0"/>
                                </a:lnTo>
                                <a:close/>
                                <a:moveTo>
                                  <a:pt x="255" y="0"/>
                                </a:moveTo>
                                <a:lnTo>
                                  <a:pt x="214" y="0"/>
                                </a:lnTo>
                                <a:lnTo>
                                  <a:pt x="214" y="10"/>
                                </a:lnTo>
                                <a:lnTo>
                                  <a:pt x="255" y="10"/>
                                </a:lnTo>
                                <a:lnTo>
                                  <a:pt x="255" y="0"/>
                                </a:lnTo>
                                <a:close/>
                                <a:moveTo>
                                  <a:pt x="184" y="0"/>
                                </a:moveTo>
                                <a:lnTo>
                                  <a:pt x="144" y="0"/>
                                </a:lnTo>
                                <a:lnTo>
                                  <a:pt x="144" y="10"/>
                                </a:lnTo>
                                <a:lnTo>
                                  <a:pt x="184" y="10"/>
                                </a:lnTo>
                                <a:lnTo>
                                  <a:pt x="184" y="0"/>
                                </a:lnTo>
                                <a:close/>
                                <a:moveTo>
                                  <a:pt x="114" y="0"/>
                                </a:moveTo>
                                <a:lnTo>
                                  <a:pt x="74" y="0"/>
                                </a:lnTo>
                                <a:lnTo>
                                  <a:pt x="74" y="10"/>
                                </a:lnTo>
                                <a:lnTo>
                                  <a:pt x="114" y="10"/>
                                </a:lnTo>
                                <a:lnTo>
                                  <a:pt x="114" y="0"/>
                                </a:lnTo>
                                <a:close/>
                                <a:moveTo>
                                  <a:pt x="44" y="0"/>
                                </a:moveTo>
                                <a:lnTo>
                                  <a:pt x="25" y="0"/>
                                </a:lnTo>
                                <a:lnTo>
                                  <a:pt x="25" y="31"/>
                                </a:lnTo>
                                <a:lnTo>
                                  <a:pt x="35" y="31"/>
                                </a:lnTo>
                                <a:lnTo>
                                  <a:pt x="35" y="10"/>
                                </a:lnTo>
                                <a:lnTo>
                                  <a:pt x="30" y="10"/>
                                </a:lnTo>
                                <a:lnTo>
                                  <a:pt x="35" y="5"/>
                                </a:lnTo>
                                <a:lnTo>
                                  <a:pt x="44" y="5"/>
                                </a:lnTo>
                                <a:lnTo>
                                  <a:pt x="44" y="0"/>
                                </a:lnTo>
                                <a:close/>
                                <a:moveTo>
                                  <a:pt x="35" y="5"/>
                                </a:moveTo>
                                <a:lnTo>
                                  <a:pt x="30" y="10"/>
                                </a:lnTo>
                                <a:lnTo>
                                  <a:pt x="35" y="10"/>
                                </a:lnTo>
                                <a:lnTo>
                                  <a:pt x="35" y="5"/>
                                </a:lnTo>
                                <a:close/>
                                <a:moveTo>
                                  <a:pt x="44" y="5"/>
                                </a:moveTo>
                                <a:lnTo>
                                  <a:pt x="35" y="5"/>
                                </a:lnTo>
                                <a:lnTo>
                                  <a:pt x="35" y="10"/>
                                </a:lnTo>
                                <a:lnTo>
                                  <a:pt x="44" y="10"/>
                                </a:lnTo>
                                <a:lnTo>
                                  <a:pt x="44" y="5"/>
                                </a:lnTo>
                                <a:close/>
                                <a:moveTo>
                                  <a:pt x="35" y="62"/>
                                </a:moveTo>
                                <a:lnTo>
                                  <a:pt x="25" y="62"/>
                                </a:lnTo>
                                <a:lnTo>
                                  <a:pt x="25" y="102"/>
                                </a:lnTo>
                                <a:lnTo>
                                  <a:pt x="35" y="102"/>
                                </a:lnTo>
                                <a:lnTo>
                                  <a:pt x="35" y="62"/>
                                </a:lnTo>
                                <a:close/>
                                <a:moveTo>
                                  <a:pt x="35" y="132"/>
                                </a:moveTo>
                                <a:lnTo>
                                  <a:pt x="25" y="132"/>
                                </a:lnTo>
                                <a:lnTo>
                                  <a:pt x="25" y="172"/>
                                </a:lnTo>
                                <a:lnTo>
                                  <a:pt x="35" y="172"/>
                                </a:lnTo>
                                <a:lnTo>
                                  <a:pt x="35" y="132"/>
                                </a:lnTo>
                                <a:close/>
                                <a:moveTo>
                                  <a:pt x="60" y="192"/>
                                </a:moveTo>
                                <a:lnTo>
                                  <a:pt x="0" y="192"/>
                                </a:lnTo>
                                <a:lnTo>
                                  <a:pt x="30" y="252"/>
                                </a:lnTo>
                                <a:lnTo>
                                  <a:pt x="60" y="192"/>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1" name="AutoShape 1056"/>
                        <wps:cNvSpPr>
                          <a:spLocks/>
                        </wps:cNvSpPr>
                        <wps:spPr bwMode="auto">
                          <a:xfrm>
                            <a:off x="644" y="872"/>
                            <a:ext cx="3646" cy="261"/>
                          </a:xfrm>
                          <a:custGeom>
                            <a:avLst/>
                            <a:gdLst>
                              <a:gd name="T0" fmla="+- 0 654 644"/>
                              <a:gd name="T1" fmla="*/ T0 w 3646"/>
                              <a:gd name="T2" fmla="+- 0 898 872"/>
                              <a:gd name="T3" fmla="*/ 898 h 261"/>
                              <a:gd name="T4" fmla="+- 0 654 644"/>
                              <a:gd name="T5" fmla="*/ T4 w 3646"/>
                              <a:gd name="T6" fmla="+- 0 968 872"/>
                              <a:gd name="T7" fmla="*/ 968 h 261"/>
                              <a:gd name="T8" fmla="+- 0 654 644"/>
                              <a:gd name="T9" fmla="*/ T8 w 3646"/>
                              <a:gd name="T10" fmla="+- 0 1038 872"/>
                              <a:gd name="T11" fmla="*/ 1038 h 261"/>
                              <a:gd name="T12" fmla="+- 0 670 644"/>
                              <a:gd name="T13" fmla="*/ T12 w 3646"/>
                              <a:gd name="T14" fmla="+- 0 1127 872"/>
                              <a:gd name="T15" fmla="*/ 1127 h 261"/>
                              <a:gd name="T16" fmla="+- 0 654 644"/>
                              <a:gd name="T17" fmla="*/ T16 w 3646"/>
                              <a:gd name="T18" fmla="+- 0 1122 872"/>
                              <a:gd name="T19" fmla="*/ 1122 h 261"/>
                              <a:gd name="T20" fmla="+- 0 654 644"/>
                              <a:gd name="T21" fmla="*/ T20 w 3646"/>
                              <a:gd name="T22" fmla="+- 0 1122 872"/>
                              <a:gd name="T23" fmla="*/ 1122 h 261"/>
                              <a:gd name="T24" fmla="+- 0 700 644"/>
                              <a:gd name="T25" fmla="*/ T24 w 3646"/>
                              <a:gd name="T26" fmla="+- 0 1122 872"/>
                              <a:gd name="T27" fmla="*/ 1122 h 261"/>
                              <a:gd name="T28" fmla="+- 0 771 644"/>
                              <a:gd name="T29" fmla="*/ T28 w 3646"/>
                              <a:gd name="T30" fmla="+- 0 1122 872"/>
                              <a:gd name="T31" fmla="*/ 1122 h 261"/>
                              <a:gd name="T32" fmla="+- 0 841 644"/>
                              <a:gd name="T33" fmla="*/ T32 w 3646"/>
                              <a:gd name="T34" fmla="+- 0 1122 872"/>
                              <a:gd name="T35" fmla="*/ 1122 h 261"/>
                              <a:gd name="T36" fmla="+- 0 911 644"/>
                              <a:gd name="T37" fmla="*/ T36 w 3646"/>
                              <a:gd name="T38" fmla="+- 0 1122 872"/>
                              <a:gd name="T39" fmla="*/ 1122 h 261"/>
                              <a:gd name="T40" fmla="+- 0 981 644"/>
                              <a:gd name="T41" fmla="*/ T40 w 3646"/>
                              <a:gd name="T42" fmla="+- 0 1122 872"/>
                              <a:gd name="T43" fmla="*/ 1122 h 261"/>
                              <a:gd name="T44" fmla="+- 0 1051 644"/>
                              <a:gd name="T45" fmla="*/ T44 w 3646"/>
                              <a:gd name="T46" fmla="+- 0 1122 872"/>
                              <a:gd name="T47" fmla="*/ 1122 h 261"/>
                              <a:gd name="T48" fmla="+- 0 1121 644"/>
                              <a:gd name="T49" fmla="*/ T48 w 3646"/>
                              <a:gd name="T50" fmla="+- 0 1122 872"/>
                              <a:gd name="T51" fmla="*/ 1122 h 261"/>
                              <a:gd name="T52" fmla="+- 0 1192 644"/>
                              <a:gd name="T53" fmla="*/ T52 w 3646"/>
                              <a:gd name="T54" fmla="+- 0 1122 872"/>
                              <a:gd name="T55" fmla="*/ 1122 h 261"/>
                              <a:gd name="T56" fmla="+- 0 1262 644"/>
                              <a:gd name="T57" fmla="*/ T56 w 3646"/>
                              <a:gd name="T58" fmla="+- 0 1122 872"/>
                              <a:gd name="T59" fmla="*/ 1122 h 261"/>
                              <a:gd name="T60" fmla="+- 0 1332 644"/>
                              <a:gd name="T61" fmla="*/ T60 w 3646"/>
                              <a:gd name="T62" fmla="+- 0 1122 872"/>
                              <a:gd name="T63" fmla="*/ 1122 h 261"/>
                              <a:gd name="T64" fmla="+- 0 1402 644"/>
                              <a:gd name="T65" fmla="*/ T64 w 3646"/>
                              <a:gd name="T66" fmla="+- 0 1122 872"/>
                              <a:gd name="T67" fmla="*/ 1122 h 261"/>
                              <a:gd name="T68" fmla="+- 0 1472 644"/>
                              <a:gd name="T69" fmla="*/ T68 w 3646"/>
                              <a:gd name="T70" fmla="+- 0 1122 872"/>
                              <a:gd name="T71" fmla="*/ 1122 h 261"/>
                              <a:gd name="T72" fmla="+- 0 1543 644"/>
                              <a:gd name="T73" fmla="*/ T72 w 3646"/>
                              <a:gd name="T74" fmla="+- 0 1122 872"/>
                              <a:gd name="T75" fmla="*/ 1122 h 261"/>
                              <a:gd name="T76" fmla="+- 0 1613 644"/>
                              <a:gd name="T77" fmla="*/ T76 w 3646"/>
                              <a:gd name="T78" fmla="+- 0 1122 872"/>
                              <a:gd name="T79" fmla="*/ 1122 h 261"/>
                              <a:gd name="T80" fmla="+- 0 1683 644"/>
                              <a:gd name="T81" fmla="*/ T80 w 3646"/>
                              <a:gd name="T82" fmla="+- 0 1122 872"/>
                              <a:gd name="T83" fmla="*/ 1122 h 261"/>
                              <a:gd name="T84" fmla="+- 0 1753 644"/>
                              <a:gd name="T85" fmla="*/ T84 w 3646"/>
                              <a:gd name="T86" fmla="+- 0 1122 872"/>
                              <a:gd name="T87" fmla="*/ 1122 h 261"/>
                              <a:gd name="T88" fmla="+- 0 1823 644"/>
                              <a:gd name="T89" fmla="*/ T88 w 3646"/>
                              <a:gd name="T90" fmla="+- 0 1122 872"/>
                              <a:gd name="T91" fmla="*/ 1122 h 261"/>
                              <a:gd name="T92" fmla="+- 0 1894 644"/>
                              <a:gd name="T93" fmla="*/ T92 w 3646"/>
                              <a:gd name="T94" fmla="+- 0 1122 872"/>
                              <a:gd name="T95" fmla="*/ 1122 h 261"/>
                              <a:gd name="T96" fmla="+- 0 1964 644"/>
                              <a:gd name="T97" fmla="*/ T96 w 3646"/>
                              <a:gd name="T98" fmla="+- 0 1122 872"/>
                              <a:gd name="T99" fmla="*/ 1122 h 261"/>
                              <a:gd name="T100" fmla="+- 0 2034 644"/>
                              <a:gd name="T101" fmla="*/ T100 w 3646"/>
                              <a:gd name="T102" fmla="+- 0 1122 872"/>
                              <a:gd name="T103" fmla="*/ 1122 h 261"/>
                              <a:gd name="T104" fmla="+- 0 2104 644"/>
                              <a:gd name="T105" fmla="*/ T104 w 3646"/>
                              <a:gd name="T106" fmla="+- 0 1122 872"/>
                              <a:gd name="T107" fmla="*/ 1122 h 261"/>
                              <a:gd name="T108" fmla="+- 0 2174 644"/>
                              <a:gd name="T109" fmla="*/ T108 w 3646"/>
                              <a:gd name="T110" fmla="+- 0 1122 872"/>
                              <a:gd name="T111" fmla="*/ 1122 h 261"/>
                              <a:gd name="T112" fmla="+- 0 2244 644"/>
                              <a:gd name="T113" fmla="*/ T112 w 3646"/>
                              <a:gd name="T114" fmla="+- 0 1122 872"/>
                              <a:gd name="T115" fmla="*/ 1122 h 261"/>
                              <a:gd name="T116" fmla="+- 0 2315 644"/>
                              <a:gd name="T117" fmla="*/ T116 w 3646"/>
                              <a:gd name="T118" fmla="+- 0 1122 872"/>
                              <a:gd name="T119" fmla="*/ 1122 h 261"/>
                              <a:gd name="T120" fmla="+- 0 2385 644"/>
                              <a:gd name="T121" fmla="*/ T120 w 3646"/>
                              <a:gd name="T122" fmla="+- 0 1122 872"/>
                              <a:gd name="T123" fmla="*/ 1122 h 261"/>
                              <a:gd name="T124" fmla="+- 0 2455 644"/>
                              <a:gd name="T125" fmla="*/ T124 w 3646"/>
                              <a:gd name="T126" fmla="+- 0 1122 872"/>
                              <a:gd name="T127" fmla="*/ 1122 h 261"/>
                              <a:gd name="T128" fmla="+- 0 2525 644"/>
                              <a:gd name="T129" fmla="*/ T128 w 3646"/>
                              <a:gd name="T130" fmla="+- 0 1122 872"/>
                              <a:gd name="T131" fmla="*/ 1122 h 261"/>
                              <a:gd name="T132" fmla="+- 0 2595 644"/>
                              <a:gd name="T133" fmla="*/ T132 w 3646"/>
                              <a:gd name="T134" fmla="+- 0 1122 872"/>
                              <a:gd name="T135" fmla="*/ 1122 h 261"/>
                              <a:gd name="T136" fmla="+- 0 2666 644"/>
                              <a:gd name="T137" fmla="*/ T136 w 3646"/>
                              <a:gd name="T138" fmla="+- 0 1122 872"/>
                              <a:gd name="T139" fmla="*/ 1122 h 261"/>
                              <a:gd name="T140" fmla="+- 0 2736 644"/>
                              <a:gd name="T141" fmla="*/ T140 w 3646"/>
                              <a:gd name="T142" fmla="+- 0 1122 872"/>
                              <a:gd name="T143" fmla="*/ 1122 h 261"/>
                              <a:gd name="T144" fmla="+- 0 2806 644"/>
                              <a:gd name="T145" fmla="*/ T144 w 3646"/>
                              <a:gd name="T146" fmla="+- 0 1122 872"/>
                              <a:gd name="T147" fmla="*/ 1122 h 261"/>
                              <a:gd name="T148" fmla="+- 0 2876 644"/>
                              <a:gd name="T149" fmla="*/ T148 w 3646"/>
                              <a:gd name="T150" fmla="+- 0 1122 872"/>
                              <a:gd name="T151" fmla="*/ 1122 h 261"/>
                              <a:gd name="T152" fmla="+- 0 2946 644"/>
                              <a:gd name="T153" fmla="*/ T152 w 3646"/>
                              <a:gd name="T154" fmla="+- 0 1122 872"/>
                              <a:gd name="T155" fmla="*/ 1122 h 261"/>
                              <a:gd name="T156" fmla="+- 0 3016 644"/>
                              <a:gd name="T157" fmla="*/ T156 w 3646"/>
                              <a:gd name="T158" fmla="+- 0 1122 872"/>
                              <a:gd name="T159" fmla="*/ 1122 h 261"/>
                              <a:gd name="T160" fmla="+- 0 3087 644"/>
                              <a:gd name="T161" fmla="*/ T160 w 3646"/>
                              <a:gd name="T162" fmla="+- 0 1122 872"/>
                              <a:gd name="T163" fmla="*/ 1122 h 261"/>
                              <a:gd name="T164" fmla="+- 0 3157 644"/>
                              <a:gd name="T165" fmla="*/ T164 w 3646"/>
                              <a:gd name="T166" fmla="+- 0 1122 872"/>
                              <a:gd name="T167" fmla="*/ 1122 h 261"/>
                              <a:gd name="T168" fmla="+- 0 3227 644"/>
                              <a:gd name="T169" fmla="*/ T168 w 3646"/>
                              <a:gd name="T170" fmla="+- 0 1122 872"/>
                              <a:gd name="T171" fmla="*/ 1122 h 261"/>
                              <a:gd name="T172" fmla="+- 0 3297 644"/>
                              <a:gd name="T173" fmla="*/ T172 w 3646"/>
                              <a:gd name="T174" fmla="+- 0 1122 872"/>
                              <a:gd name="T175" fmla="*/ 1122 h 261"/>
                              <a:gd name="T176" fmla="+- 0 3367 644"/>
                              <a:gd name="T177" fmla="*/ T176 w 3646"/>
                              <a:gd name="T178" fmla="+- 0 1122 872"/>
                              <a:gd name="T179" fmla="*/ 1122 h 261"/>
                              <a:gd name="T180" fmla="+- 0 3438 644"/>
                              <a:gd name="T181" fmla="*/ T180 w 3646"/>
                              <a:gd name="T182" fmla="+- 0 1122 872"/>
                              <a:gd name="T183" fmla="*/ 1122 h 261"/>
                              <a:gd name="T184" fmla="+- 0 3508 644"/>
                              <a:gd name="T185" fmla="*/ T184 w 3646"/>
                              <a:gd name="T186" fmla="+- 0 1122 872"/>
                              <a:gd name="T187" fmla="*/ 1122 h 261"/>
                              <a:gd name="T188" fmla="+- 0 3578 644"/>
                              <a:gd name="T189" fmla="*/ T188 w 3646"/>
                              <a:gd name="T190" fmla="+- 0 1122 872"/>
                              <a:gd name="T191" fmla="*/ 1122 h 261"/>
                              <a:gd name="T192" fmla="+- 0 3648 644"/>
                              <a:gd name="T193" fmla="*/ T192 w 3646"/>
                              <a:gd name="T194" fmla="+- 0 1122 872"/>
                              <a:gd name="T195" fmla="*/ 1122 h 261"/>
                              <a:gd name="T196" fmla="+- 0 3718 644"/>
                              <a:gd name="T197" fmla="*/ T196 w 3646"/>
                              <a:gd name="T198" fmla="+- 0 1122 872"/>
                              <a:gd name="T199" fmla="*/ 1122 h 261"/>
                              <a:gd name="T200" fmla="+- 0 3789 644"/>
                              <a:gd name="T201" fmla="*/ T200 w 3646"/>
                              <a:gd name="T202" fmla="+- 0 1122 872"/>
                              <a:gd name="T203" fmla="*/ 1122 h 261"/>
                              <a:gd name="T204" fmla="+- 0 3859 644"/>
                              <a:gd name="T205" fmla="*/ T204 w 3646"/>
                              <a:gd name="T206" fmla="+- 0 1122 872"/>
                              <a:gd name="T207" fmla="*/ 1122 h 261"/>
                              <a:gd name="T208" fmla="+- 0 3929 644"/>
                              <a:gd name="T209" fmla="*/ T208 w 3646"/>
                              <a:gd name="T210" fmla="+- 0 1122 872"/>
                              <a:gd name="T211" fmla="*/ 1122 h 261"/>
                              <a:gd name="T212" fmla="+- 0 3999 644"/>
                              <a:gd name="T213" fmla="*/ T212 w 3646"/>
                              <a:gd name="T214" fmla="+- 0 1122 872"/>
                              <a:gd name="T215" fmla="*/ 1122 h 261"/>
                              <a:gd name="T216" fmla="+- 0 4069 644"/>
                              <a:gd name="T217" fmla="*/ T216 w 3646"/>
                              <a:gd name="T218" fmla="+- 0 1122 872"/>
                              <a:gd name="T219" fmla="*/ 1122 h 261"/>
                              <a:gd name="T220" fmla="+- 0 4139 644"/>
                              <a:gd name="T221" fmla="*/ T220 w 3646"/>
                              <a:gd name="T222" fmla="+- 0 1122 872"/>
                              <a:gd name="T223" fmla="*/ 1122 h 261"/>
                              <a:gd name="T224" fmla="+- 0 4210 644"/>
                              <a:gd name="T225" fmla="*/ T224 w 3646"/>
                              <a:gd name="T226" fmla="+- 0 1122 872"/>
                              <a:gd name="T227" fmla="*/ 1122 h 261"/>
                              <a:gd name="T228" fmla="+- 0 4254 644"/>
                              <a:gd name="T229" fmla="*/ T228 w 3646"/>
                              <a:gd name="T230" fmla="+- 0 1066 872"/>
                              <a:gd name="T231" fmla="*/ 1066 h 261"/>
                              <a:gd name="T232" fmla="+- 0 4254 644"/>
                              <a:gd name="T233" fmla="*/ T232 w 3646"/>
                              <a:gd name="T234" fmla="+- 0 996 872"/>
                              <a:gd name="T235" fmla="*/ 996 h 261"/>
                              <a:gd name="T236" fmla="+- 0 4254 644"/>
                              <a:gd name="T237" fmla="*/ T236 w 3646"/>
                              <a:gd name="T238" fmla="+- 0 925 872"/>
                              <a:gd name="T239" fmla="*/ 925 h 261"/>
                              <a:gd name="T240" fmla="+- 0 4229 644"/>
                              <a:gd name="T241" fmla="*/ T240 w 3646"/>
                              <a:gd name="T242" fmla="+- 0 932 872"/>
                              <a:gd name="T243" fmla="*/ 932 h 261"/>
                              <a:gd name="T244" fmla="+- 0 4286 644"/>
                              <a:gd name="T245" fmla="*/ T244 w 3646"/>
                              <a:gd name="T246" fmla="+- 0 925 872"/>
                              <a:gd name="T247" fmla="*/ 925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646" h="261">
                                <a:moveTo>
                                  <a:pt x="10" y="26"/>
                                </a:moveTo>
                                <a:lnTo>
                                  <a:pt x="0" y="26"/>
                                </a:lnTo>
                                <a:lnTo>
                                  <a:pt x="0" y="66"/>
                                </a:lnTo>
                                <a:lnTo>
                                  <a:pt x="10" y="66"/>
                                </a:lnTo>
                                <a:lnTo>
                                  <a:pt x="10" y="26"/>
                                </a:lnTo>
                                <a:close/>
                                <a:moveTo>
                                  <a:pt x="10" y="96"/>
                                </a:moveTo>
                                <a:lnTo>
                                  <a:pt x="0" y="96"/>
                                </a:lnTo>
                                <a:lnTo>
                                  <a:pt x="0" y="136"/>
                                </a:lnTo>
                                <a:lnTo>
                                  <a:pt x="10" y="136"/>
                                </a:lnTo>
                                <a:lnTo>
                                  <a:pt x="10" y="96"/>
                                </a:lnTo>
                                <a:close/>
                                <a:moveTo>
                                  <a:pt x="10" y="166"/>
                                </a:moveTo>
                                <a:lnTo>
                                  <a:pt x="0" y="166"/>
                                </a:lnTo>
                                <a:lnTo>
                                  <a:pt x="0" y="206"/>
                                </a:lnTo>
                                <a:lnTo>
                                  <a:pt x="10" y="206"/>
                                </a:lnTo>
                                <a:lnTo>
                                  <a:pt x="10" y="166"/>
                                </a:lnTo>
                                <a:close/>
                                <a:moveTo>
                                  <a:pt x="10" y="236"/>
                                </a:moveTo>
                                <a:lnTo>
                                  <a:pt x="0" y="236"/>
                                </a:lnTo>
                                <a:lnTo>
                                  <a:pt x="0" y="260"/>
                                </a:lnTo>
                                <a:lnTo>
                                  <a:pt x="26" y="260"/>
                                </a:lnTo>
                                <a:lnTo>
                                  <a:pt x="26" y="255"/>
                                </a:lnTo>
                                <a:lnTo>
                                  <a:pt x="10" y="255"/>
                                </a:lnTo>
                                <a:lnTo>
                                  <a:pt x="5" y="250"/>
                                </a:lnTo>
                                <a:lnTo>
                                  <a:pt x="10" y="250"/>
                                </a:lnTo>
                                <a:lnTo>
                                  <a:pt x="10" y="236"/>
                                </a:lnTo>
                                <a:close/>
                                <a:moveTo>
                                  <a:pt x="10" y="250"/>
                                </a:moveTo>
                                <a:lnTo>
                                  <a:pt x="5" y="250"/>
                                </a:lnTo>
                                <a:lnTo>
                                  <a:pt x="10" y="255"/>
                                </a:lnTo>
                                <a:lnTo>
                                  <a:pt x="10" y="250"/>
                                </a:lnTo>
                                <a:close/>
                                <a:moveTo>
                                  <a:pt x="26" y="250"/>
                                </a:moveTo>
                                <a:lnTo>
                                  <a:pt x="10" y="250"/>
                                </a:lnTo>
                                <a:lnTo>
                                  <a:pt x="10" y="255"/>
                                </a:lnTo>
                                <a:lnTo>
                                  <a:pt x="26" y="255"/>
                                </a:lnTo>
                                <a:lnTo>
                                  <a:pt x="26" y="250"/>
                                </a:lnTo>
                                <a:close/>
                                <a:moveTo>
                                  <a:pt x="96" y="250"/>
                                </a:moveTo>
                                <a:lnTo>
                                  <a:pt x="56" y="250"/>
                                </a:lnTo>
                                <a:lnTo>
                                  <a:pt x="56" y="260"/>
                                </a:lnTo>
                                <a:lnTo>
                                  <a:pt x="96" y="260"/>
                                </a:lnTo>
                                <a:lnTo>
                                  <a:pt x="96" y="250"/>
                                </a:lnTo>
                                <a:close/>
                                <a:moveTo>
                                  <a:pt x="167" y="250"/>
                                </a:moveTo>
                                <a:lnTo>
                                  <a:pt x="127" y="250"/>
                                </a:lnTo>
                                <a:lnTo>
                                  <a:pt x="127" y="260"/>
                                </a:lnTo>
                                <a:lnTo>
                                  <a:pt x="167" y="260"/>
                                </a:lnTo>
                                <a:lnTo>
                                  <a:pt x="167" y="250"/>
                                </a:lnTo>
                                <a:close/>
                                <a:moveTo>
                                  <a:pt x="237" y="250"/>
                                </a:moveTo>
                                <a:lnTo>
                                  <a:pt x="197" y="250"/>
                                </a:lnTo>
                                <a:lnTo>
                                  <a:pt x="197" y="260"/>
                                </a:lnTo>
                                <a:lnTo>
                                  <a:pt x="237" y="260"/>
                                </a:lnTo>
                                <a:lnTo>
                                  <a:pt x="237" y="250"/>
                                </a:lnTo>
                                <a:close/>
                                <a:moveTo>
                                  <a:pt x="307" y="250"/>
                                </a:moveTo>
                                <a:lnTo>
                                  <a:pt x="267" y="250"/>
                                </a:lnTo>
                                <a:lnTo>
                                  <a:pt x="267" y="260"/>
                                </a:lnTo>
                                <a:lnTo>
                                  <a:pt x="307" y="260"/>
                                </a:lnTo>
                                <a:lnTo>
                                  <a:pt x="307" y="250"/>
                                </a:lnTo>
                                <a:close/>
                                <a:moveTo>
                                  <a:pt x="377" y="250"/>
                                </a:moveTo>
                                <a:lnTo>
                                  <a:pt x="337" y="250"/>
                                </a:lnTo>
                                <a:lnTo>
                                  <a:pt x="337" y="260"/>
                                </a:lnTo>
                                <a:lnTo>
                                  <a:pt x="377" y="260"/>
                                </a:lnTo>
                                <a:lnTo>
                                  <a:pt x="377" y="250"/>
                                </a:lnTo>
                                <a:close/>
                                <a:moveTo>
                                  <a:pt x="447" y="250"/>
                                </a:moveTo>
                                <a:lnTo>
                                  <a:pt x="407" y="250"/>
                                </a:lnTo>
                                <a:lnTo>
                                  <a:pt x="407" y="260"/>
                                </a:lnTo>
                                <a:lnTo>
                                  <a:pt x="447" y="260"/>
                                </a:lnTo>
                                <a:lnTo>
                                  <a:pt x="447" y="250"/>
                                </a:lnTo>
                                <a:close/>
                                <a:moveTo>
                                  <a:pt x="518" y="250"/>
                                </a:moveTo>
                                <a:lnTo>
                                  <a:pt x="477" y="250"/>
                                </a:lnTo>
                                <a:lnTo>
                                  <a:pt x="477" y="260"/>
                                </a:lnTo>
                                <a:lnTo>
                                  <a:pt x="518" y="260"/>
                                </a:lnTo>
                                <a:lnTo>
                                  <a:pt x="518" y="250"/>
                                </a:lnTo>
                                <a:close/>
                                <a:moveTo>
                                  <a:pt x="588" y="250"/>
                                </a:moveTo>
                                <a:lnTo>
                                  <a:pt x="548" y="250"/>
                                </a:lnTo>
                                <a:lnTo>
                                  <a:pt x="548" y="260"/>
                                </a:lnTo>
                                <a:lnTo>
                                  <a:pt x="588" y="260"/>
                                </a:lnTo>
                                <a:lnTo>
                                  <a:pt x="588" y="250"/>
                                </a:lnTo>
                                <a:close/>
                                <a:moveTo>
                                  <a:pt x="658" y="250"/>
                                </a:moveTo>
                                <a:lnTo>
                                  <a:pt x="618" y="250"/>
                                </a:lnTo>
                                <a:lnTo>
                                  <a:pt x="618" y="260"/>
                                </a:lnTo>
                                <a:lnTo>
                                  <a:pt x="658" y="260"/>
                                </a:lnTo>
                                <a:lnTo>
                                  <a:pt x="658" y="250"/>
                                </a:lnTo>
                                <a:close/>
                                <a:moveTo>
                                  <a:pt x="728" y="250"/>
                                </a:moveTo>
                                <a:lnTo>
                                  <a:pt x="688" y="250"/>
                                </a:lnTo>
                                <a:lnTo>
                                  <a:pt x="688" y="260"/>
                                </a:lnTo>
                                <a:lnTo>
                                  <a:pt x="728" y="260"/>
                                </a:lnTo>
                                <a:lnTo>
                                  <a:pt x="728" y="250"/>
                                </a:lnTo>
                                <a:close/>
                                <a:moveTo>
                                  <a:pt x="798" y="250"/>
                                </a:moveTo>
                                <a:lnTo>
                                  <a:pt x="758" y="250"/>
                                </a:lnTo>
                                <a:lnTo>
                                  <a:pt x="758" y="260"/>
                                </a:lnTo>
                                <a:lnTo>
                                  <a:pt x="798" y="260"/>
                                </a:lnTo>
                                <a:lnTo>
                                  <a:pt x="798" y="250"/>
                                </a:lnTo>
                                <a:close/>
                                <a:moveTo>
                                  <a:pt x="868" y="250"/>
                                </a:moveTo>
                                <a:lnTo>
                                  <a:pt x="828" y="250"/>
                                </a:lnTo>
                                <a:lnTo>
                                  <a:pt x="828" y="260"/>
                                </a:lnTo>
                                <a:lnTo>
                                  <a:pt x="868" y="260"/>
                                </a:lnTo>
                                <a:lnTo>
                                  <a:pt x="868" y="250"/>
                                </a:lnTo>
                                <a:close/>
                                <a:moveTo>
                                  <a:pt x="939" y="250"/>
                                </a:moveTo>
                                <a:lnTo>
                                  <a:pt x="899" y="250"/>
                                </a:lnTo>
                                <a:lnTo>
                                  <a:pt x="899" y="260"/>
                                </a:lnTo>
                                <a:lnTo>
                                  <a:pt x="939" y="260"/>
                                </a:lnTo>
                                <a:lnTo>
                                  <a:pt x="939" y="250"/>
                                </a:lnTo>
                                <a:close/>
                                <a:moveTo>
                                  <a:pt x="1009" y="250"/>
                                </a:moveTo>
                                <a:lnTo>
                                  <a:pt x="969" y="250"/>
                                </a:lnTo>
                                <a:lnTo>
                                  <a:pt x="969" y="260"/>
                                </a:lnTo>
                                <a:lnTo>
                                  <a:pt x="1009" y="260"/>
                                </a:lnTo>
                                <a:lnTo>
                                  <a:pt x="1009" y="250"/>
                                </a:lnTo>
                                <a:close/>
                                <a:moveTo>
                                  <a:pt x="1079" y="250"/>
                                </a:moveTo>
                                <a:lnTo>
                                  <a:pt x="1039" y="250"/>
                                </a:lnTo>
                                <a:lnTo>
                                  <a:pt x="1039" y="260"/>
                                </a:lnTo>
                                <a:lnTo>
                                  <a:pt x="1079" y="260"/>
                                </a:lnTo>
                                <a:lnTo>
                                  <a:pt x="1079" y="250"/>
                                </a:lnTo>
                                <a:close/>
                                <a:moveTo>
                                  <a:pt x="1149" y="250"/>
                                </a:moveTo>
                                <a:lnTo>
                                  <a:pt x="1109" y="250"/>
                                </a:lnTo>
                                <a:lnTo>
                                  <a:pt x="1109" y="260"/>
                                </a:lnTo>
                                <a:lnTo>
                                  <a:pt x="1149" y="260"/>
                                </a:lnTo>
                                <a:lnTo>
                                  <a:pt x="1149" y="250"/>
                                </a:lnTo>
                                <a:close/>
                                <a:moveTo>
                                  <a:pt x="1219" y="250"/>
                                </a:moveTo>
                                <a:lnTo>
                                  <a:pt x="1179" y="250"/>
                                </a:lnTo>
                                <a:lnTo>
                                  <a:pt x="1179" y="260"/>
                                </a:lnTo>
                                <a:lnTo>
                                  <a:pt x="1219" y="260"/>
                                </a:lnTo>
                                <a:lnTo>
                                  <a:pt x="1219" y="250"/>
                                </a:lnTo>
                                <a:close/>
                                <a:moveTo>
                                  <a:pt x="1290" y="250"/>
                                </a:moveTo>
                                <a:lnTo>
                                  <a:pt x="1250" y="250"/>
                                </a:lnTo>
                                <a:lnTo>
                                  <a:pt x="1250" y="260"/>
                                </a:lnTo>
                                <a:lnTo>
                                  <a:pt x="1290" y="260"/>
                                </a:lnTo>
                                <a:lnTo>
                                  <a:pt x="1290" y="250"/>
                                </a:lnTo>
                                <a:close/>
                                <a:moveTo>
                                  <a:pt x="1360" y="250"/>
                                </a:moveTo>
                                <a:lnTo>
                                  <a:pt x="1320" y="250"/>
                                </a:lnTo>
                                <a:lnTo>
                                  <a:pt x="1320" y="260"/>
                                </a:lnTo>
                                <a:lnTo>
                                  <a:pt x="1360" y="260"/>
                                </a:lnTo>
                                <a:lnTo>
                                  <a:pt x="1360" y="250"/>
                                </a:lnTo>
                                <a:close/>
                                <a:moveTo>
                                  <a:pt x="1430" y="250"/>
                                </a:moveTo>
                                <a:lnTo>
                                  <a:pt x="1390" y="250"/>
                                </a:lnTo>
                                <a:lnTo>
                                  <a:pt x="1390" y="260"/>
                                </a:lnTo>
                                <a:lnTo>
                                  <a:pt x="1430" y="260"/>
                                </a:lnTo>
                                <a:lnTo>
                                  <a:pt x="1430" y="250"/>
                                </a:lnTo>
                                <a:close/>
                                <a:moveTo>
                                  <a:pt x="1500" y="250"/>
                                </a:moveTo>
                                <a:lnTo>
                                  <a:pt x="1460" y="250"/>
                                </a:lnTo>
                                <a:lnTo>
                                  <a:pt x="1460" y="260"/>
                                </a:lnTo>
                                <a:lnTo>
                                  <a:pt x="1500" y="260"/>
                                </a:lnTo>
                                <a:lnTo>
                                  <a:pt x="1500" y="250"/>
                                </a:lnTo>
                                <a:close/>
                                <a:moveTo>
                                  <a:pt x="1570" y="250"/>
                                </a:moveTo>
                                <a:lnTo>
                                  <a:pt x="1530" y="250"/>
                                </a:lnTo>
                                <a:lnTo>
                                  <a:pt x="1530" y="260"/>
                                </a:lnTo>
                                <a:lnTo>
                                  <a:pt x="1570" y="260"/>
                                </a:lnTo>
                                <a:lnTo>
                                  <a:pt x="1570" y="250"/>
                                </a:lnTo>
                                <a:close/>
                                <a:moveTo>
                                  <a:pt x="1641" y="250"/>
                                </a:moveTo>
                                <a:lnTo>
                                  <a:pt x="1600" y="250"/>
                                </a:lnTo>
                                <a:lnTo>
                                  <a:pt x="1600" y="260"/>
                                </a:lnTo>
                                <a:lnTo>
                                  <a:pt x="1641" y="260"/>
                                </a:lnTo>
                                <a:lnTo>
                                  <a:pt x="1641" y="250"/>
                                </a:lnTo>
                                <a:close/>
                                <a:moveTo>
                                  <a:pt x="1711" y="250"/>
                                </a:moveTo>
                                <a:lnTo>
                                  <a:pt x="1671" y="250"/>
                                </a:lnTo>
                                <a:lnTo>
                                  <a:pt x="1671" y="260"/>
                                </a:lnTo>
                                <a:lnTo>
                                  <a:pt x="1711" y="260"/>
                                </a:lnTo>
                                <a:lnTo>
                                  <a:pt x="1711" y="250"/>
                                </a:lnTo>
                                <a:close/>
                                <a:moveTo>
                                  <a:pt x="1781" y="250"/>
                                </a:moveTo>
                                <a:lnTo>
                                  <a:pt x="1741" y="250"/>
                                </a:lnTo>
                                <a:lnTo>
                                  <a:pt x="1741" y="260"/>
                                </a:lnTo>
                                <a:lnTo>
                                  <a:pt x="1781" y="260"/>
                                </a:lnTo>
                                <a:lnTo>
                                  <a:pt x="1781" y="250"/>
                                </a:lnTo>
                                <a:close/>
                                <a:moveTo>
                                  <a:pt x="1851" y="250"/>
                                </a:moveTo>
                                <a:lnTo>
                                  <a:pt x="1811" y="250"/>
                                </a:lnTo>
                                <a:lnTo>
                                  <a:pt x="1811" y="260"/>
                                </a:lnTo>
                                <a:lnTo>
                                  <a:pt x="1851" y="260"/>
                                </a:lnTo>
                                <a:lnTo>
                                  <a:pt x="1851" y="250"/>
                                </a:lnTo>
                                <a:close/>
                                <a:moveTo>
                                  <a:pt x="1921" y="250"/>
                                </a:moveTo>
                                <a:lnTo>
                                  <a:pt x="1881" y="250"/>
                                </a:lnTo>
                                <a:lnTo>
                                  <a:pt x="1881" y="260"/>
                                </a:lnTo>
                                <a:lnTo>
                                  <a:pt x="1921" y="260"/>
                                </a:lnTo>
                                <a:lnTo>
                                  <a:pt x="1921" y="250"/>
                                </a:lnTo>
                                <a:close/>
                                <a:moveTo>
                                  <a:pt x="1991" y="250"/>
                                </a:moveTo>
                                <a:lnTo>
                                  <a:pt x="1951" y="250"/>
                                </a:lnTo>
                                <a:lnTo>
                                  <a:pt x="1951" y="260"/>
                                </a:lnTo>
                                <a:lnTo>
                                  <a:pt x="1991" y="260"/>
                                </a:lnTo>
                                <a:lnTo>
                                  <a:pt x="1991" y="250"/>
                                </a:lnTo>
                                <a:close/>
                                <a:moveTo>
                                  <a:pt x="2062" y="250"/>
                                </a:moveTo>
                                <a:lnTo>
                                  <a:pt x="2022" y="250"/>
                                </a:lnTo>
                                <a:lnTo>
                                  <a:pt x="2022" y="260"/>
                                </a:lnTo>
                                <a:lnTo>
                                  <a:pt x="2062" y="260"/>
                                </a:lnTo>
                                <a:lnTo>
                                  <a:pt x="2062" y="250"/>
                                </a:lnTo>
                                <a:close/>
                                <a:moveTo>
                                  <a:pt x="2132" y="250"/>
                                </a:moveTo>
                                <a:lnTo>
                                  <a:pt x="2092" y="250"/>
                                </a:lnTo>
                                <a:lnTo>
                                  <a:pt x="2092" y="260"/>
                                </a:lnTo>
                                <a:lnTo>
                                  <a:pt x="2132" y="260"/>
                                </a:lnTo>
                                <a:lnTo>
                                  <a:pt x="2132" y="250"/>
                                </a:lnTo>
                                <a:close/>
                                <a:moveTo>
                                  <a:pt x="2202" y="250"/>
                                </a:moveTo>
                                <a:lnTo>
                                  <a:pt x="2162" y="250"/>
                                </a:lnTo>
                                <a:lnTo>
                                  <a:pt x="2162" y="260"/>
                                </a:lnTo>
                                <a:lnTo>
                                  <a:pt x="2202" y="260"/>
                                </a:lnTo>
                                <a:lnTo>
                                  <a:pt x="2202" y="250"/>
                                </a:lnTo>
                                <a:close/>
                                <a:moveTo>
                                  <a:pt x="2272" y="250"/>
                                </a:moveTo>
                                <a:lnTo>
                                  <a:pt x="2232" y="250"/>
                                </a:lnTo>
                                <a:lnTo>
                                  <a:pt x="2232" y="260"/>
                                </a:lnTo>
                                <a:lnTo>
                                  <a:pt x="2272" y="260"/>
                                </a:lnTo>
                                <a:lnTo>
                                  <a:pt x="2272" y="250"/>
                                </a:lnTo>
                                <a:close/>
                                <a:moveTo>
                                  <a:pt x="2342" y="250"/>
                                </a:moveTo>
                                <a:lnTo>
                                  <a:pt x="2302" y="250"/>
                                </a:lnTo>
                                <a:lnTo>
                                  <a:pt x="2302" y="260"/>
                                </a:lnTo>
                                <a:lnTo>
                                  <a:pt x="2342" y="260"/>
                                </a:lnTo>
                                <a:lnTo>
                                  <a:pt x="2342" y="250"/>
                                </a:lnTo>
                                <a:close/>
                                <a:moveTo>
                                  <a:pt x="2413" y="250"/>
                                </a:moveTo>
                                <a:lnTo>
                                  <a:pt x="2372" y="250"/>
                                </a:lnTo>
                                <a:lnTo>
                                  <a:pt x="2372" y="260"/>
                                </a:lnTo>
                                <a:lnTo>
                                  <a:pt x="2413" y="260"/>
                                </a:lnTo>
                                <a:lnTo>
                                  <a:pt x="2413" y="250"/>
                                </a:lnTo>
                                <a:close/>
                                <a:moveTo>
                                  <a:pt x="2483" y="250"/>
                                </a:moveTo>
                                <a:lnTo>
                                  <a:pt x="2443" y="250"/>
                                </a:lnTo>
                                <a:lnTo>
                                  <a:pt x="2443" y="260"/>
                                </a:lnTo>
                                <a:lnTo>
                                  <a:pt x="2483" y="260"/>
                                </a:lnTo>
                                <a:lnTo>
                                  <a:pt x="2483" y="250"/>
                                </a:lnTo>
                                <a:close/>
                                <a:moveTo>
                                  <a:pt x="2553" y="250"/>
                                </a:moveTo>
                                <a:lnTo>
                                  <a:pt x="2513" y="250"/>
                                </a:lnTo>
                                <a:lnTo>
                                  <a:pt x="2513" y="260"/>
                                </a:lnTo>
                                <a:lnTo>
                                  <a:pt x="2553" y="260"/>
                                </a:lnTo>
                                <a:lnTo>
                                  <a:pt x="2553" y="250"/>
                                </a:lnTo>
                                <a:close/>
                                <a:moveTo>
                                  <a:pt x="2623" y="250"/>
                                </a:moveTo>
                                <a:lnTo>
                                  <a:pt x="2583" y="250"/>
                                </a:lnTo>
                                <a:lnTo>
                                  <a:pt x="2583" y="260"/>
                                </a:lnTo>
                                <a:lnTo>
                                  <a:pt x="2623" y="260"/>
                                </a:lnTo>
                                <a:lnTo>
                                  <a:pt x="2623" y="250"/>
                                </a:lnTo>
                                <a:close/>
                                <a:moveTo>
                                  <a:pt x="2693" y="250"/>
                                </a:moveTo>
                                <a:lnTo>
                                  <a:pt x="2653" y="250"/>
                                </a:lnTo>
                                <a:lnTo>
                                  <a:pt x="2653" y="260"/>
                                </a:lnTo>
                                <a:lnTo>
                                  <a:pt x="2693" y="260"/>
                                </a:lnTo>
                                <a:lnTo>
                                  <a:pt x="2693" y="250"/>
                                </a:lnTo>
                                <a:close/>
                                <a:moveTo>
                                  <a:pt x="2764" y="250"/>
                                </a:moveTo>
                                <a:lnTo>
                                  <a:pt x="2723" y="250"/>
                                </a:lnTo>
                                <a:lnTo>
                                  <a:pt x="2723" y="260"/>
                                </a:lnTo>
                                <a:lnTo>
                                  <a:pt x="2764" y="260"/>
                                </a:lnTo>
                                <a:lnTo>
                                  <a:pt x="2764" y="250"/>
                                </a:lnTo>
                                <a:close/>
                                <a:moveTo>
                                  <a:pt x="2834" y="250"/>
                                </a:moveTo>
                                <a:lnTo>
                                  <a:pt x="2794" y="250"/>
                                </a:lnTo>
                                <a:lnTo>
                                  <a:pt x="2794" y="260"/>
                                </a:lnTo>
                                <a:lnTo>
                                  <a:pt x="2834" y="260"/>
                                </a:lnTo>
                                <a:lnTo>
                                  <a:pt x="2834" y="250"/>
                                </a:lnTo>
                                <a:close/>
                                <a:moveTo>
                                  <a:pt x="2904" y="250"/>
                                </a:moveTo>
                                <a:lnTo>
                                  <a:pt x="2864" y="250"/>
                                </a:lnTo>
                                <a:lnTo>
                                  <a:pt x="2864" y="260"/>
                                </a:lnTo>
                                <a:lnTo>
                                  <a:pt x="2904" y="260"/>
                                </a:lnTo>
                                <a:lnTo>
                                  <a:pt x="2904" y="250"/>
                                </a:lnTo>
                                <a:close/>
                                <a:moveTo>
                                  <a:pt x="2974" y="250"/>
                                </a:moveTo>
                                <a:lnTo>
                                  <a:pt x="2934" y="250"/>
                                </a:lnTo>
                                <a:lnTo>
                                  <a:pt x="2934" y="260"/>
                                </a:lnTo>
                                <a:lnTo>
                                  <a:pt x="2974" y="260"/>
                                </a:lnTo>
                                <a:lnTo>
                                  <a:pt x="2974" y="250"/>
                                </a:lnTo>
                                <a:close/>
                                <a:moveTo>
                                  <a:pt x="3044" y="250"/>
                                </a:moveTo>
                                <a:lnTo>
                                  <a:pt x="3004" y="250"/>
                                </a:lnTo>
                                <a:lnTo>
                                  <a:pt x="3004" y="260"/>
                                </a:lnTo>
                                <a:lnTo>
                                  <a:pt x="3044" y="260"/>
                                </a:lnTo>
                                <a:lnTo>
                                  <a:pt x="3044" y="250"/>
                                </a:lnTo>
                                <a:close/>
                                <a:moveTo>
                                  <a:pt x="3114" y="250"/>
                                </a:moveTo>
                                <a:lnTo>
                                  <a:pt x="3074" y="250"/>
                                </a:lnTo>
                                <a:lnTo>
                                  <a:pt x="3074" y="260"/>
                                </a:lnTo>
                                <a:lnTo>
                                  <a:pt x="3114" y="260"/>
                                </a:lnTo>
                                <a:lnTo>
                                  <a:pt x="3114" y="250"/>
                                </a:lnTo>
                                <a:close/>
                                <a:moveTo>
                                  <a:pt x="3185" y="250"/>
                                </a:moveTo>
                                <a:lnTo>
                                  <a:pt x="3145" y="250"/>
                                </a:lnTo>
                                <a:lnTo>
                                  <a:pt x="3145" y="260"/>
                                </a:lnTo>
                                <a:lnTo>
                                  <a:pt x="3185" y="260"/>
                                </a:lnTo>
                                <a:lnTo>
                                  <a:pt x="3185" y="250"/>
                                </a:lnTo>
                                <a:close/>
                                <a:moveTo>
                                  <a:pt x="3255" y="250"/>
                                </a:moveTo>
                                <a:lnTo>
                                  <a:pt x="3215" y="250"/>
                                </a:lnTo>
                                <a:lnTo>
                                  <a:pt x="3215" y="260"/>
                                </a:lnTo>
                                <a:lnTo>
                                  <a:pt x="3255" y="260"/>
                                </a:lnTo>
                                <a:lnTo>
                                  <a:pt x="3255" y="250"/>
                                </a:lnTo>
                                <a:close/>
                                <a:moveTo>
                                  <a:pt x="3325" y="250"/>
                                </a:moveTo>
                                <a:lnTo>
                                  <a:pt x="3285" y="250"/>
                                </a:lnTo>
                                <a:lnTo>
                                  <a:pt x="3285" y="260"/>
                                </a:lnTo>
                                <a:lnTo>
                                  <a:pt x="3325" y="260"/>
                                </a:lnTo>
                                <a:lnTo>
                                  <a:pt x="3325" y="250"/>
                                </a:lnTo>
                                <a:close/>
                                <a:moveTo>
                                  <a:pt x="3395" y="250"/>
                                </a:moveTo>
                                <a:lnTo>
                                  <a:pt x="3355" y="250"/>
                                </a:lnTo>
                                <a:lnTo>
                                  <a:pt x="3355" y="260"/>
                                </a:lnTo>
                                <a:lnTo>
                                  <a:pt x="3395" y="260"/>
                                </a:lnTo>
                                <a:lnTo>
                                  <a:pt x="3395" y="250"/>
                                </a:lnTo>
                                <a:close/>
                                <a:moveTo>
                                  <a:pt x="3465" y="250"/>
                                </a:moveTo>
                                <a:lnTo>
                                  <a:pt x="3425" y="250"/>
                                </a:lnTo>
                                <a:lnTo>
                                  <a:pt x="3425" y="260"/>
                                </a:lnTo>
                                <a:lnTo>
                                  <a:pt x="3465" y="260"/>
                                </a:lnTo>
                                <a:lnTo>
                                  <a:pt x="3465" y="250"/>
                                </a:lnTo>
                                <a:close/>
                                <a:moveTo>
                                  <a:pt x="3536" y="250"/>
                                </a:moveTo>
                                <a:lnTo>
                                  <a:pt x="3495" y="250"/>
                                </a:lnTo>
                                <a:lnTo>
                                  <a:pt x="3495" y="260"/>
                                </a:lnTo>
                                <a:lnTo>
                                  <a:pt x="3536" y="260"/>
                                </a:lnTo>
                                <a:lnTo>
                                  <a:pt x="3536" y="250"/>
                                </a:lnTo>
                                <a:close/>
                                <a:moveTo>
                                  <a:pt x="3606" y="250"/>
                                </a:moveTo>
                                <a:lnTo>
                                  <a:pt x="3566" y="250"/>
                                </a:lnTo>
                                <a:lnTo>
                                  <a:pt x="3566" y="260"/>
                                </a:lnTo>
                                <a:lnTo>
                                  <a:pt x="3606" y="260"/>
                                </a:lnTo>
                                <a:lnTo>
                                  <a:pt x="3606" y="250"/>
                                </a:lnTo>
                                <a:close/>
                                <a:moveTo>
                                  <a:pt x="3620" y="194"/>
                                </a:moveTo>
                                <a:lnTo>
                                  <a:pt x="3610" y="194"/>
                                </a:lnTo>
                                <a:lnTo>
                                  <a:pt x="3610" y="234"/>
                                </a:lnTo>
                                <a:lnTo>
                                  <a:pt x="3620" y="234"/>
                                </a:lnTo>
                                <a:lnTo>
                                  <a:pt x="3620" y="194"/>
                                </a:lnTo>
                                <a:close/>
                                <a:moveTo>
                                  <a:pt x="3620" y="124"/>
                                </a:moveTo>
                                <a:lnTo>
                                  <a:pt x="3610" y="124"/>
                                </a:lnTo>
                                <a:lnTo>
                                  <a:pt x="3610" y="164"/>
                                </a:lnTo>
                                <a:lnTo>
                                  <a:pt x="3620" y="164"/>
                                </a:lnTo>
                                <a:lnTo>
                                  <a:pt x="3620" y="124"/>
                                </a:lnTo>
                                <a:close/>
                                <a:moveTo>
                                  <a:pt x="3620" y="53"/>
                                </a:moveTo>
                                <a:lnTo>
                                  <a:pt x="3610" y="53"/>
                                </a:lnTo>
                                <a:lnTo>
                                  <a:pt x="3610" y="94"/>
                                </a:lnTo>
                                <a:lnTo>
                                  <a:pt x="3620" y="94"/>
                                </a:lnTo>
                                <a:lnTo>
                                  <a:pt x="3620" y="53"/>
                                </a:lnTo>
                                <a:close/>
                                <a:moveTo>
                                  <a:pt x="3615" y="0"/>
                                </a:moveTo>
                                <a:lnTo>
                                  <a:pt x="3585" y="60"/>
                                </a:lnTo>
                                <a:lnTo>
                                  <a:pt x="3610" y="60"/>
                                </a:lnTo>
                                <a:lnTo>
                                  <a:pt x="3610" y="53"/>
                                </a:lnTo>
                                <a:lnTo>
                                  <a:pt x="3642" y="53"/>
                                </a:lnTo>
                                <a:lnTo>
                                  <a:pt x="3615" y="0"/>
                                </a:lnTo>
                                <a:close/>
                                <a:moveTo>
                                  <a:pt x="3642" y="53"/>
                                </a:moveTo>
                                <a:lnTo>
                                  <a:pt x="3620" y="53"/>
                                </a:lnTo>
                                <a:lnTo>
                                  <a:pt x="3620" y="60"/>
                                </a:lnTo>
                                <a:lnTo>
                                  <a:pt x="3645" y="60"/>
                                </a:lnTo>
                                <a:lnTo>
                                  <a:pt x="3642" y="5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 name="Text Box 1055"/>
                        <wps:cNvSpPr txBox="1">
                          <a:spLocks noChangeArrowheads="1"/>
                        </wps:cNvSpPr>
                        <wps:spPr bwMode="auto">
                          <a:xfrm>
                            <a:off x="8" y="257"/>
                            <a:ext cx="127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8BFF" w14:textId="77777777" w:rsidR="0079175C" w:rsidRDefault="0079175C">
                              <w:pPr>
                                <w:spacing w:before="114" w:line="192" w:lineRule="exact"/>
                                <w:ind w:left="100" w:firstLine="214"/>
                                <w:rPr>
                                  <w:rFonts w:ascii="Calibri Light"/>
                                  <w:sz w:val="16"/>
                                </w:rPr>
                              </w:pPr>
                              <w:r>
                                <w:rPr>
                                  <w:rFonts w:ascii="Calibri Light"/>
                                  <w:sz w:val="16"/>
                                </w:rPr>
                                <w:t>Delegatee (delegatee code)</w:t>
                              </w:r>
                            </w:p>
                          </w:txbxContent>
                        </wps:txbx>
                        <wps:bodyPr rot="0" vert="horz" wrap="square" lIns="0" tIns="0" rIns="0" bIns="0" anchor="t" anchorCtr="0" upright="1">
                          <a:noAutofit/>
                        </wps:bodyPr>
                      </wps:wsp>
                      <wps:wsp>
                        <wps:cNvPr id="1063" name="Text Box 1054"/>
                        <wps:cNvSpPr txBox="1">
                          <a:spLocks noChangeArrowheads="1"/>
                        </wps:cNvSpPr>
                        <wps:spPr bwMode="auto">
                          <a:xfrm>
                            <a:off x="3625" y="257"/>
                            <a:ext cx="127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1362" w14:textId="77777777" w:rsidR="0079175C" w:rsidRDefault="0079175C">
                              <w:pPr>
                                <w:spacing w:before="135" w:line="194" w:lineRule="exact"/>
                                <w:ind w:left="75" w:right="62"/>
                                <w:jc w:val="center"/>
                                <w:rPr>
                                  <w:rFonts w:ascii="Calibri Light"/>
                                  <w:sz w:val="16"/>
                                </w:rPr>
                              </w:pPr>
                              <w:r>
                                <w:rPr>
                                  <w:rFonts w:ascii="Calibri Light"/>
                                  <w:sz w:val="16"/>
                                </w:rPr>
                                <w:t>Component</w:t>
                              </w:r>
                            </w:p>
                            <w:p w14:paraId="61F1A0C5" w14:textId="77777777" w:rsidR="0079175C" w:rsidRDefault="0079175C">
                              <w:pPr>
                                <w:spacing w:line="194" w:lineRule="exact"/>
                                <w:ind w:left="116" w:right="62"/>
                                <w:jc w:val="center"/>
                                <w:rPr>
                                  <w:rFonts w:ascii="Calibri Light"/>
                                  <w:sz w:val="16"/>
                                </w:rPr>
                              </w:pPr>
                              <w:r>
                                <w:rPr>
                                  <w:rFonts w:ascii="Calibri Light"/>
                                  <w:sz w:val="16"/>
                                </w:rPr>
                                <w:t>(extended code)</w:t>
                              </w:r>
                            </w:p>
                          </w:txbxContent>
                        </wps:txbx>
                        <wps:bodyPr rot="0" vert="horz" wrap="square" lIns="0" tIns="0" rIns="0" bIns="0" anchor="t" anchorCtr="0" upright="1">
                          <a:noAutofit/>
                        </wps:bodyPr>
                      </wps:wsp>
                      <wps:wsp>
                        <wps:cNvPr id="1064" name="Text Box 1053"/>
                        <wps:cNvSpPr txBox="1">
                          <a:spLocks noChangeArrowheads="1"/>
                        </wps:cNvSpPr>
                        <wps:spPr bwMode="auto">
                          <a:xfrm>
                            <a:off x="1416" y="278"/>
                            <a:ext cx="19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10E12" w14:textId="77777777" w:rsidR="0079175C" w:rsidRDefault="0079175C">
                              <w:pPr>
                                <w:tabs>
                                  <w:tab w:val="left" w:pos="1130"/>
                                </w:tabs>
                                <w:spacing w:line="160" w:lineRule="exact"/>
                                <w:rPr>
                                  <w:rFonts w:ascii="Calibri Light"/>
                                  <w:sz w:val="16"/>
                                </w:rPr>
                              </w:pPr>
                              <w:r>
                                <w:rPr>
                                  <w:rFonts w:ascii="Calibri Light"/>
                                  <w:sz w:val="16"/>
                                </w:rPr>
                                <w:t>+</w:t>
                              </w:r>
                              <w:r>
                                <w:rPr>
                                  <w:rFonts w:ascii="Calibri Light"/>
                                  <w:spacing w:val="-3"/>
                                  <w:sz w:val="16"/>
                                </w:rPr>
                                <w:t xml:space="preserve"> </w:t>
                              </w:r>
                              <w:r>
                                <w:rPr>
                                  <w:rFonts w:ascii="Calibri Light"/>
                                  <w:sz w:val="16"/>
                                </w:rPr>
                                <w:t>delegatee</w:t>
                              </w:r>
                              <w:r>
                                <w:rPr>
                                  <w:rFonts w:ascii="Calibri Light"/>
                                  <w:sz w:val="16"/>
                                </w:rPr>
                                <w:tab/>
                                <w:t>+</w:t>
                              </w:r>
                              <w:r>
                                <w:rPr>
                                  <w:rFonts w:ascii="Calibri Light"/>
                                  <w:spacing w:val="-6"/>
                                  <w:sz w:val="16"/>
                                </w:rPr>
                                <w:t xml:space="preserve"> </w:t>
                              </w:r>
                              <w:r>
                                <w:rPr>
                                  <w:rFonts w:ascii="Calibri Light"/>
                                  <w:sz w:val="16"/>
                                </w:rPr>
                                <w:t>component</w:t>
                              </w:r>
                            </w:p>
                          </w:txbxContent>
                        </wps:txbx>
                        <wps:bodyPr rot="0" vert="horz" wrap="square" lIns="0" tIns="0" rIns="0" bIns="0" anchor="t" anchorCtr="0" upright="1">
                          <a:noAutofit/>
                        </wps:bodyPr>
                      </wps:wsp>
                      <wps:wsp>
                        <wps:cNvPr id="1065" name="Text Box 1052"/>
                        <wps:cNvSpPr txBox="1">
                          <a:spLocks noChangeArrowheads="1"/>
                        </wps:cNvSpPr>
                        <wps:spPr bwMode="auto">
                          <a:xfrm>
                            <a:off x="1695" y="932"/>
                            <a:ext cx="134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D3307" w14:textId="77777777" w:rsidR="0079175C" w:rsidRDefault="0079175C">
                              <w:pPr>
                                <w:spacing w:line="160" w:lineRule="exact"/>
                                <w:ind w:right="-12"/>
                                <w:rPr>
                                  <w:rFonts w:ascii="Calibri Light"/>
                                  <w:sz w:val="16"/>
                                </w:rPr>
                              </w:pPr>
                              <w:r>
                                <w:rPr>
                                  <w:rFonts w:ascii="Calibri Light"/>
                                  <w:sz w:val="16"/>
                                </w:rPr>
                                <w:t>User code</w:t>
                              </w:r>
                              <w:r>
                                <w:rPr>
                                  <w:rFonts w:ascii="Calibri Light"/>
                                  <w:spacing w:val="-14"/>
                                  <w:sz w:val="16"/>
                                </w:rPr>
                                <w:t xml:space="preserve"> </w:t>
                              </w:r>
                              <w:r>
                                <w:rPr>
                                  <w:rFonts w:ascii="Calibri Light"/>
                                  <w:sz w:val="16"/>
                                </w:rPr>
                                <w:t>invocation</w:t>
                              </w:r>
                            </w:p>
                          </w:txbxContent>
                        </wps:txbx>
                        <wps:bodyPr rot="0" vert="horz" wrap="square" lIns="0" tIns="0" rIns="0" bIns="0" anchor="t" anchorCtr="0" upright="1">
                          <a:noAutofit/>
                        </wps:bodyPr>
                      </wps:wsp>
                    </wpg:wgp>
                  </a:graphicData>
                </a:graphic>
              </wp:inline>
            </w:drawing>
          </mc:Choice>
          <mc:Fallback>
            <w:pict>
              <v:group w14:anchorId="1D5020A3" id="Group 1051" o:spid="_x0000_s1248" style="width:245.15pt;height:56.6pt;mso-position-horizontal-relative:char;mso-position-vertical-relative:line" coordsize="4903,1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">
                <v:rect id="Rectangle 1063" o:spid="_x0000_s1249" style="position:absolute;left:3625;top:257;width:126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I/8IA&#10;AADdAAAADwAAAGRycy9kb3ducmV2LnhtbERPS4vCMBC+C/6HMMLe1lRXRapRRBCEPfkA9TY2Y1tt&#10;JiXJat1fvxEWvM3H95zpvDGVuJPzpWUFvW4CgjizuuRcwX63+hyD8AFZY2WZFDzJw3zWbk0x1fbB&#10;G7pvQy5iCPsUFRQh1KmUPivIoO/amjhyF+sMhghdLrXDRww3lewnyUgaLDk2FFjTsqDstv0xCr6v&#10;X81pncvLYXF0v/ZcP4esl0p9dJrFBESgJrzF/+61jvOT4QBe38QT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j/wgAAAN0AAAAPAAAAAAAAAAAAAAAAAJgCAABkcnMvZG93&#10;bnJldi54bWxQSwUGAAAAAAQABAD1AAAAhwMAAAAA&#10;" filled="f" strokeweight=".27589mm"/>
                <v:rect id="Rectangle 1062" o:spid="_x0000_s1250" style="position:absolute;left:8;top:257;width:1269;height: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tZMIA&#10;AADdAAAADwAAAGRycy9kb3ducmV2LnhtbERPTYvCMBC9L/gfwgje1lSli1SjiCAIntSFXW9jM7bV&#10;ZlKSqNVfb4SFvc3jfc503ppa3Mj5yrKCQT8BQZxbXXGh4Hu/+hyD8AFZY22ZFDzIw3zW+Zhipu2d&#10;t3TbhULEEPYZKihDaDIpfV6SQd+3DXHkTtYZDBG6QmqH9xhuajlMki9psOLYUGJDy5Lyy+5qFGzO&#10;o/awLuTpZ/HrnvbYPFLWS6V63XYxARGoDf/iP/dax/lJmsL7m3i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W1kwgAAAN0AAAAPAAAAAAAAAAAAAAAAAJgCAABkcnMvZG93&#10;bnJldi54bWxQSwUGAAAAAAQABAD1AAAAhwMAAAAA&#10;" filled="f" strokeweight=".27589mm"/>
                <v:line id="Line 1061" o:spid="_x0000_s1251" style="position:absolute;visibility:visible;mso-wrap-style:square" from="3625,552" to="362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YgkcQAAADdAAAADwAAAGRycy9kb3ducmV2LnhtbERPTWvCQBC9C/0PyxS86W4KSoiuIpbS&#10;Frw0evE2zU6TkOxsyG6T2F/vFgq9zeN9znY/2VYM1PvasYZkqUAQF87UXGq4nF8WKQgfkA22jknD&#10;jTzsdw+zLWbGjfxBQx5KEUPYZ6ihCqHLpPRFRRb90nXEkftyvcUQYV9K0+MYw20rn5RaS4s1x4YK&#10;OzpWVDT5t9XwPDRq9Zm8J9fpPFxs8lOE9PWk9fxxOmxABJrCv/jP/WbifLVaw+838QS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9iCRxAAAAN0AAAAPAAAAAAAAAAAA&#10;AAAAAKECAABkcnMvZG93bnJldi54bWxQSwUGAAAAAAQABAD5AAAAkgMAAAAA&#10;" strokeweight=".27589mm"/>
                <v:shape id="Picture 1060" o:spid="_x0000_s1252" type="#_x0000_t75" style="position:absolute;left:3316;top:500;width:308;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ZE8bEAAAA3QAAAA8AAABkcnMvZG93bnJldi54bWxET0trwkAQvhf6H5Yp9KabSh8SXaVYCoEe&#10;2kYv3obsmKxmZ2N2qvHfdwtCb/PxPWe+HHyrTtRHF9jAwzgDRVwF67g2sFm/j6agoiBbbAOTgQtF&#10;WC5ub+aY23DmbzqVUqsUwjFHA41Il2sdq4Y8xnHoiBO3C71HSbCvte3xnMJ9qydZ9qw9Ok4NDXa0&#10;aqg6lD/ewHZ/+Shk2L8dXSkTpw+PX91nYcz93fA6AyU0yL/46i5smp89vcDfN+kEv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ZE8bEAAAA3QAAAA8AAAAAAAAAAAAAAAAA&#10;nwIAAGRycy9kb3ducmV2LnhtbFBLBQYAAAAABAAEAPcAAACQAwAAAAA=&#10;">
                  <v:imagedata r:id="rId31" o:title=""/>
                </v:shape>
                <v:shape id="Freeform 1059" o:spid="_x0000_s1253" style="position:absolute;left:3112;top:475;width:513;height:154;visibility:visible;mso-wrap-style:square;v-text-anchor:top" coordsize="513,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3kMUA&#10;AADdAAAADwAAAGRycy9kb3ducmV2LnhtbESPQWvCQBCF7wX/wzKCt7pRUGx0lSIEc+mh6qHehuyY&#10;hGZnw+6q8d93DgVvM7w3732z2Q2uU3cKsfVsYDbNQBFX3rZcGzifivcVqJiQLXaeycCTIuy2o7cN&#10;5tY/+Jvux1QrCeGYo4EmpT7XOlYNOYxT3xOLdvXBYZI11NoGfEi46/Q8y5baYcvS0GBP+4aq3+PN&#10;GSgu+NOzv+6XdTk7+FP5VYTzhzGT8fC5BpVoSC/z/3VpBT9bCK5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eQxQAAAN0AAAAPAAAAAAAAAAAAAAAAAJgCAABkcnMv&#10;ZG93bnJldi54bWxQSwUGAAAAAAQABAD1AAAAigMAAAAA&#10;" path="m513,90r-25,13l462,103,436,90r,-13l320,142,205,77,,154,205,77,,,205,77,320,26,436,77r,-12l462,51r26,l513,65r,25xe" filled="f" strokeweight=".27589mm">
                  <v:path arrowok="t" o:connecttype="custom" o:connectlocs="513,565;488,578;462,578;436,565;436,552;320,617;205,552;0,629;205,552;0,475;205,552;320,501;436,552;436,540;462,526;488,526;513,540;513,565" o:connectangles="0,0,0,0,0,0,0,0,0,0,0,0,0,0,0,0,0,0"/>
                </v:shape>
                <v:shape id="Picture 1058" o:spid="_x0000_s1254" type="#_x0000_t75" style="position:absolute;left:1283;top:467;width:247;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ZqDPDAAAA3QAAAA8AAABkcnMvZG93bnJldi54bWxET02LwjAQvQv7H8Is7E1TxZXdahQRBFlB&#10;tPbibWjGtthMapNq/fcbQfA2j/c5s0VnKnGjxpWWFQwHEQjizOqScwXpcd3/AeE8ssbKMil4kIPF&#10;/KM3w1jbOx/olvhchBB2MSoovK9jKV1WkEE3sDVx4M62MegDbHKpG7yHcFPJURRNpMGSQ0OBNa0K&#10;yi5JaxSc99Xx2qab3V+3b8cnrq/pdj1R6uuzW05BeOr8W/xyb3SYH33/wvObcIK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moM8MAAADdAAAADwAAAAAAAAAAAAAAAACf&#10;AgAAZHJzL2Rvd25yZXYueG1sUEsFBgAAAAAEAAQA9wAAAI8DAAAAAA==&#10;">
                  <v:imagedata r:id="rId32" o:title=""/>
                </v:shape>
                <v:shape id="AutoShape 1057" o:spid="_x0000_s1255" style="position:absolute;left:616;width:3653;height:262;visibility:visible;mso-wrap-style:square;v-text-anchor:top" coordsize="3653,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D8sYA&#10;AADdAAAADwAAAGRycy9kb3ducmV2LnhtbESPQUsDMRCF74L/IYzgRWxWD4usTYsIggdB7Cr1ON1M&#10;N1s3k5Ck3dVf7xwEbzO8N+99s1zPflQnSnkIbOBmUYEi7oIduDfw3j5d34HKBdniGJgMfFOG9er8&#10;bImNDRO/0WlTeiUhnBs04EqJjda5c+QxL0IkFm0fkscia+q1TThJuB/1bVXV2uPA0uAw0qOj7mtz&#10;9Aa2+5f2J02vV594cNv62MaPnYvGXF7MD/egCs3l3/x3/WwFv6q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mD8sYAAADdAAAADwAAAAAAAAAAAAAAAACYAgAAZHJz&#10;L2Rvd25yZXYueG1sUEsFBgAAAAAEAAQA9QAAAIsDAAAAAA==&#10;" path="m3652,222r-10,l3642,262r10,l3652,222xm3652,152r-10,l3642,192r10,l3652,152xm3652,81r-10,l3642,122r10,l3652,81xm3652,11r-10,l3642,51r10,l3652,11xm3624,r-41,l3583,10r41,l3624,xm3553,r-40,l3513,10r40,l3553,xm3483,r-40,l3443,10r40,l3483,xm3413,r-40,l3373,10r40,l3413,xm3343,r-40,l3303,10r40,l3343,xm3273,r-41,l3232,10r41,l3273,xm3202,r-40,l3162,10r40,l3202,xm3132,r-40,l3092,10r40,l3132,xm3062,r-40,l3022,10r40,l3062,xm2992,r-40,l2952,10r40,l2992,xm2922,r-40,l2882,10r40,l2922,xm2851,r-40,l2811,10r40,l2851,xm2781,r-40,l2741,10r40,l2781,xm2711,r-40,l2671,10r40,l2711,xm2641,r-40,l2601,10r40,l2641,xm2571,r-40,l2531,10r40,l2571,xm2501,r-41,l2460,10r41,l2501,xm2430,r-40,l2390,10r40,l2430,xm2360,r-40,l2320,10r40,l2360,xm2290,r-40,l2250,10r40,l2290,xm2220,r-40,l2180,10r40,l2220,xm2150,r-40,l2110,10r40,l2150,xm2079,r-40,l2039,10r40,l2079,xm2009,r-40,l1969,10r40,l2009,xm1939,r-40,l1899,10r40,l1939,xm1869,r-40,l1829,10r40,l1869,xm1799,r-40,l1759,10r40,l1799,xm1728,r-40,l1688,10r40,l1728,xm1658,r-40,l1618,10r40,l1658,xm1588,r-40,l1548,10r40,l1588,xm1518,r-40,l1478,10r40,l1518,xm1448,r-40,l1408,10r40,l1448,xm1378,r-41,l1337,10r41,l1378,xm1307,r-40,l1267,10r40,l1307,xm1237,r-40,l1197,10r40,l1237,xm1167,r-40,l1127,10r40,l1167,xm1097,r-40,l1057,10r40,l1097,xm1027,l987,r,10l1027,10r,-10xm956,l916,r,10l956,10,956,xm886,l846,r,10l886,10,886,xm816,l776,r,10l816,10,816,xm746,l706,r,10l746,10,746,xm676,l636,r,10l676,10,676,xm606,l565,r,10l606,10,606,xm535,l495,r,10l535,10,535,xm465,l425,r,10l465,10,465,xm395,l355,r,10l395,10,395,xm325,l285,r,10l325,10,325,xm255,l214,r,10l255,10,255,xm184,l144,r,10l184,10,184,xm114,l74,r,10l114,10,114,xm44,l25,r,31l35,31r,-21l30,10,35,5r9,l44,xm35,5r-5,5l35,10r,-5xm44,5r-9,l35,10r9,l44,5xm35,62r-10,l25,102r10,l35,62xm35,132r-10,l25,172r10,l35,132xm60,192l,192r30,60l60,192xe" fillcolor="#5b9bd4" stroked="f">
                  <v:path arrowok="t" o:connecttype="custom" o:connectlocs="3652,222;3652,152;3652,81;3652,11;3624,0;3553,0;3483,0;3413,0;3343,0;3273,0;3202,0;3132,0;3062,0;2992,0;2922,0;2851,0;2781,0;2711,0;2641,0;2571,0;2501,0;2430,0;2360,0;2290,0;2220,0;2150,0;2079,0;2009,0;1939,0;1869,0;1799,0;1728,0;1658,0;1588,0;1518,0;1448,0;1378,0;1307,0;1237,0;1167,0;1097,0;1027,0;956,0;886,0;816,0;746,0;676,0;606,0;535,0;465,0;395,0;325,0;255,0;184,0;114,0;35,10;35,5;35,5;25,62;25,132;0,192" o:connectangles="0,0,0,0,0,0,0,0,0,0,0,0,0,0,0,0,0,0,0,0,0,0,0,0,0,0,0,0,0,0,0,0,0,0,0,0,0,0,0,0,0,0,0,0,0,0,0,0,0,0,0,0,0,0,0,0,0,0,0,0,0"/>
                </v:shape>
                <v:shape id="AutoShape 1056" o:spid="_x0000_s1256" style="position:absolute;left:644;top:872;width:3646;height:261;visibility:visible;mso-wrap-style:square;v-text-anchor:top" coordsize="3646,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Yo8IA&#10;AADdAAAADwAAAGRycy9kb3ducmV2LnhtbERPS4vCMBC+C/sfwizsTdOWRaRrFHFZES/i6z4008fa&#10;TEoTbfXXG0HwNh/fc6bz3tTiSq2rLCuIRxEI4szqigsFx8PfcALCeWSNtWVScCMH89nHYIqpth3v&#10;6Lr3hQgh7FJUUHrfpFK6rCSDbmQb4sDltjXoA2wLqVvsQripZRJFY2mw4tBQYkPLkrLz/mIUnOOu&#10;uW9ux99Tctn+U5Ynu+98pdTXZ7/4AeGp92/xy73WYX40juH5TTh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FijwgAAAN0AAAAPAAAAAAAAAAAAAAAAAJgCAABkcnMvZG93&#10;bnJldi54bWxQSwUGAAAAAAQABAD1AAAAhwMAAAAA&#10;" path="m10,26l,26,,66r10,l10,26xm10,96l,96r,40l10,136r,-40xm10,166l,166r,40l10,206r,-40xm10,236l,236r,24l26,260r,-5l10,255,5,250r5,l10,236xm10,250r-5,l10,255r,-5xm26,250r-16,l10,255r16,l26,250xm96,250r-40,l56,260r40,l96,250xm167,250r-40,l127,260r40,l167,250xm237,250r-40,l197,260r40,l237,250xm307,250r-40,l267,260r40,l307,250xm377,250r-40,l337,260r40,l377,250xm447,250r-40,l407,260r40,l447,250xm518,250r-41,l477,260r41,l518,250xm588,250r-40,l548,260r40,l588,250xm658,250r-40,l618,260r40,l658,250xm728,250r-40,l688,260r40,l728,250xm798,250r-40,l758,260r40,l798,250xm868,250r-40,l828,260r40,l868,250xm939,250r-40,l899,260r40,l939,250xm1009,250r-40,l969,260r40,l1009,250xm1079,250r-40,l1039,260r40,l1079,250xm1149,250r-40,l1109,260r40,l1149,250xm1219,250r-40,l1179,260r40,l1219,250xm1290,250r-40,l1250,260r40,l1290,250xm1360,250r-40,l1320,260r40,l1360,250xm1430,250r-40,l1390,260r40,l1430,250xm1500,250r-40,l1460,260r40,l1500,250xm1570,250r-40,l1530,260r40,l1570,250xm1641,250r-41,l1600,260r41,l1641,250xm1711,250r-40,l1671,260r40,l1711,250xm1781,250r-40,l1741,260r40,l1781,250xm1851,250r-40,l1811,260r40,l1851,250xm1921,250r-40,l1881,260r40,l1921,250xm1991,250r-40,l1951,260r40,l1991,250xm2062,250r-40,l2022,260r40,l2062,250xm2132,250r-40,l2092,260r40,l2132,250xm2202,250r-40,l2162,260r40,l2202,250xm2272,250r-40,l2232,260r40,l2272,250xm2342,250r-40,l2302,260r40,l2342,250xm2413,250r-41,l2372,260r41,l2413,250xm2483,250r-40,l2443,260r40,l2483,250xm2553,250r-40,l2513,260r40,l2553,250xm2623,250r-40,l2583,260r40,l2623,250xm2693,250r-40,l2653,260r40,l2693,250xm2764,250r-41,l2723,260r41,l2764,250xm2834,250r-40,l2794,260r40,l2834,250xm2904,250r-40,l2864,260r40,l2904,250xm2974,250r-40,l2934,260r40,l2974,250xm3044,250r-40,l3004,260r40,l3044,250xm3114,250r-40,l3074,260r40,l3114,250xm3185,250r-40,l3145,260r40,l3185,250xm3255,250r-40,l3215,260r40,l3255,250xm3325,250r-40,l3285,260r40,l3325,250xm3395,250r-40,l3355,260r40,l3395,250xm3465,250r-40,l3425,260r40,l3465,250xm3536,250r-41,l3495,260r41,l3536,250xm3606,250r-40,l3566,260r40,l3606,250xm3620,194r-10,l3610,234r10,l3620,194xm3620,124r-10,l3610,164r10,l3620,124xm3620,53r-10,l3610,94r10,l3620,53xm3615,r-30,60l3610,60r,-7l3642,53,3615,xm3642,53r-22,l3620,60r25,l3642,53xe" fillcolor="#5b9bd4" stroked="f">
                  <v:path arrowok="t" o:connecttype="custom" o:connectlocs="10,898;10,968;10,1038;26,1127;10,1122;10,1122;56,1122;127,1122;197,1122;267,1122;337,1122;407,1122;477,1122;548,1122;618,1122;688,1122;758,1122;828,1122;899,1122;969,1122;1039,1122;1109,1122;1179,1122;1250,1122;1320,1122;1390,1122;1460,1122;1530,1122;1600,1122;1671,1122;1741,1122;1811,1122;1881,1122;1951,1122;2022,1122;2092,1122;2162,1122;2232,1122;2302,1122;2372,1122;2443,1122;2513,1122;2583,1122;2653,1122;2723,1122;2794,1122;2864,1122;2934,1122;3004,1122;3074,1122;3145,1122;3215,1122;3285,1122;3355,1122;3425,1122;3495,1122;3566,1122;3610,1066;3610,996;3610,925;3585,932;3642,925" o:connectangles="0,0,0,0,0,0,0,0,0,0,0,0,0,0,0,0,0,0,0,0,0,0,0,0,0,0,0,0,0,0,0,0,0,0,0,0,0,0,0,0,0,0,0,0,0,0,0,0,0,0,0,0,0,0,0,0,0,0,0,0,0,0"/>
                </v:shape>
                <v:shape id="Text Box 1055" o:spid="_x0000_s1257" type="#_x0000_t202" style="position:absolute;left:8;top:257;width:127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m/9MMA&#10;AADdAAAADwAAAGRycy9kb3ducmV2LnhtbERPTWsCMRC9F/wPYYTeaqKHpV2NImKhUChdt4cex824&#10;G9xM1k2q6783gtDbPN7nLFaDa8WZ+mA9a5hOFAjiyhvLtYaf8v3lFUSIyAZbz6ThSgFWy9HTAnPj&#10;L1zQeRdrkUI45KihibHLpQxVQw7DxHfEiTv43mFMsK+l6fGSwl0rZ0pl0qHl1NBgR5uGquPuz2lY&#10;/3Kxtaev/XdxKGxZvin+zI5aP4+H9RxEpCH+ix/uD5Pmq2wG92/S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m/9MMAAADdAAAADwAAAAAAAAAAAAAAAACYAgAAZHJzL2Rv&#10;d25yZXYueG1sUEsFBgAAAAAEAAQA9QAAAIgDAAAAAA==&#10;" filled="f" stroked="f">
                  <v:textbox inset="0,0,0,0">
                    <w:txbxContent>
                      <w:p w14:paraId="7F4F8BFF" w14:textId="77777777" w:rsidR="0079175C" w:rsidRDefault="0079175C">
                        <w:pPr>
                          <w:spacing w:before="114" w:line="192" w:lineRule="exact"/>
                          <w:ind w:left="100" w:firstLine="214"/>
                          <w:rPr>
                            <w:rFonts w:ascii="Calibri Light"/>
                            <w:sz w:val="16"/>
                          </w:rPr>
                        </w:pPr>
                        <w:r>
                          <w:rPr>
                            <w:rFonts w:ascii="Calibri Light"/>
                            <w:sz w:val="16"/>
                          </w:rPr>
                          <w:t>Delegatee (delegatee code)</w:t>
                        </w:r>
                      </w:p>
                    </w:txbxContent>
                  </v:textbox>
                </v:shape>
                <v:shape id="Text Box 1054" o:spid="_x0000_s1258" type="#_x0000_t202" style="position:absolute;left:3625;top:257;width:127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ab8MA&#10;AADdAAAADwAAAGRycy9kb3ducmV2LnhtbERP32vCMBB+H+x/CCfsbSZuUFw1iowNhIFYu4c9ns3Z&#10;BptL10Tt/nsjCHu7j+/nzZeDa8WZ+mA9a5iMFQjiyhvLtYbv8vN5CiJEZIOtZ9LwRwGWi8eHOebG&#10;X7ig8y7WIoVwyFFDE2OXSxmqhhyGse+IE3fwvcOYYF9L0+MlhbtWviiVSYeWU0ODHb03VB13J6dh&#10;9cPFh/3d7LfFobBl+ab4Kztq/TQaVjMQkYb4L7671ybNV9kr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Uab8MAAADdAAAADwAAAAAAAAAAAAAAAACYAgAAZHJzL2Rv&#10;d25yZXYueG1sUEsFBgAAAAAEAAQA9QAAAIgDAAAAAA==&#10;" filled="f" stroked="f">
                  <v:textbox inset="0,0,0,0">
                    <w:txbxContent>
                      <w:p w14:paraId="7A211362" w14:textId="77777777" w:rsidR="0079175C" w:rsidRDefault="0079175C">
                        <w:pPr>
                          <w:spacing w:before="135" w:line="194" w:lineRule="exact"/>
                          <w:ind w:left="75" w:right="62"/>
                          <w:jc w:val="center"/>
                          <w:rPr>
                            <w:rFonts w:ascii="Calibri Light"/>
                            <w:sz w:val="16"/>
                          </w:rPr>
                        </w:pPr>
                        <w:r>
                          <w:rPr>
                            <w:rFonts w:ascii="Calibri Light"/>
                            <w:sz w:val="16"/>
                          </w:rPr>
                          <w:t>Component</w:t>
                        </w:r>
                      </w:p>
                      <w:p w14:paraId="61F1A0C5" w14:textId="77777777" w:rsidR="0079175C" w:rsidRDefault="0079175C">
                        <w:pPr>
                          <w:spacing w:line="194" w:lineRule="exact"/>
                          <w:ind w:left="116" w:right="62"/>
                          <w:jc w:val="center"/>
                          <w:rPr>
                            <w:rFonts w:ascii="Calibri Light"/>
                            <w:sz w:val="16"/>
                          </w:rPr>
                        </w:pPr>
                        <w:r>
                          <w:rPr>
                            <w:rFonts w:ascii="Calibri Light"/>
                            <w:sz w:val="16"/>
                          </w:rPr>
                          <w:t>(extended code)</w:t>
                        </w:r>
                      </w:p>
                    </w:txbxContent>
                  </v:textbox>
                </v:shape>
                <v:shape id="Text Box 1053" o:spid="_x0000_s1259" type="#_x0000_t202" style="position:absolute;left:1416;top:278;width:1987;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CG8MA&#10;AADdAAAADwAAAGRycy9kb3ducmV2LnhtbERP32vCMBB+H+x/CCfsbSaOUVw1iowNhIFYu4c9ns3Z&#10;BptL10Tt/nsjCHu7j+/nzZeDa8WZ+mA9a5iMFQjiyhvLtYbv8vN5CiJEZIOtZ9LwRwGWi8eHOebG&#10;X7ig8y7WIoVwyFFDE2OXSxmqhhyGse+IE3fwvcOYYF9L0+MlhbtWviiVSYeWU0ODHb03VB13J6dh&#10;9cPFh/3d7LfFobBl+ab4Kztq/TQaVjMQkYb4L7671ybNV9kr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yCG8MAAADdAAAADwAAAAAAAAAAAAAAAACYAgAAZHJzL2Rv&#10;d25yZXYueG1sUEsFBgAAAAAEAAQA9QAAAIgDAAAAAA==&#10;" filled="f" stroked="f">
                  <v:textbox inset="0,0,0,0">
                    <w:txbxContent>
                      <w:p w14:paraId="6D210E12" w14:textId="77777777" w:rsidR="0079175C" w:rsidRDefault="0079175C">
                        <w:pPr>
                          <w:tabs>
                            <w:tab w:val="left" w:pos="1130"/>
                          </w:tabs>
                          <w:spacing w:line="160" w:lineRule="exact"/>
                          <w:rPr>
                            <w:rFonts w:ascii="Calibri Light"/>
                            <w:sz w:val="16"/>
                          </w:rPr>
                        </w:pPr>
                        <w:r>
                          <w:rPr>
                            <w:rFonts w:ascii="Calibri Light"/>
                            <w:sz w:val="16"/>
                          </w:rPr>
                          <w:t>+</w:t>
                        </w:r>
                        <w:r>
                          <w:rPr>
                            <w:rFonts w:ascii="Calibri Light"/>
                            <w:spacing w:val="-3"/>
                            <w:sz w:val="16"/>
                          </w:rPr>
                          <w:t xml:space="preserve"> </w:t>
                        </w:r>
                        <w:r>
                          <w:rPr>
                            <w:rFonts w:ascii="Calibri Light"/>
                            <w:sz w:val="16"/>
                          </w:rPr>
                          <w:t>delegatee</w:t>
                        </w:r>
                        <w:r>
                          <w:rPr>
                            <w:rFonts w:ascii="Calibri Light"/>
                            <w:sz w:val="16"/>
                          </w:rPr>
                          <w:tab/>
                          <w:t>+</w:t>
                        </w:r>
                        <w:r>
                          <w:rPr>
                            <w:rFonts w:ascii="Calibri Light"/>
                            <w:spacing w:val="-6"/>
                            <w:sz w:val="16"/>
                          </w:rPr>
                          <w:t xml:space="preserve"> </w:t>
                        </w:r>
                        <w:r>
                          <w:rPr>
                            <w:rFonts w:ascii="Calibri Light"/>
                            <w:sz w:val="16"/>
                          </w:rPr>
                          <w:t>component</w:t>
                        </w:r>
                      </w:p>
                    </w:txbxContent>
                  </v:textbox>
                </v:shape>
                <v:shape id="Text Box 1052" o:spid="_x0000_s1260" type="#_x0000_t202" style="position:absolute;left:1695;top:932;width:1348;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ngMMA&#10;AADdAAAADwAAAGRycy9kb3ducmV2LnhtbERP32vCMBB+H+x/CCfsbSYOVlw1iowNhIFYu4c9ns3Z&#10;BptL10Tt/nsjCHu7j+/nzZeDa8WZ+mA9a5iMFQjiyhvLtYbv8vN5CiJEZIOtZ9LwRwGWi8eHOebG&#10;X7ig8y7WIoVwyFFDE2OXSxmqhhyGse+IE3fwvcOYYF9L0+MlhbtWviiVSYeWU0ODHb03VB13J6dh&#10;9cPFh/3d7LfFobBl+ab4Kztq/TQaVjMQkYb4L7671ybNV9kr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ngMMAAADdAAAADwAAAAAAAAAAAAAAAACYAgAAZHJzL2Rv&#10;d25yZXYueG1sUEsFBgAAAAAEAAQA9QAAAIgDAAAAAA==&#10;" filled="f" stroked="f">
                  <v:textbox inset="0,0,0,0">
                    <w:txbxContent>
                      <w:p w14:paraId="4C8D3307" w14:textId="77777777" w:rsidR="0079175C" w:rsidRDefault="0079175C">
                        <w:pPr>
                          <w:spacing w:line="160" w:lineRule="exact"/>
                          <w:ind w:right="-12"/>
                          <w:rPr>
                            <w:rFonts w:ascii="Calibri Light"/>
                            <w:sz w:val="16"/>
                          </w:rPr>
                        </w:pPr>
                        <w:r>
                          <w:rPr>
                            <w:rFonts w:ascii="Calibri Light"/>
                            <w:sz w:val="16"/>
                          </w:rPr>
                          <w:t>User code</w:t>
                        </w:r>
                        <w:r>
                          <w:rPr>
                            <w:rFonts w:ascii="Calibri Light"/>
                            <w:spacing w:val="-14"/>
                            <w:sz w:val="16"/>
                          </w:rPr>
                          <w:t xml:space="preserve"> </w:t>
                        </w:r>
                        <w:r>
                          <w:rPr>
                            <w:rFonts w:ascii="Calibri Light"/>
                            <w:sz w:val="16"/>
                          </w:rPr>
                          <w:t>invocation</w:t>
                        </w:r>
                      </w:p>
                    </w:txbxContent>
                  </v:textbox>
                </v:shape>
                <w10:anchorlock/>
              </v:group>
            </w:pict>
          </mc:Fallback>
        </mc:AlternateContent>
      </w:r>
    </w:p>
    <w:p w14:paraId="5B84DB03" w14:textId="77777777" w:rsidR="00E61455" w:rsidRDefault="00E61455">
      <w:pPr>
        <w:pStyle w:val="Corpsdetexte"/>
        <w:spacing w:before="3"/>
        <w:ind w:left="0"/>
        <w:jc w:val="left"/>
        <w:rPr>
          <w:rFonts w:ascii="Calibri Light"/>
          <w:sz w:val="21"/>
        </w:rPr>
      </w:pPr>
    </w:p>
    <w:p w14:paraId="12D2DB7B" w14:textId="77777777" w:rsidR="00E61455" w:rsidRDefault="0079175C">
      <w:pPr>
        <w:ind w:left="641" w:right="641"/>
        <w:jc w:val="center"/>
        <w:rPr>
          <w:sz w:val="16"/>
        </w:rPr>
      </w:pPr>
      <w:r>
        <w:rPr>
          <w:sz w:val="16"/>
        </w:rPr>
        <w:t>Fig. 3.   Delegation from a component to its  delegatee</w:t>
      </w:r>
    </w:p>
    <w:p w14:paraId="3E3ACBE9" w14:textId="77777777" w:rsidR="00E61455" w:rsidRDefault="0079175C">
      <w:pPr>
        <w:pStyle w:val="Corpsdetexte"/>
        <w:spacing w:before="135" w:line="249" w:lineRule="auto"/>
        <w:ind w:right="117"/>
      </w:pPr>
      <w:r>
        <w:t xml:space="preserve">ation is supported by several tools such as IBM Rhapsody [11] and Enterprise Architect [20]. </w:t>
      </w:r>
      <w:r>
        <w:rPr>
          <w:spacing w:val="-3"/>
        </w:rPr>
        <w:t xml:space="preserve">However, </w:t>
      </w:r>
      <w:r>
        <w:t>the code generated from these tools is mixed with fine-grained behavior code such as state action or transition effect code, which makes    the reconstruction of state machines and component-based elements from code impossible. Our code generation, on the other hand, completely separates the delegatee code and user code in different</w:t>
      </w:r>
      <w:r>
        <w:rPr>
          <w:spacing w:val="35"/>
        </w:rPr>
        <w:t xml:space="preserve"> </w:t>
      </w:r>
      <w:r>
        <w:t>files.</w:t>
      </w:r>
    </w:p>
    <w:p w14:paraId="70AD7565" w14:textId="77777777" w:rsidR="00E61455" w:rsidRDefault="0079175C">
      <w:pPr>
        <w:pStyle w:val="Corpsdetexte"/>
        <w:spacing w:line="249" w:lineRule="auto"/>
        <w:ind w:right="117"/>
      </w:pPr>
      <w:r>
        <w:rPr>
          <w:b/>
        </w:rPr>
        <w:t xml:space="preserve">Port transformation: </w:t>
      </w:r>
      <w:r>
        <w:t>Each port is transformed into code elements within the corresponding delegatee as  followings:</w:t>
      </w:r>
    </w:p>
    <w:p w14:paraId="497D9608" w14:textId="77777777" w:rsidR="00E61455" w:rsidRDefault="0079175C">
      <w:pPr>
        <w:pStyle w:val="Paragraphedeliste"/>
        <w:numPr>
          <w:ilvl w:val="1"/>
          <w:numId w:val="14"/>
        </w:numPr>
        <w:tabs>
          <w:tab w:val="left" w:pos="520"/>
        </w:tabs>
        <w:spacing w:before="66"/>
        <w:ind w:right="117"/>
        <w:jc w:val="left"/>
        <w:rPr>
          <w:sz w:val="16"/>
        </w:rPr>
      </w:pPr>
      <w:r>
        <w:rPr>
          <w:i/>
          <w:sz w:val="16"/>
        </w:rPr>
        <w:t>ProvidedPort</w:t>
      </w:r>
      <w:r>
        <w:rPr>
          <w:sz w:val="16"/>
        </w:rPr>
        <w:t>: A getter for getting the implementation of the port’s interface.</w:t>
      </w:r>
    </w:p>
    <w:p w14:paraId="71F191F0" w14:textId="77777777" w:rsidR="00E61455" w:rsidRDefault="0079175C">
      <w:pPr>
        <w:pStyle w:val="Paragraphedeliste"/>
        <w:numPr>
          <w:ilvl w:val="1"/>
          <w:numId w:val="14"/>
        </w:numPr>
        <w:tabs>
          <w:tab w:val="left" w:pos="520"/>
        </w:tabs>
        <w:ind w:right="117"/>
        <w:jc w:val="left"/>
        <w:rPr>
          <w:sz w:val="16"/>
        </w:rPr>
      </w:pPr>
      <w:r>
        <w:rPr>
          <w:i/>
          <w:sz w:val="16"/>
        </w:rPr>
        <w:t>RequiredPort</w:t>
      </w:r>
      <w:r>
        <w:rPr>
          <w:sz w:val="16"/>
        </w:rPr>
        <w:t xml:space="preserve">: A setter for setting the </w:t>
      </w:r>
      <w:r>
        <w:rPr>
          <w:i/>
          <w:sz w:val="16"/>
        </w:rPr>
        <w:t xml:space="preserve">requiredIntf </w:t>
      </w:r>
      <w:r>
        <w:rPr>
          <w:sz w:val="16"/>
        </w:rPr>
        <w:t>required interface attribute of the</w:t>
      </w:r>
      <w:r>
        <w:rPr>
          <w:spacing w:val="36"/>
          <w:sz w:val="16"/>
        </w:rPr>
        <w:t xml:space="preserve"> </w:t>
      </w:r>
      <w:r>
        <w:rPr>
          <w:sz w:val="16"/>
        </w:rPr>
        <w:t>port.</w:t>
      </w:r>
    </w:p>
    <w:p w14:paraId="5B7886A4" w14:textId="77777777" w:rsidR="00E61455" w:rsidRDefault="0079175C">
      <w:pPr>
        <w:pStyle w:val="Paragraphedeliste"/>
        <w:numPr>
          <w:ilvl w:val="1"/>
          <w:numId w:val="14"/>
        </w:numPr>
        <w:tabs>
          <w:tab w:val="left" w:pos="520"/>
        </w:tabs>
        <w:ind w:right="117"/>
        <w:jc w:val="left"/>
        <w:rPr>
          <w:sz w:val="16"/>
        </w:rPr>
      </w:pPr>
      <w:r>
        <w:rPr>
          <w:i/>
          <w:sz w:val="16"/>
        </w:rPr>
        <w:t>BidirectionalPort</w:t>
      </w:r>
      <w:r>
        <w:rPr>
          <w:sz w:val="16"/>
        </w:rPr>
        <w:t>: A setter and a getter equivalently to a required port and a provided</w:t>
      </w:r>
      <w:r>
        <w:rPr>
          <w:spacing w:val="37"/>
          <w:sz w:val="16"/>
        </w:rPr>
        <w:t xml:space="preserve"> </w:t>
      </w:r>
      <w:r>
        <w:rPr>
          <w:sz w:val="16"/>
        </w:rPr>
        <w:t>port.</w:t>
      </w:r>
    </w:p>
    <w:p w14:paraId="39D2357E" w14:textId="77777777" w:rsidR="00E61455" w:rsidRDefault="0079175C">
      <w:pPr>
        <w:pStyle w:val="Paragraphedeliste"/>
        <w:numPr>
          <w:ilvl w:val="1"/>
          <w:numId w:val="14"/>
        </w:numPr>
        <w:tabs>
          <w:tab w:val="left" w:pos="520"/>
        </w:tabs>
        <w:ind w:right="117"/>
        <w:jc w:val="left"/>
        <w:rPr>
          <w:sz w:val="16"/>
        </w:rPr>
      </w:pPr>
      <w:r>
        <w:rPr>
          <w:i/>
          <w:sz w:val="16"/>
        </w:rPr>
        <w:t>InFlowPort</w:t>
      </w:r>
      <w:r>
        <w:rPr>
          <w:sz w:val="16"/>
        </w:rPr>
        <w:t xml:space="preserve">: A getter for getting the implementation of the interface containing a </w:t>
      </w:r>
      <w:r>
        <w:rPr>
          <w:i/>
          <w:sz w:val="16"/>
        </w:rPr>
        <w:t xml:space="preserve">push </w:t>
      </w:r>
      <w:r>
        <w:rPr>
          <w:sz w:val="16"/>
        </w:rPr>
        <w:t xml:space="preserve">method for other components to send   </w:t>
      </w:r>
      <w:r>
        <w:rPr>
          <w:spacing w:val="1"/>
          <w:sz w:val="16"/>
        </w:rPr>
        <w:t xml:space="preserve"> </w:t>
      </w:r>
      <w:r>
        <w:rPr>
          <w:sz w:val="16"/>
        </w:rPr>
        <w:t>signals.</w:t>
      </w:r>
    </w:p>
    <w:p w14:paraId="505AFC89" w14:textId="77777777" w:rsidR="00E61455" w:rsidRDefault="0079175C">
      <w:pPr>
        <w:pStyle w:val="Paragraphedeliste"/>
        <w:numPr>
          <w:ilvl w:val="1"/>
          <w:numId w:val="14"/>
        </w:numPr>
        <w:tabs>
          <w:tab w:val="left" w:pos="520"/>
        </w:tabs>
        <w:spacing w:line="176" w:lineRule="exact"/>
        <w:jc w:val="left"/>
        <w:rPr>
          <w:sz w:val="16"/>
        </w:rPr>
      </w:pPr>
      <w:r>
        <w:rPr>
          <w:i/>
          <w:sz w:val="16"/>
        </w:rPr>
        <w:t>OutFlowPort</w:t>
      </w:r>
      <w:r>
        <w:rPr>
          <w:sz w:val="16"/>
        </w:rPr>
        <w:t xml:space="preserve">: A setter for setting the </w:t>
      </w:r>
      <w:r>
        <w:rPr>
          <w:i/>
          <w:sz w:val="16"/>
        </w:rPr>
        <w:t xml:space="preserve">intf  </w:t>
      </w:r>
      <w:r>
        <w:rPr>
          <w:sz w:val="16"/>
        </w:rPr>
        <w:t>interface attribute of the</w:t>
      </w:r>
      <w:r>
        <w:rPr>
          <w:spacing w:val="29"/>
          <w:sz w:val="16"/>
        </w:rPr>
        <w:t xml:space="preserve"> </w:t>
      </w:r>
      <w:r>
        <w:rPr>
          <w:sz w:val="16"/>
        </w:rPr>
        <w:t>port.</w:t>
      </w:r>
    </w:p>
    <w:p w14:paraId="4D9704D6" w14:textId="77777777" w:rsidR="00E61455" w:rsidRDefault="0079175C">
      <w:pPr>
        <w:pStyle w:val="Paragraphedeliste"/>
        <w:numPr>
          <w:ilvl w:val="1"/>
          <w:numId w:val="14"/>
        </w:numPr>
        <w:tabs>
          <w:tab w:val="left" w:pos="520"/>
        </w:tabs>
        <w:spacing w:before="3"/>
        <w:ind w:right="117"/>
        <w:jc w:val="left"/>
        <w:rPr>
          <w:sz w:val="16"/>
        </w:rPr>
      </w:pPr>
      <w:r>
        <w:rPr>
          <w:i/>
          <w:sz w:val="16"/>
        </w:rPr>
        <w:t>InOutFlowPort</w:t>
      </w:r>
      <w:r>
        <w:rPr>
          <w:sz w:val="16"/>
        </w:rPr>
        <w:t>: A getter and a setter equivalently to an in-flow port</w:t>
      </w:r>
      <w:r>
        <w:rPr>
          <w:spacing w:val="-13"/>
          <w:sz w:val="16"/>
        </w:rPr>
        <w:t xml:space="preserve"> </w:t>
      </w:r>
      <w:r>
        <w:rPr>
          <w:sz w:val="16"/>
        </w:rPr>
        <w:t>and an out-flow</w:t>
      </w:r>
      <w:r>
        <w:rPr>
          <w:spacing w:val="13"/>
          <w:sz w:val="16"/>
        </w:rPr>
        <w:t xml:space="preserve"> </w:t>
      </w:r>
      <w:r>
        <w:rPr>
          <w:sz w:val="16"/>
        </w:rPr>
        <w:t>port.</w:t>
      </w:r>
    </w:p>
    <w:p w14:paraId="35A16341" w14:textId="77777777" w:rsidR="00E61455" w:rsidRDefault="0079175C">
      <w:pPr>
        <w:pStyle w:val="Corpsdetexte"/>
        <w:spacing w:before="99" w:line="249" w:lineRule="auto"/>
        <w:ind w:right="117" w:firstLine="199"/>
      </w:pPr>
      <w:r>
        <w:t xml:space="preserve">Listing 2 shows code segments for the delegatee classes associated with the producer and </w:t>
      </w:r>
      <w:r>
        <w:rPr>
          <w:i/>
        </w:rPr>
        <w:t>FIFO</w:t>
      </w:r>
      <w:r>
        <w:t xml:space="preserve">. A </w:t>
      </w:r>
      <w:r>
        <w:rPr>
          <w:i/>
        </w:rPr>
        <w:t xml:space="preserve">set_pPush </w:t>
      </w:r>
      <w:r>
        <w:t>method (lines</w:t>
      </w:r>
      <w:r>
        <w:rPr>
          <w:spacing w:val="-6"/>
        </w:rPr>
        <w:t xml:space="preserve"> </w:t>
      </w:r>
      <w:r>
        <w:t>4-6)</w:t>
      </w:r>
      <w:r>
        <w:rPr>
          <w:spacing w:val="-7"/>
        </w:rPr>
        <w:t xml:space="preserve"> </w:t>
      </w:r>
      <w:r>
        <w:t>and</w:t>
      </w:r>
      <w:r>
        <w:rPr>
          <w:spacing w:val="-6"/>
        </w:rPr>
        <w:t xml:space="preserve"> </w:t>
      </w:r>
      <w:r>
        <w:t>two</w:t>
      </w:r>
      <w:r>
        <w:rPr>
          <w:spacing w:val="-6"/>
        </w:rPr>
        <w:t xml:space="preserve"> </w:t>
      </w:r>
      <w:r>
        <w:t>getter</w:t>
      </w:r>
      <w:r>
        <w:rPr>
          <w:spacing w:val="-7"/>
        </w:rPr>
        <w:t xml:space="preserve"> </w:t>
      </w:r>
      <w:r>
        <w:t>methods</w:t>
      </w:r>
      <w:r>
        <w:rPr>
          <w:spacing w:val="-6"/>
        </w:rPr>
        <w:t xml:space="preserve"> </w:t>
      </w:r>
      <w:r>
        <w:t>(</w:t>
      </w:r>
      <w:r>
        <w:rPr>
          <w:i/>
        </w:rPr>
        <w:t>get_pPush</w:t>
      </w:r>
      <w:r>
        <w:rPr>
          <w:i/>
          <w:spacing w:val="-7"/>
        </w:rPr>
        <w:t xml:space="preserve"> </w:t>
      </w:r>
      <w:r>
        <w:t>and</w:t>
      </w:r>
      <w:r>
        <w:rPr>
          <w:spacing w:val="-6"/>
        </w:rPr>
        <w:t xml:space="preserve"> </w:t>
      </w:r>
      <w:r>
        <w:rPr>
          <w:i/>
        </w:rPr>
        <w:t>get_pPull</w:t>
      </w:r>
      <w:r>
        <w:rPr>
          <w:i/>
          <w:spacing w:val="-6"/>
        </w:rPr>
        <w:t xml:space="preserve"> </w:t>
      </w:r>
      <w:r>
        <w:t xml:space="preserve">at lines 11-12) are generated for the required port of the producer and the two provided ports of the FIFO,  </w:t>
      </w:r>
      <w:r>
        <w:rPr>
          <w:spacing w:val="11"/>
        </w:rPr>
        <w:t xml:space="preserve"> </w:t>
      </w:r>
      <w:r>
        <w:t>respectively.</w:t>
      </w:r>
    </w:p>
    <w:p w14:paraId="0B698278" w14:textId="77777777" w:rsidR="00E61455" w:rsidRDefault="0079175C">
      <w:pPr>
        <w:pStyle w:val="Corpsdetexte"/>
        <w:spacing w:line="249" w:lineRule="auto"/>
        <w:ind w:right="117" w:firstLine="199"/>
      </w:pPr>
      <w:r>
        <w:t>It</w:t>
      </w:r>
      <w:r>
        <w:rPr>
          <w:spacing w:val="-7"/>
        </w:rPr>
        <w:t xml:space="preserve"> </w:t>
      </w:r>
      <w:r>
        <w:t>is</w:t>
      </w:r>
      <w:r>
        <w:rPr>
          <w:spacing w:val="-7"/>
        </w:rPr>
        <w:t xml:space="preserve"> </w:t>
      </w:r>
      <w:r>
        <w:t>worth</w:t>
      </w:r>
      <w:r>
        <w:rPr>
          <w:spacing w:val="-7"/>
        </w:rPr>
        <w:t xml:space="preserve"> </w:t>
      </w:r>
      <w:r>
        <w:t>noting</w:t>
      </w:r>
      <w:r>
        <w:rPr>
          <w:spacing w:val="-7"/>
        </w:rPr>
        <w:t xml:space="preserve"> </w:t>
      </w:r>
      <w:r>
        <w:t>that</w:t>
      </w:r>
      <w:r>
        <w:rPr>
          <w:spacing w:val="-7"/>
        </w:rPr>
        <w:t xml:space="preserve"> </w:t>
      </w:r>
      <w:r>
        <w:t>the</w:t>
      </w:r>
      <w:r>
        <w:rPr>
          <w:spacing w:val="-7"/>
        </w:rPr>
        <w:t xml:space="preserve"> </w:t>
      </w:r>
      <w:r>
        <w:t>bodies</w:t>
      </w:r>
      <w:r>
        <w:rPr>
          <w:spacing w:val="-7"/>
        </w:rPr>
        <w:t xml:space="preserve"> </w:t>
      </w:r>
      <w:r>
        <w:t>of</w:t>
      </w:r>
      <w:r>
        <w:rPr>
          <w:spacing w:val="-7"/>
        </w:rPr>
        <w:t xml:space="preserve"> </w:t>
      </w:r>
      <w:r>
        <w:rPr>
          <w:i/>
        </w:rPr>
        <w:t>get_pPush</w:t>
      </w:r>
      <w:r>
        <w:rPr>
          <w:i/>
          <w:spacing w:val="-7"/>
        </w:rPr>
        <w:t xml:space="preserve"> </w:t>
      </w:r>
      <w:r>
        <w:t>and</w:t>
      </w:r>
      <w:r>
        <w:rPr>
          <w:spacing w:val="-7"/>
        </w:rPr>
        <w:t xml:space="preserve"> </w:t>
      </w:r>
      <w:r>
        <w:rPr>
          <w:i/>
        </w:rPr>
        <w:t xml:space="preserve">get_pPull </w:t>
      </w:r>
      <w:r>
        <w:t xml:space="preserve">are different because of the </w:t>
      </w:r>
      <w:r>
        <w:rPr>
          <w:i/>
        </w:rPr>
        <w:t xml:space="preserve">DataPushEvent </w:t>
      </w:r>
      <w:r>
        <w:t xml:space="preserve">call event associ- ated with the </w:t>
      </w:r>
      <w:r>
        <w:rPr>
          <w:i/>
        </w:rPr>
        <w:t xml:space="preserve">push </w:t>
      </w:r>
      <w:r>
        <w:t>method (see State machine transformation for more</w:t>
      </w:r>
      <w:r>
        <w:rPr>
          <w:spacing w:val="33"/>
        </w:rPr>
        <w:t xml:space="preserve"> </w:t>
      </w:r>
      <w:r>
        <w:t>details).</w:t>
      </w:r>
    </w:p>
    <w:p w14:paraId="69BEDE81" w14:textId="77777777" w:rsidR="00E61455" w:rsidRDefault="0079175C">
      <w:pPr>
        <w:pStyle w:val="Corpsdetexte"/>
        <w:spacing w:line="249" w:lineRule="auto"/>
        <w:ind w:right="117"/>
      </w:pPr>
      <w:r>
        <w:rPr>
          <w:b/>
        </w:rPr>
        <w:t xml:space="preserve">Binding transformation: </w:t>
      </w:r>
      <w:r>
        <w:t xml:space="preserve">For each component with a con- figuration, a </w:t>
      </w:r>
      <w:r>
        <w:rPr>
          <w:i/>
        </w:rPr>
        <w:t xml:space="preserve">createConnections </w:t>
      </w:r>
      <w:r>
        <w:t xml:space="preserve">method is created within the associated delegatee class. Each binding in the configuration  is transformed into a statement in </w:t>
      </w:r>
      <w:r>
        <w:rPr>
          <w:i/>
        </w:rPr>
        <w:t>createConnections()</w:t>
      </w:r>
      <w:r>
        <w:t xml:space="preserve">. The statement binds the interface attribute of a required port to       a concrete implementation of the interface provided by the component at the other end of the connector. Listing 2 shows </w:t>
      </w:r>
      <w:r>
        <w:rPr>
          <w:i/>
        </w:rPr>
        <w:t xml:space="preserve">createConnections </w:t>
      </w:r>
      <w:r>
        <w:t xml:space="preserve">at lines 27-32 generated for the configu- ration of </w:t>
      </w:r>
      <w:r>
        <w:rPr>
          <w:i/>
        </w:rPr>
        <w:t>System</w:t>
      </w:r>
      <w:r>
        <w:t xml:space="preserve">. The binding between the </w:t>
      </w:r>
      <w:r>
        <w:rPr>
          <w:i/>
        </w:rPr>
        <w:t xml:space="preserve">pPush </w:t>
      </w:r>
      <w:r>
        <w:t xml:space="preserve">producer required port and the </w:t>
      </w:r>
      <w:r>
        <w:rPr>
          <w:i/>
        </w:rPr>
        <w:t xml:space="preserve">pPush </w:t>
      </w:r>
      <w:r>
        <w:t>fifo provided port is transformed into a statement calling the corresponding getter and setter    to assign the interface attribute of the required port to the corresponding</w:t>
      </w:r>
      <w:r>
        <w:rPr>
          <w:spacing w:val="10"/>
        </w:rPr>
        <w:t xml:space="preserve"> </w:t>
      </w:r>
      <w:r>
        <w:t>implementation.</w:t>
      </w:r>
    </w:p>
    <w:p w14:paraId="5A6ADB72" w14:textId="77777777" w:rsidR="00E61455" w:rsidRDefault="0079175C">
      <w:pPr>
        <w:pStyle w:val="Corpsdetexte"/>
        <w:spacing w:line="249" w:lineRule="auto"/>
        <w:ind w:right="117"/>
      </w:pPr>
      <w:r>
        <w:rPr>
          <w:b/>
        </w:rPr>
        <w:t xml:space="preserve">State machine transformation: </w:t>
      </w:r>
      <w:r>
        <w:t>The transformation creates code</w:t>
      </w:r>
      <w:r>
        <w:rPr>
          <w:spacing w:val="-7"/>
        </w:rPr>
        <w:t xml:space="preserve"> </w:t>
      </w:r>
      <w:r>
        <w:t>within</w:t>
      </w:r>
      <w:r>
        <w:rPr>
          <w:spacing w:val="-7"/>
        </w:rPr>
        <w:t xml:space="preserve"> </w:t>
      </w:r>
      <w:r>
        <w:t>the</w:t>
      </w:r>
      <w:r>
        <w:rPr>
          <w:spacing w:val="-7"/>
        </w:rPr>
        <w:t xml:space="preserve"> </w:t>
      </w:r>
      <w:r>
        <w:t>delegatee</w:t>
      </w:r>
      <w:r>
        <w:rPr>
          <w:spacing w:val="-7"/>
        </w:rPr>
        <w:t xml:space="preserve"> </w:t>
      </w:r>
      <w:r>
        <w:t>class</w:t>
      </w:r>
      <w:r>
        <w:rPr>
          <w:spacing w:val="-7"/>
        </w:rPr>
        <w:t xml:space="preserve"> </w:t>
      </w:r>
      <w:r>
        <w:t>for</w:t>
      </w:r>
      <w:r>
        <w:rPr>
          <w:spacing w:val="-7"/>
        </w:rPr>
        <w:t xml:space="preserve"> </w:t>
      </w:r>
      <w:r>
        <w:t>executing</w:t>
      </w:r>
      <w:r>
        <w:rPr>
          <w:spacing w:val="-7"/>
        </w:rPr>
        <w:t xml:space="preserve"> </w:t>
      </w:r>
      <w:r>
        <w:t>the</w:t>
      </w:r>
      <w:r>
        <w:rPr>
          <w:spacing w:val="-7"/>
        </w:rPr>
        <w:t xml:space="preserve"> </w:t>
      </w:r>
      <w:r>
        <w:t>runtime</w:t>
      </w:r>
      <w:r>
        <w:rPr>
          <w:spacing w:val="-7"/>
        </w:rPr>
        <w:t xml:space="preserve"> </w:t>
      </w:r>
      <w:r>
        <w:t xml:space="preserve">logics of the state machine in the extended code. The details of the pattern used in this transformation is presented in our pre- vious work [21]. Our transformation supports all UML State Machine concepts including transitions, states, pseudo states, and events. This paper does not repeat this transformation </w:t>
      </w:r>
      <w:r>
        <w:rPr>
          <w:spacing w:val="32"/>
        </w:rPr>
        <w:t xml:space="preserve"> </w:t>
      </w:r>
      <w:r>
        <w:t>but</w:t>
      </w:r>
    </w:p>
    <w:p w14:paraId="5071836C" w14:textId="77777777" w:rsidR="00E61455" w:rsidRDefault="00E61455">
      <w:pPr>
        <w:spacing w:line="249" w:lineRule="auto"/>
        <w:sectPr w:rsidR="00E61455">
          <w:pgSz w:w="12240" w:h="15840"/>
          <w:pgMar w:top="940" w:right="860" w:bottom="280" w:left="860" w:header="720" w:footer="720" w:gutter="0"/>
          <w:cols w:num="2" w:space="720" w:equalWidth="0">
            <w:col w:w="5141" w:space="119"/>
            <w:col w:w="5260"/>
          </w:cols>
        </w:sectPr>
      </w:pPr>
    </w:p>
    <w:p w14:paraId="2DCBAC5D" w14:textId="77777777" w:rsidR="00E61455" w:rsidRDefault="0079175C">
      <w:pPr>
        <w:pStyle w:val="Corpsdetexte"/>
        <w:spacing w:before="51" w:line="249" w:lineRule="auto"/>
        <w:ind w:right="-13"/>
        <w:jc w:val="left"/>
      </w:pPr>
      <w:r>
        <w:lastRenderedPageBreak/>
        <w:t>describes an example how the delegation of the state machine execution from the extended code to the delegatee   works.</w:t>
      </w:r>
    </w:p>
    <w:p w14:paraId="79A0355D" w14:textId="77777777" w:rsidR="00E61455" w:rsidRDefault="0079175C">
      <w:pPr>
        <w:spacing w:before="129" w:line="167" w:lineRule="exact"/>
        <w:ind w:left="893" w:right="-13"/>
        <w:rPr>
          <w:sz w:val="16"/>
        </w:rPr>
      </w:pPr>
      <w:r>
        <w:rPr>
          <w:sz w:val="16"/>
        </w:rPr>
        <w:t>Listing 2.   Delegatee classes of the producer and   FIFO</w:t>
      </w:r>
    </w:p>
    <w:p w14:paraId="122C18DD" w14:textId="77777777" w:rsidR="00E61455" w:rsidRDefault="0079175C">
      <w:pPr>
        <w:spacing w:line="126" w:lineRule="exact"/>
        <w:ind w:left="169" w:right="765"/>
        <w:rPr>
          <w:sz w:val="14"/>
        </w:rPr>
      </w:pPr>
      <w:r>
        <w:rPr>
          <w:color w:val="9300D1"/>
          <w:sz w:val="10"/>
        </w:rPr>
        <w:t xml:space="preserve">1    </w:t>
      </w:r>
      <w:r>
        <w:rPr>
          <w:b/>
          <w:sz w:val="14"/>
        </w:rPr>
        <w:t xml:space="preserve">c l a s s   </w:t>
      </w:r>
      <w:r>
        <w:rPr>
          <w:sz w:val="14"/>
        </w:rPr>
        <w:t>P r o d u c e r D e l e g a t e e   {</w:t>
      </w:r>
    </w:p>
    <w:p w14:paraId="40C2954D" w14:textId="77777777" w:rsidR="00E61455" w:rsidRDefault="0079175C">
      <w:pPr>
        <w:spacing w:line="83" w:lineRule="exact"/>
        <w:ind w:left="169" w:right="765"/>
        <w:rPr>
          <w:sz w:val="14"/>
        </w:rPr>
      </w:pPr>
      <w:r>
        <w:rPr>
          <w:color w:val="9300D1"/>
          <w:sz w:val="10"/>
        </w:rPr>
        <w:t xml:space="preserve">2    </w:t>
      </w:r>
      <w:r>
        <w:rPr>
          <w:b/>
          <w:sz w:val="14"/>
        </w:rPr>
        <w:t xml:space="preserve">p u b l i c </w:t>
      </w:r>
      <w:r>
        <w:rPr>
          <w:sz w:val="14"/>
        </w:rPr>
        <w:t>:</w:t>
      </w:r>
    </w:p>
    <w:p w14:paraId="03E67B99" w14:textId="77777777" w:rsidR="00E61455" w:rsidRDefault="0079175C">
      <w:pPr>
        <w:tabs>
          <w:tab w:val="left" w:pos="504"/>
        </w:tabs>
        <w:spacing w:line="140" w:lineRule="exact"/>
        <w:ind w:left="169" w:right="765"/>
        <w:rPr>
          <w:sz w:val="14"/>
        </w:rPr>
      </w:pPr>
      <w:r>
        <w:rPr>
          <w:color w:val="9300D1"/>
          <w:sz w:val="10"/>
        </w:rPr>
        <w:t>3</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d</w:t>
      </w:r>
      <w:r>
        <w:rPr>
          <w:spacing w:val="-18"/>
          <w:sz w:val="14"/>
        </w:rPr>
        <w:t xml:space="preserve"> </w:t>
      </w:r>
      <w:r>
        <w:rPr>
          <w:sz w:val="14"/>
        </w:rPr>
        <w:t>u</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r</w:t>
      </w:r>
      <w:r>
        <w:rPr>
          <w:spacing w:val="-17"/>
          <w:sz w:val="14"/>
        </w:rPr>
        <w:t xml:space="preserve"> </w:t>
      </w:r>
      <w:r>
        <w:rPr>
          <w:rFonts w:ascii="Meiryo" w:hAnsi="Meiryo"/>
          <w:i/>
          <w:sz w:val="14"/>
        </w:rPr>
        <w:t xml:space="preserve">∗  </w:t>
      </w:r>
      <w:r>
        <w:rPr>
          <w:spacing w:val="11"/>
          <w:sz w:val="14"/>
        </w:rPr>
        <w:t>component</w:t>
      </w:r>
      <w:r>
        <w:rPr>
          <w:spacing w:val="-1"/>
          <w:sz w:val="14"/>
        </w:rPr>
        <w:t xml:space="preserve"> </w:t>
      </w:r>
      <w:r>
        <w:rPr>
          <w:sz w:val="14"/>
        </w:rPr>
        <w:t>;</w:t>
      </w:r>
    </w:p>
    <w:p w14:paraId="3C206124" w14:textId="77777777" w:rsidR="00E61455" w:rsidRDefault="0079175C">
      <w:pPr>
        <w:tabs>
          <w:tab w:val="left" w:pos="501"/>
        </w:tabs>
        <w:spacing w:line="126" w:lineRule="exact"/>
        <w:ind w:left="169" w:right="765"/>
        <w:rPr>
          <w:sz w:val="14"/>
        </w:rPr>
      </w:pPr>
      <w:r>
        <w:rPr>
          <w:color w:val="9300D1"/>
          <w:sz w:val="10"/>
        </w:rPr>
        <w:t>4</w:t>
      </w:r>
      <w:r>
        <w:rPr>
          <w:color w:val="9300D1"/>
          <w:sz w:val="10"/>
        </w:rPr>
        <w:tab/>
      </w:r>
      <w:r>
        <w:rPr>
          <w:b/>
          <w:spacing w:val="11"/>
          <w:sz w:val="14"/>
        </w:rPr>
        <w:t xml:space="preserve">void </w:t>
      </w:r>
      <w:r>
        <w:rPr>
          <w:b/>
          <w:spacing w:val="35"/>
          <w:sz w:val="14"/>
        </w:rPr>
        <w:t xml:space="preserve"> </w:t>
      </w:r>
      <w:r>
        <w:rPr>
          <w:sz w:val="14"/>
        </w:rPr>
        <w:t>s</w:t>
      </w:r>
      <w:r>
        <w:rPr>
          <w:spacing w:val="-18"/>
          <w:sz w:val="14"/>
        </w:rPr>
        <w:t xml:space="preserve"> </w:t>
      </w:r>
      <w:r>
        <w:rPr>
          <w:sz w:val="14"/>
        </w:rPr>
        <w:t>e</w:t>
      </w:r>
      <w:r>
        <w:rPr>
          <w:spacing w:val="-18"/>
          <w:sz w:val="14"/>
        </w:rPr>
        <w:t xml:space="preserve"> </w:t>
      </w:r>
      <w:r>
        <w:rPr>
          <w:sz w:val="14"/>
        </w:rPr>
        <w:t>t</w:t>
      </w:r>
      <w:r>
        <w:rPr>
          <w:spacing w:val="-18"/>
          <w:sz w:val="14"/>
        </w:rPr>
        <w:t xml:space="preserve"> </w:t>
      </w:r>
      <w:r>
        <w:rPr>
          <w:sz w:val="14"/>
        </w:rPr>
        <w:t>_</w:t>
      </w:r>
      <w:r>
        <w:rPr>
          <w:spacing w:val="-18"/>
          <w:sz w:val="14"/>
        </w:rPr>
        <w:t xml:space="preserve"> </w:t>
      </w:r>
      <w:r>
        <w:rPr>
          <w:sz w:val="14"/>
        </w:rPr>
        <w:t>p</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
          <w:sz w:val="14"/>
        </w:rPr>
        <w:t xml:space="preserve"> </w:t>
      </w:r>
      <w:r>
        <w:rPr>
          <w:sz w:val="14"/>
        </w:rPr>
        <w:t>(</w:t>
      </w:r>
      <w:r>
        <w:rPr>
          <w:spacing w:val="-1"/>
          <w:sz w:val="14"/>
        </w:rPr>
        <w:t xml:space="preserve"> </w:t>
      </w:r>
      <w:r>
        <w:rPr>
          <w:spacing w:val="12"/>
          <w:sz w:val="14"/>
        </w:rPr>
        <w:t>IPush</w:t>
      </w:r>
      <w:r>
        <w:rPr>
          <w:spacing w:val="-19"/>
          <w:sz w:val="14"/>
        </w:rPr>
        <w:t xml:space="preserve"> </w:t>
      </w:r>
      <w:r>
        <w:rPr>
          <w:rFonts w:ascii="Meiryo" w:hAnsi="Meiryo"/>
          <w:i/>
          <w:sz w:val="14"/>
        </w:rPr>
        <w:t xml:space="preserve">∗ </w:t>
      </w:r>
      <w:r>
        <w:rPr>
          <w:rFonts w:ascii="Meiryo" w:hAnsi="Meiryo"/>
          <w:i/>
          <w:spacing w:val="4"/>
          <w:sz w:val="14"/>
        </w:rPr>
        <w:t xml:space="preserve"> </w:t>
      </w:r>
      <w:r>
        <w:rPr>
          <w:spacing w:val="11"/>
          <w:sz w:val="14"/>
        </w:rPr>
        <w:t>impl</w:t>
      </w:r>
      <w:r>
        <w:rPr>
          <w:spacing w:val="-2"/>
          <w:sz w:val="14"/>
        </w:rPr>
        <w:t xml:space="preserve"> </w:t>
      </w:r>
      <w:r>
        <w:rPr>
          <w:sz w:val="14"/>
        </w:rPr>
        <w:t xml:space="preserve">)  </w:t>
      </w:r>
      <w:r>
        <w:rPr>
          <w:spacing w:val="4"/>
          <w:sz w:val="14"/>
        </w:rPr>
        <w:t xml:space="preserve"> </w:t>
      </w:r>
      <w:r>
        <w:rPr>
          <w:sz w:val="14"/>
        </w:rPr>
        <w:t>{</w:t>
      </w:r>
    </w:p>
    <w:p w14:paraId="413B83A3" w14:textId="77777777" w:rsidR="00E61455" w:rsidRDefault="0079175C">
      <w:pPr>
        <w:tabs>
          <w:tab w:val="left" w:pos="665"/>
        </w:tabs>
        <w:spacing w:line="166" w:lineRule="exact"/>
        <w:ind w:left="169" w:right="765"/>
        <w:rPr>
          <w:sz w:val="14"/>
        </w:rPr>
      </w:pPr>
      <w:r>
        <w:rPr>
          <w:color w:val="9300D1"/>
          <w:sz w:val="10"/>
        </w:rPr>
        <w:t>5</w:t>
      </w:r>
      <w:r>
        <w:rPr>
          <w:color w:val="9300D1"/>
          <w:sz w:val="10"/>
        </w:rPr>
        <w:tab/>
      </w:r>
      <w:r>
        <w:rPr>
          <w:spacing w:val="10"/>
          <w:sz w:val="14"/>
        </w:rPr>
        <w:t>component</w:t>
      </w:r>
      <w:r>
        <w:rPr>
          <w:spacing w:val="-20"/>
          <w:sz w:val="14"/>
        </w:rPr>
        <w:t xml:space="preserve"> </w:t>
      </w:r>
      <w:r>
        <w:rPr>
          <w:rFonts w:ascii="Meiryo" w:hAnsi="Meiryo"/>
          <w:i/>
          <w:spacing w:val="-5"/>
          <w:sz w:val="14"/>
        </w:rPr>
        <w:t>−</w:t>
      </w:r>
      <w:r>
        <w:rPr>
          <w:spacing w:val="-5"/>
          <w:sz w:val="14"/>
        </w:rPr>
        <w:t>&gt;p</w:t>
      </w:r>
      <w:r>
        <w:rPr>
          <w:spacing w:val="-23"/>
          <w:sz w:val="14"/>
        </w:rPr>
        <w:t xml:space="preserve"> </w:t>
      </w:r>
      <w:r>
        <w:rPr>
          <w:spacing w:val="9"/>
          <w:sz w:val="14"/>
        </w:rPr>
        <w:t>Push</w:t>
      </w:r>
      <w:r>
        <w:rPr>
          <w:spacing w:val="2"/>
          <w:sz w:val="14"/>
        </w:rPr>
        <w:t xml:space="preserve"> </w:t>
      </w:r>
      <w:r>
        <w:rPr>
          <w:sz w:val="14"/>
        </w:rPr>
        <w:t>.</w:t>
      </w:r>
      <w:r>
        <w:rPr>
          <w:spacing w:val="16"/>
          <w:sz w:val="14"/>
        </w:rPr>
        <w:t xml:space="preserve"> </w:t>
      </w:r>
      <w:r>
        <w:rPr>
          <w:sz w:val="14"/>
        </w:rPr>
        <w:t>r</w:t>
      </w:r>
      <w:r>
        <w:rPr>
          <w:spacing w:val="-9"/>
          <w:sz w:val="14"/>
        </w:rPr>
        <w:t xml:space="preserve"> </w:t>
      </w:r>
      <w:r>
        <w:rPr>
          <w:sz w:val="14"/>
        </w:rPr>
        <w:t>e</w:t>
      </w:r>
      <w:r>
        <w:rPr>
          <w:spacing w:val="-10"/>
          <w:sz w:val="14"/>
        </w:rPr>
        <w:t xml:space="preserve"> </w:t>
      </w:r>
      <w:r>
        <w:rPr>
          <w:sz w:val="14"/>
        </w:rPr>
        <w:t>q</w:t>
      </w:r>
      <w:r>
        <w:rPr>
          <w:spacing w:val="-9"/>
          <w:sz w:val="14"/>
        </w:rPr>
        <w:t xml:space="preserve"> </w:t>
      </w:r>
      <w:r>
        <w:rPr>
          <w:sz w:val="14"/>
        </w:rPr>
        <w:t>u</w:t>
      </w:r>
      <w:r>
        <w:rPr>
          <w:spacing w:val="-10"/>
          <w:sz w:val="14"/>
        </w:rPr>
        <w:t xml:space="preserve"> </w:t>
      </w:r>
      <w:r>
        <w:rPr>
          <w:sz w:val="14"/>
        </w:rPr>
        <w:t>i</w:t>
      </w:r>
      <w:r>
        <w:rPr>
          <w:spacing w:val="-9"/>
          <w:sz w:val="14"/>
        </w:rPr>
        <w:t xml:space="preserve"> </w:t>
      </w:r>
      <w:r>
        <w:rPr>
          <w:sz w:val="14"/>
        </w:rPr>
        <w:t>r</w:t>
      </w:r>
      <w:r>
        <w:rPr>
          <w:spacing w:val="-10"/>
          <w:sz w:val="14"/>
        </w:rPr>
        <w:t xml:space="preserve"> </w:t>
      </w:r>
      <w:r>
        <w:rPr>
          <w:sz w:val="14"/>
        </w:rPr>
        <w:t>e</w:t>
      </w:r>
      <w:r>
        <w:rPr>
          <w:spacing w:val="-9"/>
          <w:sz w:val="14"/>
        </w:rPr>
        <w:t xml:space="preserve"> </w:t>
      </w:r>
      <w:r>
        <w:rPr>
          <w:sz w:val="14"/>
        </w:rPr>
        <w:t>d</w:t>
      </w:r>
      <w:r>
        <w:rPr>
          <w:spacing w:val="-10"/>
          <w:sz w:val="14"/>
        </w:rPr>
        <w:t xml:space="preserve"> </w:t>
      </w:r>
      <w:r>
        <w:rPr>
          <w:sz w:val="14"/>
        </w:rPr>
        <w:t>I</w:t>
      </w:r>
      <w:r>
        <w:rPr>
          <w:spacing w:val="-9"/>
          <w:sz w:val="14"/>
        </w:rPr>
        <w:t xml:space="preserve"> </w:t>
      </w:r>
      <w:r>
        <w:rPr>
          <w:sz w:val="14"/>
        </w:rPr>
        <w:t>n</w:t>
      </w:r>
      <w:r>
        <w:rPr>
          <w:spacing w:val="-10"/>
          <w:sz w:val="14"/>
        </w:rPr>
        <w:t xml:space="preserve"> </w:t>
      </w:r>
      <w:r>
        <w:rPr>
          <w:sz w:val="14"/>
        </w:rPr>
        <w:t>t</w:t>
      </w:r>
      <w:r>
        <w:rPr>
          <w:spacing w:val="-9"/>
          <w:sz w:val="14"/>
        </w:rPr>
        <w:t xml:space="preserve"> </w:t>
      </w:r>
      <w:r>
        <w:rPr>
          <w:sz w:val="14"/>
        </w:rPr>
        <w:t>f</w:t>
      </w:r>
      <w:r>
        <w:rPr>
          <w:spacing w:val="-7"/>
          <w:sz w:val="14"/>
        </w:rPr>
        <w:t xml:space="preserve"> </w:t>
      </w:r>
      <w:r>
        <w:rPr>
          <w:sz w:val="14"/>
        </w:rPr>
        <w:t>=</w:t>
      </w:r>
      <w:r>
        <w:rPr>
          <w:spacing w:val="-17"/>
          <w:sz w:val="14"/>
        </w:rPr>
        <w:t xml:space="preserve"> </w:t>
      </w:r>
      <w:r>
        <w:rPr>
          <w:spacing w:val="11"/>
          <w:sz w:val="14"/>
        </w:rPr>
        <w:t>impl</w:t>
      </w:r>
      <w:r>
        <w:rPr>
          <w:spacing w:val="3"/>
          <w:sz w:val="14"/>
        </w:rPr>
        <w:t xml:space="preserve"> </w:t>
      </w:r>
      <w:r>
        <w:rPr>
          <w:sz w:val="14"/>
        </w:rPr>
        <w:t>;</w:t>
      </w:r>
    </w:p>
    <w:p w14:paraId="2335CAB9" w14:textId="77777777" w:rsidR="00E61455" w:rsidRDefault="0079175C">
      <w:pPr>
        <w:tabs>
          <w:tab w:val="left" w:pos="494"/>
        </w:tabs>
        <w:spacing w:line="106" w:lineRule="exact"/>
        <w:ind w:left="169" w:right="765"/>
        <w:rPr>
          <w:sz w:val="14"/>
        </w:rPr>
      </w:pPr>
      <w:r>
        <w:rPr>
          <w:color w:val="9300D1"/>
          <w:sz w:val="10"/>
        </w:rPr>
        <w:t>6</w:t>
      </w:r>
      <w:r>
        <w:rPr>
          <w:color w:val="9300D1"/>
          <w:sz w:val="10"/>
        </w:rPr>
        <w:tab/>
      </w:r>
      <w:r>
        <w:rPr>
          <w:sz w:val="14"/>
        </w:rPr>
        <w:t>}</w:t>
      </w:r>
    </w:p>
    <w:p w14:paraId="61AEF21F" w14:textId="77777777" w:rsidR="00E61455" w:rsidRDefault="0079175C">
      <w:pPr>
        <w:spacing w:line="120" w:lineRule="exact"/>
        <w:ind w:left="169" w:right="765"/>
        <w:rPr>
          <w:sz w:val="14"/>
        </w:rPr>
      </w:pPr>
      <w:r>
        <w:rPr>
          <w:color w:val="9300D1"/>
          <w:sz w:val="10"/>
        </w:rPr>
        <w:t xml:space="preserve">7    </w:t>
      </w:r>
      <w:r>
        <w:rPr>
          <w:sz w:val="14"/>
        </w:rPr>
        <w:t>}</w:t>
      </w:r>
    </w:p>
    <w:p w14:paraId="0F8B8414" w14:textId="77777777" w:rsidR="00E61455" w:rsidRDefault="0079175C">
      <w:pPr>
        <w:spacing w:line="124" w:lineRule="exact"/>
        <w:ind w:left="169" w:right="765"/>
        <w:rPr>
          <w:sz w:val="14"/>
        </w:rPr>
      </w:pPr>
      <w:r>
        <w:rPr>
          <w:color w:val="9300D1"/>
          <w:sz w:val="10"/>
        </w:rPr>
        <w:t xml:space="preserve">8    </w:t>
      </w:r>
      <w:r>
        <w:rPr>
          <w:b/>
          <w:sz w:val="14"/>
        </w:rPr>
        <w:t xml:space="preserve">c l a s s   </w:t>
      </w:r>
      <w:r>
        <w:rPr>
          <w:sz w:val="14"/>
        </w:rPr>
        <w:t xml:space="preserve">FIFODelegatee :   </w:t>
      </w:r>
      <w:r>
        <w:rPr>
          <w:b/>
          <w:sz w:val="14"/>
        </w:rPr>
        <w:t xml:space="preserve">p u b l i c   </w:t>
      </w:r>
      <w:r>
        <w:rPr>
          <w:sz w:val="14"/>
        </w:rPr>
        <w:t>IPush {</w:t>
      </w:r>
    </w:p>
    <w:p w14:paraId="7656AD8F" w14:textId="77777777" w:rsidR="00E61455" w:rsidRDefault="0079175C">
      <w:pPr>
        <w:spacing w:line="83" w:lineRule="exact"/>
        <w:ind w:left="169" w:right="765"/>
        <w:rPr>
          <w:sz w:val="14"/>
        </w:rPr>
      </w:pPr>
      <w:r>
        <w:rPr>
          <w:color w:val="9300D1"/>
          <w:sz w:val="10"/>
        </w:rPr>
        <w:t xml:space="preserve">9    </w:t>
      </w:r>
      <w:r>
        <w:rPr>
          <w:b/>
          <w:sz w:val="14"/>
        </w:rPr>
        <w:t xml:space="preserve">p u b l i c </w:t>
      </w:r>
      <w:r>
        <w:rPr>
          <w:sz w:val="14"/>
        </w:rPr>
        <w:t>:</w:t>
      </w:r>
    </w:p>
    <w:p w14:paraId="764D2CEC" w14:textId="77777777" w:rsidR="00E61455" w:rsidRDefault="0079175C">
      <w:pPr>
        <w:tabs>
          <w:tab w:val="left" w:pos="492"/>
        </w:tabs>
        <w:spacing w:line="140" w:lineRule="exact"/>
        <w:ind w:left="119" w:right="765"/>
        <w:rPr>
          <w:sz w:val="14"/>
        </w:rPr>
      </w:pPr>
      <w:r>
        <w:rPr>
          <w:color w:val="9300D1"/>
          <w:sz w:val="10"/>
        </w:rPr>
        <w:t>10</w:t>
      </w:r>
      <w:r>
        <w:rPr>
          <w:color w:val="9300D1"/>
          <w:sz w:val="10"/>
        </w:rPr>
        <w:tab/>
      </w:r>
      <w:r>
        <w:rPr>
          <w:spacing w:val="5"/>
          <w:sz w:val="14"/>
        </w:rPr>
        <w:t>FIFO</w:t>
      </w:r>
      <w:r>
        <w:rPr>
          <w:rFonts w:ascii="Meiryo" w:hAnsi="Meiryo"/>
          <w:i/>
          <w:spacing w:val="5"/>
          <w:sz w:val="14"/>
        </w:rPr>
        <w:t xml:space="preserve">∗  </w:t>
      </w:r>
      <w:r>
        <w:rPr>
          <w:spacing w:val="11"/>
          <w:sz w:val="14"/>
        </w:rPr>
        <w:t>component</w:t>
      </w:r>
      <w:r>
        <w:rPr>
          <w:spacing w:val="-13"/>
          <w:sz w:val="14"/>
        </w:rPr>
        <w:t xml:space="preserve"> </w:t>
      </w:r>
      <w:r>
        <w:rPr>
          <w:sz w:val="14"/>
        </w:rPr>
        <w:t>;</w:t>
      </w:r>
    </w:p>
    <w:p w14:paraId="09C1622F" w14:textId="77777777" w:rsidR="00E61455" w:rsidRDefault="0079175C">
      <w:pPr>
        <w:tabs>
          <w:tab w:val="left" w:pos="502"/>
        </w:tabs>
        <w:spacing w:line="126" w:lineRule="exact"/>
        <w:ind w:left="119" w:right="765"/>
        <w:rPr>
          <w:sz w:val="14"/>
        </w:rPr>
      </w:pPr>
      <w:r>
        <w:rPr>
          <w:color w:val="9300D1"/>
          <w:sz w:val="10"/>
        </w:rPr>
        <w:t>11</w:t>
      </w:r>
      <w:r>
        <w:rPr>
          <w:color w:val="9300D1"/>
          <w:sz w:val="10"/>
        </w:rPr>
        <w:tab/>
      </w:r>
      <w:r>
        <w:rPr>
          <w:spacing w:val="12"/>
          <w:sz w:val="14"/>
        </w:rPr>
        <w:t>IPush</w:t>
      </w:r>
      <w:r>
        <w:rPr>
          <w:spacing w:val="-18"/>
          <w:sz w:val="14"/>
        </w:rPr>
        <w:t xml:space="preserve"> </w:t>
      </w:r>
      <w:r>
        <w:rPr>
          <w:rFonts w:ascii="Meiryo" w:hAnsi="Meiryo"/>
          <w:i/>
          <w:sz w:val="14"/>
        </w:rPr>
        <w:t xml:space="preserve">∗ </w:t>
      </w:r>
      <w:r>
        <w:rPr>
          <w:rFonts w:ascii="Meiryo" w:hAnsi="Meiryo"/>
          <w:i/>
          <w:spacing w:val="5"/>
          <w:sz w:val="14"/>
        </w:rPr>
        <w:t xml:space="preserve"> </w:t>
      </w:r>
      <w:r>
        <w:rPr>
          <w:spacing w:val="12"/>
          <w:sz w:val="14"/>
        </w:rPr>
        <w:t>get_</w:t>
      </w:r>
      <w:r>
        <w:rPr>
          <w:spacing w:val="-18"/>
          <w:sz w:val="14"/>
        </w:rPr>
        <w:t xml:space="preserve"> </w:t>
      </w:r>
      <w:r>
        <w:rPr>
          <w:sz w:val="14"/>
        </w:rPr>
        <w:t>p</w:t>
      </w:r>
      <w:r>
        <w:rPr>
          <w:spacing w:val="-18"/>
          <w:sz w:val="14"/>
        </w:rPr>
        <w:t xml:space="preserve"> </w:t>
      </w:r>
      <w:r>
        <w:rPr>
          <w:spacing w:val="12"/>
          <w:sz w:val="14"/>
        </w:rPr>
        <w:t>Push</w:t>
      </w:r>
      <w:r>
        <w:rPr>
          <w:spacing w:val="7"/>
          <w:sz w:val="14"/>
        </w:rPr>
        <w:t xml:space="preserve"> </w:t>
      </w:r>
      <w:r>
        <w:rPr>
          <w:sz w:val="14"/>
        </w:rPr>
        <w:t>(</w:t>
      </w:r>
      <w:r>
        <w:rPr>
          <w:spacing w:val="-11"/>
          <w:sz w:val="14"/>
        </w:rPr>
        <w:t xml:space="preserve"> </w:t>
      </w:r>
      <w:r>
        <w:rPr>
          <w:sz w:val="14"/>
        </w:rPr>
        <w:t xml:space="preserve">)  </w:t>
      </w:r>
      <w:r>
        <w:rPr>
          <w:spacing w:val="10"/>
          <w:sz w:val="14"/>
        </w:rPr>
        <w:t xml:space="preserve"> </w:t>
      </w:r>
      <w:r>
        <w:rPr>
          <w:sz w:val="14"/>
        </w:rPr>
        <w:t>{</w:t>
      </w:r>
      <w:r>
        <w:rPr>
          <w:spacing w:val="-11"/>
          <w:sz w:val="14"/>
        </w:rPr>
        <w:t xml:space="preserve"> </w:t>
      </w:r>
      <w:r>
        <w:rPr>
          <w:b/>
          <w:spacing w:val="13"/>
          <w:sz w:val="14"/>
        </w:rPr>
        <w:t xml:space="preserve">return </w:t>
      </w:r>
      <w:r>
        <w:rPr>
          <w:b/>
          <w:spacing w:val="40"/>
          <w:sz w:val="14"/>
        </w:rPr>
        <w:t xml:space="preserve"> </w:t>
      </w:r>
      <w:r>
        <w:rPr>
          <w:b/>
          <w:sz w:val="14"/>
        </w:rPr>
        <w:t>t</w:t>
      </w:r>
      <w:r>
        <w:rPr>
          <w:b/>
          <w:spacing w:val="-12"/>
          <w:sz w:val="14"/>
        </w:rPr>
        <w:t xml:space="preserve"> </w:t>
      </w:r>
      <w:r>
        <w:rPr>
          <w:b/>
          <w:sz w:val="14"/>
        </w:rPr>
        <w:t>h</w:t>
      </w:r>
      <w:r>
        <w:rPr>
          <w:b/>
          <w:spacing w:val="-12"/>
          <w:sz w:val="14"/>
        </w:rPr>
        <w:t xml:space="preserve"> </w:t>
      </w:r>
      <w:r>
        <w:rPr>
          <w:b/>
          <w:sz w:val="14"/>
        </w:rPr>
        <w:t>i</w:t>
      </w:r>
      <w:r>
        <w:rPr>
          <w:b/>
          <w:spacing w:val="-12"/>
          <w:sz w:val="14"/>
        </w:rPr>
        <w:t xml:space="preserve"> </w:t>
      </w:r>
      <w:r>
        <w:rPr>
          <w:b/>
          <w:sz w:val="14"/>
        </w:rPr>
        <w:t>s</w:t>
      </w:r>
      <w:r>
        <w:rPr>
          <w:b/>
          <w:spacing w:val="8"/>
          <w:sz w:val="14"/>
        </w:rPr>
        <w:t xml:space="preserve"> </w:t>
      </w:r>
      <w:r>
        <w:rPr>
          <w:sz w:val="14"/>
        </w:rPr>
        <w:t>;</w:t>
      </w:r>
      <w:r>
        <w:rPr>
          <w:spacing w:val="-15"/>
          <w:sz w:val="14"/>
        </w:rPr>
        <w:t xml:space="preserve"> </w:t>
      </w:r>
      <w:r>
        <w:rPr>
          <w:sz w:val="14"/>
        </w:rPr>
        <w:t>}</w:t>
      </w:r>
    </w:p>
    <w:p w14:paraId="5AE04FB5" w14:textId="77777777" w:rsidR="00E61455" w:rsidRDefault="0079175C">
      <w:pPr>
        <w:tabs>
          <w:tab w:val="left" w:pos="510"/>
        </w:tabs>
        <w:spacing w:line="167" w:lineRule="exact"/>
        <w:ind w:left="119" w:right="765"/>
        <w:rPr>
          <w:sz w:val="14"/>
        </w:rPr>
      </w:pPr>
      <w:r>
        <w:rPr>
          <w:color w:val="9300D1"/>
          <w:sz w:val="10"/>
        </w:rPr>
        <w:t>12</w:t>
      </w:r>
      <w:r>
        <w:rPr>
          <w:color w:val="9300D1"/>
          <w:sz w:val="10"/>
        </w:rPr>
        <w:tab/>
      </w:r>
      <w:r>
        <w:rPr>
          <w:sz w:val="14"/>
        </w:rPr>
        <w:t>I</w:t>
      </w:r>
      <w:r>
        <w:rPr>
          <w:spacing w:val="-12"/>
          <w:sz w:val="14"/>
        </w:rPr>
        <w:t xml:space="preserve"> </w:t>
      </w:r>
      <w:r>
        <w:rPr>
          <w:sz w:val="14"/>
        </w:rPr>
        <w:t>P</w:t>
      </w:r>
      <w:r>
        <w:rPr>
          <w:spacing w:val="-12"/>
          <w:sz w:val="14"/>
        </w:rPr>
        <w:t xml:space="preserve"> </w:t>
      </w:r>
      <w:r>
        <w:rPr>
          <w:sz w:val="14"/>
        </w:rPr>
        <w:t>u</w:t>
      </w:r>
      <w:r>
        <w:rPr>
          <w:spacing w:val="-12"/>
          <w:sz w:val="14"/>
        </w:rPr>
        <w:t xml:space="preserve"> </w:t>
      </w:r>
      <w:r>
        <w:rPr>
          <w:sz w:val="14"/>
        </w:rPr>
        <w:t>l</w:t>
      </w:r>
      <w:r>
        <w:rPr>
          <w:spacing w:val="-12"/>
          <w:sz w:val="14"/>
        </w:rPr>
        <w:t xml:space="preserve"> </w:t>
      </w:r>
      <w:r>
        <w:rPr>
          <w:sz w:val="14"/>
        </w:rPr>
        <w:t>l</w:t>
      </w:r>
      <w:r>
        <w:rPr>
          <w:spacing w:val="-11"/>
          <w:sz w:val="14"/>
        </w:rPr>
        <w:t xml:space="preserve"> </w:t>
      </w:r>
      <w:r>
        <w:rPr>
          <w:rFonts w:ascii="Meiryo" w:hAnsi="Meiryo"/>
          <w:i/>
          <w:sz w:val="14"/>
        </w:rPr>
        <w:t xml:space="preserve">∗ </w:t>
      </w:r>
      <w:r>
        <w:rPr>
          <w:rFonts w:ascii="Meiryo" w:hAnsi="Meiryo"/>
          <w:i/>
          <w:spacing w:val="10"/>
          <w:sz w:val="14"/>
        </w:rPr>
        <w:t xml:space="preserve"> </w:t>
      </w:r>
      <w:r>
        <w:rPr>
          <w:sz w:val="14"/>
        </w:rPr>
        <w:t>g</w:t>
      </w:r>
      <w:r>
        <w:rPr>
          <w:spacing w:val="-15"/>
          <w:sz w:val="14"/>
        </w:rPr>
        <w:t xml:space="preserve"> </w:t>
      </w:r>
      <w:r>
        <w:rPr>
          <w:sz w:val="14"/>
        </w:rPr>
        <w:t>e</w:t>
      </w:r>
      <w:r>
        <w:rPr>
          <w:spacing w:val="-15"/>
          <w:sz w:val="14"/>
        </w:rPr>
        <w:t xml:space="preserve"> </w:t>
      </w:r>
      <w:r>
        <w:rPr>
          <w:sz w:val="14"/>
        </w:rPr>
        <w:t>t</w:t>
      </w:r>
      <w:r>
        <w:rPr>
          <w:spacing w:val="-15"/>
          <w:sz w:val="14"/>
        </w:rPr>
        <w:t xml:space="preserve"> </w:t>
      </w:r>
      <w:r>
        <w:rPr>
          <w:sz w:val="14"/>
        </w:rPr>
        <w:t>_</w:t>
      </w:r>
      <w:r>
        <w:rPr>
          <w:spacing w:val="-15"/>
          <w:sz w:val="14"/>
        </w:rPr>
        <w:t xml:space="preserve"> </w:t>
      </w:r>
      <w:r>
        <w:rPr>
          <w:sz w:val="14"/>
        </w:rPr>
        <w:t>p</w:t>
      </w:r>
      <w:r>
        <w:rPr>
          <w:spacing w:val="-15"/>
          <w:sz w:val="14"/>
        </w:rPr>
        <w:t xml:space="preserve"> </w:t>
      </w:r>
      <w:r>
        <w:rPr>
          <w:sz w:val="14"/>
        </w:rPr>
        <w:t>P</w:t>
      </w:r>
      <w:r>
        <w:rPr>
          <w:spacing w:val="-15"/>
          <w:sz w:val="14"/>
        </w:rPr>
        <w:t xml:space="preserve"> </w:t>
      </w:r>
      <w:r>
        <w:rPr>
          <w:sz w:val="14"/>
        </w:rPr>
        <w:t>u</w:t>
      </w:r>
      <w:r>
        <w:rPr>
          <w:spacing w:val="-15"/>
          <w:sz w:val="14"/>
        </w:rPr>
        <w:t xml:space="preserve"> </w:t>
      </w:r>
      <w:r>
        <w:rPr>
          <w:sz w:val="14"/>
        </w:rPr>
        <w:t>l</w:t>
      </w:r>
      <w:r>
        <w:rPr>
          <w:spacing w:val="-15"/>
          <w:sz w:val="14"/>
        </w:rPr>
        <w:t xml:space="preserve"> </w:t>
      </w:r>
      <w:r>
        <w:rPr>
          <w:sz w:val="14"/>
        </w:rPr>
        <w:t>l</w:t>
      </w:r>
      <w:r>
        <w:rPr>
          <w:spacing w:val="10"/>
          <w:sz w:val="14"/>
        </w:rPr>
        <w:t xml:space="preserve"> </w:t>
      </w:r>
      <w:r>
        <w:rPr>
          <w:sz w:val="14"/>
        </w:rPr>
        <w:t>(</w:t>
      </w:r>
      <w:r>
        <w:rPr>
          <w:spacing w:val="-12"/>
          <w:sz w:val="14"/>
        </w:rPr>
        <w:t xml:space="preserve"> </w:t>
      </w:r>
      <w:r>
        <w:rPr>
          <w:sz w:val="14"/>
        </w:rPr>
        <w:t xml:space="preserve">)  </w:t>
      </w:r>
      <w:r>
        <w:rPr>
          <w:spacing w:val="11"/>
          <w:sz w:val="14"/>
        </w:rPr>
        <w:t xml:space="preserve"> </w:t>
      </w:r>
      <w:r>
        <w:rPr>
          <w:sz w:val="14"/>
        </w:rPr>
        <w:t>{</w:t>
      </w:r>
      <w:r>
        <w:rPr>
          <w:spacing w:val="-12"/>
          <w:sz w:val="14"/>
        </w:rPr>
        <w:t xml:space="preserve"> </w:t>
      </w:r>
      <w:r>
        <w:rPr>
          <w:b/>
          <w:spacing w:val="13"/>
          <w:sz w:val="14"/>
        </w:rPr>
        <w:t xml:space="preserve">return </w:t>
      </w:r>
      <w:r>
        <w:rPr>
          <w:b/>
          <w:spacing w:val="29"/>
          <w:sz w:val="14"/>
        </w:rPr>
        <w:t xml:space="preserve"> </w:t>
      </w:r>
      <w:r>
        <w:rPr>
          <w:spacing w:val="11"/>
          <w:sz w:val="14"/>
        </w:rPr>
        <w:t>component</w:t>
      </w:r>
      <w:r>
        <w:rPr>
          <w:spacing w:val="-3"/>
          <w:sz w:val="14"/>
        </w:rPr>
        <w:t xml:space="preserve"> </w:t>
      </w:r>
      <w:r>
        <w:rPr>
          <w:sz w:val="14"/>
        </w:rPr>
        <w:t>;</w:t>
      </w:r>
      <w:r>
        <w:rPr>
          <w:spacing w:val="-16"/>
          <w:sz w:val="14"/>
        </w:rPr>
        <w:t xml:space="preserve"> </w:t>
      </w:r>
      <w:r>
        <w:rPr>
          <w:sz w:val="14"/>
        </w:rPr>
        <w:t>}</w:t>
      </w:r>
    </w:p>
    <w:p w14:paraId="6A5EBA27" w14:textId="77777777" w:rsidR="00E61455" w:rsidRDefault="0079175C">
      <w:pPr>
        <w:tabs>
          <w:tab w:val="left" w:pos="501"/>
        </w:tabs>
        <w:spacing w:line="111" w:lineRule="exact"/>
        <w:ind w:left="119" w:right="765"/>
        <w:rPr>
          <w:sz w:val="14"/>
        </w:rPr>
      </w:pPr>
      <w:r>
        <w:rPr>
          <w:color w:val="9300D1"/>
          <w:sz w:val="10"/>
        </w:rPr>
        <w:t>13</w:t>
      </w:r>
      <w:r>
        <w:rPr>
          <w:color w:val="9300D1"/>
          <w:sz w:val="10"/>
        </w:rPr>
        <w:tab/>
      </w:r>
      <w:r>
        <w:rPr>
          <w:b/>
          <w:spacing w:val="11"/>
          <w:sz w:val="14"/>
        </w:rPr>
        <w:t xml:space="preserve">void </w:t>
      </w:r>
      <w:r>
        <w:rPr>
          <w:b/>
          <w:spacing w:val="36"/>
          <w:sz w:val="14"/>
        </w:rPr>
        <w:t xml:space="preserve"> </w:t>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r>
        <w:rPr>
          <w:sz w:val="14"/>
        </w:rPr>
        <w:t>s</w:t>
      </w:r>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4"/>
          <w:sz w:val="14"/>
        </w:rPr>
        <w:t xml:space="preserve"> </w:t>
      </w:r>
      <w:r>
        <w:rPr>
          <w:spacing w:val="8"/>
          <w:sz w:val="14"/>
        </w:rPr>
        <w:t xml:space="preserve">Data&amp; </w:t>
      </w:r>
      <w:r>
        <w:rPr>
          <w:spacing w:val="14"/>
          <w:sz w:val="14"/>
        </w:rPr>
        <w:t xml:space="preserve"> </w:t>
      </w:r>
      <w:r>
        <w:rPr>
          <w:sz w:val="14"/>
        </w:rPr>
        <w:t>s</w:t>
      </w:r>
      <w:r>
        <w:rPr>
          <w:spacing w:val="-14"/>
          <w:sz w:val="14"/>
        </w:rPr>
        <w:t xml:space="preserve"> </w:t>
      </w:r>
      <w:r>
        <w:rPr>
          <w:sz w:val="14"/>
        </w:rPr>
        <w:t>i</w:t>
      </w:r>
      <w:r>
        <w:rPr>
          <w:spacing w:val="-14"/>
          <w:sz w:val="14"/>
        </w:rPr>
        <w:t xml:space="preserve"> </w:t>
      </w:r>
      <w:r>
        <w:rPr>
          <w:sz w:val="14"/>
        </w:rPr>
        <w:t>g</w:t>
      </w:r>
      <w:r>
        <w:rPr>
          <w:spacing w:val="4"/>
          <w:sz w:val="14"/>
        </w:rPr>
        <w:t xml:space="preserve"> </w:t>
      </w:r>
      <w:r>
        <w:rPr>
          <w:sz w:val="14"/>
        </w:rPr>
        <w:t xml:space="preserve">)  </w:t>
      </w:r>
      <w:r>
        <w:rPr>
          <w:spacing w:val="4"/>
          <w:sz w:val="14"/>
        </w:rPr>
        <w:t xml:space="preserve"> </w:t>
      </w:r>
      <w:r>
        <w:rPr>
          <w:sz w:val="14"/>
        </w:rPr>
        <w:t>{</w:t>
      </w:r>
    </w:p>
    <w:p w14:paraId="4F185D7B" w14:textId="77777777" w:rsidR="00E61455" w:rsidRDefault="0079175C">
      <w:pPr>
        <w:tabs>
          <w:tab w:val="left" w:pos="596"/>
        </w:tabs>
        <w:spacing w:line="82" w:lineRule="exact"/>
        <w:ind w:left="119" w:right="89"/>
        <w:rPr>
          <w:sz w:val="14"/>
        </w:rPr>
      </w:pPr>
      <w:r>
        <w:rPr>
          <w:color w:val="9300D1"/>
          <w:sz w:val="10"/>
        </w:rPr>
        <w:t>14</w:t>
      </w:r>
      <w:r>
        <w:rPr>
          <w:color w:val="9300D1"/>
          <w:sz w:val="10"/>
        </w:rPr>
        <w:tab/>
      </w:r>
      <w:r>
        <w:rPr>
          <w:b/>
          <w:sz w:val="14"/>
        </w:rPr>
        <w:t>i</w:t>
      </w:r>
      <w:r>
        <w:rPr>
          <w:b/>
          <w:spacing w:val="-9"/>
          <w:sz w:val="14"/>
        </w:rPr>
        <w:t xml:space="preserve"> </w:t>
      </w:r>
      <w:r>
        <w:rPr>
          <w:b/>
          <w:sz w:val="14"/>
        </w:rPr>
        <w:t xml:space="preserve">f  </w:t>
      </w:r>
      <w:r>
        <w:rPr>
          <w:b/>
          <w:spacing w:val="23"/>
          <w:sz w:val="14"/>
        </w:rPr>
        <w:t xml:space="preserve"> </w:t>
      </w:r>
      <w:r>
        <w:rPr>
          <w:sz w:val="14"/>
        </w:rPr>
        <w:t>(</w:t>
      </w:r>
      <w:r>
        <w:rPr>
          <w:spacing w:val="9"/>
          <w:sz w:val="14"/>
        </w:rPr>
        <w:t xml:space="preserve"> </w:t>
      </w:r>
      <w:r>
        <w:rPr>
          <w:sz w:val="14"/>
        </w:rPr>
        <w:t>a</w:t>
      </w:r>
      <w:r>
        <w:rPr>
          <w:spacing w:val="-10"/>
          <w:sz w:val="14"/>
        </w:rPr>
        <w:t xml:space="preserve"> </w:t>
      </w:r>
      <w:r>
        <w:rPr>
          <w:sz w:val="14"/>
        </w:rPr>
        <w:t>c</w:t>
      </w:r>
      <w:r>
        <w:rPr>
          <w:spacing w:val="-10"/>
          <w:sz w:val="14"/>
        </w:rPr>
        <w:t xml:space="preserve"> </w:t>
      </w:r>
      <w:r>
        <w:rPr>
          <w:sz w:val="14"/>
        </w:rPr>
        <w:t>t</w:t>
      </w:r>
      <w:r>
        <w:rPr>
          <w:spacing w:val="-10"/>
          <w:sz w:val="14"/>
        </w:rPr>
        <w:t xml:space="preserve"> </w:t>
      </w:r>
      <w:r>
        <w:rPr>
          <w:sz w:val="14"/>
        </w:rPr>
        <w:t>i</w:t>
      </w:r>
      <w:r>
        <w:rPr>
          <w:spacing w:val="-10"/>
          <w:sz w:val="14"/>
        </w:rPr>
        <w:t xml:space="preserve"> </w:t>
      </w:r>
      <w:r>
        <w:rPr>
          <w:sz w:val="14"/>
        </w:rPr>
        <w:t>v</w:t>
      </w:r>
      <w:r>
        <w:rPr>
          <w:spacing w:val="-10"/>
          <w:sz w:val="14"/>
        </w:rPr>
        <w:t xml:space="preserve"> </w:t>
      </w:r>
      <w:r>
        <w:rPr>
          <w:sz w:val="14"/>
        </w:rPr>
        <w:t>e</w:t>
      </w:r>
      <w:r>
        <w:rPr>
          <w:spacing w:val="-10"/>
          <w:sz w:val="14"/>
        </w:rPr>
        <w:t xml:space="preserve"> </w:t>
      </w:r>
      <w:r>
        <w:rPr>
          <w:sz w:val="14"/>
        </w:rPr>
        <w:t>_</w:t>
      </w:r>
      <w:r>
        <w:rPr>
          <w:spacing w:val="-10"/>
          <w:sz w:val="14"/>
        </w:rPr>
        <w:t xml:space="preserve"> </w:t>
      </w:r>
      <w:r>
        <w:rPr>
          <w:sz w:val="14"/>
        </w:rPr>
        <w:t>s</w:t>
      </w:r>
      <w:r>
        <w:rPr>
          <w:spacing w:val="-10"/>
          <w:sz w:val="14"/>
        </w:rPr>
        <w:t xml:space="preserve"> </w:t>
      </w:r>
      <w:r>
        <w:rPr>
          <w:sz w:val="14"/>
        </w:rPr>
        <w:t>t</w:t>
      </w:r>
      <w:r>
        <w:rPr>
          <w:spacing w:val="-10"/>
          <w:sz w:val="14"/>
        </w:rPr>
        <w:t xml:space="preserve"> </w:t>
      </w:r>
      <w:r>
        <w:rPr>
          <w:sz w:val="14"/>
        </w:rPr>
        <w:t>a</w:t>
      </w:r>
      <w:r>
        <w:rPr>
          <w:spacing w:val="-10"/>
          <w:sz w:val="14"/>
        </w:rPr>
        <w:t xml:space="preserve"> </w:t>
      </w:r>
      <w:r>
        <w:rPr>
          <w:sz w:val="14"/>
        </w:rPr>
        <w:t>t</w:t>
      </w:r>
      <w:r>
        <w:rPr>
          <w:spacing w:val="-10"/>
          <w:sz w:val="14"/>
        </w:rPr>
        <w:t xml:space="preserve"> </w:t>
      </w:r>
      <w:r>
        <w:rPr>
          <w:sz w:val="14"/>
        </w:rPr>
        <w:t>e</w:t>
      </w:r>
      <w:r>
        <w:rPr>
          <w:spacing w:val="-6"/>
          <w:sz w:val="14"/>
        </w:rPr>
        <w:t xml:space="preserve"> </w:t>
      </w:r>
      <w:r>
        <w:rPr>
          <w:spacing w:val="3"/>
          <w:sz w:val="14"/>
        </w:rPr>
        <w:t>==IDLE</w:t>
      </w:r>
      <w:r>
        <w:rPr>
          <w:spacing w:val="-14"/>
          <w:sz w:val="14"/>
        </w:rPr>
        <w:t xml:space="preserve"> </w:t>
      </w:r>
      <w:r>
        <w:rPr>
          <w:sz w:val="14"/>
        </w:rPr>
        <w:t>)</w:t>
      </w:r>
      <w:r>
        <w:rPr>
          <w:spacing w:val="-9"/>
          <w:sz w:val="14"/>
        </w:rPr>
        <w:t xml:space="preserve"> </w:t>
      </w:r>
      <w:r>
        <w:rPr>
          <w:sz w:val="14"/>
        </w:rPr>
        <w:t>{</w:t>
      </w:r>
      <w:r>
        <w:rPr>
          <w:color w:val="009900"/>
          <w:sz w:val="14"/>
        </w:rPr>
        <w:t>/</w:t>
      </w:r>
      <w:r>
        <w:rPr>
          <w:color w:val="009900"/>
          <w:spacing w:val="-6"/>
          <w:sz w:val="14"/>
        </w:rPr>
        <w:t xml:space="preserve"> </w:t>
      </w:r>
      <w:r>
        <w:rPr>
          <w:color w:val="009900"/>
          <w:spacing w:val="8"/>
          <w:sz w:val="14"/>
        </w:rPr>
        <w:t>/checkt</w:t>
      </w:r>
      <w:r>
        <w:rPr>
          <w:color w:val="009900"/>
          <w:spacing w:val="-16"/>
          <w:sz w:val="14"/>
        </w:rPr>
        <w:t xml:space="preserve"> </w:t>
      </w:r>
      <w:r>
        <w:rPr>
          <w:color w:val="009900"/>
          <w:sz w:val="14"/>
        </w:rPr>
        <w:t>h</w:t>
      </w:r>
      <w:r>
        <w:rPr>
          <w:color w:val="009900"/>
          <w:spacing w:val="-16"/>
          <w:sz w:val="14"/>
        </w:rPr>
        <w:t xml:space="preserve"> </w:t>
      </w:r>
      <w:r>
        <w:rPr>
          <w:color w:val="009900"/>
          <w:sz w:val="14"/>
        </w:rPr>
        <w:t>eI</w:t>
      </w:r>
      <w:r>
        <w:rPr>
          <w:color w:val="009900"/>
          <w:spacing w:val="-13"/>
          <w:sz w:val="14"/>
        </w:rPr>
        <w:t xml:space="preserve"> </w:t>
      </w:r>
      <w:r>
        <w:rPr>
          <w:color w:val="009900"/>
          <w:sz w:val="14"/>
        </w:rPr>
        <w:t>d</w:t>
      </w:r>
      <w:r>
        <w:rPr>
          <w:color w:val="009900"/>
          <w:spacing w:val="-13"/>
          <w:sz w:val="14"/>
        </w:rPr>
        <w:t xml:space="preserve"> </w:t>
      </w:r>
      <w:r>
        <w:rPr>
          <w:color w:val="009900"/>
          <w:sz w:val="14"/>
        </w:rPr>
        <w:t>l</w:t>
      </w:r>
      <w:r>
        <w:rPr>
          <w:color w:val="009900"/>
          <w:spacing w:val="-13"/>
          <w:sz w:val="14"/>
        </w:rPr>
        <w:t xml:space="preserve"> </w:t>
      </w:r>
      <w:r>
        <w:rPr>
          <w:color w:val="009900"/>
          <w:sz w:val="14"/>
        </w:rPr>
        <w:t>es</w:t>
      </w:r>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r>
        <w:rPr>
          <w:color w:val="009900"/>
          <w:sz w:val="14"/>
        </w:rPr>
        <w:t>ea</w:t>
      </w:r>
      <w:r>
        <w:rPr>
          <w:color w:val="009900"/>
          <w:spacing w:val="-12"/>
          <w:sz w:val="14"/>
        </w:rPr>
        <w:t xml:space="preserve"> </w:t>
      </w:r>
      <w:r>
        <w:rPr>
          <w:color w:val="009900"/>
          <w:sz w:val="14"/>
        </w:rPr>
        <w:t>c</w:t>
      </w:r>
      <w:r>
        <w:rPr>
          <w:color w:val="009900"/>
          <w:spacing w:val="-12"/>
          <w:sz w:val="14"/>
        </w:rPr>
        <w:t xml:space="preserve"> </w:t>
      </w:r>
      <w:r>
        <w:rPr>
          <w:color w:val="009900"/>
          <w:sz w:val="14"/>
        </w:rPr>
        <w:t>t</w:t>
      </w:r>
      <w:r>
        <w:rPr>
          <w:color w:val="009900"/>
          <w:spacing w:val="-12"/>
          <w:sz w:val="14"/>
        </w:rPr>
        <w:t xml:space="preserve"> </w:t>
      </w:r>
      <w:r>
        <w:rPr>
          <w:color w:val="009900"/>
          <w:sz w:val="14"/>
        </w:rPr>
        <w:t>i</w:t>
      </w:r>
      <w:r>
        <w:rPr>
          <w:color w:val="009900"/>
          <w:spacing w:val="-12"/>
          <w:sz w:val="14"/>
        </w:rPr>
        <w:t xml:space="preserve"> </w:t>
      </w:r>
      <w:r>
        <w:rPr>
          <w:color w:val="009900"/>
          <w:sz w:val="14"/>
        </w:rPr>
        <w:t>v</w:t>
      </w:r>
      <w:r>
        <w:rPr>
          <w:color w:val="009900"/>
          <w:spacing w:val="-12"/>
          <w:sz w:val="14"/>
        </w:rPr>
        <w:t xml:space="preserve"> </w:t>
      </w:r>
      <w:r>
        <w:rPr>
          <w:color w:val="009900"/>
          <w:sz w:val="14"/>
        </w:rPr>
        <w:t>e</w:t>
      </w:r>
    </w:p>
    <w:p w14:paraId="74C7266D" w14:textId="77777777" w:rsidR="00E61455" w:rsidRDefault="0079175C">
      <w:pPr>
        <w:tabs>
          <w:tab w:val="left" w:pos="665"/>
        </w:tabs>
        <w:spacing w:line="179" w:lineRule="exact"/>
        <w:ind w:left="119" w:right="765"/>
        <w:rPr>
          <w:sz w:val="14"/>
        </w:rPr>
      </w:pPr>
      <w:r>
        <w:rPr>
          <w:color w:val="9300D1"/>
          <w:sz w:val="10"/>
        </w:rPr>
        <w:t>15</w:t>
      </w:r>
      <w:r>
        <w:rPr>
          <w:color w:val="9300D1"/>
          <w:sz w:val="10"/>
        </w:rPr>
        <w:tab/>
      </w:r>
      <w:r>
        <w:rPr>
          <w:spacing w:val="10"/>
          <w:sz w:val="14"/>
        </w:rPr>
        <w:t>component</w:t>
      </w:r>
      <w:r>
        <w:rPr>
          <w:spacing w:val="-20"/>
          <w:sz w:val="14"/>
        </w:rPr>
        <w:t xml:space="preserve"> </w:t>
      </w:r>
      <w:r>
        <w:rPr>
          <w:rFonts w:ascii="Meiryo" w:hAnsi="Meiryo"/>
          <w:i/>
          <w:spacing w:val="-3"/>
          <w:sz w:val="14"/>
        </w:rPr>
        <w:t>−</w:t>
      </w:r>
      <w:r>
        <w:rPr>
          <w:spacing w:val="-3"/>
          <w:sz w:val="14"/>
        </w:rPr>
        <w:t>&gt;s</w:t>
      </w:r>
      <w:r>
        <w:rPr>
          <w:spacing w:val="-16"/>
          <w:sz w:val="14"/>
        </w:rPr>
        <w:t xml:space="preserve"> </w:t>
      </w:r>
      <w:r>
        <w:rPr>
          <w:sz w:val="14"/>
        </w:rPr>
        <w:t>i</w:t>
      </w:r>
      <w:r>
        <w:rPr>
          <w:spacing w:val="-16"/>
          <w:sz w:val="14"/>
        </w:rPr>
        <w:t xml:space="preserve"> </w:t>
      </w:r>
      <w:r>
        <w:rPr>
          <w:sz w:val="14"/>
        </w:rPr>
        <w:t>g</w:t>
      </w:r>
      <w:r>
        <w:rPr>
          <w:spacing w:val="-16"/>
          <w:sz w:val="14"/>
        </w:rPr>
        <w:t xml:space="preserve"> </w:t>
      </w:r>
      <w:r>
        <w:rPr>
          <w:sz w:val="14"/>
        </w:rPr>
        <w:t>n</w:t>
      </w:r>
      <w:r>
        <w:rPr>
          <w:spacing w:val="-16"/>
          <w:sz w:val="14"/>
        </w:rPr>
        <w:t xml:space="preserve"> </w:t>
      </w:r>
      <w:r>
        <w:rPr>
          <w:sz w:val="14"/>
        </w:rPr>
        <w:t>a</w:t>
      </w:r>
      <w:r>
        <w:rPr>
          <w:spacing w:val="-16"/>
          <w:sz w:val="14"/>
        </w:rPr>
        <w:t xml:space="preserve"> </w:t>
      </w:r>
      <w:r>
        <w:rPr>
          <w:sz w:val="14"/>
        </w:rPr>
        <w:t>l</w:t>
      </w:r>
      <w:r>
        <w:rPr>
          <w:spacing w:val="-16"/>
          <w:sz w:val="14"/>
        </w:rPr>
        <w:t xml:space="preserve"> </w:t>
      </w:r>
      <w:r>
        <w:rPr>
          <w:sz w:val="14"/>
        </w:rPr>
        <w:t>C</w:t>
      </w:r>
      <w:r>
        <w:rPr>
          <w:spacing w:val="-16"/>
          <w:sz w:val="14"/>
        </w:rPr>
        <w:t xml:space="preserve"> </w:t>
      </w:r>
      <w:r>
        <w:rPr>
          <w:sz w:val="14"/>
        </w:rPr>
        <w:t>h</w:t>
      </w:r>
      <w:r>
        <w:rPr>
          <w:spacing w:val="-16"/>
          <w:sz w:val="14"/>
        </w:rPr>
        <w:t xml:space="preserve"> </w:t>
      </w:r>
      <w:r>
        <w:rPr>
          <w:sz w:val="14"/>
        </w:rPr>
        <w:t>e</w:t>
      </w:r>
      <w:r>
        <w:rPr>
          <w:spacing w:val="-16"/>
          <w:sz w:val="14"/>
        </w:rPr>
        <w:t xml:space="preserve"> </w:t>
      </w:r>
      <w:r>
        <w:rPr>
          <w:sz w:val="14"/>
        </w:rPr>
        <w:t>c</w:t>
      </w:r>
      <w:r>
        <w:rPr>
          <w:spacing w:val="-16"/>
          <w:sz w:val="14"/>
        </w:rPr>
        <w:t xml:space="preserve"> </w:t>
      </w:r>
      <w:r>
        <w:rPr>
          <w:sz w:val="14"/>
        </w:rPr>
        <w:t>k</w:t>
      </w:r>
      <w:r>
        <w:rPr>
          <w:spacing w:val="2"/>
          <w:sz w:val="14"/>
        </w:rPr>
        <w:t xml:space="preserve"> </w:t>
      </w:r>
      <w:r>
        <w:rPr>
          <w:sz w:val="14"/>
        </w:rPr>
        <w:t>(</w:t>
      </w:r>
      <w:r>
        <w:rPr>
          <w:spacing w:val="5"/>
          <w:sz w:val="14"/>
        </w:rPr>
        <w:t xml:space="preserve"> </w:t>
      </w:r>
      <w:r>
        <w:rPr>
          <w:sz w:val="14"/>
        </w:rPr>
        <w:t>s</w:t>
      </w:r>
      <w:r>
        <w:rPr>
          <w:spacing w:val="-13"/>
          <w:sz w:val="14"/>
        </w:rPr>
        <w:t xml:space="preserve"> </w:t>
      </w:r>
      <w:r>
        <w:rPr>
          <w:sz w:val="14"/>
        </w:rPr>
        <w:t>i</w:t>
      </w:r>
      <w:r>
        <w:rPr>
          <w:spacing w:val="-13"/>
          <w:sz w:val="14"/>
        </w:rPr>
        <w:t xml:space="preserve"> </w:t>
      </w:r>
      <w:r>
        <w:rPr>
          <w:sz w:val="14"/>
        </w:rPr>
        <w:t>g</w:t>
      </w:r>
      <w:r>
        <w:rPr>
          <w:spacing w:val="5"/>
          <w:sz w:val="14"/>
        </w:rPr>
        <w:t xml:space="preserve"> </w:t>
      </w:r>
      <w:r>
        <w:rPr>
          <w:sz w:val="14"/>
        </w:rPr>
        <w:t>)</w:t>
      </w:r>
      <w:r>
        <w:rPr>
          <w:spacing w:val="6"/>
          <w:sz w:val="14"/>
        </w:rPr>
        <w:t xml:space="preserve"> </w:t>
      </w:r>
      <w:r>
        <w:rPr>
          <w:sz w:val="14"/>
        </w:rPr>
        <w:t>;</w:t>
      </w:r>
      <w:r>
        <w:rPr>
          <w:color w:val="009900"/>
          <w:sz w:val="14"/>
        </w:rPr>
        <w:t>/</w:t>
      </w:r>
      <w:r>
        <w:rPr>
          <w:color w:val="009900"/>
          <w:spacing w:val="-6"/>
          <w:sz w:val="14"/>
        </w:rPr>
        <w:t xml:space="preserve"> </w:t>
      </w:r>
      <w:r>
        <w:rPr>
          <w:color w:val="009900"/>
          <w:sz w:val="14"/>
        </w:rPr>
        <w:t>/t</w:t>
      </w:r>
      <w:r>
        <w:rPr>
          <w:color w:val="009900"/>
          <w:spacing w:val="-7"/>
          <w:sz w:val="14"/>
        </w:rPr>
        <w:t xml:space="preserve"> </w:t>
      </w:r>
      <w:r>
        <w:rPr>
          <w:color w:val="009900"/>
          <w:sz w:val="14"/>
        </w:rPr>
        <w:t>r</w:t>
      </w:r>
      <w:r>
        <w:rPr>
          <w:color w:val="009900"/>
          <w:spacing w:val="-7"/>
          <w:sz w:val="14"/>
        </w:rPr>
        <w:t xml:space="preserve"> </w:t>
      </w:r>
      <w:r>
        <w:rPr>
          <w:color w:val="009900"/>
          <w:sz w:val="14"/>
        </w:rPr>
        <w:t>a</w:t>
      </w:r>
      <w:r>
        <w:rPr>
          <w:color w:val="009900"/>
          <w:spacing w:val="-7"/>
          <w:sz w:val="14"/>
        </w:rPr>
        <w:t xml:space="preserve"> </w:t>
      </w:r>
      <w:r>
        <w:rPr>
          <w:color w:val="009900"/>
          <w:sz w:val="14"/>
        </w:rPr>
        <w:t>n</w:t>
      </w:r>
      <w:r>
        <w:rPr>
          <w:color w:val="009900"/>
          <w:spacing w:val="-7"/>
          <w:sz w:val="14"/>
        </w:rPr>
        <w:t xml:space="preserve"> </w:t>
      </w:r>
      <w:r>
        <w:rPr>
          <w:color w:val="009900"/>
          <w:sz w:val="14"/>
        </w:rPr>
        <w:t>s</w:t>
      </w:r>
      <w:r>
        <w:rPr>
          <w:color w:val="009900"/>
          <w:spacing w:val="-7"/>
          <w:sz w:val="14"/>
        </w:rPr>
        <w:t xml:space="preserve"> </w:t>
      </w:r>
      <w:r>
        <w:rPr>
          <w:color w:val="009900"/>
          <w:sz w:val="14"/>
        </w:rPr>
        <w:t>i</w:t>
      </w:r>
      <w:r>
        <w:rPr>
          <w:color w:val="009900"/>
          <w:spacing w:val="-7"/>
          <w:sz w:val="14"/>
        </w:rPr>
        <w:t xml:space="preserve"> </w:t>
      </w:r>
      <w:r>
        <w:rPr>
          <w:color w:val="009900"/>
          <w:sz w:val="14"/>
        </w:rPr>
        <w:t>t</w:t>
      </w:r>
      <w:r>
        <w:rPr>
          <w:color w:val="009900"/>
          <w:spacing w:val="-7"/>
          <w:sz w:val="14"/>
        </w:rPr>
        <w:t xml:space="preserve"> </w:t>
      </w:r>
      <w:r>
        <w:rPr>
          <w:color w:val="009900"/>
          <w:sz w:val="14"/>
        </w:rPr>
        <w:t>i</w:t>
      </w:r>
      <w:r>
        <w:rPr>
          <w:color w:val="009900"/>
          <w:spacing w:val="-7"/>
          <w:sz w:val="14"/>
        </w:rPr>
        <w:t xml:space="preserve"> </w:t>
      </w:r>
      <w:r>
        <w:rPr>
          <w:color w:val="009900"/>
          <w:sz w:val="14"/>
        </w:rPr>
        <w:t>o</w:t>
      </w:r>
      <w:r>
        <w:rPr>
          <w:color w:val="009900"/>
          <w:spacing w:val="-7"/>
          <w:sz w:val="14"/>
        </w:rPr>
        <w:t xml:space="preserve"> </w:t>
      </w:r>
      <w:r>
        <w:rPr>
          <w:color w:val="009900"/>
          <w:sz w:val="14"/>
        </w:rPr>
        <w:t>ne</w:t>
      </w:r>
      <w:r>
        <w:rPr>
          <w:color w:val="009900"/>
          <w:spacing w:val="-9"/>
          <w:sz w:val="14"/>
        </w:rPr>
        <w:t xml:space="preserve"> </w:t>
      </w:r>
      <w:r>
        <w:rPr>
          <w:color w:val="009900"/>
          <w:sz w:val="14"/>
        </w:rPr>
        <w:t>f</w:t>
      </w:r>
      <w:r>
        <w:rPr>
          <w:color w:val="009900"/>
          <w:spacing w:val="-9"/>
          <w:sz w:val="14"/>
        </w:rPr>
        <w:t xml:space="preserve"> </w:t>
      </w:r>
      <w:r>
        <w:rPr>
          <w:color w:val="009900"/>
          <w:sz w:val="14"/>
        </w:rPr>
        <w:t>f</w:t>
      </w:r>
      <w:r>
        <w:rPr>
          <w:color w:val="009900"/>
          <w:spacing w:val="-9"/>
          <w:sz w:val="14"/>
        </w:rPr>
        <w:t xml:space="preserve"> </w:t>
      </w:r>
      <w:r>
        <w:rPr>
          <w:color w:val="009900"/>
          <w:sz w:val="14"/>
        </w:rPr>
        <w:t>e</w:t>
      </w:r>
      <w:r>
        <w:rPr>
          <w:color w:val="009900"/>
          <w:spacing w:val="-9"/>
          <w:sz w:val="14"/>
        </w:rPr>
        <w:t xml:space="preserve"> </w:t>
      </w:r>
      <w:r>
        <w:rPr>
          <w:color w:val="009900"/>
          <w:sz w:val="14"/>
        </w:rPr>
        <w:t>c</w:t>
      </w:r>
      <w:r>
        <w:rPr>
          <w:color w:val="009900"/>
          <w:spacing w:val="-9"/>
          <w:sz w:val="14"/>
        </w:rPr>
        <w:t xml:space="preserve"> </w:t>
      </w:r>
      <w:r>
        <w:rPr>
          <w:color w:val="009900"/>
          <w:sz w:val="14"/>
        </w:rPr>
        <w:t>t</w:t>
      </w:r>
    </w:p>
    <w:p w14:paraId="171A0F46" w14:textId="77777777" w:rsidR="00E61455" w:rsidRDefault="0079175C">
      <w:pPr>
        <w:tabs>
          <w:tab w:val="left" w:pos="679"/>
        </w:tabs>
        <w:spacing w:line="104" w:lineRule="exact"/>
        <w:ind w:left="119" w:right="765"/>
        <w:rPr>
          <w:sz w:val="14"/>
        </w:rPr>
      </w:pPr>
      <w:r>
        <w:rPr>
          <w:color w:val="9300D1"/>
          <w:sz w:val="10"/>
        </w:rPr>
        <w:t>16</w:t>
      </w:r>
      <w:r>
        <w:rPr>
          <w:color w:val="9300D1"/>
          <w:sz w:val="10"/>
        </w:rPr>
        <w:tab/>
      </w:r>
      <w:r>
        <w:rPr>
          <w:sz w:val="14"/>
        </w:rPr>
        <w:t>a</w:t>
      </w:r>
      <w:r>
        <w:rPr>
          <w:spacing w:val="-9"/>
          <w:sz w:val="14"/>
        </w:rPr>
        <w:t xml:space="preserve"> </w:t>
      </w:r>
      <w:r>
        <w:rPr>
          <w:sz w:val="14"/>
        </w:rPr>
        <w:t>c</w:t>
      </w:r>
      <w:r>
        <w:rPr>
          <w:spacing w:val="-9"/>
          <w:sz w:val="14"/>
        </w:rPr>
        <w:t xml:space="preserve"> </w:t>
      </w:r>
      <w:r>
        <w:rPr>
          <w:sz w:val="14"/>
        </w:rPr>
        <w:t>t</w:t>
      </w:r>
      <w:r>
        <w:rPr>
          <w:spacing w:val="-9"/>
          <w:sz w:val="14"/>
        </w:rPr>
        <w:t xml:space="preserve"> </w:t>
      </w:r>
      <w:r>
        <w:rPr>
          <w:sz w:val="14"/>
        </w:rPr>
        <w:t>i</w:t>
      </w:r>
      <w:r>
        <w:rPr>
          <w:spacing w:val="-9"/>
          <w:sz w:val="14"/>
        </w:rPr>
        <w:t xml:space="preserve"> </w:t>
      </w:r>
      <w:r>
        <w:rPr>
          <w:sz w:val="14"/>
        </w:rPr>
        <w:t>v</w:t>
      </w:r>
      <w:r>
        <w:rPr>
          <w:spacing w:val="-9"/>
          <w:sz w:val="14"/>
        </w:rPr>
        <w:t xml:space="preserve"> </w:t>
      </w:r>
      <w:r>
        <w:rPr>
          <w:sz w:val="14"/>
        </w:rPr>
        <w:t>e</w:t>
      </w:r>
      <w:r>
        <w:rPr>
          <w:spacing w:val="-9"/>
          <w:sz w:val="14"/>
        </w:rPr>
        <w:t xml:space="preserve"> </w:t>
      </w:r>
      <w:r>
        <w:rPr>
          <w:sz w:val="14"/>
        </w:rPr>
        <w:t>_</w:t>
      </w:r>
      <w:r>
        <w:rPr>
          <w:spacing w:val="-9"/>
          <w:sz w:val="14"/>
        </w:rPr>
        <w:t xml:space="preserve"> </w:t>
      </w:r>
      <w:r>
        <w:rPr>
          <w:sz w:val="14"/>
        </w:rPr>
        <w:t>s</w:t>
      </w:r>
      <w:r>
        <w:rPr>
          <w:spacing w:val="-9"/>
          <w:sz w:val="14"/>
        </w:rPr>
        <w:t xml:space="preserve"> </w:t>
      </w:r>
      <w:r>
        <w:rPr>
          <w:sz w:val="14"/>
        </w:rPr>
        <w:t>t</w:t>
      </w:r>
      <w:r>
        <w:rPr>
          <w:spacing w:val="-9"/>
          <w:sz w:val="14"/>
        </w:rPr>
        <w:t xml:space="preserve"> </w:t>
      </w:r>
      <w:r>
        <w:rPr>
          <w:sz w:val="14"/>
        </w:rPr>
        <w:t>a</w:t>
      </w:r>
      <w:r>
        <w:rPr>
          <w:spacing w:val="-9"/>
          <w:sz w:val="14"/>
        </w:rPr>
        <w:t xml:space="preserve"> </w:t>
      </w:r>
      <w:r>
        <w:rPr>
          <w:sz w:val="14"/>
        </w:rPr>
        <w:t>t</w:t>
      </w:r>
      <w:r>
        <w:rPr>
          <w:spacing w:val="-9"/>
          <w:sz w:val="14"/>
        </w:rPr>
        <w:t xml:space="preserve"> </w:t>
      </w:r>
      <w:r>
        <w:rPr>
          <w:sz w:val="14"/>
        </w:rPr>
        <w:t>e</w:t>
      </w:r>
      <w:r>
        <w:rPr>
          <w:spacing w:val="-6"/>
          <w:sz w:val="14"/>
        </w:rPr>
        <w:t xml:space="preserve"> </w:t>
      </w:r>
      <w:r>
        <w:rPr>
          <w:spacing w:val="-5"/>
          <w:sz w:val="14"/>
        </w:rPr>
        <w:t>=SIGNALCHECKING</w:t>
      </w:r>
      <w:r>
        <w:rPr>
          <w:spacing w:val="-17"/>
          <w:sz w:val="14"/>
        </w:rPr>
        <w:t xml:space="preserve"> </w:t>
      </w:r>
      <w:r>
        <w:rPr>
          <w:sz w:val="14"/>
        </w:rPr>
        <w:t>;</w:t>
      </w:r>
      <w:r>
        <w:rPr>
          <w:color w:val="009900"/>
          <w:sz w:val="14"/>
        </w:rPr>
        <w:t>/</w:t>
      </w:r>
      <w:r>
        <w:rPr>
          <w:color w:val="009900"/>
          <w:spacing w:val="-5"/>
          <w:sz w:val="14"/>
        </w:rPr>
        <w:t xml:space="preserve"> </w:t>
      </w:r>
      <w:r>
        <w:rPr>
          <w:color w:val="009900"/>
          <w:sz w:val="14"/>
        </w:rPr>
        <w:t>/s</w:t>
      </w:r>
      <w:r>
        <w:rPr>
          <w:color w:val="009900"/>
          <w:spacing w:val="-11"/>
          <w:sz w:val="14"/>
        </w:rPr>
        <w:t xml:space="preserve"> </w:t>
      </w:r>
      <w:r>
        <w:rPr>
          <w:color w:val="009900"/>
          <w:sz w:val="14"/>
        </w:rPr>
        <w:t>e</w:t>
      </w:r>
      <w:r>
        <w:rPr>
          <w:color w:val="009900"/>
          <w:spacing w:val="-11"/>
          <w:sz w:val="14"/>
        </w:rPr>
        <w:t xml:space="preserve"> </w:t>
      </w:r>
      <w:r>
        <w:rPr>
          <w:color w:val="009900"/>
          <w:sz w:val="14"/>
        </w:rPr>
        <w:t>ta</w:t>
      </w:r>
      <w:r>
        <w:rPr>
          <w:color w:val="009900"/>
          <w:spacing w:val="-11"/>
          <w:sz w:val="14"/>
        </w:rPr>
        <w:t xml:space="preserve"> </w:t>
      </w:r>
      <w:r>
        <w:rPr>
          <w:color w:val="009900"/>
          <w:sz w:val="14"/>
        </w:rPr>
        <w:t>c</w:t>
      </w:r>
      <w:r>
        <w:rPr>
          <w:color w:val="009900"/>
          <w:spacing w:val="-11"/>
          <w:sz w:val="14"/>
        </w:rPr>
        <w:t xml:space="preserve"> </w:t>
      </w:r>
      <w:r>
        <w:rPr>
          <w:color w:val="009900"/>
          <w:sz w:val="14"/>
        </w:rPr>
        <w:t>t</w:t>
      </w:r>
      <w:r>
        <w:rPr>
          <w:color w:val="009900"/>
          <w:spacing w:val="-11"/>
          <w:sz w:val="14"/>
        </w:rPr>
        <w:t xml:space="preserve"> </w:t>
      </w:r>
      <w:r>
        <w:rPr>
          <w:color w:val="009900"/>
          <w:sz w:val="14"/>
        </w:rPr>
        <w:t>i</w:t>
      </w:r>
      <w:r>
        <w:rPr>
          <w:color w:val="009900"/>
          <w:spacing w:val="-11"/>
          <w:sz w:val="14"/>
        </w:rPr>
        <w:t xml:space="preserve"> </w:t>
      </w:r>
      <w:r>
        <w:rPr>
          <w:color w:val="009900"/>
          <w:sz w:val="14"/>
        </w:rPr>
        <w:t>v</w:t>
      </w:r>
      <w:r>
        <w:rPr>
          <w:color w:val="009900"/>
          <w:spacing w:val="-11"/>
          <w:sz w:val="14"/>
        </w:rPr>
        <w:t xml:space="preserve"> </w:t>
      </w:r>
      <w:r>
        <w:rPr>
          <w:color w:val="009900"/>
          <w:sz w:val="14"/>
        </w:rPr>
        <w:t>es</w:t>
      </w:r>
      <w:r>
        <w:rPr>
          <w:color w:val="009900"/>
          <w:spacing w:val="-8"/>
          <w:sz w:val="14"/>
        </w:rPr>
        <w:t xml:space="preserve"> </w:t>
      </w:r>
      <w:r>
        <w:rPr>
          <w:color w:val="009900"/>
          <w:sz w:val="14"/>
        </w:rPr>
        <w:t>t</w:t>
      </w:r>
      <w:r>
        <w:rPr>
          <w:color w:val="009900"/>
          <w:spacing w:val="-8"/>
          <w:sz w:val="14"/>
        </w:rPr>
        <w:t xml:space="preserve"> </w:t>
      </w:r>
      <w:r>
        <w:rPr>
          <w:color w:val="009900"/>
          <w:sz w:val="14"/>
        </w:rPr>
        <w:t>a</w:t>
      </w:r>
      <w:r>
        <w:rPr>
          <w:color w:val="009900"/>
          <w:spacing w:val="-8"/>
          <w:sz w:val="14"/>
        </w:rPr>
        <w:t xml:space="preserve"> </w:t>
      </w:r>
      <w:r>
        <w:rPr>
          <w:color w:val="009900"/>
          <w:sz w:val="14"/>
        </w:rPr>
        <w:t>t</w:t>
      </w:r>
      <w:r>
        <w:rPr>
          <w:color w:val="009900"/>
          <w:spacing w:val="-8"/>
          <w:sz w:val="14"/>
        </w:rPr>
        <w:t xml:space="preserve"> </w:t>
      </w:r>
      <w:r>
        <w:rPr>
          <w:color w:val="009900"/>
          <w:sz w:val="14"/>
        </w:rPr>
        <w:t>e</w:t>
      </w:r>
    </w:p>
    <w:p w14:paraId="5DC8A4A7" w14:textId="77777777" w:rsidR="00E61455" w:rsidRDefault="0079175C">
      <w:pPr>
        <w:tabs>
          <w:tab w:val="left" w:pos="577"/>
        </w:tabs>
        <w:spacing w:line="117" w:lineRule="exact"/>
        <w:ind w:left="119" w:right="765"/>
        <w:rPr>
          <w:sz w:val="14"/>
        </w:rPr>
      </w:pPr>
      <w:r>
        <w:rPr>
          <w:color w:val="9300D1"/>
          <w:sz w:val="10"/>
        </w:rPr>
        <w:t>17</w:t>
      </w:r>
      <w:r>
        <w:rPr>
          <w:color w:val="9300D1"/>
          <w:sz w:val="10"/>
        </w:rPr>
        <w:tab/>
      </w:r>
      <w:r>
        <w:rPr>
          <w:sz w:val="14"/>
        </w:rPr>
        <w:t>}</w:t>
      </w:r>
    </w:p>
    <w:p w14:paraId="75618BA8" w14:textId="77777777" w:rsidR="00E61455" w:rsidRDefault="0079175C">
      <w:pPr>
        <w:tabs>
          <w:tab w:val="left" w:pos="494"/>
        </w:tabs>
        <w:spacing w:line="120" w:lineRule="exact"/>
        <w:ind w:left="119" w:right="765"/>
        <w:rPr>
          <w:sz w:val="14"/>
        </w:rPr>
      </w:pPr>
      <w:r>
        <w:rPr>
          <w:color w:val="9300D1"/>
          <w:sz w:val="10"/>
        </w:rPr>
        <w:t>18</w:t>
      </w:r>
      <w:r>
        <w:rPr>
          <w:color w:val="9300D1"/>
          <w:sz w:val="10"/>
        </w:rPr>
        <w:tab/>
      </w:r>
      <w:r>
        <w:rPr>
          <w:sz w:val="14"/>
        </w:rPr>
        <w:t>}</w:t>
      </w:r>
    </w:p>
    <w:p w14:paraId="3A37A8F0" w14:textId="77777777" w:rsidR="00E61455" w:rsidRDefault="0079175C">
      <w:pPr>
        <w:tabs>
          <w:tab w:val="left" w:pos="501"/>
        </w:tabs>
        <w:spacing w:line="123" w:lineRule="exact"/>
        <w:ind w:left="119" w:right="765"/>
        <w:rPr>
          <w:sz w:val="14"/>
        </w:rPr>
      </w:pPr>
      <w:r>
        <w:rPr>
          <w:color w:val="9300D1"/>
          <w:sz w:val="10"/>
        </w:rPr>
        <w:t>19</w:t>
      </w:r>
      <w:r>
        <w:rPr>
          <w:color w:val="9300D1"/>
          <w:sz w:val="10"/>
        </w:rPr>
        <w:tab/>
      </w:r>
      <w:r>
        <w:rPr>
          <w:b/>
          <w:spacing w:val="11"/>
          <w:sz w:val="14"/>
        </w:rPr>
        <w:t xml:space="preserve">void  </w:t>
      </w:r>
      <w:r>
        <w:rPr>
          <w:spacing w:val="10"/>
          <w:sz w:val="14"/>
        </w:rPr>
        <w:t xml:space="preserve">push </w:t>
      </w:r>
      <w:r>
        <w:rPr>
          <w:sz w:val="14"/>
        </w:rPr>
        <w:t xml:space="preserve">( </w:t>
      </w:r>
      <w:r>
        <w:rPr>
          <w:spacing w:val="8"/>
          <w:sz w:val="14"/>
        </w:rPr>
        <w:t xml:space="preserve">Data&amp;  </w:t>
      </w:r>
      <w:r>
        <w:rPr>
          <w:sz w:val="14"/>
        </w:rPr>
        <w:t xml:space="preserve">d a t a ) </w:t>
      </w:r>
      <w:r>
        <w:rPr>
          <w:spacing w:val="10"/>
          <w:sz w:val="14"/>
        </w:rPr>
        <w:t xml:space="preserve"> </w:t>
      </w:r>
      <w:r>
        <w:rPr>
          <w:sz w:val="14"/>
        </w:rPr>
        <w:t>{</w:t>
      </w:r>
    </w:p>
    <w:p w14:paraId="0458D13D" w14:textId="77777777" w:rsidR="00E61455" w:rsidRDefault="0079175C">
      <w:pPr>
        <w:tabs>
          <w:tab w:val="left" w:pos="672"/>
        </w:tabs>
        <w:spacing w:line="84" w:lineRule="exact"/>
        <w:ind w:left="119" w:right="765"/>
        <w:rPr>
          <w:sz w:val="14"/>
        </w:rPr>
      </w:pPr>
      <w:r>
        <w:rPr>
          <w:color w:val="9300D1"/>
          <w:sz w:val="10"/>
        </w:rPr>
        <w:t>20</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r>
        <w:rPr>
          <w:sz w:val="14"/>
        </w:rPr>
        <w:t>s</w:t>
      </w:r>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3"/>
          <w:sz w:val="14"/>
        </w:rPr>
        <w:t xml:space="preserve"> </w:t>
      </w:r>
      <w:r>
        <w:rPr>
          <w:sz w:val="14"/>
        </w:rPr>
        <w:t>d</w:t>
      </w:r>
      <w:r>
        <w:rPr>
          <w:spacing w:val="-16"/>
          <w:sz w:val="14"/>
        </w:rPr>
        <w:t xml:space="preserve"> </w:t>
      </w:r>
      <w:r>
        <w:rPr>
          <w:sz w:val="14"/>
        </w:rPr>
        <w:t>a</w:t>
      </w:r>
      <w:r>
        <w:rPr>
          <w:spacing w:val="-16"/>
          <w:sz w:val="14"/>
        </w:rPr>
        <w:t xml:space="preserve"> </w:t>
      </w:r>
      <w:r>
        <w:rPr>
          <w:sz w:val="14"/>
        </w:rPr>
        <w:t>t</w:t>
      </w:r>
      <w:r>
        <w:rPr>
          <w:spacing w:val="-16"/>
          <w:sz w:val="14"/>
        </w:rPr>
        <w:t xml:space="preserve"> </w:t>
      </w:r>
      <w:r>
        <w:rPr>
          <w:sz w:val="14"/>
        </w:rPr>
        <w:t>a</w:t>
      </w:r>
      <w:r>
        <w:rPr>
          <w:spacing w:val="3"/>
          <w:sz w:val="14"/>
        </w:rPr>
        <w:t xml:space="preserve"> </w:t>
      </w:r>
      <w:r>
        <w:rPr>
          <w:sz w:val="14"/>
        </w:rPr>
        <w:t>)</w:t>
      </w:r>
      <w:r>
        <w:rPr>
          <w:spacing w:val="5"/>
          <w:sz w:val="14"/>
        </w:rPr>
        <w:t xml:space="preserve"> </w:t>
      </w:r>
      <w:r>
        <w:rPr>
          <w:sz w:val="14"/>
        </w:rPr>
        <w:t>;</w:t>
      </w:r>
    </w:p>
    <w:p w14:paraId="5E5FC0AA" w14:textId="77777777" w:rsidR="00E61455" w:rsidRDefault="0079175C">
      <w:pPr>
        <w:tabs>
          <w:tab w:val="left" w:pos="665"/>
        </w:tabs>
        <w:spacing w:line="182" w:lineRule="exact"/>
        <w:ind w:left="119" w:right="765"/>
        <w:rPr>
          <w:sz w:val="14"/>
        </w:rPr>
      </w:pPr>
      <w:r>
        <w:rPr>
          <w:color w:val="9300D1"/>
          <w:sz w:val="10"/>
        </w:rPr>
        <w:t>21</w:t>
      </w:r>
      <w:r>
        <w:rPr>
          <w:color w:val="9300D1"/>
          <w:sz w:val="10"/>
        </w:rPr>
        <w:tab/>
      </w:r>
      <w:r>
        <w:rPr>
          <w:spacing w:val="10"/>
          <w:sz w:val="14"/>
        </w:rPr>
        <w:t>component</w:t>
      </w:r>
      <w:r>
        <w:rPr>
          <w:spacing w:val="-19"/>
          <w:sz w:val="14"/>
        </w:rPr>
        <w:t xml:space="preserve"> </w:t>
      </w:r>
      <w:r>
        <w:rPr>
          <w:rFonts w:ascii="Meiryo" w:hAnsi="Meiryo"/>
          <w:i/>
          <w:spacing w:val="4"/>
          <w:sz w:val="14"/>
        </w:rPr>
        <w:t>−</w:t>
      </w:r>
      <w:r>
        <w:rPr>
          <w:spacing w:val="4"/>
          <w:sz w:val="14"/>
        </w:rPr>
        <w:t>&gt;push</w:t>
      </w:r>
      <w:r>
        <w:rPr>
          <w:spacing w:val="-1"/>
          <w:sz w:val="14"/>
        </w:rPr>
        <w:t xml:space="preserve"> </w:t>
      </w:r>
      <w:r>
        <w:rPr>
          <w:sz w:val="14"/>
        </w:rPr>
        <w:t>(</w:t>
      </w:r>
      <w:r>
        <w:rPr>
          <w:spacing w:val="7"/>
          <w:sz w:val="14"/>
        </w:rPr>
        <w:t xml:space="preserve"> </w:t>
      </w:r>
      <w:r>
        <w:rPr>
          <w:sz w:val="14"/>
        </w:rPr>
        <w:t>d</w:t>
      </w:r>
      <w:r>
        <w:rPr>
          <w:spacing w:val="-14"/>
          <w:sz w:val="14"/>
        </w:rPr>
        <w:t xml:space="preserve"> </w:t>
      </w:r>
      <w:r>
        <w:rPr>
          <w:sz w:val="14"/>
        </w:rPr>
        <w:t>a</w:t>
      </w:r>
      <w:r>
        <w:rPr>
          <w:spacing w:val="-14"/>
          <w:sz w:val="14"/>
        </w:rPr>
        <w:t xml:space="preserve"> </w:t>
      </w:r>
      <w:r>
        <w:rPr>
          <w:sz w:val="14"/>
        </w:rPr>
        <w:t>t</w:t>
      </w:r>
      <w:r>
        <w:rPr>
          <w:spacing w:val="-14"/>
          <w:sz w:val="14"/>
        </w:rPr>
        <w:t xml:space="preserve"> </w:t>
      </w:r>
      <w:r>
        <w:rPr>
          <w:sz w:val="14"/>
        </w:rPr>
        <w:t>a</w:t>
      </w:r>
      <w:r>
        <w:rPr>
          <w:spacing w:val="7"/>
          <w:sz w:val="14"/>
        </w:rPr>
        <w:t xml:space="preserve"> </w:t>
      </w:r>
      <w:r>
        <w:rPr>
          <w:sz w:val="14"/>
        </w:rPr>
        <w:t>)</w:t>
      </w:r>
      <w:r>
        <w:rPr>
          <w:spacing w:val="9"/>
          <w:sz w:val="14"/>
        </w:rPr>
        <w:t xml:space="preserve"> </w:t>
      </w:r>
      <w:r>
        <w:rPr>
          <w:sz w:val="14"/>
        </w:rPr>
        <w:t>;</w:t>
      </w:r>
    </w:p>
    <w:p w14:paraId="1A6F19BE" w14:textId="77777777" w:rsidR="00E61455" w:rsidRDefault="0079175C">
      <w:pPr>
        <w:tabs>
          <w:tab w:val="left" w:pos="494"/>
        </w:tabs>
        <w:spacing w:line="106" w:lineRule="exact"/>
        <w:ind w:left="119" w:right="765"/>
        <w:rPr>
          <w:sz w:val="14"/>
        </w:rPr>
      </w:pPr>
      <w:r>
        <w:rPr>
          <w:color w:val="9300D1"/>
          <w:sz w:val="10"/>
        </w:rPr>
        <w:t>22</w:t>
      </w:r>
      <w:r>
        <w:rPr>
          <w:color w:val="9300D1"/>
          <w:sz w:val="10"/>
        </w:rPr>
        <w:tab/>
      </w:r>
      <w:r>
        <w:rPr>
          <w:sz w:val="14"/>
        </w:rPr>
        <w:t>}</w:t>
      </w:r>
    </w:p>
    <w:p w14:paraId="333B5BA6" w14:textId="77777777" w:rsidR="00E61455" w:rsidRDefault="0079175C">
      <w:pPr>
        <w:spacing w:line="120" w:lineRule="exact"/>
        <w:ind w:left="119" w:right="765"/>
        <w:rPr>
          <w:sz w:val="14"/>
        </w:rPr>
      </w:pPr>
      <w:r>
        <w:rPr>
          <w:color w:val="9300D1"/>
          <w:sz w:val="10"/>
        </w:rPr>
        <w:t xml:space="preserve">23    </w:t>
      </w:r>
      <w:r>
        <w:rPr>
          <w:sz w:val="14"/>
        </w:rPr>
        <w:t>}</w:t>
      </w:r>
    </w:p>
    <w:p w14:paraId="0737D00A" w14:textId="77777777" w:rsidR="00E61455" w:rsidRDefault="0079175C">
      <w:pPr>
        <w:spacing w:line="124" w:lineRule="exact"/>
        <w:ind w:left="119" w:right="765"/>
        <w:rPr>
          <w:sz w:val="14"/>
        </w:rPr>
      </w:pPr>
      <w:r>
        <w:rPr>
          <w:color w:val="9300D1"/>
          <w:sz w:val="10"/>
        </w:rPr>
        <w:t xml:space="preserve">24    </w:t>
      </w:r>
      <w:r>
        <w:rPr>
          <w:b/>
          <w:sz w:val="14"/>
        </w:rPr>
        <w:t xml:space="preserve">c l a s s   </w:t>
      </w:r>
      <w:r>
        <w:rPr>
          <w:sz w:val="14"/>
        </w:rPr>
        <w:t>S y s t e m D e l e g a t e e {</w:t>
      </w:r>
    </w:p>
    <w:p w14:paraId="0334D638" w14:textId="77777777" w:rsidR="00E61455" w:rsidRDefault="0079175C">
      <w:pPr>
        <w:spacing w:line="83" w:lineRule="exact"/>
        <w:ind w:left="119" w:right="765"/>
        <w:rPr>
          <w:sz w:val="14"/>
        </w:rPr>
      </w:pPr>
      <w:r>
        <w:rPr>
          <w:color w:val="9300D1"/>
          <w:sz w:val="10"/>
        </w:rPr>
        <w:t xml:space="preserve">25    </w:t>
      </w:r>
      <w:r>
        <w:rPr>
          <w:b/>
          <w:sz w:val="14"/>
        </w:rPr>
        <w:t xml:space="preserve">p u b l i c </w:t>
      </w:r>
      <w:r>
        <w:rPr>
          <w:sz w:val="14"/>
        </w:rPr>
        <w:t>:</w:t>
      </w:r>
    </w:p>
    <w:p w14:paraId="1D0AD9DE" w14:textId="77777777" w:rsidR="00E61455" w:rsidRDefault="0079175C">
      <w:pPr>
        <w:tabs>
          <w:tab w:val="left" w:pos="498"/>
        </w:tabs>
        <w:spacing w:line="181" w:lineRule="exact"/>
        <w:ind w:left="119" w:right="765"/>
        <w:rPr>
          <w:sz w:val="14"/>
        </w:rPr>
      </w:pPr>
      <w:r>
        <w:rPr>
          <w:color w:val="9300D1"/>
          <w:sz w:val="10"/>
        </w:rPr>
        <w:t>26</w:t>
      </w:r>
      <w:r>
        <w:rPr>
          <w:color w:val="9300D1"/>
          <w:sz w:val="10"/>
        </w:rPr>
        <w:tab/>
      </w:r>
      <w:r>
        <w:rPr>
          <w:spacing w:val="10"/>
          <w:sz w:val="14"/>
        </w:rPr>
        <w:t xml:space="preserve">System </w:t>
      </w:r>
      <w:r>
        <w:rPr>
          <w:rFonts w:ascii="Meiryo" w:hAnsi="Meiryo"/>
          <w:i/>
          <w:sz w:val="14"/>
        </w:rPr>
        <w:t>∗</w:t>
      </w:r>
      <w:r>
        <w:rPr>
          <w:rFonts w:ascii="Meiryo" w:hAnsi="Meiryo"/>
          <w:i/>
          <w:spacing w:val="6"/>
          <w:sz w:val="14"/>
        </w:rPr>
        <w:t xml:space="preserve"> </w:t>
      </w:r>
      <w:r>
        <w:rPr>
          <w:spacing w:val="11"/>
          <w:sz w:val="14"/>
        </w:rPr>
        <w:t xml:space="preserve">component </w:t>
      </w:r>
      <w:r>
        <w:rPr>
          <w:sz w:val="14"/>
        </w:rPr>
        <w:t>;</w:t>
      </w:r>
    </w:p>
    <w:p w14:paraId="4454E3FB" w14:textId="77777777" w:rsidR="00E61455" w:rsidRDefault="0079175C">
      <w:pPr>
        <w:tabs>
          <w:tab w:val="left" w:pos="501"/>
        </w:tabs>
        <w:spacing w:line="66" w:lineRule="exact"/>
        <w:ind w:left="119" w:right="765"/>
        <w:rPr>
          <w:sz w:val="14"/>
        </w:rPr>
      </w:pPr>
      <w:r>
        <w:rPr>
          <w:color w:val="9300D1"/>
          <w:sz w:val="10"/>
        </w:rPr>
        <w:t>27</w:t>
      </w:r>
      <w:r>
        <w:rPr>
          <w:color w:val="9300D1"/>
          <w:sz w:val="10"/>
        </w:rPr>
        <w:tab/>
      </w:r>
      <w:r>
        <w:rPr>
          <w:b/>
          <w:spacing w:val="11"/>
          <w:sz w:val="14"/>
        </w:rPr>
        <w:t xml:space="preserve">void </w:t>
      </w:r>
      <w:r>
        <w:rPr>
          <w:b/>
          <w:spacing w:val="39"/>
          <w:sz w:val="14"/>
        </w:rPr>
        <w:t xml:space="preserve"> </w:t>
      </w:r>
      <w:r>
        <w:rPr>
          <w:sz w:val="14"/>
        </w:rPr>
        <w:t>c</w:t>
      </w:r>
      <w:r>
        <w:rPr>
          <w:spacing w:val="-15"/>
          <w:sz w:val="14"/>
        </w:rPr>
        <w:t xml:space="preserve"> </w:t>
      </w:r>
      <w:r>
        <w:rPr>
          <w:sz w:val="14"/>
        </w:rPr>
        <w:t>r</w:t>
      </w:r>
      <w:r>
        <w:rPr>
          <w:spacing w:val="-15"/>
          <w:sz w:val="14"/>
        </w:rPr>
        <w:t xml:space="preserve"> </w:t>
      </w:r>
      <w:r>
        <w:rPr>
          <w:sz w:val="14"/>
        </w:rPr>
        <w:t>e</w:t>
      </w:r>
      <w:r>
        <w:rPr>
          <w:spacing w:val="-15"/>
          <w:sz w:val="14"/>
        </w:rPr>
        <w:t xml:space="preserve"> </w:t>
      </w:r>
      <w:r>
        <w:rPr>
          <w:sz w:val="14"/>
        </w:rPr>
        <w:t>a</w:t>
      </w:r>
      <w:r>
        <w:rPr>
          <w:spacing w:val="-15"/>
          <w:sz w:val="14"/>
        </w:rPr>
        <w:t xml:space="preserve"> </w:t>
      </w:r>
      <w:r>
        <w:rPr>
          <w:sz w:val="14"/>
        </w:rPr>
        <w:t>t</w:t>
      </w:r>
      <w:r>
        <w:rPr>
          <w:spacing w:val="-15"/>
          <w:sz w:val="14"/>
        </w:rPr>
        <w:t xml:space="preserve"> </w:t>
      </w:r>
      <w:r>
        <w:rPr>
          <w:sz w:val="14"/>
        </w:rPr>
        <w:t>e</w:t>
      </w:r>
      <w:r>
        <w:rPr>
          <w:spacing w:val="-15"/>
          <w:sz w:val="14"/>
        </w:rPr>
        <w:t xml:space="preserve"> </w:t>
      </w:r>
      <w:r>
        <w:rPr>
          <w:sz w:val="14"/>
        </w:rPr>
        <w:t>C</w:t>
      </w:r>
      <w:r>
        <w:rPr>
          <w:spacing w:val="-15"/>
          <w:sz w:val="14"/>
        </w:rPr>
        <w:t xml:space="preserve"> </w:t>
      </w:r>
      <w:r>
        <w:rPr>
          <w:sz w:val="14"/>
        </w:rPr>
        <w:t>o</w:t>
      </w:r>
      <w:r>
        <w:rPr>
          <w:spacing w:val="-15"/>
          <w:sz w:val="14"/>
        </w:rPr>
        <w:t xml:space="preserve"> </w:t>
      </w:r>
      <w:r>
        <w:rPr>
          <w:sz w:val="14"/>
        </w:rPr>
        <w:t>n</w:t>
      </w:r>
      <w:r>
        <w:rPr>
          <w:spacing w:val="-15"/>
          <w:sz w:val="14"/>
        </w:rPr>
        <w:t xml:space="preserve"> </w:t>
      </w:r>
      <w:r>
        <w:rPr>
          <w:sz w:val="14"/>
        </w:rPr>
        <w:t>n</w:t>
      </w:r>
      <w:r>
        <w:rPr>
          <w:spacing w:val="-15"/>
          <w:sz w:val="14"/>
        </w:rPr>
        <w:t xml:space="preserve"> </w:t>
      </w:r>
      <w:r>
        <w:rPr>
          <w:sz w:val="14"/>
        </w:rPr>
        <w:t>e</w:t>
      </w:r>
      <w:r>
        <w:rPr>
          <w:spacing w:val="-15"/>
          <w:sz w:val="14"/>
        </w:rPr>
        <w:t xml:space="preserve"> </w:t>
      </w:r>
      <w:r>
        <w:rPr>
          <w:sz w:val="14"/>
        </w:rPr>
        <w:t>c</w:t>
      </w:r>
      <w:r>
        <w:rPr>
          <w:spacing w:val="-15"/>
          <w:sz w:val="14"/>
        </w:rPr>
        <w:t xml:space="preserve"> </w:t>
      </w:r>
      <w:r>
        <w:rPr>
          <w:sz w:val="14"/>
        </w:rPr>
        <w:t>t</w:t>
      </w:r>
      <w:r>
        <w:rPr>
          <w:spacing w:val="-15"/>
          <w:sz w:val="14"/>
        </w:rPr>
        <w:t xml:space="preserve"> </w:t>
      </w:r>
      <w:r>
        <w:rPr>
          <w:sz w:val="14"/>
        </w:rPr>
        <w:t>i</w:t>
      </w:r>
      <w:r>
        <w:rPr>
          <w:spacing w:val="-15"/>
          <w:sz w:val="14"/>
        </w:rPr>
        <w:t xml:space="preserve"> </w:t>
      </w:r>
      <w:r>
        <w:rPr>
          <w:sz w:val="14"/>
        </w:rPr>
        <w:t>o</w:t>
      </w:r>
      <w:r>
        <w:rPr>
          <w:spacing w:val="-15"/>
          <w:sz w:val="14"/>
        </w:rPr>
        <w:t xml:space="preserve"> </w:t>
      </w:r>
      <w:r>
        <w:rPr>
          <w:sz w:val="14"/>
        </w:rPr>
        <w:t>n</w:t>
      </w:r>
      <w:r>
        <w:rPr>
          <w:spacing w:val="-15"/>
          <w:sz w:val="14"/>
        </w:rPr>
        <w:t xml:space="preserve"> </w:t>
      </w:r>
      <w:r>
        <w:rPr>
          <w:sz w:val="14"/>
        </w:rPr>
        <w:t>s</w:t>
      </w:r>
      <w:r>
        <w:rPr>
          <w:spacing w:val="10"/>
          <w:sz w:val="14"/>
        </w:rPr>
        <w:t xml:space="preserve"> </w:t>
      </w:r>
      <w:r>
        <w:rPr>
          <w:sz w:val="14"/>
        </w:rPr>
        <w:t>(</w:t>
      </w:r>
      <w:r>
        <w:rPr>
          <w:spacing w:val="-12"/>
          <w:sz w:val="14"/>
        </w:rPr>
        <w:t xml:space="preserve"> </w:t>
      </w:r>
      <w:r>
        <w:rPr>
          <w:sz w:val="14"/>
        </w:rPr>
        <w:t>)</w:t>
      </w:r>
      <w:r>
        <w:rPr>
          <w:spacing w:val="-3"/>
          <w:sz w:val="14"/>
        </w:rPr>
        <w:t xml:space="preserve"> </w:t>
      </w:r>
      <w:r>
        <w:rPr>
          <w:sz w:val="14"/>
        </w:rPr>
        <w:t>{</w:t>
      </w:r>
    </w:p>
    <w:p w14:paraId="07BAE5DC" w14:textId="77777777" w:rsidR="00E61455" w:rsidRDefault="0079175C">
      <w:pPr>
        <w:tabs>
          <w:tab w:val="left" w:pos="665"/>
        </w:tabs>
        <w:spacing w:line="138" w:lineRule="exact"/>
        <w:ind w:left="119" w:right="765"/>
        <w:rPr>
          <w:sz w:val="14"/>
        </w:rPr>
      </w:pPr>
      <w:r>
        <w:rPr>
          <w:color w:val="9300D1"/>
          <w:sz w:val="10"/>
        </w:rPr>
        <w:t>28</w:t>
      </w:r>
      <w:r>
        <w:rPr>
          <w:color w:val="9300D1"/>
          <w:sz w:val="10"/>
        </w:rPr>
        <w:tab/>
      </w:r>
      <w:r>
        <w:rPr>
          <w:spacing w:val="10"/>
          <w:sz w:val="14"/>
        </w:rPr>
        <w:t>component</w:t>
      </w:r>
      <w:r>
        <w:rPr>
          <w:spacing w:val="-20"/>
          <w:sz w:val="14"/>
        </w:rPr>
        <w:t xml:space="preserve"> </w:t>
      </w:r>
      <w:r>
        <w:rPr>
          <w:rFonts w:ascii="Meiryo" w:hAnsi="Meiryo"/>
          <w:i/>
          <w:spacing w:val="-7"/>
          <w:sz w:val="14"/>
        </w:rPr>
        <w:t>−</w:t>
      </w:r>
      <w:r>
        <w:rPr>
          <w:spacing w:val="-7"/>
          <w:sz w:val="14"/>
        </w:rPr>
        <w:t>&gt;p</w:t>
      </w:r>
      <w:r>
        <w:rPr>
          <w:spacing w:val="-4"/>
          <w:sz w:val="14"/>
        </w:rPr>
        <w:t xml:space="preserve"> </w:t>
      </w:r>
      <w:r>
        <w:rPr>
          <w:sz w:val="14"/>
        </w:rPr>
        <w:t>.</w:t>
      </w:r>
      <w:r>
        <w:rPr>
          <w:spacing w:val="13"/>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e</w:t>
      </w:r>
      <w:r>
        <w:rPr>
          <w:spacing w:val="13"/>
          <w:sz w:val="14"/>
        </w:rPr>
        <w:t xml:space="preserve"> </w:t>
      </w:r>
      <w:r>
        <w:rPr>
          <w:sz w:val="14"/>
        </w:rPr>
        <w:t>.</w:t>
      </w:r>
      <w:r>
        <w:rPr>
          <w:spacing w:val="8"/>
          <w:sz w:val="14"/>
        </w:rPr>
        <w:t xml:space="preserve"> </w:t>
      </w:r>
      <w:r>
        <w:rPr>
          <w:sz w:val="14"/>
        </w:rPr>
        <w:t>s</w:t>
      </w:r>
      <w:r>
        <w:rPr>
          <w:spacing w:val="-17"/>
          <w:sz w:val="14"/>
        </w:rPr>
        <w:t xml:space="preserve"> </w:t>
      </w:r>
      <w:r>
        <w:rPr>
          <w:sz w:val="14"/>
        </w:rPr>
        <w:t>e</w:t>
      </w:r>
      <w:r>
        <w:rPr>
          <w:spacing w:val="-17"/>
          <w:sz w:val="14"/>
        </w:rPr>
        <w:t xml:space="preserve"> </w:t>
      </w:r>
      <w:r>
        <w:rPr>
          <w:sz w:val="14"/>
        </w:rPr>
        <w:t>t</w:t>
      </w:r>
      <w:r>
        <w:rPr>
          <w:spacing w:val="-17"/>
          <w:sz w:val="14"/>
        </w:rPr>
        <w:t xml:space="preserve"> </w:t>
      </w:r>
      <w:r>
        <w:rPr>
          <w:sz w:val="14"/>
        </w:rPr>
        <w:t>_</w:t>
      </w:r>
      <w:r>
        <w:rPr>
          <w:spacing w:val="-17"/>
          <w:sz w:val="14"/>
        </w:rPr>
        <w:t xml:space="preserve"> </w:t>
      </w:r>
      <w:r>
        <w:rPr>
          <w:sz w:val="14"/>
        </w:rPr>
        <w:t>p</w:t>
      </w:r>
      <w:r>
        <w:rPr>
          <w:spacing w:val="-17"/>
          <w:sz w:val="14"/>
        </w:rPr>
        <w:t xml:space="preserve"> </w:t>
      </w:r>
      <w:r>
        <w:rPr>
          <w:sz w:val="14"/>
        </w:rPr>
        <w:t>P</w:t>
      </w:r>
      <w:r>
        <w:rPr>
          <w:spacing w:val="-17"/>
          <w:sz w:val="14"/>
        </w:rPr>
        <w:t xml:space="preserve"> </w:t>
      </w:r>
      <w:r>
        <w:rPr>
          <w:sz w:val="14"/>
        </w:rPr>
        <w:t>u</w:t>
      </w:r>
      <w:r>
        <w:rPr>
          <w:spacing w:val="-17"/>
          <w:sz w:val="14"/>
        </w:rPr>
        <w:t xml:space="preserve"> </w:t>
      </w:r>
      <w:r>
        <w:rPr>
          <w:sz w:val="14"/>
        </w:rPr>
        <w:t>s</w:t>
      </w:r>
      <w:r>
        <w:rPr>
          <w:spacing w:val="-17"/>
          <w:sz w:val="14"/>
        </w:rPr>
        <w:t xml:space="preserve"> </w:t>
      </w:r>
      <w:r>
        <w:rPr>
          <w:sz w:val="14"/>
        </w:rPr>
        <w:t>h</w:t>
      </w:r>
      <w:r>
        <w:rPr>
          <w:spacing w:val="2"/>
          <w:sz w:val="14"/>
        </w:rPr>
        <w:t xml:space="preserve"> </w:t>
      </w:r>
      <w:r>
        <w:rPr>
          <w:sz w:val="14"/>
        </w:rPr>
        <w:t>(</w:t>
      </w:r>
    </w:p>
    <w:p w14:paraId="2810DBF3" w14:textId="77777777" w:rsidR="00E61455" w:rsidRDefault="0079175C">
      <w:pPr>
        <w:tabs>
          <w:tab w:val="left" w:pos="832"/>
        </w:tabs>
        <w:spacing w:line="125" w:lineRule="exact"/>
        <w:ind w:left="119" w:right="765"/>
        <w:rPr>
          <w:sz w:val="14"/>
        </w:rPr>
      </w:pPr>
      <w:r>
        <w:rPr>
          <w:color w:val="9300D1"/>
          <w:sz w:val="10"/>
        </w:rPr>
        <w:t>29</w:t>
      </w:r>
      <w:r>
        <w:rPr>
          <w:color w:val="9300D1"/>
          <w:sz w:val="10"/>
        </w:rPr>
        <w:tab/>
      </w:r>
      <w:r>
        <w:rPr>
          <w:spacing w:val="10"/>
          <w:sz w:val="14"/>
        </w:rPr>
        <w:t>component</w:t>
      </w:r>
      <w:r>
        <w:rPr>
          <w:spacing w:val="-20"/>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r>
        <w:rPr>
          <w:sz w:val="14"/>
        </w:rPr>
        <w:t>i</w:t>
      </w:r>
      <w:r>
        <w:rPr>
          <w:spacing w:val="-9"/>
          <w:sz w:val="14"/>
        </w:rPr>
        <w:t xml:space="preserve"> </w:t>
      </w:r>
      <w:r>
        <w:rPr>
          <w:sz w:val="14"/>
        </w:rPr>
        <w:t>f</w:t>
      </w:r>
      <w:r>
        <w:rPr>
          <w:spacing w:val="-9"/>
          <w:sz w:val="14"/>
        </w:rPr>
        <w:t xml:space="preserve"> </w:t>
      </w:r>
      <w:r>
        <w:rPr>
          <w:sz w:val="14"/>
        </w:rPr>
        <w:t>o</w:t>
      </w:r>
      <w:r>
        <w:rPr>
          <w:spacing w:val="17"/>
          <w:sz w:val="14"/>
        </w:rPr>
        <w:t xml:space="preserve"> </w:t>
      </w:r>
      <w:r>
        <w:rPr>
          <w:sz w:val="14"/>
        </w:rPr>
        <w:t>.</w:t>
      </w:r>
      <w:r>
        <w:rPr>
          <w:spacing w:val="13"/>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w:t>
      </w:r>
      <w:r>
        <w:rPr>
          <w:spacing w:val="7"/>
          <w:sz w:val="14"/>
        </w:rPr>
        <w:t xml:space="preserve"> </w:t>
      </w:r>
      <w:r>
        <w:rPr>
          <w:spacing w:val="12"/>
          <w:sz w:val="14"/>
        </w:rPr>
        <w:t>get_</w:t>
      </w:r>
      <w:r>
        <w:rPr>
          <w:spacing w:val="-18"/>
          <w:sz w:val="14"/>
        </w:rPr>
        <w:t xml:space="preserve"> </w:t>
      </w:r>
      <w:r>
        <w:rPr>
          <w:sz w:val="14"/>
        </w:rPr>
        <w:t>p</w:t>
      </w:r>
      <w:r>
        <w:rPr>
          <w:spacing w:val="-18"/>
          <w:sz w:val="14"/>
        </w:rPr>
        <w:t xml:space="preserve"> </w:t>
      </w:r>
      <w:r>
        <w:rPr>
          <w:spacing w:val="12"/>
          <w:sz w:val="14"/>
        </w:rPr>
        <w:t>Push</w:t>
      </w:r>
      <w:r>
        <w:rPr>
          <w:spacing w:val="8"/>
          <w:sz w:val="14"/>
        </w:rPr>
        <w:t xml:space="preserve"> </w:t>
      </w:r>
      <w:r>
        <w:rPr>
          <w:sz w:val="14"/>
        </w:rPr>
        <w:t>(</w:t>
      </w:r>
      <w:r>
        <w:rPr>
          <w:spacing w:val="-11"/>
          <w:sz w:val="14"/>
        </w:rPr>
        <w:t xml:space="preserve"> </w:t>
      </w:r>
      <w:r>
        <w:rPr>
          <w:sz w:val="14"/>
        </w:rPr>
        <w:t>)</w:t>
      </w:r>
      <w:r>
        <w:rPr>
          <w:spacing w:val="9"/>
          <w:sz w:val="14"/>
        </w:rPr>
        <w:t xml:space="preserve"> </w:t>
      </w:r>
      <w:r>
        <w:rPr>
          <w:sz w:val="14"/>
        </w:rPr>
        <w:t>)</w:t>
      </w:r>
      <w:r>
        <w:rPr>
          <w:spacing w:val="7"/>
          <w:sz w:val="14"/>
        </w:rPr>
        <w:t xml:space="preserve"> </w:t>
      </w:r>
      <w:r>
        <w:rPr>
          <w:sz w:val="14"/>
        </w:rPr>
        <w:t>;</w:t>
      </w:r>
    </w:p>
    <w:p w14:paraId="29D2C781" w14:textId="77777777" w:rsidR="00E61455" w:rsidRDefault="0079175C">
      <w:pPr>
        <w:tabs>
          <w:tab w:val="left" w:pos="665"/>
        </w:tabs>
        <w:spacing w:line="125" w:lineRule="exact"/>
        <w:ind w:left="119" w:right="765"/>
        <w:rPr>
          <w:sz w:val="14"/>
        </w:rPr>
      </w:pPr>
      <w:r>
        <w:rPr>
          <w:color w:val="9300D1"/>
          <w:sz w:val="10"/>
        </w:rPr>
        <w:t>30</w:t>
      </w:r>
      <w:r>
        <w:rPr>
          <w:color w:val="9300D1"/>
          <w:sz w:val="10"/>
        </w:rPr>
        <w:tab/>
      </w:r>
      <w:r>
        <w:rPr>
          <w:spacing w:val="10"/>
          <w:sz w:val="14"/>
        </w:rPr>
        <w:t>component</w:t>
      </w:r>
      <w:r>
        <w:rPr>
          <w:spacing w:val="-20"/>
          <w:sz w:val="14"/>
        </w:rPr>
        <w:t xml:space="preserve"> </w:t>
      </w:r>
      <w:r>
        <w:rPr>
          <w:rFonts w:ascii="Meiryo" w:hAnsi="Meiryo"/>
          <w:i/>
          <w:spacing w:val="-7"/>
          <w:sz w:val="14"/>
        </w:rPr>
        <w:t>−</w:t>
      </w:r>
      <w:r>
        <w:rPr>
          <w:spacing w:val="-7"/>
          <w:sz w:val="14"/>
        </w:rPr>
        <w:t>&gt;p</w:t>
      </w:r>
      <w:r>
        <w:rPr>
          <w:spacing w:val="-4"/>
          <w:sz w:val="14"/>
        </w:rPr>
        <w:t xml:space="preserve"> </w:t>
      </w:r>
      <w:r>
        <w:rPr>
          <w:sz w:val="14"/>
        </w:rPr>
        <w:t>.</w:t>
      </w:r>
      <w:r>
        <w:rPr>
          <w:spacing w:val="12"/>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e</w:t>
      </w:r>
      <w:r>
        <w:rPr>
          <w:spacing w:val="12"/>
          <w:sz w:val="14"/>
        </w:rPr>
        <w:t xml:space="preserve"> </w:t>
      </w:r>
      <w:r>
        <w:rPr>
          <w:sz w:val="14"/>
        </w:rPr>
        <w:t>.</w:t>
      </w:r>
      <w:r>
        <w:rPr>
          <w:spacing w:val="12"/>
          <w:sz w:val="14"/>
        </w:rPr>
        <w:t xml:space="preserve"> </w:t>
      </w:r>
      <w:r>
        <w:rPr>
          <w:sz w:val="14"/>
        </w:rPr>
        <w:t>s</w:t>
      </w:r>
      <w:r>
        <w:rPr>
          <w:spacing w:val="-12"/>
          <w:sz w:val="14"/>
        </w:rPr>
        <w:t xml:space="preserve"> </w:t>
      </w:r>
      <w:r>
        <w:rPr>
          <w:sz w:val="14"/>
        </w:rPr>
        <w:t>e</w:t>
      </w:r>
      <w:r>
        <w:rPr>
          <w:spacing w:val="-12"/>
          <w:sz w:val="14"/>
        </w:rPr>
        <w:t xml:space="preserve"> </w:t>
      </w:r>
      <w:r>
        <w:rPr>
          <w:sz w:val="14"/>
        </w:rPr>
        <w:t>t</w:t>
      </w:r>
      <w:r>
        <w:rPr>
          <w:spacing w:val="-12"/>
          <w:sz w:val="14"/>
        </w:rPr>
        <w:t xml:space="preserve"> </w:t>
      </w:r>
      <w:r>
        <w:rPr>
          <w:sz w:val="14"/>
        </w:rPr>
        <w:t>_</w:t>
      </w:r>
      <w:r>
        <w:rPr>
          <w:spacing w:val="-12"/>
          <w:sz w:val="14"/>
        </w:rPr>
        <w:t xml:space="preserve"> </w:t>
      </w:r>
      <w:r>
        <w:rPr>
          <w:sz w:val="14"/>
        </w:rPr>
        <w:t>p</w:t>
      </w:r>
      <w:r>
        <w:rPr>
          <w:spacing w:val="-12"/>
          <w:sz w:val="14"/>
        </w:rPr>
        <w:t xml:space="preserve"> </w:t>
      </w:r>
      <w:r>
        <w:rPr>
          <w:sz w:val="14"/>
        </w:rPr>
        <w:t>P</w:t>
      </w:r>
      <w:r>
        <w:rPr>
          <w:spacing w:val="-12"/>
          <w:sz w:val="14"/>
        </w:rPr>
        <w:t xml:space="preserve"> </w:t>
      </w:r>
      <w:r>
        <w:rPr>
          <w:sz w:val="14"/>
        </w:rPr>
        <w:t>u</w:t>
      </w:r>
      <w:r>
        <w:rPr>
          <w:spacing w:val="-12"/>
          <w:sz w:val="14"/>
        </w:rPr>
        <w:t xml:space="preserve"> </w:t>
      </w:r>
      <w:r>
        <w:rPr>
          <w:sz w:val="14"/>
        </w:rPr>
        <w:t>l</w:t>
      </w:r>
      <w:r>
        <w:rPr>
          <w:spacing w:val="-12"/>
          <w:sz w:val="14"/>
        </w:rPr>
        <w:t xml:space="preserve"> </w:t>
      </w:r>
      <w:r>
        <w:rPr>
          <w:sz w:val="14"/>
        </w:rPr>
        <w:t>l</w:t>
      </w:r>
      <w:r>
        <w:rPr>
          <w:spacing w:val="7"/>
          <w:sz w:val="14"/>
        </w:rPr>
        <w:t xml:space="preserve"> </w:t>
      </w:r>
      <w:r>
        <w:rPr>
          <w:sz w:val="14"/>
        </w:rPr>
        <w:t>(</w:t>
      </w:r>
    </w:p>
    <w:p w14:paraId="163C6B9E" w14:textId="77777777" w:rsidR="00E61455" w:rsidRDefault="0079175C">
      <w:pPr>
        <w:tabs>
          <w:tab w:val="left" w:pos="832"/>
        </w:tabs>
        <w:spacing w:line="166" w:lineRule="exact"/>
        <w:ind w:left="119" w:right="765"/>
        <w:rPr>
          <w:sz w:val="14"/>
        </w:rPr>
      </w:pPr>
      <w:r>
        <w:rPr>
          <w:color w:val="9300D1"/>
          <w:sz w:val="10"/>
        </w:rPr>
        <w:t>31</w:t>
      </w:r>
      <w:r>
        <w:rPr>
          <w:color w:val="9300D1"/>
          <w:sz w:val="10"/>
        </w:rPr>
        <w:tab/>
      </w:r>
      <w:r>
        <w:rPr>
          <w:spacing w:val="10"/>
          <w:sz w:val="14"/>
        </w:rPr>
        <w:t>component</w:t>
      </w:r>
      <w:r>
        <w:rPr>
          <w:spacing w:val="-20"/>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r>
        <w:rPr>
          <w:sz w:val="14"/>
        </w:rPr>
        <w:t>i</w:t>
      </w:r>
      <w:r>
        <w:rPr>
          <w:spacing w:val="-9"/>
          <w:sz w:val="14"/>
        </w:rPr>
        <w:t xml:space="preserve"> </w:t>
      </w:r>
      <w:r>
        <w:rPr>
          <w:sz w:val="14"/>
        </w:rPr>
        <w:t>f</w:t>
      </w:r>
      <w:r>
        <w:rPr>
          <w:spacing w:val="-9"/>
          <w:sz w:val="14"/>
        </w:rPr>
        <w:t xml:space="preserve"> </w:t>
      </w:r>
      <w:r>
        <w:rPr>
          <w:sz w:val="14"/>
        </w:rPr>
        <w:t>o</w:t>
      </w:r>
      <w:r>
        <w:rPr>
          <w:spacing w:val="16"/>
          <w:sz w:val="14"/>
        </w:rPr>
        <w:t xml:space="preserve"> </w:t>
      </w:r>
      <w:r>
        <w:rPr>
          <w:sz w:val="14"/>
        </w:rPr>
        <w:t>.</w:t>
      </w:r>
      <w:r>
        <w:rPr>
          <w:spacing w:val="12"/>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2"/>
          <w:sz w:val="14"/>
        </w:rPr>
        <w:t xml:space="preserve"> </w:t>
      </w:r>
      <w:r>
        <w:rPr>
          <w:sz w:val="14"/>
        </w:rPr>
        <w:t>.</w:t>
      </w:r>
      <w:r>
        <w:rPr>
          <w:spacing w:val="11"/>
          <w:sz w:val="14"/>
        </w:rPr>
        <w:t xml:space="preserve"> </w:t>
      </w:r>
      <w:r>
        <w:rPr>
          <w:sz w:val="14"/>
        </w:rPr>
        <w:t>g</w:t>
      </w:r>
      <w:r>
        <w:rPr>
          <w:spacing w:val="-14"/>
          <w:sz w:val="14"/>
        </w:rPr>
        <w:t xml:space="preserve"> </w:t>
      </w:r>
      <w:r>
        <w:rPr>
          <w:sz w:val="14"/>
        </w:rPr>
        <w:t>e</w:t>
      </w:r>
      <w:r>
        <w:rPr>
          <w:spacing w:val="-14"/>
          <w:sz w:val="14"/>
        </w:rPr>
        <w:t xml:space="preserve"> </w:t>
      </w:r>
      <w:r>
        <w:rPr>
          <w:sz w:val="14"/>
        </w:rPr>
        <w:t>t</w:t>
      </w:r>
      <w:r>
        <w:rPr>
          <w:spacing w:val="-14"/>
          <w:sz w:val="14"/>
        </w:rPr>
        <w:t xml:space="preserve"> </w:t>
      </w:r>
      <w:r>
        <w:rPr>
          <w:sz w:val="14"/>
        </w:rPr>
        <w:t>_</w:t>
      </w:r>
      <w:r>
        <w:rPr>
          <w:spacing w:val="-14"/>
          <w:sz w:val="14"/>
        </w:rPr>
        <w:t xml:space="preserve"> </w:t>
      </w:r>
      <w:r>
        <w:rPr>
          <w:sz w:val="14"/>
        </w:rPr>
        <w:t>p</w:t>
      </w:r>
      <w:r>
        <w:rPr>
          <w:spacing w:val="-14"/>
          <w:sz w:val="14"/>
        </w:rPr>
        <w:t xml:space="preserve"> </w:t>
      </w:r>
      <w:r>
        <w:rPr>
          <w:sz w:val="14"/>
        </w:rPr>
        <w:t>P</w:t>
      </w:r>
      <w:r>
        <w:rPr>
          <w:spacing w:val="-14"/>
          <w:sz w:val="14"/>
        </w:rPr>
        <w:t xml:space="preserve"> </w:t>
      </w:r>
      <w:r>
        <w:rPr>
          <w:sz w:val="14"/>
        </w:rPr>
        <w:t>u</w:t>
      </w:r>
      <w:r>
        <w:rPr>
          <w:spacing w:val="-14"/>
          <w:sz w:val="14"/>
        </w:rPr>
        <w:t xml:space="preserve"> </w:t>
      </w:r>
      <w:r>
        <w:rPr>
          <w:sz w:val="14"/>
        </w:rPr>
        <w:t>l</w:t>
      </w:r>
      <w:r>
        <w:rPr>
          <w:spacing w:val="-14"/>
          <w:sz w:val="14"/>
        </w:rPr>
        <w:t xml:space="preserve"> </w:t>
      </w:r>
      <w:r>
        <w:rPr>
          <w:sz w:val="14"/>
        </w:rPr>
        <w:t>l</w:t>
      </w:r>
      <w:r>
        <w:rPr>
          <w:spacing w:val="11"/>
          <w:sz w:val="14"/>
        </w:rPr>
        <w:t xml:space="preserve"> </w:t>
      </w:r>
      <w:r>
        <w:rPr>
          <w:sz w:val="14"/>
        </w:rPr>
        <w:t>(</w:t>
      </w:r>
      <w:r>
        <w:rPr>
          <w:spacing w:val="-11"/>
          <w:sz w:val="14"/>
        </w:rPr>
        <w:t xml:space="preserve"> </w:t>
      </w:r>
      <w:r>
        <w:rPr>
          <w:sz w:val="14"/>
        </w:rPr>
        <w:t>)</w:t>
      </w:r>
      <w:r>
        <w:rPr>
          <w:spacing w:val="8"/>
          <w:sz w:val="14"/>
        </w:rPr>
        <w:t xml:space="preserve"> </w:t>
      </w:r>
      <w:r>
        <w:rPr>
          <w:sz w:val="14"/>
        </w:rPr>
        <w:t>)</w:t>
      </w:r>
      <w:r>
        <w:rPr>
          <w:spacing w:val="6"/>
          <w:sz w:val="14"/>
        </w:rPr>
        <w:t xml:space="preserve"> </w:t>
      </w:r>
      <w:r>
        <w:rPr>
          <w:sz w:val="14"/>
        </w:rPr>
        <w:t>;</w:t>
      </w:r>
    </w:p>
    <w:p w14:paraId="26F95861" w14:textId="77777777" w:rsidR="00E61455" w:rsidRDefault="0079175C">
      <w:pPr>
        <w:tabs>
          <w:tab w:val="left" w:pos="494"/>
        </w:tabs>
        <w:spacing w:line="106" w:lineRule="exact"/>
        <w:ind w:left="119" w:right="765"/>
        <w:rPr>
          <w:sz w:val="14"/>
        </w:rPr>
      </w:pPr>
      <w:r>
        <w:rPr>
          <w:color w:val="9300D1"/>
          <w:sz w:val="10"/>
        </w:rPr>
        <w:t>32</w:t>
      </w:r>
      <w:r>
        <w:rPr>
          <w:color w:val="9300D1"/>
          <w:sz w:val="10"/>
        </w:rPr>
        <w:tab/>
      </w:r>
      <w:r>
        <w:rPr>
          <w:sz w:val="14"/>
        </w:rPr>
        <w:t>}</w:t>
      </w:r>
    </w:p>
    <w:p w14:paraId="46C03BC2" w14:textId="77777777" w:rsidR="00E61455" w:rsidRDefault="0079175C">
      <w:pPr>
        <w:spacing w:line="140" w:lineRule="exact"/>
        <w:ind w:left="119" w:right="765"/>
        <w:rPr>
          <w:sz w:val="14"/>
        </w:rPr>
      </w:pPr>
      <w:r>
        <w:rPr>
          <w:color w:val="9300D1"/>
          <w:sz w:val="10"/>
        </w:rPr>
        <w:t xml:space="preserve">33    </w:t>
      </w:r>
      <w:r>
        <w:rPr>
          <w:sz w:val="14"/>
        </w:rPr>
        <w:t>}</w:t>
      </w:r>
    </w:p>
    <w:p w14:paraId="57C155FF" w14:textId="77777777" w:rsidR="00E61455" w:rsidRDefault="0079175C">
      <w:pPr>
        <w:pStyle w:val="Corpsdetexte"/>
        <w:spacing w:before="62" w:line="249" w:lineRule="auto"/>
        <w:ind w:firstLine="199"/>
      </w:pPr>
      <w:r>
        <w:t xml:space="preserve">In Listing 2, the code at lines 13-22 shows how a </w:t>
      </w:r>
      <w:r>
        <w:rPr>
          <w:i/>
        </w:rPr>
        <w:t xml:space="preserve">Data- PushEvent </w:t>
      </w:r>
      <w:r>
        <w:t xml:space="preserve">call event is emitted and processed. In the FIFO state machine in Fig. 2, an instance of the </w:t>
      </w:r>
      <w:r>
        <w:rPr>
          <w:i/>
        </w:rPr>
        <w:t xml:space="preserve">DataPushEvent   </w:t>
      </w:r>
      <w:r>
        <w:t xml:space="preserve">call event, which is associated with the </w:t>
      </w:r>
      <w:r>
        <w:rPr>
          <w:i/>
        </w:rPr>
        <w:t xml:space="preserve">push </w:t>
      </w:r>
      <w:r>
        <w:t>method of</w:t>
      </w:r>
      <w:r>
        <w:rPr>
          <w:spacing w:val="5"/>
        </w:rPr>
        <w:t xml:space="preserve"> </w:t>
      </w:r>
      <w:r>
        <w:rPr>
          <w:i/>
        </w:rPr>
        <w:t>FIFO</w:t>
      </w:r>
      <w:r>
        <w:t>,</w:t>
      </w:r>
      <w:r>
        <w:rPr>
          <w:w w:val="99"/>
        </w:rPr>
        <w:t xml:space="preserve"> </w:t>
      </w:r>
      <w:r>
        <w:t xml:space="preserve">is emitted if </w:t>
      </w:r>
      <w:r>
        <w:rPr>
          <w:i/>
        </w:rPr>
        <w:t xml:space="preserve">push </w:t>
      </w:r>
      <w:r>
        <w:t xml:space="preserve">is called. Therefore, whenever there is a   call to </w:t>
      </w:r>
      <w:r>
        <w:rPr>
          <w:i/>
        </w:rPr>
        <w:t xml:space="preserve">push </w:t>
      </w:r>
      <w:r>
        <w:t xml:space="preserve">through the </w:t>
      </w:r>
      <w:r>
        <w:rPr>
          <w:i/>
        </w:rPr>
        <w:t xml:space="preserve">pPush  </w:t>
      </w:r>
      <w:r>
        <w:t xml:space="preserve">port  of  the  producer,  the  call event should be emitted and processed. Hence, in the getter of </w:t>
      </w:r>
      <w:r>
        <w:rPr>
          <w:i/>
        </w:rPr>
        <w:t xml:space="preserve">FIFODelegatee </w:t>
      </w:r>
      <w:r>
        <w:t xml:space="preserve">for the </w:t>
      </w:r>
      <w:r>
        <w:rPr>
          <w:i/>
        </w:rPr>
        <w:t xml:space="preserve">pPush </w:t>
      </w:r>
      <w:r>
        <w:t>provided port of</w:t>
      </w:r>
      <w:r>
        <w:rPr>
          <w:spacing w:val="-1"/>
        </w:rPr>
        <w:t xml:space="preserve"> </w:t>
      </w:r>
      <w:r>
        <w:rPr>
          <w:i/>
        </w:rPr>
        <w:t>FIFO</w:t>
      </w:r>
      <w:r>
        <w:t xml:space="preserve">, instead of returning the fifo as </w:t>
      </w:r>
      <w:r>
        <w:rPr>
          <w:i/>
        </w:rPr>
        <w:t>get_pPull</w:t>
      </w:r>
      <w:r>
        <w:t xml:space="preserve">, </w:t>
      </w:r>
      <w:r>
        <w:rPr>
          <w:i/>
        </w:rPr>
        <w:t xml:space="preserve">get_pPush </w:t>
      </w:r>
      <w:r>
        <w:t>returns the</w:t>
      </w:r>
      <w:r>
        <w:rPr>
          <w:spacing w:val="-4"/>
        </w:rPr>
        <w:t xml:space="preserve"> </w:t>
      </w:r>
      <w:r>
        <w:t>delegatee</w:t>
      </w:r>
      <w:r>
        <w:rPr>
          <w:spacing w:val="-4"/>
        </w:rPr>
        <w:t xml:space="preserve"> </w:t>
      </w:r>
      <w:r>
        <w:t>as</w:t>
      </w:r>
      <w:r>
        <w:rPr>
          <w:spacing w:val="-4"/>
        </w:rPr>
        <w:t xml:space="preserve"> </w:t>
      </w:r>
      <w:r>
        <w:rPr>
          <w:i/>
        </w:rPr>
        <w:t>this</w:t>
      </w:r>
      <w:r>
        <w:t>.</w:t>
      </w:r>
      <w:r>
        <w:rPr>
          <w:spacing w:val="-4"/>
        </w:rPr>
        <w:t xml:space="preserve"> </w:t>
      </w:r>
      <w:r>
        <w:t>The</w:t>
      </w:r>
      <w:r>
        <w:rPr>
          <w:spacing w:val="-4"/>
        </w:rPr>
        <w:t xml:space="preserve"> </w:t>
      </w:r>
      <w:r>
        <w:t>call</w:t>
      </w:r>
      <w:r>
        <w:rPr>
          <w:spacing w:val="-4"/>
        </w:rPr>
        <w:t xml:space="preserve"> </w:t>
      </w:r>
      <w:r>
        <w:t>to</w:t>
      </w:r>
      <w:r>
        <w:rPr>
          <w:spacing w:val="-4"/>
        </w:rPr>
        <w:t xml:space="preserve"> </w:t>
      </w:r>
      <w:r>
        <w:rPr>
          <w:i/>
        </w:rPr>
        <w:t>push</w:t>
      </w:r>
      <w:r>
        <w:rPr>
          <w:i/>
          <w:spacing w:val="-4"/>
        </w:rPr>
        <w:t xml:space="preserve"> </w:t>
      </w:r>
      <w:r>
        <w:t>from</w:t>
      </w:r>
      <w:r>
        <w:rPr>
          <w:spacing w:val="-4"/>
        </w:rPr>
        <w:t xml:space="preserve"> </w:t>
      </w:r>
      <w:r>
        <w:t>the</w:t>
      </w:r>
      <w:r>
        <w:rPr>
          <w:spacing w:val="-4"/>
        </w:rPr>
        <w:t xml:space="preserve"> </w:t>
      </w:r>
      <w:r>
        <w:t>producer</w:t>
      </w:r>
      <w:r>
        <w:rPr>
          <w:spacing w:val="-4"/>
        </w:rPr>
        <w:t xml:space="preserve"> </w:t>
      </w:r>
      <w:r>
        <w:t>is</w:t>
      </w:r>
      <w:r>
        <w:rPr>
          <w:spacing w:val="-4"/>
        </w:rPr>
        <w:t xml:space="preserve"> </w:t>
      </w:r>
      <w:r>
        <w:t xml:space="preserve">then delegated to </w:t>
      </w:r>
      <w:r>
        <w:rPr>
          <w:i/>
        </w:rPr>
        <w:t xml:space="preserve">push </w:t>
      </w:r>
      <w:r>
        <w:t xml:space="preserve">of </w:t>
      </w:r>
      <w:r>
        <w:rPr>
          <w:i/>
        </w:rPr>
        <w:t xml:space="preserve">FIFODelegatee </w:t>
      </w:r>
      <w:r>
        <w:t xml:space="preserve">instead of that of </w:t>
      </w:r>
      <w:r>
        <w:rPr>
          <w:i/>
        </w:rPr>
        <w:t>FIFO</w:t>
      </w:r>
      <w:r>
        <w:t xml:space="preserve">. An event is then emitted and processes synchronously by the </w:t>
      </w:r>
      <w:r>
        <w:rPr>
          <w:i/>
        </w:rPr>
        <w:t xml:space="preserve">processDataPushEvent </w:t>
      </w:r>
      <w:r>
        <w:t xml:space="preserve">method. The latter checks whether the current active state is </w:t>
      </w:r>
      <w:r>
        <w:rPr>
          <w:i/>
        </w:rPr>
        <w:t xml:space="preserve">Idle </w:t>
      </w:r>
      <w:r>
        <w:t xml:space="preserve">(line 14). If so, the </w:t>
      </w:r>
      <w:r>
        <w:rPr>
          <w:i/>
        </w:rPr>
        <w:t xml:space="preserve">signalCheck </w:t>
      </w:r>
      <w:r>
        <w:t>transition effect in the extended code component (lines 55-57 in Fig. 2) is called and followed by changing the current</w:t>
      </w:r>
      <w:r>
        <w:rPr>
          <w:spacing w:val="-8"/>
        </w:rPr>
        <w:t xml:space="preserve"> </w:t>
      </w:r>
      <w:r>
        <w:t xml:space="preserve">active sub-state to </w:t>
      </w:r>
      <w:r>
        <w:rPr>
          <w:i/>
        </w:rPr>
        <w:t xml:space="preserve">SignalChecking </w:t>
      </w:r>
      <w:r>
        <w:t xml:space="preserve">(line </w:t>
      </w:r>
      <w:r>
        <w:rPr>
          <w:spacing w:val="11"/>
        </w:rPr>
        <w:t xml:space="preserve"> </w:t>
      </w:r>
      <w:r>
        <w:t>16).</w:t>
      </w:r>
    </w:p>
    <w:p w14:paraId="2F0CED48" w14:textId="77777777" w:rsidR="00E61455" w:rsidRDefault="0079175C">
      <w:pPr>
        <w:pStyle w:val="Corpsdetexte"/>
        <w:spacing w:line="249" w:lineRule="auto"/>
        <w:ind w:firstLine="199"/>
      </w:pPr>
      <w:r>
        <w:t>By this transformation, on one  hand,  the  programmers  can execute and debug the extended code and modify the architecture at the code level while keeping the mapping between the model and the code bidirectional. On the other hand, the model can be reconstructed from the extended code by utilizing the proposed bidirectional mapping if there are modifications in the extended code, either to the architecture or the fine-grained</w:t>
      </w:r>
      <w:r>
        <w:rPr>
          <w:spacing w:val="23"/>
        </w:rPr>
        <w:t xml:space="preserve"> </w:t>
      </w:r>
      <w:r>
        <w:t>behavior.</w:t>
      </w:r>
    </w:p>
    <w:p w14:paraId="1DF7AE3D" w14:textId="77777777" w:rsidR="00E61455" w:rsidRDefault="0079175C">
      <w:pPr>
        <w:pStyle w:val="Corpsdetexte"/>
        <w:spacing w:line="249" w:lineRule="auto"/>
        <w:ind w:firstLine="199"/>
      </w:pPr>
      <w:r>
        <w:t>In the next section, we will show how the modifications in the model and the extended code can be synchronized by our synchronization mechanism.</w:t>
      </w:r>
    </w:p>
    <w:p w14:paraId="41E40DC9" w14:textId="77777777" w:rsidR="00E61455" w:rsidRDefault="0079175C">
      <w:pPr>
        <w:pStyle w:val="Paragraphedeliste"/>
        <w:numPr>
          <w:ilvl w:val="0"/>
          <w:numId w:val="16"/>
        </w:numPr>
        <w:tabs>
          <w:tab w:val="left" w:pos="1427"/>
        </w:tabs>
        <w:spacing w:before="119" w:line="240" w:lineRule="auto"/>
        <w:ind w:left="1426" w:hanging="364"/>
        <w:jc w:val="left"/>
        <w:rPr>
          <w:sz w:val="16"/>
        </w:rPr>
      </w:pPr>
      <w:r>
        <w:rPr>
          <w:spacing w:val="6"/>
          <w:sz w:val="20"/>
        </w:rPr>
        <w:t>S</w:t>
      </w:r>
      <w:r>
        <w:rPr>
          <w:spacing w:val="6"/>
          <w:sz w:val="16"/>
        </w:rPr>
        <w:t>YNCHRONIZATION</w:t>
      </w:r>
      <w:r>
        <w:rPr>
          <w:spacing w:val="21"/>
          <w:sz w:val="16"/>
        </w:rPr>
        <w:t xml:space="preserve"> </w:t>
      </w:r>
      <w:r>
        <w:rPr>
          <w:spacing w:val="8"/>
          <w:sz w:val="16"/>
        </w:rPr>
        <w:t>MECHANISM</w:t>
      </w:r>
    </w:p>
    <w:p w14:paraId="64F1B7A0" w14:textId="77777777" w:rsidR="00E61455" w:rsidRDefault="0079175C">
      <w:pPr>
        <w:pStyle w:val="Corpsdetexte"/>
        <w:spacing w:before="72" w:line="249" w:lineRule="auto"/>
        <w:ind w:firstLine="199"/>
      </w:pPr>
      <w:r>
        <w:t>In our previous work [22], a model-code synchronization mechanism in case of concurrent modifications is proposed. The mechanism especially requires the availability of several use-cases as followings:</w:t>
      </w:r>
    </w:p>
    <w:p w14:paraId="281E6CA3" w14:textId="77777777" w:rsidR="00E61455" w:rsidRDefault="0079175C">
      <w:pPr>
        <w:pStyle w:val="Paragraphedeliste"/>
        <w:numPr>
          <w:ilvl w:val="1"/>
          <w:numId w:val="14"/>
        </w:numPr>
        <w:tabs>
          <w:tab w:val="left" w:pos="520"/>
        </w:tabs>
        <w:spacing w:before="16"/>
        <w:jc w:val="left"/>
        <w:rPr>
          <w:sz w:val="16"/>
        </w:rPr>
      </w:pPr>
      <w:r>
        <w:rPr>
          <w:b/>
          <w:sz w:val="16"/>
        </w:rPr>
        <w:t>Batch code generation</w:t>
      </w:r>
      <w:r>
        <w:rPr>
          <w:sz w:val="16"/>
        </w:rPr>
        <w:t>: generates and overwrites any existing code from</w:t>
      </w:r>
      <w:r>
        <w:rPr>
          <w:spacing w:val="12"/>
          <w:sz w:val="16"/>
        </w:rPr>
        <w:t xml:space="preserve"> </w:t>
      </w:r>
      <w:r>
        <w:rPr>
          <w:sz w:val="16"/>
        </w:rPr>
        <w:t>model.</w:t>
      </w:r>
    </w:p>
    <w:p w14:paraId="323A7831" w14:textId="77777777" w:rsidR="00E61455" w:rsidRDefault="0079175C">
      <w:pPr>
        <w:pStyle w:val="Paragraphedeliste"/>
        <w:numPr>
          <w:ilvl w:val="1"/>
          <w:numId w:val="14"/>
        </w:numPr>
        <w:tabs>
          <w:tab w:val="left" w:pos="520"/>
        </w:tabs>
        <w:spacing w:before="94"/>
        <w:ind w:right="117"/>
        <w:jc w:val="left"/>
        <w:rPr>
          <w:sz w:val="16"/>
        </w:rPr>
      </w:pPr>
      <w:r>
        <w:rPr>
          <w:b/>
          <w:w w:val="99"/>
          <w:sz w:val="16"/>
        </w:rPr>
        <w:br w:type="column"/>
      </w:r>
      <w:r>
        <w:rPr>
          <w:b/>
          <w:sz w:val="16"/>
        </w:rPr>
        <w:t>Incremental</w:t>
      </w:r>
      <w:r>
        <w:rPr>
          <w:b/>
          <w:spacing w:val="-7"/>
          <w:sz w:val="16"/>
        </w:rPr>
        <w:t xml:space="preserve"> </w:t>
      </w:r>
      <w:r>
        <w:rPr>
          <w:b/>
          <w:sz w:val="16"/>
        </w:rPr>
        <w:t>code</w:t>
      </w:r>
      <w:r>
        <w:rPr>
          <w:b/>
          <w:spacing w:val="-6"/>
          <w:sz w:val="16"/>
        </w:rPr>
        <w:t xml:space="preserve"> </w:t>
      </w:r>
      <w:r>
        <w:rPr>
          <w:b/>
          <w:sz w:val="16"/>
        </w:rPr>
        <w:t>generation</w:t>
      </w:r>
      <w:r>
        <w:rPr>
          <w:sz w:val="16"/>
        </w:rPr>
        <w:t>:</w:t>
      </w:r>
      <w:r>
        <w:rPr>
          <w:spacing w:val="-7"/>
          <w:sz w:val="16"/>
        </w:rPr>
        <w:t xml:space="preserve"> </w:t>
      </w:r>
      <w:r>
        <w:rPr>
          <w:sz w:val="16"/>
        </w:rPr>
        <w:t>updates</w:t>
      </w:r>
      <w:r>
        <w:rPr>
          <w:spacing w:val="-7"/>
          <w:sz w:val="16"/>
        </w:rPr>
        <w:t xml:space="preserve"> </w:t>
      </w:r>
      <w:r>
        <w:rPr>
          <w:sz w:val="16"/>
        </w:rPr>
        <w:t>the</w:t>
      </w:r>
      <w:r>
        <w:rPr>
          <w:spacing w:val="-7"/>
          <w:sz w:val="16"/>
        </w:rPr>
        <w:t xml:space="preserve"> </w:t>
      </w:r>
      <w:r>
        <w:rPr>
          <w:sz w:val="16"/>
        </w:rPr>
        <w:t>code</w:t>
      </w:r>
      <w:r>
        <w:rPr>
          <w:spacing w:val="-6"/>
          <w:sz w:val="16"/>
        </w:rPr>
        <w:t xml:space="preserve"> </w:t>
      </w:r>
      <w:r>
        <w:rPr>
          <w:sz w:val="16"/>
        </w:rPr>
        <w:t>by</w:t>
      </w:r>
      <w:r>
        <w:rPr>
          <w:spacing w:val="-7"/>
          <w:sz w:val="16"/>
        </w:rPr>
        <w:t xml:space="preserve"> </w:t>
      </w:r>
      <w:r>
        <w:rPr>
          <w:sz w:val="16"/>
        </w:rPr>
        <w:t>propagating</w:t>
      </w:r>
      <w:r>
        <w:rPr>
          <w:spacing w:val="-7"/>
          <w:sz w:val="16"/>
        </w:rPr>
        <w:t xml:space="preserve"> </w:t>
      </w:r>
      <w:r>
        <w:rPr>
          <w:sz w:val="16"/>
        </w:rPr>
        <w:t xml:space="preserve">changes from the model to the </w:t>
      </w:r>
      <w:r>
        <w:rPr>
          <w:spacing w:val="29"/>
          <w:sz w:val="16"/>
        </w:rPr>
        <w:t xml:space="preserve"> </w:t>
      </w:r>
      <w:r>
        <w:rPr>
          <w:sz w:val="16"/>
        </w:rPr>
        <w:t>code.</w:t>
      </w:r>
    </w:p>
    <w:p w14:paraId="0821B484" w14:textId="77777777" w:rsidR="00E61455" w:rsidRDefault="0079175C">
      <w:pPr>
        <w:pStyle w:val="Paragraphedeliste"/>
        <w:numPr>
          <w:ilvl w:val="1"/>
          <w:numId w:val="14"/>
        </w:numPr>
        <w:tabs>
          <w:tab w:val="left" w:pos="520"/>
        </w:tabs>
        <w:ind w:right="117"/>
        <w:jc w:val="left"/>
        <w:rPr>
          <w:sz w:val="16"/>
        </w:rPr>
      </w:pPr>
      <w:r>
        <w:rPr>
          <w:b/>
          <w:sz w:val="16"/>
        </w:rPr>
        <w:t>Batch reverse engineering</w:t>
      </w:r>
      <w:r>
        <w:rPr>
          <w:sz w:val="16"/>
        </w:rPr>
        <w:t>: creates and overwrites any existing model from</w:t>
      </w:r>
      <w:r>
        <w:rPr>
          <w:spacing w:val="12"/>
          <w:sz w:val="16"/>
        </w:rPr>
        <w:t xml:space="preserve"> </w:t>
      </w:r>
      <w:r>
        <w:rPr>
          <w:sz w:val="16"/>
        </w:rPr>
        <w:t>code.</w:t>
      </w:r>
    </w:p>
    <w:p w14:paraId="1016CEB9" w14:textId="77777777" w:rsidR="00E61455" w:rsidRDefault="0079175C">
      <w:pPr>
        <w:pStyle w:val="Paragraphedeliste"/>
        <w:numPr>
          <w:ilvl w:val="1"/>
          <w:numId w:val="14"/>
        </w:numPr>
        <w:tabs>
          <w:tab w:val="left" w:pos="520"/>
        </w:tabs>
        <w:ind w:right="117"/>
        <w:jc w:val="left"/>
        <w:rPr>
          <w:sz w:val="16"/>
        </w:rPr>
      </w:pPr>
      <w:r>
        <w:rPr>
          <w:b/>
          <w:sz w:val="16"/>
        </w:rPr>
        <w:t>Incremental reverse engineering</w:t>
      </w:r>
      <w:r>
        <w:rPr>
          <w:sz w:val="16"/>
        </w:rPr>
        <w:t xml:space="preserve">: updates the model by propagating changes from the code to the  </w:t>
      </w:r>
      <w:r>
        <w:rPr>
          <w:spacing w:val="2"/>
          <w:sz w:val="16"/>
        </w:rPr>
        <w:t xml:space="preserve"> </w:t>
      </w:r>
      <w:r>
        <w:rPr>
          <w:sz w:val="16"/>
        </w:rPr>
        <w:t>model.</w:t>
      </w:r>
    </w:p>
    <w:p w14:paraId="56054D79" w14:textId="77777777" w:rsidR="00E61455" w:rsidRDefault="00E61455">
      <w:pPr>
        <w:pStyle w:val="Corpsdetexte"/>
        <w:spacing w:before="7"/>
        <w:ind w:left="0"/>
        <w:jc w:val="left"/>
        <w:rPr>
          <w:sz w:val="12"/>
        </w:rPr>
      </w:pPr>
    </w:p>
    <w:p w14:paraId="2479F2A0" w14:textId="77777777" w:rsidR="00E61455" w:rsidRDefault="0079175C">
      <w:pPr>
        <w:pStyle w:val="Corpsdetexte"/>
        <w:spacing w:line="249" w:lineRule="auto"/>
        <w:ind w:right="117" w:firstLine="199"/>
      </w:pPr>
      <w:r>
        <w:t>The batch code generation and reverse engineering are straightforwardly supported by using the proposed bidirec- tional mapping between the architecture model and code. The incremental code generation (ICG) and incremental reverse engineering (IRE) needs a classification and management of modifications made in the model and  code.</w:t>
      </w:r>
    </w:p>
    <w:p w14:paraId="755DAB87" w14:textId="77777777" w:rsidR="00E61455" w:rsidRDefault="0079175C">
      <w:pPr>
        <w:pStyle w:val="Corpsdetexte"/>
        <w:spacing w:before="113" w:line="249" w:lineRule="auto"/>
        <w:ind w:right="117"/>
      </w:pPr>
      <w:r>
        <w:rPr>
          <w:b/>
        </w:rPr>
        <w:t xml:space="preserve">Incremental code generation: </w:t>
      </w:r>
      <w:r>
        <w:rPr>
          <w:spacing w:val="-4"/>
        </w:rPr>
        <w:t xml:space="preserve">Table </w:t>
      </w:r>
      <w:r>
        <w:t xml:space="preserve">III shows our manage- ment of actions for propagating modifications in model to code. </w:t>
      </w:r>
      <w:r>
        <w:rPr>
          <w:spacing w:val="-8"/>
        </w:rPr>
        <w:t xml:space="preserve">We </w:t>
      </w:r>
      <w:r>
        <w:t>make a distinction between structural and behavioral modifications, which result in creating/removing/regenerating the corresponding code part. Although only add/remove/up- date are detected, the moving of a model element can be detected as a combination of a removal followed by an addition.</w:t>
      </w:r>
    </w:p>
    <w:p w14:paraId="258A5E38" w14:textId="77777777" w:rsidR="00E61455" w:rsidRDefault="0079175C">
      <w:pPr>
        <w:pStyle w:val="Corpsdetexte"/>
        <w:spacing w:before="57" w:line="249" w:lineRule="auto"/>
        <w:ind w:right="117"/>
      </w:pPr>
      <w:r>
        <w:rPr>
          <w:b/>
        </w:rPr>
        <w:t xml:space="preserve">Incremental reverse engineering: </w:t>
      </w:r>
      <w:r>
        <w:t xml:space="preserve">Our IRE, with specificity in text, is similar to change-driven transformation (CDT) [23]. The latter listens to changes made in a model and uses prede- fined rules to propagate the changes back to another model. </w:t>
      </w:r>
      <w:r>
        <w:rPr>
          <w:spacing w:val="-3"/>
        </w:rPr>
        <w:t>However,</w:t>
      </w:r>
      <w:r>
        <w:rPr>
          <w:spacing w:val="-6"/>
        </w:rPr>
        <w:t xml:space="preserve"> </w:t>
      </w:r>
      <w:r>
        <w:t>CDT</w:t>
      </w:r>
      <w:r>
        <w:rPr>
          <w:spacing w:val="-7"/>
        </w:rPr>
        <w:t xml:space="preserve"> </w:t>
      </w:r>
      <w:r>
        <w:t>cannot</w:t>
      </w:r>
      <w:r>
        <w:rPr>
          <w:spacing w:val="-7"/>
        </w:rPr>
        <w:t xml:space="preserve"> </w:t>
      </w:r>
      <w:r>
        <w:t>be</w:t>
      </w:r>
      <w:r>
        <w:rPr>
          <w:spacing w:val="-6"/>
        </w:rPr>
        <w:t xml:space="preserve"> </w:t>
      </w:r>
      <w:r>
        <w:t>applied</w:t>
      </w:r>
      <w:r>
        <w:rPr>
          <w:spacing w:val="-6"/>
        </w:rPr>
        <w:t xml:space="preserve"> </w:t>
      </w:r>
      <w:r>
        <w:t>directly</w:t>
      </w:r>
      <w:r>
        <w:rPr>
          <w:spacing w:val="-6"/>
        </w:rPr>
        <w:t xml:space="preserve"> </w:t>
      </w:r>
      <w:r>
        <w:t>to</w:t>
      </w:r>
      <w:r>
        <w:rPr>
          <w:spacing w:val="-6"/>
        </w:rPr>
        <w:t xml:space="preserve"> </w:t>
      </w:r>
      <w:r>
        <w:t>propagate</w:t>
      </w:r>
      <w:r>
        <w:rPr>
          <w:spacing w:val="-7"/>
        </w:rPr>
        <w:t xml:space="preserve"> </w:t>
      </w:r>
      <w:r>
        <w:t xml:space="preserve">changes in code back to model because detection of changes in code   is non-trivial. The approach in [24] records every developer operation by creating a specific code editor. </w:t>
      </w:r>
      <w:r>
        <w:rPr>
          <w:spacing w:val="-3"/>
        </w:rPr>
        <w:t xml:space="preserve">However, </w:t>
      </w:r>
      <w:r>
        <w:t xml:space="preserve">this approach is not reliable because it is hard to monitor all of developer modifications if the developer uses different editors to modify the </w:t>
      </w:r>
      <w:r>
        <w:rPr>
          <w:spacing w:val="1"/>
        </w:rPr>
        <w:t xml:space="preserve"> </w:t>
      </w:r>
      <w:r>
        <w:t>code.</w:t>
      </w:r>
    </w:p>
    <w:p w14:paraId="484D4DB4" w14:textId="77777777" w:rsidR="00E61455" w:rsidRDefault="0079175C">
      <w:pPr>
        <w:pStyle w:val="Corpsdetexte"/>
        <w:spacing w:line="249" w:lineRule="auto"/>
        <w:ind w:right="117" w:firstLine="199"/>
      </w:pPr>
      <w:r>
        <w:t xml:space="preserve">In our approach, we do not record all of modifications made to code elements. </w:t>
      </w:r>
      <w:r>
        <w:rPr>
          <w:spacing w:val="-8"/>
        </w:rPr>
        <w:t xml:space="preserve">We </w:t>
      </w:r>
      <w:r>
        <w:t xml:space="preserve">use a </w:t>
      </w:r>
      <w:r>
        <w:rPr>
          <w:i/>
          <w:spacing w:val="-3"/>
        </w:rPr>
        <w:t xml:space="preserve">File Tracker </w:t>
      </w:r>
      <w:r>
        <w:t xml:space="preserve">to detect which files are changed by developers. This kind of tracking is much easier to realize and more realistic than the above approaches. It is also supported by several tools such as Git. The details   of our approach are shown in Fig.  </w:t>
      </w:r>
      <w:r>
        <w:rPr>
          <w:spacing w:val="18"/>
        </w:rPr>
        <w:t xml:space="preserve"> </w:t>
      </w:r>
      <w:r>
        <w:t>4.</w:t>
      </w:r>
    </w:p>
    <w:p w14:paraId="58AAD78B" w14:textId="77777777" w:rsidR="00E61455" w:rsidRDefault="0079175C">
      <w:pPr>
        <w:pStyle w:val="Corpsdetexte"/>
        <w:spacing w:line="249" w:lineRule="auto"/>
        <w:ind w:right="117" w:firstLine="199"/>
      </w:pPr>
      <w:r>
        <w:t>The file tracker monitors all of the code files generated</w:t>
      </w:r>
      <w:r>
        <w:rPr>
          <w:spacing w:val="-25"/>
        </w:rPr>
        <w:t xml:space="preserve"> </w:t>
      </w:r>
      <w:r>
        <w:t xml:space="preserve">from the architecture model. The tracker does not listen to specific changes to programming language elements such as renaming an attribute or adding a method. After all of modifications made in the code, the tracker returns a list of files which    were changed during modification. </w:t>
      </w:r>
      <w:r>
        <w:rPr>
          <w:spacing w:val="-8"/>
        </w:rPr>
        <w:t xml:space="preserve">We </w:t>
      </w:r>
      <w:r>
        <w:t xml:space="preserve">do not allow renaming or deleting a class because doing these modifications at the code level requires doing some additional re-factorings. For example, deleting a class requires re-typing class attributes typed by this deleted class. </w:t>
      </w:r>
      <w:r>
        <w:rPr>
          <w:spacing w:val="-8"/>
        </w:rPr>
        <w:t xml:space="preserve">We </w:t>
      </w:r>
      <w:r>
        <w:t>believe that working at the model level is more suitable to these modifications because</w:t>
      </w:r>
      <w:r>
        <w:rPr>
          <w:spacing w:val="-32"/>
        </w:rPr>
        <w:t xml:space="preserve"> </w:t>
      </w:r>
      <w:r>
        <w:t>the re-factorings can be done through code re-generation from the modified model. Furthermore, the IRE then needs to</w:t>
      </w:r>
      <w:r>
        <w:rPr>
          <w:spacing w:val="-13"/>
        </w:rPr>
        <w:t xml:space="preserve"> </w:t>
      </w:r>
      <w:r>
        <w:t xml:space="preserve">propagate modifications in the code within the class scope (attributes, methods, state machines) back to the  </w:t>
      </w:r>
      <w:r>
        <w:rPr>
          <w:spacing w:val="2"/>
        </w:rPr>
        <w:t xml:space="preserve"> </w:t>
      </w:r>
      <w:r>
        <w:t>model.</w:t>
      </w:r>
    </w:p>
    <w:p w14:paraId="2D1BD194" w14:textId="77777777" w:rsidR="00E61455" w:rsidRDefault="0079175C">
      <w:pPr>
        <w:pStyle w:val="Corpsdetexte"/>
        <w:spacing w:line="249" w:lineRule="auto"/>
        <w:ind w:right="117" w:firstLine="199"/>
      </w:pPr>
      <w:r>
        <w:t xml:space="preserve">The modified files and the model are then used as input    for reverse engineering. For each modified file, the IRE for each code element in the file follows a </w:t>
      </w:r>
      <w:r>
        <w:rPr>
          <w:b/>
        </w:rPr>
        <w:t xml:space="preserve">Update-Create-Delete </w:t>
      </w:r>
      <w:r>
        <w:t>strategy as</w:t>
      </w:r>
      <w:r>
        <w:rPr>
          <w:spacing w:val="23"/>
        </w:rPr>
        <w:t xml:space="preserve"> </w:t>
      </w:r>
      <w:r>
        <w:t>followings:</w:t>
      </w:r>
    </w:p>
    <w:p w14:paraId="1F43EBB1" w14:textId="77777777" w:rsidR="00E61455" w:rsidRDefault="00E61455">
      <w:pPr>
        <w:spacing w:line="249" w:lineRule="auto"/>
        <w:sectPr w:rsidR="00E61455">
          <w:pgSz w:w="12240" w:h="15840"/>
          <w:pgMar w:top="940" w:right="860" w:bottom="280" w:left="860" w:header="720" w:footer="720" w:gutter="0"/>
          <w:cols w:num="2" w:space="720" w:equalWidth="0">
            <w:col w:w="5141" w:space="119"/>
            <w:col w:w="5260"/>
          </w:cols>
        </w:sectPr>
      </w:pPr>
    </w:p>
    <w:p w14:paraId="0BB59F60" w14:textId="77777777" w:rsidR="00E61455" w:rsidRDefault="0079175C">
      <w:pPr>
        <w:spacing w:before="49" w:line="182" w:lineRule="exact"/>
        <w:ind w:left="313" w:right="313"/>
        <w:jc w:val="center"/>
        <w:rPr>
          <w:sz w:val="16"/>
        </w:rPr>
      </w:pPr>
      <w:r>
        <w:rPr>
          <w:sz w:val="16"/>
        </w:rPr>
        <w:lastRenderedPageBreak/>
        <w:t>TABLE III</w:t>
      </w:r>
    </w:p>
    <w:p w14:paraId="51AFD095" w14:textId="77777777" w:rsidR="00E61455" w:rsidRDefault="0079175C">
      <w:pPr>
        <w:spacing w:line="182" w:lineRule="exact"/>
        <w:ind w:left="313" w:right="313"/>
        <w:jc w:val="center"/>
        <w:rPr>
          <w:sz w:val="12"/>
        </w:rPr>
      </w:pPr>
      <w:r>
        <w:rPr>
          <w:w w:val="105"/>
          <w:sz w:val="16"/>
        </w:rPr>
        <w:t>M</w:t>
      </w:r>
      <w:r>
        <w:rPr>
          <w:w w:val="105"/>
          <w:sz w:val="12"/>
        </w:rPr>
        <w:t>ODEL CHANGE CLASSIFICATION AND   MANAGEMENT</w:t>
      </w:r>
    </w:p>
    <w:p w14:paraId="60E1D27F" w14:textId="77777777" w:rsidR="00E61455" w:rsidRDefault="00E61455">
      <w:pPr>
        <w:pStyle w:val="Corpsdetexte"/>
        <w:spacing w:before="3"/>
        <w:ind w:left="0"/>
        <w:jc w:val="left"/>
        <w:rPr>
          <w:sz w:val="15"/>
        </w:rPr>
      </w:pPr>
    </w:p>
    <w:tbl>
      <w:tblPr>
        <w:tblStyle w:val="TableNormal"/>
        <w:tblW w:w="0" w:type="auto"/>
        <w:tblInd w:w="37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58"/>
        <w:gridCol w:w="1948"/>
        <w:gridCol w:w="1428"/>
        <w:gridCol w:w="5633"/>
      </w:tblGrid>
      <w:tr w:rsidR="00E61455" w14:paraId="1F35B146" w14:textId="77777777">
        <w:trPr>
          <w:trHeight w:hRule="exact" w:val="167"/>
        </w:trPr>
        <w:tc>
          <w:tcPr>
            <w:tcW w:w="2706" w:type="dxa"/>
            <w:gridSpan w:val="2"/>
          </w:tcPr>
          <w:p w14:paraId="52554154" w14:textId="77777777" w:rsidR="00E61455" w:rsidRDefault="0079175C">
            <w:pPr>
              <w:pStyle w:val="TableParagraph"/>
              <w:spacing w:line="142" w:lineRule="exact"/>
              <w:ind w:left="957" w:right="957"/>
              <w:jc w:val="center"/>
              <w:rPr>
                <w:sz w:val="14"/>
              </w:rPr>
            </w:pPr>
            <w:r>
              <w:rPr>
                <w:sz w:val="14"/>
              </w:rPr>
              <w:t>Element type</w:t>
            </w:r>
          </w:p>
        </w:tc>
        <w:tc>
          <w:tcPr>
            <w:tcW w:w="1428" w:type="dxa"/>
          </w:tcPr>
          <w:p w14:paraId="2BB822A3" w14:textId="77777777" w:rsidR="00E61455" w:rsidRDefault="0079175C">
            <w:pPr>
              <w:pStyle w:val="TableParagraph"/>
              <w:spacing w:line="142" w:lineRule="exact"/>
              <w:ind w:left="95" w:right="95"/>
              <w:jc w:val="center"/>
              <w:rPr>
                <w:sz w:val="14"/>
              </w:rPr>
            </w:pPr>
            <w:r>
              <w:rPr>
                <w:sz w:val="14"/>
              </w:rPr>
              <w:t>Modification type</w:t>
            </w:r>
          </w:p>
        </w:tc>
        <w:tc>
          <w:tcPr>
            <w:tcW w:w="5633" w:type="dxa"/>
          </w:tcPr>
          <w:p w14:paraId="52158900" w14:textId="77777777" w:rsidR="00E61455" w:rsidRDefault="0079175C">
            <w:pPr>
              <w:pStyle w:val="TableParagraph"/>
              <w:spacing w:line="142" w:lineRule="exact"/>
              <w:ind w:left="2601" w:right="2601"/>
              <w:jc w:val="center"/>
              <w:rPr>
                <w:sz w:val="14"/>
              </w:rPr>
            </w:pPr>
            <w:r>
              <w:rPr>
                <w:sz w:val="14"/>
              </w:rPr>
              <w:t>Action</w:t>
            </w:r>
          </w:p>
        </w:tc>
      </w:tr>
      <w:tr w:rsidR="00E61455" w14:paraId="68C1ECC6" w14:textId="77777777">
        <w:trPr>
          <w:trHeight w:hRule="exact" w:val="167"/>
        </w:trPr>
        <w:tc>
          <w:tcPr>
            <w:tcW w:w="758" w:type="dxa"/>
            <w:vMerge w:val="restart"/>
          </w:tcPr>
          <w:p w14:paraId="69DE8FF6" w14:textId="77777777" w:rsidR="00E61455" w:rsidRDefault="00E61455">
            <w:pPr>
              <w:pStyle w:val="TableParagraph"/>
              <w:spacing w:before="2" w:line="240" w:lineRule="auto"/>
              <w:ind w:left="0"/>
              <w:rPr>
                <w:sz w:val="12"/>
              </w:rPr>
            </w:pPr>
          </w:p>
          <w:p w14:paraId="1A45BFCA" w14:textId="77777777" w:rsidR="00E61455" w:rsidRDefault="0079175C">
            <w:pPr>
              <w:pStyle w:val="TableParagraph"/>
              <w:spacing w:line="240" w:lineRule="auto"/>
              <w:rPr>
                <w:sz w:val="14"/>
              </w:rPr>
            </w:pPr>
            <w:r>
              <w:rPr>
                <w:sz w:val="14"/>
              </w:rPr>
              <w:t>Structure</w:t>
            </w:r>
          </w:p>
        </w:tc>
        <w:tc>
          <w:tcPr>
            <w:tcW w:w="1948" w:type="dxa"/>
          </w:tcPr>
          <w:p w14:paraId="00DB5FAF" w14:textId="77777777" w:rsidR="00E61455" w:rsidRDefault="0079175C">
            <w:pPr>
              <w:pStyle w:val="TableParagraph"/>
              <w:spacing w:line="142" w:lineRule="exact"/>
              <w:rPr>
                <w:sz w:val="14"/>
              </w:rPr>
            </w:pPr>
            <w:r>
              <w:rPr>
                <w:sz w:val="14"/>
              </w:rPr>
              <w:t>Part/Port/Connector</w:t>
            </w:r>
          </w:p>
        </w:tc>
        <w:tc>
          <w:tcPr>
            <w:tcW w:w="1428" w:type="dxa"/>
          </w:tcPr>
          <w:p w14:paraId="7AF271FF" w14:textId="77777777" w:rsidR="00E61455" w:rsidRDefault="0079175C">
            <w:pPr>
              <w:pStyle w:val="TableParagraph"/>
              <w:spacing w:line="142" w:lineRule="exact"/>
              <w:ind w:left="95" w:right="95"/>
              <w:jc w:val="center"/>
              <w:rPr>
                <w:sz w:val="14"/>
              </w:rPr>
            </w:pPr>
            <w:r>
              <w:rPr>
                <w:sz w:val="14"/>
              </w:rPr>
              <w:t>Add/Remove/Update</w:t>
            </w:r>
          </w:p>
        </w:tc>
        <w:tc>
          <w:tcPr>
            <w:tcW w:w="5633" w:type="dxa"/>
          </w:tcPr>
          <w:p w14:paraId="420C3109" w14:textId="77777777" w:rsidR="00E61455" w:rsidRDefault="0079175C">
            <w:pPr>
              <w:pStyle w:val="TableParagraph"/>
              <w:spacing w:line="142" w:lineRule="exact"/>
              <w:rPr>
                <w:sz w:val="14"/>
              </w:rPr>
            </w:pPr>
            <w:r>
              <w:rPr>
                <w:sz w:val="14"/>
              </w:rPr>
              <w:t>Regenerate and re-transform code for the component containing the modified model    element.</w:t>
            </w:r>
          </w:p>
        </w:tc>
      </w:tr>
      <w:tr w:rsidR="00E61455" w14:paraId="5DCA7355" w14:textId="77777777">
        <w:trPr>
          <w:trHeight w:hRule="exact" w:val="638"/>
        </w:trPr>
        <w:tc>
          <w:tcPr>
            <w:tcW w:w="758" w:type="dxa"/>
            <w:vMerge/>
          </w:tcPr>
          <w:p w14:paraId="72A56535" w14:textId="77777777" w:rsidR="00E61455" w:rsidRDefault="00E61455"/>
        </w:tc>
        <w:tc>
          <w:tcPr>
            <w:tcW w:w="1948" w:type="dxa"/>
          </w:tcPr>
          <w:p w14:paraId="4E289711" w14:textId="77777777" w:rsidR="00E61455" w:rsidRDefault="0079175C">
            <w:pPr>
              <w:pStyle w:val="TableParagraph"/>
              <w:spacing w:line="134" w:lineRule="exact"/>
              <w:rPr>
                <w:sz w:val="14"/>
              </w:rPr>
            </w:pPr>
            <w:r>
              <w:rPr>
                <w:sz w:val="14"/>
              </w:rPr>
              <w:t>Class/Component/Interface</w:t>
            </w:r>
          </w:p>
        </w:tc>
        <w:tc>
          <w:tcPr>
            <w:tcW w:w="1428" w:type="dxa"/>
          </w:tcPr>
          <w:p w14:paraId="063847E9" w14:textId="77777777" w:rsidR="00E61455" w:rsidRDefault="0079175C">
            <w:pPr>
              <w:pStyle w:val="TableParagraph"/>
              <w:spacing w:line="134" w:lineRule="exact"/>
              <w:ind w:left="95" w:right="95"/>
              <w:jc w:val="center"/>
              <w:rPr>
                <w:sz w:val="14"/>
              </w:rPr>
            </w:pPr>
            <w:r>
              <w:rPr>
                <w:sz w:val="14"/>
              </w:rPr>
              <w:t>Add/Remove/Update</w:t>
            </w:r>
          </w:p>
        </w:tc>
        <w:tc>
          <w:tcPr>
            <w:tcW w:w="5633" w:type="dxa"/>
          </w:tcPr>
          <w:p w14:paraId="382B7C3A" w14:textId="77777777" w:rsidR="00E61455" w:rsidRDefault="0079175C">
            <w:pPr>
              <w:pStyle w:val="TableParagraph"/>
              <w:spacing w:line="133" w:lineRule="exact"/>
              <w:jc w:val="both"/>
              <w:rPr>
                <w:sz w:val="14"/>
              </w:rPr>
            </w:pPr>
            <w:r>
              <w:rPr>
                <w:sz w:val="14"/>
              </w:rPr>
              <w:t>Create/Remove/Update the corresponding code file(s). If the modification is remove or  rename</w:t>
            </w:r>
          </w:p>
          <w:p w14:paraId="77499AF4" w14:textId="77777777" w:rsidR="00E61455" w:rsidRDefault="0079175C">
            <w:pPr>
              <w:pStyle w:val="TableParagraph"/>
              <w:spacing w:line="240" w:lineRule="auto"/>
              <w:ind w:right="117"/>
              <w:jc w:val="both"/>
              <w:rPr>
                <w:sz w:val="14"/>
              </w:rPr>
            </w:pPr>
            <w:r>
              <w:rPr>
                <w:sz w:val="14"/>
              </w:rPr>
              <w:t xml:space="preserve">(update), regenerate the classes/components/interfaces that depend on the removed/renamed element. For example, regenerate the classes containing attributes typed by the deleted types    to avoid unknown type problems during </w:t>
            </w:r>
            <w:r>
              <w:rPr>
                <w:spacing w:val="22"/>
                <w:sz w:val="14"/>
              </w:rPr>
              <w:t xml:space="preserve"> </w:t>
            </w:r>
            <w:r>
              <w:rPr>
                <w:sz w:val="14"/>
              </w:rPr>
              <w:t>compilation.</w:t>
            </w:r>
          </w:p>
        </w:tc>
      </w:tr>
      <w:tr w:rsidR="00E61455" w14:paraId="260D9D58" w14:textId="77777777">
        <w:trPr>
          <w:trHeight w:hRule="exact" w:val="159"/>
        </w:trPr>
        <w:tc>
          <w:tcPr>
            <w:tcW w:w="758" w:type="dxa"/>
            <w:vMerge/>
          </w:tcPr>
          <w:p w14:paraId="3AB764E9" w14:textId="77777777" w:rsidR="00E61455" w:rsidRDefault="00E61455"/>
        </w:tc>
        <w:tc>
          <w:tcPr>
            <w:tcW w:w="1948" w:type="dxa"/>
          </w:tcPr>
          <w:p w14:paraId="28A7211A" w14:textId="77777777" w:rsidR="00E61455" w:rsidRDefault="0079175C">
            <w:pPr>
              <w:pStyle w:val="TableParagraph"/>
              <w:spacing w:line="134" w:lineRule="exact"/>
              <w:rPr>
                <w:sz w:val="14"/>
              </w:rPr>
            </w:pPr>
            <w:r>
              <w:rPr>
                <w:sz w:val="14"/>
              </w:rPr>
              <w:t>Property</w:t>
            </w:r>
          </w:p>
        </w:tc>
        <w:tc>
          <w:tcPr>
            <w:tcW w:w="1428" w:type="dxa"/>
          </w:tcPr>
          <w:p w14:paraId="2EADAFD9" w14:textId="77777777" w:rsidR="00E61455" w:rsidRDefault="0079175C">
            <w:pPr>
              <w:pStyle w:val="TableParagraph"/>
              <w:spacing w:line="134" w:lineRule="exact"/>
              <w:ind w:left="95" w:right="95"/>
              <w:jc w:val="center"/>
              <w:rPr>
                <w:sz w:val="14"/>
              </w:rPr>
            </w:pPr>
            <w:r>
              <w:rPr>
                <w:sz w:val="14"/>
              </w:rPr>
              <w:t>Add/Remove/Update</w:t>
            </w:r>
          </w:p>
        </w:tc>
        <w:tc>
          <w:tcPr>
            <w:tcW w:w="5633" w:type="dxa"/>
          </w:tcPr>
          <w:p w14:paraId="583FE3A9" w14:textId="77777777" w:rsidR="00E61455" w:rsidRDefault="0079175C">
            <w:pPr>
              <w:pStyle w:val="TableParagraph"/>
              <w:spacing w:line="134" w:lineRule="exact"/>
              <w:rPr>
                <w:sz w:val="14"/>
              </w:rPr>
            </w:pPr>
            <w:r>
              <w:rPr>
                <w:sz w:val="14"/>
              </w:rPr>
              <w:t>Regenerate the corresponding class</w:t>
            </w:r>
          </w:p>
        </w:tc>
      </w:tr>
      <w:tr w:rsidR="00E61455" w14:paraId="62E76F0C" w14:textId="77777777">
        <w:trPr>
          <w:trHeight w:hRule="exact" w:val="167"/>
        </w:trPr>
        <w:tc>
          <w:tcPr>
            <w:tcW w:w="758" w:type="dxa"/>
            <w:vMerge w:val="restart"/>
          </w:tcPr>
          <w:p w14:paraId="7359EF5D" w14:textId="77777777" w:rsidR="00E61455" w:rsidRDefault="0079175C">
            <w:pPr>
              <w:pStyle w:val="TableParagraph"/>
              <w:spacing w:line="142" w:lineRule="exact"/>
              <w:rPr>
                <w:sz w:val="14"/>
              </w:rPr>
            </w:pPr>
            <w:r>
              <w:rPr>
                <w:sz w:val="14"/>
              </w:rPr>
              <w:t>Behavior</w:t>
            </w:r>
          </w:p>
        </w:tc>
        <w:tc>
          <w:tcPr>
            <w:tcW w:w="1948" w:type="dxa"/>
          </w:tcPr>
          <w:p w14:paraId="5C40BE0A" w14:textId="77777777" w:rsidR="00E61455" w:rsidRDefault="0079175C">
            <w:pPr>
              <w:pStyle w:val="TableParagraph"/>
              <w:spacing w:line="142" w:lineRule="exact"/>
              <w:rPr>
                <w:sz w:val="14"/>
              </w:rPr>
            </w:pPr>
            <w:r>
              <w:rPr>
                <w:sz w:val="14"/>
              </w:rPr>
              <w:t>Operation</w:t>
            </w:r>
          </w:p>
        </w:tc>
        <w:tc>
          <w:tcPr>
            <w:tcW w:w="1428" w:type="dxa"/>
          </w:tcPr>
          <w:p w14:paraId="3AC77E31" w14:textId="77777777" w:rsidR="00E61455" w:rsidRDefault="0079175C">
            <w:pPr>
              <w:pStyle w:val="TableParagraph"/>
              <w:spacing w:line="142" w:lineRule="exact"/>
              <w:ind w:left="95" w:right="95"/>
              <w:jc w:val="center"/>
              <w:rPr>
                <w:sz w:val="14"/>
              </w:rPr>
            </w:pPr>
            <w:r>
              <w:rPr>
                <w:sz w:val="14"/>
              </w:rPr>
              <w:t>Add/Remove/Update</w:t>
            </w:r>
          </w:p>
        </w:tc>
        <w:tc>
          <w:tcPr>
            <w:tcW w:w="5633" w:type="dxa"/>
          </w:tcPr>
          <w:p w14:paraId="1241019C" w14:textId="77777777" w:rsidR="00E61455" w:rsidRDefault="0079175C">
            <w:pPr>
              <w:pStyle w:val="TableParagraph"/>
              <w:spacing w:line="142" w:lineRule="exact"/>
              <w:rPr>
                <w:sz w:val="14"/>
              </w:rPr>
            </w:pPr>
            <w:r>
              <w:rPr>
                <w:sz w:val="14"/>
              </w:rPr>
              <w:t>Regenerate the corresponding class</w:t>
            </w:r>
          </w:p>
        </w:tc>
      </w:tr>
      <w:tr w:rsidR="00E61455" w14:paraId="075C4BCF" w14:textId="77777777">
        <w:trPr>
          <w:trHeight w:hRule="exact" w:val="159"/>
        </w:trPr>
        <w:tc>
          <w:tcPr>
            <w:tcW w:w="758" w:type="dxa"/>
            <w:vMerge/>
          </w:tcPr>
          <w:p w14:paraId="639C1419" w14:textId="77777777" w:rsidR="00E61455" w:rsidRDefault="00E61455"/>
        </w:tc>
        <w:tc>
          <w:tcPr>
            <w:tcW w:w="1948" w:type="dxa"/>
          </w:tcPr>
          <w:p w14:paraId="75BBDCC5" w14:textId="77777777" w:rsidR="00E61455" w:rsidRDefault="0079175C">
            <w:pPr>
              <w:pStyle w:val="TableParagraph"/>
              <w:spacing w:line="134" w:lineRule="exact"/>
              <w:rPr>
                <w:sz w:val="14"/>
              </w:rPr>
            </w:pPr>
            <w:r>
              <w:rPr>
                <w:sz w:val="14"/>
              </w:rPr>
              <w:t>UML State Machine</w:t>
            </w:r>
          </w:p>
        </w:tc>
        <w:tc>
          <w:tcPr>
            <w:tcW w:w="1428" w:type="dxa"/>
          </w:tcPr>
          <w:p w14:paraId="43115BAA" w14:textId="77777777" w:rsidR="00E61455" w:rsidRDefault="0079175C">
            <w:pPr>
              <w:pStyle w:val="TableParagraph"/>
              <w:spacing w:line="134" w:lineRule="exact"/>
              <w:ind w:left="95" w:right="95"/>
              <w:jc w:val="center"/>
              <w:rPr>
                <w:sz w:val="14"/>
              </w:rPr>
            </w:pPr>
            <w:r>
              <w:rPr>
                <w:sz w:val="14"/>
              </w:rPr>
              <w:t>Add/Remove/Update</w:t>
            </w:r>
          </w:p>
        </w:tc>
        <w:tc>
          <w:tcPr>
            <w:tcW w:w="5633" w:type="dxa"/>
          </w:tcPr>
          <w:p w14:paraId="0BF66A65" w14:textId="77777777" w:rsidR="00E61455" w:rsidRDefault="0079175C">
            <w:pPr>
              <w:pStyle w:val="TableParagraph"/>
              <w:spacing w:line="134" w:lineRule="exact"/>
              <w:rPr>
                <w:sz w:val="14"/>
              </w:rPr>
            </w:pPr>
            <w:r>
              <w:rPr>
                <w:sz w:val="14"/>
              </w:rPr>
              <w:t>Regenerate and transform code for the component containing the state    machine</w:t>
            </w:r>
          </w:p>
        </w:tc>
      </w:tr>
    </w:tbl>
    <w:p w14:paraId="7AD4F0A1" w14:textId="77777777" w:rsidR="00E61455" w:rsidRDefault="00E61455">
      <w:pPr>
        <w:pStyle w:val="Corpsdetexte"/>
        <w:ind w:left="0"/>
        <w:jc w:val="left"/>
      </w:pPr>
    </w:p>
    <w:p w14:paraId="562045AD" w14:textId="77777777" w:rsidR="00E61455" w:rsidRDefault="00E61455">
      <w:pPr>
        <w:sectPr w:rsidR="00E61455">
          <w:pgSz w:w="12240" w:h="15840"/>
          <w:pgMar w:top="980" w:right="860" w:bottom="280" w:left="860" w:header="720" w:footer="720" w:gutter="0"/>
          <w:cols w:space="720"/>
        </w:sectPr>
      </w:pPr>
    </w:p>
    <w:p w14:paraId="2F1DDAFC" w14:textId="77777777" w:rsidR="00E61455" w:rsidRDefault="00E61455">
      <w:pPr>
        <w:pStyle w:val="Corpsdetexte"/>
        <w:spacing w:before="7"/>
        <w:ind w:left="0"/>
        <w:jc w:val="left"/>
        <w:rPr>
          <w:sz w:val="19"/>
        </w:rPr>
      </w:pPr>
    </w:p>
    <w:p w14:paraId="2766C6EC" w14:textId="50C40E78" w:rsidR="00E61455" w:rsidRDefault="00414C1D">
      <w:pPr>
        <w:pStyle w:val="Corpsdetexte"/>
        <w:ind w:left="393"/>
        <w:jc w:val="left"/>
      </w:pPr>
      <w:r>
        <w:rPr>
          <w:noProof/>
        </w:rPr>
        <mc:AlternateContent>
          <mc:Choice Requires="wpg">
            <w:drawing>
              <wp:inline distT="0" distB="0" distL="0" distR="0" wp14:anchorId="09906E13" wp14:editId="3EDA1E2A">
                <wp:extent cx="2780665" cy="944245"/>
                <wp:effectExtent l="5080" t="5080" r="5080" b="3175"/>
                <wp:docPr id="1017" name="Group 10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0665" cy="944245"/>
                          <a:chOff x="0" y="0"/>
                          <a:chExt cx="4379" cy="1487"/>
                        </a:xfrm>
                      </wpg:grpSpPr>
                      <wps:wsp>
                        <wps:cNvPr id="1018" name="Freeform 1050"/>
                        <wps:cNvSpPr>
                          <a:spLocks/>
                        </wps:cNvSpPr>
                        <wps:spPr bwMode="auto">
                          <a:xfrm>
                            <a:off x="3" y="468"/>
                            <a:ext cx="780" cy="299"/>
                          </a:xfrm>
                          <a:custGeom>
                            <a:avLst/>
                            <a:gdLst>
                              <a:gd name="T0" fmla="+- 0 3 3"/>
                              <a:gd name="T1" fmla="*/ T0 w 780"/>
                              <a:gd name="T2" fmla="+- 0 468 468"/>
                              <a:gd name="T3" fmla="*/ 468 h 299"/>
                              <a:gd name="T4" fmla="+- 0 783 3"/>
                              <a:gd name="T5" fmla="*/ T4 w 780"/>
                              <a:gd name="T6" fmla="+- 0 468 468"/>
                              <a:gd name="T7" fmla="*/ 468 h 299"/>
                              <a:gd name="T8" fmla="+- 0 783 3"/>
                              <a:gd name="T9" fmla="*/ T8 w 780"/>
                              <a:gd name="T10" fmla="+- 0 711 468"/>
                              <a:gd name="T11" fmla="*/ 711 h 299"/>
                              <a:gd name="T12" fmla="+- 0 685 3"/>
                              <a:gd name="T13" fmla="*/ T12 w 780"/>
                              <a:gd name="T14" fmla="+- 0 713 468"/>
                              <a:gd name="T15" fmla="*/ 713 h 299"/>
                              <a:gd name="T16" fmla="+- 0 604 3"/>
                              <a:gd name="T17" fmla="*/ T16 w 780"/>
                              <a:gd name="T18" fmla="+- 0 718 468"/>
                              <a:gd name="T19" fmla="*/ 718 h 299"/>
                              <a:gd name="T20" fmla="+- 0 535 3"/>
                              <a:gd name="T21" fmla="*/ T20 w 780"/>
                              <a:gd name="T22" fmla="+- 0 726 468"/>
                              <a:gd name="T23" fmla="*/ 726 h 299"/>
                              <a:gd name="T24" fmla="+- 0 475 3"/>
                              <a:gd name="T25" fmla="*/ T24 w 780"/>
                              <a:gd name="T26" fmla="+- 0 736 468"/>
                              <a:gd name="T27" fmla="*/ 736 h 299"/>
                              <a:gd name="T28" fmla="+- 0 420 3"/>
                              <a:gd name="T29" fmla="*/ T28 w 780"/>
                              <a:gd name="T30" fmla="+- 0 746 468"/>
                              <a:gd name="T31" fmla="*/ 746 h 299"/>
                              <a:gd name="T32" fmla="+- 0 366 3"/>
                              <a:gd name="T33" fmla="*/ T32 w 780"/>
                              <a:gd name="T34" fmla="+- 0 755 468"/>
                              <a:gd name="T35" fmla="*/ 755 h 299"/>
                              <a:gd name="T36" fmla="+- 0 311 3"/>
                              <a:gd name="T37" fmla="*/ T36 w 780"/>
                              <a:gd name="T38" fmla="+- 0 762 468"/>
                              <a:gd name="T39" fmla="*/ 762 h 299"/>
                              <a:gd name="T40" fmla="+- 0 251 3"/>
                              <a:gd name="T41" fmla="*/ T40 w 780"/>
                              <a:gd name="T42" fmla="+- 0 766 468"/>
                              <a:gd name="T43" fmla="*/ 766 h 299"/>
                              <a:gd name="T44" fmla="+- 0 182 3"/>
                              <a:gd name="T45" fmla="*/ T44 w 780"/>
                              <a:gd name="T46" fmla="+- 0 766 468"/>
                              <a:gd name="T47" fmla="*/ 766 h 299"/>
                              <a:gd name="T48" fmla="+- 0 100 3"/>
                              <a:gd name="T49" fmla="*/ T48 w 780"/>
                              <a:gd name="T50" fmla="+- 0 762 468"/>
                              <a:gd name="T51" fmla="*/ 762 h 299"/>
                              <a:gd name="T52" fmla="+- 0 3 3"/>
                              <a:gd name="T53" fmla="*/ T52 w 780"/>
                              <a:gd name="T54" fmla="+- 0 751 468"/>
                              <a:gd name="T55" fmla="*/ 751 h 299"/>
                              <a:gd name="T56" fmla="+- 0 3 3"/>
                              <a:gd name="T57" fmla="*/ T56 w 780"/>
                              <a:gd name="T58" fmla="+- 0 468 468"/>
                              <a:gd name="T59" fmla="*/ 468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0" h="299">
                                <a:moveTo>
                                  <a:pt x="0" y="0"/>
                                </a:moveTo>
                                <a:lnTo>
                                  <a:pt x="780" y="0"/>
                                </a:lnTo>
                                <a:lnTo>
                                  <a:pt x="780" y="243"/>
                                </a:lnTo>
                                <a:lnTo>
                                  <a:pt x="682" y="245"/>
                                </a:lnTo>
                                <a:lnTo>
                                  <a:pt x="601" y="250"/>
                                </a:lnTo>
                                <a:lnTo>
                                  <a:pt x="532" y="258"/>
                                </a:lnTo>
                                <a:lnTo>
                                  <a:pt x="472" y="268"/>
                                </a:lnTo>
                                <a:lnTo>
                                  <a:pt x="417" y="278"/>
                                </a:lnTo>
                                <a:lnTo>
                                  <a:pt x="363" y="287"/>
                                </a:lnTo>
                                <a:lnTo>
                                  <a:pt x="308" y="294"/>
                                </a:lnTo>
                                <a:lnTo>
                                  <a:pt x="248" y="298"/>
                                </a:lnTo>
                                <a:lnTo>
                                  <a:pt x="179" y="298"/>
                                </a:lnTo>
                                <a:lnTo>
                                  <a:pt x="97" y="294"/>
                                </a:lnTo>
                                <a:lnTo>
                                  <a:pt x="0" y="283"/>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9" name="Freeform 1049"/>
                        <wps:cNvSpPr>
                          <a:spLocks/>
                        </wps:cNvSpPr>
                        <wps:spPr bwMode="auto">
                          <a:xfrm>
                            <a:off x="3099" y="3"/>
                            <a:ext cx="1167" cy="436"/>
                          </a:xfrm>
                          <a:custGeom>
                            <a:avLst/>
                            <a:gdLst>
                              <a:gd name="T0" fmla="+- 0 3099 3099"/>
                              <a:gd name="T1" fmla="*/ T0 w 1167"/>
                              <a:gd name="T2" fmla="+- 0 3 3"/>
                              <a:gd name="T3" fmla="*/ 3 h 436"/>
                              <a:gd name="T4" fmla="+- 0 4265 3099"/>
                              <a:gd name="T5" fmla="*/ T4 w 1167"/>
                              <a:gd name="T6" fmla="+- 0 3 3"/>
                              <a:gd name="T7" fmla="*/ 3 h 436"/>
                              <a:gd name="T8" fmla="+- 0 4265 3099"/>
                              <a:gd name="T9" fmla="*/ T8 w 1167"/>
                              <a:gd name="T10" fmla="+- 0 357 3"/>
                              <a:gd name="T11" fmla="*/ 357 h 436"/>
                              <a:gd name="T12" fmla="+- 0 4163 3099"/>
                              <a:gd name="T13" fmla="*/ T12 w 1167"/>
                              <a:gd name="T14" fmla="+- 0 359 3"/>
                              <a:gd name="T15" fmla="*/ 359 h 436"/>
                              <a:gd name="T16" fmla="+- 0 4072 3099"/>
                              <a:gd name="T17" fmla="*/ T16 w 1167"/>
                              <a:gd name="T18" fmla="+- 0 363 3"/>
                              <a:gd name="T19" fmla="*/ 363 h 436"/>
                              <a:gd name="T20" fmla="+- 0 3991 3099"/>
                              <a:gd name="T21" fmla="*/ T20 w 1167"/>
                              <a:gd name="T22" fmla="+- 0 369 3"/>
                              <a:gd name="T23" fmla="*/ 369 h 436"/>
                              <a:gd name="T24" fmla="+- 0 3919 3099"/>
                              <a:gd name="T25" fmla="*/ T24 w 1167"/>
                              <a:gd name="T26" fmla="+- 0 377 3"/>
                              <a:gd name="T27" fmla="*/ 377 h 436"/>
                              <a:gd name="T28" fmla="+- 0 3854 3099"/>
                              <a:gd name="T29" fmla="*/ T28 w 1167"/>
                              <a:gd name="T30" fmla="+- 0 386 3"/>
                              <a:gd name="T31" fmla="*/ 386 h 436"/>
                              <a:gd name="T32" fmla="+- 0 3794 3099"/>
                              <a:gd name="T33" fmla="*/ T32 w 1167"/>
                              <a:gd name="T34" fmla="+- 0 396 3"/>
                              <a:gd name="T35" fmla="*/ 396 h 436"/>
                              <a:gd name="T36" fmla="+- 0 3737 3099"/>
                              <a:gd name="T37" fmla="*/ T36 w 1167"/>
                              <a:gd name="T38" fmla="+- 0 405 3"/>
                              <a:gd name="T39" fmla="*/ 405 h 436"/>
                              <a:gd name="T40" fmla="+- 0 3682 3099"/>
                              <a:gd name="T41" fmla="*/ T40 w 1167"/>
                              <a:gd name="T42" fmla="+- 0 415 3"/>
                              <a:gd name="T43" fmla="*/ 415 h 436"/>
                              <a:gd name="T44" fmla="+- 0 3627 3099"/>
                              <a:gd name="T45" fmla="*/ T44 w 1167"/>
                              <a:gd name="T46" fmla="+- 0 423 3"/>
                              <a:gd name="T47" fmla="*/ 423 h 436"/>
                              <a:gd name="T48" fmla="+- 0 3571 3099"/>
                              <a:gd name="T49" fmla="*/ T48 w 1167"/>
                              <a:gd name="T50" fmla="+- 0 431 3"/>
                              <a:gd name="T51" fmla="*/ 431 h 436"/>
                              <a:gd name="T52" fmla="+- 0 3510 3099"/>
                              <a:gd name="T53" fmla="*/ T52 w 1167"/>
                              <a:gd name="T54" fmla="+- 0 436 3"/>
                              <a:gd name="T55" fmla="*/ 436 h 436"/>
                              <a:gd name="T56" fmla="+- 0 3445 3099"/>
                              <a:gd name="T57" fmla="*/ T56 w 1167"/>
                              <a:gd name="T58" fmla="+- 0 439 3"/>
                              <a:gd name="T59" fmla="*/ 439 h 436"/>
                              <a:gd name="T60" fmla="+- 0 3373 3099"/>
                              <a:gd name="T61" fmla="*/ T60 w 1167"/>
                              <a:gd name="T62" fmla="+- 0 438 3"/>
                              <a:gd name="T63" fmla="*/ 438 h 436"/>
                              <a:gd name="T64" fmla="+- 0 3293 3099"/>
                              <a:gd name="T65" fmla="*/ T64 w 1167"/>
                              <a:gd name="T66" fmla="+- 0 435 3"/>
                              <a:gd name="T67" fmla="*/ 435 h 436"/>
                              <a:gd name="T68" fmla="+- 0 3202 3099"/>
                              <a:gd name="T69" fmla="*/ T68 w 1167"/>
                              <a:gd name="T70" fmla="+- 0 427 3"/>
                              <a:gd name="T71" fmla="*/ 427 h 436"/>
                              <a:gd name="T72" fmla="+- 0 3099 3099"/>
                              <a:gd name="T73" fmla="*/ T72 w 1167"/>
                              <a:gd name="T74" fmla="+- 0 415 3"/>
                              <a:gd name="T75" fmla="*/ 415 h 436"/>
                              <a:gd name="T76" fmla="+- 0 3099 3099"/>
                              <a:gd name="T77" fmla="*/ T76 w 1167"/>
                              <a:gd name="T78" fmla="+- 0 3 3"/>
                              <a:gd name="T79" fmla="*/ 3 h 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67" h="436">
                                <a:moveTo>
                                  <a:pt x="0" y="0"/>
                                </a:moveTo>
                                <a:lnTo>
                                  <a:pt x="1166" y="0"/>
                                </a:lnTo>
                                <a:lnTo>
                                  <a:pt x="1166" y="354"/>
                                </a:lnTo>
                                <a:lnTo>
                                  <a:pt x="1064" y="356"/>
                                </a:lnTo>
                                <a:lnTo>
                                  <a:pt x="973" y="360"/>
                                </a:lnTo>
                                <a:lnTo>
                                  <a:pt x="892" y="366"/>
                                </a:lnTo>
                                <a:lnTo>
                                  <a:pt x="820" y="374"/>
                                </a:lnTo>
                                <a:lnTo>
                                  <a:pt x="755" y="383"/>
                                </a:lnTo>
                                <a:lnTo>
                                  <a:pt x="695" y="393"/>
                                </a:lnTo>
                                <a:lnTo>
                                  <a:pt x="638" y="402"/>
                                </a:lnTo>
                                <a:lnTo>
                                  <a:pt x="583" y="412"/>
                                </a:lnTo>
                                <a:lnTo>
                                  <a:pt x="528" y="420"/>
                                </a:lnTo>
                                <a:lnTo>
                                  <a:pt x="472" y="428"/>
                                </a:lnTo>
                                <a:lnTo>
                                  <a:pt x="411" y="433"/>
                                </a:lnTo>
                                <a:lnTo>
                                  <a:pt x="346" y="436"/>
                                </a:lnTo>
                                <a:lnTo>
                                  <a:pt x="274" y="435"/>
                                </a:lnTo>
                                <a:lnTo>
                                  <a:pt x="194" y="432"/>
                                </a:lnTo>
                                <a:lnTo>
                                  <a:pt x="103" y="424"/>
                                </a:lnTo>
                                <a:lnTo>
                                  <a:pt x="0" y="412"/>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0" name="Picture 10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170" y="150"/>
                            <a:ext cx="20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1" name="Picture 10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459" y="150"/>
                            <a:ext cx="20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2" name="Picture 10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741" y="150"/>
                            <a:ext cx="204"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3" name="Picture 10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23" y="150"/>
                            <a:ext cx="20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4" name="AutoShape 1044"/>
                        <wps:cNvSpPr>
                          <a:spLocks/>
                        </wps:cNvSpPr>
                        <wps:spPr bwMode="auto">
                          <a:xfrm>
                            <a:off x="388" y="206"/>
                            <a:ext cx="2713" cy="263"/>
                          </a:xfrm>
                          <a:custGeom>
                            <a:avLst/>
                            <a:gdLst>
                              <a:gd name="T0" fmla="+- 0 3063 388"/>
                              <a:gd name="T1" fmla="*/ T0 w 2713"/>
                              <a:gd name="T2" fmla="+- 0 218 206"/>
                              <a:gd name="T3" fmla="*/ 218 h 263"/>
                              <a:gd name="T4" fmla="+- 0 388 388"/>
                              <a:gd name="T5" fmla="*/ T4 w 2713"/>
                              <a:gd name="T6" fmla="+- 0 218 206"/>
                              <a:gd name="T7" fmla="*/ 218 h 263"/>
                              <a:gd name="T8" fmla="+- 0 388 388"/>
                              <a:gd name="T9" fmla="*/ T8 w 2713"/>
                              <a:gd name="T10" fmla="+- 0 468 206"/>
                              <a:gd name="T11" fmla="*/ 468 h 263"/>
                              <a:gd name="T12" fmla="+- 0 400 388"/>
                              <a:gd name="T13" fmla="*/ T12 w 2713"/>
                              <a:gd name="T14" fmla="+- 0 468 206"/>
                              <a:gd name="T15" fmla="*/ 468 h 263"/>
                              <a:gd name="T16" fmla="+- 0 400 388"/>
                              <a:gd name="T17" fmla="*/ T16 w 2713"/>
                              <a:gd name="T18" fmla="+- 0 230 206"/>
                              <a:gd name="T19" fmla="*/ 230 h 263"/>
                              <a:gd name="T20" fmla="+- 0 394 388"/>
                              <a:gd name="T21" fmla="*/ T20 w 2713"/>
                              <a:gd name="T22" fmla="+- 0 230 206"/>
                              <a:gd name="T23" fmla="*/ 230 h 263"/>
                              <a:gd name="T24" fmla="+- 0 400 388"/>
                              <a:gd name="T25" fmla="*/ T24 w 2713"/>
                              <a:gd name="T26" fmla="+- 0 224 206"/>
                              <a:gd name="T27" fmla="*/ 224 h 263"/>
                              <a:gd name="T28" fmla="+- 0 3063 388"/>
                              <a:gd name="T29" fmla="*/ T28 w 2713"/>
                              <a:gd name="T30" fmla="+- 0 224 206"/>
                              <a:gd name="T31" fmla="*/ 224 h 263"/>
                              <a:gd name="T32" fmla="+- 0 3063 388"/>
                              <a:gd name="T33" fmla="*/ T32 w 2713"/>
                              <a:gd name="T34" fmla="+- 0 218 206"/>
                              <a:gd name="T35" fmla="*/ 218 h 263"/>
                              <a:gd name="T36" fmla="+- 0 3063 388"/>
                              <a:gd name="T37" fmla="*/ T36 w 2713"/>
                              <a:gd name="T38" fmla="+- 0 206 206"/>
                              <a:gd name="T39" fmla="*/ 206 h 263"/>
                              <a:gd name="T40" fmla="+- 0 3063 388"/>
                              <a:gd name="T41" fmla="*/ T40 w 2713"/>
                              <a:gd name="T42" fmla="+- 0 242 206"/>
                              <a:gd name="T43" fmla="*/ 242 h 263"/>
                              <a:gd name="T44" fmla="+- 0 3088 388"/>
                              <a:gd name="T45" fmla="*/ T44 w 2713"/>
                              <a:gd name="T46" fmla="+- 0 230 206"/>
                              <a:gd name="T47" fmla="*/ 230 h 263"/>
                              <a:gd name="T48" fmla="+- 0 3069 388"/>
                              <a:gd name="T49" fmla="*/ T48 w 2713"/>
                              <a:gd name="T50" fmla="+- 0 230 206"/>
                              <a:gd name="T51" fmla="*/ 230 h 263"/>
                              <a:gd name="T52" fmla="+- 0 3069 388"/>
                              <a:gd name="T53" fmla="*/ T52 w 2713"/>
                              <a:gd name="T54" fmla="+- 0 218 206"/>
                              <a:gd name="T55" fmla="*/ 218 h 263"/>
                              <a:gd name="T56" fmla="+- 0 3088 388"/>
                              <a:gd name="T57" fmla="*/ T56 w 2713"/>
                              <a:gd name="T58" fmla="+- 0 218 206"/>
                              <a:gd name="T59" fmla="*/ 218 h 263"/>
                              <a:gd name="T60" fmla="+- 0 3063 388"/>
                              <a:gd name="T61" fmla="*/ T60 w 2713"/>
                              <a:gd name="T62" fmla="+- 0 206 206"/>
                              <a:gd name="T63" fmla="*/ 206 h 263"/>
                              <a:gd name="T64" fmla="+- 0 400 388"/>
                              <a:gd name="T65" fmla="*/ T64 w 2713"/>
                              <a:gd name="T66" fmla="+- 0 224 206"/>
                              <a:gd name="T67" fmla="*/ 224 h 263"/>
                              <a:gd name="T68" fmla="+- 0 394 388"/>
                              <a:gd name="T69" fmla="*/ T68 w 2713"/>
                              <a:gd name="T70" fmla="+- 0 230 206"/>
                              <a:gd name="T71" fmla="*/ 230 h 263"/>
                              <a:gd name="T72" fmla="+- 0 400 388"/>
                              <a:gd name="T73" fmla="*/ T72 w 2713"/>
                              <a:gd name="T74" fmla="+- 0 230 206"/>
                              <a:gd name="T75" fmla="*/ 230 h 263"/>
                              <a:gd name="T76" fmla="+- 0 400 388"/>
                              <a:gd name="T77" fmla="*/ T76 w 2713"/>
                              <a:gd name="T78" fmla="+- 0 224 206"/>
                              <a:gd name="T79" fmla="*/ 224 h 263"/>
                              <a:gd name="T80" fmla="+- 0 3063 388"/>
                              <a:gd name="T81" fmla="*/ T80 w 2713"/>
                              <a:gd name="T82" fmla="+- 0 224 206"/>
                              <a:gd name="T83" fmla="*/ 224 h 263"/>
                              <a:gd name="T84" fmla="+- 0 400 388"/>
                              <a:gd name="T85" fmla="*/ T84 w 2713"/>
                              <a:gd name="T86" fmla="+- 0 224 206"/>
                              <a:gd name="T87" fmla="*/ 224 h 263"/>
                              <a:gd name="T88" fmla="+- 0 400 388"/>
                              <a:gd name="T89" fmla="*/ T88 w 2713"/>
                              <a:gd name="T90" fmla="+- 0 230 206"/>
                              <a:gd name="T91" fmla="*/ 230 h 263"/>
                              <a:gd name="T92" fmla="+- 0 3063 388"/>
                              <a:gd name="T93" fmla="*/ T92 w 2713"/>
                              <a:gd name="T94" fmla="+- 0 230 206"/>
                              <a:gd name="T95" fmla="*/ 230 h 263"/>
                              <a:gd name="T96" fmla="+- 0 3063 388"/>
                              <a:gd name="T97" fmla="*/ T96 w 2713"/>
                              <a:gd name="T98" fmla="+- 0 224 206"/>
                              <a:gd name="T99" fmla="*/ 224 h 263"/>
                              <a:gd name="T100" fmla="+- 0 3088 388"/>
                              <a:gd name="T101" fmla="*/ T100 w 2713"/>
                              <a:gd name="T102" fmla="+- 0 218 206"/>
                              <a:gd name="T103" fmla="*/ 218 h 263"/>
                              <a:gd name="T104" fmla="+- 0 3069 388"/>
                              <a:gd name="T105" fmla="*/ T104 w 2713"/>
                              <a:gd name="T106" fmla="+- 0 218 206"/>
                              <a:gd name="T107" fmla="*/ 218 h 263"/>
                              <a:gd name="T108" fmla="+- 0 3069 388"/>
                              <a:gd name="T109" fmla="*/ T108 w 2713"/>
                              <a:gd name="T110" fmla="+- 0 230 206"/>
                              <a:gd name="T111" fmla="*/ 230 h 263"/>
                              <a:gd name="T112" fmla="+- 0 3088 388"/>
                              <a:gd name="T113" fmla="*/ T112 w 2713"/>
                              <a:gd name="T114" fmla="+- 0 230 206"/>
                              <a:gd name="T115" fmla="*/ 230 h 263"/>
                              <a:gd name="T116" fmla="+- 0 3100 388"/>
                              <a:gd name="T117" fmla="*/ T116 w 2713"/>
                              <a:gd name="T118" fmla="+- 0 224 206"/>
                              <a:gd name="T119" fmla="*/ 224 h 263"/>
                              <a:gd name="T120" fmla="+- 0 3088 388"/>
                              <a:gd name="T121" fmla="*/ T120 w 2713"/>
                              <a:gd name="T122" fmla="+- 0 218 206"/>
                              <a:gd name="T123" fmla="*/ 218 h 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13" h="263">
                                <a:moveTo>
                                  <a:pt x="2675" y="12"/>
                                </a:moveTo>
                                <a:lnTo>
                                  <a:pt x="0" y="12"/>
                                </a:lnTo>
                                <a:lnTo>
                                  <a:pt x="0" y="262"/>
                                </a:lnTo>
                                <a:lnTo>
                                  <a:pt x="12" y="262"/>
                                </a:lnTo>
                                <a:lnTo>
                                  <a:pt x="12" y="24"/>
                                </a:lnTo>
                                <a:lnTo>
                                  <a:pt x="6" y="24"/>
                                </a:lnTo>
                                <a:lnTo>
                                  <a:pt x="12" y="18"/>
                                </a:lnTo>
                                <a:lnTo>
                                  <a:pt x="2675" y="18"/>
                                </a:lnTo>
                                <a:lnTo>
                                  <a:pt x="2675" y="12"/>
                                </a:lnTo>
                                <a:close/>
                                <a:moveTo>
                                  <a:pt x="2675" y="0"/>
                                </a:moveTo>
                                <a:lnTo>
                                  <a:pt x="2675" y="36"/>
                                </a:lnTo>
                                <a:lnTo>
                                  <a:pt x="2700" y="24"/>
                                </a:lnTo>
                                <a:lnTo>
                                  <a:pt x="2681" y="24"/>
                                </a:lnTo>
                                <a:lnTo>
                                  <a:pt x="2681" y="12"/>
                                </a:lnTo>
                                <a:lnTo>
                                  <a:pt x="2700" y="12"/>
                                </a:lnTo>
                                <a:lnTo>
                                  <a:pt x="2675" y="0"/>
                                </a:lnTo>
                                <a:close/>
                                <a:moveTo>
                                  <a:pt x="12" y="18"/>
                                </a:moveTo>
                                <a:lnTo>
                                  <a:pt x="6" y="24"/>
                                </a:lnTo>
                                <a:lnTo>
                                  <a:pt x="12" y="24"/>
                                </a:lnTo>
                                <a:lnTo>
                                  <a:pt x="12" y="18"/>
                                </a:lnTo>
                                <a:close/>
                                <a:moveTo>
                                  <a:pt x="2675" y="18"/>
                                </a:moveTo>
                                <a:lnTo>
                                  <a:pt x="12" y="18"/>
                                </a:lnTo>
                                <a:lnTo>
                                  <a:pt x="12" y="24"/>
                                </a:lnTo>
                                <a:lnTo>
                                  <a:pt x="2675" y="24"/>
                                </a:lnTo>
                                <a:lnTo>
                                  <a:pt x="2675" y="18"/>
                                </a:lnTo>
                                <a:close/>
                                <a:moveTo>
                                  <a:pt x="2700" y="12"/>
                                </a:moveTo>
                                <a:lnTo>
                                  <a:pt x="2681" y="12"/>
                                </a:lnTo>
                                <a:lnTo>
                                  <a:pt x="2681" y="24"/>
                                </a:lnTo>
                                <a:lnTo>
                                  <a:pt x="2700" y="24"/>
                                </a:lnTo>
                                <a:lnTo>
                                  <a:pt x="2712" y="18"/>
                                </a:lnTo>
                                <a:lnTo>
                                  <a:pt x="2700" y="12"/>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 name="AutoShape 1043"/>
                        <wps:cNvSpPr>
                          <a:spLocks/>
                        </wps:cNvSpPr>
                        <wps:spPr bwMode="auto">
                          <a:xfrm>
                            <a:off x="1889" y="334"/>
                            <a:ext cx="1211" cy="210"/>
                          </a:xfrm>
                          <a:custGeom>
                            <a:avLst/>
                            <a:gdLst>
                              <a:gd name="T0" fmla="+- 0 3063 1889"/>
                              <a:gd name="T1" fmla="*/ T0 w 1211"/>
                              <a:gd name="T2" fmla="+- 0 346 334"/>
                              <a:gd name="T3" fmla="*/ 346 h 210"/>
                              <a:gd name="T4" fmla="+- 0 1889 1889"/>
                              <a:gd name="T5" fmla="*/ T4 w 1211"/>
                              <a:gd name="T6" fmla="+- 0 532 334"/>
                              <a:gd name="T7" fmla="*/ 532 h 210"/>
                              <a:gd name="T8" fmla="+- 0 1891 1889"/>
                              <a:gd name="T9" fmla="*/ T8 w 1211"/>
                              <a:gd name="T10" fmla="+- 0 544 334"/>
                              <a:gd name="T11" fmla="*/ 544 h 210"/>
                              <a:gd name="T12" fmla="+- 0 3065 1889"/>
                              <a:gd name="T13" fmla="*/ T12 w 1211"/>
                              <a:gd name="T14" fmla="+- 0 358 334"/>
                              <a:gd name="T15" fmla="*/ 358 h 210"/>
                              <a:gd name="T16" fmla="+- 0 3063 1889"/>
                              <a:gd name="T17" fmla="*/ T16 w 1211"/>
                              <a:gd name="T18" fmla="+- 0 346 334"/>
                              <a:gd name="T19" fmla="*/ 346 h 210"/>
                              <a:gd name="T20" fmla="+- 0 3096 1889"/>
                              <a:gd name="T21" fmla="*/ T20 w 1211"/>
                              <a:gd name="T22" fmla="+- 0 345 334"/>
                              <a:gd name="T23" fmla="*/ 345 h 210"/>
                              <a:gd name="T24" fmla="+- 0 3069 1889"/>
                              <a:gd name="T25" fmla="*/ T24 w 1211"/>
                              <a:gd name="T26" fmla="+- 0 345 334"/>
                              <a:gd name="T27" fmla="*/ 345 h 210"/>
                              <a:gd name="T28" fmla="+- 0 3071 1889"/>
                              <a:gd name="T29" fmla="*/ T28 w 1211"/>
                              <a:gd name="T30" fmla="+- 0 357 334"/>
                              <a:gd name="T31" fmla="*/ 357 h 210"/>
                              <a:gd name="T32" fmla="+- 0 3065 1889"/>
                              <a:gd name="T33" fmla="*/ T32 w 1211"/>
                              <a:gd name="T34" fmla="+- 0 358 334"/>
                              <a:gd name="T35" fmla="*/ 358 h 210"/>
                              <a:gd name="T36" fmla="+- 0 3067 1889"/>
                              <a:gd name="T37" fmla="*/ T36 w 1211"/>
                              <a:gd name="T38" fmla="+- 0 369 334"/>
                              <a:gd name="T39" fmla="*/ 369 h 210"/>
                              <a:gd name="T40" fmla="+- 0 3100 1889"/>
                              <a:gd name="T41" fmla="*/ T40 w 1211"/>
                              <a:gd name="T42" fmla="+- 0 346 334"/>
                              <a:gd name="T43" fmla="*/ 346 h 210"/>
                              <a:gd name="T44" fmla="+- 0 3096 1889"/>
                              <a:gd name="T45" fmla="*/ T44 w 1211"/>
                              <a:gd name="T46" fmla="+- 0 345 334"/>
                              <a:gd name="T47" fmla="*/ 345 h 210"/>
                              <a:gd name="T48" fmla="+- 0 3069 1889"/>
                              <a:gd name="T49" fmla="*/ T48 w 1211"/>
                              <a:gd name="T50" fmla="+- 0 345 334"/>
                              <a:gd name="T51" fmla="*/ 345 h 210"/>
                              <a:gd name="T52" fmla="+- 0 3063 1889"/>
                              <a:gd name="T53" fmla="*/ T52 w 1211"/>
                              <a:gd name="T54" fmla="+- 0 346 334"/>
                              <a:gd name="T55" fmla="*/ 346 h 210"/>
                              <a:gd name="T56" fmla="+- 0 3065 1889"/>
                              <a:gd name="T57" fmla="*/ T56 w 1211"/>
                              <a:gd name="T58" fmla="+- 0 358 334"/>
                              <a:gd name="T59" fmla="*/ 358 h 210"/>
                              <a:gd name="T60" fmla="+- 0 3071 1889"/>
                              <a:gd name="T61" fmla="*/ T60 w 1211"/>
                              <a:gd name="T62" fmla="+- 0 357 334"/>
                              <a:gd name="T63" fmla="*/ 357 h 210"/>
                              <a:gd name="T64" fmla="+- 0 3069 1889"/>
                              <a:gd name="T65" fmla="*/ T64 w 1211"/>
                              <a:gd name="T66" fmla="+- 0 345 334"/>
                              <a:gd name="T67" fmla="*/ 345 h 210"/>
                              <a:gd name="T68" fmla="+- 0 3061 1889"/>
                              <a:gd name="T69" fmla="*/ T68 w 1211"/>
                              <a:gd name="T70" fmla="+- 0 334 334"/>
                              <a:gd name="T71" fmla="*/ 334 h 210"/>
                              <a:gd name="T72" fmla="+- 0 3063 1889"/>
                              <a:gd name="T73" fmla="*/ T72 w 1211"/>
                              <a:gd name="T74" fmla="+- 0 346 334"/>
                              <a:gd name="T75" fmla="*/ 346 h 210"/>
                              <a:gd name="T76" fmla="+- 0 3069 1889"/>
                              <a:gd name="T77" fmla="*/ T76 w 1211"/>
                              <a:gd name="T78" fmla="+- 0 345 334"/>
                              <a:gd name="T79" fmla="*/ 345 h 210"/>
                              <a:gd name="T80" fmla="+- 0 3096 1889"/>
                              <a:gd name="T81" fmla="*/ T80 w 1211"/>
                              <a:gd name="T82" fmla="+- 0 345 334"/>
                              <a:gd name="T83" fmla="*/ 345 h 210"/>
                              <a:gd name="T84" fmla="+- 0 3061 1889"/>
                              <a:gd name="T85" fmla="*/ T84 w 1211"/>
                              <a:gd name="T86" fmla="+- 0 334 334"/>
                              <a:gd name="T87" fmla="*/ 334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11" h="210">
                                <a:moveTo>
                                  <a:pt x="1174" y="12"/>
                                </a:moveTo>
                                <a:lnTo>
                                  <a:pt x="0" y="198"/>
                                </a:lnTo>
                                <a:lnTo>
                                  <a:pt x="2" y="210"/>
                                </a:lnTo>
                                <a:lnTo>
                                  <a:pt x="1176" y="24"/>
                                </a:lnTo>
                                <a:lnTo>
                                  <a:pt x="1174" y="12"/>
                                </a:lnTo>
                                <a:close/>
                                <a:moveTo>
                                  <a:pt x="1207" y="11"/>
                                </a:moveTo>
                                <a:lnTo>
                                  <a:pt x="1180" y="11"/>
                                </a:lnTo>
                                <a:lnTo>
                                  <a:pt x="1182" y="23"/>
                                </a:lnTo>
                                <a:lnTo>
                                  <a:pt x="1176" y="24"/>
                                </a:lnTo>
                                <a:lnTo>
                                  <a:pt x="1178" y="35"/>
                                </a:lnTo>
                                <a:lnTo>
                                  <a:pt x="1211" y="12"/>
                                </a:lnTo>
                                <a:lnTo>
                                  <a:pt x="1207" y="11"/>
                                </a:lnTo>
                                <a:close/>
                                <a:moveTo>
                                  <a:pt x="1180" y="11"/>
                                </a:moveTo>
                                <a:lnTo>
                                  <a:pt x="1174" y="12"/>
                                </a:lnTo>
                                <a:lnTo>
                                  <a:pt x="1176" y="24"/>
                                </a:lnTo>
                                <a:lnTo>
                                  <a:pt x="1182" y="23"/>
                                </a:lnTo>
                                <a:lnTo>
                                  <a:pt x="1180" y="11"/>
                                </a:lnTo>
                                <a:close/>
                                <a:moveTo>
                                  <a:pt x="1172" y="0"/>
                                </a:moveTo>
                                <a:lnTo>
                                  <a:pt x="1174" y="12"/>
                                </a:lnTo>
                                <a:lnTo>
                                  <a:pt x="1180" y="11"/>
                                </a:lnTo>
                                <a:lnTo>
                                  <a:pt x="1207" y="11"/>
                                </a:lnTo>
                                <a:lnTo>
                                  <a:pt x="117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6" name="Freeform 1042"/>
                        <wps:cNvSpPr>
                          <a:spLocks/>
                        </wps:cNvSpPr>
                        <wps:spPr bwMode="auto">
                          <a:xfrm>
                            <a:off x="2968" y="880"/>
                            <a:ext cx="1405" cy="605"/>
                          </a:xfrm>
                          <a:custGeom>
                            <a:avLst/>
                            <a:gdLst>
                              <a:gd name="T0" fmla="+- 0 2968 2968"/>
                              <a:gd name="T1" fmla="*/ T0 w 1405"/>
                              <a:gd name="T2" fmla="+- 0 880 880"/>
                              <a:gd name="T3" fmla="*/ 880 h 605"/>
                              <a:gd name="T4" fmla="+- 0 4373 2968"/>
                              <a:gd name="T5" fmla="*/ T4 w 1405"/>
                              <a:gd name="T6" fmla="+- 0 880 880"/>
                              <a:gd name="T7" fmla="*/ 880 h 605"/>
                              <a:gd name="T8" fmla="+- 0 4373 2968"/>
                              <a:gd name="T9" fmla="*/ T8 w 1405"/>
                              <a:gd name="T10" fmla="+- 0 1371 880"/>
                              <a:gd name="T11" fmla="*/ 1371 h 605"/>
                              <a:gd name="T12" fmla="+- 0 4273 2968"/>
                              <a:gd name="T13" fmla="*/ T12 w 1405"/>
                              <a:gd name="T14" fmla="+- 0 1372 880"/>
                              <a:gd name="T15" fmla="*/ 1372 h 605"/>
                              <a:gd name="T16" fmla="+- 0 4182 2968"/>
                              <a:gd name="T17" fmla="*/ T16 w 1405"/>
                              <a:gd name="T18" fmla="+- 0 1376 880"/>
                              <a:gd name="T19" fmla="*/ 1376 h 605"/>
                              <a:gd name="T20" fmla="+- 0 4099 2968"/>
                              <a:gd name="T21" fmla="*/ T20 w 1405"/>
                              <a:gd name="T22" fmla="+- 0 1382 880"/>
                              <a:gd name="T23" fmla="*/ 1382 h 605"/>
                              <a:gd name="T24" fmla="+- 0 4024 2968"/>
                              <a:gd name="T25" fmla="*/ T24 w 1405"/>
                              <a:gd name="T26" fmla="+- 0 1389 880"/>
                              <a:gd name="T27" fmla="*/ 1389 h 605"/>
                              <a:gd name="T28" fmla="+- 0 3956 2968"/>
                              <a:gd name="T29" fmla="*/ T28 w 1405"/>
                              <a:gd name="T30" fmla="+- 0 1398 880"/>
                              <a:gd name="T31" fmla="*/ 1398 h 605"/>
                              <a:gd name="T32" fmla="+- 0 3892 2968"/>
                              <a:gd name="T33" fmla="*/ T32 w 1405"/>
                              <a:gd name="T34" fmla="+- 0 1408 880"/>
                              <a:gd name="T35" fmla="*/ 1408 h 605"/>
                              <a:gd name="T36" fmla="+- 0 3833 2968"/>
                              <a:gd name="T37" fmla="*/ T36 w 1405"/>
                              <a:gd name="T38" fmla="+- 0 1419 880"/>
                              <a:gd name="T39" fmla="*/ 1419 h 605"/>
                              <a:gd name="T40" fmla="+- 0 3723 2968"/>
                              <a:gd name="T41" fmla="*/ T40 w 1405"/>
                              <a:gd name="T42" fmla="+- 0 1440 880"/>
                              <a:gd name="T43" fmla="*/ 1440 h 605"/>
                              <a:gd name="T44" fmla="+- 0 3670 2968"/>
                              <a:gd name="T45" fmla="*/ T44 w 1405"/>
                              <a:gd name="T46" fmla="+- 0 1451 880"/>
                              <a:gd name="T47" fmla="*/ 1451 h 605"/>
                              <a:gd name="T48" fmla="+- 0 3564 2968"/>
                              <a:gd name="T49" fmla="*/ T48 w 1405"/>
                              <a:gd name="T50" fmla="+- 0 1469 880"/>
                              <a:gd name="T51" fmla="*/ 1469 h 605"/>
                              <a:gd name="T52" fmla="+- 0 3448 2968"/>
                              <a:gd name="T53" fmla="*/ T52 w 1405"/>
                              <a:gd name="T54" fmla="+- 0 1481 880"/>
                              <a:gd name="T55" fmla="*/ 1481 h 605"/>
                              <a:gd name="T56" fmla="+- 0 3385 2968"/>
                              <a:gd name="T57" fmla="*/ T56 w 1405"/>
                              <a:gd name="T58" fmla="+- 0 1484 880"/>
                              <a:gd name="T59" fmla="*/ 1484 h 605"/>
                              <a:gd name="T60" fmla="+- 0 3316 2968"/>
                              <a:gd name="T61" fmla="*/ T60 w 1405"/>
                              <a:gd name="T62" fmla="+- 0 1484 880"/>
                              <a:gd name="T63" fmla="*/ 1484 h 605"/>
                              <a:gd name="T64" fmla="+- 0 3241 2968"/>
                              <a:gd name="T65" fmla="*/ T64 w 1405"/>
                              <a:gd name="T66" fmla="+- 0 1481 880"/>
                              <a:gd name="T67" fmla="*/ 1481 h 605"/>
                              <a:gd name="T68" fmla="+- 0 3159 2968"/>
                              <a:gd name="T69" fmla="*/ T68 w 1405"/>
                              <a:gd name="T70" fmla="+- 0 1475 880"/>
                              <a:gd name="T71" fmla="*/ 1475 h 605"/>
                              <a:gd name="T72" fmla="+- 0 3068 2968"/>
                              <a:gd name="T73" fmla="*/ T72 w 1405"/>
                              <a:gd name="T74" fmla="+- 0 1465 880"/>
                              <a:gd name="T75" fmla="*/ 1465 h 605"/>
                              <a:gd name="T76" fmla="+- 0 2968 2968"/>
                              <a:gd name="T77" fmla="*/ T76 w 1405"/>
                              <a:gd name="T78" fmla="+- 0 1451 880"/>
                              <a:gd name="T79" fmla="*/ 1451 h 605"/>
                              <a:gd name="T80" fmla="+- 0 2968 2968"/>
                              <a:gd name="T81" fmla="*/ T80 w 1405"/>
                              <a:gd name="T82" fmla="+- 0 880 880"/>
                              <a:gd name="T83" fmla="*/ 880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05" h="605">
                                <a:moveTo>
                                  <a:pt x="0" y="0"/>
                                </a:moveTo>
                                <a:lnTo>
                                  <a:pt x="1405" y="0"/>
                                </a:lnTo>
                                <a:lnTo>
                                  <a:pt x="1405" y="491"/>
                                </a:lnTo>
                                <a:lnTo>
                                  <a:pt x="1305" y="492"/>
                                </a:lnTo>
                                <a:lnTo>
                                  <a:pt x="1214" y="496"/>
                                </a:lnTo>
                                <a:lnTo>
                                  <a:pt x="1131" y="502"/>
                                </a:lnTo>
                                <a:lnTo>
                                  <a:pt x="1056" y="509"/>
                                </a:lnTo>
                                <a:lnTo>
                                  <a:pt x="988" y="518"/>
                                </a:lnTo>
                                <a:lnTo>
                                  <a:pt x="924" y="528"/>
                                </a:lnTo>
                                <a:lnTo>
                                  <a:pt x="865" y="539"/>
                                </a:lnTo>
                                <a:lnTo>
                                  <a:pt x="755" y="560"/>
                                </a:lnTo>
                                <a:lnTo>
                                  <a:pt x="702" y="571"/>
                                </a:lnTo>
                                <a:lnTo>
                                  <a:pt x="596" y="589"/>
                                </a:lnTo>
                                <a:lnTo>
                                  <a:pt x="480" y="601"/>
                                </a:lnTo>
                                <a:lnTo>
                                  <a:pt x="417" y="604"/>
                                </a:lnTo>
                                <a:lnTo>
                                  <a:pt x="348" y="604"/>
                                </a:lnTo>
                                <a:lnTo>
                                  <a:pt x="273" y="601"/>
                                </a:lnTo>
                                <a:lnTo>
                                  <a:pt x="191" y="595"/>
                                </a:lnTo>
                                <a:lnTo>
                                  <a:pt x="100" y="585"/>
                                </a:lnTo>
                                <a:lnTo>
                                  <a:pt x="0" y="571"/>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 name="Freeform 1041"/>
                        <wps:cNvSpPr>
                          <a:spLocks/>
                        </wps:cNvSpPr>
                        <wps:spPr bwMode="auto">
                          <a:xfrm>
                            <a:off x="3028" y="1030"/>
                            <a:ext cx="542" cy="323"/>
                          </a:xfrm>
                          <a:custGeom>
                            <a:avLst/>
                            <a:gdLst>
                              <a:gd name="T0" fmla="+- 0 3028 3028"/>
                              <a:gd name="T1" fmla="*/ T0 w 542"/>
                              <a:gd name="T2" fmla="+- 0 1030 1030"/>
                              <a:gd name="T3" fmla="*/ 1030 h 323"/>
                              <a:gd name="T4" fmla="+- 0 3570 3028"/>
                              <a:gd name="T5" fmla="*/ T4 w 542"/>
                              <a:gd name="T6" fmla="+- 0 1030 1030"/>
                              <a:gd name="T7" fmla="*/ 1030 h 323"/>
                              <a:gd name="T8" fmla="+- 0 3570 3028"/>
                              <a:gd name="T9" fmla="*/ T8 w 542"/>
                              <a:gd name="T10" fmla="+- 0 1293 1030"/>
                              <a:gd name="T11" fmla="*/ 1293 h 323"/>
                              <a:gd name="T12" fmla="+- 0 3480 3028"/>
                              <a:gd name="T13" fmla="*/ T12 w 542"/>
                              <a:gd name="T14" fmla="+- 0 1297 1030"/>
                              <a:gd name="T15" fmla="*/ 1297 h 323"/>
                              <a:gd name="T16" fmla="+- 0 3409 3028"/>
                              <a:gd name="T17" fmla="*/ T16 w 542"/>
                              <a:gd name="T18" fmla="+- 0 1307 1030"/>
                              <a:gd name="T19" fmla="*/ 1307 h 323"/>
                              <a:gd name="T20" fmla="+- 0 3351 3028"/>
                              <a:gd name="T21" fmla="*/ T20 w 542"/>
                              <a:gd name="T22" fmla="+- 0 1321 1030"/>
                              <a:gd name="T23" fmla="*/ 1321 h 323"/>
                              <a:gd name="T24" fmla="+- 0 3299 3028"/>
                              <a:gd name="T25" fmla="*/ T24 w 542"/>
                              <a:gd name="T26" fmla="+- 0 1335 1030"/>
                              <a:gd name="T27" fmla="*/ 1335 h 323"/>
                              <a:gd name="T28" fmla="+- 0 3247 3028"/>
                              <a:gd name="T29" fmla="*/ T28 w 542"/>
                              <a:gd name="T30" fmla="+- 0 1347 1030"/>
                              <a:gd name="T31" fmla="*/ 1347 h 323"/>
                              <a:gd name="T32" fmla="+- 0 3189 3028"/>
                              <a:gd name="T33" fmla="*/ T32 w 542"/>
                              <a:gd name="T34" fmla="+- 0 1353 1030"/>
                              <a:gd name="T35" fmla="*/ 1353 h 323"/>
                              <a:gd name="T36" fmla="+- 0 3118 3028"/>
                              <a:gd name="T37" fmla="*/ T36 w 542"/>
                              <a:gd name="T38" fmla="+- 0 1350 1030"/>
                              <a:gd name="T39" fmla="*/ 1350 h 323"/>
                              <a:gd name="T40" fmla="+- 0 3028 3028"/>
                              <a:gd name="T41" fmla="*/ T40 w 542"/>
                              <a:gd name="T42" fmla="+- 0 1336 1030"/>
                              <a:gd name="T43" fmla="*/ 1336 h 323"/>
                              <a:gd name="T44" fmla="+- 0 3028 3028"/>
                              <a:gd name="T45" fmla="*/ T44 w 542"/>
                              <a:gd name="T46" fmla="+- 0 1030 1030"/>
                              <a:gd name="T47" fmla="*/ 103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42" h="323">
                                <a:moveTo>
                                  <a:pt x="0" y="0"/>
                                </a:moveTo>
                                <a:lnTo>
                                  <a:pt x="542" y="0"/>
                                </a:lnTo>
                                <a:lnTo>
                                  <a:pt x="542" y="263"/>
                                </a:lnTo>
                                <a:lnTo>
                                  <a:pt x="452" y="267"/>
                                </a:lnTo>
                                <a:lnTo>
                                  <a:pt x="381" y="277"/>
                                </a:lnTo>
                                <a:lnTo>
                                  <a:pt x="323" y="291"/>
                                </a:lnTo>
                                <a:lnTo>
                                  <a:pt x="271" y="305"/>
                                </a:lnTo>
                                <a:lnTo>
                                  <a:pt x="219" y="317"/>
                                </a:lnTo>
                                <a:lnTo>
                                  <a:pt x="161" y="323"/>
                                </a:lnTo>
                                <a:lnTo>
                                  <a:pt x="90" y="320"/>
                                </a:lnTo>
                                <a:lnTo>
                                  <a:pt x="0" y="306"/>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8" name="Picture 10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133"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9" name="Picture 10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315"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0" name="Picture 10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715"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1" name="Picture 10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05"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2" name="Freeform 1036"/>
                        <wps:cNvSpPr>
                          <a:spLocks/>
                        </wps:cNvSpPr>
                        <wps:spPr bwMode="auto">
                          <a:xfrm>
                            <a:off x="3610" y="1030"/>
                            <a:ext cx="725" cy="323"/>
                          </a:xfrm>
                          <a:custGeom>
                            <a:avLst/>
                            <a:gdLst>
                              <a:gd name="T0" fmla="+- 0 3610 3610"/>
                              <a:gd name="T1" fmla="*/ T0 w 725"/>
                              <a:gd name="T2" fmla="+- 0 1030 1030"/>
                              <a:gd name="T3" fmla="*/ 1030 h 323"/>
                              <a:gd name="T4" fmla="+- 0 4335 3610"/>
                              <a:gd name="T5" fmla="*/ T4 w 725"/>
                              <a:gd name="T6" fmla="+- 0 1030 1030"/>
                              <a:gd name="T7" fmla="*/ 1030 h 323"/>
                              <a:gd name="T8" fmla="+- 0 4335 3610"/>
                              <a:gd name="T9" fmla="*/ T8 w 725"/>
                              <a:gd name="T10" fmla="+- 0 1293 1030"/>
                              <a:gd name="T11" fmla="*/ 1293 h 323"/>
                              <a:gd name="T12" fmla="+- 0 4237 3610"/>
                              <a:gd name="T13" fmla="*/ T12 w 725"/>
                              <a:gd name="T14" fmla="+- 0 1295 1030"/>
                              <a:gd name="T15" fmla="*/ 1295 h 323"/>
                              <a:gd name="T16" fmla="+- 0 4155 3610"/>
                              <a:gd name="T17" fmla="*/ T16 w 725"/>
                              <a:gd name="T18" fmla="+- 0 1303 1030"/>
                              <a:gd name="T19" fmla="*/ 1303 h 323"/>
                              <a:gd name="T20" fmla="+- 0 4087 3610"/>
                              <a:gd name="T21" fmla="*/ T20 w 725"/>
                              <a:gd name="T22" fmla="+- 0 1313 1030"/>
                              <a:gd name="T23" fmla="*/ 1313 h 323"/>
                              <a:gd name="T24" fmla="+- 0 4028 3610"/>
                              <a:gd name="T25" fmla="*/ T24 w 725"/>
                              <a:gd name="T26" fmla="+- 0 1324 1030"/>
                              <a:gd name="T27" fmla="*/ 1324 h 323"/>
                              <a:gd name="T28" fmla="+- 0 3973 3610"/>
                              <a:gd name="T29" fmla="*/ T28 w 725"/>
                              <a:gd name="T30" fmla="+- 0 1335 1030"/>
                              <a:gd name="T31" fmla="*/ 1335 h 323"/>
                              <a:gd name="T32" fmla="+- 0 3918 3610"/>
                              <a:gd name="T33" fmla="*/ T32 w 725"/>
                              <a:gd name="T34" fmla="+- 0 1345 1030"/>
                              <a:gd name="T35" fmla="*/ 1345 h 323"/>
                              <a:gd name="T36" fmla="+- 0 3858 3610"/>
                              <a:gd name="T37" fmla="*/ T36 w 725"/>
                              <a:gd name="T38" fmla="+- 0 1351 1030"/>
                              <a:gd name="T39" fmla="*/ 1351 h 323"/>
                              <a:gd name="T40" fmla="+- 0 3790 3610"/>
                              <a:gd name="T41" fmla="*/ T40 w 725"/>
                              <a:gd name="T42" fmla="+- 0 1353 1030"/>
                              <a:gd name="T43" fmla="*/ 1353 h 323"/>
                              <a:gd name="T44" fmla="+- 0 3709 3610"/>
                              <a:gd name="T45" fmla="*/ T44 w 725"/>
                              <a:gd name="T46" fmla="+- 0 1348 1030"/>
                              <a:gd name="T47" fmla="*/ 1348 h 323"/>
                              <a:gd name="T48" fmla="+- 0 3610 3610"/>
                              <a:gd name="T49" fmla="*/ T48 w 725"/>
                              <a:gd name="T50" fmla="+- 0 1336 1030"/>
                              <a:gd name="T51" fmla="*/ 1336 h 323"/>
                              <a:gd name="T52" fmla="+- 0 3610 3610"/>
                              <a:gd name="T53" fmla="*/ T52 w 725"/>
                              <a:gd name="T54" fmla="+- 0 1030 1030"/>
                              <a:gd name="T55" fmla="*/ 103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5" h="323">
                                <a:moveTo>
                                  <a:pt x="0" y="0"/>
                                </a:moveTo>
                                <a:lnTo>
                                  <a:pt x="725" y="0"/>
                                </a:lnTo>
                                <a:lnTo>
                                  <a:pt x="725" y="263"/>
                                </a:lnTo>
                                <a:lnTo>
                                  <a:pt x="627" y="265"/>
                                </a:lnTo>
                                <a:lnTo>
                                  <a:pt x="545" y="273"/>
                                </a:lnTo>
                                <a:lnTo>
                                  <a:pt x="477" y="283"/>
                                </a:lnTo>
                                <a:lnTo>
                                  <a:pt x="418" y="294"/>
                                </a:lnTo>
                                <a:lnTo>
                                  <a:pt x="363" y="305"/>
                                </a:lnTo>
                                <a:lnTo>
                                  <a:pt x="308" y="315"/>
                                </a:lnTo>
                                <a:lnTo>
                                  <a:pt x="248" y="321"/>
                                </a:lnTo>
                                <a:lnTo>
                                  <a:pt x="180" y="323"/>
                                </a:lnTo>
                                <a:lnTo>
                                  <a:pt x="99" y="318"/>
                                </a:lnTo>
                                <a:lnTo>
                                  <a:pt x="0" y="306"/>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 name="AutoShape 1035"/>
                        <wps:cNvSpPr>
                          <a:spLocks/>
                        </wps:cNvSpPr>
                        <wps:spPr bwMode="auto">
                          <a:xfrm>
                            <a:off x="1888" y="804"/>
                            <a:ext cx="1081" cy="387"/>
                          </a:xfrm>
                          <a:custGeom>
                            <a:avLst/>
                            <a:gdLst>
                              <a:gd name="T0" fmla="+- 0 2932 1888"/>
                              <a:gd name="T1" fmla="*/ T0 w 1081"/>
                              <a:gd name="T2" fmla="+- 0 1180 804"/>
                              <a:gd name="T3" fmla="*/ 1180 h 387"/>
                              <a:gd name="T4" fmla="+- 0 2928 1888"/>
                              <a:gd name="T5" fmla="*/ T4 w 1081"/>
                              <a:gd name="T6" fmla="+- 0 1191 804"/>
                              <a:gd name="T7" fmla="*/ 1191 h 387"/>
                              <a:gd name="T8" fmla="+- 0 2969 1888"/>
                              <a:gd name="T9" fmla="*/ T8 w 1081"/>
                              <a:gd name="T10" fmla="+- 0 1186 804"/>
                              <a:gd name="T11" fmla="*/ 1186 h 387"/>
                              <a:gd name="T12" fmla="+- 0 2965 1888"/>
                              <a:gd name="T13" fmla="*/ T12 w 1081"/>
                              <a:gd name="T14" fmla="+- 0 1182 804"/>
                              <a:gd name="T15" fmla="*/ 1182 h 387"/>
                              <a:gd name="T16" fmla="+- 0 2938 1888"/>
                              <a:gd name="T17" fmla="*/ T16 w 1081"/>
                              <a:gd name="T18" fmla="+- 0 1182 804"/>
                              <a:gd name="T19" fmla="*/ 1182 h 387"/>
                              <a:gd name="T20" fmla="+- 0 2932 1888"/>
                              <a:gd name="T21" fmla="*/ T20 w 1081"/>
                              <a:gd name="T22" fmla="+- 0 1180 804"/>
                              <a:gd name="T23" fmla="*/ 1180 h 387"/>
                              <a:gd name="T24" fmla="+- 0 2936 1888"/>
                              <a:gd name="T25" fmla="*/ T24 w 1081"/>
                              <a:gd name="T26" fmla="+- 0 1168 804"/>
                              <a:gd name="T27" fmla="*/ 1168 h 387"/>
                              <a:gd name="T28" fmla="+- 0 2932 1888"/>
                              <a:gd name="T29" fmla="*/ T28 w 1081"/>
                              <a:gd name="T30" fmla="+- 0 1180 804"/>
                              <a:gd name="T31" fmla="*/ 1180 h 387"/>
                              <a:gd name="T32" fmla="+- 0 2938 1888"/>
                              <a:gd name="T33" fmla="*/ T32 w 1081"/>
                              <a:gd name="T34" fmla="+- 0 1182 804"/>
                              <a:gd name="T35" fmla="*/ 1182 h 387"/>
                              <a:gd name="T36" fmla="+- 0 2942 1888"/>
                              <a:gd name="T37" fmla="*/ T36 w 1081"/>
                              <a:gd name="T38" fmla="+- 0 1170 804"/>
                              <a:gd name="T39" fmla="*/ 1170 h 387"/>
                              <a:gd name="T40" fmla="+- 0 2936 1888"/>
                              <a:gd name="T41" fmla="*/ T40 w 1081"/>
                              <a:gd name="T42" fmla="+- 0 1168 804"/>
                              <a:gd name="T43" fmla="*/ 1168 h 387"/>
                              <a:gd name="T44" fmla="+- 0 2940 1888"/>
                              <a:gd name="T45" fmla="*/ T44 w 1081"/>
                              <a:gd name="T46" fmla="+- 0 1157 804"/>
                              <a:gd name="T47" fmla="*/ 1157 h 387"/>
                              <a:gd name="T48" fmla="+- 0 2936 1888"/>
                              <a:gd name="T49" fmla="*/ T48 w 1081"/>
                              <a:gd name="T50" fmla="+- 0 1168 804"/>
                              <a:gd name="T51" fmla="*/ 1168 h 387"/>
                              <a:gd name="T52" fmla="+- 0 2942 1888"/>
                              <a:gd name="T53" fmla="*/ T52 w 1081"/>
                              <a:gd name="T54" fmla="+- 0 1170 804"/>
                              <a:gd name="T55" fmla="*/ 1170 h 387"/>
                              <a:gd name="T56" fmla="+- 0 2938 1888"/>
                              <a:gd name="T57" fmla="*/ T56 w 1081"/>
                              <a:gd name="T58" fmla="+- 0 1182 804"/>
                              <a:gd name="T59" fmla="*/ 1182 h 387"/>
                              <a:gd name="T60" fmla="+- 0 2965 1888"/>
                              <a:gd name="T61" fmla="*/ T60 w 1081"/>
                              <a:gd name="T62" fmla="+- 0 1182 804"/>
                              <a:gd name="T63" fmla="*/ 1182 h 387"/>
                              <a:gd name="T64" fmla="+- 0 2940 1888"/>
                              <a:gd name="T65" fmla="*/ T64 w 1081"/>
                              <a:gd name="T66" fmla="+- 0 1157 804"/>
                              <a:gd name="T67" fmla="*/ 1157 h 387"/>
                              <a:gd name="T68" fmla="+- 0 1892 1888"/>
                              <a:gd name="T69" fmla="*/ T68 w 1081"/>
                              <a:gd name="T70" fmla="+- 0 804 804"/>
                              <a:gd name="T71" fmla="*/ 804 h 387"/>
                              <a:gd name="T72" fmla="+- 0 1888 1888"/>
                              <a:gd name="T73" fmla="*/ T72 w 1081"/>
                              <a:gd name="T74" fmla="+- 0 816 804"/>
                              <a:gd name="T75" fmla="*/ 816 h 387"/>
                              <a:gd name="T76" fmla="+- 0 2932 1888"/>
                              <a:gd name="T77" fmla="*/ T76 w 1081"/>
                              <a:gd name="T78" fmla="+- 0 1180 804"/>
                              <a:gd name="T79" fmla="*/ 1180 h 387"/>
                              <a:gd name="T80" fmla="+- 0 2936 1888"/>
                              <a:gd name="T81" fmla="*/ T80 w 1081"/>
                              <a:gd name="T82" fmla="+- 0 1168 804"/>
                              <a:gd name="T83" fmla="*/ 1168 h 387"/>
                              <a:gd name="T84" fmla="+- 0 1892 1888"/>
                              <a:gd name="T85" fmla="*/ T84 w 1081"/>
                              <a:gd name="T86" fmla="+- 0 804 804"/>
                              <a:gd name="T87" fmla="*/ 804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81" h="387">
                                <a:moveTo>
                                  <a:pt x="1044" y="376"/>
                                </a:moveTo>
                                <a:lnTo>
                                  <a:pt x="1040" y="387"/>
                                </a:lnTo>
                                <a:lnTo>
                                  <a:pt x="1081" y="382"/>
                                </a:lnTo>
                                <a:lnTo>
                                  <a:pt x="1077" y="378"/>
                                </a:lnTo>
                                <a:lnTo>
                                  <a:pt x="1050" y="378"/>
                                </a:lnTo>
                                <a:lnTo>
                                  <a:pt x="1044" y="376"/>
                                </a:lnTo>
                                <a:close/>
                                <a:moveTo>
                                  <a:pt x="1048" y="364"/>
                                </a:moveTo>
                                <a:lnTo>
                                  <a:pt x="1044" y="376"/>
                                </a:lnTo>
                                <a:lnTo>
                                  <a:pt x="1050" y="378"/>
                                </a:lnTo>
                                <a:lnTo>
                                  <a:pt x="1054" y="366"/>
                                </a:lnTo>
                                <a:lnTo>
                                  <a:pt x="1048" y="364"/>
                                </a:lnTo>
                                <a:close/>
                                <a:moveTo>
                                  <a:pt x="1052" y="353"/>
                                </a:moveTo>
                                <a:lnTo>
                                  <a:pt x="1048" y="364"/>
                                </a:lnTo>
                                <a:lnTo>
                                  <a:pt x="1054" y="366"/>
                                </a:lnTo>
                                <a:lnTo>
                                  <a:pt x="1050" y="378"/>
                                </a:lnTo>
                                <a:lnTo>
                                  <a:pt x="1077" y="378"/>
                                </a:lnTo>
                                <a:lnTo>
                                  <a:pt x="1052" y="353"/>
                                </a:lnTo>
                                <a:close/>
                                <a:moveTo>
                                  <a:pt x="4" y="0"/>
                                </a:moveTo>
                                <a:lnTo>
                                  <a:pt x="0" y="12"/>
                                </a:lnTo>
                                <a:lnTo>
                                  <a:pt x="1044" y="376"/>
                                </a:lnTo>
                                <a:lnTo>
                                  <a:pt x="1048" y="364"/>
                                </a:lnTo>
                                <a:lnTo>
                                  <a:pt x="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4" name="Rectangle 1034"/>
                        <wps:cNvSpPr>
                          <a:spLocks noChangeArrowheads="1"/>
                        </wps:cNvSpPr>
                        <wps:spPr bwMode="auto">
                          <a:xfrm>
                            <a:off x="1094" y="1175"/>
                            <a:ext cx="966" cy="272"/>
                          </a:xfrm>
                          <a:prstGeom prst="rect">
                            <a:avLst/>
                          </a:prstGeom>
                          <a:noFill/>
                          <a:ln w="3617">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5" name="AutoShape 1033"/>
                        <wps:cNvSpPr>
                          <a:spLocks/>
                        </wps:cNvSpPr>
                        <wps:spPr bwMode="auto">
                          <a:xfrm>
                            <a:off x="392" y="745"/>
                            <a:ext cx="1186" cy="435"/>
                          </a:xfrm>
                          <a:custGeom>
                            <a:avLst/>
                            <a:gdLst>
                              <a:gd name="T0" fmla="+- 0 426 392"/>
                              <a:gd name="T1" fmla="*/ T0 w 1186"/>
                              <a:gd name="T2" fmla="+- 0 769 745"/>
                              <a:gd name="T3" fmla="*/ 769 h 435"/>
                              <a:gd name="T4" fmla="+- 0 441 392"/>
                              <a:gd name="T5" fmla="*/ T4 w 1186"/>
                              <a:gd name="T6" fmla="+- 0 762 745"/>
                              <a:gd name="T7" fmla="*/ 762 h 435"/>
                              <a:gd name="T8" fmla="+- 0 475 392"/>
                              <a:gd name="T9" fmla="*/ T8 w 1186"/>
                              <a:gd name="T10" fmla="+- 0 774 745"/>
                              <a:gd name="T11" fmla="*/ 774 h 435"/>
                              <a:gd name="T12" fmla="+- 0 483 392"/>
                              <a:gd name="T13" fmla="*/ T12 w 1186"/>
                              <a:gd name="T14" fmla="+- 0 789 745"/>
                              <a:gd name="T15" fmla="*/ 789 h 435"/>
                              <a:gd name="T16" fmla="+- 0 487 392"/>
                              <a:gd name="T17" fmla="*/ T16 w 1186"/>
                              <a:gd name="T18" fmla="+- 0 778 745"/>
                              <a:gd name="T19" fmla="*/ 778 h 435"/>
                              <a:gd name="T20" fmla="+- 0 562 392"/>
                              <a:gd name="T21" fmla="*/ T20 w 1186"/>
                              <a:gd name="T22" fmla="+- 0 818 745"/>
                              <a:gd name="T23" fmla="*/ 818 h 435"/>
                              <a:gd name="T24" fmla="+- 0 578 392"/>
                              <a:gd name="T25" fmla="*/ T24 w 1186"/>
                              <a:gd name="T26" fmla="+- 0 811 745"/>
                              <a:gd name="T27" fmla="*/ 811 h 435"/>
                              <a:gd name="T28" fmla="+- 0 612 392"/>
                              <a:gd name="T29" fmla="*/ T28 w 1186"/>
                              <a:gd name="T30" fmla="+- 0 823 745"/>
                              <a:gd name="T31" fmla="*/ 823 h 435"/>
                              <a:gd name="T32" fmla="+- 0 619 392"/>
                              <a:gd name="T33" fmla="*/ T32 w 1186"/>
                              <a:gd name="T34" fmla="+- 0 838 745"/>
                              <a:gd name="T35" fmla="*/ 838 h 435"/>
                              <a:gd name="T36" fmla="+- 0 623 392"/>
                              <a:gd name="T37" fmla="*/ T36 w 1186"/>
                              <a:gd name="T38" fmla="+- 0 827 745"/>
                              <a:gd name="T39" fmla="*/ 827 h 435"/>
                              <a:gd name="T40" fmla="+- 0 699 392"/>
                              <a:gd name="T41" fmla="*/ T40 w 1186"/>
                              <a:gd name="T42" fmla="+- 0 867 745"/>
                              <a:gd name="T43" fmla="*/ 867 h 435"/>
                              <a:gd name="T44" fmla="+- 0 715 392"/>
                              <a:gd name="T45" fmla="*/ T44 w 1186"/>
                              <a:gd name="T46" fmla="+- 0 860 745"/>
                              <a:gd name="T47" fmla="*/ 860 h 435"/>
                              <a:gd name="T48" fmla="+- 0 749 392"/>
                              <a:gd name="T49" fmla="*/ T48 w 1186"/>
                              <a:gd name="T50" fmla="+- 0 872 745"/>
                              <a:gd name="T51" fmla="*/ 872 h 435"/>
                              <a:gd name="T52" fmla="+- 0 756 392"/>
                              <a:gd name="T53" fmla="*/ T52 w 1186"/>
                              <a:gd name="T54" fmla="+- 0 887 745"/>
                              <a:gd name="T55" fmla="*/ 887 h 435"/>
                              <a:gd name="T56" fmla="+- 0 760 392"/>
                              <a:gd name="T57" fmla="*/ T56 w 1186"/>
                              <a:gd name="T58" fmla="+- 0 876 745"/>
                              <a:gd name="T59" fmla="*/ 876 h 435"/>
                              <a:gd name="T60" fmla="+- 0 836 392"/>
                              <a:gd name="T61" fmla="*/ T60 w 1186"/>
                              <a:gd name="T62" fmla="+- 0 916 745"/>
                              <a:gd name="T63" fmla="*/ 916 h 435"/>
                              <a:gd name="T64" fmla="+- 0 851 392"/>
                              <a:gd name="T65" fmla="*/ T64 w 1186"/>
                              <a:gd name="T66" fmla="+- 0 909 745"/>
                              <a:gd name="T67" fmla="*/ 909 h 435"/>
                              <a:gd name="T68" fmla="+- 0 886 392"/>
                              <a:gd name="T69" fmla="*/ T68 w 1186"/>
                              <a:gd name="T70" fmla="+- 0 921 745"/>
                              <a:gd name="T71" fmla="*/ 921 h 435"/>
                              <a:gd name="T72" fmla="+- 0 893 392"/>
                              <a:gd name="T73" fmla="*/ T72 w 1186"/>
                              <a:gd name="T74" fmla="+- 0 936 745"/>
                              <a:gd name="T75" fmla="*/ 936 h 435"/>
                              <a:gd name="T76" fmla="+- 0 897 392"/>
                              <a:gd name="T77" fmla="*/ T76 w 1186"/>
                              <a:gd name="T78" fmla="+- 0 925 745"/>
                              <a:gd name="T79" fmla="*/ 925 h 435"/>
                              <a:gd name="T80" fmla="+- 0 973 392"/>
                              <a:gd name="T81" fmla="*/ T80 w 1186"/>
                              <a:gd name="T82" fmla="+- 0 965 745"/>
                              <a:gd name="T83" fmla="*/ 965 h 435"/>
                              <a:gd name="T84" fmla="+- 0 988 392"/>
                              <a:gd name="T85" fmla="*/ T84 w 1186"/>
                              <a:gd name="T86" fmla="+- 0 958 745"/>
                              <a:gd name="T87" fmla="*/ 958 h 435"/>
                              <a:gd name="T88" fmla="+- 0 1022 392"/>
                              <a:gd name="T89" fmla="*/ T88 w 1186"/>
                              <a:gd name="T90" fmla="+- 0 970 745"/>
                              <a:gd name="T91" fmla="*/ 970 h 435"/>
                              <a:gd name="T92" fmla="+- 0 1030 392"/>
                              <a:gd name="T93" fmla="*/ T92 w 1186"/>
                              <a:gd name="T94" fmla="+- 0 985 745"/>
                              <a:gd name="T95" fmla="*/ 985 h 435"/>
                              <a:gd name="T96" fmla="+- 0 1034 392"/>
                              <a:gd name="T97" fmla="*/ T96 w 1186"/>
                              <a:gd name="T98" fmla="+- 0 974 745"/>
                              <a:gd name="T99" fmla="*/ 974 h 435"/>
                              <a:gd name="T100" fmla="+- 0 1109 392"/>
                              <a:gd name="T101" fmla="*/ T100 w 1186"/>
                              <a:gd name="T102" fmla="+- 0 1014 745"/>
                              <a:gd name="T103" fmla="*/ 1014 h 435"/>
                              <a:gd name="T104" fmla="+- 0 1125 392"/>
                              <a:gd name="T105" fmla="*/ T104 w 1186"/>
                              <a:gd name="T106" fmla="+- 0 1007 745"/>
                              <a:gd name="T107" fmla="*/ 1007 h 435"/>
                              <a:gd name="T108" fmla="+- 0 1159 392"/>
                              <a:gd name="T109" fmla="*/ T108 w 1186"/>
                              <a:gd name="T110" fmla="+- 0 1019 745"/>
                              <a:gd name="T111" fmla="*/ 1019 h 435"/>
                              <a:gd name="T112" fmla="+- 0 1166 392"/>
                              <a:gd name="T113" fmla="*/ T112 w 1186"/>
                              <a:gd name="T114" fmla="+- 0 1034 745"/>
                              <a:gd name="T115" fmla="*/ 1034 h 435"/>
                              <a:gd name="T116" fmla="+- 0 1171 392"/>
                              <a:gd name="T117" fmla="*/ T116 w 1186"/>
                              <a:gd name="T118" fmla="+- 0 1023 745"/>
                              <a:gd name="T119" fmla="*/ 1023 h 435"/>
                              <a:gd name="T120" fmla="+- 0 1246 392"/>
                              <a:gd name="T121" fmla="*/ T120 w 1186"/>
                              <a:gd name="T122" fmla="+- 0 1063 745"/>
                              <a:gd name="T123" fmla="*/ 1063 h 435"/>
                              <a:gd name="T124" fmla="+- 0 1262 392"/>
                              <a:gd name="T125" fmla="*/ T124 w 1186"/>
                              <a:gd name="T126" fmla="+- 0 1056 745"/>
                              <a:gd name="T127" fmla="*/ 1056 h 435"/>
                              <a:gd name="T128" fmla="+- 0 1296 392"/>
                              <a:gd name="T129" fmla="*/ T128 w 1186"/>
                              <a:gd name="T130" fmla="+- 0 1068 745"/>
                              <a:gd name="T131" fmla="*/ 1068 h 435"/>
                              <a:gd name="T132" fmla="+- 0 1303 392"/>
                              <a:gd name="T133" fmla="*/ T132 w 1186"/>
                              <a:gd name="T134" fmla="+- 0 1083 745"/>
                              <a:gd name="T135" fmla="*/ 1083 h 435"/>
                              <a:gd name="T136" fmla="+- 0 1307 392"/>
                              <a:gd name="T137" fmla="*/ T136 w 1186"/>
                              <a:gd name="T138" fmla="+- 0 1072 745"/>
                              <a:gd name="T139" fmla="*/ 1072 h 435"/>
                              <a:gd name="T140" fmla="+- 0 1383 392"/>
                              <a:gd name="T141" fmla="*/ T140 w 1186"/>
                              <a:gd name="T142" fmla="+- 0 1112 745"/>
                              <a:gd name="T143" fmla="*/ 1112 h 435"/>
                              <a:gd name="T144" fmla="+- 0 1398 392"/>
                              <a:gd name="T145" fmla="*/ T144 w 1186"/>
                              <a:gd name="T146" fmla="+- 0 1105 745"/>
                              <a:gd name="T147" fmla="*/ 1105 h 435"/>
                              <a:gd name="T148" fmla="+- 0 1433 392"/>
                              <a:gd name="T149" fmla="*/ T148 w 1186"/>
                              <a:gd name="T150" fmla="+- 0 1117 745"/>
                              <a:gd name="T151" fmla="*/ 1117 h 435"/>
                              <a:gd name="T152" fmla="+- 0 1440 392"/>
                              <a:gd name="T153" fmla="*/ T152 w 1186"/>
                              <a:gd name="T154" fmla="+- 0 1132 745"/>
                              <a:gd name="T155" fmla="*/ 1132 h 435"/>
                              <a:gd name="T156" fmla="+- 0 1444 392"/>
                              <a:gd name="T157" fmla="*/ T156 w 1186"/>
                              <a:gd name="T158" fmla="+- 0 1121 745"/>
                              <a:gd name="T159" fmla="*/ 1121 h 435"/>
                              <a:gd name="T160" fmla="+- 0 1520 392"/>
                              <a:gd name="T161" fmla="*/ T160 w 1186"/>
                              <a:gd name="T162" fmla="+- 0 1161 745"/>
                              <a:gd name="T163" fmla="*/ 1161 h 435"/>
                              <a:gd name="T164" fmla="+- 0 1541 392"/>
                              <a:gd name="T165" fmla="*/ T164 w 1186"/>
                              <a:gd name="T166" fmla="+- 0 1169 745"/>
                              <a:gd name="T167" fmla="*/ 1169 h 435"/>
                              <a:gd name="T168" fmla="+- 0 1573 392"/>
                              <a:gd name="T169" fmla="*/ T168 w 1186"/>
                              <a:gd name="T170" fmla="+- 0 1171 745"/>
                              <a:gd name="T171" fmla="*/ 1171 h 435"/>
                              <a:gd name="T172" fmla="+- 0 1545 392"/>
                              <a:gd name="T173" fmla="*/ T172 w 1186"/>
                              <a:gd name="T174" fmla="+- 0 1157 745"/>
                              <a:gd name="T175" fmla="*/ 1157 h 435"/>
                              <a:gd name="T176" fmla="+- 0 1551 392"/>
                              <a:gd name="T177" fmla="*/ T176 w 1186"/>
                              <a:gd name="T178" fmla="+- 0 1159 745"/>
                              <a:gd name="T179" fmla="*/ 1159 h 435"/>
                              <a:gd name="T180" fmla="+- 0 1545 392"/>
                              <a:gd name="T181" fmla="*/ T180 w 1186"/>
                              <a:gd name="T182" fmla="+- 0 1157 745"/>
                              <a:gd name="T183" fmla="*/ 1157 h 435"/>
                              <a:gd name="T184" fmla="+- 0 1573 392"/>
                              <a:gd name="T185" fmla="*/ T184 w 1186"/>
                              <a:gd name="T186" fmla="+- 0 1171 745"/>
                              <a:gd name="T187" fmla="*/ 1171 h 435"/>
                              <a:gd name="T188" fmla="+- 0 1531 392"/>
                              <a:gd name="T189" fmla="*/ T188 w 1186"/>
                              <a:gd name="T190" fmla="+- 0 1165 745"/>
                              <a:gd name="T191" fmla="*/ 1165 h 435"/>
                              <a:gd name="T192" fmla="+- 0 1535 392"/>
                              <a:gd name="T193" fmla="*/ T192 w 1186"/>
                              <a:gd name="T194" fmla="+- 0 1154 745"/>
                              <a:gd name="T195" fmla="*/ 1154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86" h="435">
                                <a:moveTo>
                                  <a:pt x="4" y="0"/>
                                </a:moveTo>
                                <a:lnTo>
                                  <a:pt x="0" y="12"/>
                                </a:lnTo>
                                <a:lnTo>
                                  <a:pt x="34" y="24"/>
                                </a:lnTo>
                                <a:lnTo>
                                  <a:pt x="38" y="13"/>
                                </a:lnTo>
                                <a:lnTo>
                                  <a:pt x="4" y="0"/>
                                </a:lnTo>
                                <a:close/>
                                <a:moveTo>
                                  <a:pt x="49" y="17"/>
                                </a:moveTo>
                                <a:lnTo>
                                  <a:pt x="45" y="28"/>
                                </a:lnTo>
                                <a:lnTo>
                                  <a:pt x="79" y="40"/>
                                </a:lnTo>
                                <a:lnTo>
                                  <a:pt x="83" y="29"/>
                                </a:lnTo>
                                <a:lnTo>
                                  <a:pt x="49" y="17"/>
                                </a:lnTo>
                                <a:close/>
                                <a:moveTo>
                                  <a:pt x="95" y="33"/>
                                </a:moveTo>
                                <a:lnTo>
                                  <a:pt x="91" y="44"/>
                                </a:lnTo>
                                <a:lnTo>
                                  <a:pt x="125" y="57"/>
                                </a:lnTo>
                                <a:lnTo>
                                  <a:pt x="129" y="45"/>
                                </a:lnTo>
                                <a:lnTo>
                                  <a:pt x="95" y="33"/>
                                </a:lnTo>
                                <a:close/>
                                <a:moveTo>
                                  <a:pt x="140" y="49"/>
                                </a:moveTo>
                                <a:lnTo>
                                  <a:pt x="136" y="61"/>
                                </a:lnTo>
                                <a:lnTo>
                                  <a:pt x="170" y="73"/>
                                </a:lnTo>
                                <a:lnTo>
                                  <a:pt x="175" y="62"/>
                                </a:lnTo>
                                <a:lnTo>
                                  <a:pt x="140" y="49"/>
                                </a:lnTo>
                                <a:close/>
                                <a:moveTo>
                                  <a:pt x="186" y="66"/>
                                </a:moveTo>
                                <a:lnTo>
                                  <a:pt x="182" y="77"/>
                                </a:lnTo>
                                <a:lnTo>
                                  <a:pt x="216" y="89"/>
                                </a:lnTo>
                                <a:lnTo>
                                  <a:pt x="220" y="78"/>
                                </a:lnTo>
                                <a:lnTo>
                                  <a:pt x="186" y="66"/>
                                </a:lnTo>
                                <a:close/>
                                <a:moveTo>
                                  <a:pt x="231" y="82"/>
                                </a:moveTo>
                                <a:lnTo>
                                  <a:pt x="227" y="93"/>
                                </a:lnTo>
                                <a:lnTo>
                                  <a:pt x="262" y="106"/>
                                </a:lnTo>
                                <a:lnTo>
                                  <a:pt x="266" y="94"/>
                                </a:lnTo>
                                <a:lnTo>
                                  <a:pt x="231" y="82"/>
                                </a:lnTo>
                                <a:close/>
                                <a:moveTo>
                                  <a:pt x="277" y="98"/>
                                </a:moveTo>
                                <a:lnTo>
                                  <a:pt x="273" y="110"/>
                                </a:lnTo>
                                <a:lnTo>
                                  <a:pt x="307" y="122"/>
                                </a:lnTo>
                                <a:lnTo>
                                  <a:pt x="311" y="111"/>
                                </a:lnTo>
                                <a:lnTo>
                                  <a:pt x="277" y="98"/>
                                </a:lnTo>
                                <a:close/>
                                <a:moveTo>
                                  <a:pt x="323" y="115"/>
                                </a:moveTo>
                                <a:lnTo>
                                  <a:pt x="319" y="126"/>
                                </a:lnTo>
                                <a:lnTo>
                                  <a:pt x="353" y="138"/>
                                </a:lnTo>
                                <a:lnTo>
                                  <a:pt x="357" y="127"/>
                                </a:lnTo>
                                <a:lnTo>
                                  <a:pt x="323" y="115"/>
                                </a:lnTo>
                                <a:close/>
                                <a:moveTo>
                                  <a:pt x="368" y="131"/>
                                </a:moveTo>
                                <a:lnTo>
                                  <a:pt x="364" y="142"/>
                                </a:lnTo>
                                <a:lnTo>
                                  <a:pt x="398" y="155"/>
                                </a:lnTo>
                                <a:lnTo>
                                  <a:pt x="402" y="143"/>
                                </a:lnTo>
                                <a:lnTo>
                                  <a:pt x="368" y="131"/>
                                </a:lnTo>
                                <a:close/>
                                <a:moveTo>
                                  <a:pt x="414" y="147"/>
                                </a:moveTo>
                                <a:lnTo>
                                  <a:pt x="410" y="159"/>
                                </a:lnTo>
                                <a:lnTo>
                                  <a:pt x="444" y="171"/>
                                </a:lnTo>
                                <a:lnTo>
                                  <a:pt x="448" y="160"/>
                                </a:lnTo>
                                <a:lnTo>
                                  <a:pt x="414" y="147"/>
                                </a:lnTo>
                                <a:close/>
                                <a:moveTo>
                                  <a:pt x="459" y="164"/>
                                </a:moveTo>
                                <a:lnTo>
                                  <a:pt x="455" y="175"/>
                                </a:lnTo>
                                <a:lnTo>
                                  <a:pt x="490" y="187"/>
                                </a:lnTo>
                                <a:lnTo>
                                  <a:pt x="494" y="176"/>
                                </a:lnTo>
                                <a:lnTo>
                                  <a:pt x="459" y="164"/>
                                </a:lnTo>
                                <a:close/>
                                <a:moveTo>
                                  <a:pt x="505" y="180"/>
                                </a:moveTo>
                                <a:lnTo>
                                  <a:pt x="501" y="191"/>
                                </a:lnTo>
                                <a:lnTo>
                                  <a:pt x="535" y="204"/>
                                </a:lnTo>
                                <a:lnTo>
                                  <a:pt x="539" y="192"/>
                                </a:lnTo>
                                <a:lnTo>
                                  <a:pt x="505" y="180"/>
                                </a:lnTo>
                                <a:close/>
                                <a:moveTo>
                                  <a:pt x="551" y="196"/>
                                </a:moveTo>
                                <a:lnTo>
                                  <a:pt x="547" y="208"/>
                                </a:lnTo>
                                <a:lnTo>
                                  <a:pt x="581" y="220"/>
                                </a:lnTo>
                                <a:lnTo>
                                  <a:pt x="585" y="209"/>
                                </a:lnTo>
                                <a:lnTo>
                                  <a:pt x="551" y="196"/>
                                </a:lnTo>
                                <a:close/>
                                <a:moveTo>
                                  <a:pt x="596" y="213"/>
                                </a:moveTo>
                                <a:lnTo>
                                  <a:pt x="592" y="224"/>
                                </a:lnTo>
                                <a:lnTo>
                                  <a:pt x="626" y="236"/>
                                </a:lnTo>
                                <a:lnTo>
                                  <a:pt x="630" y="225"/>
                                </a:lnTo>
                                <a:lnTo>
                                  <a:pt x="596" y="213"/>
                                </a:lnTo>
                                <a:close/>
                                <a:moveTo>
                                  <a:pt x="642" y="229"/>
                                </a:moveTo>
                                <a:lnTo>
                                  <a:pt x="638" y="240"/>
                                </a:lnTo>
                                <a:lnTo>
                                  <a:pt x="672" y="253"/>
                                </a:lnTo>
                                <a:lnTo>
                                  <a:pt x="676" y="241"/>
                                </a:lnTo>
                                <a:lnTo>
                                  <a:pt x="642" y="229"/>
                                </a:lnTo>
                                <a:close/>
                                <a:moveTo>
                                  <a:pt x="687" y="245"/>
                                </a:moveTo>
                                <a:lnTo>
                                  <a:pt x="683" y="257"/>
                                </a:lnTo>
                                <a:lnTo>
                                  <a:pt x="717" y="269"/>
                                </a:lnTo>
                                <a:lnTo>
                                  <a:pt x="722" y="258"/>
                                </a:lnTo>
                                <a:lnTo>
                                  <a:pt x="687" y="245"/>
                                </a:lnTo>
                                <a:close/>
                                <a:moveTo>
                                  <a:pt x="733" y="262"/>
                                </a:moveTo>
                                <a:lnTo>
                                  <a:pt x="729" y="273"/>
                                </a:lnTo>
                                <a:lnTo>
                                  <a:pt x="763" y="285"/>
                                </a:lnTo>
                                <a:lnTo>
                                  <a:pt x="767" y="274"/>
                                </a:lnTo>
                                <a:lnTo>
                                  <a:pt x="733" y="262"/>
                                </a:lnTo>
                                <a:close/>
                                <a:moveTo>
                                  <a:pt x="779" y="278"/>
                                </a:moveTo>
                                <a:lnTo>
                                  <a:pt x="774" y="289"/>
                                </a:lnTo>
                                <a:lnTo>
                                  <a:pt x="809" y="302"/>
                                </a:lnTo>
                                <a:lnTo>
                                  <a:pt x="813" y="290"/>
                                </a:lnTo>
                                <a:lnTo>
                                  <a:pt x="779" y="278"/>
                                </a:lnTo>
                                <a:close/>
                                <a:moveTo>
                                  <a:pt x="824" y="294"/>
                                </a:moveTo>
                                <a:lnTo>
                                  <a:pt x="820" y="306"/>
                                </a:lnTo>
                                <a:lnTo>
                                  <a:pt x="854" y="318"/>
                                </a:lnTo>
                                <a:lnTo>
                                  <a:pt x="858" y="307"/>
                                </a:lnTo>
                                <a:lnTo>
                                  <a:pt x="824" y="294"/>
                                </a:lnTo>
                                <a:close/>
                                <a:moveTo>
                                  <a:pt x="870" y="311"/>
                                </a:moveTo>
                                <a:lnTo>
                                  <a:pt x="866" y="322"/>
                                </a:lnTo>
                                <a:lnTo>
                                  <a:pt x="900" y="334"/>
                                </a:lnTo>
                                <a:lnTo>
                                  <a:pt x="904" y="323"/>
                                </a:lnTo>
                                <a:lnTo>
                                  <a:pt x="870" y="311"/>
                                </a:lnTo>
                                <a:close/>
                                <a:moveTo>
                                  <a:pt x="915" y="327"/>
                                </a:moveTo>
                                <a:lnTo>
                                  <a:pt x="911" y="338"/>
                                </a:lnTo>
                                <a:lnTo>
                                  <a:pt x="945" y="351"/>
                                </a:lnTo>
                                <a:lnTo>
                                  <a:pt x="949" y="339"/>
                                </a:lnTo>
                                <a:lnTo>
                                  <a:pt x="915" y="327"/>
                                </a:lnTo>
                                <a:close/>
                                <a:moveTo>
                                  <a:pt x="961" y="343"/>
                                </a:moveTo>
                                <a:lnTo>
                                  <a:pt x="957" y="355"/>
                                </a:lnTo>
                                <a:lnTo>
                                  <a:pt x="991" y="367"/>
                                </a:lnTo>
                                <a:lnTo>
                                  <a:pt x="995" y="356"/>
                                </a:lnTo>
                                <a:lnTo>
                                  <a:pt x="961" y="343"/>
                                </a:lnTo>
                                <a:close/>
                                <a:moveTo>
                                  <a:pt x="1006" y="360"/>
                                </a:moveTo>
                                <a:lnTo>
                                  <a:pt x="1002" y="371"/>
                                </a:lnTo>
                                <a:lnTo>
                                  <a:pt x="1037" y="383"/>
                                </a:lnTo>
                                <a:lnTo>
                                  <a:pt x="1041" y="372"/>
                                </a:lnTo>
                                <a:lnTo>
                                  <a:pt x="1006" y="360"/>
                                </a:lnTo>
                                <a:close/>
                                <a:moveTo>
                                  <a:pt x="1052" y="376"/>
                                </a:moveTo>
                                <a:lnTo>
                                  <a:pt x="1048" y="387"/>
                                </a:lnTo>
                                <a:lnTo>
                                  <a:pt x="1082" y="400"/>
                                </a:lnTo>
                                <a:lnTo>
                                  <a:pt x="1086" y="388"/>
                                </a:lnTo>
                                <a:lnTo>
                                  <a:pt x="1052" y="376"/>
                                </a:lnTo>
                                <a:close/>
                                <a:moveTo>
                                  <a:pt x="1098" y="392"/>
                                </a:moveTo>
                                <a:lnTo>
                                  <a:pt x="1094" y="404"/>
                                </a:lnTo>
                                <a:lnTo>
                                  <a:pt x="1128" y="416"/>
                                </a:lnTo>
                                <a:lnTo>
                                  <a:pt x="1132" y="405"/>
                                </a:lnTo>
                                <a:lnTo>
                                  <a:pt x="1098" y="392"/>
                                </a:lnTo>
                                <a:close/>
                                <a:moveTo>
                                  <a:pt x="1149" y="424"/>
                                </a:moveTo>
                                <a:lnTo>
                                  <a:pt x="1145" y="435"/>
                                </a:lnTo>
                                <a:lnTo>
                                  <a:pt x="1185" y="430"/>
                                </a:lnTo>
                                <a:lnTo>
                                  <a:pt x="1181" y="426"/>
                                </a:lnTo>
                                <a:lnTo>
                                  <a:pt x="1155" y="426"/>
                                </a:lnTo>
                                <a:lnTo>
                                  <a:pt x="1149" y="424"/>
                                </a:lnTo>
                                <a:close/>
                                <a:moveTo>
                                  <a:pt x="1153" y="412"/>
                                </a:moveTo>
                                <a:lnTo>
                                  <a:pt x="1149" y="424"/>
                                </a:lnTo>
                                <a:lnTo>
                                  <a:pt x="1155" y="426"/>
                                </a:lnTo>
                                <a:lnTo>
                                  <a:pt x="1159" y="414"/>
                                </a:lnTo>
                                <a:lnTo>
                                  <a:pt x="1153" y="412"/>
                                </a:lnTo>
                                <a:close/>
                                <a:moveTo>
                                  <a:pt x="1157" y="401"/>
                                </a:moveTo>
                                <a:lnTo>
                                  <a:pt x="1153" y="412"/>
                                </a:lnTo>
                                <a:lnTo>
                                  <a:pt x="1159" y="414"/>
                                </a:lnTo>
                                <a:lnTo>
                                  <a:pt x="1155" y="426"/>
                                </a:lnTo>
                                <a:lnTo>
                                  <a:pt x="1181" y="426"/>
                                </a:lnTo>
                                <a:lnTo>
                                  <a:pt x="1157" y="401"/>
                                </a:lnTo>
                                <a:close/>
                                <a:moveTo>
                                  <a:pt x="1143" y="409"/>
                                </a:moveTo>
                                <a:lnTo>
                                  <a:pt x="1139" y="420"/>
                                </a:lnTo>
                                <a:lnTo>
                                  <a:pt x="1149" y="424"/>
                                </a:lnTo>
                                <a:lnTo>
                                  <a:pt x="1153" y="412"/>
                                </a:lnTo>
                                <a:lnTo>
                                  <a:pt x="1143" y="409"/>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6" name="AutoShape 1032"/>
                        <wps:cNvSpPr>
                          <a:spLocks/>
                        </wps:cNvSpPr>
                        <wps:spPr bwMode="auto">
                          <a:xfrm>
                            <a:off x="2060" y="1293"/>
                            <a:ext cx="975" cy="37"/>
                          </a:xfrm>
                          <a:custGeom>
                            <a:avLst/>
                            <a:gdLst>
                              <a:gd name="T0" fmla="+- 0 2998 2060"/>
                              <a:gd name="T1" fmla="*/ T0 w 975"/>
                              <a:gd name="T2" fmla="+- 0 1301 1293"/>
                              <a:gd name="T3" fmla="*/ 1301 h 37"/>
                              <a:gd name="T4" fmla="+- 0 3034 2060"/>
                              <a:gd name="T5" fmla="*/ T4 w 975"/>
                              <a:gd name="T6" fmla="+- 0 1312 1293"/>
                              <a:gd name="T7" fmla="*/ 1312 h 37"/>
                              <a:gd name="T8" fmla="+- 0 2986 2060"/>
                              <a:gd name="T9" fmla="*/ T8 w 975"/>
                              <a:gd name="T10" fmla="+- 0 1301 1293"/>
                              <a:gd name="T11" fmla="*/ 1301 h 37"/>
                              <a:gd name="T12" fmla="+- 0 2949 2060"/>
                              <a:gd name="T13" fmla="*/ T12 w 975"/>
                              <a:gd name="T14" fmla="+- 0 1313 1293"/>
                              <a:gd name="T15" fmla="*/ 1313 h 37"/>
                              <a:gd name="T16" fmla="+- 0 2986 2060"/>
                              <a:gd name="T17" fmla="*/ T16 w 975"/>
                              <a:gd name="T18" fmla="+- 0 1301 1293"/>
                              <a:gd name="T19" fmla="*/ 1301 h 37"/>
                              <a:gd name="T20" fmla="+- 0 2901 2060"/>
                              <a:gd name="T21" fmla="*/ T20 w 975"/>
                              <a:gd name="T22" fmla="+- 0 1301 1293"/>
                              <a:gd name="T23" fmla="*/ 1301 h 37"/>
                              <a:gd name="T24" fmla="+- 0 2937 2060"/>
                              <a:gd name="T25" fmla="*/ T24 w 975"/>
                              <a:gd name="T26" fmla="+- 0 1313 1293"/>
                              <a:gd name="T27" fmla="*/ 1313 h 37"/>
                              <a:gd name="T28" fmla="+- 0 2889 2060"/>
                              <a:gd name="T29" fmla="*/ T28 w 975"/>
                              <a:gd name="T30" fmla="+- 0 1301 1293"/>
                              <a:gd name="T31" fmla="*/ 1301 h 37"/>
                              <a:gd name="T32" fmla="+- 0 2852 2060"/>
                              <a:gd name="T33" fmla="*/ T32 w 975"/>
                              <a:gd name="T34" fmla="+- 0 1313 1293"/>
                              <a:gd name="T35" fmla="*/ 1313 h 37"/>
                              <a:gd name="T36" fmla="+- 0 2889 2060"/>
                              <a:gd name="T37" fmla="*/ T36 w 975"/>
                              <a:gd name="T38" fmla="+- 0 1301 1293"/>
                              <a:gd name="T39" fmla="*/ 1301 h 37"/>
                              <a:gd name="T40" fmla="+- 0 2804 2060"/>
                              <a:gd name="T41" fmla="*/ T40 w 975"/>
                              <a:gd name="T42" fmla="+- 0 1302 1293"/>
                              <a:gd name="T43" fmla="*/ 1302 h 37"/>
                              <a:gd name="T44" fmla="+- 0 2840 2060"/>
                              <a:gd name="T45" fmla="*/ T44 w 975"/>
                              <a:gd name="T46" fmla="+- 0 1314 1293"/>
                              <a:gd name="T47" fmla="*/ 1314 h 37"/>
                              <a:gd name="T48" fmla="+- 0 2792 2060"/>
                              <a:gd name="T49" fmla="*/ T48 w 975"/>
                              <a:gd name="T50" fmla="+- 0 1302 1293"/>
                              <a:gd name="T51" fmla="*/ 1302 h 37"/>
                              <a:gd name="T52" fmla="+- 0 2756 2060"/>
                              <a:gd name="T53" fmla="*/ T52 w 975"/>
                              <a:gd name="T54" fmla="+- 0 1314 1293"/>
                              <a:gd name="T55" fmla="*/ 1314 h 37"/>
                              <a:gd name="T56" fmla="+- 0 2792 2060"/>
                              <a:gd name="T57" fmla="*/ T56 w 975"/>
                              <a:gd name="T58" fmla="+- 0 1302 1293"/>
                              <a:gd name="T59" fmla="*/ 1302 h 37"/>
                              <a:gd name="T60" fmla="+- 0 2707 2060"/>
                              <a:gd name="T61" fmla="*/ T60 w 975"/>
                              <a:gd name="T62" fmla="+- 0 1302 1293"/>
                              <a:gd name="T63" fmla="*/ 1302 h 37"/>
                              <a:gd name="T64" fmla="+- 0 2743 2060"/>
                              <a:gd name="T65" fmla="*/ T64 w 975"/>
                              <a:gd name="T66" fmla="+- 0 1314 1293"/>
                              <a:gd name="T67" fmla="*/ 1314 h 37"/>
                              <a:gd name="T68" fmla="+- 0 2695 2060"/>
                              <a:gd name="T69" fmla="*/ T68 w 975"/>
                              <a:gd name="T70" fmla="+- 0 1302 1293"/>
                              <a:gd name="T71" fmla="*/ 1302 h 37"/>
                              <a:gd name="T72" fmla="+- 0 2659 2060"/>
                              <a:gd name="T73" fmla="*/ T72 w 975"/>
                              <a:gd name="T74" fmla="+- 0 1314 1293"/>
                              <a:gd name="T75" fmla="*/ 1314 h 37"/>
                              <a:gd name="T76" fmla="+- 0 2695 2060"/>
                              <a:gd name="T77" fmla="*/ T76 w 975"/>
                              <a:gd name="T78" fmla="+- 0 1302 1293"/>
                              <a:gd name="T79" fmla="*/ 1302 h 37"/>
                              <a:gd name="T80" fmla="+- 0 2610 2060"/>
                              <a:gd name="T81" fmla="*/ T80 w 975"/>
                              <a:gd name="T82" fmla="+- 0 1303 1293"/>
                              <a:gd name="T83" fmla="*/ 1303 h 37"/>
                              <a:gd name="T84" fmla="+- 0 2647 2060"/>
                              <a:gd name="T85" fmla="*/ T84 w 975"/>
                              <a:gd name="T86" fmla="+- 0 1315 1293"/>
                              <a:gd name="T87" fmla="*/ 1315 h 37"/>
                              <a:gd name="T88" fmla="+- 0 2598 2060"/>
                              <a:gd name="T89" fmla="*/ T88 w 975"/>
                              <a:gd name="T90" fmla="+- 0 1303 1293"/>
                              <a:gd name="T91" fmla="*/ 1303 h 37"/>
                              <a:gd name="T92" fmla="+- 0 2562 2060"/>
                              <a:gd name="T93" fmla="*/ T92 w 975"/>
                              <a:gd name="T94" fmla="+- 0 1315 1293"/>
                              <a:gd name="T95" fmla="*/ 1315 h 37"/>
                              <a:gd name="T96" fmla="+- 0 2598 2060"/>
                              <a:gd name="T97" fmla="*/ T96 w 975"/>
                              <a:gd name="T98" fmla="+- 0 1303 1293"/>
                              <a:gd name="T99" fmla="*/ 1303 h 37"/>
                              <a:gd name="T100" fmla="+- 0 2513 2060"/>
                              <a:gd name="T101" fmla="*/ T100 w 975"/>
                              <a:gd name="T102" fmla="+- 0 1303 1293"/>
                              <a:gd name="T103" fmla="*/ 1303 h 37"/>
                              <a:gd name="T104" fmla="+- 0 2550 2060"/>
                              <a:gd name="T105" fmla="*/ T104 w 975"/>
                              <a:gd name="T106" fmla="+- 0 1315 1293"/>
                              <a:gd name="T107" fmla="*/ 1315 h 37"/>
                              <a:gd name="T108" fmla="+- 0 2501 2060"/>
                              <a:gd name="T109" fmla="*/ T108 w 975"/>
                              <a:gd name="T110" fmla="+- 0 1303 1293"/>
                              <a:gd name="T111" fmla="*/ 1303 h 37"/>
                              <a:gd name="T112" fmla="+- 0 2465 2060"/>
                              <a:gd name="T113" fmla="*/ T112 w 975"/>
                              <a:gd name="T114" fmla="+- 0 1315 1293"/>
                              <a:gd name="T115" fmla="*/ 1315 h 37"/>
                              <a:gd name="T116" fmla="+- 0 2501 2060"/>
                              <a:gd name="T117" fmla="*/ T116 w 975"/>
                              <a:gd name="T118" fmla="+- 0 1303 1293"/>
                              <a:gd name="T119" fmla="*/ 1303 h 37"/>
                              <a:gd name="T120" fmla="+- 0 2417 2060"/>
                              <a:gd name="T121" fmla="*/ T120 w 975"/>
                              <a:gd name="T122" fmla="+- 0 1304 1293"/>
                              <a:gd name="T123" fmla="*/ 1304 h 37"/>
                              <a:gd name="T124" fmla="+- 0 2453 2060"/>
                              <a:gd name="T125" fmla="*/ T124 w 975"/>
                              <a:gd name="T126" fmla="+- 0 1316 1293"/>
                              <a:gd name="T127" fmla="*/ 1316 h 37"/>
                              <a:gd name="T128" fmla="+- 0 2404 2060"/>
                              <a:gd name="T129" fmla="*/ T128 w 975"/>
                              <a:gd name="T130" fmla="+- 0 1304 1293"/>
                              <a:gd name="T131" fmla="*/ 1304 h 37"/>
                              <a:gd name="T132" fmla="+- 0 2368 2060"/>
                              <a:gd name="T133" fmla="*/ T132 w 975"/>
                              <a:gd name="T134" fmla="+- 0 1316 1293"/>
                              <a:gd name="T135" fmla="*/ 1316 h 37"/>
                              <a:gd name="T136" fmla="+- 0 2404 2060"/>
                              <a:gd name="T137" fmla="*/ T136 w 975"/>
                              <a:gd name="T138" fmla="+- 0 1304 1293"/>
                              <a:gd name="T139" fmla="*/ 1304 h 37"/>
                              <a:gd name="T140" fmla="+- 0 2320 2060"/>
                              <a:gd name="T141" fmla="*/ T140 w 975"/>
                              <a:gd name="T142" fmla="+- 0 1304 1293"/>
                              <a:gd name="T143" fmla="*/ 1304 h 37"/>
                              <a:gd name="T144" fmla="+- 0 2356 2060"/>
                              <a:gd name="T145" fmla="*/ T144 w 975"/>
                              <a:gd name="T146" fmla="+- 0 1316 1293"/>
                              <a:gd name="T147" fmla="*/ 1316 h 37"/>
                              <a:gd name="T148" fmla="+- 0 2308 2060"/>
                              <a:gd name="T149" fmla="*/ T148 w 975"/>
                              <a:gd name="T150" fmla="+- 0 1304 1293"/>
                              <a:gd name="T151" fmla="*/ 1304 h 37"/>
                              <a:gd name="T152" fmla="+- 0 2271 2060"/>
                              <a:gd name="T153" fmla="*/ T152 w 975"/>
                              <a:gd name="T154" fmla="+- 0 1317 1293"/>
                              <a:gd name="T155" fmla="*/ 1317 h 37"/>
                              <a:gd name="T156" fmla="+- 0 2308 2060"/>
                              <a:gd name="T157" fmla="*/ T156 w 975"/>
                              <a:gd name="T158" fmla="+- 0 1304 1293"/>
                              <a:gd name="T159" fmla="*/ 1304 h 37"/>
                              <a:gd name="T160" fmla="+- 0 2223 2060"/>
                              <a:gd name="T161" fmla="*/ T160 w 975"/>
                              <a:gd name="T162" fmla="+- 0 1305 1293"/>
                              <a:gd name="T163" fmla="*/ 1305 h 37"/>
                              <a:gd name="T164" fmla="+- 0 2259 2060"/>
                              <a:gd name="T165" fmla="*/ T164 w 975"/>
                              <a:gd name="T166" fmla="+- 0 1317 1293"/>
                              <a:gd name="T167" fmla="*/ 1317 h 37"/>
                              <a:gd name="T168" fmla="+- 0 2211 2060"/>
                              <a:gd name="T169" fmla="*/ T168 w 975"/>
                              <a:gd name="T170" fmla="+- 0 1305 1293"/>
                              <a:gd name="T171" fmla="*/ 1305 h 37"/>
                              <a:gd name="T172" fmla="+- 0 2175 2060"/>
                              <a:gd name="T173" fmla="*/ T172 w 975"/>
                              <a:gd name="T174" fmla="+- 0 1317 1293"/>
                              <a:gd name="T175" fmla="*/ 1317 h 37"/>
                              <a:gd name="T176" fmla="+- 0 2211 2060"/>
                              <a:gd name="T177" fmla="*/ T176 w 975"/>
                              <a:gd name="T178" fmla="+- 0 1305 1293"/>
                              <a:gd name="T179" fmla="*/ 1305 h 37"/>
                              <a:gd name="T180" fmla="+- 0 2126 2060"/>
                              <a:gd name="T181" fmla="*/ T180 w 975"/>
                              <a:gd name="T182" fmla="+- 0 1305 1293"/>
                              <a:gd name="T183" fmla="*/ 1305 h 37"/>
                              <a:gd name="T184" fmla="+- 0 2162 2060"/>
                              <a:gd name="T185" fmla="*/ T184 w 975"/>
                              <a:gd name="T186" fmla="+- 0 1317 1293"/>
                              <a:gd name="T187" fmla="*/ 1317 h 37"/>
                              <a:gd name="T188" fmla="+- 0 2096 2060"/>
                              <a:gd name="T189" fmla="*/ T188 w 975"/>
                              <a:gd name="T190" fmla="+- 0 1293 1293"/>
                              <a:gd name="T191" fmla="*/ 1293 h 37"/>
                              <a:gd name="T192" fmla="+- 0 2096 2060"/>
                              <a:gd name="T193" fmla="*/ T192 w 975"/>
                              <a:gd name="T194" fmla="+- 0 1330 1293"/>
                              <a:gd name="T195" fmla="*/ 1330 h 37"/>
                              <a:gd name="T196" fmla="+- 0 2090 2060"/>
                              <a:gd name="T197" fmla="*/ T196 w 975"/>
                              <a:gd name="T198" fmla="+- 0 1318 1293"/>
                              <a:gd name="T199" fmla="*/ 1318 h 37"/>
                              <a:gd name="T200" fmla="+- 0 2096 2060"/>
                              <a:gd name="T201" fmla="*/ T200 w 975"/>
                              <a:gd name="T202" fmla="+- 0 1305 1293"/>
                              <a:gd name="T203" fmla="*/ 1305 h 37"/>
                              <a:gd name="T204" fmla="+- 0 2096 2060"/>
                              <a:gd name="T205" fmla="*/ T204 w 975"/>
                              <a:gd name="T206" fmla="+- 0 1305 1293"/>
                              <a:gd name="T207" fmla="*/ 1305 h 37"/>
                              <a:gd name="T208" fmla="+- 0 2090 2060"/>
                              <a:gd name="T209" fmla="*/ T208 w 975"/>
                              <a:gd name="T210" fmla="+- 0 1318 1293"/>
                              <a:gd name="T211" fmla="*/ 1318 h 37"/>
                              <a:gd name="T212" fmla="+- 0 2096 2060"/>
                              <a:gd name="T213" fmla="*/ T212 w 975"/>
                              <a:gd name="T214" fmla="+- 0 1305 1293"/>
                              <a:gd name="T215" fmla="*/ 1305 h 37"/>
                              <a:gd name="T216" fmla="+- 0 2090 2060"/>
                              <a:gd name="T217" fmla="*/ T216 w 975"/>
                              <a:gd name="T218" fmla="+- 0 1318 1293"/>
                              <a:gd name="T219" fmla="*/ 1318 h 37"/>
                              <a:gd name="T220" fmla="+- 0 2096 2060"/>
                              <a:gd name="T221" fmla="*/ T220 w 975"/>
                              <a:gd name="T222" fmla="+- 0 1317 1293"/>
                              <a:gd name="T223" fmla="*/ 1317 h 37"/>
                              <a:gd name="T224" fmla="+- 0 2096 2060"/>
                              <a:gd name="T225" fmla="*/ T224 w 975"/>
                              <a:gd name="T226" fmla="+- 0 1305 1293"/>
                              <a:gd name="T227" fmla="*/ 1305 h 37"/>
                              <a:gd name="T228" fmla="+- 0 2114 2060"/>
                              <a:gd name="T229" fmla="*/ T228 w 975"/>
                              <a:gd name="T230" fmla="+- 0 1317 1293"/>
                              <a:gd name="T231" fmla="*/ 1317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75" h="37">
                                <a:moveTo>
                                  <a:pt x="974" y="7"/>
                                </a:moveTo>
                                <a:lnTo>
                                  <a:pt x="938" y="8"/>
                                </a:lnTo>
                                <a:lnTo>
                                  <a:pt x="938" y="20"/>
                                </a:lnTo>
                                <a:lnTo>
                                  <a:pt x="974" y="19"/>
                                </a:lnTo>
                                <a:lnTo>
                                  <a:pt x="974" y="7"/>
                                </a:lnTo>
                                <a:close/>
                                <a:moveTo>
                                  <a:pt x="926" y="8"/>
                                </a:moveTo>
                                <a:lnTo>
                                  <a:pt x="889" y="8"/>
                                </a:lnTo>
                                <a:lnTo>
                                  <a:pt x="889" y="20"/>
                                </a:lnTo>
                                <a:lnTo>
                                  <a:pt x="926" y="20"/>
                                </a:lnTo>
                                <a:lnTo>
                                  <a:pt x="926" y="8"/>
                                </a:lnTo>
                                <a:close/>
                                <a:moveTo>
                                  <a:pt x="877" y="8"/>
                                </a:moveTo>
                                <a:lnTo>
                                  <a:pt x="841" y="8"/>
                                </a:lnTo>
                                <a:lnTo>
                                  <a:pt x="841" y="20"/>
                                </a:lnTo>
                                <a:lnTo>
                                  <a:pt x="877" y="20"/>
                                </a:lnTo>
                                <a:lnTo>
                                  <a:pt x="877" y="8"/>
                                </a:lnTo>
                                <a:close/>
                                <a:moveTo>
                                  <a:pt x="829" y="8"/>
                                </a:moveTo>
                                <a:lnTo>
                                  <a:pt x="792" y="8"/>
                                </a:lnTo>
                                <a:lnTo>
                                  <a:pt x="792" y="20"/>
                                </a:lnTo>
                                <a:lnTo>
                                  <a:pt x="829" y="20"/>
                                </a:lnTo>
                                <a:lnTo>
                                  <a:pt x="829" y="8"/>
                                </a:lnTo>
                                <a:close/>
                                <a:moveTo>
                                  <a:pt x="780" y="8"/>
                                </a:moveTo>
                                <a:lnTo>
                                  <a:pt x="744" y="9"/>
                                </a:lnTo>
                                <a:lnTo>
                                  <a:pt x="744" y="21"/>
                                </a:lnTo>
                                <a:lnTo>
                                  <a:pt x="780" y="21"/>
                                </a:lnTo>
                                <a:lnTo>
                                  <a:pt x="780" y="8"/>
                                </a:lnTo>
                                <a:close/>
                                <a:moveTo>
                                  <a:pt x="732" y="9"/>
                                </a:moveTo>
                                <a:lnTo>
                                  <a:pt x="696" y="9"/>
                                </a:lnTo>
                                <a:lnTo>
                                  <a:pt x="696" y="21"/>
                                </a:lnTo>
                                <a:lnTo>
                                  <a:pt x="732" y="21"/>
                                </a:lnTo>
                                <a:lnTo>
                                  <a:pt x="732" y="9"/>
                                </a:lnTo>
                                <a:close/>
                                <a:moveTo>
                                  <a:pt x="683" y="9"/>
                                </a:moveTo>
                                <a:lnTo>
                                  <a:pt x="647" y="9"/>
                                </a:lnTo>
                                <a:lnTo>
                                  <a:pt x="647" y="21"/>
                                </a:lnTo>
                                <a:lnTo>
                                  <a:pt x="683" y="21"/>
                                </a:lnTo>
                                <a:lnTo>
                                  <a:pt x="683" y="9"/>
                                </a:lnTo>
                                <a:close/>
                                <a:moveTo>
                                  <a:pt x="635" y="9"/>
                                </a:moveTo>
                                <a:lnTo>
                                  <a:pt x="599" y="9"/>
                                </a:lnTo>
                                <a:lnTo>
                                  <a:pt x="599" y="21"/>
                                </a:lnTo>
                                <a:lnTo>
                                  <a:pt x="635" y="21"/>
                                </a:lnTo>
                                <a:lnTo>
                                  <a:pt x="635" y="9"/>
                                </a:lnTo>
                                <a:close/>
                                <a:moveTo>
                                  <a:pt x="587" y="9"/>
                                </a:moveTo>
                                <a:lnTo>
                                  <a:pt x="550" y="10"/>
                                </a:lnTo>
                                <a:lnTo>
                                  <a:pt x="550" y="22"/>
                                </a:lnTo>
                                <a:lnTo>
                                  <a:pt x="587" y="22"/>
                                </a:lnTo>
                                <a:lnTo>
                                  <a:pt x="587" y="9"/>
                                </a:lnTo>
                                <a:close/>
                                <a:moveTo>
                                  <a:pt x="538" y="10"/>
                                </a:moveTo>
                                <a:lnTo>
                                  <a:pt x="502" y="10"/>
                                </a:lnTo>
                                <a:lnTo>
                                  <a:pt x="502" y="22"/>
                                </a:lnTo>
                                <a:lnTo>
                                  <a:pt x="538" y="22"/>
                                </a:lnTo>
                                <a:lnTo>
                                  <a:pt x="538" y="10"/>
                                </a:lnTo>
                                <a:close/>
                                <a:moveTo>
                                  <a:pt x="490" y="10"/>
                                </a:moveTo>
                                <a:lnTo>
                                  <a:pt x="453" y="10"/>
                                </a:lnTo>
                                <a:lnTo>
                                  <a:pt x="453" y="22"/>
                                </a:lnTo>
                                <a:lnTo>
                                  <a:pt x="490" y="22"/>
                                </a:lnTo>
                                <a:lnTo>
                                  <a:pt x="490" y="10"/>
                                </a:lnTo>
                                <a:close/>
                                <a:moveTo>
                                  <a:pt x="441" y="10"/>
                                </a:moveTo>
                                <a:lnTo>
                                  <a:pt x="405" y="10"/>
                                </a:lnTo>
                                <a:lnTo>
                                  <a:pt x="405" y="22"/>
                                </a:lnTo>
                                <a:lnTo>
                                  <a:pt x="441" y="22"/>
                                </a:lnTo>
                                <a:lnTo>
                                  <a:pt x="441" y="10"/>
                                </a:lnTo>
                                <a:close/>
                                <a:moveTo>
                                  <a:pt x="393" y="11"/>
                                </a:moveTo>
                                <a:lnTo>
                                  <a:pt x="357" y="11"/>
                                </a:lnTo>
                                <a:lnTo>
                                  <a:pt x="357" y="23"/>
                                </a:lnTo>
                                <a:lnTo>
                                  <a:pt x="393" y="23"/>
                                </a:lnTo>
                                <a:lnTo>
                                  <a:pt x="393" y="11"/>
                                </a:lnTo>
                                <a:close/>
                                <a:moveTo>
                                  <a:pt x="344" y="11"/>
                                </a:moveTo>
                                <a:lnTo>
                                  <a:pt x="308" y="11"/>
                                </a:lnTo>
                                <a:lnTo>
                                  <a:pt x="308" y="23"/>
                                </a:lnTo>
                                <a:lnTo>
                                  <a:pt x="345" y="23"/>
                                </a:lnTo>
                                <a:lnTo>
                                  <a:pt x="344" y="11"/>
                                </a:lnTo>
                                <a:close/>
                                <a:moveTo>
                                  <a:pt x="296" y="11"/>
                                </a:moveTo>
                                <a:lnTo>
                                  <a:pt x="260" y="11"/>
                                </a:lnTo>
                                <a:lnTo>
                                  <a:pt x="260" y="23"/>
                                </a:lnTo>
                                <a:lnTo>
                                  <a:pt x="296" y="23"/>
                                </a:lnTo>
                                <a:lnTo>
                                  <a:pt x="296" y="11"/>
                                </a:lnTo>
                                <a:close/>
                                <a:moveTo>
                                  <a:pt x="248" y="11"/>
                                </a:moveTo>
                                <a:lnTo>
                                  <a:pt x="211" y="11"/>
                                </a:lnTo>
                                <a:lnTo>
                                  <a:pt x="211" y="24"/>
                                </a:lnTo>
                                <a:lnTo>
                                  <a:pt x="248" y="23"/>
                                </a:lnTo>
                                <a:lnTo>
                                  <a:pt x="248" y="11"/>
                                </a:lnTo>
                                <a:close/>
                                <a:moveTo>
                                  <a:pt x="199" y="12"/>
                                </a:moveTo>
                                <a:lnTo>
                                  <a:pt x="163" y="12"/>
                                </a:lnTo>
                                <a:lnTo>
                                  <a:pt x="163" y="24"/>
                                </a:lnTo>
                                <a:lnTo>
                                  <a:pt x="199" y="24"/>
                                </a:lnTo>
                                <a:lnTo>
                                  <a:pt x="199" y="12"/>
                                </a:lnTo>
                                <a:close/>
                                <a:moveTo>
                                  <a:pt x="151" y="12"/>
                                </a:moveTo>
                                <a:lnTo>
                                  <a:pt x="114" y="12"/>
                                </a:lnTo>
                                <a:lnTo>
                                  <a:pt x="115" y="24"/>
                                </a:lnTo>
                                <a:lnTo>
                                  <a:pt x="151" y="24"/>
                                </a:lnTo>
                                <a:lnTo>
                                  <a:pt x="151" y="12"/>
                                </a:lnTo>
                                <a:close/>
                                <a:moveTo>
                                  <a:pt x="102" y="12"/>
                                </a:moveTo>
                                <a:lnTo>
                                  <a:pt x="66" y="12"/>
                                </a:lnTo>
                                <a:lnTo>
                                  <a:pt x="66" y="24"/>
                                </a:lnTo>
                                <a:lnTo>
                                  <a:pt x="102" y="24"/>
                                </a:lnTo>
                                <a:lnTo>
                                  <a:pt x="102" y="12"/>
                                </a:lnTo>
                                <a:close/>
                                <a:moveTo>
                                  <a:pt x="36" y="0"/>
                                </a:moveTo>
                                <a:lnTo>
                                  <a:pt x="0" y="19"/>
                                </a:lnTo>
                                <a:lnTo>
                                  <a:pt x="36" y="37"/>
                                </a:lnTo>
                                <a:lnTo>
                                  <a:pt x="36" y="25"/>
                                </a:lnTo>
                                <a:lnTo>
                                  <a:pt x="30" y="25"/>
                                </a:lnTo>
                                <a:lnTo>
                                  <a:pt x="30" y="12"/>
                                </a:lnTo>
                                <a:lnTo>
                                  <a:pt x="36" y="12"/>
                                </a:lnTo>
                                <a:lnTo>
                                  <a:pt x="36" y="0"/>
                                </a:lnTo>
                                <a:close/>
                                <a:moveTo>
                                  <a:pt x="36" y="12"/>
                                </a:moveTo>
                                <a:lnTo>
                                  <a:pt x="30" y="12"/>
                                </a:lnTo>
                                <a:lnTo>
                                  <a:pt x="30" y="25"/>
                                </a:lnTo>
                                <a:lnTo>
                                  <a:pt x="36" y="24"/>
                                </a:lnTo>
                                <a:lnTo>
                                  <a:pt x="36" y="12"/>
                                </a:lnTo>
                                <a:close/>
                                <a:moveTo>
                                  <a:pt x="36" y="24"/>
                                </a:moveTo>
                                <a:lnTo>
                                  <a:pt x="30" y="25"/>
                                </a:lnTo>
                                <a:lnTo>
                                  <a:pt x="36" y="25"/>
                                </a:lnTo>
                                <a:lnTo>
                                  <a:pt x="36" y="24"/>
                                </a:lnTo>
                                <a:close/>
                                <a:moveTo>
                                  <a:pt x="54" y="12"/>
                                </a:moveTo>
                                <a:lnTo>
                                  <a:pt x="36" y="12"/>
                                </a:lnTo>
                                <a:lnTo>
                                  <a:pt x="36" y="24"/>
                                </a:lnTo>
                                <a:lnTo>
                                  <a:pt x="54" y="24"/>
                                </a:lnTo>
                                <a:lnTo>
                                  <a:pt x="54" y="12"/>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7" name="Freeform 1031"/>
                        <wps:cNvSpPr>
                          <a:spLocks/>
                        </wps:cNvSpPr>
                        <wps:spPr bwMode="auto">
                          <a:xfrm>
                            <a:off x="8" y="1163"/>
                            <a:ext cx="492" cy="298"/>
                          </a:xfrm>
                          <a:custGeom>
                            <a:avLst/>
                            <a:gdLst>
                              <a:gd name="T0" fmla="+- 0 8 8"/>
                              <a:gd name="T1" fmla="*/ T0 w 492"/>
                              <a:gd name="T2" fmla="+- 0 1163 1163"/>
                              <a:gd name="T3" fmla="*/ 1163 h 298"/>
                              <a:gd name="T4" fmla="+- 0 499 8"/>
                              <a:gd name="T5" fmla="*/ T4 w 492"/>
                              <a:gd name="T6" fmla="+- 0 1163 1163"/>
                              <a:gd name="T7" fmla="*/ 1163 h 298"/>
                              <a:gd name="T8" fmla="+- 0 499 8"/>
                              <a:gd name="T9" fmla="*/ T8 w 492"/>
                              <a:gd name="T10" fmla="+- 0 1406 1163"/>
                              <a:gd name="T11" fmla="*/ 1406 h 298"/>
                              <a:gd name="T12" fmla="+- 0 408 8"/>
                              <a:gd name="T13" fmla="*/ T12 w 492"/>
                              <a:gd name="T14" fmla="+- 0 1411 1163"/>
                              <a:gd name="T15" fmla="*/ 1411 h 298"/>
                              <a:gd name="T16" fmla="+- 0 337 8"/>
                              <a:gd name="T17" fmla="*/ T16 w 492"/>
                              <a:gd name="T18" fmla="+- 0 1423 1163"/>
                              <a:gd name="T19" fmla="*/ 1423 h 298"/>
                              <a:gd name="T20" fmla="+- 0 280 8"/>
                              <a:gd name="T21" fmla="*/ T20 w 492"/>
                              <a:gd name="T22" fmla="+- 0 1438 1163"/>
                              <a:gd name="T23" fmla="*/ 1438 h 298"/>
                              <a:gd name="T24" fmla="+- 0 227 8"/>
                              <a:gd name="T25" fmla="*/ T24 w 492"/>
                              <a:gd name="T26" fmla="+- 0 1452 1163"/>
                              <a:gd name="T27" fmla="*/ 1452 h 298"/>
                              <a:gd name="T28" fmla="+- 0 170 8"/>
                              <a:gd name="T29" fmla="*/ T28 w 492"/>
                              <a:gd name="T30" fmla="+- 0 1461 1163"/>
                              <a:gd name="T31" fmla="*/ 1461 h 298"/>
                              <a:gd name="T32" fmla="+- 0 100 8"/>
                              <a:gd name="T33" fmla="*/ T32 w 492"/>
                              <a:gd name="T34" fmla="+- 0 1460 1163"/>
                              <a:gd name="T35" fmla="*/ 1460 h 298"/>
                              <a:gd name="T36" fmla="+- 0 8 8"/>
                              <a:gd name="T37" fmla="*/ T36 w 492"/>
                              <a:gd name="T38" fmla="+- 0 1446 1163"/>
                              <a:gd name="T39" fmla="*/ 1446 h 298"/>
                              <a:gd name="T40" fmla="+- 0 8 8"/>
                              <a:gd name="T41" fmla="*/ T40 w 492"/>
                              <a:gd name="T42" fmla="+- 0 1163 1163"/>
                              <a:gd name="T43" fmla="*/ 1163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2" h="298">
                                <a:moveTo>
                                  <a:pt x="0" y="0"/>
                                </a:moveTo>
                                <a:lnTo>
                                  <a:pt x="491" y="0"/>
                                </a:lnTo>
                                <a:lnTo>
                                  <a:pt x="491" y="243"/>
                                </a:lnTo>
                                <a:lnTo>
                                  <a:pt x="400" y="248"/>
                                </a:lnTo>
                                <a:lnTo>
                                  <a:pt x="329" y="260"/>
                                </a:lnTo>
                                <a:lnTo>
                                  <a:pt x="272" y="275"/>
                                </a:lnTo>
                                <a:lnTo>
                                  <a:pt x="219" y="289"/>
                                </a:lnTo>
                                <a:lnTo>
                                  <a:pt x="162" y="298"/>
                                </a:lnTo>
                                <a:lnTo>
                                  <a:pt x="92" y="297"/>
                                </a:lnTo>
                                <a:lnTo>
                                  <a:pt x="0" y="283"/>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8" name="AutoShape 1030"/>
                        <wps:cNvSpPr>
                          <a:spLocks/>
                        </wps:cNvSpPr>
                        <wps:spPr bwMode="auto">
                          <a:xfrm>
                            <a:off x="500" y="1296"/>
                            <a:ext cx="596" cy="37"/>
                          </a:xfrm>
                          <a:custGeom>
                            <a:avLst/>
                            <a:gdLst>
                              <a:gd name="T0" fmla="+- 0 536 500"/>
                              <a:gd name="T1" fmla="*/ T0 w 596"/>
                              <a:gd name="T2" fmla="+- 0 1296 1296"/>
                              <a:gd name="T3" fmla="*/ 1296 h 37"/>
                              <a:gd name="T4" fmla="+- 0 500 500"/>
                              <a:gd name="T5" fmla="*/ T4 w 596"/>
                              <a:gd name="T6" fmla="+- 0 1314 1296"/>
                              <a:gd name="T7" fmla="*/ 1314 h 37"/>
                              <a:gd name="T8" fmla="+- 0 536 500"/>
                              <a:gd name="T9" fmla="*/ T8 w 596"/>
                              <a:gd name="T10" fmla="+- 0 1332 1296"/>
                              <a:gd name="T11" fmla="*/ 1332 h 37"/>
                              <a:gd name="T12" fmla="+- 0 536 500"/>
                              <a:gd name="T13" fmla="*/ T12 w 596"/>
                              <a:gd name="T14" fmla="+- 0 1320 1296"/>
                              <a:gd name="T15" fmla="*/ 1320 h 37"/>
                              <a:gd name="T16" fmla="+- 0 530 500"/>
                              <a:gd name="T17" fmla="*/ T16 w 596"/>
                              <a:gd name="T18" fmla="+- 0 1320 1296"/>
                              <a:gd name="T19" fmla="*/ 1320 h 37"/>
                              <a:gd name="T20" fmla="+- 0 530 500"/>
                              <a:gd name="T21" fmla="*/ T20 w 596"/>
                              <a:gd name="T22" fmla="+- 0 1308 1296"/>
                              <a:gd name="T23" fmla="*/ 1308 h 37"/>
                              <a:gd name="T24" fmla="+- 0 536 500"/>
                              <a:gd name="T25" fmla="*/ T24 w 596"/>
                              <a:gd name="T26" fmla="+- 0 1308 1296"/>
                              <a:gd name="T27" fmla="*/ 1308 h 37"/>
                              <a:gd name="T28" fmla="+- 0 536 500"/>
                              <a:gd name="T29" fmla="*/ T28 w 596"/>
                              <a:gd name="T30" fmla="+- 0 1296 1296"/>
                              <a:gd name="T31" fmla="*/ 1296 h 37"/>
                              <a:gd name="T32" fmla="+- 0 536 500"/>
                              <a:gd name="T33" fmla="*/ T32 w 596"/>
                              <a:gd name="T34" fmla="+- 0 1308 1296"/>
                              <a:gd name="T35" fmla="*/ 1308 h 37"/>
                              <a:gd name="T36" fmla="+- 0 530 500"/>
                              <a:gd name="T37" fmla="*/ T36 w 596"/>
                              <a:gd name="T38" fmla="+- 0 1308 1296"/>
                              <a:gd name="T39" fmla="*/ 1308 h 37"/>
                              <a:gd name="T40" fmla="+- 0 530 500"/>
                              <a:gd name="T41" fmla="*/ T40 w 596"/>
                              <a:gd name="T42" fmla="+- 0 1320 1296"/>
                              <a:gd name="T43" fmla="*/ 1320 h 37"/>
                              <a:gd name="T44" fmla="+- 0 536 500"/>
                              <a:gd name="T45" fmla="*/ T44 w 596"/>
                              <a:gd name="T46" fmla="+- 0 1320 1296"/>
                              <a:gd name="T47" fmla="*/ 1320 h 37"/>
                              <a:gd name="T48" fmla="+- 0 536 500"/>
                              <a:gd name="T49" fmla="*/ T48 w 596"/>
                              <a:gd name="T50" fmla="+- 0 1308 1296"/>
                              <a:gd name="T51" fmla="*/ 1308 h 37"/>
                              <a:gd name="T52" fmla="+- 0 536 500"/>
                              <a:gd name="T53" fmla="*/ T52 w 596"/>
                              <a:gd name="T54" fmla="+- 0 1320 1296"/>
                              <a:gd name="T55" fmla="*/ 1320 h 37"/>
                              <a:gd name="T56" fmla="+- 0 530 500"/>
                              <a:gd name="T57" fmla="*/ T56 w 596"/>
                              <a:gd name="T58" fmla="+- 0 1320 1296"/>
                              <a:gd name="T59" fmla="*/ 1320 h 37"/>
                              <a:gd name="T60" fmla="+- 0 536 500"/>
                              <a:gd name="T61" fmla="*/ T60 w 596"/>
                              <a:gd name="T62" fmla="+- 0 1320 1296"/>
                              <a:gd name="T63" fmla="*/ 1320 h 37"/>
                              <a:gd name="T64" fmla="+- 0 536 500"/>
                              <a:gd name="T65" fmla="*/ T64 w 596"/>
                              <a:gd name="T66" fmla="+- 0 1320 1296"/>
                              <a:gd name="T67" fmla="*/ 1320 h 37"/>
                              <a:gd name="T68" fmla="+- 0 1095 500"/>
                              <a:gd name="T69" fmla="*/ T68 w 596"/>
                              <a:gd name="T70" fmla="+- 0 1305 1296"/>
                              <a:gd name="T71" fmla="*/ 1305 h 37"/>
                              <a:gd name="T72" fmla="+- 0 536 500"/>
                              <a:gd name="T73" fmla="*/ T72 w 596"/>
                              <a:gd name="T74" fmla="+- 0 1308 1296"/>
                              <a:gd name="T75" fmla="*/ 1308 h 37"/>
                              <a:gd name="T76" fmla="+- 0 536 500"/>
                              <a:gd name="T77" fmla="*/ T76 w 596"/>
                              <a:gd name="T78" fmla="+- 0 1320 1296"/>
                              <a:gd name="T79" fmla="*/ 1320 h 37"/>
                              <a:gd name="T80" fmla="+- 0 1095 500"/>
                              <a:gd name="T81" fmla="*/ T80 w 596"/>
                              <a:gd name="T82" fmla="+- 0 1317 1296"/>
                              <a:gd name="T83" fmla="*/ 1317 h 37"/>
                              <a:gd name="T84" fmla="+- 0 1095 500"/>
                              <a:gd name="T85" fmla="*/ T84 w 596"/>
                              <a:gd name="T86" fmla="+- 0 1305 1296"/>
                              <a:gd name="T87" fmla="*/ 1305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96" h="37">
                                <a:moveTo>
                                  <a:pt x="36" y="0"/>
                                </a:moveTo>
                                <a:lnTo>
                                  <a:pt x="0" y="18"/>
                                </a:lnTo>
                                <a:lnTo>
                                  <a:pt x="36" y="36"/>
                                </a:lnTo>
                                <a:lnTo>
                                  <a:pt x="36" y="24"/>
                                </a:lnTo>
                                <a:lnTo>
                                  <a:pt x="30" y="24"/>
                                </a:lnTo>
                                <a:lnTo>
                                  <a:pt x="30" y="12"/>
                                </a:lnTo>
                                <a:lnTo>
                                  <a:pt x="36" y="12"/>
                                </a:lnTo>
                                <a:lnTo>
                                  <a:pt x="36" y="0"/>
                                </a:lnTo>
                                <a:close/>
                                <a:moveTo>
                                  <a:pt x="36" y="12"/>
                                </a:moveTo>
                                <a:lnTo>
                                  <a:pt x="30" y="12"/>
                                </a:lnTo>
                                <a:lnTo>
                                  <a:pt x="30" y="24"/>
                                </a:lnTo>
                                <a:lnTo>
                                  <a:pt x="36" y="24"/>
                                </a:lnTo>
                                <a:lnTo>
                                  <a:pt x="36" y="12"/>
                                </a:lnTo>
                                <a:close/>
                                <a:moveTo>
                                  <a:pt x="36" y="24"/>
                                </a:moveTo>
                                <a:lnTo>
                                  <a:pt x="30" y="24"/>
                                </a:lnTo>
                                <a:lnTo>
                                  <a:pt x="36" y="24"/>
                                </a:lnTo>
                                <a:close/>
                                <a:moveTo>
                                  <a:pt x="595" y="9"/>
                                </a:moveTo>
                                <a:lnTo>
                                  <a:pt x="36" y="12"/>
                                </a:lnTo>
                                <a:lnTo>
                                  <a:pt x="36" y="24"/>
                                </a:lnTo>
                                <a:lnTo>
                                  <a:pt x="595" y="21"/>
                                </a:lnTo>
                                <a:lnTo>
                                  <a:pt x="595" y="9"/>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 name="AutoShape 1029"/>
                        <wps:cNvSpPr>
                          <a:spLocks/>
                        </wps:cNvSpPr>
                        <wps:spPr bwMode="auto">
                          <a:xfrm>
                            <a:off x="3664" y="218"/>
                            <a:ext cx="715" cy="340"/>
                          </a:xfrm>
                          <a:custGeom>
                            <a:avLst/>
                            <a:gdLst>
                              <a:gd name="T0" fmla="+- 0 3689 3664"/>
                              <a:gd name="T1" fmla="*/ T0 w 715"/>
                              <a:gd name="T2" fmla="+- 0 446 218"/>
                              <a:gd name="T3" fmla="*/ 446 h 340"/>
                              <a:gd name="T4" fmla="+- 0 3676 3664"/>
                              <a:gd name="T5" fmla="*/ T4 w 715"/>
                              <a:gd name="T6" fmla="+- 0 446 218"/>
                              <a:gd name="T7" fmla="*/ 446 h 340"/>
                              <a:gd name="T8" fmla="+- 0 3676 3664"/>
                              <a:gd name="T9" fmla="*/ T8 w 715"/>
                              <a:gd name="T10" fmla="+- 0 558 218"/>
                              <a:gd name="T11" fmla="*/ 558 h 340"/>
                              <a:gd name="T12" fmla="+- 0 4379 3664"/>
                              <a:gd name="T13" fmla="*/ T12 w 715"/>
                              <a:gd name="T14" fmla="+- 0 558 218"/>
                              <a:gd name="T15" fmla="*/ 558 h 340"/>
                              <a:gd name="T16" fmla="+- 0 4379 3664"/>
                              <a:gd name="T17" fmla="*/ T16 w 715"/>
                              <a:gd name="T18" fmla="+- 0 552 218"/>
                              <a:gd name="T19" fmla="*/ 552 h 340"/>
                              <a:gd name="T20" fmla="+- 0 3689 3664"/>
                              <a:gd name="T21" fmla="*/ T20 w 715"/>
                              <a:gd name="T22" fmla="+- 0 552 218"/>
                              <a:gd name="T23" fmla="*/ 552 h 340"/>
                              <a:gd name="T24" fmla="+- 0 3683 3664"/>
                              <a:gd name="T25" fmla="*/ T24 w 715"/>
                              <a:gd name="T26" fmla="+- 0 546 218"/>
                              <a:gd name="T27" fmla="*/ 546 h 340"/>
                              <a:gd name="T28" fmla="+- 0 3689 3664"/>
                              <a:gd name="T29" fmla="*/ T28 w 715"/>
                              <a:gd name="T30" fmla="+- 0 546 218"/>
                              <a:gd name="T31" fmla="*/ 546 h 340"/>
                              <a:gd name="T32" fmla="+- 0 3689 3664"/>
                              <a:gd name="T33" fmla="*/ T32 w 715"/>
                              <a:gd name="T34" fmla="+- 0 446 218"/>
                              <a:gd name="T35" fmla="*/ 446 h 340"/>
                              <a:gd name="T36" fmla="+- 0 3689 3664"/>
                              <a:gd name="T37" fmla="*/ T36 w 715"/>
                              <a:gd name="T38" fmla="+- 0 546 218"/>
                              <a:gd name="T39" fmla="*/ 546 h 340"/>
                              <a:gd name="T40" fmla="+- 0 3683 3664"/>
                              <a:gd name="T41" fmla="*/ T40 w 715"/>
                              <a:gd name="T42" fmla="+- 0 546 218"/>
                              <a:gd name="T43" fmla="*/ 546 h 340"/>
                              <a:gd name="T44" fmla="+- 0 3689 3664"/>
                              <a:gd name="T45" fmla="*/ T44 w 715"/>
                              <a:gd name="T46" fmla="+- 0 552 218"/>
                              <a:gd name="T47" fmla="*/ 552 h 340"/>
                              <a:gd name="T48" fmla="+- 0 3689 3664"/>
                              <a:gd name="T49" fmla="*/ T48 w 715"/>
                              <a:gd name="T50" fmla="+- 0 546 218"/>
                              <a:gd name="T51" fmla="*/ 546 h 340"/>
                              <a:gd name="T52" fmla="+- 0 4367 3664"/>
                              <a:gd name="T53" fmla="*/ T52 w 715"/>
                              <a:gd name="T54" fmla="+- 0 546 218"/>
                              <a:gd name="T55" fmla="*/ 546 h 340"/>
                              <a:gd name="T56" fmla="+- 0 3689 3664"/>
                              <a:gd name="T57" fmla="*/ T56 w 715"/>
                              <a:gd name="T58" fmla="+- 0 546 218"/>
                              <a:gd name="T59" fmla="*/ 546 h 340"/>
                              <a:gd name="T60" fmla="+- 0 3689 3664"/>
                              <a:gd name="T61" fmla="*/ T60 w 715"/>
                              <a:gd name="T62" fmla="+- 0 552 218"/>
                              <a:gd name="T63" fmla="*/ 552 h 340"/>
                              <a:gd name="T64" fmla="+- 0 4367 3664"/>
                              <a:gd name="T65" fmla="*/ T64 w 715"/>
                              <a:gd name="T66" fmla="+- 0 552 218"/>
                              <a:gd name="T67" fmla="*/ 552 h 340"/>
                              <a:gd name="T68" fmla="+- 0 4367 3664"/>
                              <a:gd name="T69" fmla="*/ T68 w 715"/>
                              <a:gd name="T70" fmla="+- 0 546 218"/>
                              <a:gd name="T71" fmla="*/ 546 h 340"/>
                              <a:gd name="T72" fmla="+- 0 4367 3664"/>
                              <a:gd name="T73" fmla="*/ T72 w 715"/>
                              <a:gd name="T74" fmla="+- 0 224 218"/>
                              <a:gd name="T75" fmla="*/ 224 h 340"/>
                              <a:gd name="T76" fmla="+- 0 4367 3664"/>
                              <a:gd name="T77" fmla="*/ T76 w 715"/>
                              <a:gd name="T78" fmla="+- 0 552 218"/>
                              <a:gd name="T79" fmla="*/ 552 h 340"/>
                              <a:gd name="T80" fmla="+- 0 4373 3664"/>
                              <a:gd name="T81" fmla="*/ T80 w 715"/>
                              <a:gd name="T82" fmla="+- 0 546 218"/>
                              <a:gd name="T83" fmla="*/ 546 h 340"/>
                              <a:gd name="T84" fmla="+- 0 4379 3664"/>
                              <a:gd name="T85" fmla="*/ T84 w 715"/>
                              <a:gd name="T86" fmla="+- 0 546 218"/>
                              <a:gd name="T87" fmla="*/ 546 h 340"/>
                              <a:gd name="T88" fmla="+- 0 4379 3664"/>
                              <a:gd name="T89" fmla="*/ T88 w 715"/>
                              <a:gd name="T90" fmla="+- 0 230 218"/>
                              <a:gd name="T91" fmla="*/ 230 h 340"/>
                              <a:gd name="T92" fmla="+- 0 4373 3664"/>
                              <a:gd name="T93" fmla="*/ T92 w 715"/>
                              <a:gd name="T94" fmla="+- 0 230 218"/>
                              <a:gd name="T95" fmla="*/ 230 h 340"/>
                              <a:gd name="T96" fmla="+- 0 4367 3664"/>
                              <a:gd name="T97" fmla="*/ T96 w 715"/>
                              <a:gd name="T98" fmla="+- 0 224 218"/>
                              <a:gd name="T99" fmla="*/ 224 h 340"/>
                              <a:gd name="T100" fmla="+- 0 4379 3664"/>
                              <a:gd name="T101" fmla="*/ T100 w 715"/>
                              <a:gd name="T102" fmla="+- 0 546 218"/>
                              <a:gd name="T103" fmla="*/ 546 h 340"/>
                              <a:gd name="T104" fmla="+- 0 4373 3664"/>
                              <a:gd name="T105" fmla="*/ T104 w 715"/>
                              <a:gd name="T106" fmla="+- 0 546 218"/>
                              <a:gd name="T107" fmla="*/ 546 h 340"/>
                              <a:gd name="T108" fmla="+- 0 4367 3664"/>
                              <a:gd name="T109" fmla="*/ T108 w 715"/>
                              <a:gd name="T110" fmla="+- 0 552 218"/>
                              <a:gd name="T111" fmla="*/ 552 h 340"/>
                              <a:gd name="T112" fmla="+- 0 4379 3664"/>
                              <a:gd name="T113" fmla="*/ T112 w 715"/>
                              <a:gd name="T114" fmla="+- 0 552 218"/>
                              <a:gd name="T115" fmla="*/ 552 h 340"/>
                              <a:gd name="T116" fmla="+- 0 4379 3664"/>
                              <a:gd name="T117" fmla="*/ T116 w 715"/>
                              <a:gd name="T118" fmla="+- 0 546 218"/>
                              <a:gd name="T119" fmla="*/ 546 h 340"/>
                              <a:gd name="T120" fmla="+- 0 3683 3664"/>
                              <a:gd name="T121" fmla="*/ T120 w 715"/>
                              <a:gd name="T122" fmla="+- 0 416 218"/>
                              <a:gd name="T123" fmla="*/ 416 h 340"/>
                              <a:gd name="T124" fmla="+- 0 3664 3664"/>
                              <a:gd name="T125" fmla="*/ T124 w 715"/>
                              <a:gd name="T126" fmla="+- 0 452 218"/>
                              <a:gd name="T127" fmla="*/ 452 h 340"/>
                              <a:gd name="T128" fmla="+- 0 3676 3664"/>
                              <a:gd name="T129" fmla="*/ T128 w 715"/>
                              <a:gd name="T130" fmla="+- 0 452 218"/>
                              <a:gd name="T131" fmla="*/ 452 h 340"/>
                              <a:gd name="T132" fmla="+- 0 3676 3664"/>
                              <a:gd name="T133" fmla="*/ T132 w 715"/>
                              <a:gd name="T134" fmla="+- 0 446 218"/>
                              <a:gd name="T135" fmla="*/ 446 h 340"/>
                              <a:gd name="T136" fmla="+- 0 3698 3664"/>
                              <a:gd name="T137" fmla="*/ T136 w 715"/>
                              <a:gd name="T138" fmla="+- 0 446 218"/>
                              <a:gd name="T139" fmla="*/ 446 h 340"/>
                              <a:gd name="T140" fmla="+- 0 3683 3664"/>
                              <a:gd name="T141" fmla="*/ T140 w 715"/>
                              <a:gd name="T142" fmla="+- 0 416 218"/>
                              <a:gd name="T143" fmla="*/ 416 h 340"/>
                              <a:gd name="T144" fmla="+- 0 3698 3664"/>
                              <a:gd name="T145" fmla="*/ T144 w 715"/>
                              <a:gd name="T146" fmla="+- 0 446 218"/>
                              <a:gd name="T147" fmla="*/ 446 h 340"/>
                              <a:gd name="T148" fmla="+- 0 3689 3664"/>
                              <a:gd name="T149" fmla="*/ T148 w 715"/>
                              <a:gd name="T150" fmla="+- 0 446 218"/>
                              <a:gd name="T151" fmla="*/ 446 h 340"/>
                              <a:gd name="T152" fmla="+- 0 3689 3664"/>
                              <a:gd name="T153" fmla="*/ T152 w 715"/>
                              <a:gd name="T154" fmla="+- 0 452 218"/>
                              <a:gd name="T155" fmla="*/ 452 h 340"/>
                              <a:gd name="T156" fmla="+- 0 3701 3664"/>
                              <a:gd name="T157" fmla="*/ T156 w 715"/>
                              <a:gd name="T158" fmla="+- 0 452 218"/>
                              <a:gd name="T159" fmla="*/ 452 h 340"/>
                              <a:gd name="T160" fmla="+- 0 3698 3664"/>
                              <a:gd name="T161" fmla="*/ T160 w 715"/>
                              <a:gd name="T162" fmla="+- 0 446 218"/>
                              <a:gd name="T163" fmla="*/ 446 h 340"/>
                              <a:gd name="T164" fmla="+- 0 4379 3664"/>
                              <a:gd name="T165" fmla="*/ T164 w 715"/>
                              <a:gd name="T166" fmla="+- 0 218 218"/>
                              <a:gd name="T167" fmla="*/ 218 h 340"/>
                              <a:gd name="T168" fmla="+- 0 4266 3664"/>
                              <a:gd name="T169" fmla="*/ T168 w 715"/>
                              <a:gd name="T170" fmla="+- 0 218 218"/>
                              <a:gd name="T171" fmla="*/ 218 h 340"/>
                              <a:gd name="T172" fmla="+- 0 4266 3664"/>
                              <a:gd name="T173" fmla="*/ T172 w 715"/>
                              <a:gd name="T174" fmla="+- 0 230 218"/>
                              <a:gd name="T175" fmla="*/ 230 h 340"/>
                              <a:gd name="T176" fmla="+- 0 4367 3664"/>
                              <a:gd name="T177" fmla="*/ T176 w 715"/>
                              <a:gd name="T178" fmla="+- 0 230 218"/>
                              <a:gd name="T179" fmla="*/ 230 h 340"/>
                              <a:gd name="T180" fmla="+- 0 4367 3664"/>
                              <a:gd name="T181" fmla="*/ T180 w 715"/>
                              <a:gd name="T182" fmla="+- 0 224 218"/>
                              <a:gd name="T183" fmla="*/ 224 h 340"/>
                              <a:gd name="T184" fmla="+- 0 4379 3664"/>
                              <a:gd name="T185" fmla="*/ T184 w 715"/>
                              <a:gd name="T186" fmla="+- 0 224 218"/>
                              <a:gd name="T187" fmla="*/ 224 h 340"/>
                              <a:gd name="T188" fmla="+- 0 4379 3664"/>
                              <a:gd name="T189" fmla="*/ T188 w 715"/>
                              <a:gd name="T190" fmla="+- 0 218 218"/>
                              <a:gd name="T191" fmla="*/ 218 h 340"/>
                              <a:gd name="T192" fmla="+- 0 4379 3664"/>
                              <a:gd name="T193" fmla="*/ T192 w 715"/>
                              <a:gd name="T194" fmla="+- 0 224 218"/>
                              <a:gd name="T195" fmla="*/ 224 h 340"/>
                              <a:gd name="T196" fmla="+- 0 4367 3664"/>
                              <a:gd name="T197" fmla="*/ T196 w 715"/>
                              <a:gd name="T198" fmla="+- 0 224 218"/>
                              <a:gd name="T199" fmla="*/ 224 h 340"/>
                              <a:gd name="T200" fmla="+- 0 4373 3664"/>
                              <a:gd name="T201" fmla="*/ T200 w 715"/>
                              <a:gd name="T202" fmla="+- 0 230 218"/>
                              <a:gd name="T203" fmla="*/ 230 h 340"/>
                              <a:gd name="T204" fmla="+- 0 4379 3664"/>
                              <a:gd name="T205" fmla="*/ T204 w 715"/>
                              <a:gd name="T206" fmla="+- 0 230 218"/>
                              <a:gd name="T207" fmla="*/ 230 h 340"/>
                              <a:gd name="T208" fmla="+- 0 4379 3664"/>
                              <a:gd name="T209" fmla="*/ T208 w 715"/>
                              <a:gd name="T210" fmla="+- 0 224 218"/>
                              <a:gd name="T211" fmla="*/ 224 h 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15" h="340">
                                <a:moveTo>
                                  <a:pt x="25" y="228"/>
                                </a:moveTo>
                                <a:lnTo>
                                  <a:pt x="12" y="228"/>
                                </a:lnTo>
                                <a:lnTo>
                                  <a:pt x="12" y="340"/>
                                </a:lnTo>
                                <a:lnTo>
                                  <a:pt x="715" y="340"/>
                                </a:lnTo>
                                <a:lnTo>
                                  <a:pt x="715" y="334"/>
                                </a:lnTo>
                                <a:lnTo>
                                  <a:pt x="25" y="334"/>
                                </a:lnTo>
                                <a:lnTo>
                                  <a:pt x="19" y="328"/>
                                </a:lnTo>
                                <a:lnTo>
                                  <a:pt x="25" y="328"/>
                                </a:lnTo>
                                <a:lnTo>
                                  <a:pt x="25" y="228"/>
                                </a:lnTo>
                                <a:close/>
                                <a:moveTo>
                                  <a:pt x="25" y="328"/>
                                </a:moveTo>
                                <a:lnTo>
                                  <a:pt x="19" y="328"/>
                                </a:lnTo>
                                <a:lnTo>
                                  <a:pt x="25" y="334"/>
                                </a:lnTo>
                                <a:lnTo>
                                  <a:pt x="25" y="328"/>
                                </a:lnTo>
                                <a:close/>
                                <a:moveTo>
                                  <a:pt x="703" y="328"/>
                                </a:moveTo>
                                <a:lnTo>
                                  <a:pt x="25" y="328"/>
                                </a:lnTo>
                                <a:lnTo>
                                  <a:pt x="25" y="334"/>
                                </a:lnTo>
                                <a:lnTo>
                                  <a:pt x="703" y="334"/>
                                </a:lnTo>
                                <a:lnTo>
                                  <a:pt x="703" y="328"/>
                                </a:lnTo>
                                <a:close/>
                                <a:moveTo>
                                  <a:pt x="703" y="6"/>
                                </a:moveTo>
                                <a:lnTo>
                                  <a:pt x="703" y="334"/>
                                </a:lnTo>
                                <a:lnTo>
                                  <a:pt x="709" y="328"/>
                                </a:lnTo>
                                <a:lnTo>
                                  <a:pt x="715" y="328"/>
                                </a:lnTo>
                                <a:lnTo>
                                  <a:pt x="715" y="12"/>
                                </a:lnTo>
                                <a:lnTo>
                                  <a:pt x="709" y="12"/>
                                </a:lnTo>
                                <a:lnTo>
                                  <a:pt x="703" y="6"/>
                                </a:lnTo>
                                <a:close/>
                                <a:moveTo>
                                  <a:pt x="715" y="328"/>
                                </a:moveTo>
                                <a:lnTo>
                                  <a:pt x="709" y="328"/>
                                </a:lnTo>
                                <a:lnTo>
                                  <a:pt x="703" y="334"/>
                                </a:lnTo>
                                <a:lnTo>
                                  <a:pt x="715" y="334"/>
                                </a:lnTo>
                                <a:lnTo>
                                  <a:pt x="715" y="328"/>
                                </a:lnTo>
                                <a:close/>
                                <a:moveTo>
                                  <a:pt x="19" y="198"/>
                                </a:moveTo>
                                <a:lnTo>
                                  <a:pt x="0" y="234"/>
                                </a:lnTo>
                                <a:lnTo>
                                  <a:pt x="12" y="234"/>
                                </a:lnTo>
                                <a:lnTo>
                                  <a:pt x="12" y="228"/>
                                </a:lnTo>
                                <a:lnTo>
                                  <a:pt x="34" y="228"/>
                                </a:lnTo>
                                <a:lnTo>
                                  <a:pt x="19" y="198"/>
                                </a:lnTo>
                                <a:close/>
                                <a:moveTo>
                                  <a:pt x="34" y="228"/>
                                </a:moveTo>
                                <a:lnTo>
                                  <a:pt x="25" y="228"/>
                                </a:lnTo>
                                <a:lnTo>
                                  <a:pt x="25" y="234"/>
                                </a:lnTo>
                                <a:lnTo>
                                  <a:pt x="37" y="234"/>
                                </a:lnTo>
                                <a:lnTo>
                                  <a:pt x="34" y="228"/>
                                </a:lnTo>
                                <a:close/>
                                <a:moveTo>
                                  <a:pt x="715" y="0"/>
                                </a:moveTo>
                                <a:lnTo>
                                  <a:pt x="602" y="0"/>
                                </a:lnTo>
                                <a:lnTo>
                                  <a:pt x="602" y="12"/>
                                </a:lnTo>
                                <a:lnTo>
                                  <a:pt x="703" y="12"/>
                                </a:lnTo>
                                <a:lnTo>
                                  <a:pt x="703" y="6"/>
                                </a:lnTo>
                                <a:lnTo>
                                  <a:pt x="715" y="6"/>
                                </a:lnTo>
                                <a:lnTo>
                                  <a:pt x="715" y="0"/>
                                </a:lnTo>
                                <a:close/>
                                <a:moveTo>
                                  <a:pt x="715" y="6"/>
                                </a:moveTo>
                                <a:lnTo>
                                  <a:pt x="703" y="6"/>
                                </a:lnTo>
                                <a:lnTo>
                                  <a:pt x="709" y="12"/>
                                </a:lnTo>
                                <a:lnTo>
                                  <a:pt x="715" y="12"/>
                                </a:lnTo>
                                <a:lnTo>
                                  <a:pt x="715" y="6"/>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 name="Text Box 1028"/>
                        <wps:cNvSpPr txBox="1">
                          <a:spLocks noChangeArrowheads="1"/>
                        </wps:cNvSpPr>
                        <wps:spPr bwMode="auto">
                          <a:xfrm>
                            <a:off x="3355" y="7"/>
                            <a:ext cx="656"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660CB" w14:textId="77777777" w:rsidR="0079175C" w:rsidRDefault="0079175C">
                              <w:pPr>
                                <w:spacing w:line="107" w:lineRule="exact"/>
                                <w:ind w:right="-9"/>
                                <w:rPr>
                                  <w:rFonts w:ascii="Calibri"/>
                                  <w:sz w:val="10"/>
                                </w:rPr>
                              </w:pPr>
                              <w:r>
                                <w:rPr>
                                  <w:rFonts w:ascii="Calibri"/>
                                  <w:w w:val="105"/>
                                  <w:sz w:val="10"/>
                                </w:rPr>
                                <w:t>Extended Code</w:t>
                              </w:r>
                            </w:p>
                          </w:txbxContent>
                        </wps:txbx>
                        <wps:bodyPr rot="0" vert="horz" wrap="square" lIns="0" tIns="0" rIns="0" bIns="0" anchor="t" anchorCtr="0" upright="1">
                          <a:noAutofit/>
                        </wps:bodyPr>
                      </wps:wsp>
                      <wps:wsp>
                        <wps:cNvPr id="1041" name="Text Box 1027"/>
                        <wps:cNvSpPr txBox="1">
                          <a:spLocks noChangeArrowheads="1"/>
                        </wps:cNvSpPr>
                        <wps:spPr bwMode="auto">
                          <a:xfrm>
                            <a:off x="850" y="93"/>
                            <a:ext cx="1853"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AA675" w14:textId="77777777" w:rsidR="0079175C" w:rsidRDefault="0079175C">
                              <w:pPr>
                                <w:spacing w:line="107" w:lineRule="exact"/>
                                <w:ind w:right="7"/>
                                <w:jc w:val="right"/>
                                <w:rPr>
                                  <w:rFonts w:ascii="Calibri"/>
                                  <w:sz w:val="10"/>
                                </w:rPr>
                              </w:pPr>
                              <w:r>
                                <w:rPr>
                                  <w:rFonts w:ascii="Calibri"/>
                                  <w:w w:val="105"/>
                                  <w:sz w:val="10"/>
                                </w:rPr>
                                <w:t>Code generation + In-place transformation</w:t>
                              </w:r>
                            </w:p>
                            <w:p w14:paraId="4F90C566" w14:textId="77777777" w:rsidR="0079175C" w:rsidRDefault="0079175C">
                              <w:pPr>
                                <w:spacing w:before="7"/>
                                <w:rPr>
                                  <w:sz w:val="8"/>
                                </w:rPr>
                              </w:pPr>
                            </w:p>
                            <w:p w14:paraId="7FF1AD4C" w14:textId="77777777" w:rsidR="0079175C" w:rsidRDefault="0079175C">
                              <w:pPr>
                                <w:spacing w:before="1"/>
                                <w:jc w:val="right"/>
                                <w:rPr>
                                  <w:rFonts w:ascii="Calibri"/>
                                  <w:sz w:val="10"/>
                                </w:rPr>
                              </w:pPr>
                              <w:r>
                                <w:rPr>
                                  <w:rFonts w:ascii="Calibri"/>
                                  <w:w w:val="105"/>
                                  <w:sz w:val="10"/>
                                </w:rPr>
                                <w:t>Monitoring</w:t>
                              </w:r>
                            </w:p>
                          </w:txbxContent>
                        </wps:txbx>
                        <wps:bodyPr rot="0" vert="horz" wrap="square" lIns="0" tIns="0" rIns="0" bIns="0" anchor="t" anchorCtr="0" upright="1">
                          <a:noAutofit/>
                        </wps:bodyPr>
                      </wps:wsp>
                      <wps:wsp>
                        <wps:cNvPr id="1042" name="Text Box 1026"/>
                        <wps:cNvSpPr txBox="1">
                          <a:spLocks noChangeArrowheads="1"/>
                        </wps:cNvSpPr>
                        <wps:spPr bwMode="auto">
                          <a:xfrm>
                            <a:off x="124" y="481"/>
                            <a:ext cx="53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17673" w14:textId="77777777" w:rsidR="0079175C" w:rsidRDefault="0079175C">
                              <w:pPr>
                                <w:spacing w:line="107" w:lineRule="exact"/>
                                <w:jc w:val="center"/>
                                <w:rPr>
                                  <w:rFonts w:ascii="Calibri"/>
                                  <w:sz w:val="10"/>
                                </w:rPr>
                              </w:pPr>
                              <w:r>
                                <w:rPr>
                                  <w:rFonts w:ascii="Calibri"/>
                                  <w:w w:val="105"/>
                                  <w:sz w:val="10"/>
                                </w:rPr>
                                <w:t>Architecture</w:t>
                              </w:r>
                            </w:p>
                            <w:p w14:paraId="09F9D50D" w14:textId="77777777" w:rsidR="0079175C" w:rsidRDefault="0079175C">
                              <w:pPr>
                                <w:spacing w:before="6"/>
                                <w:jc w:val="center"/>
                                <w:rPr>
                                  <w:rFonts w:ascii="Calibri"/>
                                  <w:sz w:val="10"/>
                                </w:rPr>
                              </w:pPr>
                              <w:r>
                                <w:rPr>
                                  <w:rFonts w:ascii="Calibri"/>
                                  <w:w w:val="105"/>
                                  <w:sz w:val="10"/>
                                </w:rPr>
                                <w:t>model</w:t>
                              </w:r>
                            </w:p>
                          </w:txbxContent>
                        </wps:txbx>
                        <wps:bodyPr rot="0" vert="horz" wrap="square" lIns="0" tIns="0" rIns="0" bIns="0" anchor="t" anchorCtr="0" upright="1">
                          <a:noAutofit/>
                        </wps:bodyPr>
                      </wps:wsp>
                      <wps:wsp>
                        <wps:cNvPr id="1043" name="Text Box 1025"/>
                        <wps:cNvSpPr txBox="1">
                          <a:spLocks noChangeArrowheads="1"/>
                        </wps:cNvSpPr>
                        <wps:spPr bwMode="auto">
                          <a:xfrm>
                            <a:off x="3784" y="444"/>
                            <a:ext cx="552"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B68A" w14:textId="77777777" w:rsidR="0079175C" w:rsidRDefault="0079175C">
                              <w:pPr>
                                <w:spacing w:line="107" w:lineRule="exact"/>
                                <w:ind w:right="-14"/>
                                <w:rPr>
                                  <w:rFonts w:ascii="Calibri"/>
                                  <w:sz w:val="10"/>
                                </w:rPr>
                              </w:pPr>
                              <w:r>
                                <w:rPr>
                                  <w:rFonts w:ascii="Calibri"/>
                                  <w:w w:val="105"/>
                                  <w:sz w:val="10"/>
                                </w:rPr>
                                <w:t>Modification</w:t>
                              </w:r>
                            </w:p>
                          </w:txbxContent>
                        </wps:txbx>
                        <wps:bodyPr rot="0" vert="horz" wrap="square" lIns="0" tIns="0" rIns="0" bIns="0" anchor="t" anchorCtr="0" upright="1">
                          <a:noAutofit/>
                        </wps:bodyPr>
                      </wps:wsp>
                      <wps:wsp>
                        <wps:cNvPr id="1044" name="Text Box 1024"/>
                        <wps:cNvSpPr txBox="1">
                          <a:spLocks noChangeArrowheads="1"/>
                        </wps:cNvSpPr>
                        <wps:spPr bwMode="auto">
                          <a:xfrm>
                            <a:off x="977" y="860"/>
                            <a:ext cx="232"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18623" w14:textId="77777777" w:rsidR="0079175C" w:rsidRDefault="0079175C">
                              <w:pPr>
                                <w:spacing w:line="107" w:lineRule="exact"/>
                                <w:ind w:right="-16"/>
                                <w:rPr>
                                  <w:rFonts w:ascii="Calibri"/>
                                  <w:sz w:val="10"/>
                                </w:rPr>
                              </w:pPr>
                              <w:r>
                                <w:rPr>
                                  <w:rFonts w:ascii="Calibri"/>
                                  <w:w w:val="105"/>
                                  <w:sz w:val="10"/>
                                </w:rPr>
                                <w:t>Input</w:t>
                              </w:r>
                            </w:p>
                          </w:txbxContent>
                        </wps:txbx>
                        <wps:bodyPr rot="0" vert="horz" wrap="square" lIns="0" tIns="0" rIns="0" bIns="0" anchor="t" anchorCtr="0" upright="1">
                          <a:noAutofit/>
                        </wps:bodyPr>
                      </wps:wsp>
                      <wps:wsp>
                        <wps:cNvPr id="1045" name="Text Box 1023"/>
                        <wps:cNvSpPr txBox="1">
                          <a:spLocks noChangeArrowheads="1"/>
                        </wps:cNvSpPr>
                        <wps:spPr bwMode="auto">
                          <a:xfrm>
                            <a:off x="2294" y="731"/>
                            <a:ext cx="61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FF3A9" w14:textId="77777777" w:rsidR="0079175C" w:rsidRDefault="0079175C">
                              <w:pPr>
                                <w:spacing w:line="107" w:lineRule="exact"/>
                                <w:ind w:right="-17"/>
                                <w:rPr>
                                  <w:rFonts w:ascii="Calibri"/>
                                  <w:sz w:val="10"/>
                                </w:rPr>
                              </w:pPr>
                              <w:r>
                                <w:rPr>
                                  <w:rFonts w:ascii="Calibri"/>
                                  <w:w w:val="105"/>
                                  <w:sz w:val="10"/>
                                </w:rPr>
                                <w:t>File</w:t>
                              </w:r>
                            </w:p>
                            <w:p w14:paraId="49A352D1" w14:textId="77777777" w:rsidR="0079175C" w:rsidRDefault="0079175C">
                              <w:pPr>
                                <w:spacing w:before="6"/>
                                <w:ind w:right="-17"/>
                                <w:rPr>
                                  <w:rFonts w:ascii="Calibri"/>
                                  <w:sz w:val="10"/>
                                </w:rPr>
                              </w:pPr>
                              <w:r>
                                <w:rPr>
                                  <w:rFonts w:ascii="Calibri"/>
                                  <w:w w:val="105"/>
                                  <w:sz w:val="10"/>
                                </w:rPr>
                                <w:t>categorization</w:t>
                              </w:r>
                            </w:p>
                          </w:txbxContent>
                        </wps:txbx>
                        <wps:bodyPr rot="0" vert="horz" wrap="square" lIns="0" tIns="0" rIns="0" bIns="0" anchor="t" anchorCtr="0" upright="1">
                          <a:noAutofit/>
                        </wps:bodyPr>
                      </wps:wsp>
                      <wps:wsp>
                        <wps:cNvPr id="1046" name="Text Box 1022"/>
                        <wps:cNvSpPr txBox="1">
                          <a:spLocks noChangeArrowheads="1"/>
                        </wps:cNvSpPr>
                        <wps:spPr bwMode="auto">
                          <a:xfrm>
                            <a:off x="3102" y="889"/>
                            <a:ext cx="1173"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2A0C0" w14:textId="77777777" w:rsidR="0079175C" w:rsidRDefault="0079175C">
                              <w:pPr>
                                <w:spacing w:line="107" w:lineRule="exact"/>
                                <w:ind w:right="-18" w:firstLine="31"/>
                                <w:rPr>
                                  <w:rFonts w:ascii="Calibri"/>
                                  <w:sz w:val="10"/>
                                </w:rPr>
                              </w:pPr>
                              <w:r>
                                <w:rPr>
                                  <w:rFonts w:ascii="Calibri"/>
                                  <w:w w:val="105"/>
                                  <w:sz w:val="10"/>
                                </w:rPr>
                                <w:t>Modified extended Code</w:t>
                              </w:r>
                            </w:p>
                            <w:p w14:paraId="57ADA656" w14:textId="77777777" w:rsidR="0079175C" w:rsidRDefault="0079175C">
                              <w:pPr>
                                <w:spacing w:before="42"/>
                                <w:ind w:right="-18"/>
                                <w:rPr>
                                  <w:rFonts w:ascii="Calibri"/>
                                  <w:sz w:val="10"/>
                                </w:rPr>
                              </w:pPr>
                              <w:r>
                                <w:rPr>
                                  <w:rFonts w:ascii="Calibri"/>
                                  <w:w w:val="105"/>
                                  <w:sz w:val="10"/>
                                </w:rPr>
                                <w:t>Modified        Non-modified</w:t>
                              </w:r>
                            </w:p>
                          </w:txbxContent>
                        </wps:txbx>
                        <wps:bodyPr rot="0" vert="horz" wrap="square" lIns="0" tIns="0" rIns="0" bIns="0" anchor="t" anchorCtr="0" upright="1">
                          <a:noAutofit/>
                        </wps:bodyPr>
                      </wps:wsp>
                      <wps:wsp>
                        <wps:cNvPr id="1047" name="Text Box 1021"/>
                        <wps:cNvSpPr txBox="1">
                          <a:spLocks noChangeArrowheads="1"/>
                        </wps:cNvSpPr>
                        <wps:spPr bwMode="auto">
                          <a:xfrm>
                            <a:off x="66" y="1176"/>
                            <a:ext cx="375"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A1048" w14:textId="77777777" w:rsidR="0079175C" w:rsidRDefault="0079175C">
                              <w:pPr>
                                <w:spacing w:line="107" w:lineRule="exact"/>
                                <w:ind w:right="-16"/>
                                <w:rPr>
                                  <w:rFonts w:ascii="Calibri"/>
                                  <w:sz w:val="10"/>
                                </w:rPr>
                              </w:pPr>
                              <w:r>
                                <w:rPr>
                                  <w:rFonts w:ascii="Calibri"/>
                                  <w:w w:val="105"/>
                                  <w:sz w:val="10"/>
                                </w:rPr>
                                <w:t>Updated</w:t>
                              </w:r>
                            </w:p>
                          </w:txbxContent>
                        </wps:txbx>
                        <wps:bodyPr rot="0" vert="horz" wrap="square" lIns="0" tIns="0" rIns="0" bIns="0" anchor="t" anchorCtr="0" upright="1">
                          <a:noAutofit/>
                        </wps:bodyPr>
                      </wps:wsp>
                      <wps:wsp>
                        <wps:cNvPr id="1048" name="Text Box 1020"/>
                        <wps:cNvSpPr txBox="1">
                          <a:spLocks noChangeArrowheads="1"/>
                        </wps:cNvSpPr>
                        <wps:spPr bwMode="auto">
                          <a:xfrm>
                            <a:off x="565" y="1183"/>
                            <a:ext cx="2037"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7F6A0" w14:textId="77777777" w:rsidR="0079175C" w:rsidRDefault="0079175C">
                              <w:pPr>
                                <w:tabs>
                                  <w:tab w:val="left" w:pos="1805"/>
                                </w:tabs>
                                <w:spacing w:line="127" w:lineRule="exact"/>
                                <w:rPr>
                                  <w:rFonts w:ascii="Calibri"/>
                                  <w:sz w:val="10"/>
                                </w:rPr>
                              </w:pPr>
                              <w:r>
                                <w:rPr>
                                  <w:rFonts w:ascii="Calibri"/>
                                  <w:w w:val="105"/>
                                  <w:position w:val="2"/>
                                  <w:sz w:val="10"/>
                                </w:rPr>
                                <w:t xml:space="preserve">Incremental </w:t>
                              </w:r>
                              <w:r>
                                <w:rPr>
                                  <w:rFonts w:ascii="Calibri"/>
                                  <w:spacing w:val="10"/>
                                  <w:w w:val="105"/>
                                  <w:position w:val="2"/>
                                  <w:sz w:val="10"/>
                                </w:rPr>
                                <w:t xml:space="preserve"> </w:t>
                              </w:r>
                              <w:r>
                                <w:rPr>
                                  <w:rFonts w:ascii="Calibri"/>
                                  <w:w w:val="105"/>
                                  <w:sz w:val="10"/>
                                </w:rPr>
                                <w:t>Incremental</w:t>
                              </w:r>
                              <w:r>
                                <w:rPr>
                                  <w:rFonts w:ascii="Calibri"/>
                                  <w:spacing w:val="1"/>
                                  <w:w w:val="105"/>
                                  <w:sz w:val="10"/>
                                </w:rPr>
                                <w:t xml:space="preserve"> </w:t>
                              </w:r>
                              <w:r>
                                <w:rPr>
                                  <w:rFonts w:ascii="Calibri"/>
                                  <w:w w:val="105"/>
                                  <w:sz w:val="10"/>
                                </w:rPr>
                                <w:t>reverse</w:t>
                              </w:r>
                              <w:r>
                                <w:rPr>
                                  <w:rFonts w:ascii="Calibri"/>
                                  <w:w w:val="105"/>
                                  <w:sz w:val="10"/>
                                </w:rPr>
                                <w:tab/>
                                <w:t>Input</w:t>
                              </w:r>
                            </w:p>
                          </w:txbxContent>
                        </wps:txbx>
                        <wps:bodyPr rot="0" vert="horz" wrap="square" lIns="0" tIns="0" rIns="0" bIns="0" anchor="t" anchorCtr="0" upright="1">
                          <a:noAutofit/>
                        </wps:bodyPr>
                      </wps:wsp>
                      <wps:wsp>
                        <wps:cNvPr id="1049" name="Text Box 1019"/>
                        <wps:cNvSpPr txBox="1">
                          <a:spLocks noChangeArrowheads="1"/>
                        </wps:cNvSpPr>
                        <wps:spPr bwMode="auto">
                          <a:xfrm>
                            <a:off x="3189" y="1147"/>
                            <a:ext cx="26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D39AE" w14:textId="77777777" w:rsidR="0079175C" w:rsidRDefault="0079175C">
                              <w:pPr>
                                <w:spacing w:line="169" w:lineRule="exact"/>
                                <w:rPr>
                                  <w:rFonts w:ascii="Calibri"/>
                                  <w:sz w:val="16"/>
                                </w:rPr>
                              </w:pPr>
                              <w:r>
                                <w:rPr>
                                  <w:rFonts w:ascii="Calibri"/>
                                  <w:color w:val="006FC0"/>
                                  <w:w w:val="105"/>
                                  <w:sz w:val="16"/>
                                </w:rPr>
                                <w:t>*  *</w:t>
                              </w:r>
                            </w:p>
                          </w:txbxContent>
                        </wps:txbx>
                        <wps:bodyPr rot="0" vert="horz" wrap="square" lIns="0" tIns="0" rIns="0" bIns="0" anchor="t" anchorCtr="0" upright="1">
                          <a:noAutofit/>
                        </wps:bodyPr>
                      </wps:wsp>
                      <wps:wsp>
                        <wps:cNvPr id="1050" name="Text Box 1018"/>
                        <wps:cNvSpPr txBox="1">
                          <a:spLocks noChangeArrowheads="1"/>
                        </wps:cNvSpPr>
                        <wps:spPr bwMode="auto">
                          <a:xfrm>
                            <a:off x="116" y="1304"/>
                            <a:ext cx="84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4C8EE" w14:textId="77777777" w:rsidR="0079175C" w:rsidRDefault="0079175C">
                              <w:pPr>
                                <w:spacing w:line="114" w:lineRule="exact"/>
                                <w:ind w:right="-6"/>
                                <w:rPr>
                                  <w:rFonts w:ascii="Calibri"/>
                                  <w:sz w:val="10"/>
                                </w:rPr>
                              </w:pPr>
                              <w:r>
                                <w:rPr>
                                  <w:rFonts w:ascii="Calibri"/>
                                  <w:w w:val="105"/>
                                  <w:position w:val="1"/>
                                  <w:sz w:val="10"/>
                                </w:rPr>
                                <w:t xml:space="preserve">model       </w:t>
                              </w:r>
                              <w:r>
                                <w:rPr>
                                  <w:rFonts w:ascii="Calibri"/>
                                  <w:w w:val="105"/>
                                  <w:sz w:val="10"/>
                                </w:rPr>
                                <w:t>reversing</w:t>
                              </w:r>
                            </w:p>
                          </w:txbxContent>
                        </wps:txbx>
                        <wps:bodyPr rot="0" vert="horz" wrap="square" lIns="0" tIns="0" rIns="0" bIns="0" anchor="t" anchorCtr="0" upright="1">
                          <a:noAutofit/>
                        </wps:bodyPr>
                      </wps:wsp>
                      <wps:wsp>
                        <wps:cNvPr id="1051" name="Text Box 1017"/>
                        <wps:cNvSpPr txBox="1">
                          <a:spLocks noChangeArrowheads="1"/>
                        </wps:cNvSpPr>
                        <wps:spPr bwMode="auto">
                          <a:xfrm>
                            <a:off x="1319" y="1331"/>
                            <a:ext cx="515"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F8F83" w14:textId="77777777" w:rsidR="0079175C" w:rsidRDefault="0079175C">
                              <w:pPr>
                                <w:spacing w:line="107" w:lineRule="exact"/>
                                <w:ind w:right="-11"/>
                                <w:rPr>
                                  <w:rFonts w:ascii="Calibri"/>
                                  <w:sz w:val="10"/>
                                </w:rPr>
                              </w:pPr>
                              <w:r>
                                <w:rPr>
                                  <w:rFonts w:ascii="Calibri"/>
                                  <w:w w:val="105"/>
                                  <w:sz w:val="10"/>
                                </w:rPr>
                                <w:t>engineering</w:t>
                              </w:r>
                            </w:p>
                          </w:txbxContent>
                        </wps:txbx>
                        <wps:bodyPr rot="0" vert="horz" wrap="square" lIns="0" tIns="0" rIns="0" bIns="0" anchor="t" anchorCtr="0" upright="1">
                          <a:noAutofit/>
                        </wps:bodyPr>
                      </wps:wsp>
                      <wps:wsp>
                        <wps:cNvPr id="1052" name="Text Box 1016"/>
                        <wps:cNvSpPr txBox="1">
                          <a:spLocks noChangeArrowheads="1"/>
                        </wps:cNvSpPr>
                        <wps:spPr bwMode="auto">
                          <a:xfrm>
                            <a:off x="1612" y="538"/>
                            <a:ext cx="555" cy="272"/>
                          </a:xfrm>
                          <a:prstGeom prst="rect">
                            <a:avLst/>
                          </a:prstGeom>
                          <a:noFill/>
                          <a:ln w="3617">
                            <a:solidFill>
                              <a:srgbClr val="41709C"/>
                            </a:solidFill>
                            <a:miter lim="800000"/>
                            <a:headEnd/>
                            <a:tailEnd/>
                          </a:ln>
                          <a:extLst>
                            <a:ext uri="{909E8E84-426E-40DD-AFC4-6F175D3DCCD1}">
                              <a14:hiddenFill xmlns:a14="http://schemas.microsoft.com/office/drawing/2010/main">
                                <a:solidFill>
                                  <a:srgbClr val="FFFFFF"/>
                                </a:solidFill>
                              </a14:hiddenFill>
                            </a:ext>
                          </a:extLst>
                        </wps:spPr>
                        <wps:txbx>
                          <w:txbxContent>
                            <w:p w14:paraId="6D4AE982" w14:textId="77777777" w:rsidR="0079175C" w:rsidRDefault="0079175C">
                              <w:pPr>
                                <w:spacing w:before="9" w:line="252" w:lineRule="auto"/>
                                <w:ind w:left="123" w:right="108" w:firstLine="75"/>
                                <w:rPr>
                                  <w:rFonts w:ascii="Calibri"/>
                                  <w:sz w:val="10"/>
                                </w:rPr>
                              </w:pPr>
                              <w:r>
                                <w:rPr>
                                  <w:rFonts w:ascii="Calibri"/>
                                  <w:w w:val="105"/>
                                  <w:sz w:val="10"/>
                                </w:rPr>
                                <w:t>File tracker</w:t>
                              </w:r>
                            </w:p>
                          </w:txbxContent>
                        </wps:txbx>
                        <wps:bodyPr rot="0" vert="horz" wrap="square" lIns="0" tIns="0" rIns="0" bIns="0" anchor="t" anchorCtr="0" upright="1">
                          <a:noAutofit/>
                        </wps:bodyPr>
                      </wps:wsp>
                    </wpg:wgp>
                  </a:graphicData>
                </a:graphic>
              </wp:inline>
            </w:drawing>
          </mc:Choice>
          <mc:Fallback>
            <w:pict>
              <v:group w14:anchorId="09906E13" id="Group 1015" o:spid="_x0000_s1261" style="width:218.95pt;height:74.35pt;mso-position-horizontal-relative:char;mso-position-vertical-relative:line" coordsize="4379,1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">
                <v:shape id="Freeform 1050" o:spid="_x0000_s1262" style="position:absolute;left:3;top:468;width:780;height:299;visibility:visible;mso-wrap-style:square;v-text-anchor:top" coordsize="780,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oK8kA&#10;AADdAAAADwAAAGRycy9kb3ducmV2LnhtbESPQWvCQBCF70L/wzIFL1I3llJs6ipisc2pUiulxyE7&#10;TUKzs+nuqqm/3jkI3mZ4b977ZrboXasOFGLj2cBknIEiLr1tuDKw+1zfTUHFhGyx9UwG/inCYn4z&#10;mGFu/ZE/6LBNlZIQjjkaqFPqcq1jWZPDOPYdsWg/PjhMsoZK24BHCXetvs+yR+2wYWmosaNVTeXv&#10;du8M/D28rL/C5v1p1Y02r8vdtDi9Fd/GDG/75TOoRH26mi/XhRX8bCK48o2MoOd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3YoK8kAAADdAAAADwAAAAAAAAAAAAAAAACYAgAA&#10;ZHJzL2Rvd25yZXYueG1sUEsFBgAAAAAEAAQA9QAAAI4DAAAAAA==&#10;" path="m,l780,r,243l682,245r-81,5l532,258r-60,10l417,278r-54,9l308,294r-60,4l179,298,97,294,,283,,xe" filled="f" strokeweight=".1005mm">
                  <v:path arrowok="t" o:connecttype="custom" o:connectlocs="0,468;780,468;780,711;682,713;601,718;532,726;472,736;417,746;363,755;308,762;248,766;179,766;97,762;0,751;0,468" o:connectangles="0,0,0,0,0,0,0,0,0,0,0,0,0,0,0"/>
                </v:shape>
                <v:shape id="Freeform 1049" o:spid="_x0000_s1263" style="position:absolute;left:3099;top:3;width:1167;height:436;visibility:visible;mso-wrap-style:square;v-text-anchor:top" coordsize="116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x8QA&#10;AADdAAAADwAAAGRycy9kb3ducmV2LnhtbERPTWvCQBC9F/wPywi9FN3YQ6mpq8SUgqeqSSg9Dtlp&#10;EszOhuw2Jv++KxS8zeN9zmY3mlYM1LvGsoLVMgJBXFrdcKWgyD8WryCcR9bYWiYFEznYbWcPG4y1&#10;vfKZhsxXIoSwi1FB7X0XS+nKmgy6pe2IA/dje4M+wL6SusdrCDetfI6iF2mw4dBQY0dpTeUl+zUK&#10;kvw0Fenn1/ppPx2+i9OR31PHSj3Ox+QNhKfR38X/7oMO86PVGm7fhB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U8fEAAAA3QAAAA8AAAAAAAAAAAAAAAAAmAIAAGRycy9k&#10;b3ducmV2LnhtbFBLBQYAAAAABAAEAPUAAACJAwAAAAA=&#10;" path="m,l1166,r,354l1064,356r-91,4l892,366r-72,8l755,383r-60,10l638,402r-55,10l528,420r-56,8l411,433r-65,3l274,435r-80,-3l103,424,,412,,xe" filled="f" strokeweight=".1005mm">
                  <v:path arrowok="t" o:connecttype="custom" o:connectlocs="0,3;1166,3;1166,357;1064,359;973,363;892,369;820,377;755,386;695,396;638,405;583,415;528,423;472,431;411,436;346,439;274,438;194,435;103,427;0,415;0,3" o:connectangles="0,0,0,0,0,0,0,0,0,0,0,0,0,0,0,0,0,0,0,0"/>
                </v:shape>
                <v:shape id="Picture 1048" o:spid="_x0000_s1264" type="#_x0000_t75" style="position:absolute;left:3170;top:150;width:205;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PZmjGAAAA3QAAAA8AAABkcnMvZG93bnJldi54bWxEj9FqAjEQRd8L/Ycwhb7VRKG1bI1SpJai&#10;uFjbDxg2Y3bpZrJsoq5/33kQfJvh3rn3zGwxhFadqE9NZAvjkQFFXEXXsLfw+7N6egWVMrLDNjJZ&#10;uFCCxfz+boaFi2f+ptM+eyUhnAq0UOfcFVqnqqaAaRQ7YtEOsQ+YZe29dj2eJTy0emLMiw7YsDTU&#10;2NGypupvfwwWDpvNsi23z3HtHfnd5/SjLMfG2seH4f0NVKYh38zX6y8n+GYi/PKNjKD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w9maMYAAADdAAAADwAAAAAAAAAAAAAA&#10;AACfAgAAZHJzL2Rvd25yZXYueG1sUEsFBgAAAAAEAAQA9wAAAJIDAAAAAA==&#10;">
                  <v:imagedata r:id="rId34" o:title=""/>
                </v:shape>
                <v:shape id="Picture 1047" o:spid="_x0000_s1265" type="#_x0000_t75" style="position:absolute;left:3459;top:150;width:205;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Dw/PCAAAA3QAAAA8AAABkcnMvZG93bnJldi54bWxET91qwjAUvh/4DuEMvJtJhW1SjTJEhygr&#10;0+0BDs0xLTYnpYla334RhN2dj+/3zBa9a8SFulB71pCNFAji0puarYbfn/XLBESIyAYbz6ThRgEW&#10;88HTDHPjr7ynyyFakUI45KihirHNpQxlRQ7DyLfEiTv6zmFMsLPSdHhN4a6RY6XepMOaU0OFLS0r&#10;Kk+Hs9Nw3O2WTfH16rfWkP3+fF8VRaa0Hj73H1MQkfr4L364NybNV+MM7t+kE+T8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Q8PzwgAAAN0AAAAPAAAAAAAAAAAAAAAAAJ8C&#10;AABkcnMvZG93bnJldi54bWxQSwUGAAAAAAQABAD3AAAAjgMAAAAA&#10;">
                  <v:imagedata r:id="rId34" o:title=""/>
                </v:shape>
                <v:shape id="Picture 1046" o:spid="_x0000_s1266" type="#_x0000_t75" style="position:absolute;left:3741;top:150;width:204;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RXYTDAAAA3QAAAA8AAABkcnMvZG93bnJldi54bWxET91qwjAUvhf2DuEMdqeJhTmpRhkyx5is&#10;zG4PcGiOabE5KU3U7u2NIOzufHy/Z7keXCvO1IfGs4bpRIEgrrxp2Gr4/dmO5yBCRDbYeiYNfxRg&#10;vXoYLTE3/sJ7OpfRihTCIUcNdYxdLmWoanIYJr4jTtzB9w5jgr2VpsdLCnetzJSaSYcNp4YaO9rU&#10;VB3Lk9Nw2O02bfH17D+tIfv9/vJWFFOl9dPj8LoAEWmI/+K7+8Ok+SrL4PZNOkGu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JFdhMMAAADdAAAADwAAAAAAAAAAAAAAAACf&#10;AgAAZHJzL2Rvd25yZXYueG1sUEsFBgAAAAAEAAQA9wAAAI8DAAAAAA==&#10;">
                  <v:imagedata r:id="rId34" o:title=""/>
                </v:shape>
                <v:shape id="Picture 1045" o:spid="_x0000_s1267" type="#_x0000_t75" style="position:absolute;left:4023;top:150;width:205;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DAAAA3QAAAA8AAABkcnMvZG93bnJldi54bWxET9tqAjEQfS/4D2EE32qixVq2RinSiigu&#10;Vv2AYTNml24myybq+vemUOjbHM51ZovO1eJKbag8axgNFQjiwpuKrYbT8ev5DUSIyAZrz6ThTgEW&#10;897TDDPjb/xN10O0IoVwyFBDGWOTSRmKkhyGoW+IE3f2rcOYYGulafGWwl0tx0q9SocVp4YSG1qW&#10;VPwcLk7Debtd1vlu4jfWkN2vpp95PlJaD/rdxzuISF38F/+51ybNV+MX+P0mnS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934H8MAAADdAAAADwAAAAAAAAAAAAAAAACf&#10;AgAAZHJzL2Rvd25yZXYueG1sUEsFBgAAAAAEAAQA9wAAAI8DAAAAAA==&#10;">
                  <v:imagedata r:id="rId34" o:title=""/>
                </v:shape>
                <v:shape id="AutoShape 1044" o:spid="_x0000_s1268" style="position:absolute;left:388;top:206;width:2713;height:263;visibility:visible;mso-wrap-style:square;v-text-anchor:top" coordsize="27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Gi8QA&#10;AADdAAAADwAAAGRycy9kb3ducmV2LnhtbERP24rCMBB9F/Yfwiz4ImvqbZFqFNlFEcEHLx8wbWbb&#10;us2kNKnWvzeC4NscznXmy9aU4kq1KywrGPQjEMSp1QVnCs6n9dcUhPPIGkvLpOBODpaLj84cY21v&#10;fKDr0WcihLCLUUHufRVL6dKcDLq+rYgD92drgz7AOpO6xlsIN6UcRtG3NFhwaMixop+c0v9jYxRM&#10;B80qaZNRtttc7pN1cvK938teqe5nu5qB8NT6t/jl3uowPxqO4flNO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pBovEAAAA3QAAAA8AAAAAAAAAAAAAAAAAmAIAAGRycy9k&#10;b3ducmV2LnhtbFBLBQYAAAAABAAEAPUAAACJAwAAAAA=&#10;" path="m2675,12l,12,,262r12,l12,24r-6,l12,18r2663,l2675,12xm2675,r,36l2700,24r-19,l2681,12r19,l2675,xm12,18l6,24r6,l12,18xm2675,18l12,18r,6l2675,24r,-6xm2700,12r-19,l2681,24r19,l2712,18r-12,-6xe" fillcolor="#5b9bd4" stroked="f">
                  <v:path arrowok="t" o:connecttype="custom" o:connectlocs="2675,218;0,218;0,468;12,468;12,230;6,230;12,224;2675,224;2675,218;2675,206;2675,242;2700,230;2681,230;2681,218;2700,218;2675,206;12,224;6,230;12,230;12,224;2675,224;12,224;12,230;2675,230;2675,224;2700,218;2681,218;2681,230;2700,230;2712,224;2700,218" o:connectangles="0,0,0,0,0,0,0,0,0,0,0,0,0,0,0,0,0,0,0,0,0,0,0,0,0,0,0,0,0,0,0"/>
                </v:shape>
                <v:shape id="AutoShape 1043" o:spid="_x0000_s1269" style="position:absolute;left:1889;top:334;width:1211;height:210;visibility:visible;mso-wrap-style:square;v-text-anchor:top" coordsize="121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ZN8IA&#10;AADdAAAADwAAAGRycy9kb3ducmV2LnhtbERP22oCMRB9L/gPYQTfauJqS9kaRURBQQpu+wHDZtxL&#10;N5NlE931741Q6NscznWW68E24kadrxxrmE0VCOLcmYoLDT/f+9cPED4gG2wck4Y7eVivRi9LTI3r&#10;+Uy3LBQihrBPUUMZQptK6fOSLPqpa4kjd3GdxRBhV0jTYR/DbSMTpd6lxYpjQ4ktbUvKf7Or1XCq&#10;VW+2NWVfizC/nF3eJrv6qPVkPGw+QQQawr/4z30wcb5K3u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Vk3wgAAAN0AAAAPAAAAAAAAAAAAAAAAAJgCAABkcnMvZG93&#10;bnJldi54bWxQSwUGAAAAAAQABAD1AAAAhwMAAAAA&#10;" path="m1174,12l,198r2,12l1176,24r-2,-12xm1207,11r-27,l1182,23r-6,1l1178,35r33,-23l1207,11xm1180,11r-6,1l1176,24r6,-1l1180,11xm1172,r2,12l1180,11r27,l1172,xe" fillcolor="#5b9bd4" stroked="f">
                  <v:path arrowok="t" o:connecttype="custom" o:connectlocs="1174,346;0,532;2,544;1176,358;1174,346;1207,345;1180,345;1182,357;1176,358;1178,369;1211,346;1207,345;1180,345;1174,346;1176,358;1182,357;1180,345;1172,334;1174,346;1180,345;1207,345;1172,334" o:connectangles="0,0,0,0,0,0,0,0,0,0,0,0,0,0,0,0,0,0,0,0,0,0"/>
                </v:shape>
                <v:shape id="Freeform 1042" o:spid="_x0000_s1270" style="position:absolute;left:2968;top:880;width:1405;height:605;visibility:visible;mso-wrap-style:square;v-text-anchor:top" coordsize="1405,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pAsIA&#10;AADdAAAADwAAAGRycy9kb3ducmV2LnhtbERPS4vCMBC+C/6HMMLeNF0rRbpGWQRBvPk46G1oZtvu&#10;NpOSxNr++40geJuP7zmrTW8a0ZHztWUFn7MEBHFhdc2lgst5N12C8AFZY2OZFAzkYbMej1aYa/vg&#10;I3WnUIoYwj5HBVUIbS6lLyoy6Ge2JY7cj3UGQ4SulNrhI4abRs6TJJMGa44NFba0raj4O92Ngt9U&#10;psdumS6sv17c4XwbMn0flPqY9N9fIAL14S1+ufc6zk/mGTy/i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6kCwgAAAN0AAAAPAAAAAAAAAAAAAAAAAJgCAABkcnMvZG93&#10;bnJldi54bWxQSwUGAAAAAAQABAD1AAAAhwMAAAAA&#10;" path="m,l1405,r,491l1305,492r-91,4l1131,502r-75,7l988,518r-64,10l865,539,755,560r-53,11l596,589,480,601r-63,3l348,604r-75,-3l191,595,100,585,,571,,xe" filled="f" strokeweight=".1005mm">
                  <v:path arrowok="t" o:connecttype="custom" o:connectlocs="0,880;1405,880;1405,1371;1305,1372;1214,1376;1131,1382;1056,1389;988,1398;924,1408;865,1419;755,1440;702,1451;596,1469;480,1481;417,1484;348,1484;273,1481;191,1475;100,1465;0,1451;0,880" o:connectangles="0,0,0,0,0,0,0,0,0,0,0,0,0,0,0,0,0,0,0,0,0"/>
                </v:shape>
                <v:shape id="Freeform 1041" o:spid="_x0000_s1271" style="position:absolute;left:3028;top:1030;width:542;height:323;visibility:visible;mso-wrap-style:square;v-text-anchor:top" coordsize="542,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kkL8A&#10;AADdAAAADwAAAGRycy9kb3ducmV2LnhtbERPy6rCMBDdX/AfwgjurqkiVqtRxAe69YHraTO2xWZS&#10;mqj1741w4e7mcJ4zX7amEk9qXGlZwaAfgSDOrC45V3A5734nIJxH1lhZJgVvcrBcdH7mmGj74iM9&#10;Tz4XIYRdggoK7+tESpcVZND1bU0cuJttDPoAm1zqBl8h3FRyGEVjabDk0FBgTeuCsvvpYRT4ywaP&#10;tzTe29iMsukW0/V1mirV67arGQhPrf8X/7kPOsyPhjF8vwkn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EOSQvwAAAN0AAAAPAAAAAAAAAAAAAAAAAJgCAABkcnMvZG93bnJl&#10;di54bWxQSwUGAAAAAAQABAD1AAAAhAMAAAAA&#10;" path="m,l542,r,263l452,267r-71,10l323,291r-52,14l219,317r-58,6l90,320,,306,,xe" filled="f" strokeweight=".1005mm">
                  <v:path arrowok="t" o:connecttype="custom" o:connectlocs="0,1030;542,1030;542,1293;452,1297;381,1307;323,1321;271,1335;219,1347;161,1353;90,1350;0,1336;0,1030" o:connectangles="0,0,0,0,0,0,0,0,0,0,0,0"/>
                </v:shape>
                <v:shape id="Picture 1040" o:spid="_x0000_s1272" type="#_x0000_t75" style="position:absolute;left:3133;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5am7GAAAA3QAAAA8AAABkcnMvZG93bnJldi54bWxEj9FqAjEQRd8L/Ycwhb7VRKG1bI1SpJai&#10;uFjbDxg2Y3bpZrJsoq5/33kQfJvh3rn3zGwxhFadqE9NZAvjkQFFXEXXsLfw+7N6egWVMrLDNjJZ&#10;uFCCxfz+boaFi2f+ptM+eyUhnAq0UOfcFVqnqqaAaRQ7YtEOsQ+YZe29dj2eJTy0emLMiw7YsDTU&#10;2NGypupvfwwWDpvNsi23z3HtHfnd5/SjLMfG2seH4f0NVKYh38zX6y8n+GYiuPKNjKD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lqbsYAAADdAAAADwAAAAAAAAAAAAAA&#10;AACfAgAAZHJzL2Rvd25yZXYueG1sUEsFBgAAAAAEAAQA9wAAAJIDAAAAAA==&#10;">
                  <v:imagedata r:id="rId34" o:title=""/>
                </v:shape>
                <v:shape id="Picture 1039" o:spid="_x0000_s1273" type="#_x0000_t75" style="position:absolute;left:3315;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1z/XDAAAA3QAAAA8AAABkcnMvZG93bnJldi54bWxET9tqAjEQfS/4D2EE32qiUGu3RinSiigu&#10;Vv2AYTNml24myybq+vemUOjbHM51ZovO1eJKbag8axgNFQjiwpuKrYbT8et5CiJEZIO1Z9JwpwCL&#10;ee9phpnxN/6m6yFakUI4ZKihjLHJpAxFSQ7D0DfEiTv71mFMsLXStHhL4a6WY6Um0mHFqaHEhpYl&#10;FT+Hi9Nw3m6Xdb578RtryO5Xr595PlJaD/rdxzuISF38F/+51ybNV+M3+P0mnS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XP9cMAAADdAAAADwAAAAAAAAAAAAAAAACf&#10;AgAAZHJzL2Rvd25yZXYueG1sUEsFBgAAAAAEAAQA9wAAAI8DAAAAAA==&#10;">
                  <v:imagedata r:id="rId34" o:title=""/>
                </v:shape>
                <v:shape id="Picture 1038" o:spid="_x0000_s1274" type="#_x0000_t75" style="position:absolute;left:3715;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W8LXGAAAA3QAAAA8AAABkcnMvZG93bnJldi54bWxEj91qAjEQhe8LfYcwhd7VxJb+sBqliEqp&#10;uLTqAwybMbu4mSybqNu371wUejfDOXPON9P5EFp1oT41kS2MRwYUcRVdw97CYb96eAOVMrLDNjJZ&#10;+KEE89ntzRQLF6/8TZdd9kpCOBVooc65K7ROVU0B0yh2xKIdYx8wy9p77Xq8Snho9aMxLzpgw9JQ&#10;Y0eLmqrT7hwsHDebRVtun+Ond+S/1q/Lshwba+/vhvcJqExD/jf/XX84wTdPwi/fyAh6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tbwtcYAAADdAAAADwAAAAAAAAAAAAAA&#10;AACfAgAAZHJzL2Rvd25yZXYueG1sUEsFBgAAAAAEAAQA9wAAAJIDAAAAAA==&#10;">
                  <v:imagedata r:id="rId34" o:title=""/>
                </v:shape>
                <v:shape id="Picture 1037" o:spid="_x0000_s1275" type="#_x0000_t75" style="position:absolute;left:4005;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aVS7DAAAA3QAAAA8AAABkcnMvZG93bnJldi54bWxET9tqAjEQfS/4D2EKvtVkLbayNYqIFal0&#10;8dIPGDZjdulmsmyirn/fFAp9m8O5zmzRu0ZcqQu1Zw3ZSIEgLr2p2Wr4Or0/TUGEiGyw8Uwa7hRg&#10;MR88zDA3/sYHuh6jFSmEQ44aqhjbXMpQVuQwjHxLnLiz7xzGBDsrTYe3FO4aOVbqRTqsOTVU2NKq&#10;ovL7eHEazrvdqik+J/7DGrL7zeu6KDKl9fCxX76BiNTHf/Gfe2vSfPWcwe836QQ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ZpVLsMAAADdAAAADwAAAAAAAAAAAAAAAACf&#10;AgAAZHJzL2Rvd25yZXYueG1sUEsFBgAAAAAEAAQA9wAAAI8DAAAAAA==&#10;">
                  <v:imagedata r:id="rId34" o:title=""/>
                </v:shape>
                <v:shape id="Freeform 1036" o:spid="_x0000_s1276" style="position:absolute;left:3610;top:1030;width:725;height:323;visibility:visible;mso-wrap-style:square;v-text-anchor:top" coordsize="725,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FjcIA&#10;AADdAAAADwAAAGRycy9kb3ducmV2LnhtbERPy6rCMBDdX/AfwghuRFMVLlKNIopwF7rwsXE3NGNT&#10;bCa1ya31740guJvDec582dpSNFT7wrGC0TABQZw5XXCu4HzaDqYgfEDWWDomBU/ysFx0fuaYavfg&#10;AzXHkIsYwj5FBSaEKpXSZ4Ys+qGriCN3dbXFEGGdS13jI4bbUo6T5FdaLDg2GKxobSi7Hf+tgs2o&#10;ue/u/b2ZTLNnqWX/tr34s1K9bruagQjUhq/44/7TcX4yGcP7m3iC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8IWNwgAAAN0AAAAPAAAAAAAAAAAAAAAAAJgCAABkcnMvZG93&#10;bnJldi54bWxQSwUGAAAAAAQABAD1AAAAhwMAAAAA&#10;" path="m,l725,r,263l627,265r-82,8l477,283r-59,11l363,305r-55,10l248,321r-68,2l99,318,,306,,xe" filled="f" strokeweight=".1005mm">
                  <v:path arrowok="t" o:connecttype="custom" o:connectlocs="0,1030;725,1030;725,1293;627,1295;545,1303;477,1313;418,1324;363,1335;308,1345;248,1351;180,1353;99,1348;0,1336;0,1030" o:connectangles="0,0,0,0,0,0,0,0,0,0,0,0,0,0"/>
                </v:shape>
                <v:shape id="AutoShape 1035" o:spid="_x0000_s1277" style="position:absolute;left:1888;top:804;width:1081;height:387;visibility:visible;mso-wrap-style:square;v-text-anchor:top" coordsize="108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TYh8IA&#10;AADdAAAADwAAAGRycy9kb3ducmV2LnhtbERP32vCMBB+H/g/hBv4NpOpk1GNIoIgDNmswl6P5myK&#10;zaU00db/fhkIvt3H9/MWq97V4kZtqDxreB8pEMSFNxWXGk7H7dsniBCRDdaeScOdAqyWg5cFZsZ3&#10;fKBbHkuRQjhkqMHG2GRShsKSwzDyDXHizr51GBNsS2la7FK4q+VYqZl0WHFqsNjQxlJxya9Ow26v&#10;vn/WdXPcjrup/fo15vxxN1oPX/v1HESkPj7FD/fOpPlqMoH/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NiHwgAAAN0AAAAPAAAAAAAAAAAAAAAAAJgCAABkcnMvZG93&#10;bnJldi54bWxQSwUGAAAAAAQABAD1AAAAhwMAAAAA&#10;" path="m1044,376r-4,11l1081,382r-4,-4l1050,378r-6,-2xm1048,364r-4,12l1050,378r4,-12l1048,364xm1052,353r-4,11l1054,366r-4,12l1077,378r-25,-25xm4,l,12,1044,376r4,-12l4,xe" fillcolor="#5b9bd4" stroked="f">
                  <v:path arrowok="t" o:connecttype="custom" o:connectlocs="1044,1180;1040,1191;1081,1186;1077,1182;1050,1182;1044,1180;1048,1168;1044,1180;1050,1182;1054,1170;1048,1168;1052,1157;1048,1168;1054,1170;1050,1182;1077,1182;1052,1157;4,804;0,816;1044,1180;1048,1168;4,804" o:connectangles="0,0,0,0,0,0,0,0,0,0,0,0,0,0,0,0,0,0,0,0,0,0"/>
                </v:shape>
                <v:rect id="Rectangle 1034" o:spid="_x0000_s1278" style="position:absolute;left:1094;top:1175;width:966;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Jc8MA&#10;AADdAAAADwAAAGRycy9kb3ducmV2LnhtbERPS4vCMBC+C/6HMII3TXddRLtG0QVZL4ov9jw0Y9Nu&#10;MylN1O6/3wiCt/n4njNbtLYSN2p84VjB2zABQZw5XXCu4HxaDyYgfEDWWDkmBX/kYTHvdmaYanfn&#10;A92OIRcxhH2KCkwIdSqlzwxZ9ENXE0fu4hqLIcIml7rBewy3lXxPkrG0WHBsMFjTl6Hs93i1CnZm&#10;Ox2tyvK832D2cyl3PF2Pv5Xq99rlJ4hAbXiJn+6NjvOT0Qc8vokn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WJc8MAAADdAAAADwAAAAAAAAAAAAAAAACYAgAAZHJzL2Rv&#10;d25yZXYueG1sUEsFBgAAAAAEAAQA9QAAAIgDAAAAAA==&#10;" filled="f" strokecolor="#41709c" strokeweight=".1005mm"/>
                <v:shape id="AutoShape 1033" o:spid="_x0000_s1279" style="position:absolute;left:392;top:745;width:1186;height:435;visibility:visible;mso-wrap-style:square;v-text-anchor:top" coordsize="118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ryH8IA&#10;AADdAAAADwAAAGRycy9kb3ducmV2LnhtbERPTWvCQBC9F/wPyxS81U0r0RLdBCsE0mOi0uuYHZNg&#10;djZkV03/fbdQ6G0e73O22WR6cafRdZYVvC4iEMS11R03Co6H/OUdhPPIGnvLpOCbHGTp7GmLibYP&#10;Lule+UaEEHYJKmi9HxIpXd2SQbewA3HgLnY06AMcG6lHfIRw08u3KFpJgx2HhhYH2rdUX6ubUZDb&#10;uFpdPtflB175GJ9z+zWcCqXmz9NuA8LT5P/Ff+5Ch/nRMobfb8IJ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vIfwgAAAN0AAAAPAAAAAAAAAAAAAAAAAJgCAABkcnMvZG93&#10;bnJldi54bWxQSwUGAAAAAAQABAD1AAAAhwMAAAAA&#10;" path="m4,l,12,34,24,38,13,4,xm49,17l45,28,79,40,83,29,49,17xm95,33l91,44r34,13l129,45,95,33xm140,49r-4,12l170,73r5,-11l140,49xm186,66r-4,11l216,89r4,-11l186,66xm231,82r-4,11l262,106r4,-12l231,82xm277,98r-4,12l307,122r4,-11l277,98xm323,115r-4,11l353,138r4,-11l323,115xm368,131r-4,11l398,155r4,-12l368,131xm414,147r-4,12l444,171r4,-11l414,147xm459,164r-4,11l490,187r4,-11l459,164xm505,180r-4,11l535,204r4,-12l505,180xm551,196r-4,12l581,220r4,-11l551,196xm596,213r-4,11l626,236r4,-11l596,213xm642,229r-4,11l672,253r4,-12l642,229xm687,245r-4,12l717,269r5,-11l687,245xm733,262r-4,11l763,285r4,-11l733,262xm779,278r-5,11l809,302r4,-12l779,278xm824,294r-4,12l854,318r4,-11l824,294xm870,311r-4,11l900,334r4,-11l870,311xm915,327r-4,11l945,351r4,-12l915,327xm961,343r-4,12l991,367r4,-11l961,343xm1006,360r-4,11l1037,383r4,-11l1006,360xm1052,376r-4,11l1082,400r4,-12l1052,376xm1098,392r-4,12l1128,416r4,-11l1098,392xm1149,424r-4,11l1185,430r-4,-4l1155,426r-6,-2xm1153,412r-4,12l1155,426r4,-12l1153,412xm1157,401r-4,11l1159,414r-4,12l1181,426r-24,-25xm1143,409r-4,11l1149,424r4,-12l1143,409xe" fillcolor="#5b9bd4" stroked="f">
                  <v:path arrowok="t" o:connecttype="custom" o:connectlocs="34,769;49,762;83,774;91,789;95,778;170,818;186,811;220,823;227,838;231,827;307,867;323,860;357,872;364,887;368,876;444,916;459,909;494,921;501,936;505,925;581,965;596,958;630,970;638,985;642,974;717,1014;733,1007;767,1019;774,1034;779,1023;854,1063;870,1056;904,1068;911,1083;915,1072;991,1112;1006,1105;1041,1117;1048,1132;1052,1121;1128,1161;1149,1169;1181,1171;1153,1157;1159,1159;1153,1157;1181,1171;1139,1165;1143,1154" o:connectangles="0,0,0,0,0,0,0,0,0,0,0,0,0,0,0,0,0,0,0,0,0,0,0,0,0,0,0,0,0,0,0,0,0,0,0,0,0,0,0,0,0,0,0,0,0,0,0,0,0"/>
                </v:shape>
                <v:shape id="AutoShape 1032" o:spid="_x0000_s1280" style="position:absolute;left:2060;top:1293;width:975;height:37;visibility:visible;mso-wrap-style:square;v-text-anchor:top" coordsize="97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ZcMEA&#10;AADdAAAADwAAAGRycy9kb3ducmV2LnhtbERPTWsCMRC9F/wPYYTeatYWpKxGEUERPKml0Nu4GTeL&#10;yWRN0nX996ZQ8DaP9zmzRe+s6CjExrOC8agAQVx53XCt4Ou4fvsEEROyRuuZFNwpwmI+eJlhqf2N&#10;99QdUi1yCMcSFZiU2lLKWBlyGEe+Jc7c2QeHKcNQSx3wlsOdle9FMZEOG84NBltaGaouh1+n4Lvq&#10;fGfr06X/2ZvN+Uonuw47pV6H/XIKIlGfnuJ/91bn+cXHBP6+y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mGXDBAAAA3QAAAA8AAAAAAAAAAAAAAAAAmAIAAGRycy9kb3du&#10;cmV2LnhtbFBLBQYAAAAABAAEAPUAAACGAwAAAAA=&#10;" path="m974,7l938,8r,12l974,19r,-12xm926,8r-37,l889,20r37,l926,8xm877,8r-36,l841,20r36,l877,8xm829,8r-37,l792,20r37,l829,8xm780,8l744,9r,12l780,21r,-13xm732,9r-36,l696,21r36,l732,9xm683,9r-36,l647,21r36,l683,9xm635,9r-36,l599,21r36,l635,9xm587,9r-37,1l550,22r37,l587,9xm538,10r-36,l502,22r36,l538,10xm490,10r-37,l453,22r37,l490,10xm441,10r-36,l405,22r36,l441,10xm393,11r-36,l357,23r36,l393,11xm344,11r-36,l308,23r37,l344,11xm296,11r-36,l260,23r36,l296,11xm248,11r-37,l211,24r37,-1l248,11xm199,12r-36,l163,24r36,l199,12xm151,12r-37,l115,24r36,l151,12xm102,12r-36,l66,24r36,l102,12xm36,l,19,36,37r,-12l30,25r,-13l36,12,36,xm36,12r-6,l30,25r6,-1l36,12xm36,24r-6,1l36,25r,-1xm54,12r-18,l36,24r18,l54,12xe" fillcolor="#5b9bd4" stroked="f">
                  <v:path arrowok="t" o:connecttype="custom" o:connectlocs="938,1301;974,1312;926,1301;889,1313;926,1301;841,1301;877,1313;829,1301;792,1313;829,1301;744,1302;780,1314;732,1302;696,1314;732,1302;647,1302;683,1314;635,1302;599,1314;635,1302;550,1303;587,1315;538,1303;502,1315;538,1303;453,1303;490,1315;441,1303;405,1315;441,1303;357,1304;393,1316;344,1304;308,1316;344,1304;260,1304;296,1316;248,1304;211,1317;248,1304;163,1305;199,1317;151,1305;115,1317;151,1305;66,1305;102,1317;36,1293;36,1330;30,1318;36,1305;36,1305;30,1318;36,1305;30,1318;36,1317;36,1305;54,1317" o:connectangles="0,0,0,0,0,0,0,0,0,0,0,0,0,0,0,0,0,0,0,0,0,0,0,0,0,0,0,0,0,0,0,0,0,0,0,0,0,0,0,0,0,0,0,0,0,0,0,0,0,0,0,0,0,0,0,0,0,0"/>
                </v:shape>
                <v:shape id="Freeform 1031" o:spid="_x0000_s1281" style="position:absolute;left:8;top:1163;width:492;height:298;visibility:visible;mso-wrap-style:square;v-text-anchor:top" coordsize="49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ChncYA&#10;AADdAAAADwAAAGRycy9kb3ducmV2LnhtbESP0WrCQBBF34X+wzKFvgTd2EJSYzZShEKhClb9gCE7&#10;Jmmzs2F3q+nfdwXBtxnuvWfulKvR9OJMzneWFcxnKQji2uqOGwXHw/v0FYQPyBp7y6TgjzysqodJ&#10;iYW2F/6i8z40IkLYF6igDWEopPR1Swb9zA7EUTtZZzDE1TVSO7xEuOnlc5pm0mDH8UKLA61bqn/2&#10;vyZSvjdJkuTjIttm8/XOof48+IVST4/j2xJEoDHczbf0h47105ccrt/EEWT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ChncYAAADdAAAADwAAAAAAAAAAAAAAAACYAgAAZHJz&#10;L2Rvd25yZXYueG1sUEsFBgAAAAAEAAQA9QAAAIsDAAAAAA==&#10;" path="m,l491,r,243l400,248r-71,12l272,275r-53,14l162,298,92,297,,283,,xe" filled="f" strokeweight=".1005mm">
                  <v:path arrowok="t" o:connecttype="custom" o:connectlocs="0,1163;491,1163;491,1406;400,1411;329,1423;272,1438;219,1452;162,1461;92,1460;0,1446;0,1163" o:connectangles="0,0,0,0,0,0,0,0,0,0,0"/>
                </v:shape>
                <v:shape id="AutoShape 1030" o:spid="_x0000_s1282" style="position:absolute;left:500;top:1296;width:596;height:37;visibility:visible;mso-wrap-style:square;v-text-anchor:top" coordsize="59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BzIsUA&#10;AADdAAAADwAAAGRycy9kb3ducmV2LnhtbESP0WrDMAxF3wv7B6PB3lqnHZSS1S2jUGgpg6XbB4hY&#10;S7zGsondJPv76WGwN4l7de/Rdj/5Tg3UJxfYwHJRgCKug3XcGPj8OM43oFJGttgFJgM/lGC/e5ht&#10;sbRh5IqGa26UhHAq0UCbcyy1TnVLHtMiRGLRvkLvMcvaN9r2OEq47/SqKNbao2NpaDHSoaX6dr17&#10;A8Olubv15bwZ3463+P6tKxdXlTFPj9PrC6hMU/43/12frOAXz4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HMixQAAAN0AAAAPAAAAAAAAAAAAAAAAAJgCAABkcnMv&#10;ZG93bnJldi54bWxQSwUGAAAAAAQABAD1AAAAigMAAAAA&#10;" path="m36,l,18,36,36r,-12l30,24r,-12l36,12,36,xm36,12r-6,l30,24r6,l36,12xm36,24r-6,l36,24xm595,9l36,12r,12l595,21r,-12xe" fillcolor="#5b9bd4" stroked="f">
                  <v:path arrowok="t" o:connecttype="custom" o:connectlocs="36,1296;0,1314;36,1332;36,1320;30,1320;30,1308;36,1308;36,1296;36,1308;30,1308;30,1320;36,1320;36,1308;36,1320;30,1320;36,1320;36,1320;595,1305;36,1308;36,1320;595,1317;595,1305" o:connectangles="0,0,0,0,0,0,0,0,0,0,0,0,0,0,0,0,0,0,0,0,0,0"/>
                </v:shape>
                <v:shape id="AutoShape 1029" o:spid="_x0000_s1283" style="position:absolute;left:3664;top:218;width:715;height:340;visibility:visible;mso-wrap-style:square;v-text-anchor:top" coordsize="71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KwcQA&#10;AADdAAAADwAAAGRycy9kb3ducmV2LnhtbERPTWsCMRC9F/ofwhS8dbO1UnRrFBWKHqSiFbxON9PN&#10;tpvJuom6+uuNIPQ2j/c5w3FrK3GkxpeOFbwkKQji3OmSCwXbr4/nPggfkDVWjknBmTyMR48PQ8y0&#10;O/GajptQiBjCPkMFJoQ6k9Lnhiz6xNXEkftxjcUQYVNI3eAphttKdtP0TVosOTYYrGlmKP/bHKyC&#10;Ze93f74M1q0zk/n3auE+pzsipTpP7eQdRKA2/Ivv7oWO89PXAdy+iSfI0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SsHEAAAA3QAAAA8AAAAAAAAAAAAAAAAAmAIAAGRycy9k&#10;b3ducmV2LnhtbFBLBQYAAAAABAAEAPUAAACJAwAAAAA=&#10;" path="m25,228r-13,l12,340r703,l715,334r-690,l19,328r6,l25,228xm25,328r-6,l25,334r,-6xm703,328r-678,l25,334r678,l703,328xm703,6r,328l709,328r6,l715,12r-6,l703,6xm715,328r-6,l703,334r12,l715,328xm19,198l,234r12,l12,228r22,l19,198xm34,228r-9,l25,234r12,l34,228xm715,l602,r,12l703,12r,-6l715,6r,-6xm715,6r-12,l709,12r6,l715,6xe" fillcolor="#5b9bd4" stroked="f">
                  <v:path arrowok="t" o:connecttype="custom" o:connectlocs="25,446;12,446;12,558;715,558;715,552;25,552;19,546;25,546;25,446;25,546;19,546;25,552;25,546;703,546;25,546;25,552;703,552;703,546;703,224;703,552;709,546;715,546;715,230;709,230;703,224;715,546;709,546;703,552;715,552;715,546;19,416;0,452;12,452;12,446;34,446;19,416;34,446;25,446;25,452;37,452;34,446;715,218;602,218;602,230;703,230;703,224;715,224;715,218;715,224;703,224;709,230;715,230;715,224" o:connectangles="0,0,0,0,0,0,0,0,0,0,0,0,0,0,0,0,0,0,0,0,0,0,0,0,0,0,0,0,0,0,0,0,0,0,0,0,0,0,0,0,0,0,0,0,0,0,0,0,0,0,0,0,0"/>
                </v:shape>
                <v:shape id="Text Box 1028" o:spid="_x0000_s1284" type="#_x0000_t202" style="position:absolute;left:3355;top:7;width:656;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YeMYA&#10;AADdAAAADwAAAGRycy9kb3ducmV2LnhtbESPQUsDMRCF70L/Q5iCN5tUpNi1aSlFQRDE7fbQ47iZ&#10;7oZuJusmtuu/dw6Ctxnem/e+WW3G0KkLDclHtjCfGVDEdXSeGwuH6uXuEVTKyA67yGThhxJs1pOb&#10;FRYuXrmkyz43SkI4FWihzbkvtE51SwHTLPbEop3iEDDLOjTaDXiV8NDpe2MWOqBnaWixp11L9Xn/&#10;HSxsj1w++6/3z4/yVPqqWhp+W5ytvZ2O2ydQmcb8b/67fnWCbx6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LYeMYAAADdAAAADwAAAAAAAAAAAAAAAACYAgAAZHJz&#10;L2Rvd25yZXYueG1sUEsFBgAAAAAEAAQA9QAAAIsDAAAAAA==&#10;" filled="f" stroked="f">
                  <v:textbox inset="0,0,0,0">
                    <w:txbxContent>
                      <w:p w14:paraId="680660CB" w14:textId="77777777" w:rsidR="0079175C" w:rsidRDefault="0079175C">
                        <w:pPr>
                          <w:spacing w:line="107" w:lineRule="exact"/>
                          <w:ind w:right="-9"/>
                          <w:rPr>
                            <w:rFonts w:ascii="Calibri"/>
                            <w:sz w:val="10"/>
                          </w:rPr>
                        </w:pPr>
                        <w:r>
                          <w:rPr>
                            <w:rFonts w:ascii="Calibri"/>
                            <w:w w:val="105"/>
                            <w:sz w:val="10"/>
                          </w:rPr>
                          <w:t>Extended Code</w:t>
                        </w:r>
                      </w:p>
                    </w:txbxContent>
                  </v:textbox>
                </v:shape>
                <v:shape id="Text Box 1027" o:spid="_x0000_s1285" type="#_x0000_t202" style="position:absolute;left:850;top:93;width:1853;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948MA&#10;AADdAAAADwAAAGRycy9kb3ducmV2LnhtbERPTWsCMRC9C/0PYQq9aaIUsVujSKkgCMV1e+hxuhl3&#10;g5vJdhN1/feNIHibx/uc+bJ3jThTF6xnDeORAkFcemO50vBdrIczECEiG2w8k4YrBVgungZzzIy/&#10;cE7nfaxECuGQoYY6xjaTMpQ1OQwj3xIn7uA7hzHBrpKmw0sKd42cKDWVDi2nhhpb+qipPO5PTsPq&#10;h/NP+/f1u8sPuS2KN8Xb6VHrl+d+9Q4iUh8f4rt7Y9J89TqG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5948MAAADdAAAADwAAAAAAAAAAAAAAAACYAgAAZHJzL2Rv&#10;d25yZXYueG1sUEsFBgAAAAAEAAQA9QAAAIgDAAAAAA==&#10;" filled="f" stroked="f">
                  <v:textbox inset="0,0,0,0">
                    <w:txbxContent>
                      <w:p w14:paraId="6CBAA675" w14:textId="77777777" w:rsidR="0079175C" w:rsidRDefault="0079175C">
                        <w:pPr>
                          <w:spacing w:line="107" w:lineRule="exact"/>
                          <w:ind w:right="7"/>
                          <w:jc w:val="right"/>
                          <w:rPr>
                            <w:rFonts w:ascii="Calibri"/>
                            <w:sz w:val="10"/>
                          </w:rPr>
                        </w:pPr>
                        <w:r>
                          <w:rPr>
                            <w:rFonts w:ascii="Calibri"/>
                            <w:w w:val="105"/>
                            <w:sz w:val="10"/>
                          </w:rPr>
                          <w:t>Code generation + In-place transformation</w:t>
                        </w:r>
                      </w:p>
                      <w:p w14:paraId="4F90C566" w14:textId="77777777" w:rsidR="0079175C" w:rsidRDefault="0079175C">
                        <w:pPr>
                          <w:spacing w:before="7"/>
                          <w:rPr>
                            <w:sz w:val="8"/>
                          </w:rPr>
                        </w:pPr>
                      </w:p>
                      <w:p w14:paraId="7FF1AD4C" w14:textId="77777777" w:rsidR="0079175C" w:rsidRDefault="0079175C">
                        <w:pPr>
                          <w:spacing w:before="1"/>
                          <w:jc w:val="right"/>
                          <w:rPr>
                            <w:rFonts w:ascii="Calibri"/>
                            <w:sz w:val="10"/>
                          </w:rPr>
                        </w:pPr>
                        <w:r>
                          <w:rPr>
                            <w:rFonts w:ascii="Calibri"/>
                            <w:w w:val="105"/>
                            <w:sz w:val="10"/>
                          </w:rPr>
                          <w:t>Monitoring</w:t>
                        </w:r>
                      </w:p>
                    </w:txbxContent>
                  </v:textbox>
                </v:shape>
                <v:shape id="Text Box 1026" o:spid="_x0000_s1286" type="#_x0000_t202" style="position:absolute;left:124;top:481;width:53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jlMMA&#10;AADdAAAADwAAAGRycy9kb3ducmV2LnhtbERPTWsCMRC9F/wPYQRvNamI1K1RRFoQhNJ1PfQ43Yy7&#10;wc1k3URd/31TKHibx/ucxap3jbhSF6xnDS9jBYK49MZypeFQfDy/gggR2WDjmTTcKcBqOXhaYGb8&#10;jXO67mMlUgiHDDXUMbaZlKGsyWEY+5Y4cUffOYwJdpU0Hd5SuGvkRKmZdGg5NdTY0qam8rS/OA3r&#10;b87f7fnz5ys/5rYo5op3s5PWo2G/fgMRqY8P8b97a9J8NZ3A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zjlMMAAADdAAAADwAAAAAAAAAAAAAAAACYAgAAZHJzL2Rv&#10;d25yZXYueG1sUEsFBgAAAAAEAAQA9QAAAIgDAAAAAA==&#10;" filled="f" stroked="f">
                  <v:textbox inset="0,0,0,0">
                    <w:txbxContent>
                      <w:p w14:paraId="05117673" w14:textId="77777777" w:rsidR="0079175C" w:rsidRDefault="0079175C">
                        <w:pPr>
                          <w:spacing w:line="107" w:lineRule="exact"/>
                          <w:jc w:val="center"/>
                          <w:rPr>
                            <w:rFonts w:ascii="Calibri"/>
                            <w:sz w:val="10"/>
                          </w:rPr>
                        </w:pPr>
                        <w:r>
                          <w:rPr>
                            <w:rFonts w:ascii="Calibri"/>
                            <w:w w:val="105"/>
                            <w:sz w:val="10"/>
                          </w:rPr>
                          <w:t>Architecture</w:t>
                        </w:r>
                      </w:p>
                      <w:p w14:paraId="09F9D50D" w14:textId="77777777" w:rsidR="0079175C" w:rsidRDefault="0079175C">
                        <w:pPr>
                          <w:spacing w:before="6"/>
                          <w:jc w:val="center"/>
                          <w:rPr>
                            <w:rFonts w:ascii="Calibri"/>
                            <w:sz w:val="10"/>
                          </w:rPr>
                        </w:pPr>
                        <w:r>
                          <w:rPr>
                            <w:rFonts w:ascii="Calibri"/>
                            <w:w w:val="105"/>
                            <w:sz w:val="10"/>
                          </w:rPr>
                          <w:t>model</w:t>
                        </w:r>
                      </w:p>
                    </w:txbxContent>
                  </v:textbox>
                </v:shape>
                <v:shape id="Text Box 1025" o:spid="_x0000_s1287" type="#_x0000_t202" style="position:absolute;left:3784;top:444;width:552;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GD8QA&#10;AADdAAAADwAAAGRycy9kb3ducmV2LnhtbERPTWsCMRC9F/wPYQq91aS2SLs1ioiCUJCu20OP0824&#10;G9xM1k3U9d8boeBtHu9zJrPeNeJEXbCeNbwMFQji0hvLlYafYvX8DiJEZIONZ9JwoQCz6eBhgpnx&#10;Z87ptI2VSCEcMtRQx9hmUoayJodh6FvixO185zAm2FXSdHhO4a6RI6XG0qHl1FBjS4uayv326DTM&#10;fzlf2sPm7zvf5bYoPhR/jfdaPz32808Qkfp4F/+71ybNV2+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Rg/EAAAA3QAAAA8AAAAAAAAAAAAAAAAAmAIAAGRycy9k&#10;b3ducmV2LnhtbFBLBQYAAAAABAAEAPUAAACJAwAAAAA=&#10;" filled="f" stroked="f">
                  <v:textbox inset="0,0,0,0">
                    <w:txbxContent>
                      <w:p w14:paraId="4C99B68A" w14:textId="77777777" w:rsidR="0079175C" w:rsidRDefault="0079175C">
                        <w:pPr>
                          <w:spacing w:line="107" w:lineRule="exact"/>
                          <w:ind w:right="-14"/>
                          <w:rPr>
                            <w:rFonts w:ascii="Calibri"/>
                            <w:sz w:val="10"/>
                          </w:rPr>
                        </w:pPr>
                        <w:r>
                          <w:rPr>
                            <w:rFonts w:ascii="Calibri"/>
                            <w:w w:val="105"/>
                            <w:sz w:val="10"/>
                          </w:rPr>
                          <w:t>Modification</w:t>
                        </w:r>
                      </w:p>
                    </w:txbxContent>
                  </v:textbox>
                </v:shape>
                <v:shape id="Text Box 1024" o:spid="_x0000_s1288" type="#_x0000_t202" style="position:absolute;left:977;top:860;width:232;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ee8MA&#10;AADdAAAADwAAAGRycy9kb3ducmV2LnhtbERPTWsCMRC9C/0PYQq9aVIRsVujiCgUhNJ1e+hxuhl3&#10;g5vJuom6/vumIHibx/uc+bJ3jbhQF6xnDa8jBYK49MZypeG72A5nIEJENth4Jg03CrBcPA3mmBl/&#10;5Zwu+1iJFMIhQw11jG0mZShrchhGviVO3MF3DmOCXSVNh9cU7ho5VmoqHVpODTW2tK6pPO7PTsPq&#10;h/ONPX3+fuWH3BbFm+Ld9Kj1y3O/egcRqY8P8d39YdJ8NZnA/zfp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ee8MAAADdAAAADwAAAAAAAAAAAAAAAACYAgAAZHJzL2Rv&#10;d25yZXYueG1sUEsFBgAAAAAEAAQA9QAAAIgDAAAAAA==&#10;" filled="f" stroked="f">
                  <v:textbox inset="0,0,0,0">
                    <w:txbxContent>
                      <w:p w14:paraId="58D18623" w14:textId="77777777" w:rsidR="0079175C" w:rsidRDefault="0079175C">
                        <w:pPr>
                          <w:spacing w:line="107" w:lineRule="exact"/>
                          <w:ind w:right="-16"/>
                          <w:rPr>
                            <w:rFonts w:ascii="Calibri"/>
                            <w:sz w:val="10"/>
                          </w:rPr>
                        </w:pPr>
                        <w:r>
                          <w:rPr>
                            <w:rFonts w:ascii="Calibri"/>
                            <w:w w:val="105"/>
                            <w:sz w:val="10"/>
                          </w:rPr>
                          <w:t>Input</w:t>
                        </w:r>
                      </w:p>
                    </w:txbxContent>
                  </v:textbox>
                </v:shape>
                <v:shape id="Text Box 1023" o:spid="_x0000_s1289" type="#_x0000_t202" style="position:absolute;left:2294;top:731;width:613;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74MQA&#10;AADdAAAADwAAAGRycy9kb3ducmV2LnhtbERPTWsCMRC9F/wPYQq91aTSSrs1ioiCUJCu20OP0824&#10;G9xM1k3U9d8boeBtHu9zJrPeNeJEXbCeNbwMFQji0hvLlYafYvX8DiJEZIONZ9JwoQCz6eBhgpnx&#10;Z87ptI2VSCEcMtRQx9hmUoayJodh6FvixO185zAm2FXSdHhO4a6RI6XG0qHl1FBjS4uayv326DTM&#10;fzlf2sPm7zvf5bYoPhR/jfdaPz32808Qkfp4F/+71ybNV69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e+DEAAAA3QAAAA8AAAAAAAAAAAAAAAAAmAIAAGRycy9k&#10;b3ducmV2LnhtbFBLBQYAAAAABAAEAPUAAACJAwAAAAA=&#10;" filled="f" stroked="f">
                  <v:textbox inset="0,0,0,0">
                    <w:txbxContent>
                      <w:p w14:paraId="0B2FF3A9" w14:textId="77777777" w:rsidR="0079175C" w:rsidRDefault="0079175C">
                        <w:pPr>
                          <w:spacing w:line="107" w:lineRule="exact"/>
                          <w:ind w:right="-17"/>
                          <w:rPr>
                            <w:rFonts w:ascii="Calibri"/>
                            <w:sz w:val="10"/>
                          </w:rPr>
                        </w:pPr>
                        <w:r>
                          <w:rPr>
                            <w:rFonts w:ascii="Calibri"/>
                            <w:w w:val="105"/>
                            <w:sz w:val="10"/>
                          </w:rPr>
                          <w:t>File</w:t>
                        </w:r>
                      </w:p>
                      <w:p w14:paraId="49A352D1" w14:textId="77777777" w:rsidR="0079175C" w:rsidRDefault="0079175C">
                        <w:pPr>
                          <w:spacing w:before="6"/>
                          <w:ind w:right="-17"/>
                          <w:rPr>
                            <w:rFonts w:ascii="Calibri"/>
                            <w:sz w:val="10"/>
                          </w:rPr>
                        </w:pPr>
                        <w:r>
                          <w:rPr>
                            <w:rFonts w:ascii="Calibri"/>
                            <w:w w:val="105"/>
                            <w:sz w:val="10"/>
                          </w:rPr>
                          <w:t>categorization</w:t>
                        </w:r>
                      </w:p>
                    </w:txbxContent>
                  </v:textbox>
                </v:shape>
                <v:shape id="Text Box 1022" o:spid="_x0000_s1290" type="#_x0000_t202" style="position:absolute;left:3102;top:889;width:1173;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ll8MA&#10;AADdAAAADwAAAGRycy9kb3ducmV2LnhtbERP32vCMBB+H+x/CCfsbSaOUVw1iowNhIFYu4c9ns3Z&#10;BptL10Tt/nsjCHu7j+/nzZeDa8WZ+mA9a5iMFQjiyhvLtYbv8vN5CiJEZIOtZ9LwRwGWi8eHOebG&#10;X7ig8y7WIoVwyFFDE2OXSxmqhhyGse+IE3fwvcOYYF9L0+MlhbtWviiVSYeWU0ODHb03VB13J6dh&#10;9cPFh/3d7LfFobBl+ab4Kztq/TQaVjMQkYb4L7671ybNV68Z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ll8MAAADdAAAADwAAAAAAAAAAAAAAAACYAgAAZHJzL2Rv&#10;d25yZXYueG1sUEsFBgAAAAAEAAQA9QAAAIgDAAAAAA==&#10;" filled="f" stroked="f">
                  <v:textbox inset="0,0,0,0">
                    <w:txbxContent>
                      <w:p w14:paraId="1A12A0C0" w14:textId="77777777" w:rsidR="0079175C" w:rsidRDefault="0079175C">
                        <w:pPr>
                          <w:spacing w:line="107" w:lineRule="exact"/>
                          <w:ind w:right="-18" w:firstLine="31"/>
                          <w:rPr>
                            <w:rFonts w:ascii="Calibri"/>
                            <w:sz w:val="10"/>
                          </w:rPr>
                        </w:pPr>
                        <w:r>
                          <w:rPr>
                            <w:rFonts w:ascii="Calibri"/>
                            <w:w w:val="105"/>
                            <w:sz w:val="10"/>
                          </w:rPr>
                          <w:t>Modified extended Code</w:t>
                        </w:r>
                      </w:p>
                      <w:p w14:paraId="57ADA656" w14:textId="77777777" w:rsidR="0079175C" w:rsidRDefault="0079175C">
                        <w:pPr>
                          <w:spacing w:before="42"/>
                          <w:ind w:right="-18"/>
                          <w:rPr>
                            <w:rFonts w:ascii="Calibri"/>
                            <w:sz w:val="10"/>
                          </w:rPr>
                        </w:pPr>
                        <w:r>
                          <w:rPr>
                            <w:rFonts w:ascii="Calibri"/>
                            <w:w w:val="105"/>
                            <w:sz w:val="10"/>
                          </w:rPr>
                          <w:t>Modified        Non-modified</w:t>
                        </w:r>
                      </w:p>
                    </w:txbxContent>
                  </v:textbox>
                </v:shape>
                <v:shape id="Text Box 1021" o:spid="_x0000_s1291" type="#_x0000_t202" style="position:absolute;left:66;top:1176;width:375;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ADMQA&#10;AADdAAAADwAAAGRycy9kb3ducmV2LnhtbERPTWsCMRC9F/wPYQq91aRSbLs1ioiCIEjX7aHH6Wbc&#10;DW4m6ybq+u9NoeBtHu9zJrPeNeJMXbCeNbwMFQji0hvLlYbvYvX8DiJEZIONZ9JwpQCz6eBhgpnx&#10;F87pvIuVSCEcMtRQx9hmUoayJodh6FvixO195zAm2FXSdHhJ4a6RI6XG0qHl1FBjS4uaysPu5DTM&#10;fzhf2uP29yvf57YoPhRvxgetnx77+SeISH28i//da5Pmq9c3+Psmn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QAzEAAAA3QAAAA8AAAAAAAAAAAAAAAAAmAIAAGRycy9k&#10;b3ducmV2LnhtbFBLBQYAAAAABAAEAPUAAACJAwAAAAA=&#10;" filled="f" stroked="f">
                  <v:textbox inset="0,0,0,0">
                    <w:txbxContent>
                      <w:p w14:paraId="2DAA1048" w14:textId="77777777" w:rsidR="0079175C" w:rsidRDefault="0079175C">
                        <w:pPr>
                          <w:spacing w:line="107" w:lineRule="exact"/>
                          <w:ind w:right="-16"/>
                          <w:rPr>
                            <w:rFonts w:ascii="Calibri"/>
                            <w:sz w:val="10"/>
                          </w:rPr>
                        </w:pPr>
                        <w:r>
                          <w:rPr>
                            <w:rFonts w:ascii="Calibri"/>
                            <w:w w:val="105"/>
                            <w:sz w:val="10"/>
                          </w:rPr>
                          <w:t>Updated</w:t>
                        </w:r>
                      </w:p>
                    </w:txbxContent>
                  </v:textbox>
                </v:shape>
                <v:shape id="Text Box 1020" o:spid="_x0000_s1292" type="#_x0000_t202" style="position:absolute;left:565;top:1183;width:203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UfsYA&#10;AADdAAAADwAAAGRycy9kb3ducmV2LnhtbESPQUsDMRCF70L/Q5iCN5tUpNi1aSlFQRDE7fbQ47iZ&#10;7oZuJusmtuu/dw6Ctxnem/e+WW3G0KkLDclHtjCfGVDEdXSeGwuH6uXuEVTKyA67yGThhxJs1pOb&#10;FRYuXrmkyz43SkI4FWihzbkvtE51SwHTLPbEop3iEDDLOjTaDXiV8NDpe2MWOqBnaWixp11L9Xn/&#10;HSxsj1w++6/3z4/yVPqqWhp+W5ytvZ2O2ydQmcb8b/67fnWCbx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TUfsYAAADdAAAADwAAAAAAAAAAAAAAAACYAgAAZHJz&#10;L2Rvd25yZXYueG1sUEsFBgAAAAAEAAQA9QAAAIsDAAAAAA==&#10;" filled="f" stroked="f">
                  <v:textbox inset="0,0,0,0">
                    <w:txbxContent>
                      <w:p w14:paraId="49E7F6A0" w14:textId="77777777" w:rsidR="0079175C" w:rsidRDefault="0079175C">
                        <w:pPr>
                          <w:tabs>
                            <w:tab w:val="left" w:pos="1805"/>
                          </w:tabs>
                          <w:spacing w:line="127" w:lineRule="exact"/>
                          <w:rPr>
                            <w:rFonts w:ascii="Calibri"/>
                            <w:sz w:val="10"/>
                          </w:rPr>
                        </w:pPr>
                        <w:r>
                          <w:rPr>
                            <w:rFonts w:ascii="Calibri"/>
                            <w:w w:val="105"/>
                            <w:position w:val="2"/>
                            <w:sz w:val="10"/>
                          </w:rPr>
                          <w:t xml:space="preserve">Incremental </w:t>
                        </w:r>
                        <w:r>
                          <w:rPr>
                            <w:rFonts w:ascii="Calibri"/>
                            <w:spacing w:val="10"/>
                            <w:w w:val="105"/>
                            <w:position w:val="2"/>
                            <w:sz w:val="10"/>
                          </w:rPr>
                          <w:t xml:space="preserve"> </w:t>
                        </w:r>
                        <w:r>
                          <w:rPr>
                            <w:rFonts w:ascii="Calibri"/>
                            <w:w w:val="105"/>
                            <w:sz w:val="10"/>
                          </w:rPr>
                          <w:t>Incremental</w:t>
                        </w:r>
                        <w:r>
                          <w:rPr>
                            <w:rFonts w:ascii="Calibri"/>
                            <w:spacing w:val="1"/>
                            <w:w w:val="105"/>
                            <w:sz w:val="10"/>
                          </w:rPr>
                          <w:t xml:space="preserve"> </w:t>
                        </w:r>
                        <w:r>
                          <w:rPr>
                            <w:rFonts w:ascii="Calibri"/>
                            <w:w w:val="105"/>
                            <w:sz w:val="10"/>
                          </w:rPr>
                          <w:t>reverse</w:t>
                        </w:r>
                        <w:r>
                          <w:rPr>
                            <w:rFonts w:ascii="Calibri"/>
                            <w:w w:val="105"/>
                            <w:sz w:val="10"/>
                          </w:rPr>
                          <w:tab/>
                          <w:t>Input</w:t>
                        </w:r>
                      </w:p>
                    </w:txbxContent>
                  </v:textbox>
                </v:shape>
                <v:shape id="Text Box 1019" o:spid="_x0000_s1293" type="#_x0000_t202" style="position:absolute;left:3189;top:1147;width:269;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x5cQA&#10;AADdAAAADwAAAGRycy9kb3ducmV2LnhtbERP32vCMBB+H/g/hBP2NhPHkLUaRWSDwUBW64OPZ3O2&#10;webSNZl2/70ZDHy7j+/nLVaDa8WF+mA9a5hOFAjiyhvLtYZ9+f70CiJEZIOtZ9LwSwFWy9HDAnPj&#10;r1zQZRdrkUI45KihibHLpQxVQw7DxHfEiTv53mFMsK+l6fGawl0rn5WaSYeWU0ODHW0aqs67H6dh&#10;feDizX5vj1/FqbBlmSn+nJ21fhwP6zmISEO8i//dHybNVy8Z/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ceXEAAAA3QAAAA8AAAAAAAAAAAAAAAAAmAIAAGRycy9k&#10;b3ducmV2LnhtbFBLBQYAAAAABAAEAPUAAACJAwAAAAA=&#10;" filled="f" stroked="f">
                  <v:textbox inset="0,0,0,0">
                    <w:txbxContent>
                      <w:p w14:paraId="3E9D39AE" w14:textId="77777777" w:rsidR="0079175C" w:rsidRDefault="0079175C">
                        <w:pPr>
                          <w:spacing w:line="169" w:lineRule="exact"/>
                          <w:rPr>
                            <w:rFonts w:ascii="Calibri"/>
                            <w:sz w:val="16"/>
                          </w:rPr>
                        </w:pPr>
                        <w:r>
                          <w:rPr>
                            <w:rFonts w:ascii="Calibri"/>
                            <w:color w:val="006FC0"/>
                            <w:w w:val="105"/>
                            <w:sz w:val="16"/>
                          </w:rPr>
                          <w:t>*  *</w:t>
                        </w:r>
                      </w:p>
                    </w:txbxContent>
                  </v:textbox>
                </v:shape>
                <v:shape id="Text Box 1018" o:spid="_x0000_s1294" type="#_x0000_t202" style="position:absolute;left:116;top:1304;width:846;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OpcYA&#10;AADdAAAADwAAAGRycy9kb3ducmV2LnhtbESPQUsDMRCF70L/Q5iCN5tUsNi1aSlFQRDE7fbQ47iZ&#10;7oZuJusmtuu/dw6Ctxnem/e+WW3G0KkLDclHtjCfGVDEdXSeGwuH6uXuEVTKyA67yGThhxJs1pOb&#10;FRYuXrmkyz43SkI4FWihzbkvtE51SwHTLPbEop3iEDDLOjTaDXiV8NDpe2MWOqBnaWixp11L9Xn/&#10;HSxsj1w++6/3z4/yVPqqWhp+W5ytvZ2O2ydQmcb8b/67fnWCbx6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tOpcYAAADdAAAADwAAAAAAAAAAAAAAAACYAgAAZHJz&#10;L2Rvd25yZXYueG1sUEsFBgAAAAAEAAQA9QAAAIsDAAAAAA==&#10;" filled="f" stroked="f">
                  <v:textbox inset="0,0,0,0">
                    <w:txbxContent>
                      <w:p w14:paraId="04C4C8EE" w14:textId="77777777" w:rsidR="0079175C" w:rsidRDefault="0079175C">
                        <w:pPr>
                          <w:spacing w:line="114" w:lineRule="exact"/>
                          <w:ind w:right="-6"/>
                          <w:rPr>
                            <w:rFonts w:ascii="Calibri"/>
                            <w:sz w:val="10"/>
                          </w:rPr>
                        </w:pPr>
                        <w:r>
                          <w:rPr>
                            <w:rFonts w:ascii="Calibri"/>
                            <w:w w:val="105"/>
                            <w:position w:val="1"/>
                            <w:sz w:val="10"/>
                          </w:rPr>
                          <w:t xml:space="preserve">model       </w:t>
                        </w:r>
                        <w:r>
                          <w:rPr>
                            <w:rFonts w:ascii="Calibri"/>
                            <w:w w:val="105"/>
                            <w:sz w:val="10"/>
                          </w:rPr>
                          <w:t>reversing</w:t>
                        </w:r>
                      </w:p>
                    </w:txbxContent>
                  </v:textbox>
                </v:shape>
                <v:shape id="Text Box 1017" o:spid="_x0000_s1295" type="#_x0000_t202" style="position:absolute;left:1319;top:1331;width:515;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frPsMA&#10;AADdAAAADwAAAGRycy9kb3ducmV2LnhtbERPTWsCMRC9C/0PYQq9aaJQsVujSKkgCMV1e+hxuhl3&#10;g5vJdhN1/feNIHibx/uc+bJ3jThTF6xnDeORAkFcemO50vBdrIczECEiG2w8k4YrBVgungZzzIy/&#10;cE7nfaxECuGQoYY6xjaTMpQ1OQwj3xIn7uA7hzHBrpKmw0sKd42cKDWVDi2nhhpb+qipPO5PTsPq&#10;h/NP+/f1u8sPuS2KN8Xb6VHrl+d+9Q4iUh8f4rt7Y9J89TqG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frPsMAAADdAAAADwAAAAAAAAAAAAAAAACYAgAAZHJzL2Rv&#10;d25yZXYueG1sUEsFBgAAAAAEAAQA9QAAAIgDAAAAAA==&#10;" filled="f" stroked="f">
                  <v:textbox inset="0,0,0,0">
                    <w:txbxContent>
                      <w:p w14:paraId="689F8F83" w14:textId="77777777" w:rsidR="0079175C" w:rsidRDefault="0079175C">
                        <w:pPr>
                          <w:spacing w:line="107" w:lineRule="exact"/>
                          <w:ind w:right="-11"/>
                          <w:rPr>
                            <w:rFonts w:ascii="Calibri"/>
                            <w:sz w:val="10"/>
                          </w:rPr>
                        </w:pPr>
                        <w:r>
                          <w:rPr>
                            <w:rFonts w:ascii="Calibri"/>
                            <w:w w:val="105"/>
                            <w:sz w:val="10"/>
                          </w:rPr>
                          <w:t>engineering</w:t>
                        </w:r>
                      </w:p>
                    </w:txbxContent>
                  </v:textbox>
                </v:shape>
                <v:shape id="Text Box 1016" o:spid="_x0000_s1296" type="#_x0000_t202" style="position:absolute;left:1612;top:538;width:555;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Rh4cMA&#10;AADdAAAADwAAAGRycy9kb3ducmV2LnhtbERPzWoCMRC+F/oOYQpeiibVWmRrlFJbsBfBrQ8wbKa7&#10;wc1k2aS76ds3guBtPr7fWW+Ta8VAfbCeNTzNFAjiyhvLtYbT9+d0BSJEZIOtZ9LwRwG2m/u7NRbG&#10;j3ykoYy1yCEcCtTQxNgVUoaqIYdh5jvizP343mHMsK+l6XHM4a6Vc6VepEPLuaHBjt4bqs7lr9Pw&#10;sfoyye7PcjykxeM4BLt7VqXWk4f09goiUoo38dW9N3m+Ws7h8k0+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Rh4cMAAADdAAAADwAAAAAAAAAAAAAAAACYAgAAZHJzL2Rv&#10;d25yZXYueG1sUEsFBgAAAAAEAAQA9QAAAIgDAAAAAA==&#10;" filled="f" strokecolor="#41709c" strokeweight=".1005mm">
                  <v:textbox inset="0,0,0,0">
                    <w:txbxContent>
                      <w:p w14:paraId="6D4AE982" w14:textId="77777777" w:rsidR="0079175C" w:rsidRDefault="0079175C">
                        <w:pPr>
                          <w:spacing w:before="9" w:line="252" w:lineRule="auto"/>
                          <w:ind w:left="123" w:right="108" w:firstLine="75"/>
                          <w:rPr>
                            <w:rFonts w:ascii="Calibri"/>
                            <w:sz w:val="10"/>
                          </w:rPr>
                        </w:pPr>
                        <w:r>
                          <w:rPr>
                            <w:rFonts w:ascii="Calibri"/>
                            <w:w w:val="105"/>
                            <w:sz w:val="10"/>
                          </w:rPr>
                          <w:t>File tracker</w:t>
                        </w:r>
                      </w:p>
                    </w:txbxContent>
                  </v:textbox>
                </v:shape>
                <w10:anchorlock/>
              </v:group>
            </w:pict>
          </mc:Fallback>
        </mc:AlternateContent>
      </w:r>
    </w:p>
    <w:p w14:paraId="2CEA0941" w14:textId="77777777" w:rsidR="00E61455" w:rsidRDefault="00E61455">
      <w:pPr>
        <w:pStyle w:val="Corpsdetexte"/>
        <w:spacing w:before="11"/>
        <w:ind w:left="0"/>
        <w:jc w:val="left"/>
        <w:rPr>
          <w:sz w:val="14"/>
        </w:rPr>
      </w:pPr>
    </w:p>
    <w:p w14:paraId="2971BAF6" w14:textId="77777777" w:rsidR="00E61455" w:rsidRDefault="0079175C">
      <w:pPr>
        <w:ind w:left="772" w:right="-13"/>
        <w:rPr>
          <w:sz w:val="16"/>
        </w:rPr>
      </w:pPr>
      <w:r>
        <w:rPr>
          <w:sz w:val="16"/>
        </w:rPr>
        <w:t>Fig. 4.   Incremental reverse engineering with file  tracker</w:t>
      </w:r>
    </w:p>
    <w:p w14:paraId="0B1E39A0" w14:textId="77777777" w:rsidR="00E61455" w:rsidRDefault="0079175C">
      <w:pPr>
        <w:pStyle w:val="Paragraphedeliste"/>
        <w:numPr>
          <w:ilvl w:val="0"/>
          <w:numId w:val="5"/>
        </w:numPr>
        <w:tabs>
          <w:tab w:val="left" w:pos="520"/>
        </w:tabs>
        <w:spacing w:before="71" w:line="247" w:lineRule="auto"/>
        <w:ind w:hanging="201"/>
        <w:rPr>
          <w:sz w:val="20"/>
        </w:rPr>
      </w:pPr>
      <w:r>
        <w:rPr>
          <w:noProof/>
        </w:rPr>
        <w:drawing>
          <wp:anchor distT="0" distB="0" distL="0" distR="0" simplePos="0" relativeHeight="268376687" behindDoc="1" locked="0" layoutInCell="1" allowOverlap="1" wp14:anchorId="7533C8C0" wp14:editId="5EA969C1">
            <wp:simplePos x="0" y="0"/>
            <wp:positionH relativeFrom="page">
              <wp:posOffset>2145651</wp:posOffset>
            </wp:positionH>
            <wp:positionV relativeFrom="paragraph">
              <wp:posOffset>824732</wp:posOffset>
            </wp:positionV>
            <wp:extent cx="169064" cy="169064"/>
            <wp:effectExtent l="0" t="0" r="0" b="0"/>
            <wp:wrapNone/>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35" cstate="print"/>
                    <a:stretch>
                      <a:fillRect/>
                    </a:stretch>
                  </pic:blipFill>
                  <pic:spPr>
                    <a:xfrm>
                      <a:off x="0" y="0"/>
                      <a:ext cx="169064" cy="169064"/>
                    </a:xfrm>
                    <a:prstGeom prst="rect">
                      <a:avLst/>
                    </a:prstGeom>
                  </pic:spPr>
                </pic:pic>
              </a:graphicData>
            </a:graphic>
          </wp:anchor>
        </w:drawing>
      </w:r>
      <w:r>
        <w:rPr>
          <w:sz w:val="20"/>
        </w:rPr>
        <w:t>Update: Finding a model element matching with the code element by using the name and type of the code element to look for the corresponding model element. If exists, using the information of the code element to update the model</w:t>
      </w:r>
      <w:r>
        <w:rPr>
          <w:spacing w:val="-8"/>
          <w:sz w:val="20"/>
        </w:rPr>
        <w:t xml:space="preserve"> </w:t>
      </w:r>
      <w:r>
        <w:rPr>
          <w:sz w:val="20"/>
        </w:rPr>
        <w:t>element.</w:t>
      </w:r>
      <w:r>
        <w:rPr>
          <w:spacing w:val="-8"/>
          <w:sz w:val="20"/>
        </w:rPr>
        <w:t xml:space="preserve"> </w:t>
      </w:r>
      <w:r>
        <w:rPr>
          <w:sz w:val="20"/>
        </w:rPr>
        <w:t>For</w:t>
      </w:r>
      <w:r>
        <w:rPr>
          <w:spacing w:val="-8"/>
          <w:sz w:val="20"/>
        </w:rPr>
        <w:t xml:space="preserve"> </w:t>
      </w:r>
      <w:r>
        <w:rPr>
          <w:sz w:val="20"/>
        </w:rPr>
        <w:t>example,</w:t>
      </w:r>
      <w:r>
        <w:rPr>
          <w:spacing w:val="-8"/>
          <w:sz w:val="20"/>
        </w:rPr>
        <w:t xml:space="preserve"> </w:t>
      </w:r>
      <w:r>
        <w:rPr>
          <w:sz w:val="20"/>
        </w:rPr>
        <w:t>if</w:t>
      </w:r>
      <w:r>
        <w:rPr>
          <w:spacing w:val="-8"/>
          <w:sz w:val="20"/>
        </w:rPr>
        <w:t xml:space="preserve"> </w:t>
      </w:r>
      <w:r>
        <w:rPr>
          <w:sz w:val="20"/>
        </w:rPr>
        <w:t>we</w:t>
      </w:r>
      <w:r>
        <w:rPr>
          <w:spacing w:val="-8"/>
          <w:sz w:val="20"/>
        </w:rPr>
        <w:t xml:space="preserve"> </w:t>
      </w:r>
      <w:r>
        <w:rPr>
          <w:sz w:val="20"/>
        </w:rPr>
        <w:t>modify</w:t>
      </w:r>
      <w:r>
        <w:rPr>
          <w:spacing w:val="-8"/>
          <w:sz w:val="20"/>
        </w:rPr>
        <w:t xml:space="preserve"> </w:t>
      </w:r>
      <w:r>
        <w:rPr>
          <w:sz w:val="20"/>
        </w:rPr>
        <w:t>the</w:t>
      </w:r>
      <w:r>
        <w:rPr>
          <w:spacing w:val="-8"/>
          <w:sz w:val="20"/>
        </w:rPr>
        <w:t xml:space="preserve"> </w:t>
      </w:r>
      <w:r>
        <w:rPr>
          <w:i/>
          <w:sz w:val="20"/>
        </w:rPr>
        <w:t xml:space="preserve">entryCheck </w:t>
      </w:r>
      <w:r>
        <w:rPr>
          <w:sz w:val="20"/>
        </w:rPr>
        <w:t xml:space="preserve">method body in Fig. 2 </w:t>
      </w:r>
      <w:r>
        <w:rPr>
          <w:color w:val="FFFFFF"/>
          <w:sz w:val="20"/>
        </w:rPr>
        <w:t xml:space="preserve">d </w:t>
      </w:r>
      <w:r>
        <w:rPr>
          <w:sz w:val="20"/>
        </w:rPr>
        <w:t>, the IRE will automatically propagate the changed body to the architecture model as  a block of  text.</w:t>
      </w:r>
    </w:p>
    <w:p w14:paraId="219562D4" w14:textId="77777777" w:rsidR="00E61455" w:rsidRDefault="0079175C">
      <w:pPr>
        <w:pStyle w:val="Paragraphedeliste"/>
        <w:numPr>
          <w:ilvl w:val="0"/>
          <w:numId w:val="5"/>
        </w:numPr>
        <w:tabs>
          <w:tab w:val="left" w:pos="520"/>
        </w:tabs>
        <w:spacing w:line="246" w:lineRule="exact"/>
        <w:ind w:hanging="201"/>
        <w:jc w:val="left"/>
        <w:rPr>
          <w:sz w:val="20"/>
        </w:rPr>
      </w:pPr>
      <w:r>
        <w:rPr>
          <w:sz w:val="20"/>
        </w:rPr>
        <w:t>Create: If do not find a matching model element,</w:t>
      </w:r>
      <w:r>
        <w:rPr>
          <w:spacing w:val="19"/>
          <w:sz w:val="20"/>
        </w:rPr>
        <w:t xml:space="preserve"> </w:t>
      </w:r>
      <w:r>
        <w:rPr>
          <w:sz w:val="20"/>
        </w:rPr>
        <w:t>creating</w:t>
      </w:r>
    </w:p>
    <w:p w14:paraId="7AFD1F3A" w14:textId="77777777" w:rsidR="00E61455" w:rsidRDefault="0079175C">
      <w:pPr>
        <w:pStyle w:val="Corpsdetexte"/>
        <w:spacing w:line="249" w:lineRule="auto"/>
        <w:ind w:left="519"/>
      </w:pPr>
      <w:r>
        <w:rPr>
          <w:noProof/>
        </w:rPr>
        <w:drawing>
          <wp:anchor distT="0" distB="0" distL="0" distR="0" simplePos="0" relativeHeight="268376711" behindDoc="1" locked="0" layoutInCell="1" allowOverlap="1" wp14:anchorId="244B02A2" wp14:editId="6CB0BB71">
            <wp:simplePos x="0" y="0"/>
            <wp:positionH relativeFrom="page">
              <wp:posOffset>2408871</wp:posOffset>
            </wp:positionH>
            <wp:positionV relativeFrom="paragraph">
              <wp:posOffset>307338</wp:posOffset>
            </wp:positionV>
            <wp:extent cx="169064" cy="16906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69064" cy="169064"/>
                    </a:xfrm>
                    <a:prstGeom prst="rect">
                      <a:avLst/>
                    </a:prstGeom>
                  </pic:spPr>
                </pic:pic>
              </a:graphicData>
            </a:graphic>
          </wp:anchor>
        </w:drawing>
      </w:r>
      <w:r>
        <w:t xml:space="preserve">a model element corresponding to the  code  element.  For example, if a programmer adds a state to the state machine example in Fig. 2 </w:t>
      </w:r>
      <w:r>
        <w:rPr>
          <w:color w:val="FFFFFF"/>
        </w:rPr>
        <w:t xml:space="preserve">d </w:t>
      </w:r>
      <w:r>
        <w:t xml:space="preserve">, a UML state will be created in the </w:t>
      </w:r>
      <w:r>
        <w:rPr>
          <w:spacing w:val="1"/>
        </w:rPr>
        <w:t xml:space="preserve"> </w:t>
      </w:r>
      <w:r>
        <w:t>model.</w:t>
      </w:r>
    </w:p>
    <w:p w14:paraId="5BA3E775" w14:textId="77777777" w:rsidR="00E61455" w:rsidRDefault="0079175C">
      <w:pPr>
        <w:pStyle w:val="Paragraphedeliste"/>
        <w:numPr>
          <w:ilvl w:val="0"/>
          <w:numId w:val="5"/>
        </w:numPr>
        <w:tabs>
          <w:tab w:val="left" w:pos="520"/>
        </w:tabs>
        <w:spacing w:line="244" w:lineRule="exact"/>
        <w:ind w:hanging="201"/>
        <w:jc w:val="left"/>
        <w:rPr>
          <w:sz w:val="20"/>
        </w:rPr>
      </w:pPr>
      <w:r>
        <w:rPr>
          <w:sz w:val="20"/>
        </w:rPr>
        <w:t>Delete:   UML   elements   (attributes,   ports,</w:t>
      </w:r>
      <w:r>
        <w:rPr>
          <w:spacing w:val="6"/>
          <w:sz w:val="20"/>
        </w:rPr>
        <w:t xml:space="preserve"> </w:t>
      </w:r>
      <w:r>
        <w:rPr>
          <w:sz w:val="20"/>
        </w:rPr>
        <w:t>connectors,</w:t>
      </w:r>
    </w:p>
    <w:p w14:paraId="39F36938" w14:textId="77777777" w:rsidR="00E61455" w:rsidRDefault="0079175C">
      <w:pPr>
        <w:pStyle w:val="Corpsdetexte"/>
        <w:spacing w:line="249" w:lineRule="auto"/>
        <w:ind w:left="519"/>
      </w:pPr>
      <w:r>
        <w:t>methods, state machines, and events), which are not touched during the IRE, are deleted because these el- ements are implicitly removed by programmers during</w:t>
      </w:r>
      <w:r>
        <w:rPr>
          <w:w w:val="99"/>
        </w:rPr>
        <w:t xml:space="preserve"> </w:t>
      </w:r>
      <w:r>
        <w:t>code modification.</w:t>
      </w:r>
    </w:p>
    <w:p w14:paraId="4A184A88" w14:textId="77777777" w:rsidR="00E61455" w:rsidRDefault="0079175C">
      <w:pPr>
        <w:pStyle w:val="Corpsdetexte"/>
        <w:spacing w:before="45" w:line="249" w:lineRule="auto"/>
        <w:ind w:firstLine="199"/>
      </w:pPr>
      <w:r>
        <w:t>It is worth noting that a renaming in code will be</w:t>
      </w:r>
      <w:r>
        <w:rPr>
          <w:spacing w:val="-7"/>
        </w:rPr>
        <w:t xml:space="preserve"> </w:t>
      </w:r>
      <w:r>
        <w:t xml:space="preserve">considered as an addition followed by a deletion at the model   </w:t>
      </w:r>
      <w:r>
        <w:rPr>
          <w:spacing w:val="12"/>
        </w:rPr>
        <w:t xml:space="preserve"> </w:t>
      </w:r>
      <w:r>
        <w:t>level.</w:t>
      </w:r>
    </w:p>
    <w:p w14:paraId="20F01E4C" w14:textId="77777777" w:rsidR="00E61455" w:rsidRDefault="0079175C">
      <w:pPr>
        <w:pStyle w:val="Corpsdetexte"/>
        <w:spacing w:line="249" w:lineRule="auto"/>
        <w:ind w:firstLine="199"/>
      </w:pPr>
      <w:r>
        <w:t>In the next section, we describe our experiments to evaluate our approach.</w:t>
      </w:r>
    </w:p>
    <w:p w14:paraId="36C709C0" w14:textId="77777777" w:rsidR="00E61455" w:rsidRDefault="0079175C">
      <w:pPr>
        <w:pStyle w:val="Paragraphedeliste"/>
        <w:numPr>
          <w:ilvl w:val="0"/>
          <w:numId w:val="16"/>
        </w:numPr>
        <w:tabs>
          <w:tab w:val="left" w:pos="1837"/>
        </w:tabs>
        <w:spacing w:before="169" w:line="240" w:lineRule="auto"/>
        <w:ind w:left="1836" w:hanging="287"/>
        <w:jc w:val="left"/>
        <w:rPr>
          <w:sz w:val="16"/>
        </w:rPr>
      </w:pPr>
      <w:r>
        <w:rPr>
          <w:spacing w:val="3"/>
          <w:sz w:val="16"/>
        </w:rPr>
        <w:t>EVALUATION</w:t>
      </w:r>
      <w:r>
        <w:rPr>
          <w:spacing w:val="24"/>
          <w:sz w:val="16"/>
        </w:rPr>
        <w:t xml:space="preserve"> </w:t>
      </w:r>
      <w:r>
        <w:rPr>
          <w:spacing w:val="5"/>
          <w:sz w:val="16"/>
        </w:rPr>
        <w:t>RESULTS</w:t>
      </w:r>
    </w:p>
    <w:p w14:paraId="0CCDD0D0" w14:textId="77777777" w:rsidR="00E61455" w:rsidRDefault="0079175C">
      <w:pPr>
        <w:pStyle w:val="Corpsdetexte"/>
        <w:spacing w:before="95" w:line="249" w:lineRule="auto"/>
        <w:ind w:firstLine="199"/>
      </w:pPr>
      <w:r>
        <w:t>The</w:t>
      </w:r>
      <w:r>
        <w:rPr>
          <w:spacing w:val="-5"/>
        </w:rPr>
        <w:t xml:space="preserve"> </w:t>
      </w:r>
      <w:r>
        <w:t>approach</w:t>
      </w:r>
      <w:r>
        <w:rPr>
          <w:spacing w:val="-5"/>
        </w:rPr>
        <w:t xml:space="preserve"> </w:t>
      </w:r>
      <w:r>
        <w:t>is</w:t>
      </w:r>
      <w:r>
        <w:rPr>
          <w:spacing w:val="-5"/>
        </w:rPr>
        <w:t xml:space="preserve"> </w:t>
      </w:r>
      <w:r>
        <w:t>integrated</w:t>
      </w:r>
      <w:r>
        <w:rPr>
          <w:spacing w:val="-5"/>
        </w:rPr>
        <w:t xml:space="preserve"> </w:t>
      </w:r>
      <w:r>
        <w:t>into</w:t>
      </w:r>
      <w:r>
        <w:rPr>
          <w:spacing w:val="-5"/>
        </w:rPr>
        <w:t xml:space="preserve"> </w:t>
      </w:r>
      <w:r>
        <w:t>Papyrus</w:t>
      </w:r>
      <w:r>
        <w:rPr>
          <w:spacing w:val="-5"/>
        </w:rPr>
        <w:t xml:space="preserve"> </w:t>
      </w:r>
      <w:r>
        <w:t>Designer</w:t>
      </w:r>
      <w:r>
        <w:rPr>
          <w:spacing w:val="-5"/>
        </w:rPr>
        <w:t xml:space="preserve"> </w:t>
      </w:r>
      <w:r>
        <w:t>-</w:t>
      </w:r>
      <w:r>
        <w:rPr>
          <w:spacing w:val="-5"/>
        </w:rPr>
        <w:t xml:space="preserve"> </w:t>
      </w:r>
      <w:r>
        <w:t>an</w:t>
      </w:r>
      <w:r>
        <w:rPr>
          <w:spacing w:val="-5"/>
        </w:rPr>
        <w:t xml:space="preserve"> </w:t>
      </w:r>
      <w:r>
        <w:t>exten- sion of Papyrus [25]. Papyrus Designer features component- based design in UML and full C++ code generation through embedding of fine-grained code as blocks of texts. Formerly, it does not support model-code synchronization. This section presents our evaluation results through experimentation with our model-code synchronization integrated into Papyrus De- signer.</w:t>
      </w:r>
    </w:p>
    <w:p w14:paraId="4ED068AB" w14:textId="77777777" w:rsidR="00E61455" w:rsidRDefault="0079175C">
      <w:pPr>
        <w:pStyle w:val="Corpsdetexte"/>
        <w:spacing w:line="249" w:lineRule="auto"/>
        <w:ind w:firstLine="199"/>
      </w:pPr>
      <w:r>
        <w:t>The objective of experimentation is to evaluate the syn- chronization correctness of the synchronization of architecture model and code through a case study. Three cases for the synchronization correctness are to be answered: (1) can the extended code be used to reconstruct the original   architecture</w:t>
      </w:r>
    </w:p>
    <w:p w14:paraId="2C4C4F4D" w14:textId="77777777" w:rsidR="00E61455" w:rsidRDefault="0079175C">
      <w:pPr>
        <w:pStyle w:val="Corpsdetexte"/>
        <w:spacing w:before="8"/>
        <w:ind w:left="0"/>
        <w:jc w:val="left"/>
        <w:rPr>
          <w:sz w:val="16"/>
        </w:rPr>
      </w:pPr>
      <w:r>
        <w:br w:type="column"/>
      </w:r>
    </w:p>
    <w:p w14:paraId="068AF506" w14:textId="77777777" w:rsidR="00E61455" w:rsidRDefault="0079175C">
      <w:pPr>
        <w:pStyle w:val="Corpsdetexte"/>
        <w:spacing w:before="1" w:line="249" w:lineRule="auto"/>
        <w:ind w:right="117"/>
      </w:pPr>
      <w:r>
        <w:t xml:space="preserve">model? (2) if the extended code is modified, can the code modifications be propagated back to the model? and (3) if  both extended code and model are concurrently modified, can our approach make the model and code consistent  </w:t>
      </w:r>
      <w:r>
        <w:rPr>
          <w:spacing w:val="33"/>
        </w:rPr>
        <w:t xml:space="preserve"> </w:t>
      </w:r>
      <w:r>
        <w:t>again?</w:t>
      </w:r>
    </w:p>
    <w:p w14:paraId="1BE69590" w14:textId="77777777" w:rsidR="00E61455" w:rsidRDefault="0079175C">
      <w:pPr>
        <w:pStyle w:val="Corpsdetexte"/>
        <w:spacing w:line="249" w:lineRule="auto"/>
        <w:ind w:right="117" w:firstLine="199"/>
      </w:pPr>
      <w:r>
        <w:rPr>
          <w:spacing w:val="-8"/>
        </w:rPr>
        <w:t xml:space="preserve">We </w:t>
      </w:r>
      <w:r>
        <w:t>use our approach to develop an embedded software case study for LEGO. The LEGO car factory consists of small LEGO cars used for simulating a real industrial process [26]. It is chosen for the evaluation because it is a real world embedded system with enough</w:t>
      </w:r>
      <w:r>
        <w:rPr>
          <w:spacing w:val="48"/>
        </w:rPr>
        <w:t xml:space="preserve"> </w:t>
      </w:r>
      <w:r>
        <w:t>complexity.</w:t>
      </w:r>
    </w:p>
    <w:p w14:paraId="7804797F" w14:textId="77777777" w:rsidR="00E61455" w:rsidRDefault="0079175C">
      <w:pPr>
        <w:pStyle w:val="Corpsdetexte"/>
        <w:spacing w:line="249" w:lineRule="auto"/>
        <w:ind w:right="117" w:firstLine="199"/>
      </w:pPr>
      <w:r>
        <w:t xml:space="preserve">Previously, it was developed by using Papyrus Designer tool, which . </w:t>
      </w:r>
      <w:r>
        <w:rPr>
          <w:spacing w:val="-3"/>
        </w:rPr>
        <w:t xml:space="preserve">However, </w:t>
      </w:r>
      <w:r>
        <w:t>the developer felt difficult, unfamiliar, and annoyed to write fine-grained code within a limited</w:t>
      </w:r>
      <w:r>
        <w:rPr>
          <w:spacing w:val="-32"/>
        </w:rPr>
        <w:t xml:space="preserve"> </w:t>
      </w:r>
      <w:r>
        <w:t>textual editor supported by the tool. The developer then refused to use that editor and programmed in CDT instead to be familiar and effective with programming facilities such as syntax</w:t>
      </w:r>
      <w:r>
        <w:rPr>
          <w:spacing w:val="-18"/>
        </w:rPr>
        <w:t xml:space="preserve"> </w:t>
      </w:r>
      <w:r>
        <w:t>highlights and</w:t>
      </w:r>
      <w:r>
        <w:rPr>
          <w:spacing w:val="-5"/>
        </w:rPr>
        <w:t xml:space="preserve"> </w:t>
      </w:r>
      <w:r>
        <w:t>auto-completion.</w:t>
      </w:r>
      <w:r>
        <w:rPr>
          <w:spacing w:val="-6"/>
        </w:rPr>
        <w:t xml:space="preserve"> </w:t>
      </w:r>
      <w:r>
        <w:t>She</w:t>
      </w:r>
      <w:r>
        <w:rPr>
          <w:spacing w:val="-5"/>
        </w:rPr>
        <w:t xml:space="preserve"> </w:t>
      </w:r>
      <w:r>
        <w:t>then</w:t>
      </w:r>
      <w:r>
        <w:rPr>
          <w:spacing w:val="-5"/>
        </w:rPr>
        <w:t xml:space="preserve"> </w:t>
      </w:r>
      <w:r>
        <w:t>copied</w:t>
      </w:r>
      <w:r>
        <w:rPr>
          <w:spacing w:val="-6"/>
        </w:rPr>
        <w:t xml:space="preserve"> </w:t>
      </w:r>
      <w:r>
        <w:t>the</w:t>
      </w:r>
      <w:r>
        <w:rPr>
          <w:spacing w:val="-5"/>
        </w:rPr>
        <w:t xml:space="preserve"> </w:t>
      </w:r>
      <w:r>
        <w:t>code</w:t>
      </w:r>
      <w:r>
        <w:rPr>
          <w:spacing w:val="-5"/>
        </w:rPr>
        <w:t xml:space="preserve"> </w:t>
      </w:r>
      <w:r>
        <w:t>from</w:t>
      </w:r>
      <w:r>
        <w:rPr>
          <w:spacing w:val="-6"/>
        </w:rPr>
        <w:t xml:space="preserve"> </w:t>
      </w:r>
      <w:r>
        <w:t>CDT</w:t>
      </w:r>
      <w:r>
        <w:rPr>
          <w:spacing w:val="-5"/>
        </w:rPr>
        <w:t xml:space="preserve"> </w:t>
      </w:r>
      <w:r>
        <w:t>back to the model and regenerated the code. The developer felt inefficient, prone-to-error, and lacked comprehension of the architecture information during code writing and copying.</w:t>
      </w:r>
      <w:r>
        <w:rPr>
          <w:spacing w:val="-23"/>
        </w:rPr>
        <w:t xml:space="preserve"> </w:t>
      </w:r>
      <w:r>
        <w:t>Fur- thermore, programming activities such as creation of methods are</w:t>
      </w:r>
      <w:r>
        <w:rPr>
          <w:spacing w:val="-5"/>
        </w:rPr>
        <w:t xml:space="preserve"> </w:t>
      </w:r>
      <w:r>
        <w:t>much</w:t>
      </w:r>
      <w:r>
        <w:rPr>
          <w:spacing w:val="-5"/>
        </w:rPr>
        <w:t xml:space="preserve"> </w:t>
      </w:r>
      <w:r>
        <w:t>easier</w:t>
      </w:r>
      <w:r>
        <w:rPr>
          <w:spacing w:val="-5"/>
        </w:rPr>
        <w:t xml:space="preserve"> </w:t>
      </w:r>
      <w:r>
        <w:t>in</w:t>
      </w:r>
      <w:r>
        <w:rPr>
          <w:spacing w:val="-5"/>
        </w:rPr>
        <w:t xml:space="preserve"> </w:t>
      </w:r>
      <w:r>
        <w:t>the</w:t>
      </w:r>
      <w:r>
        <w:rPr>
          <w:spacing w:val="-5"/>
        </w:rPr>
        <w:t xml:space="preserve"> </w:t>
      </w:r>
      <w:r>
        <w:t>code</w:t>
      </w:r>
      <w:r>
        <w:rPr>
          <w:spacing w:val="-5"/>
        </w:rPr>
        <w:t xml:space="preserve"> </w:t>
      </w:r>
      <w:r>
        <w:t>than</w:t>
      </w:r>
      <w:r>
        <w:rPr>
          <w:spacing w:val="-5"/>
        </w:rPr>
        <w:t xml:space="preserve"> </w:t>
      </w:r>
      <w:r>
        <w:t>in</w:t>
      </w:r>
      <w:r>
        <w:rPr>
          <w:spacing w:val="-5"/>
        </w:rPr>
        <w:t xml:space="preserve"> </w:t>
      </w:r>
      <w:r>
        <w:t>the</w:t>
      </w:r>
      <w:r>
        <w:rPr>
          <w:spacing w:val="-5"/>
        </w:rPr>
        <w:t xml:space="preserve"> </w:t>
      </w:r>
      <w:r>
        <w:t>model.</w:t>
      </w:r>
      <w:r>
        <w:rPr>
          <w:spacing w:val="-5"/>
        </w:rPr>
        <w:t xml:space="preserve"> </w:t>
      </w:r>
      <w:r>
        <w:t>Because</w:t>
      </w:r>
      <w:r>
        <w:rPr>
          <w:spacing w:val="-5"/>
        </w:rPr>
        <w:t xml:space="preserve"> </w:t>
      </w:r>
      <w:r>
        <w:t>of</w:t>
      </w:r>
      <w:r>
        <w:rPr>
          <w:spacing w:val="-5"/>
        </w:rPr>
        <w:t xml:space="preserve"> </w:t>
      </w:r>
      <w:r>
        <w:t xml:space="preserve">these reasons, the LEGO car factory is suitable to the  </w:t>
      </w:r>
      <w:r>
        <w:rPr>
          <w:spacing w:val="43"/>
        </w:rPr>
        <w:t xml:space="preserve"> </w:t>
      </w:r>
      <w:r>
        <w:t>evaluation.</w:t>
      </w:r>
    </w:p>
    <w:p w14:paraId="5EB5E237" w14:textId="77777777" w:rsidR="00E61455" w:rsidRDefault="0079175C">
      <w:pPr>
        <w:pStyle w:val="Corpsdetexte"/>
        <w:spacing w:line="249" w:lineRule="auto"/>
        <w:ind w:right="117" w:firstLine="199"/>
      </w:pPr>
      <w:r>
        <w:t xml:space="preserve">A LEGO car is composed of four modules: chassis, front, back, and roof.The  communication  between  these  modules is based on Bluetooth and  master-slave  like.  In  the  latter, the chassis acts as the  master  while  the  other  modules  as the slaves. Each slave module consists of five components: bluetooth communication controller, </w:t>
      </w:r>
      <w:r>
        <w:rPr>
          <w:spacing w:val="-3"/>
        </w:rPr>
        <w:t xml:space="preserve">convoyer, </w:t>
      </w:r>
      <w:r>
        <w:t>robotic arm, press, and shelf. The behavior of each component is described by a UML state machine. The  components  communicate  with each other through a data flow like communication schema.</w:t>
      </w:r>
      <w:r>
        <w:rPr>
          <w:spacing w:val="-10"/>
        </w:rPr>
        <w:t xml:space="preserve"> </w:t>
      </w:r>
      <w:r>
        <w:t>Previously,</w:t>
      </w:r>
      <w:r>
        <w:rPr>
          <w:spacing w:val="-10"/>
        </w:rPr>
        <w:t xml:space="preserve"> </w:t>
      </w:r>
      <w:r>
        <w:t>each</w:t>
      </w:r>
      <w:r>
        <w:rPr>
          <w:spacing w:val="-10"/>
        </w:rPr>
        <w:t xml:space="preserve"> </w:t>
      </w:r>
      <w:r>
        <w:t>component</w:t>
      </w:r>
      <w:r>
        <w:rPr>
          <w:spacing w:val="-10"/>
        </w:rPr>
        <w:t xml:space="preserve"> </w:t>
      </w:r>
      <w:r>
        <w:t>holds</w:t>
      </w:r>
      <w:r>
        <w:rPr>
          <w:spacing w:val="-10"/>
        </w:rPr>
        <w:t xml:space="preserve"> </w:t>
      </w:r>
      <w:r>
        <w:t>references</w:t>
      </w:r>
      <w:r>
        <w:rPr>
          <w:spacing w:val="-10"/>
        </w:rPr>
        <w:t xml:space="preserve"> </w:t>
      </w:r>
      <w:r>
        <w:t xml:space="preserve">(pointers in C++), modeled as UML associations, to other components to exchange data between the components. Furthermore, API invocations between these components were also aided by these references. The latter, </w:t>
      </w:r>
      <w:r>
        <w:rPr>
          <w:spacing w:val="-3"/>
        </w:rPr>
        <w:t xml:space="preserve">however, </w:t>
      </w:r>
      <w:r>
        <w:t xml:space="preserve">made the design not purely component-based and not </w:t>
      </w:r>
      <w:r>
        <w:rPr>
          <w:spacing w:val="14"/>
        </w:rPr>
        <w:t xml:space="preserve"> </w:t>
      </w:r>
      <w:r>
        <w:t>reusable.</w:t>
      </w:r>
    </w:p>
    <w:p w14:paraId="02B4332C" w14:textId="77777777" w:rsidR="00E61455" w:rsidRDefault="0079175C">
      <w:pPr>
        <w:pStyle w:val="Corpsdetexte"/>
        <w:spacing w:line="249" w:lineRule="auto"/>
        <w:ind w:right="117" w:firstLine="199"/>
      </w:pPr>
      <w:r>
        <w:rPr>
          <w:spacing w:val="-8"/>
        </w:rPr>
        <w:t xml:space="preserve">To </w:t>
      </w:r>
      <w:r>
        <w:t xml:space="preserve">adopt a fully component-based approach, we use flow ports to exchange data items/signals between the components within a module. API invocations are re-designed by using service ports. Fig. 5 shows the UML composite structure dia- gram for the </w:t>
      </w:r>
      <w:r>
        <w:rPr>
          <w:i/>
        </w:rPr>
        <w:t xml:space="preserve">front </w:t>
      </w:r>
      <w:r>
        <w:t xml:space="preserve">module without showing detailed structures of each of its components. Furthermore, for simplification, only flow  ports  are  shown  in  the  figure.  The  names  of  the  signals/messages  exchanged  between  flow  ports  of </w:t>
      </w:r>
      <w:r>
        <w:rPr>
          <w:spacing w:val="7"/>
        </w:rPr>
        <w:t xml:space="preserve"> </w:t>
      </w:r>
      <w:r>
        <w:t>the</w:t>
      </w:r>
    </w:p>
    <w:p w14:paraId="561BD4A2" w14:textId="77777777" w:rsidR="00E61455" w:rsidRDefault="00E61455">
      <w:pPr>
        <w:spacing w:line="249" w:lineRule="auto"/>
        <w:sectPr w:rsidR="00E61455">
          <w:type w:val="continuous"/>
          <w:pgSz w:w="12240" w:h="15840"/>
          <w:pgMar w:top="980" w:right="860" w:bottom="280" w:left="860" w:header="720" w:footer="720" w:gutter="0"/>
          <w:cols w:num="2" w:space="720" w:equalWidth="0">
            <w:col w:w="5141" w:space="119"/>
            <w:col w:w="5260"/>
          </w:cols>
        </w:sectPr>
      </w:pPr>
    </w:p>
    <w:p w14:paraId="04B926CB" w14:textId="77777777" w:rsidR="00E61455" w:rsidRDefault="0079175C">
      <w:pPr>
        <w:pStyle w:val="Corpsdetexte"/>
        <w:spacing w:before="51" w:line="249" w:lineRule="auto"/>
      </w:pPr>
      <w:r>
        <w:lastRenderedPageBreak/>
        <w:t xml:space="preserve">components are annotated above connectors between the flow ports. The three flow port types are used. For example, the controller can send the </w:t>
      </w:r>
      <w:r>
        <w:rPr>
          <w:i/>
        </w:rPr>
        <w:t xml:space="preserve">StopProcess </w:t>
      </w:r>
      <w:r>
        <w:t xml:space="preserve">signal to the other four components through its ports. The robotic  arm  component can send and receive </w:t>
      </w:r>
      <w:r>
        <w:rPr>
          <w:i/>
        </w:rPr>
        <w:t xml:space="preserve">StopProcess </w:t>
      </w:r>
      <w:r>
        <w:t xml:space="preserve">instances to the conveyor and from the controller by its bidirectional flow port. Note  that the processing of signals incoming to a component via its ports is realized by the component’s state  </w:t>
      </w:r>
      <w:r>
        <w:rPr>
          <w:spacing w:val="8"/>
        </w:rPr>
        <w:t xml:space="preserve"> </w:t>
      </w:r>
      <w:r>
        <w:t>machine.</w:t>
      </w:r>
    </w:p>
    <w:p w14:paraId="4E11FF5B" w14:textId="77777777" w:rsidR="00E61455" w:rsidRDefault="0079175C">
      <w:pPr>
        <w:pStyle w:val="Paragraphedeliste"/>
        <w:numPr>
          <w:ilvl w:val="0"/>
          <w:numId w:val="4"/>
        </w:numPr>
        <w:tabs>
          <w:tab w:val="left" w:pos="585"/>
        </w:tabs>
        <w:spacing w:before="13" w:line="249" w:lineRule="auto"/>
        <w:ind w:firstLine="199"/>
        <w:jc w:val="both"/>
        <w:rPr>
          <w:sz w:val="20"/>
        </w:rPr>
      </w:pPr>
      <w:r>
        <w:rPr>
          <w:i/>
          <w:sz w:val="20"/>
        </w:rPr>
        <w:t xml:space="preserve">Reconstruction of model </w:t>
      </w:r>
      <w:r>
        <w:rPr>
          <w:i/>
          <w:spacing w:val="-3"/>
          <w:sz w:val="20"/>
        </w:rPr>
        <w:t xml:space="preserve">from </w:t>
      </w:r>
      <w:r>
        <w:rPr>
          <w:i/>
          <w:sz w:val="20"/>
        </w:rPr>
        <w:t xml:space="preserve">code: </w:t>
      </w:r>
      <w:r>
        <w:rPr>
          <w:sz w:val="20"/>
        </w:rPr>
        <w:t>In this first experi- mentation, for each (origin) module without fine-grained code embedded as blocks of text, we generated its corresponding extended code. The model used for code generation contains 97 classes, 111 connectors, 119 ports, 15 state machines with 240 vertexes, 296 transitions and 11 events including signal and</w:t>
      </w:r>
      <w:r>
        <w:rPr>
          <w:spacing w:val="30"/>
          <w:sz w:val="20"/>
        </w:rPr>
        <w:t xml:space="preserve"> </w:t>
      </w:r>
      <w:r>
        <w:rPr>
          <w:sz w:val="20"/>
        </w:rPr>
        <w:t>time</w:t>
      </w:r>
      <w:r>
        <w:rPr>
          <w:spacing w:val="30"/>
          <w:sz w:val="20"/>
        </w:rPr>
        <w:t xml:space="preserve"> </w:t>
      </w:r>
      <w:r>
        <w:rPr>
          <w:sz w:val="20"/>
        </w:rPr>
        <w:t>events.</w:t>
      </w:r>
      <w:r>
        <w:rPr>
          <w:spacing w:val="30"/>
          <w:sz w:val="20"/>
        </w:rPr>
        <w:t xml:space="preserve"> </w:t>
      </w:r>
      <w:r>
        <w:rPr>
          <w:sz w:val="20"/>
        </w:rPr>
        <w:t>From</w:t>
      </w:r>
      <w:r>
        <w:rPr>
          <w:spacing w:val="30"/>
          <w:sz w:val="20"/>
        </w:rPr>
        <w:t xml:space="preserve"> </w:t>
      </w:r>
      <w:r>
        <w:rPr>
          <w:sz w:val="20"/>
        </w:rPr>
        <w:t>the</w:t>
      </w:r>
      <w:r>
        <w:rPr>
          <w:spacing w:val="30"/>
          <w:sz w:val="20"/>
        </w:rPr>
        <w:t xml:space="preserve"> </w:t>
      </w:r>
      <w:r>
        <w:rPr>
          <w:sz w:val="20"/>
        </w:rPr>
        <w:t>extended</w:t>
      </w:r>
      <w:r>
        <w:rPr>
          <w:spacing w:val="30"/>
          <w:sz w:val="20"/>
        </w:rPr>
        <w:t xml:space="preserve"> </w:t>
      </w:r>
      <w:r>
        <w:rPr>
          <w:sz w:val="20"/>
        </w:rPr>
        <w:t>code,</w:t>
      </w:r>
      <w:r>
        <w:rPr>
          <w:spacing w:val="30"/>
          <w:sz w:val="20"/>
        </w:rPr>
        <w:t xml:space="preserve"> </w:t>
      </w:r>
      <w:r>
        <w:rPr>
          <w:sz w:val="20"/>
        </w:rPr>
        <w:t>a</w:t>
      </w:r>
      <w:r>
        <w:rPr>
          <w:spacing w:val="30"/>
          <w:sz w:val="20"/>
        </w:rPr>
        <w:t xml:space="preserve"> </w:t>
      </w:r>
      <w:r>
        <w:rPr>
          <w:sz w:val="20"/>
        </w:rPr>
        <w:t>reversed</w:t>
      </w:r>
      <w:r>
        <w:rPr>
          <w:spacing w:val="30"/>
          <w:sz w:val="20"/>
        </w:rPr>
        <w:t xml:space="preserve"> </w:t>
      </w:r>
      <w:r>
        <w:rPr>
          <w:sz w:val="20"/>
        </w:rPr>
        <w:t>model</w:t>
      </w:r>
      <w:r>
        <w:rPr>
          <w:w w:val="99"/>
          <w:sz w:val="20"/>
        </w:rPr>
        <w:t xml:space="preserve"> </w:t>
      </w:r>
      <w:r>
        <w:rPr>
          <w:sz w:val="20"/>
        </w:rPr>
        <w:t>was created by using the batch reverse engineering. This reversed model was then compared with the origin module model. No differences were detected for the four modules. This result assesses that our approach and its implementation can be used for reconstructing a model from its corresponding generated</w:t>
      </w:r>
      <w:r>
        <w:rPr>
          <w:spacing w:val="14"/>
          <w:sz w:val="20"/>
        </w:rPr>
        <w:t xml:space="preserve"> </w:t>
      </w:r>
      <w:r>
        <w:rPr>
          <w:sz w:val="20"/>
        </w:rPr>
        <w:t>code.</w:t>
      </w:r>
    </w:p>
    <w:p w14:paraId="237E1616" w14:textId="77777777" w:rsidR="00E61455" w:rsidRDefault="0079175C">
      <w:pPr>
        <w:pStyle w:val="Paragraphedeliste"/>
        <w:numPr>
          <w:ilvl w:val="0"/>
          <w:numId w:val="4"/>
        </w:numPr>
        <w:tabs>
          <w:tab w:val="left" w:pos="585"/>
        </w:tabs>
        <w:spacing w:before="13" w:line="249" w:lineRule="auto"/>
        <w:ind w:firstLine="199"/>
        <w:rPr>
          <w:sz w:val="20"/>
        </w:rPr>
      </w:pPr>
      <w:r>
        <w:rPr>
          <w:i/>
          <w:sz w:val="20"/>
        </w:rPr>
        <w:t xml:space="preserve">Propagation  of  code  modifications  back  to  model:  </w:t>
      </w:r>
      <w:r>
        <w:rPr>
          <w:sz w:val="20"/>
        </w:rPr>
        <w:t>In this second experimentation, for each of  the  extended  code generated as above, we added class attributes and fine- grained code to each component. Specifically, [how many?] state actions, transition effects, and class methods are created following the rules described in Section III. Furthermore, API invocations between components through UML associations and C++ references are re-factored with the use of service ports and invocations through the required interface of a service</w:t>
      </w:r>
      <w:r>
        <w:rPr>
          <w:spacing w:val="15"/>
          <w:sz w:val="20"/>
        </w:rPr>
        <w:t xml:space="preserve"> </w:t>
      </w:r>
      <w:r>
        <w:rPr>
          <w:sz w:val="20"/>
        </w:rPr>
        <w:t>port.</w:t>
      </w:r>
    </w:p>
    <w:p w14:paraId="3721FD2B" w14:textId="77777777" w:rsidR="00E61455" w:rsidRDefault="0079175C">
      <w:pPr>
        <w:pStyle w:val="Corpsdetexte"/>
        <w:spacing w:line="249" w:lineRule="auto"/>
        <w:ind w:firstLine="199"/>
      </w:pPr>
      <w:r>
        <w:t>After enrichment for the generated code, we automatically propagated the code modifications back to the corresponding module model by using IRE. We then manually checked the module model for updates as  followings:</w:t>
      </w:r>
    </w:p>
    <w:p w14:paraId="2DFA36C9" w14:textId="77777777" w:rsidR="00E61455" w:rsidRDefault="0079175C">
      <w:pPr>
        <w:pStyle w:val="Paragraphedeliste"/>
        <w:numPr>
          <w:ilvl w:val="0"/>
          <w:numId w:val="3"/>
        </w:numPr>
        <w:tabs>
          <w:tab w:val="left" w:pos="520"/>
        </w:tabs>
        <w:spacing w:before="52"/>
        <w:rPr>
          <w:sz w:val="16"/>
        </w:rPr>
      </w:pPr>
      <w:r>
        <w:rPr>
          <w:sz w:val="16"/>
        </w:rPr>
        <w:t>UML properties are created in the model corresponding to the class attributes in the</w:t>
      </w:r>
      <w:r>
        <w:rPr>
          <w:spacing w:val="36"/>
          <w:sz w:val="16"/>
        </w:rPr>
        <w:t xml:space="preserve"> </w:t>
      </w:r>
      <w:r>
        <w:rPr>
          <w:sz w:val="16"/>
        </w:rPr>
        <w:t>code.</w:t>
      </w:r>
    </w:p>
    <w:p w14:paraId="73148087" w14:textId="77777777" w:rsidR="00E61455" w:rsidRDefault="0079175C">
      <w:pPr>
        <w:pStyle w:val="Paragraphedeliste"/>
        <w:numPr>
          <w:ilvl w:val="0"/>
          <w:numId w:val="3"/>
        </w:numPr>
        <w:tabs>
          <w:tab w:val="left" w:pos="520"/>
        </w:tabs>
        <w:rPr>
          <w:sz w:val="16"/>
        </w:rPr>
      </w:pPr>
      <w:r>
        <w:rPr>
          <w:sz w:val="16"/>
        </w:rPr>
        <w:t>UML state actions and transition effects are created within the model. Each has a block of text containing the fine-grained code filled in the extended</w:t>
      </w:r>
      <w:r>
        <w:rPr>
          <w:spacing w:val="8"/>
          <w:sz w:val="16"/>
        </w:rPr>
        <w:t xml:space="preserve"> </w:t>
      </w:r>
      <w:r>
        <w:rPr>
          <w:sz w:val="16"/>
        </w:rPr>
        <w:t>code.</w:t>
      </w:r>
    </w:p>
    <w:p w14:paraId="7493AE21" w14:textId="77777777" w:rsidR="00E61455" w:rsidRDefault="0079175C">
      <w:pPr>
        <w:pStyle w:val="Paragraphedeliste"/>
        <w:numPr>
          <w:ilvl w:val="0"/>
          <w:numId w:val="3"/>
        </w:numPr>
        <w:tabs>
          <w:tab w:val="left" w:pos="520"/>
        </w:tabs>
        <w:rPr>
          <w:sz w:val="16"/>
        </w:rPr>
      </w:pPr>
      <w:r>
        <w:rPr>
          <w:sz w:val="16"/>
        </w:rPr>
        <w:t>UML operations are created in the model corresponding to the class methods in the  code.</w:t>
      </w:r>
    </w:p>
    <w:p w14:paraId="608C2830" w14:textId="77777777" w:rsidR="00E61455" w:rsidRDefault="0079175C">
      <w:pPr>
        <w:pStyle w:val="Corpsdetexte"/>
        <w:spacing w:before="86" w:line="249" w:lineRule="auto"/>
        <w:ind w:firstLine="199"/>
      </w:pPr>
      <w:r>
        <w:t>All of the model elements corresponding in the modified elements in the code were found in the updated model. This result assesses that our approach and its implementation can propagate modifications in code back to  model.</w:t>
      </w:r>
    </w:p>
    <w:p w14:paraId="7BEEB18B" w14:textId="77777777" w:rsidR="00E61455" w:rsidRDefault="0079175C">
      <w:pPr>
        <w:pStyle w:val="Paragraphedeliste"/>
        <w:numPr>
          <w:ilvl w:val="0"/>
          <w:numId w:val="4"/>
        </w:numPr>
        <w:tabs>
          <w:tab w:val="left" w:pos="585"/>
        </w:tabs>
        <w:spacing w:before="13" w:line="249" w:lineRule="auto"/>
        <w:ind w:firstLine="199"/>
        <w:jc w:val="both"/>
        <w:rPr>
          <w:sz w:val="20"/>
        </w:rPr>
      </w:pPr>
      <w:r>
        <w:rPr>
          <w:i/>
          <w:sz w:val="20"/>
        </w:rPr>
        <w:t>Synchronization of concurrent modifications:</w:t>
      </w:r>
      <w:r>
        <w:rPr>
          <w:i/>
          <w:spacing w:val="3"/>
          <w:sz w:val="20"/>
        </w:rPr>
        <w:t xml:space="preserve"> </w:t>
      </w:r>
      <w:r>
        <w:rPr>
          <w:spacing w:val="-8"/>
          <w:sz w:val="20"/>
        </w:rPr>
        <w:t>To</w:t>
      </w:r>
      <w:r>
        <w:rPr>
          <w:spacing w:val="18"/>
          <w:sz w:val="20"/>
        </w:rPr>
        <w:t xml:space="preserve"> </w:t>
      </w:r>
      <w:r>
        <w:rPr>
          <w:sz w:val="20"/>
        </w:rPr>
        <w:t>assess</w:t>
      </w:r>
      <w:r>
        <w:rPr>
          <w:w w:val="99"/>
          <w:sz w:val="20"/>
        </w:rPr>
        <w:t xml:space="preserve"> </w:t>
      </w:r>
      <w:r>
        <w:rPr>
          <w:sz w:val="20"/>
        </w:rPr>
        <w:t>our approach in case of concurrent modifications, we</w:t>
      </w:r>
      <w:r>
        <w:rPr>
          <w:spacing w:val="-20"/>
          <w:sz w:val="20"/>
        </w:rPr>
        <w:t xml:space="preserve"> </w:t>
      </w:r>
      <w:r>
        <w:rPr>
          <w:sz w:val="20"/>
        </w:rPr>
        <w:t xml:space="preserve">emulated a typical situation, in which the Lego architecture model, named the original model, and its generated code are concur- rently modified. </w:t>
      </w:r>
      <w:r>
        <w:rPr>
          <w:spacing w:val="-8"/>
          <w:sz w:val="20"/>
        </w:rPr>
        <w:t xml:space="preserve">To </w:t>
      </w:r>
      <w:r>
        <w:rPr>
          <w:sz w:val="20"/>
        </w:rPr>
        <w:t>simplify the emulation, we only</w:t>
      </w:r>
      <w:r>
        <w:rPr>
          <w:spacing w:val="-25"/>
          <w:sz w:val="20"/>
        </w:rPr>
        <w:t xml:space="preserve"> </w:t>
      </w:r>
      <w:r>
        <w:rPr>
          <w:sz w:val="20"/>
        </w:rPr>
        <w:t xml:space="preserve">introduced modifications to method bodies in the code (become the </w:t>
      </w:r>
      <w:r>
        <w:rPr>
          <w:b/>
          <w:sz w:val="20"/>
        </w:rPr>
        <w:t>modified code</w:t>
      </w:r>
      <w:r>
        <w:rPr>
          <w:sz w:val="20"/>
        </w:rPr>
        <w:t xml:space="preserve">) and additions of UML ports, connectors and states in the model (become the </w:t>
      </w:r>
      <w:r>
        <w:rPr>
          <w:b/>
          <w:sz w:val="20"/>
        </w:rPr>
        <w:t xml:space="preserve">modified  </w:t>
      </w:r>
      <w:r>
        <w:rPr>
          <w:b/>
          <w:spacing w:val="13"/>
          <w:sz w:val="20"/>
        </w:rPr>
        <w:t xml:space="preserve"> </w:t>
      </w:r>
      <w:r>
        <w:rPr>
          <w:b/>
          <w:sz w:val="20"/>
        </w:rPr>
        <w:t>model</w:t>
      </w:r>
      <w:r>
        <w:rPr>
          <w:sz w:val="20"/>
        </w:rPr>
        <w:t>).</w:t>
      </w:r>
    </w:p>
    <w:p w14:paraId="0F1E2838" w14:textId="77777777" w:rsidR="00E61455" w:rsidRDefault="0079175C">
      <w:pPr>
        <w:spacing w:line="249" w:lineRule="auto"/>
        <w:ind w:left="119" w:firstLine="199"/>
        <w:jc w:val="both"/>
        <w:rPr>
          <w:sz w:val="20"/>
        </w:rPr>
      </w:pPr>
      <w:r>
        <w:rPr>
          <w:spacing w:val="-8"/>
          <w:sz w:val="20"/>
        </w:rPr>
        <w:t xml:space="preserve">To </w:t>
      </w:r>
      <w:r>
        <w:rPr>
          <w:sz w:val="20"/>
        </w:rPr>
        <w:t xml:space="preserve">synchronize the </w:t>
      </w:r>
      <w:r>
        <w:rPr>
          <w:b/>
          <w:sz w:val="20"/>
        </w:rPr>
        <w:t xml:space="preserve">modified model </w:t>
      </w:r>
      <w:r>
        <w:rPr>
          <w:sz w:val="20"/>
        </w:rPr>
        <w:t xml:space="preserve">and </w:t>
      </w:r>
      <w:r>
        <w:rPr>
          <w:b/>
          <w:sz w:val="20"/>
        </w:rPr>
        <w:t>modified  code</w:t>
      </w:r>
      <w:r>
        <w:rPr>
          <w:sz w:val="20"/>
        </w:rPr>
        <w:t>,  we used our previous synchronization mechanism [22], whose steps are as</w:t>
      </w:r>
      <w:r>
        <w:rPr>
          <w:spacing w:val="45"/>
          <w:sz w:val="20"/>
        </w:rPr>
        <w:t xml:space="preserve"> </w:t>
      </w:r>
      <w:r>
        <w:rPr>
          <w:sz w:val="20"/>
        </w:rPr>
        <w:t>followings:</w:t>
      </w:r>
    </w:p>
    <w:p w14:paraId="12F9B69A" w14:textId="77777777" w:rsidR="00E61455" w:rsidRDefault="0079175C">
      <w:pPr>
        <w:pStyle w:val="Corpsdetexte"/>
        <w:spacing w:before="6"/>
        <w:ind w:left="0"/>
        <w:jc w:val="left"/>
        <w:rPr>
          <w:sz w:val="10"/>
        </w:rPr>
      </w:pPr>
      <w:r>
        <w:br w:type="column"/>
      </w:r>
    </w:p>
    <w:p w14:paraId="10DEE5A6" w14:textId="6BF0E950" w:rsidR="00E61455" w:rsidRDefault="00414C1D">
      <w:pPr>
        <w:pStyle w:val="Corpsdetexte"/>
        <w:ind w:left="112"/>
        <w:jc w:val="left"/>
      </w:pPr>
      <w:r>
        <w:rPr>
          <w:noProof/>
        </w:rPr>
        <mc:AlternateContent>
          <mc:Choice Requires="wpg">
            <w:drawing>
              <wp:inline distT="0" distB="0" distL="0" distR="0" wp14:anchorId="5313DFE7" wp14:editId="49A221A1">
                <wp:extent cx="3149600" cy="1945005"/>
                <wp:effectExtent l="4445" t="6985" r="8255" b="635"/>
                <wp:docPr id="4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0" cy="1945005"/>
                          <a:chOff x="0" y="0"/>
                          <a:chExt cx="4960" cy="3063"/>
                        </a:xfrm>
                      </wpg:grpSpPr>
                      <pic:pic xmlns:pic="http://schemas.openxmlformats.org/drawingml/2006/picture">
                        <pic:nvPicPr>
                          <pic:cNvPr id="45" name="Picture 10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4" y="4"/>
                            <a:ext cx="4945" cy="2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0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021" y="25"/>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0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49" y="1088"/>
                            <a:ext cx="146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0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35" y="1109"/>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Line 1010"/>
                        <wps:cNvCnPr>
                          <a:cxnSpLocks noChangeShapeType="1"/>
                        </wps:cNvCnPr>
                        <wps:spPr bwMode="auto">
                          <a:xfrm>
                            <a:off x="156" y="1226"/>
                            <a:ext cx="146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009"/>
                        <wps:cNvSpPr>
                          <a:spLocks noChangeArrowheads="1"/>
                        </wps:cNvSpPr>
                        <wps:spPr bwMode="auto">
                          <a:xfrm>
                            <a:off x="149" y="1088"/>
                            <a:ext cx="1457" cy="53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10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84"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Rectangle 1007"/>
                        <wps:cNvSpPr>
                          <a:spLocks noChangeArrowheads="1"/>
                        </wps:cNvSpPr>
                        <wps:spPr bwMode="auto">
                          <a:xfrm>
                            <a:off x="184"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10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08"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1005"/>
                        <wps:cNvSpPr>
                          <a:spLocks noChangeArrowheads="1"/>
                        </wps:cNvSpPr>
                        <wps:spPr bwMode="auto">
                          <a:xfrm>
                            <a:off x="508"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10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936"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Rectangle 1003"/>
                        <wps:cNvSpPr>
                          <a:spLocks noChangeArrowheads="1"/>
                        </wps:cNvSpPr>
                        <wps:spPr bwMode="auto">
                          <a:xfrm>
                            <a:off x="936"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100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316"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1001"/>
                        <wps:cNvSpPr>
                          <a:spLocks noChangeArrowheads="1"/>
                        </wps:cNvSpPr>
                        <wps:spPr bwMode="auto">
                          <a:xfrm>
                            <a:off x="1316"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10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289"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999"/>
                        <wps:cNvSpPr>
                          <a:spLocks noChangeArrowheads="1"/>
                        </wps:cNvSpPr>
                        <wps:spPr bwMode="auto">
                          <a:xfrm>
                            <a:off x="1289"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9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85"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997"/>
                        <wps:cNvSpPr>
                          <a:spLocks noChangeArrowheads="1"/>
                        </wps:cNvSpPr>
                        <wps:spPr bwMode="auto">
                          <a:xfrm>
                            <a:off x="985"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9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12"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Rectangle 995"/>
                        <wps:cNvSpPr>
                          <a:spLocks noChangeArrowheads="1"/>
                        </wps:cNvSpPr>
                        <wps:spPr bwMode="auto">
                          <a:xfrm>
                            <a:off x="612"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 name="Picture 9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39"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Rectangle 993"/>
                        <wps:cNvSpPr>
                          <a:spLocks noChangeArrowheads="1"/>
                        </wps:cNvSpPr>
                        <wps:spPr bwMode="auto">
                          <a:xfrm>
                            <a:off x="239"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9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544" y="117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Rectangle 991"/>
                        <wps:cNvSpPr>
                          <a:spLocks noChangeArrowheads="1"/>
                        </wps:cNvSpPr>
                        <wps:spPr bwMode="auto">
                          <a:xfrm>
                            <a:off x="1544" y="117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99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544" y="13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Rectangle 989"/>
                        <wps:cNvSpPr>
                          <a:spLocks noChangeArrowheads="1"/>
                        </wps:cNvSpPr>
                        <wps:spPr bwMode="auto">
                          <a:xfrm>
                            <a:off x="1544" y="13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98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530"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Rectangle 987"/>
                        <wps:cNvSpPr>
                          <a:spLocks noChangeArrowheads="1"/>
                        </wps:cNvSpPr>
                        <wps:spPr bwMode="auto">
                          <a:xfrm>
                            <a:off x="1530"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98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1482" y="204"/>
                            <a:ext cx="2086"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9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786" y="225"/>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Line 984"/>
                        <wps:cNvCnPr>
                          <a:cxnSpLocks noChangeShapeType="1"/>
                        </wps:cNvCnPr>
                        <wps:spPr bwMode="auto">
                          <a:xfrm>
                            <a:off x="1489" y="342"/>
                            <a:ext cx="208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983"/>
                        <wps:cNvSpPr>
                          <a:spLocks noChangeArrowheads="1"/>
                        </wps:cNvSpPr>
                        <wps:spPr bwMode="auto">
                          <a:xfrm>
                            <a:off x="1482" y="204"/>
                            <a:ext cx="2079" cy="53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9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413" y="18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Rectangle 981"/>
                        <wps:cNvSpPr>
                          <a:spLocks noChangeArrowheads="1"/>
                        </wps:cNvSpPr>
                        <wps:spPr bwMode="auto">
                          <a:xfrm>
                            <a:off x="1413" y="18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98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413" y="34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Rectangle 979"/>
                        <wps:cNvSpPr>
                          <a:spLocks noChangeArrowheads="1"/>
                        </wps:cNvSpPr>
                        <wps:spPr bwMode="auto">
                          <a:xfrm>
                            <a:off x="1413" y="34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97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413" y="550"/>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Rectangle 977"/>
                        <wps:cNvSpPr>
                          <a:spLocks noChangeArrowheads="1"/>
                        </wps:cNvSpPr>
                        <wps:spPr bwMode="auto">
                          <a:xfrm>
                            <a:off x="1413" y="550"/>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9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586"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975"/>
                        <wps:cNvSpPr>
                          <a:spLocks noChangeArrowheads="1"/>
                        </wps:cNvSpPr>
                        <wps:spPr bwMode="auto">
                          <a:xfrm>
                            <a:off x="1586"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9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1820"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973"/>
                        <wps:cNvSpPr>
                          <a:spLocks noChangeArrowheads="1"/>
                        </wps:cNvSpPr>
                        <wps:spPr bwMode="auto">
                          <a:xfrm>
                            <a:off x="1820"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97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014"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Rectangle 971"/>
                        <wps:cNvSpPr>
                          <a:spLocks noChangeArrowheads="1"/>
                        </wps:cNvSpPr>
                        <wps:spPr bwMode="auto">
                          <a:xfrm>
                            <a:off x="2014"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 name="Picture 9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255"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Rectangle 969"/>
                        <wps:cNvSpPr>
                          <a:spLocks noChangeArrowheads="1"/>
                        </wps:cNvSpPr>
                        <wps:spPr bwMode="auto">
                          <a:xfrm>
                            <a:off x="2255"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9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2545"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967"/>
                        <wps:cNvSpPr>
                          <a:spLocks noChangeArrowheads="1"/>
                        </wps:cNvSpPr>
                        <wps:spPr bwMode="auto">
                          <a:xfrm>
                            <a:off x="2545"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 name="Picture 9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2801"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Rectangle 965"/>
                        <wps:cNvSpPr>
                          <a:spLocks noChangeArrowheads="1"/>
                        </wps:cNvSpPr>
                        <wps:spPr bwMode="auto">
                          <a:xfrm>
                            <a:off x="2801"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9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077"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Rectangle 963"/>
                        <wps:cNvSpPr>
                          <a:spLocks noChangeArrowheads="1"/>
                        </wps:cNvSpPr>
                        <wps:spPr bwMode="auto">
                          <a:xfrm>
                            <a:off x="3077"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9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485"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Rectangle 961"/>
                        <wps:cNvSpPr>
                          <a:spLocks noChangeArrowheads="1"/>
                        </wps:cNvSpPr>
                        <wps:spPr bwMode="auto">
                          <a:xfrm>
                            <a:off x="3485"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 name="Picture 9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499" y="287"/>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Rectangle 959"/>
                        <wps:cNvSpPr>
                          <a:spLocks noChangeArrowheads="1"/>
                        </wps:cNvSpPr>
                        <wps:spPr bwMode="auto">
                          <a:xfrm>
                            <a:off x="3499" y="287"/>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499" y="467"/>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Rectangle 957"/>
                        <wps:cNvSpPr>
                          <a:spLocks noChangeArrowheads="1"/>
                        </wps:cNvSpPr>
                        <wps:spPr bwMode="auto">
                          <a:xfrm>
                            <a:off x="3499" y="467"/>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3" name="Picture 9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312" y="1068"/>
                            <a:ext cx="1409"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9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388" y="1088"/>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Line 954"/>
                        <wps:cNvCnPr>
                          <a:cxnSpLocks noChangeShapeType="1"/>
                        </wps:cNvCnPr>
                        <wps:spPr bwMode="auto">
                          <a:xfrm>
                            <a:off x="3319" y="1206"/>
                            <a:ext cx="140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953"/>
                        <wps:cNvSpPr>
                          <a:spLocks noChangeArrowheads="1"/>
                        </wps:cNvSpPr>
                        <wps:spPr bwMode="auto">
                          <a:xfrm>
                            <a:off x="3312" y="1068"/>
                            <a:ext cx="1402" cy="546"/>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 name="Picture 9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3243" y="118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Rectangle 951"/>
                        <wps:cNvSpPr>
                          <a:spLocks noChangeArrowheads="1"/>
                        </wps:cNvSpPr>
                        <wps:spPr bwMode="auto">
                          <a:xfrm>
                            <a:off x="3243" y="118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9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3754" y="99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Rectangle 949"/>
                        <wps:cNvSpPr>
                          <a:spLocks noChangeArrowheads="1"/>
                        </wps:cNvSpPr>
                        <wps:spPr bwMode="auto">
                          <a:xfrm>
                            <a:off x="3754" y="99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1" name="Picture 9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4058" y="99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947"/>
                        <wps:cNvSpPr>
                          <a:spLocks noChangeArrowheads="1"/>
                        </wps:cNvSpPr>
                        <wps:spPr bwMode="auto">
                          <a:xfrm>
                            <a:off x="4058" y="99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 name="Picture 9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4472" y="99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Rectangle 945"/>
                        <wps:cNvSpPr>
                          <a:spLocks noChangeArrowheads="1"/>
                        </wps:cNvSpPr>
                        <wps:spPr bwMode="auto">
                          <a:xfrm>
                            <a:off x="4472" y="99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94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4417" y="155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Rectangle 943"/>
                        <wps:cNvSpPr>
                          <a:spLocks noChangeArrowheads="1"/>
                        </wps:cNvSpPr>
                        <wps:spPr bwMode="auto">
                          <a:xfrm>
                            <a:off x="4417" y="155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 name="Picture 9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49" y="2380"/>
                            <a:ext cx="1499"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9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29" y="2400"/>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Line 940"/>
                        <wps:cNvCnPr>
                          <a:cxnSpLocks noChangeShapeType="1"/>
                        </wps:cNvCnPr>
                        <wps:spPr bwMode="auto">
                          <a:xfrm>
                            <a:off x="156" y="2518"/>
                            <a:ext cx="149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939"/>
                        <wps:cNvSpPr>
                          <a:spLocks noChangeArrowheads="1"/>
                        </wps:cNvSpPr>
                        <wps:spPr bwMode="auto">
                          <a:xfrm>
                            <a:off x="149" y="2380"/>
                            <a:ext cx="1492" cy="490"/>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1" name="Picture 93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80" y="234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Rectangle 937"/>
                        <wps:cNvSpPr>
                          <a:spLocks noChangeArrowheads="1"/>
                        </wps:cNvSpPr>
                        <wps:spPr bwMode="auto">
                          <a:xfrm>
                            <a:off x="80" y="234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 name="Picture 93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494" y="231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Rectangle 935"/>
                        <wps:cNvSpPr>
                          <a:spLocks noChangeArrowheads="1"/>
                        </wps:cNvSpPr>
                        <wps:spPr bwMode="auto">
                          <a:xfrm>
                            <a:off x="494" y="231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 name="Picture 9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67" y="231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Rectangle 933"/>
                        <wps:cNvSpPr>
                          <a:spLocks noChangeArrowheads="1"/>
                        </wps:cNvSpPr>
                        <wps:spPr bwMode="auto">
                          <a:xfrm>
                            <a:off x="867" y="231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7" name="Picture 93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1510" y="231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Rectangle 931"/>
                        <wps:cNvSpPr>
                          <a:spLocks noChangeArrowheads="1"/>
                        </wps:cNvSpPr>
                        <wps:spPr bwMode="auto">
                          <a:xfrm>
                            <a:off x="1510" y="231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 name="Picture 93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579" y="252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929"/>
                        <wps:cNvSpPr>
                          <a:spLocks noChangeArrowheads="1"/>
                        </wps:cNvSpPr>
                        <wps:spPr bwMode="auto">
                          <a:xfrm>
                            <a:off x="1579" y="252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 name="Picture 9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579" y="2760"/>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Rectangle 927"/>
                        <wps:cNvSpPr>
                          <a:spLocks noChangeArrowheads="1"/>
                        </wps:cNvSpPr>
                        <wps:spPr bwMode="auto">
                          <a:xfrm>
                            <a:off x="1579" y="2760"/>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 name="Picture 92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3360" y="2421"/>
                            <a:ext cx="1340"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 name="Picture 9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644" y="2442"/>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Line 924"/>
                        <wps:cNvCnPr>
                          <a:cxnSpLocks noChangeShapeType="1"/>
                        </wps:cNvCnPr>
                        <wps:spPr bwMode="auto">
                          <a:xfrm>
                            <a:off x="3367" y="2559"/>
                            <a:ext cx="134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923"/>
                        <wps:cNvSpPr>
                          <a:spLocks noChangeArrowheads="1"/>
                        </wps:cNvSpPr>
                        <wps:spPr bwMode="auto">
                          <a:xfrm>
                            <a:off x="3360" y="2421"/>
                            <a:ext cx="1333" cy="44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 name="Picture 9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3291" y="2483"/>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Rectangle 921"/>
                        <wps:cNvSpPr>
                          <a:spLocks noChangeArrowheads="1"/>
                        </wps:cNvSpPr>
                        <wps:spPr bwMode="auto">
                          <a:xfrm>
                            <a:off x="3291" y="2483"/>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 name="Picture 9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3291" y="272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 name="Rectangle 919"/>
                        <wps:cNvSpPr>
                          <a:spLocks noChangeArrowheads="1"/>
                        </wps:cNvSpPr>
                        <wps:spPr bwMode="auto">
                          <a:xfrm>
                            <a:off x="3291" y="272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1" name="Picture 91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3927" y="2352"/>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Rectangle 917"/>
                        <wps:cNvSpPr>
                          <a:spLocks noChangeArrowheads="1"/>
                        </wps:cNvSpPr>
                        <wps:spPr bwMode="auto">
                          <a:xfrm>
                            <a:off x="3927" y="2352"/>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 name="Picture 9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4631" y="2552"/>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Rectangle 915"/>
                        <wps:cNvSpPr>
                          <a:spLocks noChangeArrowheads="1"/>
                        </wps:cNvSpPr>
                        <wps:spPr bwMode="auto">
                          <a:xfrm>
                            <a:off x="4631" y="2552"/>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914"/>
                        <wps:cNvCnPr>
                          <a:cxnSpLocks noChangeShapeType="1"/>
                        </wps:cNvCnPr>
                        <wps:spPr bwMode="auto">
                          <a:xfrm>
                            <a:off x="11" y="142"/>
                            <a:ext cx="4945"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46" name="Rectangle 913"/>
                        <wps:cNvSpPr>
                          <a:spLocks noChangeArrowheads="1"/>
                        </wps:cNvSpPr>
                        <wps:spPr bwMode="auto">
                          <a:xfrm>
                            <a:off x="4" y="4"/>
                            <a:ext cx="4938" cy="294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912"/>
                        <wps:cNvCnPr>
                          <a:cxnSpLocks noChangeShapeType="1"/>
                        </wps:cNvCnPr>
                        <wps:spPr bwMode="auto">
                          <a:xfrm>
                            <a:off x="2331" y="812"/>
                            <a:ext cx="0" cy="140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48" name="Freeform 911"/>
                        <wps:cNvSpPr>
                          <a:spLocks/>
                        </wps:cNvSpPr>
                        <wps:spPr bwMode="auto">
                          <a:xfrm>
                            <a:off x="2300" y="2214"/>
                            <a:ext cx="25" cy="28"/>
                          </a:xfrm>
                          <a:custGeom>
                            <a:avLst/>
                            <a:gdLst>
                              <a:gd name="T0" fmla="+- 0 2300 2300"/>
                              <a:gd name="T1" fmla="*/ T0 w 25"/>
                              <a:gd name="T2" fmla="+- 0 2242 2214"/>
                              <a:gd name="T3" fmla="*/ 2242 h 28"/>
                              <a:gd name="T4" fmla="+- 0 2314 2300"/>
                              <a:gd name="T5" fmla="*/ T4 w 25"/>
                              <a:gd name="T6" fmla="+- 0 2242 2214"/>
                              <a:gd name="T7" fmla="*/ 2242 h 28"/>
                              <a:gd name="T8" fmla="+- 0 2325 2300"/>
                              <a:gd name="T9" fmla="*/ T8 w 25"/>
                              <a:gd name="T10" fmla="+- 0 2229 2214"/>
                              <a:gd name="T11" fmla="*/ 2229 h 28"/>
                              <a:gd name="T12" fmla="+- 0 2325 2300"/>
                              <a:gd name="T13" fmla="*/ T12 w 25"/>
                              <a:gd name="T14" fmla="+- 0 2214 2214"/>
                              <a:gd name="T15" fmla="*/ 221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Line 910"/>
                        <wps:cNvCnPr>
                          <a:cxnSpLocks noChangeShapeType="1"/>
                        </wps:cNvCnPr>
                        <wps:spPr bwMode="auto">
                          <a:xfrm>
                            <a:off x="2304" y="224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0" name="Freeform 909"/>
                        <wps:cNvSpPr>
                          <a:spLocks/>
                        </wps:cNvSpPr>
                        <wps:spPr bwMode="auto">
                          <a:xfrm>
                            <a:off x="964" y="2242"/>
                            <a:ext cx="25" cy="28"/>
                          </a:xfrm>
                          <a:custGeom>
                            <a:avLst/>
                            <a:gdLst>
                              <a:gd name="T0" fmla="+- 0 988 964"/>
                              <a:gd name="T1" fmla="*/ T0 w 25"/>
                              <a:gd name="T2" fmla="+- 0 2242 2242"/>
                              <a:gd name="T3" fmla="*/ 2242 h 28"/>
                              <a:gd name="T4" fmla="+- 0 975 964"/>
                              <a:gd name="T5" fmla="*/ T4 w 25"/>
                              <a:gd name="T6" fmla="+- 0 2242 2242"/>
                              <a:gd name="T7" fmla="*/ 2242 h 28"/>
                              <a:gd name="T8" fmla="+- 0 964 964"/>
                              <a:gd name="T9" fmla="*/ T8 w 25"/>
                              <a:gd name="T10" fmla="+- 0 2254 2242"/>
                              <a:gd name="T11" fmla="*/ 2254 h 28"/>
                              <a:gd name="T12" fmla="+- 0 964 964"/>
                              <a:gd name="T13" fmla="*/ T12 w 25"/>
                              <a:gd name="T14" fmla="+- 0 2269 2242"/>
                              <a:gd name="T15" fmla="*/ 226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908"/>
                        <wps:cNvCnPr>
                          <a:cxnSpLocks noChangeShapeType="1"/>
                        </wps:cNvCnPr>
                        <wps:spPr bwMode="auto">
                          <a:xfrm>
                            <a:off x="964" y="226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2" name="Line 907"/>
                        <wps:cNvCnPr>
                          <a:cxnSpLocks noChangeShapeType="1"/>
                        </wps:cNvCnPr>
                        <wps:spPr bwMode="auto">
                          <a:xfrm>
                            <a:off x="3637" y="391"/>
                            <a:ext cx="11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3" name="Freeform 906"/>
                        <wps:cNvSpPr>
                          <a:spLocks/>
                        </wps:cNvSpPr>
                        <wps:spPr bwMode="auto">
                          <a:xfrm>
                            <a:off x="4752" y="391"/>
                            <a:ext cx="25" cy="28"/>
                          </a:xfrm>
                          <a:custGeom>
                            <a:avLst/>
                            <a:gdLst>
                              <a:gd name="T0" fmla="+- 0 4776 4752"/>
                              <a:gd name="T1" fmla="*/ T0 w 25"/>
                              <a:gd name="T2" fmla="+- 0 418 391"/>
                              <a:gd name="T3" fmla="*/ 418 h 28"/>
                              <a:gd name="T4" fmla="+- 0 4776 4752"/>
                              <a:gd name="T5" fmla="*/ T4 w 25"/>
                              <a:gd name="T6" fmla="+- 0 403 391"/>
                              <a:gd name="T7" fmla="*/ 403 h 28"/>
                              <a:gd name="T8" fmla="+- 0 4765 4752"/>
                              <a:gd name="T9" fmla="*/ T8 w 25"/>
                              <a:gd name="T10" fmla="+- 0 391 391"/>
                              <a:gd name="T11" fmla="*/ 391 h 28"/>
                              <a:gd name="T12" fmla="+- 0 4752 4752"/>
                              <a:gd name="T13" fmla="*/ T12 w 25"/>
                              <a:gd name="T14" fmla="+- 0 391 391"/>
                              <a:gd name="T15" fmla="*/ 391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905"/>
                        <wps:cNvCnPr>
                          <a:cxnSpLocks noChangeShapeType="1"/>
                        </wps:cNvCnPr>
                        <wps:spPr bwMode="auto">
                          <a:xfrm>
                            <a:off x="4783" y="418"/>
                            <a:ext cx="0" cy="220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5" name="Line 904"/>
                        <wps:cNvCnPr>
                          <a:cxnSpLocks noChangeShapeType="1"/>
                        </wps:cNvCnPr>
                        <wps:spPr bwMode="auto">
                          <a:xfrm>
                            <a:off x="4783"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6" name="Line 903"/>
                        <wps:cNvCnPr>
                          <a:cxnSpLocks noChangeShapeType="1"/>
                        </wps:cNvCnPr>
                        <wps:spPr bwMode="auto">
                          <a:xfrm>
                            <a:off x="1033" y="1696"/>
                            <a:ext cx="0" cy="124"/>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7" name="Freeform 902"/>
                        <wps:cNvSpPr>
                          <a:spLocks/>
                        </wps:cNvSpPr>
                        <wps:spPr bwMode="auto">
                          <a:xfrm>
                            <a:off x="1033" y="1820"/>
                            <a:ext cx="25" cy="28"/>
                          </a:xfrm>
                          <a:custGeom>
                            <a:avLst/>
                            <a:gdLst>
                              <a:gd name="T0" fmla="+- 0 1033 1033"/>
                              <a:gd name="T1" fmla="*/ T0 w 25"/>
                              <a:gd name="T2" fmla="+- 0 1820 1820"/>
                              <a:gd name="T3" fmla="*/ 1820 h 28"/>
                              <a:gd name="T4" fmla="+- 0 1033 1033"/>
                              <a:gd name="T5" fmla="*/ T4 w 25"/>
                              <a:gd name="T6" fmla="+- 0 1836 1820"/>
                              <a:gd name="T7" fmla="*/ 1836 h 28"/>
                              <a:gd name="T8" fmla="+- 0 1044 1033"/>
                              <a:gd name="T9" fmla="*/ T8 w 25"/>
                              <a:gd name="T10" fmla="+- 0 1848 1820"/>
                              <a:gd name="T11" fmla="*/ 1848 h 28"/>
                              <a:gd name="T12" fmla="+- 0 1057 1033"/>
                              <a:gd name="T13" fmla="*/ T12 w 25"/>
                              <a:gd name="T14" fmla="+- 0 1848 1820"/>
                              <a:gd name="T15" fmla="*/ 1848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901"/>
                        <wps:cNvCnPr>
                          <a:cxnSpLocks noChangeShapeType="1"/>
                        </wps:cNvCnPr>
                        <wps:spPr bwMode="auto">
                          <a:xfrm>
                            <a:off x="1061" y="1848"/>
                            <a:ext cx="176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9" name="Freeform 900"/>
                        <wps:cNvSpPr>
                          <a:spLocks/>
                        </wps:cNvSpPr>
                        <wps:spPr bwMode="auto">
                          <a:xfrm>
                            <a:off x="2818" y="1820"/>
                            <a:ext cx="25" cy="28"/>
                          </a:xfrm>
                          <a:custGeom>
                            <a:avLst/>
                            <a:gdLst>
                              <a:gd name="T0" fmla="+- 0 2818 2818"/>
                              <a:gd name="T1" fmla="*/ T0 w 25"/>
                              <a:gd name="T2" fmla="+- 0 1848 1820"/>
                              <a:gd name="T3" fmla="*/ 1848 h 28"/>
                              <a:gd name="T4" fmla="+- 0 2832 2818"/>
                              <a:gd name="T5" fmla="*/ T4 w 25"/>
                              <a:gd name="T6" fmla="+- 0 1848 1820"/>
                              <a:gd name="T7" fmla="*/ 1848 h 28"/>
                              <a:gd name="T8" fmla="+- 0 2842 2818"/>
                              <a:gd name="T9" fmla="*/ T8 w 25"/>
                              <a:gd name="T10" fmla="+- 0 1836 1820"/>
                              <a:gd name="T11" fmla="*/ 1836 h 28"/>
                              <a:gd name="T12" fmla="+- 0 2842 2818"/>
                              <a:gd name="T13" fmla="*/ T12 w 25"/>
                              <a:gd name="T14" fmla="+- 0 1820 1820"/>
                              <a:gd name="T15" fmla="*/ 1820 h 28"/>
                            </a:gdLst>
                            <a:ahLst/>
                            <a:cxnLst>
                              <a:cxn ang="0">
                                <a:pos x="T1" y="T3"/>
                              </a:cxn>
                              <a:cxn ang="0">
                                <a:pos x="T5" y="T7"/>
                              </a:cxn>
                              <a:cxn ang="0">
                                <a:pos x="T9" y="T11"/>
                              </a:cxn>
                              <a:cxn ang="0">
                                <a:pos x="T13" y="T15"/>
                              </a:cxn>
                            </a:cxnLst>
                            <a:rect l="0" t="0" r="r" b="b"/>
                            <a:pathLst>
                              <a:path w="25" h="28">
                                <a:moveTo>
                                  <a:pt x="0" y="28"/>
                                </a:moveTo>
                                <a:lnTo>
                                  <a:pt x="14" y="28"/>
                                </a:lnTo>
                                <a:lnTo>
                                  <a:pt x="24" y="16"/>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Line 899"/>
                        <wps:cNvCnPr>
                          <a:cxnSpLocks noChangeShapeType="1"/>
                        </wps:cNvCnPr>
                        <wps:spPr bwMode="auto">
                          <a:xfrm>
                            <a:off x="3153" y="812"/>
                            <a:ext cx="0" cy="118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1" name="Freeform 898"/>
                        <wps:cNvSpPr>
                          <a:spLocks/>
                        </wps:cNvSpPr>
                        <wps:spPr bwMode="auto">
                          <a:xfrm>
                            <a:off x="3153" y="2000"/>
                            <a:ext cx="25" cy="28"/>
                          </a:xfrm>
                          <a:custGeom>
                            <a:avLst/>
                            <a:gdLst>
                              <a:gd name="T0" fmla="+- 0 3153 3153"/>
                              <a:gd name="T1" fmla="*/ T0 w 25"/>
                              <a:gd name="T2" fmla="+- 0 2000 2000"/>
                              <a:gd name="T3" fmla="*/ 2000 h 28"/>
                              <a:gd name="T4" fmla="+- 0 3153 3153"/>
                              <a:gd name="T5" fmla="*/ T4 w 25"/>
                              <a:gd name="T6" fmla="+- 0 2015 2000"/>
                              <a:gd name="T7" fmla="*/ 2015 h 28"/>
                              <a:gd name="T8" fmla="+- 0 3164 3153"/>
                              <a:gd name="T9" fmla="*/ T8 w 25"/>
                              <a:gd name="T10" fmla="+- 0 2028 2000"/>
                              <a:gd name="T11" fmla="*/ 2028 h 28"/>
                              <a:gd name="T12" fmla="+- 0 3177 3153"/>
                              <a:gd name="T13" fmla="*/ T12 w 25"/>
                              <a:gd name="T14" fmla="+- 0 2028 2000"/>
                              <a:gd name="T15" fmla="*/ 2028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897"/>
                        <wps:cNvCnPr>
                          <a:cxnSpLocks noChangeShapeType="1"/>
                        </wps:cNvCnPr>
                        <wps:spPr bwMode="auto">
                          <a:xfrm>
                            <a:off x="3181" y="2028"/>
                            <a:ext cx="79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3" name="Freeform 896"/>
                        <wps:cNvSpPr>
                          <a:spLocks/>
                        </wps:cNvSpPr>
                        <wps:spPr bwMode="auto">
                          <a:xfrm>
                            <a:off x="3972" y="2028"/>
                            <a:ext cx="25" cy="28"/>
                          </a:xfrm>
                          <a:custGeom>
                            <a:avLst/>
                            <a:gdLst>
                              <a:gd name="T0" fmla="+- 0 3996 3972"/>
                              <a:gd name="T1" fmla="*/ T0 w 25"/>
                              <a:gd name="T2" fmla="+- 0 2055 2028"/>
                              <a:gd name="T3" fmla="*/ 2055 h 28"/>
                              <a:gd name="T4" fmla="+- 0 3996 3972"/>
                              <a:gd name="T5" fmla="*/ T4 w 25"/>
                              <a:gd name="T6" fmla="+- 0 2040 2028"/>
                              <a:gd name="T7" fmla="*/ 2040 h 28"/>
                              <a:gd name="T8" fmla="+- 0 3985 3972"/>
                              <a:gd name="T9" fmla="*/ T8 w 25"/>
                              <a:gd name="T10" fmla="+- 0 2028 2028"/>
                              <a:gd name="T11" fmla="*/ 2028 h 28"/>
                              <a:gd name="T12" fmla="+- 0 3972 3972"/>
                              <a:gd name="T13" fmla="*/ T12 w 25"/>
                              <a:gd name="T14" fmla="+- 0 2028 2028"/>
                              <a:gd name="T15" fmla="*/ 2028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Line 895"/>
                        <wps:cNvCnPr>
                          <a:cxnSpLocks noChangeShapeType="1"/>
                        </wps:cNvCnPr>
                        <wps:spPr bwMode="auto">
                          <a:xfrm>
                            <a:off x="4003" y="2055"/>
                            <a:ext cx="0" cy="2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5" name="Line 894"/>
                        <wps:cNvCnPr>
                          <a:cxnSpLocks noChangeShapeType="1"/>
                        </wps:cNvCnPr>
                        <wps:spPr bwMode="auto">
                          <a:xfrm>
                            <a:off x="1413" y="41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6" name="Freeform 893"/>
                        <wps:cNvSpPr>
                          <a:spLocks/>
                        </wps:cNvSpPr>
                        <wps:spPr bwMode="auto">
                          <a:xfrm>
                            <a:off x="253" y="418"/>
                            <a:ext cx="25" cy="28"/>
                          </a:xfrm>
                          <a:custGeom>
                            <a:avLst/>
                            <a:gdLst>
                              <a:gd name="T0" fmla="+- 0 277 253"/>
                              <a:gd name="T1" fmla="*/ T0 w 25"/>
                              <a:gd name="T2" fmla="+- 0 418 418"/>
                              <a:gd name="T3" fmla="*/ 418 h 28"/>
                              <a:gd name="T4" fmla="+- 0 263 253"/>
                              <a:gd name="T5" fmla="*/ T4 w 25"/>
                              <a:gd name="T6" fmla="+- 0 418 418"/>
                              <a:gd name="T7" fmla="*/ 418 h 28"/>
                              <a:gd name="T8" fmla="+- 0 253 253"/>
                              <a:gd name="T9" fmla="*/ T8 w 25"/>
                              <a:gd name="T10" fmla="+- 0 431 418"/>
                              <a:gd name="T11" fmla="*/ 431 h 28"/>
                              <a:gd name="T12" fmla="+- 0 253 253"/>
                              <a:gd name="T13" fmla="*/ T12 w 25"/>
                              <a:gd name="T14" fmla="+- 0 446 418"/>
                              <a:gd name="T15" fmla="*/ 446 h 28"/>
                            </a:gdLst>
                            <a:ahLst/>
                            <a:cxnLst>
                              <a:cxn ang="0">
                                <a:pos x="T1" y="T3"/>
                              </a:cxn>
                              <a:cxn ang="0">
                                <a:pos x="T5" y="T7"/>
                              </a:cxn>
                              <a:cxn ang="0">
                                <a:pos x="T9" y="T11"/>
                              </a:cxn>
                              <a:cxn ang="0">
                                <a:pos x="T13" y="T15"/>
                              </a:cxn>
                            </a:cxnLst>
                            <a:rect l="0" t="0" r="r" b="b"/>
                            <a:pathLst>
                              <a:path w="25" h="28">
                                <a:moveTo>
                                  <a:pt x="24" y="0"/>
                                </a:moveTo>
                                <a:lnTo>
                                  <a:pt x="10"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892"/>
                        <wps:cNvCnPr>
                          <a:cxnSpLocks noChangeShapeType="1"/>
                        </wps:cNvCnPr>
                        <wps:spPr bwMode="auto">
                          <a:xfrm>
                            <a:off x="253" y="446"/>
                            <a:ext cx="0" cy="57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8" name="Line 891"/>
                        <wps:cNvCnPr>
                          <a:cxnSpLocks noChangeShapeType="1"/>
                        </wps:cNvCnPr>
                        <wps:spPr bwMode="auto">
                          <a:xfrm>
                            <a:off x="1682" y="1427"/>
                            <a:ext cx="74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9" name="Freeform 890"/>
                        <wps:cNvSpPr>
                          <a:spLocks/>
                        </wps:cNvSpPr>
                        <wps:spPr bwMode="auto">
                          <a:xfrm>
                            <a:off x="2425" y="1427"/>
                            <a:ext cx="25" cy="28"/>
                          </a:xfrm>
                          <a:custGeom>
                            <a:avLst/>
                            <a:gdLst>
                              <a:gd name="T0" fmla="+- 0 2449 2425"/>
                              <a:gd name="T1" fmla="*/ T0 w 25"/>
                              <a:gd name="T2" fmla="+- 0 1454 1427"/>
                              <a:gd name="T3" fmla="*/ 1454 h 28"/>
                              <a:gd name="T4" fmla="+- 0 2449 2425"/>
                              <a:gd name="T5" fmla="*/ T4 w 25"/>
                              <a:gd name="T6" fmla="+- 0 1439 1427"/>
                              <a:gd name="T7" fmla="*/ 1439 h 28"/>
                              <a:gd name="T8" fmla="+- 0 2438 2425"/>
                              <a:gd name="T9" fmla="*/ T8 w 25"/>
                              <a:gd name="T10" fmla="+- 0 1427 1427"/>
                              <a:gd name="T11" fmla="*/ 1427 h 28"/>
                              <a:gd name="T12" fmla="+- 0 2425 2425"/>
                              <a:gd name="T13" fmla="*/ T12 w 25"/>
                              <a:gd name="T14" fmla="+- 0 1427 1427"/>
                              <a:gd name="T15" fmla="*/ 1427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889"/>
                        <wps:cNvCnPr>
                          <a:cxnSpLocks noChangeShapeType="1"/>
                        </wps:cNvCnPr>
                        <wps:spPr bwMode="auto">
                          <a:xfrm>
                            <a:off x="2456" y="1454"/>
                            <a:ext cx="0" cy="102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1" name="Freeform 888"/>
                        <wps:cNvSpPr>
                          <a:spLocks/>
                        </wps:cNvSpPr>
                        <wps:spPr bwMode="auto">
                          <a:xfrm>
                            <a:off x="2456" y="2483"/>
                            <a:ext cx="25" cy="28"/>
                          </a:xfrm>
                          <a:custGeom>
                            <a:avLst/>
                            <a:gdLst>
                              <a:gd name="T0" fmla="+- 0 2456 2456"/>
                              <a:gd name="T1" fmla="*/ T0 w 25"/>
                              <a:gd name="T2" fmla="+- 0 2483 2483"/>
                              <a:gd name="T3" fmla="*/ 2483 h 28"/>
                              <a:gd name="T4" fmla="+- 0 2456 2456"/>
                              <a:gd name="T5" fmla="*/ T4 w 25"/>
                              <a:gd name="T6" fmla="+- 0 2499 2483"/>
                              <a:gd name="T7" fmla="*/ 2499 h 28"/>
                              <a:gd name="T8" fmla="+- 0 2467 2456"/>
                              <a:gd name="T9" fmla="*/ T8 w 25"/>
                              <a:gd name="T10" fmla="+- 0 2511 2483"/>
                              <a:gd name="T11" fmla="*/ 2511 h 28"/>
                              <a:gd name="T12" fmla="+- 0 2480 2456"/>
                              <a:gd name="T13" fmla="*/ T12 w 25"/>
                              <a:gd name="T14" fmla="+- 0 2511 2483"/>
                              <a:gd name="T15" fmla="*/ 2511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887"/>
                        <wps:cNvCnPr>
                          <a:cxnSpLocks noChangeShapeType="1"/>
                        </wps:cNvCnPr>
                        <wps:spPr bwMode="auto">
                          <a:xfrm>
                            <a:off x="2483" y="2511"/>
                            <a:ext cx="80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6"/>
                        <wps:cNvCnPr>
                          <a:cxnSpLocks noChangeShapeType="1"/>
                        </wps:cNvCnPr>
                        <wps:spPr bwMode="auto">
                          <a:xfrm>
                            <a:off x="3637" y="529"/>
                            <a:ext cx="87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4" name="Freeform 885"/>
                        <wps:cNvSpPr>
                          <a:spLocks/>
                        </wps:cNvSpPr>
                        <wps:spPr bwMode="auto">
                          <a:xfrm>
                            <a:off x="4510" y="529"/>
                            <a:ext cx="25" cy="28"/>
                          </a:xfrm>
                          <a:custGeom>
                            <a:avLst/>
                            <a:gdLst>
                              <a:gd name="T0" fmla="+- 0 4535 4510"/>
                              <a:gd name="T1" fmla="*/ T0 w 25"/>
                              <a:gd name="T2" fmla="+- 0 556 529"/>
                              <a:gd name="T3" fmla="*/ 556 h 28"/>
                              <a:gd name="T4" fmla="+- 0 4535 4510"/>
                              <a:gd name="T5" fmla="*/ T4 w 25"/>
                              <a:gd name="T6" fmla="+- 0 541 529"/>
                              <a:gd name="T7" fmla="*/ 541 h 28"/>
                              <a:gd name="T8" fmla="+- 0 4524 4510"/>
                              <a:gd name="T9" fmla="*/ T8 w 25"/>
                              <a:gd name="T10" fmla="+- 0 529 529"/>
                              <a:gd name="T11" fmla="*/ 529 h 28"/>
                              <a:gd name="T12" fmla="+- 0 4510 4510"/>
                              <a:gd name="T13" fmla="*/ T12 w 25"/>
                              <a:gd name="T14" fmla="+- 0 529 529"/>
                              <a:gd name="T15" fmla="*/ 529 h 28"/>
                            </a:gdLst>
                            <a:ahLst/>
                            <a:cxnLst>
                              <a:cxn ang="0">
                                <a:pos x="T1" y="T3"/>
                              </a:cxn>
                              <a:cxn ang="0">
                                <a:pos x="T5" y="T7"/>
                              </a:cxn>
                              <a:cxn ang="0">
                                <a:pos x="T9" y="T11"/>
                              </a:cxn>
                              <a:cxn ang="0">
                                <a:pos x="T13" y="T15"/>
                              </a:cxn>
                            </a:cxnLst>
                            <a:rect l="0" t="0" r="r" b="b"/>
                            <a:pathLst>
                              <a:path w="25" h="28">
                                <a:moveTo>
                                  <a:pt x="25" y="27"/>
                                </a:moveTo>
                                <a:lnTo>
                                  <a:pt x="25" y="12"/>
                                </a:lnTo>
                                <a:lnTo>
                                  <a:pt x="14"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Line 884"/>
                        <wps:cNvCnPr>
                          <a:cxnSpLocks noChangeShapeType="1"/>
                        </wps:cNvCnPr>
                        <wps:spPr bwMode="auto">
                          <a:xfrm>
                            <a:off x="4541" y="556"/>
                            <a:ext cx="0" cy="4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6" name="Line 883"/>
                        <wps:cNvCnPr>
                          <a:cxnSpLocks noChangeShapeType="1"/>
                        </wps:cNvCnPr>
                        <wps:spPr bwMode="auto">
                          <a:xfrm>
                            <a:off x="1668" y="1627"/>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7" name="Freeform 882"/>
                        <wps:cNvSpPr>
                          <a:spLocks/>
                        </wps:cNvSpPr>
                        <wps:spPr bwMode="auto">
                          <a:xfrm>
                            <a:off x="1748" y="1627"/>
                            <a:ext cx="25" cy="28"/>
                          </a:xfrm>
                          <a:custGeom>
                            <a:avLst/>
                            <a:gdLst>
                              <a:gd name="T0" fmla="+- 0 1772 1748"/>
                              <a:gd name="T1" fmla="*/ T0 w 25"/>
                              <a:gd name="T2" fmla="+- 0 1655 1627"/>
                              <a:gd name="T3" fmla="*/ 1655 h 28"/>
                              <a:gd name="T4" fmla="+- 0 1772 1748"/>
                              <a:gd name="T5" fmla="*/ T4 w 25"/>
                              <a:gd name="T6" fmla="+- 0 1639 1627"/>
                              <a:gd name="T7" fmla="*/ 1639 h 28"/>
                              <a:gd name="T8" fmla="+- 0 1761 1748"/>
                              <a:gd name="T9" fmla="*/ T8 w 25"/>
                              <a:gd name="T10" fmla="+- 0 1627 1627"/>
                              <a:gd name="T11" fmla="*/ 1627 h 28"/>
                              <a:gd name="T12" fmla="+- 0 1748 1748"/>
                              <a:gd name="T13" fmla="*/ T12 w 25"/>
                              <a:gd name="T14" fmla="+- 0 1627 1627"/>
                              <a:gd name="T15" fmla="*/ 1627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881"/>
                        <wps:cNvCnPr>
                          <a:cxnSpLocks noChangeShapeType="1"/>
                        </wps:cNvCnPr>
                        <wps:spPr bwMode="auto">
                          <a:xfrm>
                            <a:off x="1779" y="1655"/>
                            <a:ext cx="0" cy="6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9" name="Freeform 880"/>
                        <wps:cNvSpPr>
                          <a:spLocks/>
                        </wps:cNvSpPr>
                        <wps:spPr bwMode="auto">
                          <a:xfrm>
                            <a:off x="1748" y="2352"/>
                            <a:ext cx="25" cy="28"/>
                          </a:xfrm>
                          <a:custGeom>
                            <a:avLst/>
                            <a:gdLst>
                              <a:gd name="T0" fmla="+- 0 1748 1748"/>
                              <a:gd name="T1" fmla="*/ T0 w 25"/>
                              <a:gd name="T2" fmla="+- 0 2380 2352"/>
                              <a:gd name="T3" fmla="*/ 2380 h 28"/>
                              <a:gd name="T4" fmla="+- 0 1761 1748"/>
                              <a:gd name="T5" fmla="*/ T4 w 25"/>
                              <a:gd name="T6" fmla="+- 0 2380 2352"/>
                              <a:gd name="T7" fmla="*/ 2380 h 28"/>
                              <a:gd name="T8" fmla="+- 0 1772 1748"/>
                              <a:gd name="T9" fmla="*/ T8 w 25"/>
                              <a:gd name="T10" fmla="+- 0 2367 2352"/>
                              <a:gd name="T11" fmla="*/ 2367 h 28"/>
                              <a:gd name="T12" fmla="+- 0 1772 1748"/>
                              <a:gd name="T13" fmla="*/ T12 w 25"/>
                              <a:gd name="T14" fmla="+- 0 2352 2352"/>
                              <a:gd name="T15" fmla="*/ 2352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879"/>
                        <wps:cNvCnPr>
                          <a:cxnSpLocks noChangeShapeType="1"/>
                        </wps:cNvCnPr>
                        <wps:spPr bwMode="auto">
                          <a:xfrm>
                            <a:off x="1751" y="238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1" name="Line 878"/>
                        <wps:cNvCnPr>
                          <a:cxnSpLocks noChangeShapeType="1"/>
                        </wps:cNvCnPr>
                        <wps:spPr bwMode="auto">
                          <a:xfrm>
                            <a:off x="1413" y="61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2" name="Freeform 877"/>
                        <wps:cNvSpPr>
                          <a:spLocks/>
                        </wps:cNvSpPr>
                        <wps:spPr bwMode="auto">
                          <a:xfrm>
                            <a:off x="570" y="612"/>
                            <a:ext cx="25" cy="28"/>
                          </a:xfrm>
                          <a:custGeom>
                            <a:avLst/>
                            <a:gdLst>
                              <a:gd name="T0" fmla="+- 0 594 570"/>
                              <a:gd name="T1" fmla="*/ T0 w 25"/>
                              <a:gd name="T2" fmla="+- 0 612 612"/>
                              <a:gd name="T3" fmla="*/ 612 h 28"/>
                              <a:gd name="T4" fmla="+- 0 581 570"/>
                              <a:gd name="T5" fmla="*/ T4 w 25"/>
                              <a:gd name="T6" fmla="+- 0 612 612"/>
                              <a:gd name="T7" fmla="*/ 612 h 28"/>
                              <a:gd name="T8" fmla="+- 0 570 570"/>
                              <a:gd name="T9" fmla="*/ T8 w 25"/>
                              <a:gd name="T10" fmla="+- 0 624 612"/>
                              <a:gd name="T11" fmla="*/ 624 h 28"/>
                              <a:gd name="T12" fmla="+- 0 570 570"/>
                              <a:gd name="T13" fmla="*/ T12 w 25"/>
                              <a:gd name="T14" fmla="+- 0 639 612"/>
                              <a:gd name="T15" fmla="*/ 63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876"/>
                        <wps:cNvCnPr>
                          <a:cxnSpLocks noChangeShapeType="1"/>
                        </wps:cNvCnPr>
                        <wps:spPr bwMode="auto">
                          <a:xfrm>
                            <a:off x="570" y="639"/>
                            <a:ext cx="0" cy="38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4" name="Line 875"/>
                        <wps:cNvCnPr>
                          <a:cxnSpLocks noChangeShapeType="1"/>
                        </wps:cNvCnPr>
                        <wps:spPr bwMode="auto">
                          <a:xfrm>
                            <a:off x="1413" y="24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5" name="Freeform 874"/>
                        <wps:cNvSpPr>
                          <a:spLocks/>
                        </wps:cNvSpPr>
                        <wps:spPr bwMode="auto">
                          <a:xfrm>
                            <a:off x="80" y="246"/>
                            <a:ext cx="25" cy="28"/>
                          </a:xfrm>
                          <a:custGeom>
                            <a:avLst/>
                            <a:gdLst>
                              <a:gd name="T0" fmla="+- 0 104 80"/>
                              <a:gd name="T1" fmla="*/ T0 w 25"/>
                              <a:gd name="T2" fmla="+- 0 246 246"/>
                              <a:gd name="T3" fmla="*/ 246 h 28"/>
                              <a:gd name="T4" fmla="+- 0 91 80"/>
                              <a:gd name="T5" fmla="*/ T4 w 25"/>
                              <a:gd name="T6" fmla="+- 0 246 246"/>
                              <a:gd name="T7" fmla="*/ 246 h 28"/>
                              <a:gd name="T8" fmla="+- 0 80 80"/>
                              <a:gd name="T9" fmla="*/ T8 w 25"/>
                              <a:gd name="T10" fmla="+- 0 258 246"/>
                              <a:gd name="T11" fmla="*/ 258 h 28"/>
                              <a:gd name="T12" fmla="+- 0 80 80"/>
                              <a:gd name="T13" fmla="*/ T12 w 25"/>
                              <a:gd name="T14" fmla="+- 0 273 246"/>
                              <a:gd name="T15" fmla="*/ 273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873"/>
                        <wps:cNvCnPr>
                          <a:cxnSpLocks noChangeShapeType="1"/>
                        </wps:cNvCnPr>
                        <wps:spPr bwMode="auto">
                          <a:xfrm>
                            <a:off x="80" y="273"/>
                            <a:ext cx="0" cy="207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7" name="Line 872"/>
                        <wps:cNvCnPr>
                          <a:cxnSpLocks noChangeShapeType="1"/>
                        </wps:cNvCnPr>
                        <wps:spPr bwMode="auto">
                          <a:xfrm>
                            <a:off x="1717" y="2842"/>
                            <a:ext cx="117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8" name="Freeform 871"/>
                        <wps:cNvSpPr>
                          <a:spLocks/>
                        </wps:cNvSpPr>
                        <wps:spPr bwMode="auto">
                          <a:xfrm>
                            <a:off x="2887" y="2815"/>
                            <a:ext cx="25" cy="28"/>
                          </a:xfrm>
                          <a:custGeom>
                            <a:avLst/>
                            <a:gdLst>
                              <a:gd name="T0" fmla="+- 0 2887 2887"/>
                              <a:gd name="T1" fmla="*/ T0 w 25"/>
                              <a:gd name="T2" fmla="+- 0 2842 2815"/>
                              <a:gd name="T3" fmla="*/ 2842 h 28"/>
                              <a:gd name="T4" fmla="+- 0 2901 2887"/>
                              <a:gd name="T5" fmla="*/ T4 w 25"/>
                              <a:gd name="T6" fmla="+- 0 2842 2815"/>
                              <a:gd name="T7" fmla="*/ 2842 h 28"/>
                              <a:gd name="T8" fmla="+- 0 2912 2887"/>
                              <a:gd name="T9" fmla="*/ T8 w 25"/>
                              <a:gd name="T10" fmla="+- 0 2830 2815"/>
                              <a:gd name="T11" fmla="*/ 2830 h 28"/>
                              <a:gd name="T12" fmla="+- 0 2912 2887"/>
                              <a:gd name="T13" fmla="*/ T12 w 25"/>
                              <a:gd name="T14" fmla="+- 0 2815 2815"/>
                              <a:gd name="T15" fmla="*/ 2815 h 28"/>
                            </a:gdLst>
                            <a:ahLst/>
                            <a:cxnLst>
                              <a:cxn ang="0">
                                <a:pos x="T1" y="T3"/>
                              </a:cxn>
                              <a:cxn ang="0">
                                <a:pos x="T5" y="T7"/>
                              </a:cxn>
                              <a:cxn ang="0">
                                <a:pos x="T9" y="T11"/>
                              </a:cxn>
                              <a:cxn ang="0">
                                <a:pos x="T13" y="T15"/>
                              </a:cxn>
                            </a:cxnLst>
                            <a:rect l="0" t="0" r="r" b="b"/>
                            <a:pathLst>
                              <a:path w="25" h="28">
                                <a:moveTo>
                                  <a:pt x="0" y="27"/>
                                </a:moveTo>
                                <a:lnTo>
                                  <a:pt x="14" y="27"/>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870"/>
                        <wps:cNvCnPr>
                          <a:cxnSpLocks noChangeShapeType="1"/>
                        </wps:cNvCnPr>
                        <wps:spPr bwMode="auto">
                          <a:xfrm>
                            <a:off x="2918" y="28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0" name="Line 869"/>
                        <wps:cNvCnPr>
                          <a:cxnSpLocks noChangeShapeType="1"/>
                        </wps:cNvCnPr>
                        <wps:spPr bwMode="auto">
                          <a:xfrm>
                            <a:off x="3823"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1" name="Freeform 868"/>
                        <wps:cNvSpPr>
                          <a:spLocks/>
                        </wps:cNvSpPr>
                        <wps:spPr bwMode="auto">
                          <a:xfrm>
                            <a:off x="3792" y="936"/>
                            <a:ext cx="25" cy="28"/>
                          </a:xfrm>
                          <a:custGeom>
                            <a:avLst/>
                            <a:gdLst>
                              <a:gd name="T0" fmla="+- 0 3816 3792"/>
                              <a:gd name="T1" fmla="*/ T0 w 25"/>
                              <a:gd name="T2" fmla="+- 0 964 936"/>
                              <a:gd name="T3" fmla="*/ 964 h 28"/>
                              <a:gd name="T4" fmla="+- 0 3816 3792"/>
                              <a:gd name="T5" fmla="*/ T4 w 25"/>
                              <a:gd name="T6" fmla="+- 0 949 936"/>
                              <a:gd name="T7" fmla="*/ 949 h 28"/>
                              <a:gd name="T8" fmla="+- 0 3805 3792"/>
                              <a:gd name="T9" fmla="*/ T8 w 25"/>
                              <a:gd name="T10" fmla="+- 0 936 936"/>
                              <a:gd name="T11" fmla="*/ 936 h 28"/>
                              <a:gd name="T12" fmla="+- 0 3792 3792"/>
                              <a:gd name="T13" fmla="*/ T12 w 25"/>
                              <a:gd name="T14" fmla="+- 0 936 936"/>
                              <a:gd name="T15" fmla="*/ 936 h 28"/>
                            </a:gdLst>
                            <a:ahLst/>
                            <a:cxnLst>
                              <a:cxn ang="0">
                                <a:pos x="T1" y="T3"/>
                              </a:cxn>
                              <a:cxn ang="0">
                                <a:pos x="T5" y="T7"/>
                              </a:cxn>
                              <a:cxn ang="0">
                                <a:pos x="T9" y="T11"/>
                              </a:cxn>
                              <a:cxn ang="0">
                                <a:pos x="T13" y="T15"/>
                              </a:cxn>
                            </a:cxnLst>
                            <a:rect l="0" t="0" r="r" b="b"/>
                            <a:pathLst>
                              <a:path w="25" h="28">
                                <a:moveTo>
                                  <a:pt x="24" y="28"/>
                                </a:moveTo>
                                <a:lnTo>
                                  <a:pt x="24" y="13"/>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867"/>
                        <wps:cNvCnPr>
                          <a:cxnSpLocks noChangeShapeType="1"/>
                        </wps:cNvCnPr>
                        <wps:spPr bwMode="auto">
                          <a:xfrm>
                            <a:off x="3796" y="93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3" name="Picture 86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1451" y="933"/>
                            <a:ext cx="287"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 name="Line 865"/>
                        <wps:cNvCnPr>
                          <a:cxnSpLocks noChangeShapeType="1"/>
                        </wps:cNvCnPr>
                        <wps:spPr bwMode="auto">
                          <a:xfrm>
                            <a:off x="2083" y="812"/>
                            <a:ext cx="0" cy="123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5" name="Freeform 864"/>
                        <wps:cNvSpPr>
                          <a:spLocks/>
                        </wps:cNvSpPr>
                        <wps:spPr bwMode="auto">
                          <a:xfrm>
                            <a:off x="2052" y="2048"/>
                            <a:ext cx="25" cy="28"/>
                          </a:xfrm>
                          <a:custGeom>
                            <a:avLst/>
                            <a:gdLst>
                              <a:gd name="T0" fmla="+- 0 2052 2052"/>
                              <a:gd name="T1" fmla="*/ T0 w 25"/>
                              <a:gd name="T2" fmla="+- 0 2076 2048"/>
                              <a:gd name="T3" fmla="*/ 2076 h 28"/>
                              <a:gd name="T4" fmla="+- 0 2065 2052"/>
                              <a:gd name="T5" fmla="*/ T4 w 25"/>
                              <a:gd name="T6" fmla="+- 0 2076 2048"/>
                              <a:gd name="T7" fmla="*/ 2076 h 28"/>
                              <a:gd name="T8" fmla="+- 0 2076 2052"/>
                              <a:gd name="T9" fmla="*/ T8 w 25"/>
                              <a:gd name="T10" fmla="+- 0 2063 2048"/>
                              <a:gd name="T11" fmla="*/ 2063 h 28"/>
                              <a:gd name="T12" fmla="+- 0 2076 2052"/>
                              <a:gd name="T13" fmla="*/ T12 w 25"/>
                              <a:gd name="T14" fmla="+- 0 2048 2048"/>
                              <a:gd name="T15" fmla="*/ 2048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Line 863"/>
                        <wps:cNvCnPr>
                          <a:cxnSpLocks noChangeShapeType="1"/>
                        </wps:cNvCnPr>
                        <wps:spPr bwMode="auto">
                          <a:xfrm>
                            <a:off x="2055" y="207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7" name="Freeform 862"/>
                        <wps:cNvSpPr>
                          <a:spLocks/>
                        </wps:cNvSpPr>
                        <wps:spPr bwMode="auto">
                          <a:xfrm>
                            <a:off x="563" y="2076"/>
                            <a:ext cx="25" cy="28"/>
                          </a:xfrm>
                          <a:custGeom>
                            <a:avLst/>
                            <a:gdLst>
                              <a:gd name="T0" fmla="+- 0 588 563"/>
                              <a:gd name="T1" fmla="*/ T0 w 25"/>
                              <a:gd name="T2" fmla="+- 0 2076 2076"/>
                              <a:gd name="T3" fmla="*/ 2076 h 28"/>
                              <a:gd name="T4" fmla="+- 0 574 563"/>
                              <a:gd name="T5" fmla="*/ T4 w 25"/>
                              <a:gd name="T6" fmla="+- 0 2076 2076"/>
                              <a:gd name="T7" fmla="*/ 2076 h 28"/>
                              <a:gd name="T8" fmla="+- 0 563 563"/>
                              <a:gd name="T9" fmla="*/ T8 w 25"/>
                              <a:gd name="T10" fmla="+- 0 2088 2076"/>
                              <a:gd name="T11" fmla="*/ 2088 h 28"/>
                              <a:gd name="T12" fmla="+- 0 563 563"/>
                              <a:gd name="T13" fmla="*/ T12 w 25"/>
                              <a:gd name="T14" fmla="+- 0 2103 2076"/>
                              <a:gd name="T15" fmla="*/ 2103 h 28"/>
                            </a:gdLst>
                            <a:ahLst/>
                            <a:cxnLst>
                              <a:cxn ang="0">
                                <a:pos x="T1" y="T3"/>
                              </a:cxn>
                              <a:cxn ang="0">
                                <a:pos x="T5" y="T7"/>
                              </a:cxn>
                              <a:cxn ang="0">
                                <a:pos x="T9" y="T11"/>
                              </a:cxn>
                              <a:cxn ang="0">
                                <a:pos x="T13" y="T15"/>
                              </a:cxn>
                            </a:cxnLst>
                            <a:rect l="0" t="0" r="r" b="b"/>
                            <a:pathLst>
                              <a:path w="25" h="28">
                                <a:moveTo>
                                  <a:pt x="25"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861"/>
                        <wps:cNvCnPr>
                          <a:cxnSpLocks noChangeShapeType="1"/>
                        </wps:cNvCnPr>
                        <wps:spPr bwMode="auto">
                          <a:xfrm>
                            <a:off x="563" y="2103"/>
                            <a:ext cx="0" cy="20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9" name="Line 860"/>
                        <wps:cNvCnPr>
                          <a:cxnSpLocks noChangeShapeType="1"/>
                        </wps:cNvCnPr>
                        <wps:spPr bwMode="auto">
                          <a:xfrm>
                            <a:off x="4486" y="168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0" name="Freeform 859"/>
                        <wps:cNvSpPr>
                          <a:spLocks/>
                        </wps:cNvSpPr>
                        <wps:spPr bwMode="auto">
                          <a:xfrm>
                            <a:off x="4455" y="1731"/>
                            <a:ext cx="25" cy="28"/>
                          </a:xfrm>
                          <a:custGeom>
                            <a:avLst/>
                            <a:gdLst>
                              <a:gd name="T0" fmla="+- 0 4455 4455"/>
                              <a:gd name="T1" fmla="*/ T0 w 25"/>
                              <a:gd name="T2" fmla="+- 0 1758 1731"/>
                              <a:gd name="T3" fmla="*/ 1758 h 28"/>
                              <a:gd name="T4" fmla="+- 0 4468 4455"/>
                              <a:gd name="T5" fmla="*/ T4 w 25"/>
                              <a:gd name="T6" fmla="+- 0 1758 1731"/>
                              <a:gd name="T7" fmla="*/ 1758 h 28"/>
                              <a:gd name="T8" fmla="+- 0 4479 4455"/>
                              <a:gd name="T9" fmla="*/ T8 w 25"/>
                              <a:gd name="T10" fmla="+- 0 1746 1731"/>
                              <a:gd name="T11" fmla="*/ 1746 h 28"/>
                              <a:gd name="T12" fmla="+- 0 4479 4455"/>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858"/>
                        <wps:cNvCnPr>
                          <a:cxnSpLocks noChangeShapeType="1"/>
                        </wps:cNvCnPr>
                        <wps:spPr bwMode="auto">
                          <a:xfrm>
                            <a:off x="4459"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2" name="Freeform 857"/>
                        <wps:cNvSpPr>
                          <a:spLocks/>
                        </wps:cNvSpPr>
                        <wps:spPr bwMode="auto">
                          <a:xfrm>
                            <a:off x="3022" y="1758"/>
                            <a:ext cx="25" cy="28"/>
                          </a:xfrm>
                          <a:custGeom>
                            <a:avLst/>
                            <a:gdLst>
                              <a:gd name="T0" fmla="+- 0 3046 3022"/>
                              <a:gd name="T1" fmla="*/ T0 w 25"/>
                              <a:gd name="T2" fmla="+- 0 1758 1758"/>
                              <a:gd name="T3" fmla="*/ 1758 h 28"/>
                              <a:gd name="T4" fmla="+- 0 3033 3022"/>
                              <a:gd name="T5" fmla="*/ T4 w 25"/>
                              <a:gd name="T6" fmla="+- 0 1758 1758"/>
                              <a:gd name="T7" fmla="*/ 1758 h 28"/>
                              <a:gd name="T8" fmla="+- 0 3022 3022"/>
                              <a:gd name="T9" fmla="*/ T8 w 25"/>
                              <a:gd name="T10" fmla="+- 0 1771 1758"/>
                              <a:gd name="T11" fmla="*/ 1771 h 28"/>
                              <a:gd name="T12" fmla="+- 0 3022 3022"/>
                              <a:gd name="T13" fmla="*/ T12 w 25"/>
                              <a:gd name="T14" fmla="+- 0 1786 1758"/>
                              <a:gd name="T15" fmla="*/ 1786 h 28"/>
                            </a:gdLst>
                            <a:ahLst/>
                            <a:cxnLst>
                              <a:cxn ang="0">
                                <a:pos x="T1" y="T3"/>
                              </a:cxn>
                              <a:cxn ang="0">
                                <a:pos x="T5" y="T7"/>
                              </a:cxn>
                              <a:cxn ang="0">
                                <a:pos x="T9" y="T11"/>
                              </a:cxn>
                              <a:cxn ang="0">
                                <a:pos x="T13" y="T15"/>
                              </a:cxn>
                            </a:cxnLst>
                            <a:rect l="0" t="0" r="r" b="b"/>
                            <a:pathLst>
                              <a:path w="25" h="28">
                                <a:moveTo>
                                  <a:pt x="24"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Line 856"/>
                        <wps:cNvCnPr>
                          <a:cxnSpLocks noChangeShapeType="1"/>
                        </wps:cNvCnPr>
                        <wps:spPr bwMode="auto">
                          <a:xfrm>
                            <a:off x="3022" y="1786"/>
                            <a:ext cx="0" cy="75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4" name="Freeform 855"/>
                        <wps:cNvSpPr>
                          <a:spLocks/>
                        </wps:cNvSpPr>
                        <wps:spPr bwMode="auto">
                          <a:xfrm>
                            <a:off x="2991" y="2539"/>
                            <a:ext cx="25" cy="28"/>
                          </a:xfrm>
                          <a:custGeom>
                            <a:avLst/>
                            <a:gdLst>
                              <a:gd name="T0" fmla="+- 0 2991 2991"/>
                              <a:gd name="T1" fmla="*/ T0 w 25"/>
                              <a:gd name="T2" fmla="+- 0 2566 2539"/>
                              <a:gd name="T3" fmla="*/ 2566 h 28"/>
                              <a:gd name="T4" fmla="+- 0 3004 2991"/>
                              <a:gd name="T5" fmla="*/ T4 w 25"/>
                              <a:gd name="T6" fmla="+- 0 2566 2539"/>
                              <a:gd name="T7" fmla="*/ 2566 h 28"/>
                              <a:gd name="T8" fmla="+- 0 3015 2991"/>
                              <a:gd name="T9" fmla="*/ T8 w 25"/>
                              <a:gd name="T10" fmla="+- 0 2554 2539"/>
                              <a:gd name="T11" fmla="*/ 2554 h 28"/>
                              <a:gd name="T12" fmla="+- 0 3015 2991"/>
                              <a:gd name="T13" fmla="*/ T12 w 25"/>
                              <a:gd name="T14" fmla="+- 0 2539 2539"/>
                              <a:gd name="T15" fmla="*/ 2539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Line 854"/>
                        <wps:cNvCnPr>
                          <a:cxnSpLocks noChangeShapeType="1"/>
                        </wps:cNvCnPr>
                        <wps:spPr bwMode="auto">
                          <a:xfrm>
                            <a:off x="2994" y="256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6" name="Line 853"/>
                        <wps:cNvCnPr>
                          <a:cxnSpLocks noChangeShapeType="1"/>
                        </wps:cNvCnPr>
                        <wps:spPr bwMode="auto">
                          <a:xfrm>
                            <a:off x="1586" y="79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7" name="Freeform 852"/>
                        <wps:cNvSpPr>
                          <a:spLocks/>
                        </wps:cNvSpPr>
                        <wps:spPr bwMode="auto">
                          <a:xfrm>
                            <a:off x="998" y="791"/>
                            <a:ext cx="25" cy="28"/>
                          </a:xfrm>
                          <a:custGeom>
                            <a:avLst/>
                            <a:gdLst>
                              <a:gd name="T0" fmla="+- 0 1023 998"/>
                              <a:gd name="T1" fmla="*/ T0 w 25"/>
                              <a:gd name="T2" fmla="+- 0 791 791"/>
                              <a:gd name="T3" fmla="*/ 791 h 28"/>
                              <a:gd name="T4" fmla="+- 0 1009 998"/>
                              <a:gd name="T5" fmla="*/ T4 w 25"/>
                              <a:gd name="T6" fmla="+- 0 791 791"/>
                              <a:gd name="T7" fmla="*/ 791 h 28"/>
                              <a:gd name="T8" fmla="+- 0 998 998"/>
                              <a:gd name="T9" fmla="*/ T8 w 25"/>
                              <a:gd name="T10" fmla="+- 0 804 791"/>
                              <a:gd name="T11" fmla="*/ 804 h 28"/>
                              <a:gd name="T12" fmla="+- 0 998 998"/>
                              <a:gd name="T13" fmla="*/ T12 w 25"/>
                              <a:gd name="T14" fmla="+- 0 819 791"/>
                              <a:gd name="T15" fmla="*/ 819 h 28"/>
                            </a:gdLst>
                            <a:ahLst/>
                            <a:cxnLst>
                              <a:cxn ang="0">
                                <a:pos x="T1" y="T3"/>
                              </a:cxn>
                              <a:cxn ang="0">
                                <a:pos x="T5" y="T7"/>
                              </a:cxn>
                              <a:cxn ang="0">
                                <a:pos x="T9" y="T11"/>
                              </a:cxn>
                              <a:cxn ang="0">
                                <a:pos x="T13" y="T15"/>
                              </a:cxn>
                            </a:cxnLst>
                            <a:rect l="0" t="0" r="r" b="b"/>
                            <a:pathLst>
                              <a:path w="25" h="28">
                                <a:moveTo>
                                  <a:pt x="25"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Line 851"/>
                        <wps:cNvCnPr>
                          <a:cxnSpLocks noChangeShapeType="1"/>
                        </wps:cNvCnPr>
                        <wps:spPr bwMode="auto">
                          <a:xfrm>
                            <a:off x="998" y="819"/>
                            <a:ext cx="0" cy="20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9" name="Line 850"/>
                        <wps:cNvCnPr>
                          <a:cxnSpLocks noChangeShapeType="1"/>
                        </wps:cNvCnPr>
                        <wps:spPr bwMode="auto">
                          <a:xfrm>
                            <a:off x="2601" y="812"/>
                            <a:ext cx="0" cy="91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0" name="Freeform 849"/>
                        <wps:cNvSpPr>
                          <a:spLocks/>
                        </wps:cNvSpPr>
                        <wps:spPr bwMode="auto">
                          <a:xfrm>
                            <a:off x="2570" y="1731"/>
                            <a:ext cx="25" cy="28"/>
                          </a:xfrm>
                          <a:custGeom>
                            <a:avLst/>
                            <a:gdLst>
                              <a:gd name="T0" fmla="+- 0 2570 2570"/>
                              <a:gd name="T1" fmla="*/ T0 w 25"/>
                              <a:gd name="T2" fmla="+- 0 1758 1731"/>
                              <a:gd name="T3" fmla="*/ 1758 h 28"/>
                              <a:gd name="T4" fmla="+- 0 2583 2570"/>
                              <a:gd name="T5" fmla="*/ T4 w 25"/>
                              <a:gd name="T6" fmla="+- 0 1758 1731"/>
                              <a:gd name="T7" fmla="*/ 1758 h 28"/>
                              <a:gd name="T8" fmla="+- 0 2594 2570"/>
                              <a:gd name="T9" fmla="*/ T8 w 25"/>
                              <a:gd name="T10" fmla="+- 0 1746 1731"/>
                              <a:gd name="T11" fmla="*/ 1746 h 28"/>
                              <a:gd name="T12" fmla="+- 0 2594 2570"/>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Line 848"/>
                        <wps:cNvCnPr>
                          <a:cxnSpLocks noChangeShapeType="1"/>
                        </wps:cNvCnPr>
                        <wps:spPr bwMode="auto">
                          <a:xfrm>
                            <a:off x="2573"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847"/>
                        <wps:cNvSpPr>
                          <a:spLocks/>
                        </wps:cNvSpPr>
                        <wps:spPr bwMode="auto">
                          <a:xfrm>
                            <a:off x="1358" y="1731"/>
                            <a:ext cx="25" cy="28"/>
                          </a:xfrm>
                          <a:custGeom>
                            <a:avLst/>
                            <a:gdLst>
                              <a:gd name="T0" fmla="+- 0 1358 1358"/>
                              <a:gd name="T1" fmla="*/ T0 w 25"/>
                              <a:gd name="T2" fmla="+- 0 1731 1731"/>
                              <a:gd name="T3" fmla="*/ 1731 h 28"/>
                              <a:gd name="T4" fmla="+- 0 1358 1358"/>
                              <a:gd name="T5" fmla="*/ T4 w 25"/>
                              <a:gd name="T6" fmla="+- 0 1746 1731"/>
                              <a:gd name="T7" fmla="*/ 1746 h 28"/>
                              <a:gd name="T8" fmla="+- 0 1368 1358"/>
                              <a:gd name="T9" fmla="*/ T8 w 25"/>
                              <a:gd name="T10" fmla="+- 0 1758 1731"/>
                              <a:gd name="T11" fmla="*/ 1758 h 28"/>
                              <a:gd name="T12" fmla="+- 0 1382 1358"/>
                              <a:gd name="T13" fmla="*/ T12 w 25"/>
                              <a:gd name="T14" fmla="+- 0 1758 1731"/>
                              <a:gd name="T15" fmla="*/ 1758 h 28"/>
                            </a:gdLst>
                            <a:ahLst/>
                            <a:cxnLst>
                              <a:cxn ang="0">
                                <a:pos x="T1" y="T3"/>
                              </a:cxn>
                              <a:cxn ang="0">
                                <a:pos x="T5" y="T7"/>
                              </a:cxn>
                              <a:cxn ang="0">
                                <a:pos x="T9" y="T11"/>
                              </a:cxn>
                              <a:cxn ang="0">
                                <a:pos x="T13" y="T15"/>
                              </a:cxn>
                            </a:cxnLst>
                            <a:rect l="0" t="0" r="r" b="b"/>
                            <a:pathLst>
                              <a:path w="25" h="28">
                                <a:moveTo>
                                  <a:pt x="0" y="0"/>
                                </a:moveTo>
                                <a:lnTo>
                                  <a:pt x="0" y="15"/>
                                </a:lnTo>
                                <a:lnTo>
                                  <a:pt x="10" y="27"/>
                                </a:lnTo>
                                <a:lnTo>
                                  <a:pt x="24"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846"/>
                        <wps:cNvCnPr>
                          <a:cxnSpLocks noChangeShapeType="1"/>
                        </wps:cNvCnPr>
                        <wps:spPr bwMode="auto">
                          <a:xfrm>
                            <a:off x="1358" y="173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4" name="Picture 8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304" y="1692"/>
                            <a:ext cx="622"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Line 844"/>
                        <wps:cNvCnPr>
                          <a:cxnSpLocks noChangeShapeType="1"/>
                        </wps:cNvCnPr>
                        <wps:spPr bwMode="auto">
                          <a:xfrm>
                            <a:off x="778" y="1952"/>
                            <a:ext cx="91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6" name="Line 843"/>
                        <wps:cNvCnPr>
                          <a:cxnSpLocks noChangeShapeType="1"/>
                        </wps:cNvCnPr>
                        <wps:spPr bwMode="auto">
                          <a:xfrm>
                            <a:off x="1685"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2"/>
                        <wps:cNvCnPr>
                          <a:cxnSpLocks noChangeShapeType="1"/>
                        </wps:cNvCnPr>
                        <wps:spPr bwMode="auto">
                          <a:xfrm>
                            <a:off x="1689"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8" name="Line 841"/>
                        <wps:cNvCnPr>
                          <a:cxnSpLocks noChangeShapeType="1"/>
                        </wps:cNvCnPr>
                        <wps:spPr bwMode="auto">
                          <a:xfrm>
                            <a:off x="1692"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19" name="Line 840"/>
                        <wps:cNvCnPr>
                          <a:cxnSpLocks noChangeShapeType="1"/>
                        </wps:cNvCnPr>
                        <wps:spPr bwMode="auto">
                          <a:xfrm>
                            <a:off x="1692"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0" name="Line 839"/>
                        <wps:cNvCnPr>
                          <a:cxnSpLocks noChangeShapeType="1"/>
                        </wps:cNvCnPr>
                        <wps:spPr bwMode="auto">
                          <a:xfrm>
                            <a:off x="1692"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21" name="Line 838"/>
                        <wps:cNvCnPr>
                          <a:cxnSpLocks noChangeShapeType="1"/>
                        </wps:cNvCnPr>
                        <wps:spPr bwMode="auto">
                          <a:xfrm>
                            <a:off x="1696"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2" name="Line 837"/>
                        <wps:cNvCnPr>
                          <a:cxnSpLocks noChangeShapeType="1"/>
                        </wps:cNvCnPr>
                        <wps:spPr bwMode="auto">
                          <a:xfrm>
                            <a:off x="1699"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3" name="Line 836"/>
                        <wps:cNvCnPr>
                          <a:cxnSpLocks noChangeShapeType="1"/>
                        </wps:cNvCnPr>
                        <wps:spPr bwMode="auto">
                          <a:xfrm>
                            <a:off x="1699"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4" name="Line 835"/>
                        <wps:cNvCnPr>
                          <a:cxnSpLocks noChangeShapeType="1"/>
                        </wps:cNvCnPr>
                        <wps:spPr bwMode="auto">
                          <a:xfrm>
                            <a:off x="1703"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5" name="Line 834"/>
                        <wps:cNvCnPr>
                          <a:cxnSpLocks noChangeShapeType="1"/>
                        </wps:cNvCnPr>
                        <wps:spPr bwMode="auto">
                          <a:xfrm>
                            <a:off x="1706"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6" name="Line 833"/>
                        <wps:cNvCnPr>
                          <a:cxnSpLocks noChangeShapeType="1"/>
                        </wps:cNvCnPr>
                        <wps:spPr bwMode="auto">
                          <a:xfrm>
                            <a:off x="1710"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7" name="Line 832"/>
                        <wps:cNvCnPr>
                          <a:cxnSpLocks noChangeShapeType="1"/>
                        </wps:cNvCnPr>
                        <wps:spPr bwMode="auto">
                          <a:xfrm>
                            <a:off x="1717"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8" name="Line 831"/>
                        <wps:cNvCnPr>
                          <a:cxnSpLocks noChangeShapeType="1"/>
                        </wps:cNvCnPr>
                        <wps:spPr bwMode="auto">
                          <a:xfrm>
                            <a:off x="17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9" name="Line 830"/>
                        <wps:cNvCnPr>
                          <a:cxnSpLocks noChangeShapeType="1"/>
                        </wps:cNvCnPr>
                        <wps:spPr bwMode="auto">
                          <a:xfrm>
                            <a:off x="1731"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0" name="Line 829"/>
                        <wps:cNvCnPr>
                          <a:cxnSpLocks noChangeShapeType="1"/>
                        </wps:cNvCnPr>
                        <wps:spPr bwMode="auto">
                          <a:xfrm>
                            <a:off x="1737"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1" name="Line 828"/>
                        <wps:cNvCnPr>
                          <a:cxnSpLocks noChangeShapeType="1"/>
                        </wps:cNvCnPr>
                        <wps:spPr bwMode="auto">
                          <a:xfrm>
                            <a:off x="1744"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2" name="Line 827"/>
                        <wps:cNvCnPr>
                          <a:cxnSpLocks noChangeShapeType="1"/>
                        </wps:cNvCnPr>
                        <wps:spPr bwMode="auto">
                          <a:xfrm>
                            <a:off x="1751"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3" name="Line 826"/>
                        <wps:cNvCnPr>
                          <a:cxnSpLocks noChangeShapeType="1"/>
                        </wps:cNvCnPr>
                        <wps:spPr bwMode="auto">
                          <a:xfrm>
                            <a:off x="175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4" name="Line 825"/>
                        <wps:cNvCnPr>
                          <a:cxnSpLocks noChangeShapeType="1"/>
                        </wps:cNvCnPr>
                        <wps:spPr bwMode="auto">
                          <a:xfrm>
                            <a:off x="176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5" name="Line 824"/>
                        <wps:cNvCnPr>
                          <a:cxnSpLocks noChangeShapeType="1"/>
                        </wps:cNvCnPr>
                        <wps:spPr bwMode="auto">
                          <a:xfrm>
                            <a:off x="177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6" name="Line 823"/>
                        <wps:cNvCnPr>
                          <a:cxnSpLocks noChangeShapeType="1"/>
                        </wps:cNvCnPr>
                        <wps:spPr bwMode="auto">
                          <a:xfrm>
                            <a:off x="177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7" name="Line 822"/>
                        <wps:cNvCnPr>
                          <a:cxnSpLocks noChangeShapeType="1"/>
                        </wps:cNvCnPr>
                        <wps:spPr bwMode="auto">
                          <a:xfrm>
                            <a:off x="178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8" name="Line 821"/>
                        <wps:cNvCnPr>
                          <a:cxnSpLocks noChangeShapeType="1"/>
                        </wps:cNvCnPr>
                        <wps:spPr bwMode="auto">
                          <a:xfrm>
                            <a:off x="179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0"/>
                        <wps:cNvCnPr>
                          <a:cxnSpLocks noChangeShapeType="1"/>
                        </wps:cNvCnPr>
                        <wps:spPr bwMode="auto">
                          <a:xfrm>
                            <a:off x="180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0" name="Line 819"/>
                        <wps:cNvCnPr>
                          <a:cxnSpLocks noChangeShapeType="1"/>
                        </wps:cNvCnPr>
                        <wps:spPr bwMode="auto">
                          <a:xfrm>
                            <a:off x="180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1" name="Line 818"/>
                        <wps:cNvCnPr>
                          <a:cxnSpLocks noChangeShapeType="1"/>
                        </wps:cNvCnPr>
                        <wps:spPr bwMode="auto">
                          <a:xfrm>
                            <a:off x="1813"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2" name="Line 817"/>
                        <wps:cNvCnPr>
                          <a:cxnSpLocks noChangeShapeType="1"/>
                        </wps:cNvCnPr>
                        <wps:spPr bwMode="auto">
                          <a:xfrm>
                            <a:off x="1820"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3" name="Line 816"/>
                        <wps:cNvCnPr>
                          <a:cxnSpLocks noChangeShapeType="1"/>
                        </wps:cNvCnPr>
                        <wps:spPr bwMode="auto">
                          <a:xfrm>
                            <a:off x="1823"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44" name="Line 815"/>
                        <wps:cNvCnPr>
                          <a:cxnSpLocks noChangeShapeType="1"/>
                        </wps:cNvCnPr>
                        <wps:spPr bwMode="auto">
                          <a:xfrm>
                            <a:off x="1827"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5" name="Line 814"/>
                        <wps:cNvCnPr>
                          <a:cxnSpLocks noChangeShapeType="1"/>
                        </wps:cNvCnPr>
                        <wps:spPr bwMode="auto">
                          <a:xfrm>
                            <a:off x="1830"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46" name="Line 813"/>
                        <wps:cNvCnPr>
                          <a:cxnSpLocks noChangeShapeType="1"/>
                        </wps:cNvCnPr>
                        <wps:spPr bwMode="auto">
                          <a:xfrm>
                            <a:off x="1834"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7" name="Line 812"/>
                        <wps:cNvCnPr>
                          <a:cxnSpLocks noChangeShapeType="1"/>
                        </wps:cNvCnPr>
                        <wps:spPr bwMode="auto">
                          <a:xfrm>
                            <a:off x="1837"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48" name="Line 811"/>
                        <wps:cNvCnPr>
                          <a:cxnSpLocks noChangeShapeType="1"/>
                        </wps:cNvCnPr>
                        <wps:spPr bwMode="auto">
                          <a:xfrm>
                            <a:off x="1841"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9" name="Line 810"/>
                        <wps:cNvCnPr>
                          <a:cxnSpLocks noChangeShapeType="1"/>
                        </wps:cNvCnPr>
                        <wps:spPr bwMode="auto">
                          <a:xfrm>
                            <a:off x="1844"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0" name="Line 809"/>
                        <wps:cNvCnPr>
                          <a:cxnSpLocks noChangeShapeType="1"/>
                        </wps:cNvCnPr>
                        <wps:spPr bwMode="auto">
                          <a:xfrm>
                            <a:off x="1844"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1" name="Line 808"/>
                        <wps:cNvCnPr>
                          <a:cxnSpLocks noChangeShapeType="1"/>
                        </wps:cNvCnPr>
                        <wps:spPr bwMode="auto">
                          <a:xfrm>
                            <a:off x="1848"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2" name="Line 807"/>
                        <wps:cNvCnPr>
                          <a:cxnSpLocks noChangeShapeType="1"/>
                        </wps:cNvCnPr>
                        <wps:spPr bwMode="auto">
                          <a:xfrm>
                            <a:off x="1855" y="1952"/>
                            <a:ext cx="13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3" name="Line 806"/>
                        <wps:cNvCnPr>
                          <a:cxnSpLocks noChangeShapeType="1"/>
                        </wps:cNvCnPr>
                        <wps:spPr bwMode="auto">
                          <a:xfrm>
                            <a:off x="1989"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4" name="Line 805"/>
                        <wps:cNvCnPr>
                          <a:cxnSpLocks noChangeShapeType="1"/>
                        </wps:cNvCnPr>
                        <wps:spPr bwMode="auto">
                          <a:xfrm>
                            <a:off x="1993"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5" name="Line 804"/>
                        <wps:cNvCnPr>
                          <a:cxnSpLocks noChangeShapeType="1"/>
                        </wps:cNvCnPr>
                        <wps:spPr bwMode="auto">
                          <a:xfrm>
                            <a:off x="1996"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6" name="Line 803"/>
                        <wps:cNvCnPr>
                          <a:cxnSpLocks noChangeShapeType="1"/>
                        </wps:cNvCnPr>
                        <wps:spPr bwMode="auto">
                          <a:xfrm>
                            <a:off x="1996"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7" name="Line 802"/>
                        <wps:cNvCnPr>
                          <a:cxnSpLocks noChangeShapeType="1"/>
                        </wps:cNvCnPr>
                        <wps:spPr bwMode="auto">
                          <a:xfrm>
                            <a:off x="1996"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58" name="Line 801"/>
                        <wps:cNvCnPr>
                          <a:cxnSpLocks noChangeShapeType="1"/>
                        </wps:cNvCnPr>
                        <wps:spPr bwMode="auto">
                          <a:xfrm>
                            <a:off x="2000"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9" name="Line 800"/>
                        <wps:cNvCnPr>
                          <a:cxnSpLocks noChangeShapeType="1"/>
                        </wps:cNvCnPr>
                        <wps:spPr bwMode="auto">
                          <a:xfrm>
                            <a:off x="2003"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60" name="Line 799"/>
                        <wps:cNvCnPr>
                          <a:cxnSpLocks noChangeShapeType="1"/>
                        </wps:cNvCnPr>
                        <wps:spPr bwMode="auto">
                          <a:xfrm>
                            <a:off x="2003"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61" name="Line 798"/>
                        <wps:cNvCnPr>
                          <a:cxnSpLocks noChangeShapeType="1"/>
                        </wps:cNvCnPr>
                        <wps:spPr bwMode="auto">
                          <a:xfrm>
                            <a:off x="2007"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2" name="Line 797"/>
                        <wps:cNvCnPr>
                          <a:cxnSpLocks noChangeShapeType="1"/>
                        </wps:cNvCnPr>
                        <wps:spPr bwMode="auto">
                          <a:xfrm>
                            <a:off x="2010"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63" name="Line 796"/>
                        <wps:cNvCnPr>
                          <a:cxnSpLocks noChangeShapeType="1"/>
                        </wps:cNvCnPr>
                        <wps:spPr bwMode="auto">
                          <a:xfrm>
                            <a:off x="2014"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4" name="Line 795"/>
                        <wps:cNvCnPr>
                          <a:cxnSpLocks noChangeShapeType="1"/>
                        </wps:cNvCnPr>
                        <wps:spPr bwMode="auto">
                          <a:xfrm>
                            <a:off x="2021"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5" name="Line 794"/>
                        <wps:cNvCnPr>
                          <a:cxnSpLocks noChangeShapeType="1"/>
                        </wps:cNvCnPr>
                        <wps:spPr bwMode="auto">
                          <a:xfrm>
                            <a:off x="2028"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6" name="Line 793"/>
                        <wps:cNvCnPr>
                          <a:cxnSpLocks noChangeShapeType="1"/>
                        </wps:cNvCnPr>
                        <wps:spPr bwMode="auto">
                          <a:xfrm>
                            <a:off x="203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7" name="Line 792"/>
                        <wps:cNvCnPr>
                          <a:cxnSpLocks noChangeShapeType="1"/>
                        </wps:cNvCnPr>
                        <wps:spPr bwMode="auto">
                          <a:xfrm>
                            <a:off x="2041"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8" name="Line 791"/>
                        <wps:cNvCnPr>
                          <a:cxnSpLocks noChangeShapeType="1"/>
                        </wps:cNvCnPr>
                        <wps:spPr bwMode="auto">
                          <a:xfrm>
                            <a:off x="204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9" name="Line 790"/>
                        <wps:cNvCnPr>
                          <a:cxnSpLocks noChangeShapeType="1"/>
                        </wps:cNvCnPr>
                        <wps:spPr bwMode="auto">
                          <a:xfrm>
                            <a:off x="205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0" name="Line 789"/>
                        <wps:cNvCnPr>
                          <a:cxnSpLocks noChangeShapeType="1"/>
                        </wps:cNvCnPr>
                        <wps:spPr bwMode="auto">
                          <a:xfrm>
                            <a:off x="206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1" name="Line 788"/>
                        <wps:cNvCnPr>
                          <a:cxnSpLocks noChangeShapeType="1"/>
                        </wps:cNvCnPr>
                        <wps:spPr bwMode="auto">
                          <a:xfrm>
                            <a:off x="206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2" name="Line 787"/>
                        <wps:cNvCnPr>
                          <a:cxnSpLocks noChangeShapeType="1"/>
                        </wps:cNvCnPr>
                        <wps:spPr bwMode="auto">
                          <a:xfrm>
                            <a:off x="207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3" name="Line 786"/>
                        <wps:cNvCnPr>
                          <a:cxnSpLocks noChangeShapeType="1"/>
                        </wps:cNvCnPr>
                        <wps:spPr bwMode="auto">
                          <a:xfrm>
                            <a:off x="208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4" name="Line 785"/>
                        <wps:cNvCnPr>
                          <a:cxnSpLocks noChangeShapeType="1"/>
                        </wps:cNvCnPr>
                        <wps:spPr bwMode="auto">
                          <a:xfrm>
                            <a:off x="209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5" name="Line 784"/>
                        <wps:cNvCnPr>
                          <a:cxnSpLocks noChangeShapeType="1"/>
                        </wps:cNvCnPr>
                        <wps:spPr bwMode="auto">
                          <a:xfrm>
                            <a:off x="209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6" name="Line 783"/>
                        <wps:cNvCnPr>
                          <a:cxnSpLocks noChangeShapeType="1"/>
                        </wps:cNvCnPr>
                        <wps:spPr bwMode="auto">
                          <a:xfrm>
                            <a:off x="210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7" name="Line 782"/>
                        <wps:cNvCnPr>
                          <a:cxnSpLocks noChangeShapeType="1"/>
                        </wps:cNvCnPr>
                        <wps:spPr bwMode="auto">
                          <a:xfrm>
                            <a:off x="211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8" name="Line 781"/>
                        <wps:cNvCnPr>
                          <a:cxnSpLocks noChangeShapeType="1"/>
                        </wps:cNvCnPr>
                        <wps:spPr bwMode="auto">
                          <a:xfrm>
                            <a:off x="2117"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9" name="Line 780"/>
                        <wps:cNvCnPr>
                          <a:cxnSpLocks noChangeShapeType="1"/>
                        </wps:cNvCnPr>
                        <wps:spPr bwMode="auto">
                          <a:xfrm>
                            <a:off x="21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0" name="Line 779"/>
                        <wps:cNvCnPr>
                          <a:cxnSpLocks noChangeShapeType="1"/>
                        </wps:cNvCnPr>
                        <wps:spPr bwMode="auto">
                          <a:xfrm>
                            <a:off x="2127"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1" name="Line 778"/>
                        <wps:cNvCnPr>
                          <a:cxnSpLocks noChangeShapeType="1"/>
                        </wps:cNvCnPr>
                        <wps:spPr bwMode="auto">
                          <a:xfrm>
                            <a:off x="2131"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2" name="Line 777"/>
                        <wps:cNvCnPr>
                          <a:cxnSpLocks noChangeShapeType="1"/>
                        </wps:cNvCnPr>
                        <wps:spPr bwMode="auto">
                          <a:xfrm>
                            <a:off x="2134"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3" name="Line 776"/>
                        <wps:cNvCnPr>
                          <a:cxnSpLocks noChangeShapeType="1"/>
                        </wps:cNvCnPr>
                        <wps:spPr bwMode="auto">
                          <a:xfrm>
                            <a:off x="2138"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4" name="Line 775"/>
                        <wps:cNvCnPr>
                          <a:cxnSpLocks noChangeShapeType="1"/>
                        </wps:cNvCnPr>
                        <wps:spPr bwMode="auto">
                          <a:xfrm>
                            <a:off x="2141"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85" name="Line 774"/>
                        <wps:cNvCnPr>
                          <a:cxnSpLocks noChangeShapeType="1"/>
                        </wps:cNvCnPr>
                        <wps:spPr bwMode="auto">
                          <a:xfrm>
                            <a:off x="2145"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6" name="Line 773"/>
                        <wps:cNvCnPr>
                          <a:cxnSpLocks noChangeShapeType="1"/>
                        </wps:cNvCnPr>
                        <wps:spPr bwMode="auto">
                          <a:xfrm>
                            <a:off x="2148"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7" name="Line 772"/>
                        <wps:cNvCnPr>
                          <a:cxnSpLocks noChangeShapeType="1"/>
                        </wps:cNvCnPr>
                        <wps:spPr bwMode="auto">
                          <a:xfrm>
                            <a:off x="2148"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8" name="Line 771"/>
                        <wps:cNvCnPr>
                          <a:cxnSpLocks noChangeShapeType="1"/>
                        </wps:cNvCnPr>
                        <wps:spPr bwMode="auto">
                          <a:xfrm>
                            <a:off x="2152"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9" name="Line 770"/>
                        <wps:cNvCnPr>
                          <a:cxnSpLocks noChangeShapeType="1"/>
                        </wps:cNvCnPr>
                        <wps:spPr bwMode="auto">
                          <a:xfrm>
                            <a:off x="2159" y="1952"/>
                            <a:ext cx="3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0" name="Freeform 769"/>
                        <wps:cNvSpPr>
                          <a:spLocks/>
                        </wps:cNvSpPr>
                        <wps:spPr bwMode="auto">
                          <a:xfrm>
                            <a:off x="2190" y="1952"/>
                            <a:ext cx="25" cy="28"/>
                          </a:xfrm>
                          <a:custGeom>
                            <a:avLst/>
                            <a:gdLst>
                              <a:gd name="T0" fmla="+- 0 2214 2190"/>
                              <a:gd name="T1" fmla="*/ T0 w 25"/>
                              <a:gd name="T2" fmla="+- 0 1979 1952"/>
                              <a:gd name="T3" fmla="*/ 1979 h 28"/>
                              <a:gd name="T4" fmla="+- 0 2214 2190"/>
                              <a:gd name="T5" fmla="*/ T4 w 25"/>
                              <a:gd name="T6" fmla="+- 0 1964 1952"/>
                              <a:gd name="T7" fmla="*/ 1964 h 28"/>
                              <a:gd name="T8" fmla="+- 0 2203 2190"/>
                              <a:gd name="T9" fmla="*/ T8 w 25"/>
                              <a:gd name="T10" fmla="+- 0 1952 1952"/>
                              <a:gd name="T11" fmla="*/ 1952 h 28"/>
                              <a:gd name="T12" fmla="+- 0 2190 2190"/>
                              <a:gd name="T13" fmla="*/ T12 w 25"/>
                              <a:gd name="T14" fmla="+- 0 1952 1952"/>
                              <a:gd name="T15" fmla="*/ 1952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Line 768"/>
                        <wps:cNvCnPr>
                          <a:cxnSpLocks noChangeShapeType="1"/>
                        </wps:cNvCnPr>
                        <wps:spPr bwMode="auto">
                          <a:xfrm>
                            <a:off x="2228" y="21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2" name="Line 767"/>
                        <wps:cNvCnPr>
                          <a:cxnSpLocks noChangeShapeType="1"/>
                        </wps:cNvCnPr>
                        <wps:spPr bwMode="auto">
                          <a:xfrm>
                            <a:off x="2235"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3" name="Line 766"/>
                        <wps:cNvCnPr>
                          <a:cxnSpLocks noChangeShapeType="1"/>
                        </wps:cNvCnPr>
                        <wps:spPr bwMode="auto">
                          <a:xfrm>
                            <a:off x="2242"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4" name="Line 765"/>
                        <wps:cNvCnPr>
                          <a:cxnSpLocks noChangeShapeType="1"/>
                        </wps:cNvCnPr>
                        <wps:spPr bwMode="auto">
                          <a:xfrm>
                            <a:off x="2249" y="215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5" name="Line 764"/>
                        <wps:cNvCnPr>
                          <a:cxnSpLocks noChangeShapeType="1"/>
                        </wps:cNvCnPr>
                        <wps:spPr bwMode="auto">
                          <a:xfrm>
                            <a:off x="2252" y="215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96" name="Line 763"/>
                        <wps:cNvCnPr>
                          <a:cxnSpLocks noChangeShapeType="1"/>
                        </wps:cNvCnPr>
                        <wps:spPr bwMode="auto">
                          <a:xfrm>
                            <a:off x="2255"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7" name="Line 762"/>
                        <wps:cNvCnPr>
                          <a:cxnSpLocks noChangeShapeType="1"/>
                        </wps:cNvCnPr>
                        <wps:spPr bwMode="auto">
                          <a:xfrm>
                            <a:off x="2262"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8" name="Line 761"/>
                        <wps:cNvCnPr>
                          <a:cxnSpLocks noChangeShapeType="1"/>
                        </wps:cNvCnPr>
                        <wps:spPr bwMode="auto">
                          <a:xfrm>
                            <a:off x="2265" y="216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99" name="Line 760"/>
                        <wps:cNvCnPr>
                          <a:cxnSpLocks noChangeShapeType="1"/>
                        </wps:cNvCnPr>
                        <wps:spPr bwMode="auto">
                          <a:xfrm>
                            <a:off x="2269" y="216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0" name="Line 759"/>
                        <wps:cNvCnPr>
                          <a:cxnSpLocks noChangeShapeType="1"/>
                        </wps:cNvCnPr>
                        <wps:spPr bwMode="auto">
                          <a:xfrm>
                            <a:off x="2276" y="216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1" name="Line 758"/>
                        <wps:cNvCnPr>
                          <a:cxnSpLocks noChangeShapeType="1"/>
                        </wps:cNvCnPr>
                        <wps:spPr bwMode="auto">
                          <a:xfrm>
                            <a:off x="2283" y="217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2" name="Line 757"/>
                        <wps:cNvCnPr>
                          <a:cxnSpLocks noChangeShapeType="1"/>
                        </wps:cNvCnPr>
                        <wps:spPr bwMode="auto">
                          <a:xfrm>
                            <a:off x="2286" y="21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3" name="Line 756"/>
                        <wps:cNvCnPr>
                          <a:cxnSpLocks noChangeShapeType="1"/>
                        </wps:cNvCnPr>
                        <wps:spPr bwMode="auto">
                          <a:xfrm>
                            <a:off x="2290" y="218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4" name="Line 755"/>
                        <wps:cNvCnPr>
                          <a:cxnSpLocks noChangeShapeType="1"/>
                        </wps:cNvCnPr>
                        <wps:spPr bwMode="auto">
                          <a:xfrm>
                            <a:off x="2293" y="219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05" name="Line 754"/>
                        <wps:cNvCnPr>
                          <a:cxnSpLocks noChangeShapeType="1"/>
                        </wps:cNvCnPr>
                        <wps:spPr bwMode="auto">
                          <a:xfrm>
                            <a:off x="2293" y="22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6" name="Line 753"/>
                        <wps:cNvCnPr>
                          <a:cxnSpLocks noChangeShapeType="1"/>
                        </wps:cNvCnPr>
                        <wps:spPr bwMode="auto">
                          <a:xfrm>
                            <a:off x="2293" y="221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7" name="Line 752"/>
                        <wps:cNvCnPr>
                          <a:cxnSpLocks noChangeShapeType="1"/>
                        </wps:cNvCnPr>
                        <wps:spPr bwMode="auto">
                          <a:xfrm>
                            <a:off x="2293" y="221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8" name="Line 751"/>
                        <wps:cNvCnPr>
                          <a:cxnSpLocks noChangeShapeType="1"/>
                        </wps:cNvCnPr>
                        <wps:spPr bwMode="auto">
                          <a:xfrm>
                            <a:off x="2297" y="222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9" name="Line 750"/>
                        <wps:cNvCnPr>
                          <a:cxnSpLocks noChangeShapeType="1"/>
                        </wps:cNvCnPr>
                        <wps:spPr bwMode="auto">
                          <a:xfrm>
                            <a:off x="2304" y="22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0" name="Line 749"/>
                        <wps:cNvCnPr>
                          <a:cxnSpLocks noChangeShapeType="1"/>
                        </wps:cNvCnPr>
                        <wps:spPr bwMode="auto">
                          <a:xfrm>
                            <a:off x="2293" y="223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1" name="Line 748"/>
                        <wps:cNvCnPr>
                          <a:cxnSpLocks noChangeShapeType="1"/>
                        </wps:cNvCnPr>
                        <wps:spPr bwMode="auto">
                          <a:xfrm>
                            <a:off x="2293" y="224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2" name="Line 747"/>
                        <wps:cNvCnPr>
                          <a:cxnSpLocks noChangeShapeType="1"/>
                        </wps:cNvCnPr>
                        <wps:spPr bwMode="auto">
                          <a:xfrm>
                            <a:off x="2293" y="225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3" name="Line 746"/>
                        <wps:cNvCnPr>
                          <a:cxnSpLocks noChangeShapeType="1"/>
                        </wps:cNvCnPr>
                        <wps:spPr bwMode="auto">
                          <a:xfrm>
                            <a:off x="2293" y="225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4" name="Line 745"/>
                        <wps:cNvCnPr>
                          <a:cxnSpLocks noChangeShapeType="1"/>
                        </wps:cNvCnPr>
                        <wps:spPr bwMode="auto">
                          <a:xfrm>
                            <a:off x="2293" y="2266"/>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15" name="Line 744"/>
                        <wps:cNvCnPr>
                          <a:cxnSpLocks noChangeShapeType="1"/>
                        </wps:cNvCnPr>
                        <wps:spPr bwMode="auto">
                          <a:xfrm>
                            <a:off x="2297" y="2269"/>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6" name="Line 743"/>
                        <wps:cNvCnPr>
                          <a:cxnSpLocks noChangeShapeType="1"/>
                        </wps:cNvCnPr>
                        <wps:spPr bwMode="auto">
                          <a:xfrm>
                            <a:off x="2286" y="228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7" name="Line 742"/>
                        <wps:cNvCnPr>
                          <a:cxnSpLocks noChangeShapeType="1"/>
                        </wps:cNvCnPr>
                        <wps:spPr bwMode="auto">
                          <a:xfrm>
                            <a:off x="2290" y="2283"/>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8" name="Line 741"/>
                        <wps:cNvCnPr>
                          <a:cxnSpLocks noChangeShapeType="1"/>
                        </wps:cNvCnPr>
                        <wps:spPr bwMode="auto">
                          <a:xfrm>
                            <a:off x="2283" y="2283"/>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9" name="Line 740"/>
                        <wps:cNvCnPr>
                          <a:cxnSpLocks noChangeShapeType="1"/>
                        </wps:cNvCnPr>
                        <wps:spPr bwMode="auto">
                          <a:xfrm>
                            <a:off x="2276" y="229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0" name="Line 739"/>
                        <wps:cNvCnPr>
                          <a:cxnSpLocks noChangeShapeType="1"/>
                        </wps:cNvCnPr>
                        <wps:spPr bwMode="auto">
                          <a:xfrm>
                            <a:off x="2265" y="22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21" name="Line 738"/>
                        <wps:cNvCnPr>
                          <a:cxnSpLocks noChangeShapeType="1"/>
                        </wps:cNvCnPr>
                        <wps:spPr bwMode="auto">
                          <a:xfrm>
                            <a:off x="2269"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2" name="Line 737"/>
                        <wps:cNvCnPr>
                          <a:cxnSpLocks noChangeShapeType="1"/>
                        </wps:cNvCnPr>
                        <wps:spPr bwMode="auto">
                          <a:xfrm>
                            <a:off x="2262"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3" name="Line 736"/>
                        <wps:cNvCnPr>
                          <a:cxnSpLocks noChangeShapeType="1"/>
                        </wps:cNvCnPr>
                        <wps:spPr bwMode="auto">
                          <a:xfrm>
                            <a:off x="2252" y="230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24" name="Line 735"/>
                        <wps:cNvCnPr>
                          <a:cxnSpLocks noChangeShapeType="1"/>
                        </wps:cNvCnPr>
                        <wps:spPr bwMode="auto">
                          <a:xfrm>
                            <a:off x="2255"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5" name="Line 734"/>
                        <wps:cNvCnPr>
                          <a:cxnSpLocks noChangeShapeType="1"/>
                        </wps:cNvCnPr>
                        <wps:spPr bwMode="auto">
                          <a:xfrm>
                            <a:off x="2249"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6" name="Line 733"/>
                        <wps:cNvCnPr>
                          <a:cxnSpLocks noChangeShapeType="1"/>
                        </wps:cNvCnPr>
                        <wps:spPr bwMode="auto">
                          <a:xfrm>
                            <a:off x="2242"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7" name="Line 732"/>
                        <wps:cNvCnPr>
                          <a:cxnSpLocks noChangeShapeType="1"/>
                        </wps:cNvCnPr>
                        <wps:spPr bwMode="auto">
                          <a:xfrm>
                            <a:off x="2235" y="230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8" name="Line 731"/>
                        <wps:cNvCnPr>
                          <a:cxnSpLocks noChangeShapeType="1"/>
                        </wps:cNvCnPr>
                        <wps:spPr bwMode="auto">
                          <a:xfrm>
                            <a:off x="2228" y="2470"/>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9" name="Line 730"/>
                        <wps:cNvCnPr>
                          <a:cxnSpLocks noChangeShapeType="1"/>
                        </wps:cNvCnPr>
                        <wps:spPr bwMode="auto">
                          <a:xfrm>
                            <a:off x="2235"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0" name="Line 729"/>
                        <wps:cNvCnPr>
                          <a:cxnSpLocks noChangeShapeType="1"/>
                        </wps:cNvCnPr>
                        <wps:spPr bwMode="auto">
                          <a:xfrm>
                            <a:off x="2242"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1" name="Line 728"/>
                        <wps:cNvCnPr>
                          <a:cxnSpLocks noChangeShapeType="1"/>
                        </wps:cNvCnPr>
                        <wps:spPr bwMode="auto">
                          <a:xfrm>
                            <a:off x="2249" y="2476"/>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2" name="Line 727"/>
                        <wps:cNvCnPr>
                          <a:cxnSpLocks noChangeShapeType="1"/>
                        </wps:cNvCnPr>
                        <wps:spPr bwMode="auto">
                          <a:xfrm>
                            <a:off x="2252" y="2480"/>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33" name="Line 726"/>
                        <wps:cNvCnPr>
                          <a:cxnSpLocks noChangeShapeType="1"/>
                        </wps:cNvCnPr>
                        <wps:spPr bwMode="auto">
                          <a:xfrm>
                            <a:off x="2255"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4" name="Line 725"/>
                        <wps:cNvCnPr>
                          <a:cxnSpLocks noChangeShapeType="1"/>
                        </wps:cNvCnPr>
                        <wps:spPr bwMode="auto">
                          <a:xfrm>
                            <a:off x="2262"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5" name="Line 724"/>
                        <wps:cNvCnPr>
                          <a:cxnSpLocks noChangeShapeType="1"/>
                        </wps:cNvCnPr>
                        <wps:spPr bwMode="auto">
                          <a:xfrm>
                            <a:off x="2265" y="248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36" name="Line 723"/>
                        <wps:cNvCnPr>
                          <a:cxnSpLocks noChangeShapeType="1"/>
                        </wps:cNvCnPr>
                        <wps:spPr bwMode="auto">
                          <a:xfrm>
                            <a:off x="2269" y="249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7" name="Line 722"/>
                        <wps:cNvCnPr>
                          <a:cxnSpLocks noChangeShapeType="1"/>
                        </wps:cNvCnPr>
                        <wps:spPr bwMode="auto">
                          <a:xfrm>
                            <a:off x="2276" y="249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8" name="Line 721"/>
                        <wps:cNvCnPr>
                          <a:cxnSpLocks noChangeShapeType="1"/>
                        </wps:cNvCnPr>
                        <wps:spPr bwMode="auto">
                          <a:xfrm>
                            <a:off x="2283" y="249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9" name="Line 720"/>
                        <wps:cNvCnPr>
                          <a:cxnSpLocks noChangeShapeType="1"/>
                        </wps:cNvCnPr>
                        <wps:spPr bwMode="auto">
                          <a:xfrm>
                            <a:off x="2286" y="2508"/>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40" name="Line 719"/>
                        <wps:cNvCnPr>
                          <a:cxnSpLocks noChangeShapeType="1"/>
                        </wps:cNvCnPr>
                        <wps:spPr bwMode="auto">
                          <a:xfrm>
                            <a:off x="2290" y="251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41" name="Line 718"/>
                        <wps:cNvCnPr>
                          <a:cxnSpLocks noChangeShapeType="1"/>
                        </wps:cNvCnPr>
                        <wps:spPr bwMode="auto">
                          <a:xfrm>
                            <a:off x="2293" y="252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2" name="Line 717"/>
                        <wps:cNvCnPr>
                          <a:cxnSpLocks noChangeShapeType="1"/>
                        </wps:cNvCnPr>
                        <wps:spPr bwMode="auto">
                          <a:xfrm>
                            <a:off x="2293" y="252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3" name="Line 716"/>
                        <wps:cNvCnPr>
                          <a:cxnSpLocks noChangeShapeType="1"/>
                        </wps:cNvCnPr>
                        <wps:spPr bwMode="auto">
                          <a:xfrm>
                            <a:off x="2293" y="25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4" name="Line 715"/>
                        <wps:cNvCnPr>
                          <a:cxnSpLocks noChangeShapeType="1"/>
                        </wps:cNvCnPr>
                        <wps:spPr bwMode="auto">
                          <a:xfrm>
                            <a:off x="2293" y="254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45" name="Line 714"/>
                        <wps:cNvCnPr>
                          <a:cxnSpLocks noChangeShapeType="1"/>
                        </wps:cNvCnPr>
                        <wps:spPr bwMode="auto">
                          <a:xfrm>
                            <a:off x="2297" y="25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46" name="Line 713"/>
                        <wps:cNvCnPr>
                          <a:cxnSpLocks noChangeShapeType="1"/>
                        </wps:cNvCnPr>
                        <wps:spPr bwMode="auto">
                          <a:xfrm>
                            <a:off x="2304" y="2552"/>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47" name="Line 712"/>
                        <wps:cNvCnPr>
                          <a:cxnSpLocks noChangeShapeType="1"/>
                        </wps:cNvCnPr>
                        <wps:spPr bwMode="auto">
                          <a:xfrm>
                            <a:off x="2293" y="256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8" name="Line 711"/>
                        <wps:cNvCnPr>
                          <a:cxnSpLocks noChangeShapeType="1"/>
                        </wps:cNvCnPr>
                        <wps:spPr bwMode="auto">
                          <a:xfrm>
                            <a:off x="2293" y="257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9" name="Line 710"/>
                        <wps:cNvCnPr>
                          <a:cxnSpLocks noChangeShapeType="1"/>
                        </wps:cNvCnPr>
                        <wps:spPr bwMode="auto">
                          <a:xfrm>
                            <a:off x="2293" y="257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50" name="Line 709"/>
                        <wps:cNvCnPr>
                          <a:cxnSpLocks noChangeShapeType="1"/>
                        </wps:cNvCnPr>
                        <wps:spPr bwMode="auto">
                          <a:xfrm>
                            <a:off x="2293" y="25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1" name="Line 708"/>
                        <wps:cNvCnPr>
                          <a:cxnSpLocks noChangeShapeType="1"/>
                        </wps:cNvCnPr>
                        <wps:spPr bwMode="auto">
                          <a:xfrm>
                            <a:off x="2293" y="259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2" name="Line 707"/>
                        <wps:cNvCnPr>
                          <a:cxnSpLocks noChangeShapeType="1"/>
                        </wps:cNvCnPr>
                        <wps:spPr bwMode="auto">
                          <a:xfrm>
                            <a:off x="2297" y="259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3" name="Line 706"/>
                        <wps:cNvCnPr>
                          <a:cxnSpLocks noChangeShapeType="1"/>
                        </wps:cNvCnPr>
                        <wps:spPr bwMode="auto">
                          <a:xfrm>
                            <a:off x="2286" y="26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4" name="Line 705"/>
                        <wps:cNvCnPr>
                          <a:cxnSpLocks noChangeShapeType="1"/>
                        </wps:cNvCnPr>
                        <wps:spPr bwMode="auto">
                          <a:xfrm>
                            <a:off x="2290" y="260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5" name="Line 704"/>
                        <wps:cNvCnPr>
                          <a:cxnSpLocks noChangeShapeType="1"/>
                        </wps:cNvCnPr>
                        <wps:spPr bwMode="auto">
                          <a:xfrm>
                            <a:off x="2283" y="260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6" name="Line 703"/>
                        <wps:cNvCnPr>
                          <a:cxnSpLocks noChangeShapeType="1"/>
                        </wps:cNvCnPr>
                        <wps:spPr bwMode="auto">
                          <a:xfrm>
                            <a:off x="2276" y="26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7" name="Line 702"/>
                        <wps:cNvCnPr>
                          <a:cxnSpLocks noChangeShapeType="1"/>
                        </wps:cNvCnPr>
                        <wps:spPr bwMode="auto">
                          <a:xfrm>
                            <a:off x="2265" y="261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8" name="Line 701"/>
                        <wps:cNvCnPr>
                          <a:cxnSpLocks noChangeShapeType="1"/>
                        </wps:cNvCnPr>
                        <wps:spPr bwMode="auto">
                          <a:xfrm>
                            <a:off x="2269"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9" name="Line 700"/>
                        <wps:cNvCnPr>
                          <a:cxnSpLocks noChangeShapeType="1"/>
                        </wps:cNvCnPr>
                        <wps:spPr bwMode="auto">
                          <a:xfrm>
                            <a:off x="2262"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0" name="Line 699"/>
                        <wps:cNvCnPr>
                          <a:cxnSpLocks noChangeShapeType="1"/>
                        </wps:cNvCnPr>
                        <wps:spPr bwMode="auto">
                          <a:xfrm>
                            <a:off x="2252" y="262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61" name="Line 698"/>
                        <wps:cNvCnPr>
                          <a:cxnSpLocks noChangeShapeType="1"/>
                        </wps:cNvCnPr>
                        <wps:spPr bwMode="auto">
                          <a:xfrm>
                            <a:off x="2255"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2" name="Line 697"/>
                        <wps:cNvCnPr>
                          <a:cxnSpLocks noChangeShapeType="1"/>
                        </wps:cNvCnPr>
                        <wps:spPr bwMode="auto">
                          <a:xfrm>
                            <a:off x="2249"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3" name="Line 696"/>
                        <wps:cNvCnPr>
                          <a:cxnSpLocks noChangeShapeType="1"/>
                        </wps:cNvCnPr>
                        <wps:spPr bwMode="auto">
                          <a:xfrm>
                            <a:off x="2242"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4" name="Line 695"/>
                        <wps:cNvCnPr>
                          <a:cxnSpLocks noChangeShapeType="1"/>
                        </wps:cNvCnPr>
                        <wps:spPr bwMode="auto">
                          <a:xfrm>
                            <a:off x="2235" y="26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5" name="Line 694"/>
                        <wps:cNvCnPr>
                          <a:cxnSpLocks noChangeShapeType="1"/>
                        </wps:cNvCnPr>
                        <wps:spPr bwMode="auto">
                          <a:xfrm>
                            <a:off x="2228" y="263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6" name="Line 693"/>
                        <wps:cNvCnPr>
                          <a:cxnSpLocks noChangeShapeType="1"/>
                        </wps:cNvCnPr>
                        <wps:spPr bwMode="auto">
                          <a:xfrm>
                            <a:off x="2221" y="2635"/>
                            <a:ext cx="0" cy="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7" name="Freeform 692"/>
                        <wps:cNvSpPr>
                          <a:spLocks/>
                        </wps:cNvSpPr>
                        <wps:spPr bwMode="auto">
                          <a:xfrm>
                            <a:off x="2221" y="2732"/>
                            <a:ext cx="25" cy="28"/>
                          </a:xfrm>
                          <a:custGeom>
                            <a:avLst/>
                            <a:gdLst>
                              <a:gd name="T0" fmla="+- 0 2221 2221"/>
                              <a:gd name="T1" fmla="*/ T0 w 25"/>
                              <a:gd name="T2" fmla="+- 0 2732 2732"/>
                              <a:gd name="T3" fmla="*/ 2732 h 28"/>
                              <a:gd name="T4" fmla="+- 0 2221 2221"/>
                              <a:gd name="T5" fmla="*/ T4 w 25"/>
                              <a:gd name="T6" fmla="+- 0 2747 2732"/>
                              <a:gd name="T7" fmla="*/ 2747 h 28"/>
                              <a:gd name="T8" fmla="+- 0 2232 2221"/>
                              <a:gd name="T9" fmla="*/ T8 w 25"/>
                              <a:gd name="T10" fmla="+- 0 2760 2732"/>
                              <a:gd name="T11" fmla="*/ 2760 h 28"/>
                              <a:gd name="T12" fmla="+- 0 2245 2221"/>
                              <a:gd name="T13" fmla="*/ T12 w 25"/>
                              <a:gd name="T14" fmla="+- 0 2760 2732"/>
                              <a:gd name="T15" fmla="*/ 2760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691"/>
                        <wps:cNvCnPr>
                          <a:cxnSpLocks noChangeShapeType="1"/>
                        </wps:cNvCnPr>
                        <wps:spPr bwMode="auto">
                          <a:xfrm>
                            <a:off x="2249" y="2760"/>
                            <a:ext cx="56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9" name="Line 690"/>
                        <wps:cNvCnPr>
                          <a:cxnSpLocks noChangeShapeType="1"/>
                        </wps:cNvCnPr>
                        <wps:spPr bwMode="auto">
                          <a:xfrm>
                            <a:off x="2811" y="275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0" name="Line 689"/>
                        <wps:cNvCnPr>
                          <a:cxnSpLocks noChangeShapeType="1"/>
                        </wps:cNvCnPr>
                        <wps:spPr bwMode="auto">
                          <a:xfrm>
                            <a:off x="2815" y="275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71" name="Line 688"/>
                        <wps:cNvCnPr>
                          <a:cxnSpLocks noChangeShapeType="1"/>
                        </wps:cNvCnPr>
                        <wps:spPr bwMode="auto">
                          <a:xfrm>
                            <a:off x="2818" y="274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2" name="Line 687"/>
                        <wps:cNvCnPr>
                          <a:cxnSpLocks noChangeShapeType="1"/>
                        </wps:cNvCnPr>
                        <wps:spPr bwMode="auto">
                          <a:xfrm>
                            <a:off x="2818" y="27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3" name="Line 686"/>
                        <wps:cNvCnPr>
                          <a:cxnSpLocks noChangeShapeType="1"/>
                        </wps:cNvCnPr>
                        <wps:spPr bwMode="auto">
                          <a:xfrm>
                            <a:off x="2818"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4" name="Line 685"/>
                        <wps:cNvCnPr>
                          <a:cxnSpLocks noChangeShapeType="1"/>
                        </wps:cNvCnPr>
                        <wps:spPr bwMode="auto">
                          <a:xfrm>
                            <a:off x="2822" y="272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75" name="Line 684"/>
                        <wps:cNvCnPr>
                          <a:cxnSpLocks noChangeShapeType="1"/>
                        </wps:cNvCnPr>
                        <wps:spPr bwMode="auto">
                          <a:xfrm>
                            <a:off x="2825" y="272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6" name="Line 683"/>
                        <wps:cNvCnPr>
                          <a:cxnSpLocks noChangeShapeType="1"/>
                        </wps:cNvCnPr>
                        <wps:spPr bwMode="auto">
                          <a:xfrm>
                            <a:off x="2825" y="271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77" name="Line 682"/>
                        <wps:cNvCnPr>
                          <a:cxnSpLocks noChangeShapeType="1"/>
                        </wps:cNvCnPr>
                        <wps:spPr bwMode="auto">
                          <a:xfrm>
                            <a:off x="2829" y="271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78" name="Line 681"/>
                        <wps:cNvCnPr>
                          <a:cxnSpLocks noChangeShapeType="1"/>
                        </wps:cNvCnPr>
                        <wps:spPr bwMode="auto">
                          <a:xfrm>
                            <a:off x="2832" y="2708"/>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9" name="Line 680"/>
                        <wps:cNvCnPr>
                          <a:cxnSpLocks noChangeShapeType="1"/>
                        </wps:cNvCnPr>
                        <wps:spPr bwMode="auto">
                          <a:xfrm>
                            <a:off x="2836" y="2704"/>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0" name="Line 679"/>
                        <wps:cNvCnPr>
                          <a:cxnSpLocks noChangeShapeType="1"/>
                        </wps:cNvCnPr>
                        <wps:spPr bwMode="auto">
                          <a:xfrm>
                            <a:off x="2842" y="270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1" name="Line 678"/>
                        <wps:cNvCnPr>
                          <a:cxnSpLocks noChangeShapeType="1"/>
                        </wps:cNvCnPr>
                        <wps:spPr bwMode="auto">
                          <a:xfrm>
                            <a:off x="2849"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2" name="Line 677"/>
                        <wps:cNvCnPr>
                          <a:cxnSpLocks noChangeShapeType="1"/>
                        </wps:cNvCnPr>
                        <wps:spPr bwMode="auto">
                          <a:xfrm>
                            <a:off x="285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3" name="Line 676"/>
                        <wps:cNvCnPr>
                          <a:cxnSpLocks noChangeShapeType="1"/>
                        </wps:cNvCnPr>
                        <wps:spPr bwMode="auto">
                          <a:xfrm>
                            <a:off x="2863"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4" name="Line 675"/>
                        <wps:cNvCnPr>
                          <a:cxnSpLocks noChangeShapeType="1"/>
                        </wps:cNvCnPr>
                        <wps:spPr bwMode="auto">
                          <a:xfrm>
                            <a:off x="2870"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5" name="Line 674"/>
                        <wps:cNvCnPr>
                          <a:cxnSpLocks noChangeShapeType="1"/>
                        </wps:cNvCnPr>
                        <wps:spPr bwMode="auto">
                          <a:xfrm>
                            <a:off x="2877"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6" name="Line 673"/>
                        <wps:cNvCnPr>
                          <a:cxnSpLocks noChangeShapeType="1"/>
                        </wps:cNvCnPr>
                        <wps:spPr bwMode="auto">
                          <a:xfrm>
                            <a:off x="2884"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7" name="Line 672"/>
                        <wps:cNvCnPr>
                          <a:cxnSpLocks noChangeShapeType="1"/>
                        </wps:cNvCnPr>
                        <wps:spPr bwMode="auto">
                          <a:xfrm>
                            <a:off x="2891"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8" name="Line 671"/>
                        <wps:cNvCnPr>
                          <a:cxnSpLocks noChangeShapeType="1"/>
                        </wps:cNvCnPr>
                        <wps:spPr bwMode="auto">
                          <a:xfrm>
                            <a:off x="289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9" name="Line 670"/>
                        <wps:cNvCnPr>
                          <a:cxnSpLocks noChangeShapeType="1"/>
                        </wps:cNvCnPr>
                        <wps:spPr bwMode="auto">
                          <a:xfrm>
                            <a:off x="290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0" name="Line 669"/>
                        <wps:cNvCnPr>
                          <a:cxnSpLocks noChangeShapeType="1"/>
                        </wps:cNvCnPr>
                        <wps:spPr bwMode="auto">
                          <a:xfrm>
                            <a:off x="2912" y="2691"/>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1" name="Line 668"/>
                        <wps:cNvCnPr>
                          <a:cxnSpLocks noChangeShapeType="1"/>
                        </wps:cNvCnPr>
                        <wps:spPr bwMode="auto">
                          <a:xfrm>
                            <a:off x="291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2" name="Line 667"/>
                        <wps:cNvCnPr>
                          <a:cxnSpLocks noChangeShapeType="1"/>
                        </wps:cNvCnPr>
                        <wps:spPr bwMode="auto">
                          <a:xfrm>
                            <a:off x="292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3" name="Line 666"/>
                        <wps:cNvCnPr>
                          <a:cxnSpLocks noChangeShapeType="1"/>
                        </wps:cNvCnPr>
                        <wps:spPr bwMode="auto">
                          <a:xfrm>
                            <a:off x="2932"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4" name="Line 665"/>
                        <wps:cNvCnPr>
                          <a:cxnSpLocks noChangeShapeType="1"/>
                        </wps:cNvCnPr>
                        <wps:spPr bwMode="auto">
                          <a:xfrm>
                            <a:off x="2939" y="2691"/>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5" name="Line 664"/>
                        <wps:cNvCnPr>
                          <a:cxnSpLocks noChangeShapeType="1"/>
                        </wps:cNvCnPr>
                        <wps:spPr bwMode="auto">
                          <a:xfrm>
                            <a:off x="294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6" name="Line 663"/>
                        <wps:cNvCnPr>
                          <a:cxnSpLocks noChangeShapeType="1"/>
                        </wps:cNvCnPr>
                        <wps:spPr bwMode="auto">
                          <a:xfrm>
                            <a:off x="2949" y="270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97" name="Line 662"/>
                        <wps:cNvCnPr>
                          <a:cxnSpLocks noChangeShapeType="1"/>
                        </wps:cNvCnPr>
                        <wps:spPr bwMode="auto">
                          <a:xfrm>
                            <a:off x="2953" y="270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8" name="Line 661"/>
                        <wps:cNvCnPr>
                          <a:cxnSpLocks noChangeShapeType="1"/>
                        </wps:cNvCnPr>
                        <wps:spPr bwMode="auto">
                          <a:xfrm>
                            <a:off x="2956" y="271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99" name="Line 660"/>
                        <wps:cNvCnPr>
                          <a:cxnSpLocks noChangeShapeType="1"/>
                        </wps:cNvCnPr>
                        <wps:spPr bwMode="auto">
                          <a:xfrm>
                            <a:off x="2960" y="2718"/>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0" name="Line 659"/>
                        <wps:cNvCnPr>
                          <a:cxnSpLocks noChangeShapeType="1"/>
                        </wps:cNvCnPr>
                        <wps:spPr bwMode="auto">
                          <a:xfrm>
                            <a:off x="2963"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01" name="Line 658"/>
                        <wps:cNvCnPr>
                          <a:cxnSpLocks noChangeShapeType="1"/>
                        </wps:cNvCnPr>
                        <wps:spPr bwMode="auto">
                          <a:xfrm>
                            <a:off x="2967" y="2732"/>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2" name="Line 657"/>
                        <wps:cNvCnPr>
                          <a:cxnSpLocks noChangeShapeType="1"/>
                        </wps:cNvCnPr>
                        <wps:spPr bwMode="auto">
                          <a:xfrm>
                            <a:off x="2970" y="274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03" name="Line 656"/>
                        <wps:cNvCnPr>
                          <a:cxnSpLocks noChangeShapeType="1"/>
                        </wps:cNvCnPr>
                        <wps:spPr bwMode="auto">
                          <a:xfrm>
                            <a:off x="2970" y="2749"/>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04" name="Line 655"/>
                        <wps:cNvCnPr>
                          <a:cxnSpLocks noChangeShapeType="1"/>
                        </wps:cNvCnPr>
                        <wps:spPr bwMode="auto">
                          <a:xfrm>
                            <a:off x="2974" y="275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5" name="Line 654"/>
                        <wps:cNvCnPr>
                          <a:cxnSpLocks noChangeShapeType="1"/>
                        </wps:cNvCnPr>
                        <wps:spPr bwMode="auto">
                          <a:xfrm>
                            <a:off x="2981" y="2760"/>
                            <a:ext cx="31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6" name="Line 653"/>
                        <wps:cNvCnPr>
                          <a:cxnSpLocks noChangeShapeType="1"/>
                        </wps:cNvCnPr>
                        <wps:spPr bwMode="auto">
                          <a:xfrm>
                            <a:off x="3623" y="743"/>
                            <a:ext cx="46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7" name="Freeform 652"/>
                        <wps:cNvSpPr>
                          <a:spLocks/>
                        </wps:cNvSpPr>
                        <wps:spPr bwMode="auto">
                          <a:xfrm>
                            <a:off x="4082" y="743"/>
                            <a:ext cx="25" cy="28"/>
                          </a:xfrm>
                          <a:custGeom>
                            <a:avLst/>
                            <a:gdLst>
                              <a:gd name="T0" fmla="+- 0 4106 4082"/>
                              <a:gd name="T1" fmla="*/ T0 w 25"/>
                              <a:gd name="T2" fmla="+- 0 771 743"/>
                              <a:gd name="T3" fmla="*/ 771 h 28"/>
                              <a:gd name="T4" fmla="+- 0 4106 4082"/>
                              <a:gd name="T5" fmla="*/ T4 w 25"/>
                              <a:gd name="T6" fmla="+- 0 755 743"/>
                              <a:gd name="T7" fmla="*/ 755 h 28"/>
                              <a:gd name="T8" fmla="+- 0 4095 4082"/>
                              <a:gd name="T9" fmla="*/ T8 w 25"/>
                              <a:gd name="T10" fmla="+- 0 743 743"/>
                              <a:gd name="T11" fmla="*/ 743 h 28"/>
                              <a:gd name="T12" fmla="+- 0 4082 4082"/>
                              <a:gd name="T13" fmla="*/ T12 w 25"/>
                              <a:gd name="T14" fmla="+- 0 743 743"/>
                              <a:gd name="T15" fmla="*/ 743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651"/>
                        <wps:cNvCnPr>
                          <a:cxnSpLocks noChangeShapeType="1"/>
                        </wps:cNvCnPr>
                        <wps:spPr bwMode="auto">
                          <a:xfrm>
                            <a:off x="4113" y="771"/>
                            <a:ext cx="0" cy="22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9" name="Line 650"/>
                        <wps:cNvCnPr>
                          <a:cxnSpLocks noChangeShapeType="1"/>
                        </wps:cNvCnPr>
                        <wps:spPr bwMode="auto">
                          <a:xfrm>
                            <a:off x="4486"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0" name="Freeform 649"/>
                        <wps:cNvSpPr>
                          <a:spLocks/>
                        </wps:cNvSpPr>
                        <wps:spPr bwMode="auto">
                          <a:xfrm>
                            <a:off x="4455" y="840"/>
                            <a:ext cx="25" cy="28"/>
                          </a:xfrm>
                          <a:custGeom>
                            <a:avLst/>
                            <a:gdLst>
                              <a:gd name="T0" fmla="+- 0 4479 4455"/>
                              <a:gd name="T1" fmla="*/ T0 w 25"/>
                              <a:gd name="T2" fmla="+- 0 867 840"/>
                              <a:gd name="T3" fmla="*/ 867 h 28"/>
                              <a:gd name="T4" fmla="+- 0 4479 4455"/>
                              <a:gd name="T5" fmla="*/ T4 w 25"/>
                              <a:gd name="T6" fmla="+- 0 852 840"/>
                              <a:gd name="T7" fmla="*/ 852 h 28"/>
                              <a:gd name="T8" fmla="+- 0 4468 4455"/>
                              <a:gd name="T9" fmla="*/ T8 w 25"/>
                              <a:gd name="T10" fmla="+- 0 840 840"/>
                              <a:gd name="T11" fmla="*/ 840 h 28"/>
                              <a:gd name="T12" fmla="+- 0 4455 4455"/>
                              <a:gd name="T13" fmla="*/ T12 w 25"/>
                              <a:gd name="T14" fmla="+- 0 840 840"/>
                              <a:gd name="T15" fmla="*/ 840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Line 648"/>
                        <wps:cNvCnPr>
                          <a:cxnSpLocks noChangeShapeType="1"/>
                        </wps:cNvCnPr>
                        <wps:spPr bwMode="auto">
                          <a:xfrm>
                            <a:off x="4459" y="84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2" name="Freeform 647"/>
                        <wps:cNvSpPr>
                          <a:spLocks/>
                        </wps:cNvSpPr>
                        <wps:spPr bwMode="auto">
                          <a:xfrm>
                            <a:off x="301" y="840"/>
                            <a:ext cx="25" cy="28"/>
                          </a:xfrm>
                          <a:custGeom>
                            <a:avLst/>
                            <a:gdLst>
                              <a:gd name="T0" fmla="+- 0 325 301"/>
                              <a:gd name="T1" fmla="*/ T0 w 25"/>
                              <a:gd name="T2" fmla="+- 0 840 840"/>
                              <a:gd name="T3" fmla="*/ 840 h 28"/>
                              <a:gd name="T4" fmla="+- 0 312 301"/>
                              <a:gd name="T5" fmla="*/ T4 w 25"/>
                              <a:gd name="T6" fmla="+- 0 840 840"/>
                              <a:gd name="T7" fmla="*/ 840 h 28"/>
                              <a:gd name="T8" fmla="+- 0 301 301"/>
                              <a:gd name="T9" fmla="*/ T8 w 25"/>
                              <a:gd name="T10" fmla="+- 0 852 840"/>
                              <a:gd name="T11" fmla="*/ 852 h 28"/>
                              <a:gd name="T12" fmla="+- 0 301 301"/>
                              <a:gd name="T13" fmla="*/ T12 w 25"/>
                              <a:gd name="T14" fmla="+- 0 867 840"/>
                              <a:gd name="T15" fmla="*/ 867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Line 646"/>
                        <wps:cNvCnPr>
                          <a:cxnSpLocks noChangeShapeType="1"/>
                        </wps:cNvCnPr>
                        <wps:spPr bwMode="auto">
                          <a:xfrm>
                            <a:off x="301" y="867"/>
                            <a:ext cx="0" cy="15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4" name="Line 645"/>
                        <wps:cNvCnPr>
                          <a:cxnSpLocks noChangeShapeType="1"/>
                        </wps:cNvCnPr>
                        <wps:spPr bwMode="auto">
                          <a:xfrm>
                            <a:off x="1889" y="812"/>
                            <a:ext cx="0" cy="6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5" name="Freeform 644"/>
                        <wps:cNvSpPr>
                          <a:spLocks/>
                        </wps:cNvSpPr>
                        <wps:spPr bwMode="auto">
                          <a:xfrm>
                            <a:off x="1858" y="874"/>
                            <a:ext cx="25" cy="28"/>
                          </a:xfrm>
                          <a:custGeom>
                            <a:avLst/>
                            <a:gdLst>
                              <a:gd name="T0" fmla="+- 0 1858 1858"/>
                              <a:gd name="T1" fmla="*/ T0 w 25"/>
                              <a:gd name="T2" fmla="+- 0 902 874"/>
                              <a:gd name="T3" fmla="*/ 902 h 28"/>
                              <a:gd name="T4" fmla="+- 0 1872 1858"/>
                              <a:gd name="T5" fmla="*/ T4 w 25"/>
                              <a:gd name="T6" fmla="+- 0 902 874"/>
                              <a:gd name="T7" fmla="*/ 902 h 28"/>
                              <a:gd name="T8" fmla="+- 0 1883 1858"/>
                              <a:gd name="T9" fmla="*/ T8 w 25"/>
                              <a:gd name="T10" fmla="+- 0 889 874"/>
                              <a:gd name="T11" fmla="*/ 889 h 28"/>
                              <a:gd name="T12" fmla="+- 0 1883 1858"/>
                              <a:gd name="T13" fmla="*/ T12 w 25"/>
                              <a:gd name="T14" fmla="+- 0 874 874"/>
                              <a:gd name="T15" fmla="*/ 87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Freeform 643"/>
                        <wps:cNvSpPr>
                          <a:spLocks/>
                        </wps:cNvSpPr>
                        <wps:spPr bwMode="auto">
                          <a:xfrm>
                            <a:off x="1392" y="902"/>
                            <a:ext cx="25" cy="28"/>
                          </a:xfrm>
                          <a:custGeom>
                            <a:avLst/>
                            <a:gdLst>
                              <a:gd name="T0" fmla="+- 0 1416 1392"/>
                              <a:gd name="T1" fmla="*/ T0 w 25"/>
                              <a:gd name="T2" fmla="+- 0 902 902"/>
                              <a:gd name="T3" fmla="*/ 902 h 28"/>
                              <a:gd name="T4" fmla="+- 0 1403 1392"/>
                              <a:gd name="T5" fmla="*/ T4 w 25"/>
                              <a:gd name="T6" fmla="+- 0 902 902"/>
                              <a:gd name="T7" fmla="*/ 902 h 28"/>
                              <a:gd name="T8" fmla="+- 0 1392 1392"/>
                              <a:gd name="T9" fmla="*/ T8 w 25"/>
                              <a:gd name="T10" fmla="+- 0 914 902"/>
                              <a:gd name="T11" fmla="*/ 914 h 28"/>
                              <a:gd name="T12" fmla="+- 0 1392 1392"/>
                              <a:gd name="T13" fmla="*/ T12 w 25"/>
                              <a:gd name="T14" fmla="+- 0 929 902"/>
                              <a:gd name="T15" fmla="*/ 92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Line 642"/>
                        <wps:cNvCnPr>
                          <a:cxnSpLocks noChangeShapeType="1"/>
                        </wps:cNvCnPr>
                        <wps:spPr bwMode="auto">
                          <a:xfrm>
                            <a:off x="1392" y="929"/>
                            <a:ext cx="0" cy="9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8" name="Line 641"/>
                        <wps:cNvCnPr>
                          <a:cxnSpLocks noChangeShapeType="1"/>
                        </wps:cNvCnPr>
                        <wps:spPr bwMode="auto">
                          <a:xfrm>
                            <a:off x="1682" y="1254"/>
                            <a:ext cx="3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9" name="Line 640"/>
                        <wps:cNvCnPr>
                          <a:cxnSpLocks noChangeShapeType="1"/>
                        </wps:cNvCnPr>
                        <wps:spPr bwMode="auto">
                          <a:xfrm>
                            <a:off x="1996" y="125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0" name="Line 639"/>
                        <wps:cNvCnPr>
                          <a:cxnSpLocks noChangeShapeType="1"/>
                        </wps:cNvCnPr>
                        <wps:spPr bwMode="auto">
                          <a:xfrm>
                            <a:off x="200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21" name="Line 638"/>
                        <wps:cNvCnPr>
                          <a:cxnSpLocks noChangeShapeType="1"/>
                        </wps:cNvCnPr>
                        <wps:spPr bwMode="auto">
                          <a:xfrm>
                            <a:off x="200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2" name="Line 637"/>
                        <wps:cNvCnPr>
                          <a:cxnSpLocks noChangeShapeType="1"/>
                        </wps:cNvCnPr>
                        <wps:spPr bwMode="auto">
                          <a:xfrm>
                            <a:off x="200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23" name="Line 636"/>
                        <wps:cNvCnPr>
                          <a:cxnSpLocks noChangeShapeType="1"/>
                        </wps:cNvCnPr>
                        <wps:spPr bwMode="auto">
                          <a:xfrm>
                            <a:off x="200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4" name="Line 635"/>
                        <wps:cNvCnPr>
                          <a:cxnSpLocks noChangeShapeType="1"/>
                        </wps:cNvCnPr>
                        <wps:spPr bwMode="auto">
                          <a:xfrm>
                            <a:off x="200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25" name="Line 634"/>
                        <wps:cNvCnPr>
                          <a:cxnSpLocks noChangeShapeType="1"/>
                        </wps:cNvCnPr>
                        <wps:spPr bwMode="auto">
                          <a:xfrm>
                            <a:off x="201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6" name="Line 633"/>
                        <wps:cNvCnPr>
                          <a:cxnSpLocks noChangeShapeType="1"/>
                        </wps:cNvCnPr>
                        <wps:spPr bwMode="auto">
                          <a:xfrm>
                            <a:off x="201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7" name="Line 632"/>
                        <wps:cNvCnPr>
                          <a:cxnSpLocks noChangeShapeType="1"/>
                        </wps:cNvCnPr>
                        <wps:spPr bwMode="auto">
                          <a:xfrm>
                            <a:off x="201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28" name="Line 631"/>
                        <wps:cNvCnPr>
                          <a:cxnSpLocks noChangeShapeType="1"/>
                        </wps:cNvCnPr>
                        <wps:spPr bwMode="auto">
                          <a:xfrm>
                            <a:off x="2017" y="120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9" name="Line 630"/>
                        <wps:cNvCnPr>
                          <a:cxnSpLocks noChangeShapeType="1"/>
                        </wps:cNvCnPr>
                        <wps:spPr bwMode="auto">
                          <a:xfrm>
                            <a:off x="202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0" name="Line 629"/>
                        <wps:cNvCnPr>
                          <a:cxnSpLocks noChangeShapeType="1"/>
                        </wps:cNvCnPr>
                        <wps:spPr bwMode="auto">
                          <a:xfrm>
                            <a:off x="2028" y="119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1" name="Line 628"/>
                        <wps:cNvCnPr>
                          <a:cxnSpLocks noChangeShapeType="1"/>
                        </wps:cNvCnPr>
                        <wps:spPr bwMode="auto">
                          <a:xfrm>
                            <a:off x="203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2" name="Line 627"/>
                        <wps:cNvCnPr>
                          <a:cxnSpLocks noChangeShapeType="1"/>
                        </wps:cNvCnPr>
                        <wps:spPr bwMode="auto">
                          <a:xfrm>
                            <a:off x="204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3" name="Line 626"/>
                        <wps:cNvCnPr>
                          <a:cxnSpLocks noChangeShapeType="1"/>
                        </wps:cNvCnPr>
                        <wps:spPr bwMode="auto">
                          <a:xfrm>
                            <a:off x="2048"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4" name="Line 625"/>
                        <wps:cNvCnPr>
                          <a:cxnSpLocks noChangeShapeType="1"/>
                        </wps:cNvCnPr>
                        <wps:spPr bwMode="auto">
                          <a:xfrm>
                            <a:off x="205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5" name="Line 624"/>
                        <wps:cNvCnPr>
                          <a:cxnSpLocks noChangeShapeType="1"/>
                        </wps:cNvCnPr>
                        <wps:spPr bwMode="auto">
                          <a:xfrm>
                            <a:off x="206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6" name="Line 623"/>
                        <wps:cNvCnPr>
                          <a:cxnSpLocks noChangeShapeType="1"/>
                        </wps:cNvCnPr>
                        <wps:spPr bwMode="auto">
                          <a:xfrm>
                            <a:off x="206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7" name="Line 622"/>
                        <wps:cNvCnPr>
                          <a:cxnSpLocks noChangeShapeType="1"/>
                        </wps:cNvCnPr>
                        <wps:spPr bwMode="auto">
                          <a:xfrm>
                            <a:off x="207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8" name="Line 621"/>
                        <wps:cNvCnPr>
                          <a:cxnSpLocks noChangeShapeType="1"/>
                        </wps:cNvCnPr>
                        <wps:spPr bwMode="auto">
                          <a:xfrm>
                            <a:off x="208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9" name="Line 620"/>
                        <wps:cNvCnPr>
                          <a:cxnSpLocks noChangeShapeType="1"/>
                        </wps:cNvCnPr>
                        <wps:spPr bwMode="auto">
                          <a:xfrm>
                            <a:off x="209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0" name="Line 619"/>
                        <wps:cNvCnPr>
                          <a:cxnSpLocks noChangeShapeType="1"/>
                        </wps:cNvCnPr>
                        <wps:spPr bwMode="auto">
                          <a:xfrm>
                            <a:off x="2097"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1" name="Line 618"/>
                        <wps:cNvCnPr>
                          <a:cxnSpLocks noChangeShapeType="1"/>
                        </wps:cNvCnPr>
                        <wps:spPr bwMode="auto">
                          <a:xfrm>
                            <a:off x="210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2" name="Line 617"/>
                        <wps:cNvCnPr>
                          <a:cxnSpLocks noChangeShapeType="1"/>
                        </wps:cNvCnPr>
                        <wps:spPr bwMode="auto">
                          <a:xfrm>
                            <a:off x="211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3" name="Line 616"/>
                        <wps:cNvCnPr>
                          <a:cxnSpLocks noChangeShapeType="1"/>
                        </wps:cNvCnPr>
                        <wps:spPr bwMode="auto">
                          <a:xfrm>
                            <a:off x="211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4" name="Line 615"/>
                        <wps:cNvCnPr>
                          <a:cxnSpLocks noChangeShapeType="1"/>
                        </wps:cNvCnPr>
                        <wps:spPr bwMode="auto">
                          <a:xfrm>
                            <a:off x="2124"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5" name="Line 614"/>
                        <wps:cNvCnPr>
                          <a:cxnSpLocks noChangeShapeType="1"/>
                        </wps:cNvCnPr>
                        <wps:spPr bwMode="auto">
                          <a:xfrm>
                            <a:off x="213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6" name="Line 613"/>
                        <wps:cNvCnPr>
                          <a:cxnSpLocks noChangeShapeType="1"/>
                        </wps:cNvCnPr>
                        <wps:spPr bwMode="auto">
                          <a:xfrm>
                            <a:off x="2134" y="119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47" name="Line 612"/>
                        <wps:cNvCnPr>
                          <a:cxnSpLocks noChangeShapeType="1"/>
                        </wps:cNvCnPr>
                        <wps:spPr bwMode="auto">
                          <a:xfrm>
                            <a:off x="213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8" name="Line 611"/>
                        <wps:cNvCnPr>
                          <a:cxnSpLocks noChangeShapeType="1"/>
                        </wps:cNvCnPr>
                        <wps:spPr bwMode="auto">
                          <a:xfrm>
                            <a:off x="2141"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49" name="Line 610"/>
                        <wps:cNvCnPr>
                          <a:cxnSpLocks noChangeShapeType="1"/>
                        </wps:cNvCnPr>
                        <wps:spPr bwMode="auto">
                          <a:xfrm>
                            <a:off x="214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0" name="Line 609"/>
                        <wps:cNvCnPr>
                          <a:cxnSpLocks noChangeShapeType="1"/>
                        </wps:cNvCnPr>
                        <wps:spPr bwMode="auto">
                          <a:xfrm>
                            <a:off x="2148"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1" name="Line 608"/>
                        <wps:cNvCnPr>
                          <a:cxnSpLocks noChangeShapeType="1"/>
                        </wps:cNvCnPr>
                        <wps:spPr bwMode="auto">
                          <a:xfrm>
                            <a:off x="215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2" name="Line 607"/>
                        <wps:cNvCnPr>
                          <a:cxnSpLocks noChangeShapeType="1"/>
                        </wps:cNvCnPr>
                        <wps:spPr bwMode="auto">
                          <a:xfrm>
                            <a:off x="215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3" name="Line 606"/>
                        <wps:cNvCnPr>
                          <a:cxnSpLocks noChangeShapeType="1"/>
                        </wps:cNvCnPr>
                        <wps:spPr bwMode="auto">
                          <a:xfrm>
                            <a:off x="215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4" name="Line 605"/>
                        <wps:cNvCnPr>
                          <a:cxnSpLocks noChangeShapeType="1"/>
                        </wps:cNvCnPr>
                        <wps:spPr bwMode="auto">
                          <a:xfrm>
                            <a:off x="215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5" name="Line 604"/>
                        <wps:cNvCnPr>
                          <a:cxnSpLocks noChangeShapeType="1"/>
                        </wps:cNvCnPr>
                        <wps:spPr bwMode="auto">
                          <a:xfrm>
                            <a:off x="2166" y="1254"/>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6" name="Line 603"/>
                        <wps:cNvCnPr>
                          <a:cxnSpLocks noChangeShapeType="1"/>
                        </wps:cNvCnPr>
                        <wps:spPr bwMode="auto">
                          <a:xfrm>
                            <a:off x="2245"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7" name="Line 602"/>
                        <wps:cNvCnPr>
                          <a:cxnSpLocks noChangeShapeType="1"/>
                        </wps:cNvCnPr>
                        <wps:spPr bwMode="auto">
                          <a:xfrm>
                            <a:off x="2249"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8" name="Line 601"/>
                        <wps:cNvCnPr>
                          <a:cxnSpLocks noChangeShapeType="1"/>
                        </wps:cNvCnPr>
                        <wps:spPr bwMode="auto">
                          <a:xfrm>
                            <a:off x="2252"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9" name="Line 600"/>
                        <wps:cNvCnPr>
                          <a:cxnSpLocks noChangeShapeType="1"/>
                        </wps:cNvCnPr>
                        <wps:spPr bwMode="auto">
                          <a:xfrm>
                            <a:off x="2252"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60" name="Line 599"/>
                        <wps:cNvCnPr>
                          <a:cxnSpLocks noChangeShapeType="1"/>
                        </wps:cNvCnPr>
                        <wps:spPr bwMode="auto">
                          <a:xfrm>
                            <a:off x="2252"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1" name="Line 598"/>
                        <wps:cNvCnPr>
                          <a:cxnSpLocks noChangeShapeType="1"/>
                        </wps:cNvCnPr>
                        <wps:spPr bwMode="auto">
                          <a:xfrm>
                            <a:off x="2255"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2" name="Line 597"/>
                        <wps:cNvCnPr>
                          <a:cxnSpLocks noChangeShapeType="1"/>
                        </wps:cNvCnPr>
                        <wps:spPr bwMode="auto">
                          <a:xfrm>
                            <a:off x="2259" y="1216"/>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3" name="Line 596"/>
                        <wps:cNvCnPr>
                          <a:cxnSpLocks noChangeShapeType="1"/>
                        </wps:cNvCnPr>
                        <wps:spPr bwMode="auto">
                          <a:xfrm>
                            <a:off x="2259"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4" name="Line 595"/>
                        <wps:cNvCnPr>
                          <a:cxnSpLocks noChangeShapeType="1"/>
                        </wps:cNvCnPr>
                        <wps:spPr bwMode="auto">
                          <a:xfrm>
                            <a:off x="2262"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5" name="Line 594"/>
                        <wps:cNvCnPr>
                          <a:cxnSpLocks noChangeShapeType="1"/>
                        </wps:cNvCnPr>
                        <wps:spPr bwMode="auto">
                          <a:xfrm>
                            <a:off x="2265"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6" name="Line 593"/>
                        <wps:cNvCnPr>
                          <a:cxnSpLocks noChangeShapeType="1"/>
                        </wps:cNvCnPr>
                        <wps:spPr bwMode="auto">
                          <a:xfrm>
                            <a:off x="2269"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7" name="Line 592"/>
                        <wps:cNvCnPr>
                          <a:cxnSpLocks noChangeShapeType="1"/>
                        </wps:cNvCnPr>
                        <wps:spPr bwMode="auto">
                          <a:xfrm>
                            <a:off x="227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8" name="Line 591"/>
                        <wps:cNvCnPr>
                          <a:cxnSpLocks noChangeShapeType="1"/>
                        </wps:cNvCnPr>
                        <wps:spPr bwMode="auto">
                          <a:xfrm>
                            <a:off x="2283"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9" name="Line 590"/>
                        <wps:cNvCnPr>
                          <a:cxnSpLocks noChangeShapeType="1"/>
                        </wps:cNvCnPr>
                        <wps:spPr bwMode="auto">
                          <a:xfrm>
                            <a:off x="229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0" name="Line 589"/>
                        <wps:cNvCnPr>
                          <a:cxnSpLocks noChangeShapeType="1"/>
                        </wps:cNvCnPr>
                        <wps:spPr bwMode="auto">
                          <a:xfrm>
                            <a:off x="229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1" name="Line 588"/>
                        <wps:cNvCnPr>
                          <a:cxnSpLocks noChangeShapeType="1"/>
                        </wps:cNvCnPr>
                        <wps:spPr bwMode="auto">
                          <a:xfrm>
                            <a:off x="230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2" name="Line 587"/>
                        <wps:cNvCnPr>
                          <a:cxnSpLocks noChangeShapeType="1"/>
                        </wps:cNvCnPr>
                        <wps:spPr bwMode="auto">
                          <a:xfrm>
                            <a:off x="231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3" name="Line 586"/>
                        <wps:cNvCnPr>
                          <a:cxnSpLocks noChangeShapeType="1"/>
                        </wps:cNvCnPr>
                        <wps:spPr bwMode="auto">
                          <a:xfrm>
                            <a:off x="23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4" name="Line 585"/>
                        <wps:cNvCnPr>
                          <a:cxnSpLocks noChangeShapeType="1"/>
                        </wps:cNvCnPr>
                        <wps:spPr bwMode="auto">
                          <a:xfrm>
                            <a:off x="2325"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5" name="Line 584"/>
                        <wps:cNvCnPr>
                          <a:cxnSpLocks noChangeShapeType="1"/>
                        </wps:cNvCnPr>
                        <wps:spPr bwMode="auto">
                          <a:xfrm>
                            <a:off x="233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6" name="Line 583"/>
                        <wps:cNvCnPr>
                          <a:cxnSpLocks noChangeShapeType="1"/>
                        </wps:cNvCnPr>
                        <wps:spPr bwMode="auto">
                          <a:xfrm>
                            <a:off x="233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7" name="Line 582"/>
                        <wps:cNvCnPr>
                          <a:cxnSpLocks noChangeShapeType="1"/>
                        </wps:cNvCnPr>
                        <wps:spPr bwMode="auto">
                          <a:xfrm>
                            <a:off x="234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8" name="Line 581"/>
                        <wps:cNvCnPr>
                          <a:cxnSpLocks noChangeShapeType="1"/>
                        </wps:cNvCnPr>
                        <wps:spPr bwMode="auto">
                          <a:xfrm>
                            <a:off x="235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9" name="Line 580"/>
                        <wps:cNvCnPr>
                          <a:cxnSpLocks noChangeShapeType="1"/>
                        </wps:cNvCnPr>
                        <wps:spPr bwMode="auto">
                          <a:xfrm>
                            <a:off x="235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0" name="Line 579"/>
                        <wps:cNvCnPr>
                          <a:cxnSpLocks noChangeShapeType="1"/>
                        </wps:cNvCnPr>
                        <wps:spPr bwMode="auto">
                          <a:xfrm>
                            <a:off x="236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1" name="Line 578"/>
                        <wps:cNvCnPr>
                          <a:cxnSpLocks noChangeShapeType="1"/>
                        </wps:cNvCnPr>
                        <wps:spPr bwMode="auto">
                          <a:xfrm>
                            <a:off x="2373"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2" name="Line 577"/>
                        <wps:cNvCnPr>
                          <a:cxnSpLocks noChangeShapeType="1"/>
                        </wps:cNvCnPr>
                        <wps:spPr bwMode="auto">
                          <a:xfrm>
                            <a:off x="238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3" name="Line 576"/>
                        <wps:cNvCnPr>
                          <a:cxnSpLocks noChangeShapeType="1"/>
                        </wps:cNvCnPr>
                        <wps:spPr bwMode="auto">
                          <a:xfrm>
                            <a:off x="2383"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84" name="Line 575"/>
                        <wps:cNvCnPr>
                          <a:cxnSpLocks noChangeShapeType="1"/>
                        </wps:cNvCnPr>
                        <wps:spPr bwMode="auto">
                          <a:xfrm>
                            <a:off x="2387"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5" name="Line 574"/>
                        <wps:cNvCnPr>
                          <a:cxnSpLocks noChangeShapeType="1"/>
                        </wps:cNvCnPr>
                        <wps:spPr bwMode="auto">
                          <a:xfrm>
                            <a:off x="2390"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86" name="Line 573"/>
                        <wps:cNvCnPr>
                          <a:cxnSpLocks noChangeShapeType="1"/>
                        </wps:cNvCnPr>
                        <wps:spPr bwMode="auto">
                          <a:xfrm>
                            <a:off x="2394" y="1213"/>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7" name="Line 572"/>
                        <wps:cNvCnPr>
                          <a:cxnSpLocks noChangeShapeType="1"/>
                        </wps:cNvCnPr>
                        <wps:spPr bwMode="auto">
                          <a:xfrm>
                            <a:off x="2397"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88" name="Line 571"/>
                        <wps:cNvCnPr>
                          <a:cxnSpLocks noChangeShapeType="1"/>
                        </wps:cNvCnPr>
                        <wps:spPr bwMode="auto">
                          <a:xfrm>
                            <a:off x="2400"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9" name="Line 570"/>
                        <wps:cNvCnPr>
                          <a:cxnSpLocks noChangeShapeType="1"/>
                        </wps:cNvCnPr>
                        <wps:spPr bwMode="auto">
                          <a:xfrm>
                            <a:off x="2404"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0" name="Line 569"/>
                        <wps:cNvCnPr>
                          <a:cxnSpLocks noChangeShapeType="1"/>
                        </wps:cNvCnPr>
                        <wps:spPr bwMode="auto">
                          <a:xfrm>
                            <a:off x="2404"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1" name="Line 568"/>
                        <wps:cNvCnPr>
                          <a:cxnSpLocks noChangeShapeType="1"/>
                        </wps:cNvCnPr>
                        <wps:spPr bwMode="auto">
                          <a:xfrm>
                            <a:off x="2407"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2" name="Line 567"/>
                        <wps:cNvCnPr>
                          <a:cxnSpLocks noChangeShapeType="1"/>
                        </wps:cNvCnPr>
                        <wps:spPr bwMode="auto">
                          <a:xfrm>
                            <a:off x="2414" y="1254"/>
                            <a:ext cx="422"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3" name="Line 566"/>
                        <wps:cNvCnPr>
                          <a:cxnSpLocks noChangeShapeType="1"/>
                        </wps:cNvCnPr>
                        <wps:spPr bwMode="auto">
                          <a:xfrm>
                            <a:off x="2832"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4" name="Line 565"/>
                        <wps:cNvCnPr>
                          <a:cxnSpLocks noChangeShapeType="1"/>
                        </wps:cNvCnPr>
                        <wps:spPr bwMode="auto">
                          <a:xfrm>
                            <a:off x="2836"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5" name="Line 564"/>
                        <wps:cNvCnPr>
                          <a:cxnSpLocks noChangeShapeType="1"/>
                        </wps:cNvCnPr>
                        <wps:spPr bwMode="auto">
                          <a:xfrm>
                            <a:off x="2839"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6" name="Line 563"/>
                        <wps:cNvCnPr>
                          <a:cxnSpLocks noChangeShapeType="1"/>
                        </wps:cNvCnPr>
                        <wps:spPr bwMode="auto">
                          <a:xfrm>
                            <a:off x="2839"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97" name="Line 562"/>
                        <wps:cNvCnPr>
                          <a:cxnSpLocks noChangeShapeType="1"/>
                        </wps:cNvCnPr>
                        <wps:spPr bwMode="auto">
                          <a:xfrm>
                            <a:off x="283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8" name="Line 561"/>
                        <wps:cNvCnPr>
                          <a:cxnSpLocks noChangeShapeType="1"/>
                        </wps:cNvCnPr>
                        <wps:spPr bwMode="auto">
                          <a:xfrm>
                            <a:off x="2842"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9" name="Line 560"/>
                        <wps:cNvCnPr>
                          <a:cxnSpLocks noChangeShapeType="1"/>
                        </wps:cNvCnPr>
                        <wps:spPr bwMode="auto">
                          <a:xfrm>
                            <a:off x="2849"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0" name="Line 559"/>
                        <wps:cNvCnPr>
                          <a:cxnSpLocks noChangeShapeType="1"/>
                        </wps:cNvCnPr>
                        <wps:spPr bwMode="auto">
                          <a:xfrm>
                            <a:off x="2852"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01" name="Line 558"/>
                        <wps:cNvCnPr>
                          <a:cxnSpLocks noChangeShapeType="1"/>
                        </wps:cNvCnPr>
                        <wps:spPr bwMode="auto">
                          <a:xfrm>
                            <a:off x="285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2" name="Line 557"/>
                        <wps:cNvCnPr>
                          <a:cxnSpLocks noChangeShapeType="1"/>
                        </wps:cNvCnPr>
                        <wps:spPr bwMode="auto">
                          <a:xfrm>
                            <a:off x="2863"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3" name="Line 556"/>
                        <wps:cNvCnPr>
                          <a:cxnSpLocks noChangeShapeType="1"/>
                        </wps:cNvCnPr>
                        <wps:spPr bwMode="auto">
                          <a:xfrm>
                            <a:off x="287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4" name="Line 555"/>
                        <wps:cNvCnPr>
                          <a:cxnSpLocks noChangeShapeType="1"/>
                        </wps:cNvCnPr>
                        <wps:spPr bwMode="auto">
                          <a:xfrm>
                            <a:off x="287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5" name="Line 554"/>
                        <wps:cNvCnPr>
                          <a:cxnSpLocks noChangeShapeType="1"/>
                        </wps:cNvCnPr>
                        <wps:spPr bwMode="auto">
                          <a:xfrm>
                            <a:off x="288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6" name="Line 553"/>
                        <wps:cNvCnPr>
                          <a:cxnSpLocks noChangeShapeType="1"/>
                        </wps:cNvCnPr>
                        <wps:spPr bwMode="auto">
                          <a:xfrm>
                            <a:off x="289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7" name="Line 552"/>
                        <wps:cNvCnPr>
                          <a:cxnSpLocks noChangeShapeType="1"/>
                        </wps:cNvCnPr>
                        <wps:spPr bwMode="auto">
                          <a:xfrm>
                            <a:off x="289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8" name="Line 551"/>
                        <wps:cNvCnPr>
                          <a:cxnSpLocks noChangeShapeType="1"/>
                        </wps:cNvCnPr>
                        <wps:spPr bwMode="auto">
                          <a:xfrm>
                            <a:off x="290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9" name="Line 550"/>
                        <wps:cNvCnPr>
                          <a:cxnSpLocks noChangeShapeType="1"/>
                        </wps:cNvCnPr>
                        <wps:spPr bwMode="auto">
                          <a:xfrm>
                            <a:off x="2912"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0" name="Line 549"/>
                        <wps:cNvCnPr>
                          <a:cxnSpLocks noChangeShapeType="1"/>
                        </wps:cNvCnPr>
                        <wps:spPr bwMode="auto">
                          <a:xfrm>
                            <a:off x="29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1" name="Line 548"/>
                        <wps:cNvCnPr>
                          <a:cxnSpLocks noChangeShapeType="1"/>
                        </wps:cNvCnPr>
                        <wps:spPr bwMode="auto">
                          <a:xfrm>
                            <a:off x="292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2" name="Line 547"/>
                        <wps:cNvCnPr>
                          <a:cxnSpLocks noChangeShapeType="1"/>
                        </wps:cNvCnPr>
                        <wps:spPr bwMode="auto">
                          <a:xfrm>
                            <a:off x="293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3" name="Line 546"/>
                        <wps:cNvCnPr>
                          <a:cxnSpLocks noChangeShapeType="1"/>
                        </wps:cNvCnPr>
                        <wps:spPr bwMode="auto">
                          <a:xfrm>
                            <a:off x="29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4" name="Line 545"/>
                        <wps:cNvCnPr>
                          <a:cxnSpLocks noChangeShapeType="1"/>
                        </wps:cNvCnPr>
                        <wps:spPr bwMode="auto">
                          <a:xfrm>
                            <a:off x="29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5" name="Line 544"/>
                        <wps:cNvCnPr>
                          <a:cxnSpLocks noChangeShapeType="1"/>
                        </wps:cNvCnPr>
                        <wps:spPr bwMode="auto">
                          <a:xfrm>
                            <a:off x="29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6" name="Line 543"/>
                        <wps:cNvCnPr>
                          <a:cxnSpLocks noChangeShapeType="1"/>
                        </wps:cNvCnPr>
                        <wps:spPr bwMode="auto">
                          <a:xfrm>
                            <a:off x="2960"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7" name="Line 542"/>
                        <wps:cNvCnPr>
                          <a:cxnSpLocks noChangeShapeType="1"/>
                        </wps:cNvCnPr>
                        <wps:spPr bwMode="auto">
                          <a:xfrm>
                            <a:off x="296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8" name="Line 541"/>
                        <wps:cNvCnPr>
                          <a:cxnSpLocks noChangeShapeType="1"/>
                        </wps:cNvCnPr>
                        <wps:spPr bwMode="auto">
                          <a:xfrm>
                            <a:off x="2970"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519" name="Line 540"/>
                        <wps:cNvCnPr>
                          <a:cxnSpLocks noChangeShapeType="1"/>
                        </wps:cNvCnPr>
                        <wps:spPr bwMode="auto">
                          <a:xfrm>
                            <a:off x="2974"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0" name="Line 539"/>
                        <wps:cNvCnPr>
                          <a:cxnSpLocks noChangeShapeType="1"/>
                        </wps:cNvCnPr>
                        <wps:spPr bwMode="auto">
                          <a:xfrm>
                            <a:off x="2977"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1" name="Line 538"/>
                        <wps:cNvCnPr>
                          <a:cxnSpLocks noChangeShapeType="1"/>
                        </wps:cNvCnPr>
                        <wps:spPr bwMode="auto">
                          <a:xfrm>
                            <a:off x="2981"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2" name="Line 537"/>
                        <wps:cNvCnPr>
                          <a:cxnSpLocks noChangeShapeType="1"/>
                        </wps:cNvCnPr>
                        <wps:spPr bwMode="auto">
                          <a:xfrm>
                            <a:off x="2984"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3" name="Line 536"/>
                        <wps:cNvCnPr>
                          <a:cxnSpLocks noChangeShapeType="1"/>
                        </wps:cNvCnPr>
                        <wps:spPr bwMode="auto">
                          <a:xfrm>
                            <a:off x="2988" y="1226"/>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4" name="Line 535"/>
                        <wps:cNvCnPr>
                          <a:cxnSpLocks noChangeShapeType="1"/>
                        </wps:cNvCnPr>
                        <wps:spPr bwMode="auto">
                          <a:xfrm>
                            <a:off x="2991"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5" name="Line 534"/>
                        <wps:cNvCnPr>
                          <a:cxnSpLocks noChangeShapeType="1"/>
                        </wps:cNvCnPr>
                        <wps:spPr bwMode="auto">
                          <a:xfrm>
                            <a:off x="2991"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6" name="Line 533"/>
                        <wps:cNvCnPr>
                          <a:cxnSpLocks noChangeShapeType="1"/>
                        </wps:cNvCnPr>
                        <wps:spPr bwMode="auto">
                          <a:xfrm>
                            <a:off x="2994"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7" name="Line 532"/>
                        <wps:cNvCnPr>
                          <a:cxnSpLocks noChangeShapeType="1"/>
                        </wps:cNvCnPr>
                        <wps:spPr bwMode="auto">
                          <a:xfrm>
                            <a:off x="3001" y="1254"/>
                            <a:ext cx="6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8" name="Line 531"/>
                        <wps:cNvCnPr>
                          <a:cxnSpLocks noChangeShapeType="1"/>
                        </wps:cNvCnPr>
                        <wps:spPr bwMode="auto">
                          <a:xfrm>
                            <a:off x="3067"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9" name="Line 530"/>
                        <wps:cNvCnPr>
                          <a:cxnSpLocks noChangeShapeType="1"/>
                        </wps:cNvCnPr>
                        <wps:spPr bwMode="auto">
                          <a:xfrm>
                            <a:off x="307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0" name="Line 529"/>
                        <wps:cNvCnPr>
                          <a:cxnSpLocks noChangeShapeType="1"/>
                        </wps:cNvCnPr>
                        <wps:spPr bwMode="auto">
                          <a:xfrm>
                            <a:off x="307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1" name="Line 528"/>
                        <wps:cNvCnPr>
                          <a:cxnSpLocks noChangeShapeType="1"/>
                        </wps:cNvCnPr>
                        <wps:spPr bwMode="auto">
                          <a:xfrm>
                            <a:off x="307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532" name="Line 527"/>
                        <wps:cNvCnPr>
                          <a:cxnSpLocks noChangeShapeType="1"/>
                        </wps:cNvCnPr>
                        <wps:spPr bwMode="auto">
                          <a:xfrm>
                            <a:off x="307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3" name="Line 526"/>
                        <wps:cNvCnPr>
                          <a:cxnSpLocks noChangeShapeType="1"/>
                        </wps:cNvCnPr>
                        <wps:spPr bwMode="auto">
                          <a:xfrm>
                            <a:off x="307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4" name="Line 525"/>
                        <wps:cNvCnPr>
                          <a:cxnSpLocks noChangeShapeType="1"/>
                        </wps:cNvCnPr>
                        <wps:spPr bwMode="auto">
                          <a:xfrm>
                            <a:off x="308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5" name="Line 524"/>
                        <wps:cNvCnPr>
                          <a:cxnSpLocks noChangeShapeType="1"/>
                        </wps:cNvCnPr>
                        <wps:spPr bwMode="auto">
                          <a:xfrm>
                            <a:off x="308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6" name="Line 523"/>
                        <wps:cNvCnPr>
                          <a:cxnSpLocks noChangeShapeType="1"/>
                        </wps:cNvCnPr>
                        <wps:spPr bwMode="auto">
                          <a:xfrm>
                            <a:off x="308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7" name="Line 522"/>
                        <wps:cNvCnPr>
                          <a:cxnSpLocks noChangeShapeType="1"/>
                        </wps:cNvCnPr>
                        <wps:spPr bwMode="auto">
                          <a:xfrm>
                            <a:off x="3087"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8" name="Line 521"/>
                        <wps:cNvCnPr>
                          <a:cxnSpLocks noChangeShapeType="1"/>
                        </wps:cNvCnPr>
                        <wps:spPr bwMode="auto">
                          <a:xfrm>
                            <a:off x="309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9" name="Line 520"/>
                        <wps:cNvCnPr>
                          <a:cxnSpLocks noChangeShapeType="1"/>
                        </wps:cNvCnPr>
                        <wps:spPr bwMode="auto">
                          <a:xfrm>
                            <a:off x="3098"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0" name="Line 519"/>
                        <wps:cNvCnPr>
                          <a:cxnSpLocks noChangeShapeType="1"/>
                        </wps:cNvCnPr>
                        <wps:spPr bwMode="auto">
                          <a:xfrm>
                            <a:off x="3105"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1" name="Line 518"/>
                        <wps:cNvCnPr>
                          <a:cxnSpLocks noChangeShapeType="1"/>
                        </wps:cNvCnPr>
                        <wps:spPr bwMode="auto">
                          <a:xfrm>
                            <a:off x="3112"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2" name="Line 517"/>
                        <wps:cNvCnPr>
                          <a:cxnSpLocks noChangeShapeType="1"/>
                        </wps:cNvCnPr>
                        <wps:spPr bwMode="auto">
                          <a:xfrm>
                            <a:off x="3119"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3" name="Line 516"/>
                        <wps:cNvCnPr>
                          <a:cxnSpLocks noChangeShapeType="1"/>
                        </wps:cNvCnPr>
                        <wps:spPr bwMode="auto">
                          <a:xfrm>
                            <a:off x="312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4" name="Line 515"/>
                        <wps:cNvCnPr>
                          <a:cxnSpLocks noChangeShapeType="1"/>
                        </wps:cNvCnPr>
                        <wps:spPr bwMode="auto">
                          <a:xfrm>
                            <a:off x="3133"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5" name="Line 514"/>
                        <wps:cNvCnPr>
                          <a:cxnSpLocks noChangeShapeType="1"/>
                        </wps:cNvCnPr>
                        <wps:spPr bwMode="auto">
                          <a:xfrm>
                            <a:off x="31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6" name="Line 513"/>
                        <wps:cNvCnPr>
                          <a:cxnSpLocks noChangeShapeType="1"/>
                        </wps:cNvCnPr>
                        <wps:spPr bwMode="auto">
                          <a:xfrm>
                            <a:off x="31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7" name="Line 512"/>
                        <wps:cNvCnPr>
                          <a:cxnSpLocks noChangeShapeType="1"/>
                        </wps:cNvCnPr>
                        <wps:spPr bwMode="auto">
                          <a:xfrm>
                            <a:off x="31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8" name="Line 511"/>
                        <wps:cNvCnPr>
                          <a:cxnSpLocks noChangeShapeType="1"/>
                        </wps:cNvCnPr>
                        <wps:spPr bwMode="auto">
                          <a:xfrm>
                            <a:off x="316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9" name="Line 510"/>
                        <wps:cNvCnPr>
                          <a:cxnSpLocks noChangeShapeType="1"/>
                        </wps:cNvCnPr>
                        <wps:spPr bwMode="auto">
                          <a:xfrm>
                            <a:off x="316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0" name="Line 509"/>
                        <wps:cNvCnPr>
                          <a:cxnSpLocks noChangeShapeType="1"/>
                        </wps:cNvCnPr>
                        <wps:spPr bwMode="auto">
                          <a:xfrm>
                            <a:off x="317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1" name="Line 508"/>
                        <wps:cNvCnPr>
                          <a:cxnSpLocks noChangeShapeType="1"/>
                        </wps:cNvCnPr>
                        <wps:spPr bwMode="auto">
                          <a:xfrm>
                            <a:off x="318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2" name="Line 507"/>
                        <wps:cNvCnPr>
                          <a:cxnSpLocks noChangeShapeType="1"/>
                        </wps:cNvCnPr>
                        <wps:spPr bwMode="auto">
                          <a:xfrm>
                            <a:off x="318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3" name="Line 506"/>
                        <wps:cNvCnPr>
                          <a:cxnSpLocks noChangeShapeType="1"/>
                        </wps:cNvCnPr>
                        <wps:spPr bwMode="auto">
                          <a:xfrm>
                            <a:off x="3195"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4" name="Line 505"/>
                        <wps:cNvCnPr>
                          <a:cxnSpLocks noChangeShapeType="1"/>
                        </wps:cNvCnPr>
                        <wps:spPr bwMode="auto">
                          <a:xfrm>
                            <a:off x="3202" y="119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5" name="Line 504"/>
                        <wps:cNvCnPr>
                          <a:cxnSpLocks noChangeShapeType="1"/>
                        </wps:cNvCnPr>
                        <wps:spPr bwMode="auto">
                          <a:xfrm>
                            <a:off x="3205"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556" name="Line 503"/>
                        <wps:cNvCnPr>
                          <a:cxnSpLocks noChangeShapeType="1"/>
                        </wps:cNvCnPr>
                        <wps:spPr bwMode="auto">
                          <a:xfrm>
                            <a:off x="320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7" name="Line 502"/>
                        <wps:cNvCnPr>
                          <a:cxnSpLocks noChangeShapeType="1"/>
                        </wps:cNvCnPr>
                        <wps:spPr bwMode="auto">
                          <a:xfrm>
                            <a:off x="3212"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58" name="Line 501"/>
                        <wps:cNvCnPr>
                          <a:cxnSpLocks noChangeShapeType="1"/>
                        </wps:cNvCnPr>
                        <wps:spPr bwMode="auto">
                          <a:xfrm>
                            <a:off x="321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9" name="Line 500"/>
                        <wps:cNvCnPr>
                          <a:cxnSpLocks noChangeShapeType="1"/>
                        </wps:cNvCnPr>
                        <wps:spPr bwMode="auto">
                          <a:xfrm>
                            <a:off x="321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60" name="Line 499"/>
                        <wps:cNvCnPr>
                          <a:cxnSpLocks noChangeShapeType="1"/>
                        </wps:cNvCnPr>
                        <wps:spPr bwMode="auto">
                          <a:xfrm>
                            <a:off x="322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1" name="Line 498"/>
                        <wps:cNvCnPr>
                          <a:cxnSpLocks noChangeShapeType="1"/>
                        </wps:cNvCnPr>
                        <wps:spPr bwMode="auto">
                          <a:xfrm>
                            <a:off x="322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62" name="Line 497"/>
                        <wps:cNvCnPr>
                          <a:cxnSpLocks noChangeShapeType="1"/>
                        </wps:cNvCnPr>
                        <wps:spPr bwMode="auto">
                          <a:xfrm>
                            <a:off x="322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63" name="Line 496"/>
                        <wps:cNvCnPr>
                          <a:cxnSpLocks noChangeShapeType="1"/>
                        </wps:cNvCnPr>
                        <wps:spPr bwMode="auto">
                          <a:xfrm>
                            <a:off x="322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4" name="Line 495"/>
                        <wps:cNvCnPr>
                          <a:cxnSpLocks noChangeShapeType="1"/>
                        </wps:cNvCnPr>
                        <wps:spPr bwMode="auto">
                          <a:xfrm>
                            <a:off x="3236" y="125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5" name="Line 494"/>
                        <wps:cNvCnPr>
                          <a:cxnSpLocks noChangeShapeType="1"/>
                        </wps:cNvCnPr>
                        <wps:spPr bwMode="auto">
                          <a:xfrm>
                            <a:off x="1413" y="24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6" name="Freeform 493"/>
                        <wps:cNvSpPr>
                          <a:spLocks/>
                        </wps:cNvSpPr>
                        <wps:spPr bwMode="auto">
                          <a:xfrm>
                            <a:off x="80" y="246"/>
                            <a:ext cx="25" cy="28"/>
                          </a:xfrm>
                          <a:custGeom>
                            <a:avLst/>
                            <a:gdLst>
                              <a:gd name="T0" fmla="+- 0 104 80"/>
                              <a:gd name="T1" fmla="*/ T0 w 25"/>
                              <a:gd name="T2" fmla="+- 0 246 246"/>
                              <a:gd name="T3" fmla="*/ 246 h 28"/>
                              <a:gd name="T4" fmla="+- 0 91 80"/>
                              <a:gd name="T5" fmla="*/ T4 w 25"/>
                              <a:gd name="T6" fmla="+- 0 246 246"/>
                              <a:gd name="T7" fmla="*/ 246 h 28"/>
                              <a:gd name="T8" fmla="+- 0 80 80"/>
                              <a:gd name="T9" fmla="*/ T8 w 25"/>
                              <a:gd name="T10" fmla="+- 0 258 246"/>
                              <a:gd name="T11" fmla="*/ 258 h 28"/>
                              <a:gd name="T12" fmla="+- 0 80 80"/>
                              <a:gd name="T13" fmla="*/ T12 w 25"/>
                              <a:gd name="T14" fmla="+- 0 273 246"/>
                              <a:gd name="T15" fmla="*/ 273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Line 492"/>
                        <wps:cNvCnPr>
                          <a:cxnSpLocks noChangeShapeType="1"/>
                        </wps:cNvCnPr>
                        <wps:spPr bwMode="auto">
                          <a:xfrm>
                            <a:off x="80" y="273"/>
                            <a:ext cx="0" cy="207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8" name="Line 491"/>
                        <wps:cNvCnPr>
                          <a:cxnSpLocks noChangeShapeType="1"/>
                        </wps:cNvCnPr>
                        <wps:spPr bwMode="auto">
                          <a:xfrm>
                            <a:off x="1413" y="41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9" name="Freeform 490"/>
                        <wps:cNvSpPr>
                          <a:spLocks/>
                        </wps:cNvSpPr>
                        <wps:spPr bwMode="auto">
                          <a:xfrm>
                            <a:off x="253" y="418"/>
                            <a:ext cx="25" cy="28"/>
                          </a:xfrm>
                          <a:custGeom>
                            <a:avLst/>
                            <a:gdLst>
                              <a:gd name="T0" fmla="+- 0 277 253"/>
                              <a:gd name="T1" fmla="*/ T0 w 25"/>
                              <a:gd name="T2" fmla="+- 0 418 418"/>
                              <a:gd name="T3" fmla="*/ 418 h 28"/>
                              <a:gd name="T4" fmla="+- 0 263 253"/>
                              <a:gd name="T5" fmla="*/ T4 w 25"/>
                              <a:gd name="T6" fmla="+- 0 418 418"/>
                              <a:gd name="T7" fmla="*/ 418 h 28"/>
                              <a:gd name="T8" fmla="+- 0 253 253"/>
                              <a:gd name="T9" fmla="*/ T8 w 25"/>
                              <a:gd name="T10" fmla="+- 0 431 418"/>
                              <a:gd name="T11" fmla="*/ 431 h 28"/>
                              <a:gd name="T12" fmla="+- 0 253 253"/>
                              <a:gd name="T13" fmla="*/ T12 w 25"/>
                              <a:gd name="T14" fmla="+- 0 446 418"/>
                              <a:gd name="T15" fmla="*/ 446 h 28"/>
                            </a:gdLst>
                            <a:ahLst/>
                            <a:cxnLst>
                              <a:cxn ang="0">
                                <a:pos x="T1" y="T3"/>
                              </a:cxn>
                              <a:cxn ang="0">
                                <a:pos x="T5" y="T7"/>
                              </a:cxn>
                              <a:cxn ang="0">
                                <a:pos x="T9" y="T11"/>
                              </a:cxn>
                              <a:cxn ang="0">
                                <a:pos x="T13" y="T15"/>
                              </a:cxn>
                            </a:cxnLst>
                            <a:rect l="0" t="0" r="r" b="b"/>
                            <a:pathLst>
                              <a:path w="25" h="28">
                                <a:moveTo>
                                  <a:pt x="24" y="0"/>
                                </a:moveTo>
                                <a:lnTo>
                                  <a:pt x="10"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Line 489"/>
                        <wps:cNvCnPr>
                          <a:cxnSpLocks noChangeShapeType="1"/>
                        </wps:cNvCnPr>
                        <wps:spPr bwMode="auto">
                          <a:xfrm>
                            <a:off x="253" y="446"/>
                            <a:ext cx="0" cy="57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1" name="Line 488"/>
                        <wps:cNvCnPr>
                          <a:cxnSpLocks noChangeShapeType="1"/>
                        </wps:cNvCnPr>
                        <wps:spPr bwMode="auto">
                          <a:xfrm>
                            <a:off x="1413" y="61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2" name="Freeform 487"/>
                        <wps:cNvSpPr>
                          <a:spLocks/>
                        </wps:cNvSpPr>
                        <wps:spPr bwMode="auto">
                          <a:xfrm>
                            <a:off x="570" y="612"/>
                            <a:ext cx="25" cy="28"/>
                          </a:xfrm>
                          <a:custGeom>
                            <a:avLst/>
                            <a:gdLst>
                              <a:gd name="T0" fmla="+- 0 594 570"/>
                              <a:gd name="T1" fmla="*/ T0 w 25"/>
                              <a:gd name="T2" fmla="+- 0 612 612"/>
                              <a:gd name="T3" fmla="*/ 612 h 28"/>
                              <a:gd name="T4" fmla="+- 0 581 570"/>
                              <a:gd name="T5" fmla="*/ T4 w 25"/>
                              <a:gd name="T6" fmla="+- 0 612 612"/>
                              <a:gd name="T7" fmla="*/ 612 h 28"/>
                              <a:gd name="T8" fmla="+- 0 570 570"/>
                              <a:gd name="T9" fmla="*/ T8 w 25"/>
                              <a:gd name="T10" fmla="+- 0 624 612"/>
                              <a:gd name="T11" fmla="*/ 624 h 28"/>
                              <a:gd name="T12" fmla="+- 0 570 570"/>
                              <a:gd name="T13" fmla="*/ T12 w 25"/>
                              <a:gd name="T14" fmla="+- 0 639 612"/>
                              <a:gd name="T15" fmla="*/ 63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Line 486"/>
                        <wps:cNvCnPr>
                          <a:cxnSpLocks noChangeShapeType="1"/>
                        </wps:cNvCnPr>
                        <wps:spPr bwMode="auto">
                          <a:xfrm>
                            <a:off x="570" y="639"/>
                            <a:ext cx="0" cy="38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4" name="Line 485"/>
                        <wps:cNvCnPr>
                          <a:cxnSpLocks noChangeShapeType="1"/>
                        </wps:cNvCnPr>
                        <wps:spPr bwMode="auto">
                          <a:xfrm>
                            <a:off x="1586" y="79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5" name="Freeform 484"/>
                        <wps:cNvSpPr>
                          <a:spLocks/>
                        </wps:cNvSpPr>
                        <wps:spPr bwMode="auto">
                          <a:xfrm>
                            <a:off x="998" y="791"/>
                            <a:ext cx="25" cy="28"/>
                          </a:xfrm>
                          <a:custGeom>
                            <a:avLst/>
                            <a:gdLst>
                              <a:gd name="T0" fmla="+- 0 1023 998"/>
                              <a:gd name="T1" fmla="*/ T0 w 25"/>
                              <a:gd name="T2" fmla="+- 0 791 791"/>
                              <a:gd name="T3" fmla="*/ 791 h 28"/>
                              <a:gd name="T4" fmla="+- 0 1009 998"/>
                              <a:gd name="T5" fmla="*/ T4 w 25"/>
                              <a:gd name="T6" fmla="+- 0 791 791"/>
                              <a:gd name="T7" fmla="*/ 791 h 28"/>
                              <a:gd name="T8" fmla="+- 0 998 998"/>
                              <a:gd name="T9" fmla="*/ T8 w 25"/>
                              <a:gd name="T10" fmla="+- 0 804 791"/>
                              <a:gd name="T11" fmla="*/ 804 h 28"/>
                              <a:gd name="T12" fmla="+- 0 998 998"/>
                              <a:gd name="T13" fmla="*/ T12 w 25"/>
                              <a:gd name="T14" fmla="+- 0 819 791"/>
                              <a:gd name="T15" fmla="*/ 819 h 28"/>
                            </a:gdLst>
                            <a:ahLst/>
                            <a:cxnLst>
                              <a:cxn ang="0">
                                <a:pos x="T1" y="T3"/>
                              </a:cxn>
                              <a:cxn ang="0">
                                <a:pos x="T5" y="T7"/>
                              </a:cxn>
                              <a:cxn ang="0">
                                <a:pos x="T9" y="T11"/>
                              </a:cxn>
                              <a:cxn ang="0">
                                <a:pos x="T13" y="T15"/>
                              </a:cxn>
                            </a:cxnLst>
                            <a:rect l="0" t="0" r="r" b="b"/>
                            <a:pathLst>
                              <a:path w="25" h="28">
                                <a:moveTo>
                                  <a:pt x="25"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Line 483"/>
                        <wps:cNvCnPr>
                          <a:cxnSpLocks noChangeShapeType="1"/>
                        </wps:cNvCnPr>
                        <wps:spPr bwMode="auto">
                          <a:xfrm>
                            <a:off x="998" y="819"/>
                            <a:ext cx="0" cy="20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7" name="Line 482"/>
                        <wps:cNvCnPr>
                          <a:cxnSpLocks noChangeShapeType="1"/>
                        </wps:cNvCnPr>
                        <wps:spPr bwMode="auto">
                          <a:xfrm>
                            <a:off x="1889" y="812"/>
                            <a:ext cx="0" cy="6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8" name="Freeform 481"/>
                        <wps:cNvSpPr>
                          <a:spLocks/>
                        </wps:cNvSpPr>
                        <wps:spPr bwMode="auto">
                          <a:xfrm>
                            <a:off x="1858" y="874"/>
                            <a:ext cx="25" cy="28"/>
                          </a:xfrm>
                          <a:custGeom>
                            <a:avLst/>
                            <a:gdLst>
                              <a:gd name="T0" fmla="+- 0 1858 1858"/>
                              <a:gd name="T1" fmla="*/ T0 w 25"/>
                              <a:gd name="T2" fmla="+- 0 902 874"/>
                              <a:gd name="T3" fmla="*/ 902 h 28"/>
                              <a:gd name="T4" fmla="+- 0 1872 1858"/>
                              <a:gd name="T5" fmla="*/ T4 w 25"/>
                              <a:gd name="T6" fmla="+- 0 902 874"/>
                              <a:gd name="T7" fmla="*/ 902 h 28"/>
                              <a:gd name="T8" fmla="+- 0 1883 1858"/>
                              <a:gd name="T9" fmla="*/ T8 w 25"/>
                              <a:gd name="T10" fmla="+- 0 889 874"/>
                              <a:gd name="T11" fmla="*/ 889 h 28"/>
                              <a:gd name="T12" fmla="+- 0 1883 1858"/>
                              <a:gd name="T13" fmla="*/ T12 w 25"/>
                              <a:gd name="T14" fmla="+- 0 874 874"/>
                              <a:gd name="T15" fmla="*/ 87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480"/>
                        <wps:cNvSpPr>
                          <a:spLocks/>
                        </wps:cNvSpPr>
                        <wps:spPr bwMode="auto">
                          <a:xfrm>
                            <a:off x="1392" y="902"/>
                            <a:ext cx="25" cy="28"/>
                          </a:xfrm>
                          <a:custGeom>
                            <a:avLst/>
                            <a:gdLst>
                              <a:gd name="T0" fmla="+- 0 1416 1392"/>
                              <a:gd name="T1" fmla="*/ T0 w 25"/>
                              <a:gd name="T2" fmla="+- 0 902 902"/>
                              <a:gd name="T3" fmla="*/ 902 h 28"/>
                              <a:gd name="T4" fmla="+- 0 1403 1392"/>
                              <a:gd name="T5" fmla="*/ T4 w 25"/>
                              <a:gd name="T6" fmla="+- 0 902 902"/>
                              <a:gd name="T7" fmla="*/ 902 h 28"/>
                              <a:gd name="T8" fmla="+- 0 1392 1392"/>
                              <a:gd name="T9" fmla="*/ T8 w 25"/>
                              <a:gd name="T10" fmla="+- 0 914 902"/>
                              <a:gd name="T11" fmla="*/ 914 h 28"/>
                              <a:gd name="T12" fmla="+- 0 1392 1392"/>
                              <a:gd name="T13" fmla="*/ T12 w 25"/>
                              <a:gd name="T14" fmla="+- 0 929 902"/>
                              <a:gd name="T15" fmla="*/ 92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Line 479"/>
                        <wps:cNvCnPr>
                          <a:cxnSpLocks noChangeShapeType="1"/>
                        </wps:cNvCnPr>
                        <wps:spPr bwMode="auto">
                          <a:xfrm>
                            <a:off x="1392" y="929"/>
                            <a:ext cx="0" cy="9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1" name="Line 478"/>
                        <wps:cNvCnPr>
                          <a:cxnSpLocks noChangeShapeType="1"/>
                        </wps:cNvCnPr>
                        <wps:spPr bwMode="auto">
                          <a:xfrm>
                            <a:off x="2083" y="812"/>
                            <a:ext cx="0" cy="123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2" name="Freeform 477"/>
                        <wps:cNvSpPr>
                          <a:spLocks/>
                        </wps:cNvSpPr>
                        <wps:spPr bwMode="auto">
                          <a:xfrm>
                            <a:off x="2052" y="2048"/>
                            <a:ext cx="25" cy="28"/>
                          </a:xfrm>
                          <a:custGeom>
                            <a:avLst/>
                            <a:gdLst>
                              <a:gd name="T0" fmla="+- 0 2052 2052"/>
                              <a:gd name="T1" fmla="*/ T0 w 25"/>
                              <a:gd name="T2" fmla="+- 0 2076 2048"/>
                              <a:gd name="T3" fmla="*/ 2076 h 28"/>
                              <a:gd name="T4" fmla="+- 0 2065 2052"/>
                              <a:gd name="T5" fmla="*/ T4 w 25"/>
                              <a:gd name="T6" fmla="+- 0 2076 2048"/>
                              <a:gd name="T7" fmla="*/ 2076 h 28"/>
                              <a:gd name="T8" fmla="+- 0 2076 2052"/>
                              <a:gd name="T9" fmla="*/ T8 w 25"/>
                              <a:gd name="T10" fmla="+- 0 2063 2048"/>
                              <a:gd name="T11" fmla="*/ 2063 h 28"/>
                              <a:gd name="T12" fmla="+- 0 2076 2052"/>
                              <a:gd name="T13" fmla="*/ T12 w 25"/>
                              <a:gd name="T14" fmla="+- 0 2048 2048"/>
                              <a:gd name="T15" fmla="*/ 2048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Line 476"/>
                        <wps:cNvCnPr>
                          <a:cxnSpLocks noChangeShapeType="1"/>
                        </wps:cNvCnPr>
                        <wps:spPr bwMode="auto">
                          <a:xfrm>
                            <a:off x="2055" y="207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4" name="Freeform 475"/>
                        <wps:cNvSpPr>
                          <a:spLocks/>
                        </wps:cNvSpPr>
                        <wps:spPr bwMode="auto">
                          <a:xfrm>
                            <a:off x="563" y="2076"/>
                            <a:ext cx="25" cy="28"/>
                          </a:xfrm>
                          <a:custGeom>
                            <a:avLst/>
                            <a:gdLst>
                              <a:gd name="T0" fmla="+- 0 588 563"/>
                              <a:gd name="T1" fmla="*/ T0 w 25"/>
                              <a:gd name="T2" fmla="+- 0 2076 2076"/>
                              <a:gd name="T3" fmla="*/ 2076 h 28"/>
                              <a:gd name="T4" fmla="+- 0 574 563"/>
                              <a:gd name="T5" fmla="*/ T4 w 25"/>
                              <a:gd name="T6" fmla="+- 0 2076 2076"/>
                              <a:gd name="T7" fmla="*/ 2076 h 28"/>
                              <a:gd name="T8" fmla="+- 0 563 563"/>
                              <a:gd name="T9" fmla="*/ T8 w 25"/>
                              <a:gd name="T10" fmla="+- 0 2088 2076"/>
                              <a:gd name="T11" fmla="*/ 2088 h 28"/>
                              <a:gd name="T12" fmla="+- 0 563 563"/>
                              <a:gd name="T13" fmla="*/ T12 w 25"/>
                              <a:gd name="T14" fmla="+- 0 2103 2076"/>
                              <a:gd name="T15" fmla="*/ 2103 h 28"/>
                            </a:gdLst>
                            <a:ahLst/>
                            <a:cxnLst>
                              <a:cxn ang="0">
                                <a:pos x="T1" y="T3"/>
                              </a:cxn>
                              <a:cxn ang="0">
                                <a:pos x="T5" y="T7"/>
                              </a:cxn>
                              <a:cxn ang="0">
                                <a:pos x="T9" y="T11"/>
                              </a:cxn>
                              <a:cxn ang="0">
                                <a:pos x="T13" y="T15"/>
                              </a:cxn>
                            </a:cxnLst>
                            <a:rect l="0" t="0" r="r" b="b"/>
                            <a:pathLst>
                              <a:path w="25" h="28">
                                <a:moveTo>
                                  <a:pt x="25"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Line 474"/>
                        <wps:cNvCnPr>
                          <a:cxnSpLocks noChangeShapeType="1"/>
                        </wps:cNvCnPr>
                        <wps:spPr bwMode="auto">
                          <a:xfrm>
                            <a:off x="563" y="2103"/>
                            <a:ext cx="0" cy="20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6" name="Line 473"/>
                        <wps:cNvCnPr>
                          <a:cxnSpLocks noChangeShapeType="1"/>
                        </wps:cNvCnPr>
                        <wps:spPr bwMode="auto">
                          <a:xfrm>
                            <a:off x="2331" y="812"/>
                            <a:ext cx="0" cy="140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7" name="Freeform 472"/>
                        <wps:cNvSpPr>
                          <a:spLocks/>
                        </wps:cNvSpPr>
                        <wps:spPr bwMode="auto">
                          <a:xfrm>
                            <a:off x="2300" y="2214"/>
                            <a:ext cx="25" cy="28"/>
                          </a:xfrm>
                          <a:custGeom>
                            <a:avLst/>
                            <a:gdLst>
                              <a:gd name="T0" fmla="+- 0 2300 2300"/>
                              <a:gd name="T1" fmla="*/ T0 w 25"/>
                              <a:gd name="T2" fmla="+- 0 2242 2214"/>
                              <a:gd name="T3" fmla="*/ 2242 h 28"/>
                              <a:gd name="T4" fmla="+- 0 2314 2300"/>
                              <a:gd name="T5" fmla="*/ T4 w 25"/>
                              <a:gd name="T6" fmla="+- 0 2242 2214"/>
                              <a:gd name="T7" fmla="*/ 2242 h 28"/>
                              <a:gd name="T8" fmla="+- 0 2325 2300"/>
                              <a:gd name="T9" fmla="*/ T8 w 25"/>
                              <a:gd name="T10" fmla="+- 0 2229 2214"/>
                              <a:gd name="T11" fmla="*/ 2229 h 28"/>
                              <a:gd name="T12" fmla="+- 0 2325 2300"/>
                              <a:gd name="T13" fmla="*/ T12 w 25"/>
                              <a:gd name="T14" fmla="+- 0 2214 2214"/>
                              <a:gd name="T15" fmla="*/ 221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Line 471"/>
                        <wps:cNvCnPr>
                          <a:cxnSpLocks noChangeShapeType="1"/>
                        </wps:cNvCnPr>
                        <wps:spPr bwMode="auto">
                          <a:xfrm>
                            <a:off x="2304" y="224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9" name="Freeform 470"/>
                        <wps:cNvSpPr>
                          <a:spLocks/>
                        </wps:cNvSpPr>
                        <wps:spPr bwMode="auto">
                          <a:xfrm>
                            <a:off x="964" y="2242"/>
                            <a:ext cx="25" cy="28"/>
                          </a:xfrm>
                          <a:custGeom>
                            <a:avLst/>
                            <a:gdLst>
                              <a:gd name="T0" fmla="+- 0 988 964"/>
                              <a:gd name="T1" fmla="*/ T0 w 25"/>
                              <a:gd name="T2" fmla="+- 0 2242 2242"/>
                              <a:gd name="T3" fmla="*/ 2242 h 28"/>
                              <a:gd name="T4" fmla="+- 0 975 964"/>
                              <a:gd name="T5" fmla="*/ T4 w 25"/>
                              <a:gd name="T6" fmla="+- 0 2242 2242"/>
                              <a:gd name="T7" fmla="*/ 2242 h 28"/>
                              <a:gd name="T8" fmla="+- 0 964 964"/>
                              <a:gd name="T9" fmla="*/ T8 w 25"/>
                              <a:gd name="T10" fmla="+- 0 2254 2242"/>
                              <a:gd name="T11" fmla="*/ 2254 h 28"/>
                              <a:gd name="T12" fmla="+- 0 964 964"/>
                              <a:gd name="T13" fmla="*/ T12 w 25"/>
                              <a:gd name="T14" fmla="+- 0 2269 2242"/>
                              <a:gd name="T15" fmla="*/ 226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Line 469"/>
                        <wps:cNvCnPr>
                          <a:cxnSpLocks noChangeShapeType="1"/>
                        </wps:cNvCnPr>
                        <wps:spPr bwMode="auto">
                          <a:xfrm>
                            <a:off x="964" y="226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1" name="Line 468"/>
                        <wps:cNvCnPr>
                          <a:cxnSpLocks noChangeShapeType="1"/>
                        </wps:cNvCnPr>
                        <wps:spPr bwMode="auto">
                          <a:xfrm>
                            <a:off x="2601" y="812"/>
                            <a:ext cx="0" cy="91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2" name="Freeform 467"/>
                        <wps:cNvSpPr>
                          <a:spLocks/>
                        </wps:cNvSpPr>
                        <wps:spPr bwMode="auto">
                          <a:xfrm>
                            <a:off x="2570" y="1731"/>
                            <a:ext cx="25" cy="28"/>
                          </a:xfrm>
                          <a:custGeom>
                            <a:avLst/>
                            <a:gdLst>
                              <a:gd name="T0" fmla="+- 0 2570 2570"/>
                              <a:gd name="T1" fmla="*/ T0 w 25"/>
                              <a:gd name="T2" fmla="+- 0 1758 1731"/>
                              <a:gd name="T3" fmla="*/ 1758 h 28"/>
                              <a:gd name="T4" fmla="+- 0 2583 2570"/>
                              <a:gd name="T5" fmla="*/ T4 w 25"/>
                              <a:gd name="T6" fmla="+- 0 1758 1731"/>
                              <a:gd name="T7" fmla="*/ 1758 h 28"/>
                              <a:gd name="T8" fmla="+- 0 2594 2570"/>
                              <a:gd name="T9" fmla="*/ T8 w 25"/>
                              <a:gd name="T10" fmla="+- 0 1746 1731"/>
                              <a:gd name="T11" fmla="*/ 1746 h 28"/>
                              <a:gd name="T12" fmla="+- 0 2594 2570"/>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Line 466"/>
                        <wps:cNvCnPr>
                          <a:cxnSpLocks noChangeShapeType="1"/>
                        </wps:cNvCnPr>
                        <wps:spPr bwMode="auto">
                          <a:xfrm>
                            <a:off x="2573"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4" name="Freeform 465"/>
                        <wps:cNvSpPr>
                          <a:spLocks/>
                        </wps:cNvSpPr>
                        <wps:spPr bwMode="auto">
                          <a:xfrm>
                            <a:off x="1358" y="1731"/>
                            <a:ext cx="25" cy="28"/>
                          </a:xfrm>
                          <a:custGeom>
                            <a:avLst/>
                            <a:gdLst>
                              <a:gd name="T0" fmla="+- 0 1358 1358"/>
                              <a:gd name="T1" fmla="*/ T0 w 25"/>
                              <a:gd name="T2" fmla="+- 0 1731 1731"/>
                              <a:gd name="T3" fmla="*/ 1731 h 28"/>
                              <a:gd name="T4" fmla="+- 0 1358 1358"/>
                              <a:gd name="T5" fmla="*/ T4 w 25"/>
                              <a:gd name="T6" fmla="+- 0 1746 1731"/>
                              <a:gd name="T7" fmla="*/ 1746 h 28"/>
                              <a:gd name="T8" fmla="+- 0 1368 1358"/>
                              <a:gd name="T9" fmla="*/ T8 w 25"/>
                              <a:gd name="T10" fmla="+- 0 1758 1731"/>
                              <a:gd name="T11" fmla="*/ 1758 h 28"/>
                              <a:gd name="T12" fmla="+- 0 1382 1358"/>
                              <a:gd name="T13" fmla="*/ T12 w 25"/>
                              <a:gd name="T14" fmla="+- 0 1758 1731"/>
                              <a:gd name="T15" fmla="*/ 1758 h 28"/>
                            </a:gdLst>
                            <a:ahLst/>
                            <a:cxnLst>
                              <a:cxn ang="0">
                                <a:pos x="T1" y="T3"/>
                              </a:cxn>
                              <a:cxn ang="0">
                                <a:pos x="T5" y="T7"/>
                              </a:cxn>
                              <a:cxn ang="0">
                                <a:pos x="T9" y="T11"/>
                              </a:cxn>
                              <a:cxn ang="0">
                                <a:pos x="T13" y="T15"/>
                              </a:cxn>
                            </a:cxnLst>
                            <a:rect l="0" t="0" r="r" b="b"/>
                            <a:pathLst>
                              <a:path w="25" h="28">
                                <a:moveTo>
                                  <a:pt x="0" y="0"/>
                                </a:moveTo>
                                <a:lnTo>
                                  <a:pt x="0" y="15"/>
                                </a:lnTo>
                                <a:lnTo>
                                  <a:pt x="10" y="27"/>
                                </a:lnTo>
                                <a:lnTo>
                                  <a:pt x="24"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Line 464"/>
                        <wps:cNvCnPr>
                          <a:cxnSpLocks noChangeShapeType="1"/>
                        </wps:cNvCnPr>
                        <wps:spPr bwMode="auto">
                          <a:xfrm>
                            <a:off x="1358" y="173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6" name="Line 463"/>
                        <wps:cNvCnPr>
                          <a:cxnSpLocks noChangeShapeType="1"/>
                        </wps:cNvCnPr>
                        <wps:spPr bwMode="auto">
                          <a:xfrm>
                            <a:off x="1033" y="1696"/>
                            <a:ext cx="0" cy="124"/>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7" name="Freeform 462"/>
                        <wps:cNvSpPr>
                          <a:spLocks/>
                        </wps:cNvSpPr>
                        <wps:spPr bwMode="auto">
                          <a:xfrm>
                            <a:off x="1033" y="1820"/>
                            <a:ext cx="25" cy="28"/>
                          </a:xfrm>
                          <a:custGeom>
                            <a:avLst/>
                            <a:gdLst>
                              <a:gd name="T0" fmla="+- 0 1033 1033"/>
                              <a:gd name="T1" fmla="*/ T0 w 25"/>
                              <a:gd name="T2" fmla="+- 0 1820 1820"/>
                              <a:gd name="T3" fmla="*/ 1820 h 28"/>
                              <a:gd name="T4" fmla="+- 0 1033 1033"/>
                              <a:gd name="T5" fmla="*/ T4 w 25"/>
                              <a:gd name="T6" fmla="+- 0 1836 1820"/>
                              <a:gd name="T7" fmla="*/ 1836 h 28"/>
                              <a:gd name="T8" fmla="+- 0 1044 1033"/>
                              <a:gd name="T9" fmla="*/ T8 w 25"/>
                              <a:gd name="T10" fmla="+- 0 1848 1820"/>
                              <a:gd name="T11" fmla="*/ 1848 h 28"/>
                              <a:gd name="T12" fmla="+- 0 1057 1033"/>
                              <a:gd name="T13" fmla="*/ T12 w 25"/>
                              <a:gd name="T14" fmla="+- 0 1848 1820"/>
                              <a:gd name="T15" fmla="*/ 1848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Line 461"/>
                        <wps:cNvCnPr>
                          <a:cxnSpLocks noChangeShapeType="1"/>
                        </wps:cNvCnPr>
                        <wps:spPr bwMode="auto">
                          <a:xfrm>
                            <a:off x="1061" y="1848"/>
                            <a:ext cx="176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9" name="Freeform 460"/>
                        <wps:cNvSpPr>
                          <a:spLocks/>
                        </wps:cNvSpPr>
                        <wps:spPr bwMode="auto">
                          <a:xfrm>
                            <a:off x="2818" y="1820"/>
                            <a:ext cx="25" cy="28"/>
                          </a:xfrm>
                          <a:custGeom>
                            <a:avLst/>
                            <a:gdLst>
                              <a:gd name="T0" fmla="+- 0 2818 2818"/>
                              <a:gd name="T1" fmla="*/ T0 w 25"/>
                              <a:gd name="T2" fmla="+- 0 1848 1820"/>
                              <a:gd name="T3" fmla="*/ 1848 h 28"/>
                              <a:gd name="T4" fmla="+- 0 2832 2818"/>
                              <a:gd name="T5" fmla="*/ T4 w 25"/>
                              <a:gd name="T6" fmla="+- 0 1848 1820"/>
                              <a:gd name="T7" fmla="*/ 1848 h 28"/>
                              <a:gd name="T8" fmla="+- 0 2842 2818"/>
                              <a:gd name="T9" fmla="*/ T8 w 25"/>
                              <a:gd name="T10" fmla="+- 0 1836 1820"/>
                              <a:gd name="T11" fmla="*/ 1836 h 28"/>
                              <a:gd name="T12" fmla="+- 0 2842 2818"/>
                              <a:gd name="T13" fmla="*/ T12 w 25"/>
                              <a:gd name="T14" fmla="+- 0 1820 1820"/>
                              <a:gd name="T15" fmla="*/ 1820 h 28"/>
                            </a:gdLst>
                            <a:ahLst/>
                            <a:cxnLst>
                              <a:cxn ang="0">
                                <a:pos x="T1" y="T3"/>
                              </a:cxn>
                              <a:cxn ang="0">
                                <a:pos x="T5" y="T7"/>
                              </a:cxn>
                              <a:cxn ang="0">
                                <a:pos x="T9" y="T11"/>
                              </a:cxn>
                              <a:cxn ang="0">
                                <a:pos x="T13" y="T15"/>
                              </a:cxn>
                            </a:cxnLst>
                            <a:rect l="0" t="0" r="r" b="b"/>
                            <a:pathLst>
                              <a:path w="25" h="28">
                                <a:moveTo>
                                  <a:pt x="0" y="28"/>
                                </a:moveTo>
                                <a:lnTo>
                                  <a:pt x="14" y="28"/>
                                </a:lnTo>
                                <a:lnTo>
                                  <a:pt x="24" y="16"/>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Line 459"/>
                        <wps:cNvCnPr>
                          <a:cxnSpLocks noChangeShapeType="1"/>
                        </wps:cNvCnPr>
                        <wps:spPr bwMode="auto">
                          <a:xfrm>
                            <a:off x="2849" y="182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1" name="Picture 45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698" y="1692"/>
                            <a:ext cx="229"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2" name="Line 457"/>
                        <wps:cNvCnPr>
                          <a:cxnSpLocks noChangeShapeType="1"/>
                        </wps:cNvCnPr>
                        <wps:spPr bwMode="auto">
                          <a:xfrm>
                            <a:off x="1668" y="1627"/>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3" name="Freeform 456"/>
                        <wps:cNvSpPr>
                          <a:spLocks/>
                        </wps:cNvSpPr>
                        <wps:spPr bwMode="auto">
                          <a:xfrm>
                            <a:off x="1748" y="1627"/>
                            <a:ext cx="25" cy="28"/>
                          </a:xfrm>
                          <a:custGeom>
                            <a:avLst/>
                            <a:gdLst>
                              <a:gd name="T0" fmla="+- 0 1772 1748"/>
                              <a:gd name="T1" fmla="*/ T0 w 25"/>
                              <a:gd name="T2" fmla="+- 0 1655 1627"/>
                              <a:gd name="T3" fmla="*/ 1655 h 28"/>
                              <a:gd name="T4" fmla="+- 0 1772 1748"/>
                              <a:gd name="T5" fmla="*/ T4 w 25"/>
                              <a:gd name="T6" fmla="+- 0 1639 1627"/>
                              <a:gd name="T7" fmla="*/ 1639 h 28"/>
                              <a:gd name="T8" fmla="+- 0 1761 1748"/>
                              <a:gd name="T9" fmla="*/ T8 w 25"/>
                              <a:gd name="T10" fmla="+- 0 1627 1627"/>
                              <a:gd name="T11" fmla="*/ 1627 h 28"/>
                              <a:gd name="T12" fmla="+- 0 1748 1748"/>
                              <a:gd name="T13" fmla="*/ T12 w 25"/>
                              <a:gd name="T14" fmla="+- 0 1627 1627"/>
                              <a:gd name="T15" fmla="*/ 1627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Line 455"/>
                        <wps:cNvCnPr>
                          <a:cxnSpLocks noChangeShapeType="1"/>
                        </wps:cNvCnPr>
                        <wps:spPr bwMode="auto">
                          <a:xfrm>
                            <a:off x="1779" y="1655"/>
                            <a:ext cx="0" cy="6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5" name="Freeform 454"/>
                        <wps:cNvSpPr>
                          <a:spLocks/>
                        </wps:cNvSpPr>
                        <wps:spPr bwMode="auto">
                          <a:xfrm>
                            <a:off x="1748" y="2352"/>
                            <a:ext cx="25" cy="28"/>
                          </a:xfrm>
                          <a:custGeom>
                            <a:avLst/>
                            <a:gdLst>
                              <a:gd name="T0" fmla="+- 0 1748 1748"/>
                              <a:gd name="T1" fmla="*/ T0 w 25"/>
                              <a:gd name="T2" fmla="+- 0 2380 2352"/>
                              <a:gd name="T3" fmla="*/ 2380 h 28"/>
                              <a:gd name="T4" fmla="+- 0 1761 1748"/>
                              <a:gd name="T5" fmla="*/ T4 w 25"/>
                              <a:gd name="T6" fmla="+- 0 2380 2352"/>
                              <a:gd name="T7" fmla="*/ 2380 h 28"/>
                              <a:gd name="T8" fmla="+- 0 1772 1748"/>
                              <a:gd name="T9" fmla="*/ T8 w 25"/>
                              <a:gd name="T10" fmla="+- 0 2367 2352"/>
                              <a:gd name="T11" fmla="*/ 2367 h 28"/>
                              <a:gd name="T12" fmla="+- 0 1772 1748"/>
                              <a:gd name="T13" fmla="*/ T12 w 25"/>
                              <a:gd name="T14" fmla="+- 0 2352 2352"/>
                              <a:gd name="T15" fmla="*/ 2352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Line 453"/>
                        <wps:cNvCnPr>
                          <a:cxnSpLocks noChangeShapeType="1"/>
                        </wps:cNvCnPr>
                        <wps:spPr bwMode="auto">
                          <a:xfrm>
                            <a:off x="1751" y="238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7" name="Line 452"/>
                        <wps:cNvCnPr>
                          <a:cxnSpLocks noChangeShapeType="1"/>
                        </wps:cNvCnPr>
                        <wps:spPr bwMode="auto">
                          <a:xfrm>
                            <a:off x="1717" y="2842"/>
                            <a:ext cx="117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8" name="Freeform 451"/>
                        <wps:cNvSpPr>
                          <a:spLocks/>
                        </wps:cNvSpPr>
                        <wps:spPr bwMode="auto">
                          <a:xfrm>
                            <a:off x="2887" y="2815"/>
                            <a:ext cx="25" cy="28"/>
                          </a:xfrm>
                          <a:custGeom>
                            <a:avLst/>
                            <a:gdLst>
                              <a:gd name="T0" fmla="+- 0 2887 2887"/>
                              <a:gd name="T1" fmla="*/ T0 w 25"/>
                              <a:gd name="T2" fmla="+- 0 2842 2815"/>
                              <a:gd name="T3" fmla="*/ 2842 h 28"/>
                              <a:gd name="T4" fmla="+- 0 2901 2887"/>
                              <a:gd name="T5" fmla="*/ T4 w 25"/>
                              <a:gd name="T6" fmla="+- 0 2842 2815"/>
                              <a:gd name="T7" fmla="*/ 2842 h 28"/>
                              <a:gd name="T8" fmla="+- 0 2912 2887"/>
                              <a:gd name="T9" fmla="*/ T8 w 25"/>
                              <a:gd name="T10" fmla="+- 0 2830 2815"/>
                              <a:gd name="T11" fmla="*/ 2830 h 28"/>
                              <a:gd name="T12" fmla="+- 0 2912 2887"/>
                              <a:gd name="T13" fmla="*/ T12 w 25"/>
                              <a:gd name="T14" fmla="+- 0 2815 2815"/>
                              <a:gd name="T15" fmla="*/ 2815 h 28"/>
                            </a:gdLst>
                            <a:ahLst/>
                            <a:cxnLst>
                              <a:cxn ang="0">
                                <a:pos x="T1" y="T3"/>
                              </a:cxn>
                              <a:cxn ang="0">
                                <a:pos x="T5" y="T7"/>
                              </a:cxn>
                              <a:cxn ang="0">
                                <a:pos x="T9" y="T11"/>
                              </a:cxn>
                              <a:cxn ang="0">
                                <a:pos x="T13" y="T15"/>
                              </a:cxn>
                            </a:cxnLst>
                            <a:rect l="0" t="0" r="r" b="b"/>
                            <a:pathLst>
                              <a:path w="25" h="28">
                                <a:moveTo>
                                  <a:pt x="0" y="27"/>
                                </a:moveTo>
                                <a:lnTo>
                                  <a:pt x="14" y="27"/>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Line 450"/>
                        <wps:cNvCnPr>
                          <a:cxnSpLocks noChangeShapeType="1"/>
                        </wps:cNvCnPr>
                        <wps:spPr bwMode="auto">
                          <a:xfrm>
                            <a:off x="2918" y="28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0" name="Line 449"/>
                        <wps:cNvCnPr>
                          <a:cxnSpLocks noChangeShapeType="1"/>
                        </wps:cNvCnPr>
                        <wps:spPr bwMode="auto">
                          <a:xfrm>
                            <a:off x="3153" y="812"/>
                            <a:ext cx="0" cy="118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1" name="Freeform 448"/>
                        <wps:cNvSpPr>
                          <a:spLocks/>
                        </wps:cNvSpPr>
                        <wps:spPr bwMode="auto">
                          <a:xfrm>
                            <a:off x="3153" y="2000"/>
                            <a:ext cx="25" cy="28"/>
                          </a:xfrm>
                          <a:custGeom>
                            <a:avLst/>
                            <a:gdLst>
                              <a:gd name="T0" fmla="+- 0 3153 3153"/>
                              <a:gd name="T1" fmla="*/ T0 w 25"/>
                              <a:gd name="T2" fmla="+- 0 2000 2000"/>
                              <a:gd name="T3" fmla="*/ 2000 h 28"/>
                              <a:gd name="T4" fmla="+- 0 3153 3153"/>
                              <a:gd name="T5" fmla="*/ T4 w 25"/>
                              <a:gd name="T6" fmla="+- 0 2015 2000"/>
                              <a:gd name="T7" fmla="*/ 2015 h 28"/>
                              <a:gd name="T8" fmla="+- 0 3164 3153"/>
                              <a:gd name="T9" fmla="*/ T8 w 25"/>
                              <a:gd name="T10" fmla="+- 0 2028 2000"/>
                              <a:gd name="T11" fmla="*/ 2028 h 28"/>
                              <a:gd name="T12" fmla="+- 0 3177 3153"/>
                              <a:gd name="T13" fmla="*/ T12 w 25"/>
                              <a:gd name="T14" fmla="+- 0 2028 2000"/>
                              <a:gd name="T15" fmla="*/ 2028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Line 447"/>
                        <wps:cNvCnPr>
                          <a:cxnSpLocks noChangeShapeType="1"/>
                        </wps:cNvCnPr>
                        <wps:spPr bwMode="auto">
                          <a:xfrm>
                            <a:off x="3181" y="2028"/>
                            <a:ext cx="79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3" name="Freeform 446"/>
                        <wps:cNvSpPr>
                          <a:spLocks/>
                        </wps:cNvSpPr>
                        <wps:spPr bwMode="auto">
                          <a:xfrm>
                            <a:off x="3972" y="2028"/>
                            <a:ext cx="25" cy="28"/>
                          </a:xfrm>
                          <a:custGeom>
                            <a:avLst/>
                            <a:gdLst>
                              <a:gd name="T0" fmla="+- 0 3996 3972"/>
                              <a:gd name="T1" fmla="*/ T0 w 25"/>
                              <a:gd name="T2" fmla="+- 0 2055 2028"/>
                              <a:gd name="T3" fmla="*/ 2055 h 28"/>
                              <a:gd name="T4" fmla="+- 0 3996 3972"/>
                              <a:gd name="T5" fmla="*/ T4 w 25"/>
                              <a:gd name="T6" fmla="+- 0 2040 2028"/>
                              <a:gd name="T7" fmla="*/ 2040 h 28"/>
                              <a:gd name="T8" fmla="+- 0 3985 3972"/>
                              <a:gd name="T9" fmla="*/ T8 w 25"/>
                              <a:gd name="T10" fmla="+- 0 2028 2028"/>
                              <a:gd name="T11" fmla="*/ 2028 h 28"/>
                              <a:gd name="T12" fmla="+- 0 3972 3972"/>
                              <a:gd name="T13" fmla="*/ T12 w 25"/>
                              <a:gd name="T14" fmla="+- 0 2028 2028"/>
                              <a:gd name="T15" fmla="*/ 2028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Line 445"/>
                        <wps:cNvCnPr>
                          <a:cxnSpLocks noChangeShapeType="1"/>
                        </wps:cNvCnPr>
                        <wps:spPr bwMode="auto">
                          <a:xfrm>
                            <a:off x="4003" y="2055"/>
                            <a:ext cx="0" cy="2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5" name="Line 444"/>
                        <wps:cNvCnPr>
                          <a:cxnSpLocks noChangeShapeType="1"/>
                        </wps:cNvCnPr>
                        <wps:spPr bwMode="auto">
                          <a:xfrm>
                            <a:off x="1682" y="1254"/>
                            <a:ext cx="3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6" name="Line 443"/>
                        <wps:cNvCnPr>
                          <a:cxnSpLocks noChangeShapeType="1"/>
                        </wps:cNvCnPr>
                        <wps:spPr bwMode="auto">
                          <a:xfrm>
                            <a:off x="1996" y="125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17" name="Line 442"/>
                        <wps:cNvCnPr>
                          <a:cxnSpLocks noChangeShapeType="1"/>
                        </wps:cNvCnPr>
                        <wps:spPr bwMode="auto">
                          <a:xfrm>
                            <a:off x="200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8" name="Line 441"/>
                        <wps:cNvCnPr>
                          <a:cxnSpLocks noChangeShapeType="1"/>
                        </wps:cNvCnPr>
                        <wps:spPr bwMode="auto">
                          <a:xfrm>
                            <a:off x="200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19" name="Line 440"/>
                        <wps:cNvCnPr>
                          <a:cxnSpLocks noChangeShapeType="1"/>
                        </wps:cNvCnPr>
                        <wps:spPr bwMode="auto">
                          <a:xfrm>
                            <a:off x="200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20" name="Line 439"/>
                        <wps:cNvCnPr>
                          <a:cxnSpLocks noChangeShapeType="1"/>
                        </wps:cNvCnPr>
                        <wps:spPr bwMode="auto">
                          <a:xfrm>
                            <a:off x="200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1" name="Line 438"/>
                        <wps:cNvCnPr>
                          <a:cxnSpLocks noChangeShapeType="1"/>
                        </wps:cNvCnPr>
                        <wps:spPr bwMode="auto">
                          <a:xfrm>
                            <a:off x="200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2" name="Line 437"/>
                        <wps:cNvCnPr>
                          <a:cxnSpLocks noChangeShapeType="1"/>
                        </wps:cNvCnPr>
                        <wps:spPr bwMode="auto">
                          <a:xfrm>
                            <a:off x="201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3" name="Line 436"/>
                        <wps:cNvCnPr>
                          <a:cxnSpLocks noChangeShapeType="1"/>
                        </wps:cNvCnPr>
                        <wps:spPr bwMode="auto">
                          <a:xfrm>
                            <a:off x="201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4" name="Line 435"/>
                        <wps:cNvCnPr>
                          <a:cxnSpLocks noChangeShapeType="1"/>
                        </wps:cNvCnPr>
                        <wps:spPr bwMode="auto">
                          <a:xfrm>
                            <a:off x="201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5" name="Line 434"/>
                        <wps:cNvCnPr>
                          <a:cxnSpLocks noChangeShapeType="1"/>
                        </wps:cNvCnPr>
                        <wps:spPr bwMode="auto">
                          <a:xfrm>
                            <a:off x="2017" y="120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6" name="Line 433"/>
                        <wps:cNvCnPr>
                          <a:cxnSpLocks noChangeShapeType="1"/>
                        </wps:cNvCnPr>
                        <wps:spPr bwMode="auto">
                          <a:xfrm>
                            <a:off x="202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7" name="Line 432"/>
                        <wps:cNvCnPr>
                          <a:cxnSpLocks noChangeShapeType="1"/>
                        </wps:cNvCnPr>
                        <wps:spPr bwMode="auto">
                          <a:xfrm>
                            <a:off x="2028" y="119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8" name="Line 431"/>
                        <wps:cNvCnPr>
                          <a:cxnSpLocks noChangeShapeType="1"/>
                        </wps:cNvCnPr>
                        <wps:spPr bwMode="auto">
                          <a:xfrm>
                            <a:off x="203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9" name="Line 430"/>
                        <wps:cNvCnPr>
                          <a:cxnSpLocks noChangeShapeType="1"/>
                        </wps:cNvCnPr>
                        <wps:spPr bwMode="auto">
                          <a:xfrm>
                            <a:off x="204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0" name="Line 429"/>
                        <wps:cNvCnPr>
                          <a:cxnSpLocks noChangeShapeType="1"/>
                        </wps:cNvCnPr>
                        <wps:spPr bwMode="auto">
                          <a:xfrm>
                            <a:off x="2048"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1" name="Line 428"/>
                        <wps:cNvCnPr>
                          <a:cxnSpLocks noChangeShapeType="1"/>
                        </wps:cNvCnPr>
                        <wps:spPr bwMode="auto">
                          <a:xfrm>
                            <a:off x="205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2" name="Line 427"/>
                        <wps:cNvCnPr>
                          <a:cxnSpLocks noChangeShapeType="1"/>
                        </wps:cNvCnPr>
                        <wps:spPr bwMode="auto">
                          <a:xfrm>
                            <a:off x="206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3" name="Line 426"/>
                        <wps:cNvCnPr>
                          <a:cxnSpLocks noChangeShapeType="1"/>
                        </wps:cNvCnPr>
                        <wps:spPr bwMode="auto">
                          <a:xfrm>
                            <a:off x="206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4" name="Line 425"/>
                        <wps:cNvCnPr>
                          <a:cxnSpLocks noChangeShapeType="1"/>
                        </wps:cNvCnPr>
                        <wps:spPr bwMode="auto">
                          <a:xfrm>
                            <a:off x="207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5" name="Line 424"/>
                        <wps:cNvCnPr>
                          <a:cxnSpLocks noChangeShapeType="1"/>
                        </wps:cNvCnPr>
                        <wps:spPr bwMode="auto">
                          <a:xfrm>
                            <a:off x="208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6" name="Line 423"/>
                        <wps:cNvCnPr>
                          <a:cxnSpLocks noChangeShapeType="1"/>
                        </wps:cNvCnPr>
                        <wps:spPr bwMode="auto">
                          <a:xfrm>
                            <a:off x="209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7" name="Line 422"/>
                        <wps:cNvCnPr>
                          <a:cxnSpLocks noChangeShapeType="1"/>
                        </wps:cNvCnPr>
                        <wps:spPr bwMode="auto">
                          <a:xfrm>
                            <a:off x="2097"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8" name="Line 421"/>
                        <wps:cNvCnPr>
                          <a:cxnSpLocks noChangeShapeType="1"/>
                        </wps:cNvCnPr>
                        <wps:spPr bwMode="auto">
                          <a:xfrm>
                            <a:off x="210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9" name="Line 420"/>
                        <wps:cNvCnPr>
                          <a:cxnSpLocks noChangeShapeType="1"/>
                        </wps:cNvCnPr>
                        <wps:spPr bwMode="auto">
                          <a:xfrm>
                            <a:off x="211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0" name="Line 419"/>
                        <wps:cNvCnPr>
                          <a:cxnSpLocks noChangeShapeType="1"/>
                        </wps:cNvCnPr>
                        <wps:spPr bwMode="auto">
                          <a:xfrm>
                            <a:off x="211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1" name="Line 418"/>
                        <wps:cNvCnPr>
                          <a:cxnSpLocks noChangeShapeType="1"/>
                        </wps:cNvCnPr>
                        <wps:spPr bwMode="auto">
                          <a:xfrm>
                            <a:off x="2124"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2" name="Line 417"/>
                        <wps:cNvCnPr>
                          <a:cxnSpLocks noChangeShapeType="1"/>
                        </wps:cNvCnPr>
                        <wps:spPr bwMode="auto">
                          <a:xfrm>
                            <a:off x="213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3" name="Line 416"/>
                        <wps:cNvCnPr>
                          <a:cxnSpLocks noChangeShapeType="1"/>
                        </wps:cNvCnPr>
                        <wps:spPr bwMode="auto">
                          <a:xfrm>
                            <a:off x="2134" y="119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44" name="Line 415"/>
                        <wps:cNvCnPr>
                          <a:cxnSpLocks noChangeShapeType="1"/>
                        </wps:cNvCnPr>
                        <wps:spPr bwMode="auto">
                          <a:xfrm>
                            <a:off x="213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5" name="Line 414"/>
                        <wps:cNvCnPr>
                          <a:cxnSpLocks noChangeShapeType="1"/>
                        </wps:cNvCnPr>
                        <wps:spPr bwMode="auto">
                          <a:xfrm>
                            <a:off x="2141"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46" name="Line 413"/>
                        <wps:cNvCnPr>
                          <a:cxnSpLocks noChangeShapeType="1"/>
                        </wps:cNvCnPr>
                        <wps:spPr bwMode="auto">
                          <a:xfrm>
                            <a:off x="214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7" name="Line 412"/>
                        <wps:cNvCnPr>
                          <a:cxnSpLocks noChangeShapeType="1"/>
                        </wps:cNvCnPr>
                        <wps:spPr bwMode="auto">
                          <a:xfrm>
                            <a:off x="2148"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48" name="Line 411"/>
                        <wps:cNvCnPr>
                          <a:cxnSpLocks noChangeShapeType="1"/>
                        </wps:cNvCnPr>
                        <wps:spPr bwMode="auto">
                          <a:xfrm>
                            <a:off x="215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9" name="Line 410"/>
                        <wps:cNvCnPr>
                          <a:cxnSpLocks noChangeShapeType="1"/>
                        </wps:cNvCnPr>
                        <wps:spPr bwMode="auto">
                          <a:xfrm>
                            <a:off x="215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0" name="Line 409"/>
                        <wps:cNvCnPr>
                          <a:cxnSpLocks noChangeShapeType="1"/>
                        </wps:cNvCnPr>
                        <wps:spPr bwMode="auto">
                          <a:xfrm>
                            <a:off x="215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1" name="Line 408"/>
                        <wps:cNvCnPr>
                          <a:cxnSpLocks noChangeShapeType="1"/>
                        </wps:cNvCnPr>
                        <wps:spPr bwMode="auto">
                          <a:xfrm>
                            <a:off x="215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2" name="Line 407"/>
                        <wps:cNvCnPr>
                          <a:cxnSpLocks noChangeShapeType="1"/>
                        </wps:cNvCnPr>
                        <wps:spPr bwMode="auto">
                          <a:xfrm>
                            <a:off x="2166" y="1254"/>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3" name="Line 406"/>
                        <wps:cNvCnPr>
                          <a:cxnSpLocks noChangeShapeType="1"/>
                        </wps:cNvCnPr>
                        <wps:spPr bwMode="auto">
                          <a:xfrm>
                            <a:off x="2245"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4" name="Line 405"/>
                        <wps:cNvCnPr>
                          <a:cxnSpLocks noChangeShapeType="1"/>
                        </wps:cNvCnPr>
                        <wps:spPr bwMode="auto">
                          <a:xfrm>
                            <a:off x="2249"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5" name="Line 404"/>
                        <wps:cNvCnPr>
                          <a:cxnSpLocks noChangeShapeType="1"/>
                        </wps:cNvCnPr>
                        <wps:spPr bwMode="auto">
                          <a:xfrm>
                            <a:off x="2252"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6" name="Line 403"/>
                        <wps:cNvCnPr>
                          <a:cxnSpLocks noChangeShapeType="1"/>
                        </wps:cNvCnPr>
                        <wps:spPr bwMode="auto">
                          <a:xfrm>
                            <a:off x="2252"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57" name="Line 402"/>
                        <wps:cNvCnPr>
                          <a:cxnSpLocks noChangeShapeType="1"/>
                        </wps:cNvCnPr>
                        <wps:spPr bwMode="auto">
                          <a:xfrm>
                            <a:off x="2252"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8" name="Line 401"/>
                        <wps:cNvCnPr>
                          <a:cxnSpLocks noChangeShapeType="1"/>
                        </wps:cNvCnPr>
                        <wps:spPr bwMode="auto">
                          <a:xfrm>
                            <a:off x="2255"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9" name="Line 400"/>
                        <wps:cNvCnPr>
                          <a:cxnSpLocks noChangeShapeType="1"/>
                        </wps:cNvCnPr>
                        <wps:spPr bwMode="auto">
                          <a:xfrm>
                            <a:off x="2259" y="1216"/>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60" name="Line 399"/>
                        <wps:cNvCnPr>
                          <a:cxnSpLocks noChangeShapeType="1"/>
                        </wps:cNvCnPr>
                        <wps:spPr bwMode="auto">
                          <a:xfrm>
                            <a:off x="2259"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61" name="Line 398"/>
                        <wps:cNvCnPr>
                          <a:cxnSpLocks noChangeShapeType="1"/>
                        </wps:cNvCnPr>
                        <wps:spPr bwMode="auto">
                          <a:xfrm>
                            <a:off x="2262"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2" name="Line 397"/>
                        <wps:cNvCnPr>
                          <a:cxnSpLocks noChangeShapeType="1"/>
                        </wps:cNvCnPr>
                        <wps:spPr bwMode="auto">
                          <a:xfrm>
                            <a:off x="2265"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63" name="Line 396"/>
                        <wps:cNvCnPr>
                          <a:cxnSpLocks noChangeShapeType="1"/>
                        </wps:cNvCnPr>
                        <wps:spPr bwMode="auto">
                          <a:xfrm>
                            <a:off x="2269"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4" name="Line 395"/>
                        <wps:cNvCnPr>
                          <a:cxnSpLocks noChangeShapeType="1"/>
                        </wps:cNvCnPr>
                        <wps:spPr bwMode="auto">
                          <a:xfrm>
                            <a:off x="227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5" name="Line 394"/>
                        <wps:cNvCnPr>
                          <a:cxnSpLocks noChangeShapeType="1"/>
                        </wps:cNvCnPr>
                        <wps:spPr bwMode="auto">
                          <a:xfrm>
                            <a:off x="2283"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6" name="Line 393"/>
                        <wps:cNvCnPr>
                          <a:cxnSpLocks noChangeShapeType="1"/>
                        </wps:cNvCnPr>
                        <wps:spPr bwMode="auto">
                          <a:xfrm>
                            <a:off x="229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7" name="Line 392"/>
                        <wps:cNvCnPr>
                          <a:cxnSpLocks noChangeShapeType="1"/>
                        </wps:cNvCnPr>
                        <wps:spPr bwMode="auto">
                          <a:xfrm>
                            <a:off x="229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8" name="Line 391"/>
                        <wps:cNvCnPr>
                          <a:cxnSpLocks noChangeShapeType="1"/>
                        </wps:cNvCnPr>
                        <wps:spPr bwMode="auto">
                          <a:xfrm>
                            <a:off x="230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9" name="Line 390"/>
                        <wps:cNvCnPr>
                          <a:cxnSpLocks noChangeShapeType="1"/>
                        </wps:cNvCnPr>
                        <wps:spPr bwMode="auto">
                          <a:xfrm>
                            <a:off x="231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0" name="Line 389"/>
                        <wps:cNvCnPr>
                          <a:cxnSpLocks noChangeShapeType="1"/>
                        </wps:cNvCnPr>
                        <wps:spPr bwMode="auto">
                          <a:xfrm>
                            <a:off x="23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1" name="Line 388"/>
                        <wps:cNvCnPr>
                          <a:cxnSpLocks noChangeShapeType="1"/>
                        </wps:cNvCnPr>
                        <wps:spPr bwMode="auto">
                          <a:xfrm>
                            <a:off x="2325"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2" name="Line 387"/>
                        <wps:cNvCnPr>
                          <a:cxnSpLocks noChangeShapeType="1"/>
                        </wps:cNvCnPr>
                        <wps:spPr bwMode="auto">
                          <a:xfrm>
                            <a:off x="233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3" name="Line 386"/>
                        <wps:cNvCnPr>
                          <a:cxnSpLocks noChangeShapeType="1"/>
                        </wps:cNvCnPr>
                        <wps:spPr bwMode="auto">
                          <a:xfrm>
                            <a:off x="233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4" name="Line 385"/>
                        <wps:cNvCnPr>
                          <a:cxnSpLocks noChangeShapeType="1"/>
                        </wps:cNvCnPr>
                        <wps:spPr bwMode="auto">
                          <a:xfrm>
                            <a:off x="234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5" name="Line 384"/>
                        <wps:cNvCnPr>
                          <a:cxnSpLocks noChangeShapeType="1"/>
                        </wps:cNvCnPr>
                        <wps:spPr bwMode="auto">
                          <a:xfrm>
                            <a:off x="235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6" name="Line 383"/>
                        <wps:cNvCnPr>
                          <a:cxnSpLocks noChangeShapeType="1"/>
                        </wps:cNvCnPr>
                        <wps:spPr bwMode="auto">
                          <a:xfrm>
                            <a:off x="235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7" name="Line 382"/>
                        <wps:cNvCnPr>
                          <a:cxnSpLocks noChangeShapeType="1"/>
                        </wps:cNvCnPr>
                        <wps:spPr bwMode="auto">
                          <a:xfrm>
                            <a:off x="236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8" name="Line 381"/>
                        <wps:cNvCnPr>
                          <a:cxnSpLocks noChangeShapeType="1"/>
                        </wps:cNvCnPr>
                        <wps:spPr bwMode="auto">
                          <a:xfrm>
                            <a:off x="2373"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9" name="Line 380"/>
                        <wps:cNvCnPr>
                          <a:cxnSpLocks noChangeShapeType="1"/>
                        </wps:cNvCnPr>
                        <wps:spPr bwMode="auto">
                          <a:xfrm>
                            <a:off x="238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0" name="Line 379"/>
                        <wps:cNvCnPr>
                          <a:cxnSpLocks noChangeShapeType="1"/>
                        </wps:cNvCnPr>
                        <wps:spPr bwMode="auto">
                          <a:xfrm>
                            <a:off x="2383"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81" name="Line 378"/>
                        <wps:cNvCnPr>
                          <a:cxnSpLocks noChangeShapeType="1"/>
                        </wps:cNvCnPr>
                        <wps:spPr bwMode="auto">
                          <a:xfrm>
                            <a:off x="2387"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2" name="Line 377"/>
                        <wps:cNvCnPr>
                          <a:cxnSpLocks noChangeShapeType="1"/>
                        </wps:cNvCnPr>
                        <wps:spPr bwMode="auto">
                          <a:xfrm>
                            <a:off x="2390"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3" name="Line 376"/>
                        <wps:cNvCnPr>
                          <a:cxnSpLocks noChangeShapeType="1"/>
                        </wps:cNvCnPr>
                        <wps:spPr bwMode="auto">
                          <a:xfrm>
                            <a:off x="2394" y="1213"/>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4" name="Line 375"/>
                        <wps:cNvCnPr>
                          <a:cxnSpLocks noChangeShapeType="1"/>
                        </wps:cNvCnPr>
                        <wps:spPr bwMode="auto">
                          <a:xfrm>
                            <a:off x="2397"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5" name="Line 374"/>
                        <wps:cNvCnPr>
                          <a:cxnSpLocks noChangeShapeType="1"/>
                        </wps:cNvCnPr>
                        <wps:spPr bwMode="auto">
                          <a:xfrm>
                            <a:off x="2400"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6" name="Line 373"/>
                        <wps:cNvCnPr>
                          <a:cxnSpLocks noChangeShapeType="1"/>
                        </wps:cNvCnPr>
                        <wps:spPr bwMode="auto">
                          <a:xfrm>
                            <a:off x="2404"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7" name="Line 372"/>
                        <wps:cNvCnPr>
                          <a:cxnSpLocks noChangeShapeType="1"/>
                        </wps:cNvCnPr>
                        <wps:spPr bwMode="auto">
                          <a:xfrm>
                            <a:off x="2404"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8" name="Line 371"/>
                        <wps:cNvCnPr>
                          <a:cxnSpLocks noChangeShapeType="1"/>
                        </wps:cNvCnPr>
                        <wps:spPr bwMode="auto">
                          <a:xfrm>
                            <a:off x="2407"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9" name="Line 370"/>
                        <wps:cNvCnPr>
                          <a:cxnSpLocks noChangeShapeType="1"/>
                        </wps:cNvCnPr>
                        <wps:spPr bwMode="auto">
                          <a:xfrm>
                            <a:off x="2414" y="1254"/>
                            <a:ext cx="422"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0" name="Line 369"/>
                        <wps:cNvCnPr>
                          <a:cxnSpLocks noChangeShapeType="1"/>
                        </wps:cNvCnPr>
                        <wps:spPr bwMode="auto">
                          <a:xfrm>
                            <a:off x="2832"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1" name="Line 368"/>
                        <wps:cNvCnPr>
                          <a:cxnSpLocks noChangeShapeType="1"/>
                        </wps:cNvCnPr>
                        <wps:spPr bwMode="auto">
                          <a:xfrm>
                            <a:off x="2836"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2" name="Line 367"/>
                        <wps:cNvCnPr>
                          <a:cxnSpLocks noChangeShapeType="1"/>
                        </wps:cNvCnPr>
                        <wps:spPr bwMode="auto">
                          <a:xfrm>
                            <a:off x="2839"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3" name="Line 366"/>
                        <wps:cNvCnPr>
                          <a:cxnSpLocks noChangeShapeType="1"/>
                        </wps:cNvCnPr>
                        <wps:spPr bwMode="auto">
                          <a:xfrm>
                            <a:off x="2839"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94" name="Line 365"/>
                        <wps:cNvCnPr>
                          <a:cxnSpLocks noChangeShapeType="1"/>
                        </wps:cNvCnPr>
                        <wps:spPr bwMode="auto">
                          <a:xfrm>
                            <a:off x="283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5" name="Line 364"/>
                        <wps:cNvCnPr>
                          <a:cxnSpLocks noChangeShapeType="1"/>
                        </wps:cNvCnPr>
                        <wps:spPr bwMode="auto">
                          <a:xfrm>
                            <a:off x="2842"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6" name="Line 363"/>
                        <wps:cNvCnPr>
                          <a:cxnSpLocks noChangeShapeType="1"/>
                        </wps:cNvCnPr>
                        <wps:spPr bwMode="auto">
                          <a:xfrm>
                            <a:off x="2849"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7" name="Line 362"/>
                        <wps:cNvCnPr>
                          <a:cxnSpLocks noChangeShapeType="1"/>
                        </wps:cNvCnPr>
                        <wps:spPr bwMode="auto">
                          <a:xfrm>
                            <a:off x="2852"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8" name="Line 361"/>
                        <wps:cNvCnPr>
                          <a:cxnSpLocks noChangeShapeType="1"/>
                        </wps:cNvCnPr>
                        <wps:spPr bwMode="auto">
                          <a:xfrm>
                            <a:off x="285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9" name="Line 360"/>
                        <wps:cNvCnPr>
                          <a:cxnSpLocks noChangeShapeType="1"/>
                        </wps:cNvCnPr>
                        <wps:spPr bwMode="auto">
                          <a:xfrm>
                            <a:off x="2863"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0" name="Line 359"/>
                        <wps:cNvCnPr>
                          <a:cxnSpLocks noChangeShapeType="1"/>
                        </wps:cNvCnPr>
                        <wps:spPr bwMode="auto">
                          <a:xfrm>
                            <a:off x="287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1" name="Line 358"/>
                        <wps:cNvCnPr>
                          <a:cxnSpLocks noChangeShapeType="1"/>
                        </wps:cNvCnPr>
                        <wps:spPr bwMode="auto">
                          <a:xfrm>
                            <a:off x="287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2" name="Line 357"/>
                        <wps:cNvCnPr>
                          <a:cxnSpLocks noChangeShapeType="1"/>
                        </wps:cNvCnPr>
                        <wps:spPr bwMode="auto">
                          <a:xfrm>
                            <a:off x="288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3" name="Line 356"/>
                        <wps:cNvCnPr>
                          <a:cxnSpLocks noChangeShapeType="1"/>
                        </wps:cNvCnPr>
                        <wps:spPr bwMode="auto">
                          <a:xfrm>
                            <a:off x="289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4" name="Line 355"/>
                        <wps:cNvCnPr>
                          <a:cxnSpLocks noChangeShapeType="1"/>
                        </wps:cNvCnPr>
                        <wps:spPr bwMode="auto">
                          <a:xfrm>
                            <a:off x="289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5" name="Line 354"/>
                        <wps:cNvCnPr>
                          <a:cxnSpLocks noChangeShapeType="1"/>
                        </wps:cNvCnPr>
                        <wps:spPr bwMode="auto">
                          <a:xfrm>
                            <a:off x="290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6" name="Line 353"/>
                        <wps:cNvCnPr>
                          <a:cxnSpLocks noChangeShapeType="1"/>
                        </wps:cNvCnPr>
                        <wps:spPr bwMode="auto">
                          <a:xfrm>
                            <a:off x="2912"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7" name="Line 352"/>
                        <wps:cNvCnPr>
                          <a:cxnSpLocks noChangeShapeType="1"/>
                        </wps:cNvCnPr>
                        <wps:spPr bwMode="auto">
                          <a:xfrm>
                            <a:off x="29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8" name="Line 351"/>
                        <wps:cNvCnPr>
                          <a:cxnSpLocks noChangeShapeType="1"/>
                        </wps:cNvCnPr>
                        <wps:spPr bwMode="auto">
                          <a:xfrm>
                            <a:off x="292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9" name="Line 350"/>
                        <wps:cNvCnPr>
                          <a:cxnSpLocks noChangeShapeType="1"/>
                        </wps:cNvCnPr>
                        <wps:spPr bwMode="auto">
                          <a:xfrm>
                            <a:off x="293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0" name="Line 349"/>
                        <wps:cNvCnPr>
                          <a:cxnSpLocks noChangeShapeType="1"/>
                        </wps:cNvCnPr>
                        <wps:spPr bwMode="auto">
                          <a:xfrm>
                            <a:off x="29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1" name="Line 348"/>
                        <wps:cNvCnPr>
                          <a:cxnSpLocks noChangeShapeType="1"/>
                        </wps:cNvCnPr>
                        <wps:spPr bwMode="auto">
                          <a:xfrm>
                            <a:off x="29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2" name="Line 347"/>
                        <wps:cNvCnPr>
                          <a:cxnSpLocks noChangeShapeType="1"/>
                        </wps:cNvCnPr>
                        <wps:spPr bwMode="auto">
                          <a:xfrm>
                            <a:off x="29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3" name="Line 346"/>
                        <wps:cNvCnPr>
                          <a:cxnSpLocks noChangeShapeType="1"/>
                        </wps:cNvCnPr>
                        <wps:spPr bwMode="auto">
                          <a:xfrm>
                            <a:off x="2960"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4" name="Line 345"/>
                        <wps:cNvCnPr>
                          <a:cxnSpLocks noChangeShapeType="1"/>
                        </wps:cNvCnPr>
                        <wps:spPr bwMode="auto">
                          <a:xfrm>
                            <a:off x="296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5" name="Line 344"/>
                        <wps:cNvCnPr>
                          <a:cxnSpLocks noChangeShapeType="1"/>
                        </wps:cNvCnPr>
                        <wps:spPr bwMode="auto">
                          <a:xfrm>
                            <a:off x="2970"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716" name="Line 343"/>
                        <wps:cNvCnPr>
                          <a:cxnSpLocks noChangeShapeType="1"/>
                        </wps:cNvCnPr>
                        <wps:spPr bwMode="auto">
                          <a:xfrm>
                            <a:off x="2974"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7" name="Line 342"/>
                        <wps:cNvCnPr>
                          <a:cxnSpLocks noChangeShapeType="1"/>
                        </wps:cNvCnPr>
                        <wps:spPr bwMode="auto">
                          <a:xfrm>
                            <a:off x="2977"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18" name="Line 341"/>
                        <wps:cNvCnPr>
                          <a:cxnSpLocks noChangeShapeType="1"/>
                        </wps:cNvCnPr>
                        <wps:spPr bwMode="auto">
                          <a:xfrm>
                            <a:off x="2981"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9" name="Line 340"/>
                        <wps:cNvCnPr>
                          <a:cxnSpLocks noChangeShapeType="1"/>
                        </wps:cNvCnPr>
                        <wps:spPr bwMode="auto">
                          <a:xfrm>
                            <a:off x="2984"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0" name="Line 339"/>
                        <wps:cNvCnPr>
                          <a:cxnSpLocks noChangeShapeType="1"/>
                        </wps:cNvCnPr>
                        <wps:spPr bwMode="auto">
                          <a:xfrm>
                            <a:off x="2988" y="1226"/>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1" name="Line 338"/>
                        <wps:cNvCnPr>
                          <a:cxnSpLocks noChangeShapeType="1"/>
                        </wps:cNvCnPr>
                        <wps:spPr bwMode="auto">
                          <a:xfrm>
                            <a:off x="2991"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2" name="Line 337"/>
                        <wps:cNvCnPr>
                          <a:cxnSpLocks noChangeShapeType="1"/>
                        </wps:cNvCnPr>
                        <wps:spPr bwMode="auto">
                          <a:xfrm>
                            <a:off x="2991"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3" name="Line 336"/>
                        <wps:cNvCnPr>
                          <a:cxnSpLocks noChangeShapeType="1"/>
                        </wps:cNvCnPr>
                        <wps:spPr bwMode="auto">
                          <a:xfrm>
                            <a:off x="2994"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4" name="Line 335"/>
                        <wps:cNvCnPr>
                          <a:cxnSpLocks noChangeShapeType="1"/>
                        </wps:cNvCnPr>
                        <wps:spPr bwMode="auto">
                          <a:xfrm>
                            <a:off x="3001" y="1254"/>
                            <a:ext cx="6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5" name="Line 334"/>
                        <wps:cNvCnPr>
                          <a:cxnSpLocks noChangeShapeType="1"/>
                        </wps:cNvCnPr>
                        <wps:spPr bwMode="auto">
                          <a:xfrm>
                            <a:off x="3067"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6" name="Line 333"/>
                        <wps:cNvCnPr>
                          <a:cxnSpLocks noChangeShapeType="1"/>
                        </wps:cNvCnPr>
                        <wps:spPr bwMode="auto">
                          <a:xfrm>
                            <a:off x="307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7" name="Line 332"/>
                        <wps:cNvCnPr>
                          <a:cxnSpLocks noChangeShapeType="1"/>
                        </wps:cNvCnPr>
                        <wps:spPr bwMode="auto">
                          <a:xfrm>
                            <a:off x="307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8" name="Line 331"/>
                        <wps:cNvCnPr>
                          <a:cxnSpLocks noChangeShapeType="1"/>
                        </wps:cNvCnPr>
                        <wps:spPr bwMode="auto">
                          <a:xfrm>
                            <a:off x="307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729" name="Line 330"/>
                        <wps:cNvCnPr>
                          <a:cxnSpLocks noChangeShapeType="1"/>
                        </wps:cNvCnPr>
                        <wps:spPr bwMode="auto">
                          <a:xfrm>
                            <a:off x="307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0" name="Line 329"/>
                        <wps:cNvCnPr>
                          <a:cxnSpLocks noChangeShapeType="1"/>
                        </wps:cNvCnPr>
                        <wps:spPr bwMode="auto">
                          <a:xfrm>
                            <a:off x="307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1" name="Line 328"/>
                        <wps:cNvCnPr>
                          <a:cxnSpLocks noChangeShapeType="1"/>
                        </wps:cNvCnPr>
                        <wps:spPr bwMode="auto">
                          <a:xfrm>
                            <a:off x="308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2" name="Line 327"/>
                        <wps:cNvCnPr>
                          <a:cxnSpLocks noChangeShapeType="1"/>
                        </wps:cNvCnPr>
                        <wps:spPr bwMode="auto">
                          <a:xfrm>
                            <a:off x="308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3" name="Line 326"/>
                        <wps:cNvCnPr>
                          <a:cxnSpLocks noChangeShapeType="1"/>
                        </wps:cNvCnPr>
                        <wps:spPr bwMode="auto">
                          <a:xfrm>
                            <a:off x="308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4" name="Line 325"/>
                        <wps:cNvCnPr>
                          <a:cxnSpLocks noChangeShapeType="1"/>
                        </wps:cNvCnPr>
                        <wps:spPr bwMode="auto">
                          <a:xfrm>
                            <a:off x="3087"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5" name="Line 324"/>
                        <wps:cNvCnPr>
                          <a:cxnSpLocks noChangeShapeType="1"/>
                        </wps:cNvCnPr>
                        <wps:spPr bwMode="auto">
                          <a:xfrm>
                            <a:off x="309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6" name="Line 323"/>
                        <wps:cNvCnPr>
                          <a:cxnSpLocks noChangeShapeType="1"/>
                        </wps:cNvCnPr>
                        <wps:spPr bwMode="auto">
                          <a:xfrm>
                            <a:off x="3098"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7" name="Line 322"/>
                        <wps:cNvCnPr>
                          <a:cxnSpLocks noChangeShapeType="1"/>
                        </wps:cNvCnPr>
                        <wps:spPr bwMode="auto">
                          <a:xfrm>
                            <a:off x="3105"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8" name="Line 321"/>
                        <wps:cNvCnPr>
                          <a:cxnSpLocks noChangeShapeType="1"/>
                        </wps:cNvCnPr>
                        <wps:spPr bwMode="auto">
                          <a:xfrm>
                            <a:off x="3112"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9" name="Line 320"/>
                        <wps:cNvCnPr>
                          <a:cxnSpLocks noChangeShapeType="1"/>
                        </wps:cNvCnPr>
                        <wps:spPr bwMode="auto">
                          <a:xfrm>
                            <a:off x="3119"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0" name="Line 319"/>
                        <wps:cNvCnPr>
                          <a:cxnSpLocks noChangeShapeType="1"/>
                        </wps:cNvCnPr>
                        <wps:spPr bwMode="auto">
                          <a:xfrm>
                            <a:off x="312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1" name="Line 318"/>
                        <wps:cNvCnPr>
                          <a:cxnSpLocks noChangeShapeType="1"/>
                        </wps:cNvCnPr>
                        <wps:spPr bwMode="auto">
                          <a:xfrm>
                            <a:off x="3133"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2" name="Line 317"/>
                        <wps:cNvCnPr>
                          <a:cxnSpLocks noChangeShapeType="1"/>
                        </wps:cNvCnPr>
                        <wps:spPr bwMode="auto">
                          <a:xfrm>
                            <a:off x="31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3" name="Line 316"/>
                        <wps:cNvCnPr>
                          <a:cxnSpLocks noChangeShapeType="1"/>
                        </wps:cNvCnPr>
                        <wps:spPr bwMode="auto">
                          <a:xfrm>
                            <a:off x="31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4" name="Line 315"/>
                        <wps:cNvCnPr>
                          <a:cxnSpLocks noChangeShapeType="1"/>
                        </wps:cNvCnPr>
                        <wps:spPr bwMode="auto">
                          <a:xfrm>
                            <a:off x="31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5" name="Line 314"/>
                        <wps:cNvCnPr>
                          <a:cxnSpLocks noChangeShapeType="1"/>
                        </wps:cNvCnPr>
                        <wps:spPr bwMode="auto">
                          <a:xfrm>
                            <a:off x="316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6" name="Line 313"/>
                        <wps:cNvCnPr>
                          <a:cxnSpLocks noChangeShapeType="1"/>
                        </wps:cNvCnPr>
                        <wps:spPr bwMode="auto">
                          <a:xfrm>
                            <a:off x="316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7" name="Line 312"/>
                        <wps:cNvCnPr>
                          <a:cxnSpLocks noChangeShapeType="1"/>
                        </wps:cNvCnPr>
                        <wps:spPr bwMode="auto">
                          <a:xfrm>
                            <a:off x="317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8" name="Line 311"/>
                        <wps:cNvCnPr>
                          <a:cxnSpLocks noChangeShapeType="1"/>
                        </wps:cNvCnPr>
                        <wps:spPr bwMode="auto">
                          <a:xfrm>
                            <a:off x="318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9" name="Line 310"/>
                        <wps:cNvCnPr>
                          <a:cxnSpLocks noChangeShapeType="1"/>
                        </wps:cNvCnPr>
                        <wps:spPr bwMode="auto">
                          <a:xfrm>
                            <a:off x="318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0" name="Line 309"/>
                        <wps:cNvCnPr>
                          <a:cxnSpLocks noChangeShapeType="1"/>
                        </wps:cNvCnPr>
                        <wps:spPr bwMode="auto">
                          <a:xfrm>
                            <a:off x="3195"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1" name="Line 308"/>
                        <wps:cNvCnPr>
                          <a:cxnSpLocks noChangeShapeType="1"/>
                        </wps:cNvCnPr>
                        <wps:spPr bwMode="auto">
                          <a:xfrm>
                            <a:off x="3202" y="119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2" name="Line 307"/>
                        <wps:cNvCnPr>
                          <a:cxnSpLocks noChangeShapeType="1"/>
                        </wps:cNvCnPr>
                        <wps:spPr bwMode="auto">
                          <a:xfrm>
                            <a:off x="3205"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753" name="Line 306"/>
                        <wps:cNvCnPr>
                          <a:cxnSpLocks noChangeShapeType="1"/>
                        </wps:cNvCnPr>
                        <wps:spPr bwMode="auto">
                          <a:xfrm>
                            <a:off x="320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4" name="Line 305"/>
                        <wps:cNvCnPr>
                          <a:cxnSpLocks noChangeShapeType="1"/>
                        </wps:cNvCnPr>
                        <wps:spPr bwMode="auto">
                          <a:xfrm>
                            <a:off x="3212"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55" name="Line 304"/>
                        <wps:cNvCnPr>
                          <a:cxnSpLocks noChangeShapeType="1"/>
                        </wps:cNvCnPr>
                        <wps:spPr bwMode="auto">
                          <a:xfrm>
                            <a:off x="321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6" name="Line 303"/>
                        <wps:cNvCnPr>
                          <a:cxnSpLocks noChangeShapeType="1"/>
                        </wps:cNvCnPr>
                        <wps:spPr bwMode="auto">
                          <a:xfrm>
                            <a:off x="321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57" name="Line 302"/>
                        <wps:cNvCnPr>
                          <a:cxnSpLocks noChangeShapeType="1"/>
                        </wps:cNvCnPr>
                        <wps:spPr bwMode="auto">
                          <a:xfrm>
                            <a:off x="322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8" name="Line 301"/>
                        <wps:cNvCnPr>
                          <a:cxnSpLocks noChangeShapeType="1"/>
                        </wps:cNvCnPr>
                        <wps:spPr bwMode="auto">
                          <a:xfrm>
                            <a:off x="322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59" name="Line 300"/>
                        <wps:cNvCnPr>
                          <a:cxnSpLocks noChangeShapeType="1"/>
                        </wps:cNvCnPr>
                        <wps:spPr bwMode="auto">
                          <a:xfrm>
                            <a:off x="322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60" name="Line 299"/>
                        <wps:cNvCnPr>
                          <a:cxnSpLocks noChangeShapeType="1"/>
                        </wps:cNvCnPr>
                        <wps:spPr bwMode="auto">
                          <a:xfrm>
                            <a:off x="322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1" name="Line 298"/>
                        <wps:cNvCnPr>
                          <a:cxnSpLocks noChangeShapeType="1"/>
                        </wps:cNvCnPr>
                        <wps:spPr bwMode="auto">
                          <a:xfrm>
                            <a:off x="3236" y="125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2" name="Line 297"/>
                        <wps:cNvCnPr>
                          <a:cxnSpLocks noChangeShapeType="1"/>
                        </wps:cNvCnPr>
                        <wps:spPr bwMode="auto">
                          <a:xfrm>
                            <a:off x="3623" y="743"/>
                            <a:ext cx="46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3" name="Freeform 296"/>
                        <wps:cNvSpPr>
                          <a:spLocks/>
                        </wps:cNvSpPr>
                        <wps:spPr bwMode="auto">
                          <a:xfrm>
                            <a:off x="4082" y="743"/>
                            <a:ext cx="25" cy="28"/>
                          </a:xfrm>
                          <a:custGeom>
                            <a:avLst/>
                            <a:gdLst>
                              <a:gd name="T0" fmla="+- 0 4106 4082"/>
                              <a:gd name="T1" fmla="*/ T0 w 25"/>
                              <a:gd name="T2" fmla="+- 0 771 743"/>
                              <a:gd name="T3" fmla="*/ 771 h 28"/>
                              <a:gd name="T4" fmla="+- 0 4106 4082"/>
                              <a:gd name="T5" fmla="*/ T4 w 25"/>
                              <a:gd name="T6" fmla="+- 0 755 743"/>
                              <a:gd name="T7" fmla="*/ 755 h 28"/>
                              <a:gd name="T8" fmla="+- 0 4095 4082"/>
                              <a:gd name="T9" fmla="*/ T8 w 25"/>
                              <a:gd name="T10" fmla="+- 0 743 743"/>
                              <a:gd name="T11" fmla="*/ 743 h 28"/>
                              <a:gd name="T12" fmla="+- 0 4082 4082"/>
                              <a:gd name="T13" fmla="*/ T12 w 25"/>
                              <a:gd name="T14" fmla="+- 0 743 743"/>
                              <a:gd name="T15" fmla="*/ 743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Line 295"/>
                        <wps:cNvCnPr>
                          <a:cxnSpLocks noChangeShapeType="1"/>
                        </wps:cNvCnPr>
                        <wps:spPr bwMode="auto">
                          <a:xfrm>
                            <a:off x="4113" y="771"/>
                            <a:ext cx="0" cy="22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5" name="Line 294"/>
                        <wps:cNvCnPr>
                          <a:cxnSpLocks noChangeShapeType="1"/>
                        </wps:cNvCnPr>
                        <wps:spPr bwMode="auto">
                          <a:xfrm>
                            <a:off x="3637" y="529"/>
                            <a:ext cx="87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6" name="Freeform 293"/>
                        <wps:cNvSpPr>
                          <a:spLocks/>
                        </wps:cNvSpPr>
                        <wps:spPr bwMode="auto">
                          <a:xfrm>
                            <a:off x="4510" y="529"/>
                            <a:ext cx="25" cy="28"/>
                          </a:xfrm>
                          <a:custGeom>
                            <a:avLst/>
                            <a:gdLst>
                              <a:gd name="T0" fmla="+- 0 4535 4510"/>
                              <a:gd name="T1" fmla="*/ T0 w 25"/>
                              <a:gd name="T2" fmla="+- 0 556 529"/>
                              <a:gd name="T3" fmla="*/ 556 h 28"/>
                              <a:gd name="T4" fmla="+- 0 4535 4510"/>
                              <a:gd name="T5" fmla="*/ T4 w 25"/>
                              <a:gd name="T6" fmla="+- 0 541 529"/>
                              <a:gd name="T7" fmla="*/ 541 h 28"/>
                              <a:gd name="T8" fmla="+- 0 4524 4510"/>
                              <a:gd name="T9" fmla="*/ T8 w 25"/>
                              <a:gd name="T10" fmla="+- 0 529 529"/>
                              <a:gd name="T11" fmla="*/ 529 h 28"/>
                              <a:gd name="T12" fmla="+- 0 4510 4510"/>
                              <a:gd name="T13" fmla="*/ T12 w 25"/>
                              <a:gd name="T14" fmla="+- 0 529 529"/>
                              <a:gd name="T15" fmla="*/ 529 h 28"/>
                            </a:gdLst>
                            <a:ahLst/>
                            <a:cxnLst>
                              <a:cxn ang="0">
                                <a:pos x="T1" y="T3"/>
                              </a:cxn>
                              <a:cxn ang="0">
                                <a:pos x="T5" y="T7"/>
                              </a:cxn>
                              <a:cxn ang="0">
                                <a:pos x="T9" y="T11"/>
                              </a:cxn>
                              <a:cxn ang="0">
                                <a:pos x="T13" y="T15"/>
                              </a:cxn>
                            </a:cxnLst>
                            <a:rect l="0" t="0" r="r" b="b"/>
                            <a:pathLst>
                              <a:path w="25" h="28">
                                <a:moveTo>
                                  <a:pt x="25" y="27"/>
                                </a:moveTo>
                                <a:lnTo>
                                  <a:pt x="25" y="12"/>
                                </a:lnTo>
                                <a:lnTo>
                                  <a:pt x="14"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 name="Line 292"/>
                        <wps:cNvCnPr>
                          <a:cxnSpLocks noChangeShapeType="1"/>
                        </wps:cNvCnPr>
                        <wps:spPr bwMode="auto">
                          <a:xfrm>
                            <a:off x="4541" y="556"/>
                            <a:ext cx="0" cy="4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8" name="Line 291"/>
                        <wps:cNvCnPr>
                          <a:cxnSpLocks noChangeShapeType="1"/>
                        </wps:cNvCnPr>
                        <wps:spPr bwMode="auto">
                          <a:xfrm>
                            <a:off x="3637" y="391"/>
                            <a:ext cx="11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9" name="Freeform 290"/>
                        <wps:cNvSpPr>
                          <a:spLocks/>
                        </wps:cNvSpPr>
                        <wps:spPr bwMode="auto">
                          <a:xfrm>
                            <a:off x="4752" y="391"/>
                            <a:ext cx="25" cy="28"/>
                          </a:xfrm>
                          <a:custGeom>
                            <a:avLst/>
                            <a:gdLst>
                              <a:gd name="T0" fmla="+- 0 4776 4752"/>
                              <a:gd name="T1" fmla="*/ T0 w 25"/>
                              <a:gd name="T2" fmla="+- 0 418 391"/>
                              <a:gd name="T3" fmla="*/ 418 h 28"/>
                              <a:gd name="T4" fmla="+- 0 4776 4752"/>
                              <a:gd name="T5" fmla="*/ T4 w 25"/>
                              <a:gd name="T6" fmla="+- 0 403 391"/>
                              <a:gd name="T7" fmla="*/ 403 h 28"/>
                              <a:gd name="T8" fmla="+- 0 4765 4752"/>
                              <a:gd name="T9" fmla="*/ T8 w 25"/>
                              <a:gd name="T10" fmla="+- 0 391 391"/>
                              <a:gd name="T11" fmla="*/ 391 h 28"/>
                              <a:gd name="T12" fmla="+- 0 4752 4752"/>
                              <a:gd name="T13" fmla="*/ T12 w 25"/>
                              <a:gd name="T14" fmla="+- 0 391 391"/>
                              <a:gd name="T15" fmla="*/ 391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 name="Line 289"/>
                        <wps:cNvCnPr>
                          <a:cxnSpLocks noChangeShapeType="1"/>
                        </wps:cNvCnPr>
                        <wps:spPr bwMode="auto">
                          <a:xfrm>
                            <a:off x="4783" y="418"/>
                            <a:ext cx="0" cy="220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1" name="Line 288"/>
                        <wps:cNvCnPr>
                          <a:cxnSpLocks noChangeShapeType="1"/>
                        </wps:cNvCnPr>
                        <wps:spPr bwMode="auto">
                          <a:xfrm>
                            <a:off x="4783"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2" name="Line 287"/>
                        <wps:cNvCnPr>
                          <a:cxnSpLocks noChangeShapeType="1"/>
                        </wps:cNvCnPr>
                        <wps:spPr bwMode="auto">
                          <a:xfrm>
                            <a:off x="4486"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3" name="Freeform 286"/>
                        <wps:cNvSpPr>
                          <a:spLocks/>
                        </wps:cNvSpPr>
                        <wps:spPr bwMode="auto">
                          <a:xfrm>
                            <a:off x="4455" y="840"/>
                            <a:ext cx="25" cy="28"/>
                          </a:xfrm>
                          <a:custGeom>
                            <a:avLst/>
                            <a:gdLst>
                              <a:gd name="T0" fmla="+- 0 4479 4455"/>
                              <a:gd name="T1" fmla="*/ T0 w 25"/>
                              <a:gd name="T2" fmla="+- 0 867 840"/>
                              <a:gd name="T3" fmla="*/ 867 h 28"/>
                              <a:gd name="T4" fmla="+- 0 4479 4455"/>
                              <a:gd name="T5" fmla="*/ T4 w 25"/>
                              <a:gd name="T6" fmla="+- 0 852 840"/>
                              <a:gd name="T7" fmla="*/ 852 h 28"/>
                              <a:gd name="T8" fmla="+- 0 4468 4455"/>
                              <a:gd name="T9" fmla="*/ T8 w 25"/>
                              <a:gd name="T10" fmla="+- 0 840 840"/>
                              <a:gd name="T11" fmla="*/ 840 h 28"/>
                              <a:gd name="T12" fmla="+- 0 4455 4455"/>
                              <a:gd name="T13" fmla="*/ T12 w 25"/>
                              <a:gd name="T14" fmla="+- 0 840 840"/>
                              <a:gd name="T15" fmla="*/ 840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4" name="Line 285"/>
                        <wps:cNvCnPr>
                          <a:cxnSpLocks noChangeShapeType="1"/>
                        </wps:cNvCnPr>
                        <wps:spPr bwMode="auto">
                          <a:xfrm>
                            <a:off x="4459" y="84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5" name="Freeform 284"/>
                        <wps:cNvSpPr>
                          <a:spLocks/>
                        </wps:cNvSpPr>
                        <wps:spPr bwMode="auto">
                          <a:xfrm>
                            <a:off x="301" y="840"/>
                            <a:ext cx="25" cy="28"/>
                          </a:xfrm>
                          <a:custGeom>
                            <a:avLst/>
                            <a:gdLst>
                              <a:gd name="T0" fmla="+- 0 325 301"/>
                              <a:gd name="T1" fmla="*/ T0 w 25"/>
                              <a:gd name="T2" fmla="+- 0 840 840"/>
                              <a:gd name="T3" fmla="*/ 840 h 28"/>
                              <a:gd name="T4" fmla="+- 0 312 301"/>
                              <a:gd name="T5" fmla="*/ T4 w 25"/>
                              <a:gd name="T6" fmla="+- 0 840 840"/>
                              <a:gd name="T7" fmla="*/ 840 h 28"/>
                              <a:gd name="T8" fmla="+- 0 301 301"/>
                              <a:gd name="T9" fmla="*/ T8 w 25"/>
                              <a:gd name="T10" fmla="+- 0 852 840"/>
                              <a:gd name="T11" fmla="*/ 852 h 28"/>
                              <a:gd name="T12" fmla="+- 0 301 301"/>
                              <a:gd name="T13" fmla="*/ T12 w 25"/>
                              <a:gd name="T14" fmla="+- 0 867 840"/>
                              <a:gd name="T15" fmla="*/ 867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6" name="Line 283"/>
                        <wps:cNvCnPr>
                          <a:cxnSpLocks noChangeShapeType="1"/>
                        </wps:cNvCnPr>
                        <wps:spPr bwMode="auto">
                          <a:xfrm>
                            <a:off x="301" y="867"/>
                            <a:ext cx="0" cy="15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7" name="Line 282"/>
                        <wps:cNvCnPr>
                          <a:cxnSpLocks noChangeShapeType="1"/>
                        </wps:cNvCnPr>
                        <wps:spPr bwMode="auto">
                          <a:xfrm>
                            <a:off x="3823"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8" name="Freeform 281"/>
                        <wps:cNvSpPr>
                          <a:spLocks/>
                        </wps:cNvSpPr>
                        <wps:spPr bwMode="auto">
                          <a:xfrm>
                            <a:off x="3792" y="936"/>
                            <a:ext cx="25" cy="28"/>
                          </a:xfrm>
                          <a:custGeom>
                            <a:avLst/>
                            <a:gdLst>
                              <a:gd name="T0" fmla="+- 0 3816 3792"/>
                              <a:gd name="T1" fmla="*/ T0 w 25"/>
                              <a:gd name="T2" fmla="+- 0 964 936"/>
                              <a:gd name="T3" fmla="*/ 964 h 28"/>
                              <a:gd name="T4" fmla="+- 0 3816 3792"/>
                              <a:gd name="T5" fmla="*/ T4 w 25"/>
                              <a:gd name="T6" fmla="+- 0 949 936"/>
                              <a:gd name="T7" fmla="*/ 949 h 28"/>
                              <a:gd name="T8" fmla="+- 0 3805 3792"/>
                              <a:gd name="T9" fmla="*/ T8 w 25"/>
                              <a:gd name="T10" fmla="+- 0 936 936"/>
                              <a:gd name="T11" fmla="*/ 936 h 28"/>
                              <a:gd name="T12" fmla="+- 0 3792 3792"/>
                              <a:gd name="T13" fmla="*/ T12 w 25"/>
                              <a:gd name="T14" fmla="+- 0 936 936"/>
                              <a:gd name="T15" fmla="*/ 936 h 28"/>
                            </a:gdLst>
                            <a:ahLst/>
                            <a:cxnLst>
                              <a:cxn ang="0">
                                <a:pos x="T1" y="T3"/>
                              </a:cxn>
                              <a:cxn ang="0">
                                <a:pos x="T5" y="T7"/>
                              </a:cxn>
                              <a:cxn ang="0">
                                <a:pos x="T9" y="T11"/>
                              </a:cxn>
                              <a:cxn ang="0">
                                <a:pos x="T13" y="T15"/>
                              </a:cxn>
                            </a:cxnLst>
                            <a:rect l="0" t="0" r="r" b="b"/>
                            <a:pathLst>
                              <a:path w="25" h="28">
                                <a:moveTo>
                                  <a:pt x="24" y="28"/>
                                </a:moveTo>
                                <a:lnTo>
                                  <a:pt x="24" y="13"/>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9" name="Line 280"/>
                        <wps:cNvCnPr>
                          <a:cxnSpLocks noChangeShapeType="1"/>
                        </wps:cNvCnPr>
                        <wps:spPr bwMode="auto">
                          <a:xfrm>
                            <a:off x="3796" y="93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80" name="Picture 2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1451" y="933"/>
                            <a:ext cx="287"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1" name="Line 278"/>
                        <wps:cNvCnPr>
                          <a:cxnSpLocks noChangeShapeType="1"/>
                        </wps:cNvCnPr>
                        <wps:spPr bwMode="auto">
                          <a:xfrm>
                            <a:off x="4486" y="168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2" name="Freeform 277"/>
                        <wps:cNvSpPr>
                          <a:spLocks/>
                        </wps:cNvSpPr>
                        <wps:spPr bwMode="auto">
                          <a:xfrm>
                            <a:off x="4455" y="1731"/>
                            <a:ext cx="25" cy="28"/>
                          </a:xfrm>
                          <a:custGeom>
                            <a:avLst/>
                            <a:gdLst>
                              <a:gd name="T0" fmla="+- 0 4455 4455"/>
                              <a:gd name="T1" fmla="*/ T0 w 25"/>
                              <a:gd name="T2" fmla="+- 0 1758 1731"/>
                              <a:gd name="T3" fmla="*/ 1758 h 28"/>
                              <a:gd name="T4" fmla="+- 0 4468 4455"/>
                              <a:gd name="T5" fmla="*/ T4 w 25"/>
                              <a:gd name="T6" fmla="+- 0 1758 1731"/>
                              <a:gd name="T7" fmla="*/ 1758 h 28"/>
                              <a:gd name="T8" fmla="+- 0 4479 4455"/>
                              <a:gd name="T9" fmla="*/ T8 w 25"/>
                              <a:gd name="T10" fmla="+- 0 1746 1731"/>
                              <a:gd name="T11" fmla="*/ 1746 h 28"/>
                              <a:gd name="T12" fmla="+- 0 4479 4455"/>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3" name="Line 276"/>
                        <wps:cNvCnPr>
                          <a:cxnSpLocks noChangeShapeType="1"/>
                        </wps:cNvCnPr>
                        <wps:spPr bwMode="auto">
                          <a:xfrm>
                            <a:off x="4459"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4" name="Freeform 275"/>
                        <wps:cNvSpPr>
                          <a:spLocks/>
                        </wps:cNvSpPr>
                        <wps:spPr bwMode="auto">
                          <a:xfrm>
                            <a:off x="3022" y="1758"/>
                            <a:ext cx="25" cy="28"/>
                          </a:xfrm>
                          <a:custGeom>
                            <a:avLst/>
                            <a:gdLst>
                              <a:gd name="T0" fmla="+- 0 3046 3022"/>
                              <a:gd name="T1" fmla="*/ T0 w 25"/>
                              <a:gd name="T2" fmla="+- 0 1758 1758"/>
                              <a:gd name="T3" fmla="*/ 1758 h 28"/>
                              <a:gd name="T4" fmla="+- 0 3033 3022"/>
                              <a:gd name="T5" fmla="*/ T4 w 25"/>
                              <a:gd name="T6" fmla="+- 0 1758 1758"/>
                              <a:gd name="T7" fmla="*/ 1758 h 28"/>
                              <a:gd name="T8" fmla="+- 0 3022 3022"/>
                              <a:gd name="T9" fmla="*/ T8 w 25"/>
                              <a:gd name="T10" fmla="+- 0 1771 1758"/>
                              <a:gd name="T11" fmla="*/ 1771 h 28"/>
                              <a:gd name="T12" fmla="+- 0 3022 3022"/>
                              <a:gd name="T13" fmla="*/ T12 w 25"/>
                              <a:gd name="T14" fmla="+- 0 1786 1758"/>
                              <a:gd name="T15" fmla="*/ 1786 h 28"/>
                            </a:gdLst>
                            <a:ahLst/>
                            <a:cxnLst>
                              <a:cxn ang="0">
                                <a:pos x="T1" y="T3"/>
                              </a:cxn>
                              <a:cxn ang="0">
                                <a:pos x="T5" y="T7"/>
                              </a:cxn>
                              <a:cxn ang="0">
                                <a:pos x="T9" y="T11"/>
                              </a:cxn>
                              <a:cxn ang="0">
                                <a:pos x="T13" y="T15"/>
                              </a:cxn>
                            </a:cxnLst>
                            <a:rect l="0" t="0" r="r" b="b"/>
                            <a:pathLst>
                              <a:path w="25" h="28">
                                <a:moveTo>
                                  <a:pt x="24"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 name="Line 274"/>
                        <wps:cNvCnPr>
                          <a:cxnSpLocks noChangeShapeType="1"/>
                        </wps:cNvCnPr>
                        <wps:spPr bwMode="auto">
                          <a:xfrm>
                            <a:off x="3022" y="1786"/>
                            <a:ext cx="0" cy="75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6" name="Freeform 273"/>
                        <wps:cNvSpPr>
                          <a:spLocks/>
                        </wps:cNvSpPr>
                        <wps:spPr bwMode="auto">
                          <a:xfrm>
                            <a:off x="2991" y="2539"/>
                            <a:ext cx="25" cy="28"/>
                          </a:xfrm>
                          <a:custGeom>
                            <a:avLst/>
                            <a:gdLst>
                              <a:gd name="T0" fmla="+- 0 2991 2991"/>
                              <a:gd name="T1" fmla="*/ T0 w 25"/>
                              <a:gd name="T2" fmla="+- 0 2566 2539"/>
                              <a:gd name="T3" fmla="*/ 2566 h 28"/>
                              <a:gd name="T4" fmla="+- 0 3004 2991"/>
                              <a:gd name="T5" fmla="*/ T4 w 25"/>
                              <a:gd name="T6" fmla="+- 0 2566 2539"/>
                              <a:gd name="T7" fmla="*/ 2566 h 28"/>
                              <a:gd name="T8" fmla="+- 0 3015 2991"/>
                              <a:gd name="T9" fmla="*/ T8 w 25"/>
                              <a:gd name="T10" fmla="+- 0 2554 2539"/>
                              <a:gd name="T11" fmla="*/ 2554 h 28"/>
                              <a:gd name="T12" fmla="+- 0 3015 2991"/>
                              <a:gd name="T13" fmla="*/ T12 w 25"/>
                              <a:gd name="T14" fmla="+- 0 2539 2539"/>
                              <a:gd name="T15" fmla="*/ 2539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7" name="Line 272"/>
                        <wps:cNvCnPr>
                          <a:cxnSpLocks noChangeShapeType="1"/>
                        </wps:cNvCnPr>
                        <wps:spPr bwMode="auto">
                          <a:xfrm>
                            <a:off x="2994" y="256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8" name="Line 271"/>
                        <wps:cNvCnPr>
                          <a:cxnSpLocks noChangeShapeType="1"/>
                        </wps:cNvCnPr>
                        <wps:spPr bwMode="auto">
                          <a:xfrm>
                            <a:off x="1682" y="1427"/>
                            <a:ext cx="74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9" name="Freeform 270"/>
                        <wps:cNvSpPr>
                          <a:spLocks/>
                        </wps:cNvSpPr>
                        <wps:spPr bwMode="auto">
                          <a:xfrm>
                            <a:off x="2425" y="1427"/>
                            <a:ext cx="25" cy="28"/>
                          </a:xfrm>
                          <a:custGeom>
                            <a:avLst/>
                            <a:gdLst>
                              <a:gd name="T0" fmla="+- 0 2449 2425"/>
                              <a:gd name="T1" fmla="*/ T0 w 25"/>
                              <a:gd name="T2" fmla="+- 0 1454 1427"/>
                              <a:gd name="T3" fmla="*/ 1454 h 28"/>
                              <a:gd name="T4" fmla="+- 0 2449 2425"/>
                              <a:gd name="T5" fmla="*/ T4 w 25"/>
                              <a:gd name="T6" fmla="+- 0 1439 1427"/>
                              <a:gd name="T7" fmla="*/ 1439 h 28"/>
                              <a:gd name="T8" fmla="+- 0 2438 2425"/>
                              <a:gd name="T9" fmla="*/ T8 w 25"/>
                              <a:gd name="T10" fmla="+- 0 1427 1427"/>
                              <a:gd name="T11" fmla="*/ 1427 h 28"/>
                              <a:gd name="T12" fmla="+- 0 2425 2425"/>
                              <a:gd name="T13" fmla="*/ T12 w 25"/>
                              <a:gd name="T14" fmla="+- 0 1427 1427"/>
                              <a:gd name="T15" fmla="*/ 1427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0" name="Line 269"/>
                        <wps:cNvCnPr>
                          <a:cxnSpLocks noChangeShapeType="1"/>
                        </wps:cNvCnPr>
                        <wps:spPr bwMode="auto">
                          <a:xfrm>
                            <a:off x="2456" y="1454"/>
                            <a:ext cx="0" cy="102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91" name="Freeform 268"/>
                        <wps:cNvSpPr>
                          <a:spLocks/>
                        </wps:cNvSpPr>
                        <wps:spPr bwMode="auto">
                          <a:xfrm>
                            <a:off x="2456" y="2483"/>
                            <a:ext cx="25" cy="28"/>
                          </a:xfrm>
                          <a:custGeom>
                            <a:avLst/>
                            <a:gdLst>
                              <a:gd name="T0" fmla="+- 0 2456 2456"/>
                              <a:gd name="T1" fmla="*/ T0 w 25"/>
                              <a:gd name="T2" fmla="+- 0 2483 2483"/>
                              <a:gd name="T3" fmla="*/ 2483 h 28"/>
                              <a:gd name="T4" fmla="+- 0 2456 2456"/>
                              <a:gd name="T5" fmla="*/ T4 w 25"/>
                              <a:gd name="T6" fmla="+- 0 2499 2483"/>
                              <a:gd name="T7" fmla="*/ 2499 h 28"/>
                              <a:gd name="T8" fmla="+- 0 2467 2456"/>
                              <a:gd name="T9" fmla="*/ T8 w 25"/>
                              <a:gd name="T10" fmla="+- 0 2511 2483"/>
                              <a:gd name="T11" fmla="*/ 2511 h 28"/>
                              <a:gd name="T12" fmla="+- 0 2480 2456"/>
                              <a:gd name="T13" fmla="*/ T12 w 25"/>
                              <a:gd name="T14" fmla="+- 0 2511 2483"/>
                              <a:gd name="T15" fmla="*/ 2511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 name="Line 267"/>
                        <wps:cNvCnPr>
                          <a:cxnSpLocks noChangeShapeType="1"/>
                        </wps:cNvCnPr>
                        <wps:spPr bwMode="auto">
                          <a:xfrm>
                            <a:off x="2483" y="2511"/>
                            <a:ext cx="80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93" name="Picture 26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304" y="1692"/>
                            <a:ext cx="477"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4" name="Line 265"/>
                        <wps:cNvCnPr>
                          <a:cxnSpLocks noChangeShapeType="1"/>
                        </wps:cNvCnPr>
                        <wps:spPr bwMode="auto">
                          <a:xfrm>
                            <a:off x="778" y="1952"/>
                            <a:ext cx="91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95" name="Line 264"/>
                        <wps:cNvCnPr>
                          <a:cxnSpLocks noChangeShapeType="1"/>
                        </wps:cNvCnPr>
                        <wps:spPr bwMode="auto">
                          <a:xfrm>
                            <a:off x="1685"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96" name="Line 263"/>
                        <wps:cNvCnPr>
                          <a:cxnSpLocks noChangeShapeType="1"/>
                        </wps:cNvCnPr>
                        <wps:spPr bwMode="auto">
                          <a:xfrm>
                            <a:off x="1689"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97" name="Line 262"/>
                        <wps:cNvCnPr>
                          <a:cxnSpLocks noChangeShapeType="1"/>
                        </wps:cNvCnPr>
                        <wps:spPr bwMode="auto">
                          <a:xfrm>
                            <a:off x="1692"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98" name="Line 261"/>
                        <wps:cNvCnPr>
                          <a:cxnSpLocks noChangeShapeType="1"/>
                        </wps:cNvCnPr>
                        <wps:spPr bwMode="auto">
                          <a:xfrm>
                            <a:off x="1692"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99" name="Line 260"/>
                        <wps:cNvCnPr>
                          <a:cxnSpLocks noChangeShapeType="1"/>
                        </wps:cNvCnPr>
                        <wps:spPr bwMode="auto">
                          <a:xfrm>
                            <a:off x="1692"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00" name="Line 259"/>
                        <wps:cNvCnPr>
                          <a:cxnSpLocks noChangeShapeType="1"/>
                        </wps:cNvCnPr>
                        <wps:spPr bwMode="auto">
                          <a:xfrm>
                            <a:off x="1696"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1" name="Line 258"/>
                        <wps:cNvCnPr>
                          <a:cxnSpLocks noChangeShapeType="1"/>
                        </wps:cNvCnPr>
                        <wps:spPr bwMode="auto">
                          <a:xfrm>
                            <a:off x="1699"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02" name="Line 257"/>
                        <wps:cNvCnPr>
                          <a:cxnSpLocks noChangeShapeType="1"/>
                        </wps:cNvCnPr>
                        <wps:spPr bwMode="auto">
                          <a:xfrm>
                            <a:off x="1699"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03" name="Line 256"/>
                        <wps:cNvCnPr>
                          <a:cxnSpLocks noChangeShapeType="1"/>
                        </wps:cNvCnPr>
                        <wps:spPr bwMode="auto">
                          <a:xfrm>
                            <a:off x="1703"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4" name="Line 255"/>
                        <wps:cNvCnPr>
                          <a:cxnSpLocks noChangeShapeType="1"/>
                        </wps:cNvCnPr>
                        <wps:spPr bwMode="auto">
                          <a:xfrm>
                            <a:off x="1706"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05" name="Line 254"/>
                        <wps:cNvCnPr>
                          <a:cxnSpLocks noChangeShapeType="1"/>
                        </wps:cNvCnPr>
                        <wps:spPr bwMode="auto">
                          <a:xfrm>
                            <a:off x="1710"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6" name="Line 253"/>
                        <wps:cNvCnPr>
                          <a:cxnSpLocks noChangeShapeType="1"/>
                        </wps:cNvCnPr>
                        <wps:spPr bwMode="auto">
                          <a:xfrm>
                            <a:off x="1717"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7" name="Line 252"/>
                        <wps:cNvCnPr>
                          <a:cxnSpLocks noChangeShapeType="1"/>
                        </wps:cNvCnPr>
                        <wps:spPr bwMode="auto">
                          <a:xfrm>
                            <a:off x="17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8" name="Line 251"/>
                        <wps:cNvCnPr>
                          <a:cxnSpLocks noChangeShapeType="1"/>
                        </wps:cNvCnPr>
                        <wps:spPr bwMode="auto">
                          <a:xfrm>
                            <a:off x="1731"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9" name="Line 250"/>
                        <wps:cNvCnPr>
                          <a:cxnSpLocks noChangeShapeType="1"/>
                        </wps:cNvCnPr>
                        <wps:spPr bwMode="auto">
                          <a:xfrm>
                            <a:off x="1737"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0" name="Line 249"/>
                        <wps:cNvCnPr>
                          <a:cxnSpLocks noChangeShapeType="1"/>
                        </wps:cNvCnPr>
                        <wps:spPr bwMode="auto">
                          <a:xfrm>
                            <a:off x="1744"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1" name="Line 248"/>
                        <wps:cNvCnPr>
                          <a:cxnSpLocks noChangeShapeType="1"/>
                        </wps:cNvCnPr>
                        <wps:spPr bwMode="auto">
                          <a:xfrm>
                            <a:off x="1751"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2" name="Line 247"/>
                        <wps:cNvCnPr>
                          <a:cxnSpLocks noChangeShapeType="1"/>
                        </wps:cNvCnPr>
                        <wps:spPr bwMode="auto">
                          <a:xfrm>
                            <a:off x="175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3" name="Line 246"/>
                        <wps:cNvCnPr>
                          <a:cxnSpLocks noChangeShapeType="1"/>
                        </wps:cNvCnPr>
                        <wps:spPr bwMode="auto">
                          <a:xfrm>
                            <a:off x="176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4" name="Line 245"/>
                        <wps:cNvCnPr>
                          <a:cxnSpLocks noChangeShapeType="1"/>
                        </wps:cNvCnPr>
                        <wps:spPr bwMode="auto">
                          <a:xfrm>
                            <a:off x="177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5" name="Line 244"/>
                        <wps:cNvCnPr>
                          <a:cxnSpLocks noChangeShapeType="1"/>
                        </wps:cNvCnPr>
                        <wps:spPr bwMode="auto">
                          <a:xfrm>
                            <a:off x="177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6" name="Line 243"/>
                        <wps:cNvCnPr>
                          <a:cxnSpLocks noChangeShapeType="1"/>
                        </wps:cNvCnPr>
                        <wps:spPr bwMode="auto">
                          <a:xfrm>
                            <a:off x="178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7" name="Line 242"/>
                        <wps:cNvCnPr>
                          <a:cxnSpLocks noChangeShapeType="1"/>
                        </wps:cNvCnPr>
                        <wps:spPr bwMode="auto">
                          <a:xfrm>
                            <a:off x="179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8" name="Line 241"/>
                        <wps:cNvCnPr>
                          <a:cxnSpLocks noChangeShapeType="1"/>
                        </wps:cNvCnPr>
                        <wps:spPr bwMode="auto">
                          <a:xfrm>
                            <a:off x="180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9" name="Line 240"/>
                        <wps:cNvCnPr>
                          <a:cxnSpLocks noChangeShapeType="1"/>
                        </wps:cNvCnPr>
                        <wps:spPr bwMode="auto">
                          <a:xfrm>
                            <a:off x="180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0" name="Line 239"/>
                        <wps:cNvCnPr>
                          <a:cxnSpLocks noChangeShapeType="1"/>
                        </wps:cNvCnPr>
                        <wps:spPr bwMode="auto">
                          <a:xfrm>
                            <a:off x="1813"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1" name="Line 238"/>
                        <wps:cNvCnPr>
                          <a:cxnSpLocks noChangeShapeType="1"/>
                        </wps:cNvCnPr>
                        <wps:spPr bwMode="auto">
                          <a:xfrm>
                            <a:off x="1820"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2" name="Line 237"/>
                        <wps:cNvCnPr>
                          <a:cxnSpLocks noChangeShapeType="1"/>
                        </wps:cNvCnPr>
                        <wps:spPr bwMode="auto">
                          <a:xfrm>
                            <a:off x="1823"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23" name="Line 236"/>
                        <wps:cNvCnPr>
                          <a:cxnSpLocks noChangeShapeType="1"/>
                        </wps:cNvCnPr>
                        <wps:spPr bwMode="auto">
                          <a:xfrm>
                            <a:off x="1827"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4" name="Line 235"/>
                        <wps:cNvCnPr>
                          <a:cxnSpLocks noChangeShapeType="1"/>
                        </wps:cNvCnPr>
                        <wps:spPr bwMode="auto">
                          <a:xfrm>
                            <a:off x="1830"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25" name="Line 234"/>
                        <wps:cNvCnPr>
                          <a:cxnSpLocks noChangeShapeType="1"/>
                        </wps:cNvCnPr>
                        <wps:spPr bwMode="auto">
                          <a:xfrm>
                            <a:off x="1834"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6" name="Line 233"/>
                        <wps:cNvCnPr>
                          <a:cxnSpLocks noChangeShapeType="1"/>
                        </wps:cNvCnPr>
                        <wps:spPr bwMode="auto">
                          <a:xfrm>
                            <a:off x="1837"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27" name="Line 232"/>
                        <wps:cNvCnPr>
                          <a:cxnSpLocks noChangeShapeType="1"/>
                        </wps:cNvCnPr>
                        <wps:spPr bwMode="auto">
                          <a:xfrm>
                            <a:off x="1841"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8" name="Line 231"/>
                        <wps:cNvCnPr>
                          <a:cxnSpLocks noChangeShapeType="1"/>
                        </wps:cNvCnPr>
                        <wps:spPr bwMode="auto">
                          <a:xfrm>
                            <a:off x="1844"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29" name="Line 230"/>
                        <wps:cNvCnPr>
                          <a:cxnSpLocks noChangeShapeType="1"/>
                        </wps:cNvCnPr>
                        <wps:spPr bwMode="auto">
                          <a:xfrm>
                            <a:off x="1844"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0" name="Line 229"/>
                        <wps:cNvCnPr>
                          <a:cxnSpLocks noChangeShapeType="1"/>
                        </wps:cNvCnPr>
                        <wps:spPr bwMode="auto">
                          <a:xfrm>
                            <a:off x="1848"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1" name="Line 228"/>
                        <wps:cNvCnPr>
                          <a:cxnSpLocks noChangeShapeType="1"/>
                        </wps:cNvCnPr>
                        <wps:spPr bwMode="auto">
                          <a:xfrm>
                            <a:off x="1855" y="1952"/>
                            <a:ext cx="13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2" name="Line 227"/>
                        <wps:cNvCnPr>
                          <a:cxnSpLocks noChangeShapeType="1"/>
                        </wps:cNvCnPr>
                        <wps:spPr bwMode="auto">
                          <a:xfrm>
                            <a:off x="1989"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3" name="Line 226"/>
                        <wps:cNvCnPr>
                          <a:cxnSpLocks noChangeShapeType="1"/>
                        </wps:cNvCnPr>
                        <wps:spPr bwMode="auto">
                          <a:xfrm>
                            <a:off x="1993"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4" name="Line 225"/>
                        <wps:cNvCnPr>
                          <a:cxnSpLocks noChangeShapeType="1"/>
                        </wps:cNvCnPr>
                        <wps:spPr bwMode="auto">
                          <a:xfrm>
                            <a:off x="1996"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5" name="Line 224"/>
                        <wps:cNvCnPr>
                          <a:cxnSpLocks noChangeShapeType="1"/>
                        </wps:cNvCnPr>
                        <wps:spPr bwMode="auto">
                          <a:xfrm>
                            <a:off x="1996"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6" name="Line 223"/>
                        <wps:cNvCnPr>
                          <a:cxnSpLocks noChangeShapeType="1"/>
                        </wps:cNvCnPr>
                        <wps:spPr bwMode="auto">
                          <a:xfrm>
                            <a:off x="1996"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37" name="Line 222"/>
                        <wps:cNvCnPr>
                          <a:cxnSpLocks noChangeShapeType="1"/>
                        </wps:cNvCnPr>
                        <wps:spPr bwMode="auto">
                          <a:xfrm>
                            <a:off x="2000"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8" name="Line 221"/>
                        <wps:cNvCnPr>
                          <a:cxnSpLocks noChangeShapeType="1"/>
                        </wps:cNvCnPr>
                        <wps:spPr bwMode="auto">
                          <a:xfrm>
                            <a:off x="2003"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9" name="Line 220"/>
                        <wps:cNvCnPr>
                          <a:cxnSpLocks noChangeShapeType="1"/>
                        </wps:cNvCnPr>
                        <wps:spPr bwMode="auto">
                          <a:xfrm>
                            <a:off x="2003"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40" name="Line 219"/>
                        <wps:cNvCnPr>
                          <a:cxnSpLocks noChangeShapeType="1"/>
                        </wps:cNvCnPr>
                        <wps:spPr bwMode="auto">
                          <a:xfrm>
                            <a:off x="2007"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1" name="Line 218"/>
                        <wps:cNvCnPr>
                          <a:cxnSpLocks noChangeShapeType="1"/>
                        </wps:cNvCnPr>
                        <wps:spPr bwMode="auto">
                          <a:xfrm>
                            <a:off x="2010"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42" name="Line 217"/>
                        <wps:cNvCnPr>
                          <a:cxnSpLocks noChangeShapeType="1"/>
                        </wps:cNvCnPr>
                        <wps:spPr bwMode="auto">
                          <a:xfrm>
                            <a:off x="2014"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3" name="Line 216"/>
                        <wps:cNvCnPr>
                          <a:cxnSpLocks noChangeShapeType="1"/>
                        </wps:cNvCnPr>
                        <wps:spPr bwMode="auto">
                          <a:xfrm>
                            <a:off x="2021"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4" name="Line 215"/>
                        <wps:cNvCnPr>
                          <a:cxnSpLocks noChangeShapeType="1"/>
                        </wps:cNvCnPr>
                        <wps:spPr bwMode="auto">
                          <a:xfrm>
                            <a:off x="2028"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5" name="Line 214"/>
                        <wps:cNvCnPr>
                          <a:cxnSpLocks noChangeShapeType="1"/>
                        </wps:cNvCnPr>
                        <wps:spPr bwMode="auto">
                          <a:xfrm>
                            <a:off x="203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6" name="Line 213"/>
                        <wps:cNvCnPr>
                          <a:cxnSpLocks noChangeShapeType="1"/>
                        </wps:cNvCnPr>
                        <wps:spPr bwMode="auto">
                          <a:xfrm>
                            <a:off x="2041"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7" name="Line 212"/>
                        <wps:cNvCnPr>
                          <a:cxnSpLocks noChangeShapeType="1"/>
                        </wps:cNvCnPr>
                        <wps:spPr bwMode="auto">
                          <a:xfrm>
                            <a:off x="204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8" name="Line 211"/>
                        <wps:cNvCnPr>
                          <a:cxnSpLocks noChangeShapeType="1"/>
                        </wps:cNvCnPr>
                        <wps:spPr bwMode="auto">
                          <a:xfrm>
                            <a:off x="205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9" name="Line 210"/>
                        <wps:cNvCnPr>
                          <a:cxnSpLocks noChangeShapeType="1"/>
                        </wps:cNvCnPr>
                        <wps:spPr bwMode="auto">
                          <a:xfrm>
                            <a:off x="206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0" name="Line 209"/>
                        <wps:cNvCnPr>
                          <a:cxnSpLocks noChangeShapeType="1"/>
                        </wps:cNvCnPr>
                        <wps:spPr bwMode="auto">
                          <a:xfrm>
                            <a:off x="206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1" name="Line 208"/>
                        <wps:cNvCnPr>
                          <a:cxnSpLocks noChangeShapeType="1"/>
                        </wps:cNvCnPr>
                        <wps:spPr bwMode="auto">
                          <a:xfrm>
                            <a:off x="207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2" name="Line 207"/>
                        <wps:cNvCnPr>
                          <a:cxnSpLocks noChangeShapeType="1"/>
                        </wps:cNvCnPr>
                        <wps:spPr bwMode="auto">
                          <a:xfrm>
                            <a:off x="208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3" name="Line 206"/>
                        <wps:cNvCnPr>
                          <a:cxnSpLocks noChangeShapeType="1"/>
                        </wps:cNvCnPr>
                        <wps:spPr bwMode="auto">
                          <a:xfrm>
                            <a:off x="209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4" name="Line 205"/>
                        <wps:cNvCnPr>
                          <a:cxnSpLocks noChangeShapeType="1"/>
                        </wps:cNvCnPr>
                        <wps:spPr bwMode="auto">
                          <a:xfrm>
                            <a:off x="209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5" name="Line 204"/>
                        <wps:cNvCnPr>
                          <a:cxnSpLocks noChangeShapeType="1"/>
                        </wps:cNvCnPr>
                        <wps:spPr bwMode="auto">
                          <a:xfrm>
                            <a:off x="210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6" name="Line 203"/>
                        <wps:cNvCnPr>
                          <a:cxnSpLocks noChangeShapeType="1"/>
                        </wps:cNvCnPr>
                        <wps:spPr bwMode="auto">
                          <a:xfrm>
                            <a:off x="211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7" name="Line 202"/>
                        <wps:cNvCnPr>
                          <a:cxnSpLocks noChangeShapeType="1"/>
                        </wps:cNvCnPr>
                        <wps:spPr bwMode="auto">
                          <a:xfrm>
                            <a:off x="2117"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8" name="Line 201"/>
                        <wps:cNvCnPr>
                          <a:cxnSpLocks noChangeShapeType="1"/>
                        </wps:cNvCnPr>
                        <wps:spPr bwMode="auto">
                          <a:xfrm>
                            <a:off x="21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9" name="Line 200"/>
                        <wps:cNvCnPr>
                          <a:cxnSpLocks noChangeShapeType="1"/>
                        </wps:cNvCnPr>
                        <wps:spPr bwMode="auto">
                          <a:xfrm>
                            <a:off x="2127"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0" name="Line 199"/>
                        <wps:cNvCnPr>
                          <a:cxnSpLocks noChangeShapeType="1"/>
                        </wps:cNvCnPr>
                        <wps:spPr bwMode="auto">
                          <a:xfrm>
                            <a:off x="2131"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1" name="Line 198"/>
                        <wps:cNvCnPr>
                          <a:cxnSpLocks noChangeShapeType="1"/>
                        </wps:cNvCnPr>
                        <wps:spPr bwMode="auto">
                          <a:xfrm>
                            <a:off x="2134"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2" name="Line 197"/>
                        <wps:cNvCnPr>
                          <a:cxnSpLocks noChangeShapeType="1"/>
                        </wps:cNvCnPr>
                        <wps:spPr bwMode="auto">
                          <a:xfrm>
                            <a:off x="2138"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3" name="Line 196"/>
                        <wps:cNvCnPr>
                          <a:cxnSpLocks noChangeShapeType="1"/>
                        </wps:cNvCnPr>
                        <wps:spPr bwMode="auto">
                          <a:xfrm>
                            <a:off x="2141"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64" name="Line 195"/>
                        <wps:cNvCnPr>
                          <a:cxnSpLocks noChangeShapeType="1"/>
                        </wps:cNvCnPr>
                        <wps:spPr bwMode="auto">
                          <a:xfrm>
                            <a:off x="2145"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5" name="Line 194"/>
                        <wps:cNvCnPr>
                          <a:cxnSpLocks noChangeShapeType="1"/>
                        </wps:cNvCnPr>
                        <wps:spPr bwMode="auto">
                          <a:xfrm>
                            <a:off x="2148"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6" name="Line 193"/>
                        <wps:cNvCnPr>
                          <a:cxnSpLocks noChangeShapeType="1"/>
                        </wps:cNvCnPr>
                        <wps:spPr bwMode="auto">
                          <a:xfrm>
                            <a:off x="2148"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7" name="Line 192"/>
                        <wps:cNvCnPr>
                          <a:cxnSpLocks noChangeShapeType="1"/>
                        </wps:cNvCnPr>
                        <wps:spPr bwMode="auto">
                          <a:xfrm>
                            <a:off x="2152"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8" name="Line 191"/>
                        <wps:cNvCnPr>
                          <a:cxnSpLocks noChangeShapeType="1"/>
                        </wps:cNvCnPr>
                        <wps:spPr bwMode="auto">
                          <a:xfrm>
                            <a:off x="2159" y="1952"/>
                            <a:ext cx="3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9" name="Freeform 190"/>
                        <wps:cNvSpPr>
                          <a:spLocks/>
                        </wps:cNvSpPr>
                        <wps:spPr bwMode="auto">
                          <a:xfrm>
                            <a:off x="2190" y="1952"/>
                            <a:ext cx="25" cy="28"/>
                          </a:xfrm>
                          <a:custGeom>
                            <a:avLst/>
                            <a:gdLst>
                              <a:gd name="T0" fmla="+- 0 2214 2190"/>
                              <a:gd name="T1" fmla="*/ T0 w 25"/>
                              <a:gd name="T2" fmla="+- 0 1979 1952"/>
                              <a:gd name="T3" fmla="*/ 1979 h 28"/>
                              <a:gd name="T4" fmla="+- 0 2214 2190"/>
                              <a:gd name="T5" fmla="*/ T4 w 25"/>
                              <a:gd name="T6" fmla="+- 0 1964 1952"/>
                              <a:gd name="T7" fmla="*/ 1964 h 28"/>
                              <a:gd name="T8" fmla="+- 0 2203 2190"/>
                              <a:gd name="T9" fmla="*/ T8 w 25"/>
                              <a:gd name="T10" fmla="+- 0 1952 1952"/>
                              <a:gd name="T11" fmla="*/ 1952 h 28"/>
                              <a:gd name="T12" fmla="+- 0 2190 2190"/>
                              <a:gd name="T13" fmla="*/ T12 w 25"/>
                              <a:gd name="T14" fmla="+- 0 1952 1952"/>
                              <a:gd name="T15" fmla="*/ 1952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0" name="Line 189"/>
                        <wps:cNvCnPr>
                          <a:cxnSpLocks noChangeShapeType="1"/>
                        </wps:cNvCnPr>
                        <wps:spPr bwMode="auto">
                          <a:xfrm>
                            <a:off x="2222" y="2149"/>
                            <a:ext cx="0" cy="0"/>
                          </a:xfrm>
                          <a:prstGeom prst="line">
                            <a:avLst/>
                          </a:prstGeom>
                          <a:noFill/>
                          <a:ln w="6803">
                            <a:solidFill>
                              <a:srgbClr val="000000"/>
                            </a:solidFill>
                            <a:round/>
                            <a:headEnd/>
                            <a:tailEnd/>
                          </a:ln>
                          <a:extLst>
                            <a:ext uri="{909E8E84-426E-40DD-AFC4-6F175D3DCCD1}">
                              <a14:hiddenFill xmlns:a14="http://schemas.microsoft.com/office/drawing/2010/main">
                                <a:noFill/>
                              </a14:hiddenFill>
                            </a:ext>
                          </a:extLst>
                        </wps:spPr>
                        <wps:bodyPr/>
                      </wps:wsp>
                      <wps:wsp>
                        <wps:cNvPr id="871" name="Line 188"/>
                        <wps:cNvCnPr>
                          <a:cxnSpLocks noChangeShapeType="1"/>
                        </wps:cNvCnPr>
                        <wps:spPr bwMode="auto">
                          <a:xfrm>
                            <a:off x="2228" y="21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2" name="Line 187"/>
                        <wps:cNvCnPr>
                          <a:cxnSpLocks noChangeShapeType="1"/>
                        </wps:cNvCnPr>
                        <wps:spPr bwMode="auto">
                          <a:xfrm>
                            <a:off x="2235"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3" name="Line 186"/>
                        <wps:cNvCnPr>
                          <a:cxnSpLocks noChangeShapeType="1"/>
                        </wps:cNvCnPr>
                        <wps:spPr bwMode="auto">
                          <a:xfrm>
                            <a:off x="2242"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4" name="Line 185"/>
                        <wps:cNvCnPr>
                          <a:cxnSpLocks noChangeShapeType="1"/>
                        </wps:cNvCnPr>
                        <wps:spPr bwMode="auto">
                          <a:xfrm>
                            <a:off x="2249" y="215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5" name="Line 184"/>
                        <wps:cNvCnPr>
                          <a:cxnSpLocks noChangeShapeType="1"/>
                        </wps:cNvCnPr>
                        <wps:spPr bwMode="auto">
                          <a:xfrm>
                            <a:off x="2252" y="215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76" name="Line 183"/>
                        <wps:cNvCnPr>
                          <a:cxnSpLocks noChangeShapeType="1"/>
                        </wps:cNvCnPr>
                        <wps:spPr bwMode="auto">
                          <a:xfrm>
                            <a:off x="2255"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7" name="Line 182"/>
                        <wps:cNvCnPr>
                          <a:cxnSpLocks noChangeShapeType="1"/>
                        </wps:cNvCnPr>
                        <wps:spPr bwMode="auto">
                          <a:xfrm>
                            <a:off x="2262"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8" name="Line 181"/>
                        <wps:cNvCnPr>
                          <a:cxnSpLocks noChangeShapeType="1"/>
                        </wps:cNvCnPr>
                        <wps:spPr bwMode="auto">
                          <a:xfrm>
                            <a:off x="2265" y="216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79" name="Line 180"/>
                        <wps:cNvCnPr>
                          <a:cxnSpLocks noChangeShapeType="1"/>
                        </wps:cNvCnPr>
                        <wps:spPr bwMode="auto">
                          <a:xfrm>
                            <a:off x="2269" y="216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0" name="Line 179"/>
                        <wps:cNvCnPr>
                          <a:cxnSpLocks noChangeShapeType="1"/>
                        </wps:cNvCnPr>
                        <wps:spPr bwMode="auto">
                          <a:xfrm>
                            <a:off x="2276" y="216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1" name="Line 178"/>
                        <wps:cNvCnPr>
                          <a:cxnSpLocks noChangeShapeType="1"/>
                        </wps:cNvCnPr>
                        <wps:spPr bwMode="auto">
                          <a:xfrm>
                            <a:off x="2283" y="217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2" name="Line 177"/>
                        <wps:cNvCnPr>
                          <a:cxnSpLocks noChangeShapeType="1"/>
                        </wps:cNvCnPr>
                        <wps:spPr bwMode="auto">
                          <a:xfrm>
                            <a:off x="2286" y="21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3" name="Line 176"/>
                        <wps:cNvCnPr>
                          <a:cxnSpLocks noChangeShapeType="1"/>
                        </wps:cNvCnPr>
                        <wps:spPr bwMode="auto">
                          <a:xfrm>
                            <a:off x="2290" y="218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4" name="Line 175"/>
                        <wps:cNvCnPr>
                          <a:cxnSpLocks noChangeShapeType="1"/>
                        </wps:cNvCnPr>
                        <wps:spPr bwMode="auto">
                          <a:xfrm>
                            <a:off x="2293" y="219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85" name="Line 174"/>
                        <wps:cNvCnPr>
                          <a:cxnSpLocks noChangeShapeType="1"/>
                        </wps:cNvCnPr>
                        <wps:spPr bwMode="auto">
                          <a:xfrm>
                            <a:off x="2293" y="22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6" name="Line 173"/>
                        <wps:cNvCnPr>
                          <a:cxnSpLocks noChangeShapeType="1"/>
                        </wps:cNvCnPr>
                        <wps:spPr bwMode="auto">
                          <a:xfrm>
                            <a:off x="2293" y="221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7" name="Line 172"/>
                        <wps:cNvCnPr>
                          <a:cxnSpLocks noChangeShapeType="1"/>
                        </wps:cNvCnPr>
                        <wps:spPr bwMode="auto">
                          <a:xfrm>
                            <a:off x="2293" y="221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8" name="Line 171"/>
                        <wps:cNvCnPr>
                          <a:cxnSpLocks noChangeShapeType="1"/>
                        </wps:cNvCnPr>
                        <wps:spPr bwMode="auto">
                          <a:xfrm>
                            <a:off x="2297" y="222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9" name="Line 170"/>
                        <wps:cNvCnPr>
                          <a:cxnSpLocks noChangeShapeType="1"/>
                        </wps:cNvCnPr>
                        <wps:spPr bwMode="auto">
                          <a:xfrm>
                            <a:off x="2304" y="22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0" name="Line 169"/>
                        <wps:cNvCnPr>
                          <a:cxnSpLocks noChangeShapeType="1"/>
                        </wps:cNvCnPr>
                        <wps:spPr bwMode="auto">
                          <a:xfrm>
                            <a:off x="2293" y="223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1" name="Line 168"/>
                        <wps:cNvCnPr>
                          <a:cxnSpLocks noChangeShapeType="1"/>
                        </wps:cNvCnPr>
                        <wps:spPr bwMode="auto">
                          <a:xfrm>
                            <a:off x="2293" y="224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2" name="Line 167"/>
                        <wps:cNvCnPr>
                          <a:cxnSpLocks noChangeShapeType="1"/>
                        </wps:cNvCnPr>
                        <wps:spPr bwMode="auto">
                          <a:xfrm>
                            <a:off x="2293" y="225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3" name="Line 166"/>
                        <wps:cNvCnPr>
                          <a:cxnSpLocks noChangeShapeType="1"/>
                        </wps:cNvCnPr>
                        <wps:spPr bwMode="auto">
                          <a:xfrm>
                            <a:off x="2293" y="225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4" name="Line 165"/>
                        <wps:cNvCnPr>
                          <a:cxnSpLocks noChangeShapeType="1"/>
                        </wps:cNvCnPr>
                        <wps:spPr bwMode="auto">
                          <a:xfrm>
                            <a:off x="2293" y="2266"/>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95" name="Line 164"/>
                        <wps:cNvCnPr>
                          <a:cxnSpLocks noChangeShapeType="1"/>
                        </wps:cNvCnPr>
                        <wps:spPr bwMode="auto">
                          <a:xfrm>
                            <a:off x="2297" y="2269"/>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6" name="Line 163"/>
                        <wps:cNvCnPr>
                          <a:cxnSpLocks noChangeShapeType="1"/>
                        </wps:cNvCnPr>
                        <wps:spPr bwMode="auto">
                          <a:xfrm>
                            <a:off x="2286" y="228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7" name="Line 162"/>
                        <wps:cNvCnPr>
                          <a:cxnSpLocks noChangeShapeType="1"/>
                        </wps:cNvCnPr>
                        <wps:spPr bwMode="auto">
                          <a:xfrm>
                            <a:off x="2290" y="2283"/>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8" name="Line 161"/>
                        <wps:cNvCnPr>
                          <a:cxnSpLocks noChangeShapeType="1"/>
                        </wps:cNvCnPr>
                        <wps:spPr bwMode="auto">
                          <a:xfrm>
                            <a:off x="2283" y="2283"/>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9" name="Line 160"/>
                        <wps:cNvCnPr>
                          <a:cxnSpLocks noChangeShapeType="1"/>
                        </wps:cNvCnPr>
                        <wps:spPr bwMode="auto">
                          <a:xfrm>
                            <a:off x="2276" y="229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0" name="Line 159"/>
                        <wps:cNvCnPr>
                          <a:cxnSpLocks noChangeShapeType="1"/>
                        </wps:cNvCnPr>
                        <wps:spPr bwMode="auto">
                          <a:xfrm>
                            <a:off x="2265" y="22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01" name="Line 158"/>
                        <wps:cNvCnPr>
                          <a:cxnSpLocks noChangeShapeType="1"/>
                        </wps:cNvCnPr>
                        <wps:spPr bwMode="auto">
                          <a:xfrm>
                            <a:off x="2269"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2" name="Line 157"/>
                        <wps:cNvCnPr>
                          <a:cxnSpLocks noChangeShapeType="1"/>
                        </wps:cNvCnPr>
                        <wps:spPr bwMode="auto">
                          <a:xfrm>
                            <a:off x="2262"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3" name="Line 156"/>
                        <wps:cNvCnPr>
                          <a:cxnSpLocks noChangeShapeType="1"/>
                        </wps:cNvCnPr>
                        <wps:spPr bwMode="auto">
                          <a:xfrm>
                            <a:off x="2252" y="230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04" name="Line 155"/>
                        <wps:cNvCnPr>
                          <a:cxnSpLocks noChangeShapeType="1"/>
                        </wps:cNvCnPr>
                        <wps:spPr bwMode="auto">
                          <a:xfrm>
                            <a:off x="2255"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5" name="Line 154"/>
                        <wps:cNvCnPr>
                          <a:cxnSpLocks noChangeShapeType="1"/>
                        </wps:cNvCnPr>
                        <wps:spPr bwMode="auto">
                          <a:xfrm>
                            <a:off x="2249"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6" name="Line 153"/>
                        <wps:cNvCnPr>
                          <a:cxnSpLocks noChangeShapeType="1"/>
                        </wps:cNvCnPr>
                        <wps:spPr bwMode="auto">
                          <a:xfrm>
                            <a:off x="2242"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7" name="Line 152"/>
                        <wps:cNvCnPr>
                          <a:cxnSpLocks noChangeShapeType="1"/>
                        </wps:cNvCnPr>
                        <wps:spPr bwMode="auto">
                          <a:xfrm>
                            <a:off x="2235" y="230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8" name="Line 151"/>
                        <wps:cNvCnPr>
                          <a:cxnSpLocks noChangeShapeType="1"/>
                        </wps:cNvCnPr>
                        <wps:spPr bwMode="auto">
                          <a:xfrm>
                            <a:off x="2228" y="231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9" name="Line 150"/>
                        <wps:cNvCnPr>
                          <a:cxnSpLocks noChangeShapeType="1"/>
                        </wps:cNvCnPr>
                        <wps:spPr bwMode="auto">
                          <a:xfrm>
                            <a:off x="2222" y="2473"/>
                            <a:ext cx="0" cy="0"/>
                          </a:xfrm>
                          <a:prstGeom prst="line">
                            <a:avLst/>
                          </a:prstGeom>
                          <a:noFill/>
                          <a:ln w="6803">
                            <a:solidFill>
                              <a:srgbClr val="000000"/>
                            </a:solidFill>
                            <a:round/>
                            <a:headEnd/>
                            <a:tailEnd/>
                          </a:ln>
                          <a:extLst>
                            <a:ext uri="{909E8E84-426E-40DD-AFC4-6F175D3DCCD1}">
                              <a14:hiddenFill xmlns:a14="http://schemas.microsoft.com/office/drawing/2010/main">
                                <a:noFill/>
                              </a14:hiddenFill>
                            </a:ext>
                          </a:extLst>
                        </wps:spPr>
                        <wps:bodyPr/>
                      </wps:wsp>
                      <wps:wsp>
                        <wps:cNvPr id="910" name="Line 149"/>
                        <wps:cNvCnPr>
                          <a:cxnSpLocks noChangeShapeType="1"/>
                        </wps:cNvCnPr>
                        <wps:spPr bwMode="auto">
                          <a:xfrm>
                            <a:off x="2228" y="2470"/>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1" name="Line 148"/>
                        <wps:cNvCnPr>
                          <a:cxnSpLocks noChangeShapeType="1"/>
                        </wps:cNvCnPr>
                        <wps:spPr bwMode="auto">
                          <a:xfrm>
                            <a:off x="2235"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2" name="Line 147"/>
                        <wps:cNvCnPr>
                          <a:cxnSpLocks noChangeShapeType="1"/>
                        </wps:cNvCnPr>
                        <wps:spPr bwMode="auto">
                          <a:xfrm>
                            <a:off x="2242"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3" name="Line 146"/>
                        <wps:cNvCnPr>
                          <a:cxnSpLocks noChangeShapeType="1"/>
                        </wps:cNvCnPr>
                        <wps:spPr bwMode="auto">
                          <a:xfrm>
                            <a:off x="2249" y="2476"/>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4" name="Line 145"/>
                        <wps:cNvCnPr>
                          <a:cxnSpLocks noChangeShapeType="1"/>
                        </wps:cNvCnPr>
                        <wps:spPr bwMode="auto">
                          <a:xfrm>
                            <a:off x="2252" y="2480"/>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15" name="Line 144"/>
                        <wps:cNvCnPr>
                          <a:cxnSpLocks noChangeShapeType="1"/>
                        </wps:cNvCnPr>
                        <wps:spPr bwMode="auto">
                          <a:xfrm>
                            <a:off x="2255"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6" name="Line 143"/>
                        <wps:cNvCnPr>
                          <a:cxnSpLocks noChangeShapeType="1"/>
                        </wps:cNvCnPr>
                        <wps:spPr bwMode="auto">
                          <a:xfrm>
                            <a:off x="2262"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7" name="Line 142"/>
                        <wps:cNvCnPr>
                          <a:cxnSpLocks noChangeShapeType="1"/>
                        </wps:cNvCnPr>
                        <wps:spPr bwMode="auto">
                          <a:xfrm>
                            <a:off x="2265" y="248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18" name="Line 141"/>
                        <wps:cNvCnPr>
                          <a:cxnSpLocks noChangeShapeType="1"/>
                        </wps:cNvCnPr>
                        <wps:spPr bwMode="auto">
                          <a:xfrm>
                            <a:off x="2269" y="249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9" name="Line 140"/>
                        <wps:cNvCnPr>
                          <a:cxnSpLocks noChangeShapeType="1"/>
                        </wps:cNvCnPr>
                        <wps:spPr bwMode="auto">
                          <a:xfrm>
                            <a:off x="2276" y="249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0" name="Line 139"/>
                        <wps:cNvCnPr>
                          <a:cxnSpLocks noChangeShapeType="1"/>
                        </wps:cNvCnPr>
                        <wps:spPr bwMode="auto">
                          <a:xfrm>
                            <a:off x="2283" y="249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1" name="Line 138"/>
                        <wps:cNvCnPr>
                          <a:cxnSpLocks noChangeShapeType="1"/>
                        </wps:cNvCnPr>
                        <wps:spPr bwMode="auto">
                          <a:xfrm>
                            <a:off x="2286" y="2508"/>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22" name="Line 137"/>
                        <wps:cNvCnPr>
                          <a:cxnSpLocks noChangeShapeType="1"/>
                        </wps:cNvCnPr>
                        <wps:spPr bwMode="auto">
                          <a:xfrm>
                            <a:off x="2290" y="251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3" name="Line 136"/>
                        <wps:cNvCnPr>
                          <a:cxnSpLocks noChangeShapeType="1"/>
                        </wps:cNvCnPr>
                        <wps:spPr bwMode="auto">
                          <a:xfrm>
                            <a:off x="2293" y="252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24" name="Line 135"/>
                        <wps:cNvCnPr>
                          <a:cxnSpLocks noChangeShapeType="1"/>
                        </wps:cNvCnPr>
                        <wps:spPr bwMode="auto">
                          <a:xfrm>
                            <a:off x="2293" y="252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25" name="Line 134"/>
                        <wps:cNvCnPr>
                          <a:cxnSpLocks noChangeShapeType="1"/>
                        </wps:cNvCnPr>
                        <wps:spPr bwMode="auto">
                          <a:xfrm>
                            <a:off x="2293" y="25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26" name="Line 133"/>
                        <wps:cNvCnPr>
                          <a:cxnSpLocks noChangeShapeType="1"/>
                        </wps:cNvCnPr>
                        <wps:spPr bwMode="auto">
                          <a:xfrm>
                            <a:off x="2293" y="254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27" name="Line 132"/>
                        <wps:cNvCnPr>
                          <a:cxnSpLocks noChangeShapeType="1"/>
                        </wps:cNvCnPr>
                        <wps:spPr bwMode="auto">
                          <a:xfrm>
                            <a:off x="2297" y="25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8" name="Line 131"/>
                        <wps:cNvCnPr>
                          <a:cxnSpLocks noChangeShapeType="1"/>
                        </wps:cNvCnPr>
                        <wps:spPr bwMode="auto">
                          <a:xfrm>
                            <a:off x="2304" y="2552"/>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9" name="Line 130"/>
                        <wps:cNvCnPr>
                          <a:cxnSpLocks noChangeShapeType="1"/>
                        </wps:cNvCnPr>
                        <wps:spPr bwMode="auto">
                          <a:xfrm>
                            <a:off x="2293" y="256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0" name="Line 129"/>
                        <wps:cNvCnPr>
                          <a:cxnSpLocks noChangeShapeType="1"/>
                        </wps:cNvCnPr>
                        <wps:spPr bwMode="auto">
                          <a:xfrm>
                            <a:off x="2293" y="257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1" name="Line 128"/>
                        <wps:cNvCnPr>
                          <a:cxnSpLocks noChangeShapeType="1"/>
                        </wps:cNvCnPr>
                        <wps:spPr bwMode="auto">
                          <a:xfrm>
                            <a:off x="2293" y="257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32" name="Line 127"/>
                        <wps:cNvCnPr>
                          <a:cxnSpLocks noChangeShapeType="1"/>
                        </wps:cNvCnPr>
                        <wps:spPr bwMode="auto">
                          <a:xfrm>
                            <a:off x="2293" y="25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3" name="Line 126"/>
                        <wps:cNvCnPr>
                          <a:cxnSpLocks noChangeShapeType="1"/>
                        </wps:cNvCnPr>
                        <wps:spPr bwMode="auto">
                          <a:xfrm>
                            <a:off x="2293" y="259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4" name="Line 125"/>
                        <wps:cNvCnPr>
                          <a:cxnSpLocks noChangeShapeType="1"/>
                        </wps:cNvCnPr>
                        <wps:spPr bwMode="auto">
                          <a:xfrm>
                            <a:off x="2297" y="259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5" name="Line 124"/>
                        <wps:cNvCnPr>
                          <a:cxnSpLocks noChangeShapeType="1"/>
                        </wps:cNvCnPr>
                        <wps:spPr bwMode="auto">
                          <a:xfrm>
                            <a:off x="2286" y="26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6" name="Line 123"/>
                        <wps:cNvCnPr>
                          <a:cxnSpLocks noChangeShapeType="1"/>
                        </wps:cNvCnPr>
                        <wps:spPr bwMode="auto">
                          <a:xfrm>
                            <a:off x="2290" y="260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7" name="Line 122"/>
                        <wps:cNvCnPr>
                          <a:cxnSpLocks noChangeShapeType="1"/>
                        </wps:cNvCnPr>
                        <wps:spPr bwMode="auto">
                          <a:xfrm>
                            <a:off x="2283" y="260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8" name="Line 121"/>
                        <wps:cNvCnPr>
                          <a:cxnSpLocks noChangeShapeType="1"/>
                        </wps:cNvCnPr>
                        <wps:spPr bwMode="auto">
                          <a:xfrm>
                            <a:off x="2276" y="26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9" name="Line 120"/>
                        <wps:cNvCnPr>
                          <a:cxnSpLocks noChangeShapeType="1"/>
                        </wps:cNvCnPr>
                        <wps:spPr bwMode="auto">
                          <a:xfrm>
                            <a:off x="2265" y="261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40" name="Line 119"/>
                        <wps:cNvCnPr>
                          <a:cxnSpLocks noChangeShapeType="1"/>
                        </wps:cNvCnPr>
                        <wps:spPr bwMode="auto">
                          <a:xfrm>
                            <a:off x="2269"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1" name="Line 118"/>
                        <wps:cNvCnPr>
                          <a:cxnSpLocks noChangeShapeType="1"/>
                        </wps:cNvCnPr>
                        <wps:spPr bwMode="auto">
                          <a:xfrm>
                            <a:off x="2262"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2" name="Line 117"/>
                        <wps:cNvCnPr>
                          <a:cxnSpLocks noChangeShapeType="1"/>
                        </wps:cNvCnPr>
                        <wps:spPr bwMode="auto">
                          <a:xfrm>
                            <a:off x="2252" y="262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43" name="Line 116"/>
                        <wps:cNvCnPr>
                          <a:cxnSpLocks noChangeShapeType="1"/>
                        </wps:cNvCnPr>
                        <wps:spPr bwMode="auto">
                          <a:xfrm>
                            <a:off x="2255"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4" name="Line 115"/>
                        <wps:cNvCnPr>
                          <a:cxnSpLocks noChangeShapeType="1"/>
                        </wps:cNvCnPr>
                        <wps:spPr bwMode="auto">
                          <a:xfrm>
                            <a:off x="2249"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5" name="Line 114"/>
                        <wps:cNvCnPr>
                          <a:cxnSpLocks noChangeShapeType="1"/>
                        </wps:cNvCnPr>
                        <wps:spPr bwMode="auto">
                          <a:xfrm>
                            <a:off x="2242"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6" name="Line 113"/>
                        <wps:cNvCnPr>
                          <a:cxnSpLocks noChangeShapeType="1"/>
                        </wps:cNvCnPr>
                        <wps:spPr bwMode="auto">
                          <a:xfrm>
                            <a:off x="2235" y="26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7" name="Line 112"/>
                        <wps:cNvCnPr>
                          <a:cxnSpLocks noChangeShapeType="1"/>
                        </wps:cNvCnPr>
                        <wps:spPr bwMode="auto">
                          <a:xfrm>
                            <a:off x="2228" y="263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8" name="Line 111"/>
                        <wps:cNvCnPr>
                          <a:cxnSpLocks noChangeShapeType="1"/>
                        </wps:cNvCnPr>
                        <wps:spPr bwMode="auto">
                          <a:xfrm>
                            <a:off x="2221" y="2635"/>
                            <a:ext cx="0" cy="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9" name="Freeform 110"/>
                        <wps:cNvSpPr>
                          <a:spLocks/>
                        </wps:cNvSpPr>
                        <wps:spPr bwMode="auto">
                          <a:xfrm>
                            <a:off x="2221" y="2732"/>
                            <a:ext cx="25" cy="28"/>
                          </a:xfrm>
                          <a:custGeom>
                            <a:avLst/>
                            <a:gdLst>
                              <a:gd name="T0" fmla="+- 0 2221 2221"/>
                              <a:gd name="T1" fmla="*/ T0 w 25"/>
                              <a:gd name="T2" fmla="+- 0 2732 2732"/>
                              <a:gd name="T3" fmla="*/ 2732 h 28"/>
                              <a:gd name="T4" fmla="+- 0 2221 2221"/>
                              <a:gd name="T5" fmla="*/ T4 w 25"/>
                              <a:gd name="T6" fmla="+- 0 2747 2732"/>
                              <a:gd name="T7" fmla="*/ 2747 h 28"/>
                              <a:gd name="T8" fmla="+- 0 2232 2221"/>
                              <a:gd name="T9" fmla="*/ T8 w 25"/>
                              <a:gd name="T10" fmla="+- 0 2760 2732"/>
                              <a:gd name="T11" fmla="*/ 2760 h 28"/>
                              <a:gd name="T12" fmla="+- 0 2245 2221"/>
                              <a:gd name="T13" fmla="*/ T12 w 25"/>
                              <a:gd name="T14" fmla="+- 0 2760 2732"/>
                              <a:gd name="T15" fmla="*/ 2760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 name="Line 109"/>
                        <wps:cNvCnPr>
                          <a:cxnSpLocks noChangeShapeType="1"/>
                        </wps:cNvCnPr>
                        <wps:spPr bwMode="auto">
                          <a:xfrm>
                            <a:off x="2249" y="2760"/>
                            <a:ext cx="56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51" name="Line 108"/>
                        <wps:cNvCnPr>
                          <a:cxnSpLocks noChangeShapeType="1"/>
                        </wps:cNvCnPr>
                        <wps:spPr bwMode="auto">
                          <a:xfrm>
                            <a:off x="2811" y="275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2" name="Line 107"/>
                        <wps:cNvCnPr>
                          <a:cxnSpLocks noChangeShapeType="1"/>
                        </wps:cNvCnPr>
                        <wps:spPr bwMode="auto">
                          <a:xfrm>
                            <a:off x="2815" y="275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53" name="Line 106"/>
                        <wps:cNvCnPr>
                          <a:cxnSpLocks noChangeShapeType="1"/>
                        </wps:cNvCnPr>
                        <wps:spPr bwMode="auto">
                          <a:xfrm>
                            <a:off x="2818" y="274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4" name="Line 105"/>
                        <wps:cNvCnPr>
                          <a:cxnSpLocks noChangeShapeType="1"/>
                        </wps:cNvCnPr>
                        <wps:spPr bwMode="auto">
                          <a:xfrm>
                            <a:off x="2818" y="27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5" name="Line 104"/>
                        <wps:cNvCnPr>
                          <a:cxnSpLocks noChangeShapeType="1"/>
                        </wps:cNvCnPr>
                        <wps:spPr bwMode="auto">
                          <a:xfrm>
                            <a:off x="2818"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6" name="Line 103"/>
                        <wps:cNvCnPr>
                          <a:cxnSpLocks noChangeShapeType="1"/>
                        </wps:cNvCnPr>
                        <wps:spPr bwMode="auto">
                          <a:xfrm>
                            <a:off x="2822" y="272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57" name="Line 102"/>
                        <wps:cNvCnPr>
                          <a:cxnSpLocks noChangeShapeType="1"/>
                        </wps:cNvCnPr>
                        <wps:spPr bwMode="auto">
                          <a:xfrm>
                            <a:off x="2825" y="272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8" name="Line 101"/>
                        <wps:cNvCnPr>
                          <a:cxnSpLocks noChangeShapeType="1"/>
                        </wps:cNvCnPr>
                        <wps:spPr bwMode="auto">
                          <a:xfrm>
                            <a:off x="2825" y="271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59" name="Line 100"/>
                        <wps:cNvCnPr>
                          <a:cxnSpLocks noChangeShapeType="1"/>
                        </wps:cNvCnPr>
                        <wps:spPr bwMode="auto">
                          <a:xfrm>
                            <a:off x="2829" y="271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0" name="Line 99"/>
                        <wps:cNvCnPr>
                          <a:cxnSpLocks noChangeShapeType="1"/>
                        </wps:cNvCnPr>
                        <wps:spPr bwMode="auto">
                          <a:xfrm>
                            <a:off x="2832" y="2708"/>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61" name="Line 98"/>
                        <wps:cNvCnPr>
                          <a:cxnSpLocks noChangeShapeType="1"/>
                        </wps:cNvCnPr>
                        <wps:spPr bwMode="auto">
                          <a:xfrm>
                            <a:off x="2836" y="2704"/>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2" name="Line 97"/>
                        <wps:cNvCnPr>
                          <a:cxnSpLocks noChangeShapeType="1"/>
                        </wps:cNvCnPr>
                        <wps:spPr bwMode="auto">
                          <a:xfrm>
                            <a:off x="2842" y="270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3" name="Line 96"/>
                        <wps:cNvCnPr>
                          <a:cxnSpLocks noChangeShapeType="1"/>
                        </wps:cNvCnPr>
                        <wps:spPr bwMode="auto">
                          <a:xfrm>
                            <a:off x="2849"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4" name="Line 95"/>
                        <wps:cNvCnPr>
                          <a:cxnSpLocks noChangeShapeType="1"/>
                        </wps:cNvCnPr>
                        <wps:spPr bwMode="auto">
                          <a:xfrm>
                            <a:off x="285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5" name="Line 94"/>
                        <wps:cNvCnPr>
                          <a:cxnSpLocks noChangeShapeType="1"/>
                        </wps:cNvCnPr>
                        <wps:spPr bwMode="auto">
                          <a:xfrm>
                            <a:off x="2863"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6" name="Line 93"/>
                        <wps:cNvCnPr>
                          <a:cxnSpLocks noChangeShapeType="1"/>
                        </wps:cNvCnPr>
                        <wps:spPr bwMode="auto">
                          <a:xfrm>
                            <a:off x="2870"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7" name="Line 92"/>
                        <wps:cNvCnPr>
                          <a:cxnSpLocks noChangeShapeType="1"/>
                        </wps:cNvCnPr>
                        <wps:spPr bwMode="auto">
                          <a:xfrm>
                            <a:off x="2877"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8" name="Line 91"/>
                        <wps:cNvCnPr>
                          <a:cxnSpLocks noChangeShapeType="1"/>
                        </wps:cNvCnPr>
                        <wps:spPr bwMode="auto">
                          <a:xfrm>
                            <a:off x="2884"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9" name="Line 90"/>
                        <wps:cNvCnPr>
                          <a:cxnSpLocks noChangeShapeType="1"/>
                        </wps:cNvCnPr>
                        <wps:spPr bwMode="auto">
                          <a:xfrm>
                            <a:off x="2891"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0" name="Line 89"/>
                        <wps:cNvCnPr>
                          <a:cxnSpLocks noChangeShapeType="1"/>
                        </wps:cNvCnPr>
                        <wps:spPr bwMode="auto">
                          <a:xfrm>
                            <a:off x="289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1" name="Line 88"/>
                        <wps:cNvCnPr>
                          <a:cxnSpLocks noChangeShapeType="1"/>
                        </wps:cNvCnPr>
                        <wps:spPr bwMode="auto">
                          <a:xfrm>
                            <a:off x="290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2" name="Line 87"/>
                        <wps:cNvCnPr>
                          <a:cxnSpLocks noChangeShapeType="1"/>
                        </wps:cNvCnPr>
                        <wps:spPr bwMode="auto">
                          <a:xfrm>
                            <a:off x="2912" y="2691"/>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3" name="Line 86"/>
                        <wps:cNvCnPr>
                          <a:cxnSpLocks noChangeShapeType="1"/>
                        </wps:cNvCnPr>
                        <wps:spPr bwMode="auto">
                          <a:xfrm>
                            <a:off x="291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4" name="Line 85"/>
                        <wps:cNvCnPr>
                          <a:cxnSpLocks noChangeShapeType="1"/>
                        </wps:cNvCnPr>
                        <wps:spPr bwMode="auto">
                          <a:xfrm>
                            <a:off x="292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5" name="Line 84"/>
                        <wps:cNvCnPr>
                          <a:cxnSpLocks noChangeShapeType="1"/>
                        </wps:cNvCnPr>
                        <wps:spPr bwMode="auto">
                          <a:xfrm>
                            <a:off x="2932"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6" name="Line 83"/>
                        <wps:cNvCnPr>
                          <a:cxnSpLocks noChangeShapeType="1"/>
                        </wps:cNvCnPr>
                        <wps:spPr bwMode="auto">
                          <a:xfrm>
                            <a:off x="2939" y="2691"/>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7" name="Line 82"/>
                        <wps:cNvCnPr>
                          <a:cxnSpLocks noChangeShapeType="1"/>
                        </wps:cNvCnPr>
                        <wps:spPr bwMode="auto">
                          <a:xfrm>
                            <a:off x="294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8" name="Line 81"/>
                        <wps:cNvCnPr>
                          <a:cxnSpLocks noChangeShapeType="1"/>
                        </wps:cNvCnPr>
                        <wps:spPr bwMode="auto">
                          <a:xfrm>
                            <a:off x="2949" y="270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79" name="Line 80"/>
                        <wps:cNvCnPr>
                          <a:cxnSpLocks noChangeShapeType="1"/>
                        </wps:cNvCnPr>
                        <wps:spPr bwMode="auto">
                          <a:xfrm>
                            <a:off x="2953" y="270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0" name="Line 79"/>
                        <wps:cNvCnPr>
                          <a:cxnSpLocks noChangeShapeType="1"/>
                        </wps:cNvCnPr>
                        <wps:spPr bwMode="auto">
                          <a:xfrm>
                            <a:off x="2956" y="271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81" name="Line 78"/>
                        <wps:cNvCnPr>
                          <a:cxnSpLocks noChangeShapeType="1"/>
                        </wps:cNvCnPr>
                        <wps:spPr bwMode="auto">
                          <a:xfrm>
                            <a:off x="2960" y="2718"/>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2" name="Line 77"/>
                        <wps:cNvCnPr>
                          <a:cxnSpLocks noChangeShapeType="1"/>
                        </wps:cNvCnPr>
                        <wps:spPr bwMode="auto">
                          <a:xfrm>
                            <a:off x="2963"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83" name="Line 76"/>
                        <wps:cNvCnPr>
                          <a:cxnSpLocks noChangeShapeType="1"/>
                        </wps:cNvCnPr>
                        <wps:spPr bwMode="auto">
                          <a:xfrm>
                            <a:off x="2967" y="2732"/>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4" name="Line 75"/>
                        <wps:cNvCnPr>
                          <a:cxnSpLocks noChangeShapeType="1"/>
                        </wps:cNvCnPr>
                        <wps:spPr bwMode="auto">
                          <a:xfrm>
                            <a:off x="2970" y="274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85" name="Line 74"/>
                        <wps:cNvCnPr>
                          <a:cxnSpLocks noChangeShapeType="1"/>
                        </wps:cNvCnPr>
                        <wps:spPr bwMode="auto">
                          <a:xfrm>
                            <a:off x="2970" y="2749"/>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86" name="Line 73"/>
                        <wps:cNvCnPr>
                          <a:cxnSpLocks noChangeShapeType="1"/>
                        </wps:cNvCnPr>
                        <wps:spPr bwMode="auto">
                          <a:xfrm>
                            <a:off x="2974" y="275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7" name="Line 72"/>
                        <wps:cNvCnPr>
                          <a:cxnSpLocks noChangeShapeType="1"/>
                        </wps:cNvCnPr>
                        <wps:spPr bwMode="auto">
                          <a:xfrm>
                            <a:off x="2981" y="2760"/>
                            <a:ext cx="31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8" name="Picture 7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1230" y="2987"/>
                            <a:ext cx="69" cy="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9" name="Picture 7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2314" y="2978"/>
                            <a:ext cx="69" cy="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0" name="Picture 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3439" y="2982"/>
                            <a:ext cx="76" cy="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1" name="Text Box 68"/>
                        <wps:cNvSpPr txBox="1">
                          <a:spLocks noChangeArrowheads="1"/>
                        </wps:cNvSpPr>
                        <wps:spPr bwMode="auto">
                          <a:xfrm>
                            <a:off x="2152" y="47"/>
                            <a:ext cx="711"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9CC8" w14:textId="77777777" w:rsidR="0079175C" w:rsidRDefault="0079175C">
                              <w:pPr>
                                <w:spacing w:line="83" w:lineRule="exact"/>
                                <w:ind w:right="-17"/>
                                <w:rPr>
                                  <w:rFonts w:ascii="Nirmala UI Semilight"/>
                                  <w:sz w:val="8"/>
                                </w:rPr>
                              </w:pPr>
                              <w:r>
                                <w:rPr>
                                  <w:rFonts w:ascii="Nirmala UI Semilight"/>
                                  <w:spacing w:val="-1"/>
                                  <w:w w:val="105"/>
                                  <w:sz w:val="8"/>
                                </w:rPr>
                                <w:t>FrontModuleSystem</w:t>
                              </w:r>
                            </w:p>
                          </w:txbxContent>
                        </wps:txbx>
                        <wps:bodyPr rot="0" vert="horz" wrap="square" lIns="0" tIns="0" rIns="0" bIns="0" anchor="t" anchorCtr="0" upright="1">
                          <a:noAutofit/>
                        </wps:bodyPr>
                      </wps:wsp>
                      <wps:wsp>
                        <wps:cNvPr id="992" name="Text Box 67"/>
                        <wps:cNvSpPr txBox="1">
                          <a:spLocks noChangeArrowheads="1"/>
                        </wps:cNvSpPr>
                        <wps:spPr bwMode="auto">
                          <a:xfrm>
                            <a:off x="482" y="160"/>
                            <a:ext cx="357"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0DB4" w14:textId="77777777" w:rsidR="0079175C" w:rsidRDefault="0079175C">
                              <w:pPr>
                                <w:spacing w:line="69" w:lineRule="exact"/>
                                <w:ind w:right="-18"/>
                                <w:rPr>
                                  <w:rFonts w:ascii="Nirmala UI Semilight"/>
                                  <w:sz w:val="7"/>
                                </w:rPr>
                              </w:pPr>
                              <w:r>
                                <w:rPr>
                                  <w:rFonts w:ascii="Nirmala UI Semilight"/>
                                  <w:spacing w:val="-1"/>
                                  <w:sz w:val="7"/>
                                </w:rPr>
                                <w:t>StopProcess</w:t>
                              </w:r>
                            </w:p>
                          </w:txbxContent>
                        </wps:txbx>
                        <wps:bodyPr rot="0" vert="horz" wrap="square" lIns="0" tIns="0" rIns="0" bIns="0" anchor="t" anchorCtr="0" upright="1">
                          <a:noAutofit/>
                        </wps:bodyPr>
                      </wps:wsp>
                      <wps:wsp>
                        <wps:cNvPr id="993" name="Text Box 66"/>
                        <wps:cNvSpPr txBox="1">
                          <a:spLocks noChangeArrowheads="1"/>
                        </wps:cNvSpPr>
                        <wps:spPr bwMode="auto">
                          <a:xfrm>
                            <a:off x="1962" y="248"/>
                            <a:ext cx="1258"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DC878" w14:textId="77777777" w:rsidR="0079175C" w:rsidRDefault="0079175C">
                              <w:pPr>
                                <w:spacing w:line="83" w:lineRule="exact"/>
                                <w:rPr>
                                  <w:rFonts w:ascii="Nirmala UI Semilight"/>
                                  <w:sz w:val="8"/>
                                </w:rPr>
                              </w:pPr>
                              <w:r>
                                <w:rPr>
                                  <w:rFonts w:ascii="Nirmala UI Semilight"/>
                                  <w:sz w:val="8"/>
                                </w:rPr>
                                <w:t>controller:  FrontControlComponent</w:t>
                              </w:r>
                            </w:p>
                          </w:txbxContent>
                        </wps:txbx>
                        <wps:bodyPr rot="0" vert="horz" wrap="square" lIns="0" tIns="0" rIns="0" bIns="0" anchor="t" anchorCtr="0" upright="1">
                          <a:noAutofit/>
                        </wps:bodyPr>
                      </wps:wsp>
                      <wps:wsp>
                        <wps:cNvPr id="994" name="Text Box 65"/>
                        <wps:cNvSpPr txBox="1">
                          <a:spLocks noChangeArrowheads="1"/>
                        </wps:cNvSpPr>
                        <wps:spPr bwMode="auto">
                          <a:xfrm>
                            <a:off x="619" y="323"/>
                            <a:ext cx="357"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6EB7A" w14:textId="77777777" w:rsidR="0079175C" w:rsidRDefault="0079175C">
                              <w:pPr>
                                <w:spacing w:line="69" w:lineRule="exact"/>
                                <w:ind w:right="-18"/>
                                <w:rPr>
                                  <w:rFonts w:ascii="Nirmala UI Semilight"/>
                                  <w:sz w:val="7"/>
                                </w:rPr>
                              </w:pPr>
                              <w:r>
                                <w:rPr>
                                  <w:rFonts w:ascii="Nirmala UI Semilight"/>
                                  <w:spacing w:val="-1"/>
                                  <w:sz w:val="7"/>
                                </w:rPr>
                                <w:t>StopProcess</w:t>
                              </w:r>
                            </w:p>
                          </w:txbxContent>
                        </wps:txbx>
                        <wps:bodyPr rot="0" vert="horz" wrap="square" lIns="0" tIns="0" rIns="0" bIns="0" anchor="t" anchorCtr="0" upright="1">
                          <a:noAutofit/>
                        </wps:bodyPr>
                      </wps:wsp>
                      <wps:wsp>
                        <wps:cNvPr id="995" name="Text Box 64"/>
                        <wps:cNvSpPr txBox="1">
                          <a:spLocks noChangeArrowheads="1"/>
                        </wps:cNvSpPr>
                        <wps:spPr bwMode="auto">
                          <a:xfrm>
                            <a:off x="3748" y="303"/>
                            <a:ext cx="358"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8500F" w14:textId="77777777" w:rsidR="0079175C" w:rsidRDefault="0079175C">
                              <w:pPr>
                                <w:spacing w:line="74" w:lineRule="exact"/>
                                <w:ind w:right="-17"/>
                                <w:rPr>
                                  <w:rFonts w:ascii="Nirmala UI Semilight"/>
                                  <w:sz w:val="7"/>
                                </w:rPr>
                              </w:pPr>
                              <w:r>
                                <w:rPr>
                                  <w:rFonts w:ascii="Nirmala UI Semilight"/>
                                  <w:spacing w:val="-1"/>
                                  <w:sz w:val="7"/>
                                </w:rPr>
                                <w:t>StopProcess</w:t>
                              </w:r>
                            </w:p>
                            <w:p w14:paraId="6B3425FD" w14:textId="77777777" w:rsidR="0079175C" w:rsidRDefault="0079175C">
                              <w:pPr>
                                <w:spacing w:before="45" w:line="89" w:lineRule="exact"/>
                                <w:ind w:right="-17"/>
                                <w:rPr>
                                  <w:rFonts w:ascii="Nirmala UI Semilight"/>
                                  <w:sz w:val="7"/>
                                </w:rPr>
                              </w:pPr>
                              <w:r>
                                <w:rPr>
                                  <w:rFonts w:ascii="Nirmala UI Semilight"/>
                                  <w:spacing w:val="-1"/>
                                  <w:sz w:val="7"/>
                                </w:rPr>
                                <w:t>StopProcess</w:t>
                              </w:r>
                            </w:p>
                          </w:txbxContent>
                        </wps:txbx>
                        <wps:bodyPr rot="0" vert="horz" wrap="square" lIns="0" tIns="0" rIns="0" bIns="0" anchor="t" anchorCtr="0" upright="1">
                          <a:noAutofit/>
                        </wps:bodyPr>
                      </wps:wsp>
                      <wps:wsp>
                        <wps:cNvPr id="996" name="Text Box 63"/>
                        <wps:cNvSpPr txBox="1">
                          <a:spLocks noChangeArrowheads="1"/>
                        </wps:cNvSpPr>
                        <wps:spPr bwMode="auto">
                          <a:xfrm>
                            <a:off x="609" y="515"/>
                            <a:ext cx="67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066EF" w14:textId="77777777" w:rsidR="0079175C" w:rsidRDefault="0079175C">
                              <w:pPr>
                                <w:spacing w:line="69" w:lineRule="exact"/>
                                <w:ind w:right="-9"/>
                                <w:rPr>
                                  <w:rFonts w:ascii="Nirmala UI Semilight"/>
                                  <w:sz w:val="7"/>
                                </w:rPr>
                              </w:pPr>
                              <w:r>
                                <w:rPr>
                                  <w:rFonts w:ascii="Nirmala UI Semilight"/>
                                  <w:spacing w:val="-1"/>
                                  <w:sz w:val="7"/>
                                </w:rPr>
                                <w:t>RestartAfterEmergency</w:t>
                              </w:r>
                            </w:p>
                          </w:txbxContent>
                        </wps:txbx>
                        <wps:bodyPr rot="0" vert="horz" wrap="square" lIns="0" tIns="0" rIns="0" bIns="0" anchor="t" anchorCtr="0" upright="1">
                          <a:noAutofit/>
                        </wps:bodyPr>
                      </wps:wsp>
                      <wps:wsp>
                        <wps:cNvPr id="997" name="Text Box 62"/>
                        <wps:cNvSpPr txBox="1">
                          <a:spLocks noChangeArrowheads="1"/>
                        </wps:cNvSpPr>
                        <wps:spPr bwMode="auto">
                          <a:xfrm>
                            <a:off x="3719" y="643"/>
                            <a:ext cx="67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E99A9" w14:textId="77777777" w:rsidR="0079175C" w:rsidRDefault="0079175C">
                              <w:pPr>
                                <w:spacing w:line="69" w:lineRule="exact"/>
                                <w:ind w:right="-9"/>
                                <w:rPr>
                                  <w:rFonts w:ascii="Nirmala UI Semilight"/>
                                  <w:sz w:val="7"/>
                                </w:rPr>
                              </w:pPr>
                              <w:r>
                                <w:rPr>
                                  <w:rFonts w:ascii="Nirmala UI Semilight"/>
                                  <w:spacing w:val="-1"/>
                                  <w:sz w:val="7"/>
                                </w:rPr>
                                <w:t>RestartAfterEmergency</w:t>
                              </w:r>
                            </w:p>
                          </w:txbxContent>
                        </wps:txbx>
                        <wps:bodyPr rot="0" vert="horz" wrap="square" lIns="0" tIns="0" rIns="0" bIns="0" anchor="t" anchorCtr="0" upright="1">
                          <a:noAutofit/>
                        </wps:bodyPr>
                      </wps:wsp>
                      <wps:wsp>
                        <wps:cNvPr id="998" name="Text Box 61"/>
                        <wps:cNvSpPr txBox="1">
                          <a:spLocks noChangeArrowheads="1"/>
                        </wps:cNvSpPr>
                        <wps:spPr bwMode="auto">
                          <a:xfrm>
                            <a:off x="779" y="705"/>
                            <a:ext cx="510"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9D86A" w14:textId="77777777" w:rsidR="0079175C" w:rsidRDefault="0079175C">
                              <w:pPr>
                                <w:spacing w:line="69" w:lineRule="exact"/>
                                <w:ind w:right="-16"/>
                                <w:rPr>
                                  <w:rFonts w:ascii="Nirmala UI Semilight"/>
                                  <w:sz w:val="7"/>
                                </w:rPr>
                              </w:pPr>
                              <w:r>
                                <w:rPr>
                                  <w:rFonts w:ascii="Nirmala UI Semilight"/>
                                  <w:spacing w:val="-1"/>
                                  <w:sz w:val="7"/>
                                </w:rPr>
                                <w:t>PrepareConveyor</w:t>
                              </w:r>
                            </w:p>
                          </w:txbxContent>
                        </wps:txbx>
                        <wps:bodyPr rot="0" vert="horz" wrap="square" lIns="0" tIns="0" rIns="0" bIns="0" anchor="t" anchorCtr="0" upright="1">
                          <a:noAutofit/>
                        </wps:bodyPr>
                      </wps:wsp>
                      <wps:wsp>
                        <wps:cNvPr id="999" name="Text Box 60"/>
                        <wps:cNvSpPr txBox="1">
                          <a:spLocks noChangeArrowheads="1"/>
                        </wps:cNvSpPr>
                        <wps:spPr bwMode="auto">
                          <a:xfrm>
                            <a:off x="1420" y="860"/>
                            <a:ext cx="442"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B2D2A" w14:textId="77777777" w:rsidR="0079175C" w:rsidRDefault="0079175C">
                              <w:pPr>
                                <w:tabs>
                                  <w:tab w:val="left" w:pos="441"/>
                                </w:tabs>
                                <w:spacing w:line="69" w:lineRule="exact"/>
                                <w:rPr>
                                  <w:sz w:val="7"/>
                                </w:rPr>
                              </w:pPr>
                              <w:r>
                                <w:rPr>
                                  <w:w w:val="98"/>
                                  <w:sz w:val="7"/>
                                  <w:u w:val="single"/>
                                </w:rPr>
                                <w:t xml:space="preserve"> </w:t>
                              </w:r>
                              <w:r>
                                <w:rPr>
                                  <w:sz w:val="7"/>
                                  <w:u w:val="single"/>
                                </w:rPr>
                                <w:tab/>
                              </w:r>
                            </w:p>
                          </w:txbxContent>
                        </wps:txbx>
                        <wps:bodyPr rot="0" vert="horz" wrap="square" lIns="0" tIns="0" rIns="0" bIns="0" anchor="t" anchorCtr="0" upright="1">
                          <a:noAutofit/>
                        </wps:bodyPr>
                      </wps:wsp>
                      <wps:wsp>
                        <wps:cNvPr id="1000" name="Text Box 59"/>
                        <wps:cNvSpPr txBox="1">
                          <a:spLocks noChangeArrowheads="1"/>
                        </wps:cNvSpPr>
                        <wps:spPr bwMode="auto">
                          <a:xfrm>
                            <a:off x="3176" y="859"/>
                            <a:ext cx="65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FF784" w14:textId="77777777" w:rsidR="0079175C" w:rsidRDefault="0079175C">
                              <w:pPr>
                                <w:spacing w:line="69" w:lineRule="exact"/>
                                <w:ind w:right="-11"/>
                                <w:rPr>
                                  <w:rFonts w:ascii="Nirmala UI Semilight"/>
                                  <w:sz w:val="7"/>
                                </w:rPr>
                              </w:pPr>
                              <w:r>
                                <w:rPr>
                                  <w:rFonts w:ascii="Nirmala UI Semilight"/>
                                  <w:spacing w:val="-1"/>
                                  <w:sz w:val="7"/>
                                </w:rPr>
                                <w:t>DeliveredCarConveyer</w:t>
                              </w:r>
                            </w:p>
                          </w:txbxContent>
                        </wps:txbx>
                        <wps:bodyPr rot="0" vert="horz" wrap="square" lIns="0" tIns="0" rIns="0" bIns="0" anchor="t" anchorCtr="0" upright="1">
                          <a:noAutofit/>
                        </wps:bodyPr>
                      </wps:wsp>
                      <wps:wsp>
                        <wps:cNvPr id="1001" name="Text Box 58"/>
                        <wps:cNvSpPr txBox="1">
                          <a:spLocks noChangeArrowheads="1"/>
                        </wps:cNvSpPr>
                        <wps:spPr bwMode="auto">
                          <a:xfrm>
                            <a:off x="1662" y="1099"/>
                            <a:ext cx="41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6D3E" w14:textId="77777777" w:rsidR="0079175C" w:rsidRDefault="0079175C">
                              <w:pPr>
                                <w:spacing w:line="69" w:lineRule="exact"/>
                                <w:ind w:right="-15"/>
                                <w:rPr>
                                  <w:rFonts w:ascii="Nirmala UI Semilight"/>
                                  <w:sz w:val="7"/>
                                </w:rPr>
                              </w:pPr>
                              <w:r>
                                <w:rPr>
                                  <w:rFonts w:ascii="Nirmala UI Semilight"/>
                                  <w:spacing w:val="-1"/>
                                  <w:sz w:val="7"/>
                                </w:rPr>
                                <w:t>EndOfModule</w:t>
                              </w:r>
                            </w:p>
                          </w:txbxContent>
                        </wps:txbx>
                        <wps:bodyPr rot="0" vert="horz" wrap="square" lIns="0" tIns="0" rIns="0" bIns="0" anchor="t" anchorCtr="0" upright="1">
                          <a:noAutofit/>
                        </wps:bodyPr>
                      </wps:wsp>
                      <wps:wsp>
                        <wps:cNvPr id="1002" name="Text Box 57"/>
                        <wps:cNvSpPr txBox="1">
                          <a:spLocks noChangeArrowheads="1"/>
                        </wps:cNvSpPr>
                        <wps:spPr bwMode="auto">
                          <a:xfrm>
                            <a:off x="512" y="1132"/>
                            <a:ext cx="895"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EDB67" w14:textId="77777777" w:rsidR="0079175C" w:rsidRDefault="0079175C">
                              <w:pPr>
                                <w:spacing w:line="83" w:lineRule="exact"/>
                                <w:ind w:right="-11"/>
                                <w:rPr>
                                  <w:rFonts w:ascii="Nirmala UI Semilight"/>
                                  <w:sz w:val="8"/>
                                </w:rPr>
                              </w:pPr>
                              <w:r>
                                <w:rPr>
                                  <w:rFonts w:ascii="Nirmala UI Semilight"/>
                                  <w:sz w:val="8"/>
                                </w:rPr>
                                <w:t>convoyer:  FrontConveyor</w:t>
                              </w:r>
                            </w:p>
                          </w:txbxContent>
                        </wps:txbx>
                        <wps:bodyPr rot="0" vert="horz" wrap="square" lIns="0" tIns="0" rIns="0" bIns="0" anchor="t" anchorCtr="0" upright="1">
                          <a:noAutofit/>
                        </wps:bodyPr>
                      </wps:wsp>
                      <wps:wsp>
                        <wps:cNvPr id="1003" name="Text Box 56"/>
                        <wps:cNvSpPr txBox="1">
                          <a:spLocks noChangeArrowheads="1"/>
                        </wps:cNvSpPr>
                        <wps:spPr bwMode="auto">
                          <a:xfrm>
                            <a:off x="3565" y="1111"/>
                            <a:ext cx="1050"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58BDB" w14:textId="77777777" w:rsidR="0079175C" w:rsidRDefault="0079175C">
                              <w:pPr>
                                <w:spacing w:line="83" w:lineRule="exact"/>
                                <w:ind w:right="-13"/>
                                <w:rPr>
                                  <w:rFonts w:ascii="Nirmala UI Semilight"/>
                                  <w:sz w:val="8"/>
                                </w:rPr>
                              </w:pPr>
                              <w:r>
                                <w:rPr>
                                  <w:rFonts w:ascii="Nirmala UI Semilight"/>
                                  <w:spacing w:val="-1"/>
                                  <w:w w:val="105"/>
                                  <w:sz w:val="8"/>
                                </w:rPr>
                                <w:t>roboticArm: FrontRoboticArm</w:t>
                              </w:r>
                            </w:p>
                          </w:txbxContent>
                        </wps:txbx>
                        <wps:bodyPr rot="0" vert="horz" wrap="square" lIns="0" tIns="0" rIns="0" bIns="0" anchor="t" anchorCtr="0" upright="1">
                          <a:noAutofit/>
                        </wps:bodyPr>
                      </wps:wsp>
                      <wps:wsp>
                        <wps:cNvPr id="1004" name="Text Box 55"/>
                        <wps:cNvSpPr txBox="1">
                          <a:spLocks noChangeArrowheads="1"/>
                        </wps:cNvSpPr>
                        <wps:spPr bwMode="auto">
                          <a:xfrm>
                            <a:off x="1661" y="1328"/>
                            <a:ext cx="41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7535C" w14:textId="77777777" w:rsidR="0079175C" w:rsidRDefault="0079175C">
                              <w:pPr>
                                <w:spacing w:line="69" w:lineRule="exact"/>
                                <w:ind w:right="-15"/>
                                <w:rPr>
                                  <w:rFonts w:ascii="Nirmala UI Semilight"/>
                                  <w:sz w:val="7"/>
                                </w:rPr>
                              </w:pPr>
                              <w:r>
                                <w:rPr>
                                  <w:rFonts w:ascii="Nirmala UI Semilight"/>
                                  <w:spacing w:val="-1"/>
                                  <w:sz w:val="7"/>
                                </w:rPr>
                                <w:t>EndOfModule</w:t>
                              </w:r>
                            </w:p>
                          </w:txbxContent>
                        </wps:txbx>
                        <wps:bodyPr rot="0" vert="horz" wrap="square" lIns="0" tIns="0" rIns="0" bIns="0" anchor="t" anchorCtr="0" upright="1">
                          <a:noAutofit/>
                        </wps:bodyPr>
                      </wps:wsp>
                      <wps:wsp>
                        <wps:cNvPr id="1005" name="Text Box 54"/>
                        <wps:cNvSpPr txBox="1">
                          <a:spLocks noChangeArrowheads="1"/>
                        </wps:cNvSpPr>
                        <wps:spPr bwMode="auto">
                          <a:xfrm>
                            <a:off x="3244" y="1646"/>
                            <a:ext cx="62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3EC1B" w14:textId="77777777" w:rsidR="0079175C" w:rsidRDefault="0079175C">
                              <w:pPr>
                                <w:spacing w:line="69" w:lineRule="exact"/>
                                <w:ind w:right="-12"/>
                                <w:rPr>
                                  <w:rFonts w:ascii="Nirmala UI Semilight"/>
                                  <w:sz w:val="7"/>
                                </w:rPr>
                              </w:pPr>
                              <w:r>
                                <w:rPr>
                                  <w:rFonts w:ascii="Nirmala UI Semilight"/>
                                  <w:spacing w:val="-1"/>
                                  <w:sz w:val="7"/>
                                </w:rPr>
                                <w:t>RoboticArmPickPiece</w:t>
                              </w:r>
                            </w:p>
                          </w:txbxContent>
                        </wps:txbx>
                        <wps:bodyPr rot="0" vert="horz" wrap="square" lIns="0" tIns="0" rIns="0" bIns="0" anchor="t" anchorCtr="0" upright="1">
                          <a:noAutofit/>
                        </wps:bodyPr>
                      </wps:wsp>
                      <wps:wsp>
                        <wps:cNvPr id="1006" name="Text Box 53"/>
                        <wps:cNvSpPr txBox="1">
                          <a:spLocks noChangeArrowheads="1"/>
                        </wps:cNvSpPr>
                        <wps:spPr bwMode="auto">
                          <a:xfrm>
                            <a:off x="870" y="1688"/>
                            <a:ext cx="90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960CE" w14:textId="77777777" w:rsidR="0079175C" w:rsidRDefault="0079175C">
                              <w:pPr>
                                <w:spacing w:line="68" w:lineRule="exact"/>
                                <w:ind w:left="486" w:right="-14"/>
                                <w:rPr>
                                  <w:rFonts w:ascii="Nirmala UI Semilight"/>
                                  <w:sz w:val="7"/>
                                </w:rPr>
                              </w:pPr>
                              <w:r>
                                <w:rPr>
                                  <w:rFonts w:ascii="Nirmala UI Semilight"/>
                                  <w:spacing w:val="-1"/>
                                  <w:sz w:val="7"/>
                                </w:rPr>
                                <w:t>EndOfModule</w:t>
                              </w:r>
                            </w:p>
                            <w:p w14:paraId="6963B140" w14:textId="77777777" w:rsidR="0079175C" w:rsidRDefault="0079175C">
                              <w:pPr>
                                <w:spacing w:line="88" w:lineRule="exact"/>
                                <w:ind w:left="186" w:right="-4"/>
                                <w:rPr>
                                  <w:rFonts w:ascii="Nirmala UI Semilight"/>
                                  <w:sz w:val="7"/>
                                </w:rPr>
                              </w:pPr>
                              <w:r>
                                <w:rPr>
                                  <w:rFonts w:ascii="Nirmala UI Semilight"/>
                                  <w:sz w:val="7"/>
                                </w:rPr>
                                <w:t>ErrorDetection</w:t>
                              </w:r>
                            </w:p>
                            <w:p w14:paraId="3093CC2D" w14:textId="77777777" w:rsidR="0079175C" w:rsidRDefault="0079175C">
                              <w:pPr>
                                <w:spacing w:before="6" w:line="285" w:lineRule="auto"/>
                                <w:ind w:left="124" w:right="-4" w:hanging="125"/>
                                <w:rPr>
                                  <w:rFonts w:ascii="Nirmala UI Semilight"/>
                                  <w:sz w:val="7"/>
                                </w:rPr>
                              </w:pPr>
                              <w:r>
                                <w:rPr>
                                  <w:rFonts w:ascii="Nirmala UI Semilight"/>
                                  <w:sz w:val="7"/>
                                </w:rPr>
                                <w:t>PressAssemble RestartAfterEmergency</w:t>
                              </w:r>
                            </w:p>
                          </w:txbxContent>
                        </wps:txbx>
                        <wps:bodyPr rot="0" vert="horz" wrap="square" lIns="0" tIns="0" rIns="0" bIns="0" anchor="t" anchorCtr="0" upright="1">
                          <a:noAutofit/>
                        </wps:bodyPr>
                      </wps:wsp>
                      <wps:wsp>
                        <wps:cNvPr id="1007" name="Text Box 52"/>
                        <wps:cNvSpPr txBox="1">
                          <a:spLocks noChangeArrowheads="1"/>
                        </wps:cNvSpPr>
                        <wps:spPr bwMode="auto">
                          <a:xfrm>
                            <a:off x="3240" y="1920"/>
                            <a:ext cx="67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A8B60" w14:textId="77777777" w:rsidR="0079175C" w:rsidRDefault="0079175C">
                              <w:pPr>
                                <w:spacing w:line="69" w:lineRule="exact"/>
                                <w:ind w:right="-9"/>
                                <w:rPr>
                                  <w:rFonts w:ascii="Nirmala UI Semilight"/>
                                  <w:sz w:val="7"/>
                                </w:rPr>
                              </w:pPr>
                              <w:r>
                                <w:rPr>
                                  <w:rFonts w:ascii="Nirmala UI Semilight"/>
                                  <w:spacing w:val="-1"/>
                                  <w:sz w:val="7"/>
                                </w:rPr>
                                <w:t>RestartAfterEmergency</w:t>
                              </w:r>
                            </w:p>
                          </w:txbxContent>
                        </wps:txbx>
                        <wps:bodyPr rot="0" vert="horz" wrap="square" lIns="0" tIns="0" rIns="0" bIns="0" anchor="t" anchorCtr="0" upright="1">
                          <a:noAutofit/>
                        </wps:bodyPr>
                      </wps:wsp>
                      <wps:wsp>
                        <wps:cNvPr id="1008" name="Text Box 51"/>
                        <wps:cNvSpPr txBox="1">
                          <a:spLocks noChangeArrowheads="1"/>
                        </wps:cNvSpPr>
                        <wps:spPr bwMode="auto">
                          <a:xfrm>
                            <a:off x="705" y="2152"/>
                            <a:ext cx="603"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E9DA" w14:textId="77777777" w:rsidR="0079175C" w:rsidRDefault="0079175C">
                              <w:pPr>
                                <w:spacing w:line="74" w:lineRule="exact"/>
                                <w:ind w:left="284" w:right="-15"/>
                                <w:rPr>
                                  <w:rFonts w:ascii="Nirmala UI Semilight"/>
                                  <w:sz w:val="7"/>
                                </w:rPr>
                              </w:pPr>
                              <w:r>
                                <w:rPr>
                                  <w:rFonts w:ascii="Nirmala UI Semilight"/>
                                  <w:spacing w:val="-1"/>
                                  <w:sz w:val="7"/>
                                </w:rPr>
                                <w:t>CheckRack</w:t>
                              </w:r>
                            </w:p>
                            <w:p w14:paraId="0B76F6B6" w14:textId="77777777" w:rsidR="0079175C" w:rsidRDefault="0079175C">
                              <w:pPr>
                                <w:rPr>
                                  <w:sz w:val="6"/>
                                </w:rPr>
                              </w:pPr>
                            </w:p>
                            <w:p w14:paraId="6DE36587" w14:textId="77777777" w:rsidR="0079175C" w:rsidRDefault="0079175C">
                              <w:pPr>
                                <w:rPr>
                                  <w:sz w:val="6"/>
                                </w:rPr>
                              </w:pPr>
                            </w:p>
                            <w:p w14:paraId="47BADBD6" w14:textId="77777777" w:rsidR="0079175C" w:rsidRDefault="0079175C">
                              <w:pPr>
                                <w:spacing w:before="40" w:line="102" w:lineRule="exact"/>
                                <w:ind w:right="-15"/>
                                <w:rPr>
                                  <w:rFonts w:ascii="Nirmala UI Semilight"/>
                                  <w:sz w:val="8"/>
                                </w:rPr>
                              </w:pPr>
                              <w:r>
                                <w:rPr>
                                  <w:rFonts w:ascii="Nirmala UI Semilight"/>
                                  <w:sz w:val="8"/>
                                </w:rPr>
                                <w:t>shelf: SlaveShelf</w:t>
                              </w:r>
                            </w:p>
                          </w:txbxContent>
                        </wps:txbx>
                        <wps:bodyPr rot="0" vert="horz" wrap="square" lIns="0" tIns="0" rIns="0" bIns="0" anchor="t" anchorCtr="0" upright="1">
                          <a:noAutofit/>
                        </wps:bodyPr>
                      </wps:wsp>
                      <wps:wsp>
                        <wps:cNvPr id="1009" name="Text Box 50"/>
                        <wps:cNvSpPr txBox="1">
                          <a:spLocks noChangeArrowheads="1"/>
                        </wps:cNvSpPr>
                        <wps:spPr bwMode="auto">
                          <a:xfrm>
                            <a:off x="2475" y="2414"/>
                            <a:ext cx="41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6F748" w14:textId="77777777" w:rsidR="0079175C" w:rsidRDefault="0079175C">
                              <w:pPr>
                                <w:spacing w:line="69" w:lineRule="exact"/>
                                <w:ind w:right="-15"/>
                                <w:rPr>
                                  <w:rFonts w:ascii="Nirmala UI Semilight"/>
                                  <w:sz w:val="7"/>
                                </w:rPr>
                              </w:pPr>
                              <w:r>
                                <w:rPr>
                                  <w:rFonts w:ascii="Nirmala UI Semilight"/>
                                  <w:spacing w:val="-1"/>
                                  <w:sz w:val="7"/>
                                </w:rPr>
                                <w:t>EndOfModule</w:t>
                              </w:r>
                            </w:p>
                          </w:txbxContent>
                        </wps:txbx>
                        <wps:bodyPr rot="0" vert="horz" wrap="square" lIns="0" tIns="0" rIns="0" bIns="0" anchor="t" anchorCtr="0" upright="1">
                          <a:noAutofit/>
                        </wps:bodyPr>
                      </wps:wsp>
                      <wps:wsp>
                        <wps:cNvPr id="1010" name="Text Box 49"/>
                        <wps:cNvSpPr txBox="1">
                          <a:spLocks noChangeArrowheads="1"/>
                        </wps:cNvSpPr>
                        <wps:spPr bwMode="auto">
                          <a:xfrm>
                            <a:off x="3820" y="2464"/>
                            <a:ext cx="591"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4952" w14:textId="77777777" w:rsidR="0079175C" w:rsidRDefault="0079175C">
                              <w:pPr>
                                <w:spacing w:line="83" w:lineRule="exact"/>
                                <w:ind w:right="-3"/>
                                <w:rPr>
                                  <w:rFonts w:ascii="Nirmala UI Semilight"/>
                                  <w:sz w:val="8"/>
                                </w:rPr>
                              </w:pPr>
                              <w:r>
                                <w:rPr>
                                  <w:rFonts w:ascii="Nirmala UI Semilight"/>
                                  <w:sz w:val="8"/>
                                </w:rPr>
                                <w:t>press: SlavePress</w:t>
                              </w:r>
                            </w:p>
                          </w:txbxContent>
                        </wps:txbx>
                        <wps:bodyPr rot="0" vert="horz" wrap="square" lIns="0" tIns="0" rIns="0" bIns="0" anchor="t" anchorCtr="0" upright="1">
                          <a:noAutofit/>
                        </wps:bodyPr>
                      </wps:wsp>
                      <wps:wsp>
                        <wps:cNvPr id="1011" name="Text Box 48"/>
                        <wps:cNvSpPr txBox="1">
                          <a:spLocks noChangeArrowheads="1"/>
                        </wps:cNvSpPr>
                        <wps:spPr bwMode="auto">
                          <a:xfrm>
                            <a:off x="2268" y="2663"/>
                            <a:ext cx="437"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1E893" w14:textId="77777777" w:rsidR="0079175C" w:rsidRDefault="0079175C">
                              <w:pPr>
                                <w:spacing w:line="69" w:lineRule="exact"/>
                                <w:ind w:right="-14"/>
                                <w:rPr>
                                  <w:rFonts w:ascii="Nirmala UI Semilight"/>
                                  <w:sz w:val="7"/>
                                </w:rPr>
                              </w:pPr>
                              <w:r>
                                <w:rPr>
                                  <w:rFonts w:ascii="Nirmala UI Semilight"/>
                                  <w:spacing w:val="-1"/>
                                  <w:sz w:val="7"/>
                                </w:rPr>
                                <w:t>PressAssemble</w:t>
                              </w:r>
                            </w:p>
                          </w:txbxContent>
                        </wps:txbx>
                        <wps:bodyPr rot="0" vert="horz" wrap="square" lIns="0" tIns="0" rIns="0" bIns="0" anchor="t" anchorCtr="0" upright="1">
                          <a:noAutofit/>
                        </wps:bodyPr>
                      </wps:wsp>
                      <wps:wsp>
                        <wps:cNvPr id="1012" name="Text Box 47"/>
                        <wps:cNvSpPr txBox="1">
                          <a:spLocks noChangeArrowheads="1"/>
                        </wps:cNvSpPr>
                        <wps:spPr bwMode="auto">
                          <a:xfrm>
                            <a:off x="1750" y="2754"/>
                            <a:ext cx="430"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CEA53" w14:textId="77777777" w:rsidR="0079175C" w:rsidRDefault="0079175C">
                              <w:pPr>
                                <w:spacing w:line="69" w:lineRule="exact"/>
                                <w:ind w:right="-14"/>
                                <w:rPr>
                                  <w:rFonts w:ascii="Nirmala UI Semilight"/>
                                  <w:sz w:val="7"/>
                                </w:rPr>
                              </w:pPr>
                              <w:r>
                                <w:rPr>
                                  <w:rFonts w:ascii="Nirmala UI Semilight"/>
                                  <w:spacing w:val="-1"/>
                                  <w:sz w:val="7"/>
                                </w:rPr>
                                <w:t>ErrorDetection</w:t>
                              </w:r>
                            </w:p>
                          </w:txbxContent>
                        </wps:txbx>
                        <wps:bodyPr rot="0" vert="horz" wrap="square" lIns="0" tIns="0" rIns="0" bIns="0" anchor="t" anchorCtr="0" upright="1">
                          <a:noAutofit/>
                        </wps:bodyPr>
                      </wps:wsp>
                      <wps:wsp>
                        <wps:cNvPr id="1013" name="Text Box 46"/>
                        <wps:cNvSpPr txBox="1">
                          <a:spLocks noChangeArrowheads="1"/>
                        </wps:cNvSpPr>
                        <wps:spPr bwMode="auto">
                          <a:xfrm>
                            <a:off x="547" y="2976"/>
                            <a:ext cx="276"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8D954" w14:textId="77777777" w:rsidR="0079175C" w:rsidRDefault="0079175C">
                              <w:pPr>
                                <w:spacing w:line="86" w:lineRule="exact"/>
                                <w:ind w:right="-12"/>
                                <w:rPr>
                                  <w:rFonts w:ascii="Nirmala UI Semilight"/>
                                  <w:sz w:val="8"/>
                                </w:rPr>
                              </w:pPr>
                              <w:r>
                                <w:rPr>
                                  <w:rFonts w:ascii="Nirmala UI Semilight"/>
                                  <w:w w:val="105"/>
                                  <w:sz w:val="8"/>
                                </w:rPr>
                                <w:t>Legend</w:t>
                              </w:r>
                            </w:p>
                          </w:txbxContent>
                        </wps:txbx>
                        <wps:bodyPr rot="0" vert="horz" wrap="square" lIns="0" tIns="0" rIns="0" bIns="0" anchor="t" anchorCtr="0" upright="1">
                          <a:noAutofit/>
                        </wps:bodyPr>
                      </wps:wsp>
                      <wps:wsp>
                        <wps:cNvPr id="1014" name="Text Box 45"/>
                        <wps:cNvSpPr txBox="1">
                          <a:spLocks noChangeArrowheads="1"/>
                        </wps:cNvSpPr>
                        <wps:spPr bwMode="auto">
                          <a:xfrm>
                            <a:off x="1318" y="2976"/>
                            <a:ext cx="501"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C8F3C" w14:textId="77777777" w:rsidR="0079175C" w:rsidRDefault="0079175C">
                              <w:pPr>
                                <w:spacing w:line="86" w:lineRule="exact"/>
                                <w:ind w:right="-10"/>
                                <w:rPr>
                                  <w:rFonts w:ascii="Nirmala UI Semilight"/>
                                  <w:sz w:val="8"/>
                                </w:rPr>
                              </w:pPr>
                              <w:r>
                                <w:rPr>
                                  <w:rFonts w:ascii="Nirmala UI Semilight"/>
                                  <w:w w:val="110"/>
                                  <w:sz w:val="8"/>
                                </w:rPr>
                                <w:t>Out flow</w:t>
                              </w:r>
                              <w:r>
                                <w:rPr>
                                  <w:rFonts w:ascii="Nirmala UI Semilight"/>
                                  <w:spacing w:val="-17"/>
                                  <w:w w:val="110"/>
                                  <w:sz w:val="8"/>
                                </w:rPr>
                                <w:t xml:space="preserve"> </w:t>
                              </w:r>
                              <w:r>
                                <w:rPr>
                                  <w:rFonts w:ascii="Nirmala UI Semilight"/>
                                  <w:w w:val="110"/>
                                  <w:sz w:val="8"/>
                                </w:rPr>
                                <w:t>port</w:t>
                              </w:r>
                            </w:p>
                          </w:txbxContent>
                        </wps:txbx>
                        <wps:bodyPr rot="0" vert="horz" wrap="square" lIns="0" tIns="0" rIns="0" bIns="0" anchor="t" anchorCtr="0" upright="1">
                          <a:noAutofit/>
                        </wps:bodyPr>
                      </wps:wsp>
                      <wps:wsp>
                        <wps:cNvPr id="1015" name="Text Box 44"/>
                        <wps:cNvSpPr txBox="1">
                          <a:spLocks noChangeArrowheads="1"/>
                        </wps:cNvSpPr>
                        <wps:spPr bwMode="auto">
                          <a:xfrm>
                            <a:off x="2409" y="2976"/>
                            <a:ext cx="430"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22DB4" w14:textId="77777777" w:rsidR="0079175C" w:rsidRDefault="0079175C">
                              <w:pPr>
                                <w:spacing w:line="86" w:lineRule="exact"/>
                                <w:ind w:right="-12"/>
                                <w:rPr>
                                  <w:rFonts w:ascii="Nirmala UI Semilight"/>
                                  <w:sz w:val="8"/>
                                </w:rPr>
                              </w:pPr>
                              <w:r>
                                <w:rPr>
                                  <w:rFonts w:ascii="Nirmala UI Semilight"/>
                                  <w:w w:val="110"/>
                                  <w:sz w:val="8"/>
                                </w:rPr>
                                <w:t>In flow</w:t>
                              </w:r>
                              <w:r>
                                <w:rPr>
                                  <w:rFonts w:ascii="Nirmala UI Semilight"/>
                                  <w:spacing w:val="-13"/>
                                  <w:w w:val="110"/>
                                  <w:sz w:val="8"/>
                                </w:rPr>
                                <w:t xml:space="preserve"> </w:t>
                              </w:r>
                              <w:r>
                                <w:rPr>
                                  <w:rFonts w:ascii="Nirmala UI Semilight"/>
                                  <w:w w:val="110"/>
                                  <w:sz w:val="8"/>
                                </w:rPr>
                                <w:t>port</w:t>
                              </w:r>
                            </w:p>
                          </w:txbxContent>
                        </wps:txbx>
                        <wps:bodyPr rot="0" vert="horz" wrap="square" lIns="0" tIns="0" rIns="0" bIns="0" anchor="t" anchorCtr="0" upright="1">
                          <a:noAutofit/>
                        </wps:bodyPr>
                      </wps:wsp>
                      <wps:wsp>
                        <wps:cNvPr id="1016" name="Text Box 43"/>
                        <wps:cNvSpPr txBox="1">
                          <a:spLocks noChangeArrowheads="1"/>
                        </wps:cNvSpPr>
                        <wps:spPr bwMode="auto">
                          <a:xfrm>
                            <a:off x="3546" y="2976"/>
                            <a:ext cx="588"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2706B" w14:textId="77777777" w:rsidR="0079175C" w:rsidRDefault="0079175C">
                              <w:pPr>
                                <w:spacing w:line="86" w:lineRule="exact"/>
                                <w:ind w:right="-13"/>
                                <w:rPr>
                                  <w:rFonts w:ascii="Nirmala UI Semilight"/>
                                  <w:sz w:val="8"/>
                                </w:rPr>
                              </w:pPr>
                              <w:r>
                                <w:rPr>
                                  <w:rFonts w:ascii="Nirmala UI Semilight"/>
                                  <w:w w:val="110"/>
                                  <w:sz w:val="8"/>
                                </w:rPr>
                                <w:t>In-out flow</w:t>
                              </w:r>
                              <w:r>
                                <w:rPr>
                                  <w:rFonts w:ascii="Nirmala UI Semilight"/>
                                  <w:spacing w:val="-16"/>
                                  <w:w w:val="110"/>
                                  <w:sz w:val="8"/>
                                </w:rPr>
                                <w:t xml:space="preserve"> </w:t>
                              </w:r>
                              <w:r>
                                <w:rPr>
                                  <w:rFonts w:ascii="Nirmala UI Semilight"/>
                                  <w:w w:val="110"/>
                                  <w:sz w:val="8"/>
                                </w:rPr>
                                <w:t>port</w:t>
                              </w:r>
                            </w:p>
                          </w:txbxContent>
                        </wps:txbx>
                        <wps:bodyPr rot="0" vert="horz" wrap="square" lIns="0" tIns="0" rIns="0" bIns="0" anchor="t" anchorCtr="0" upright="1">
                          <a:noAutofit/>
                        </wps:bodyPr>
                      </wps:wsp>
                    </wpg:wgp>
                  </a:graphicData>
                </a:graphic>
              </wp:inline>
            </w:drawing>
          </mc:Choice>
          <mc:Fallback>
            <w:pict>
              <v:group w14:anchorId="5313DFE7" id="Group 42" o:spid="_x0000_s1297" style="width:248pt;height:153.15pt;mso-position-horizontal-relative:char;mso-position-vertical-relative:line" coordsize="4960,3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">
                <v:shape id="Picture 1014" o:spid="_x0000_s1298" type="#_x0000_t75" style="position:absolute;left:4;top:4;width:4945;height:2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7a+fCAAAA2wAAAA8AAABkcnMvZG93bnJldi54bWxEj82KwjAUhffCvEO4wuw0VdSWjlEGcWBA&#10;XFjduLs0d5pic1OaqJ23N4Lg8nB+Ps5y3dtG3KjztWMFk3ECgrh0uuZKwen4M8pA+ICssXFMCv7J&#10;w3r1MVhirt2dD3QrQiXiCPscFZgQ2lxKXxqy6MeuJY7en+sshii7SuoO73HcNnKaJAtpseZIMNjS&#10;xlB5Ka42QvabczGd7SblKUvSzG4PactGqc9h//0FIlAf3uFX+1crmM3h+SX+AL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O2vnwgAAANsAAAAPAAAAAAAAAAAAAAAAAJ8C&#10;AABkcnMvZG93bnJldi54bWxQSwUGAAAAAAQABAD3AAAAjgMAAAAA&#10;">
                  <v:imagedata r:id="rId81" o:title=""/>
                </v:shape>
                <v:shape id="Picture 1013" o:spid="_x0000_s1299" type="#_x0000_t75" style="position:absolute;left:2021;top:25;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bfmTFAAAA2wAAAA8AAABkcnMvZG93bnJldi54bWxEj81qwzAQhO+FvIPYQG+N3GDS4EYxxRAI&#10;6aHNzyHHxdpaJtbKSErs9OmrQqHHYWa+YVblaDtxIx9axwqeZxkI4trplhsFp+PmaQkiRGSNnWNS&#10;cKcA5XrysMJCu4H3dDvERiQIhwIVmBj7QspQG7IYZq4nTt6X8xZjkr6R2uOQ4LaT8yxbSIstpwWD&#10;PVWG6svhahX4nTu+598f8/5lf2bjszt9XiqlHqfj2yuISGP8D/+1t1pBvoDfL+k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G35kxQAAANsAAAAPAAAAAAAAAAAAAAAA&#10;AJ8CAABkcnMvZG93bnJldi54bWxQSwUGAAAAAAQABAD3AAAAkQMAAAAA&#10;">
                  <v:imagedata r:id="rId82" o:title=""/>
                </v:shape>
                <v:shape id="Picture 1012" o:spid="_x0000_s1300" type="#_x0000_t75" style="position:absolute;left:149;top:1088;width:1464;height: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FqSDAAAAA2wAAAA8AAABkcnMvZG93bnJldi54bWxEj9GKwjAURN8F/yFcwTdNFalajSKyC75a&#10;/YBLc9tGm5vSRK1/b4SFfRxm5gyz3fe2EU/qvHGsYDZNQBAXThuuFFwvv5MVCB+QNTaOScGbPOx3&#10;w8EWM+1efKZnHioRIewzVFCH0GZS+qImi37qWuLola6zGKLsKqk7fEW4beQ8SVJp0XBcqLGlY03F&#10;PX9YBeXj+D7k9rwsK3O63dLLPV2bH6XGo/6wARGoD//hv/ZJK1gs4fsl/gC5+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0WpIMAAAADbAAAADwAAAAAAAAAAAAAAAACfAgAA&#10;ZHJzL2Rvd25yZXYueG1sUEsFBgAAAAAEAAQA9wAAAIwDAAAAAA==&#10;">
                  <v:imagedata r:id="rId83" o:title=""/>
                </v:shape>
                <v:shape id="Picture 1011" o:spid="_x0000_s1301" type="#_x0000_t75" style="position:absolute;left:335;top:1109;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4E97CAAAA2wAAAA8AAABkcnMvZG93bnJldi54bWxET8uKwjAU3Qv+Q7jCbERTBxWtRhFBnIUw&#10;M9WFy0tz+8DmpjRRO/16sxhweTjv9bY1lXhQ40rLCibjCARxanXJuYLL+TBagHAeWWNlmRT8kYPt&#10;pt9bY6ztk3/pkfhchBB2MSoovK9jKV1akEE3tjVx4DLbGPQBNrnUDT5DuKnkZxTNpcGSQ0OBNe0L&#10;Sm/J3ShYfh9308Us/8myrrsek+Ep7bRT6mPQ7lYgPLX+Lf53f2kF0zA2fAk/QG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BPewgAAANsAAAAPAAAAAAAAAAAAAAAAAJ8C&#10;AABkcnMvZG93bnJldi54bWxQSwUGAAAAAAQABAD3AAAAjgMAAAAA&#10;">
                  <v:imagedata r:id="rId84" o:title=""/>
                </v:shape>
                <v:line id="Line 1010" o:spid="_x0000_s1302" style="position:absolute;visibility:visible;mso-wrap-style:square" from="156,1226" to="1620,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Y3bcUAAADbAAAADwAAAGRycy9kb3ducmV2LnhtbESPQWvCQBSE7wX/w/IEL0U3ihWNriIB&#10;Sy0oGEU8PrLPJJh9G7Krxn/fLRR6HGbmG2axak0lHtS40rKC4SACQZxZXXKu4HTc9KcgnEfWWFkm&#10;BS9ysFp23hYYa/vkAz1Sn4sAYRejgsL7OpbSZQUZdANbEwfvahuDPsgml7rBZ4CbSo6iaCINlhwW&#10;CqwpKSi7pXejYJ1cdufP0Yzr03H//UGX9D3ZvpTqddv1HISn1v+H/9pfWsF4Br9fw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Y3bcUAAADbAAAADwAAAAAAAAAA&#10;AAAAAAChAgAAZHJzL2Rvd25yZXYueG1sUEsFBgAAAAAEAAQA+QAAAJMDAAAAAA==&#10;" strokeweight=".134mm"/>
                <v:rect id="Rectangle 1009" o:spid="_x0000_s1303" style="position:absolute;left:149;top:1088;width:1457;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Lr8A&#10;AADbAAAADwAAAGRycy9kb3ducmV2LnhtbERPzWrCQBC+F3yHZQRvdaPSINFV/EHopYeqDzBkxyQk&#10;O7NkV419+u6h0OPH97/eDq5TD+pDI2xgNs1AEZdiG64MXC+n9yWoEJEtdsJk4EUBtpvR2xoLK0/+&#10;psc5ViqFcCjQQB2jL7QOZU0Ow1Q8ceJu0juMCfaVtj0+U7jr9DzLcu2w4dRQo6dDTWV7vjsDrRyy&#10;Tl75nvPjov2R4f7lPRkzGQ+7FahIQ/wX/7k/rYGPtD5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UkuvwAAANsAAAAPAAAAAAAAAAAAAAAAAJgCAABkcnMvZG93bnJl&#10;di54bWxQSwUGAAAAAAQABAD1AAAAhAMAAAAA&#10;" filled="f" strokeweight=".134mm"/>
                <v:shape id="Picture 1008" o:spid="_x0000_s1304" type="#_x0000_t75" style="position:absolute;left:184;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rgH/FAAAA2wAAAA8AAABkcnMvZG93bnJldi54bWxEj1trAjEUhN8L/Q/hFPpWsxa8sDWKCqL4&#10;IPUGPh42x83SzcmSpO723xuh4OMwM98wk1lna3EjHyrHCvq9DARx4XTFpYLTcfUxBhEissbaMSn4&#10;owCz6evLBHPtWt7T7RBLkSAcclRgYmxyKUNhyGLouYY4eVfnLcYkfSm1xzbBbS0/s2woLVacFgw2&#10;tDRU/Bx+rYLv9fBybsfr62C3XflRuzFzOVoo9f7Wzb9AROriM/zf3mgFgz48vqQfIK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64B/xQAAANsAAAAPAAAAAAAAAAAAAAAA&#10;AJ8CAABkcnMvZG93bnJldi54bWxQSwUGAAAAAAQABAD3AAAAkQMAAAAA&#10;">
                  <v:imagedata r:id="rId85" o:title=""/>
                </v:shape>
                <v:rect id="Rectangle 1007" o:spid="_x0000_s1305" style="position:absolute;left:184;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ywsIA&#10;AADbAAAADwAAAGRycy9kb3ducmV2LnhtbESPQWvCQBSE74L/YXmCN91oaSipq1hLwYuHan/AI/ua&#10;hGTfW7KrRn+9KxR6HGbmG2a1GVynLtSHRtjAYp6BIi7FNlwZ+Dl9zd5AhYhssRMmAzcKsFmPRyss&#10;rFz5my7HWKkE4VCggTpGX2gdypochrl44uT9Su8wJtlX2vZ4TXDX6WWW5dphw2mhRk+7msr2eHYG&#10;WtllndzyD84/X9q7DOeD92TMdDJs30FFGuJ/+K+9twZel/D8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3LCwgAAANsAAAAPAAAAAAAAAAAAAAAAAJgCAABkcnMvZG93&#10;bnJldi54bWxQSwUGAAAAAAQABAD1AAAAhwMAAAAA&#10;" filled="f" strokeweight=".134mm"/>
                <v:shape id="Picture 1006" o:spid="_x0000_s1306" type="#_x0000_t75" style="position:absolute;left:508;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vpZ/AAAAA2wAAAA8AAABkcnMvZG93bnJldi54bWxEj0GLwjAUhO+C/yE8wZumVnbRahQRFFlP&#10;W714ezTPtti8lCbW+u+NIHgcZuYbZrnuTCVaalxpWcFkHIEgzqwuOVdwPu1GMxDOI2usLJOCJzlY&#10;r/q9JSbaPvif2tTnIkDYJaig8L5OpHRZQQbd2NbEwbvaxqAPssmlbvAR4KaScRT9SoMlh4UCa9oW&#10;lN3Su1Hwh6nb7I9znMQ0T7vLs+X43io1HHSbBQhPnf+GP+2DVvAzhfeX8APk6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2+ln8AAAADbAAAADwAAAAAAAAAAAAAAAACfAgAA&#10;ZHJzL2Rvd25yZXYueG1sUEsFBgAAAAAEAAQA9wAAAIwDAAAAAA==&#10;">
                  <v:imagedata r:id="rId86" o:title=""/>
                </v:shape>
                <v:rect id="Rectangle 1005" o:spid="_x0000_s1307" style="position:absolute;left:508;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PLcIA&#10;AADbAAAADwAAAGRycy9kb3ducmV2LnhtbESPQWvCQBSE7wX/w/IKvdVNWxskdRVrEbx4qPoDHtnX&#10;JCT73pJdNfbXu4LgcZiZb5jZYnCdOlEfGmEDb+MMFHEptuHKwGG/fp2CChHZYidMBi4UYDEfPc2w&#10;sHLmXzrtYqUShEOBBuoYfaF1KGtyGMbiiZP3J73DmGRfadvjOcFdp9+zLNcOG04LNXpa1VS2u6Mz&#10;0Moq6+SSf3P+89H+y3Dcek/GvDwPyy9QkYb4CN/bG2vgcwK3L+kH6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k8twgAAANsAAAAPAAAAAAAAAAAAAAAAAJgCAABkcnMvZG93&#10;bnJldi54bWxQSwUGAAAAAAQABAD1AAAAhwMAAAAA&#10;" filled="f" strokeweight=".134mm"/>
                <v:shape id="Picture 1004" o:spid="_x0000_s1308" type="#_x0000_t75" style="position:absolute;left:936;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yyyTFAAAA2wAAAA8AAABkcnMvZG93bnJldi54bWxEj1trAjEUhN8L/odwCn2r2S1YZDUrUlDa&#10;BRUvDz4eNmcvuDnZJqlu/70pFHwcZuYbZr4YTCeu5HxrWUE6TkAQl1a3XCs4HVevUxA+IGvsLJOC&#10;X/KwyEdPc8y0vfGerodQiwhhn6GCJoQ+k9KXDRn0Y9sTR6+yzmCI0tVSO7xFuOnkW5K8S4Mtx4UG&#10;e/poqLwcfoyCdb9L5fbLpcW5Lb6LymyMW2+UenkeljMQgYbwCP+3P7WCyQT+vsQfIP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csskxQAAANsAAAAPAAAAAAAAAAAAAAAA&#10;AJ8CAABkcnMvZG93bnJldi54bWxQSwUGAAAAAAQABAD3AAAAkQMAAAAA&#10;">
                  <v:imagedata r:id="rId87" o:title=""/>
                </v:shape>
                <v:rect id="Rectangle 1003" o:spid="_x0000_s1309" style="position:absolute;left:936;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0wcIA&#10;AADbAAAADwAAAGRycy9kb3ducmV2LnhtbESP3WrCQBSE7wt9h+UUvKubVgwldZXWInjjhT8PcMie&#10;JiHZc5bsqtGndwXBy2FmvmFmi8F16kR9aIQNfIwzUMSl2IYrA4f96v0LVIjIFjthMnChAIv568sM&#10;Cytn3tJpFyuVIBwKNFDH6AutQ1mTwzAWT5y8f+kdxiT7StsezwnuOv2ZZbl22HBaqNHTsqay3R2d&#10;gVaWWSeX/Jfzv0l7leG48Z6MGb0NP9+gIg3xGX6019bANIf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HTBwgAAANsAAAAPAAAAAAAAAAAAAAAAAJgCAABkcnMvZG93&#10;bnJldi54bWxQSwUGAAAAAAQABAD1AAAAhwMAAAAA&#10;" filled="f" strokeweight=".134mm"/>
                <v:shape id="Picture 1002" o:spid="_x0000_s1310" type="#_x0000_t75" style="position:absolute;left:1316;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s8MjFAAAA2wAAAA8AAABkcnMvZG93bnJldi54bWxEj0FrwkAUhO9C/8PyhN50k0JtiW6CFCo1&#10;YEutB4+P7DMJZt+mu6vGf98tCB6HmfmGWRSD6cSZnG8tK0inCQjiyuqWawW7n/fJKwgfkDV2lknB&#10;lTwU+cNogZm2F/6m8zbUIkLYZ6igCaHPpPRVQwb91PbE0TtYZzBE6WqpHV4i3HTyKUlm0mDLcaHB&#10;nt4aqo7bk1Gw6r9S+bl2ablvy9/yYDbGrTZKPY6H5RxEoCHcw7f2h1bw/AL/X+IPk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7PDIxQAAANsAAAAPAAAAAAAAAAAAAAAA&#10;AJ8CAABkcnMvZG93bnJldi54bWxQSwUGAAAAAAQABAD3AAAAkQMAAAAA&#10;">
                  <v:imagedata r:id="rId87" o:title=""/>
                </v:shape>
                <v:rect id="Rectangle 1001" o:spid="_x0000_s1311" style="position:absolute;left:1316;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FKL8A&#10;AADbAAAADwAAAGRycy9kb3ducmV2LnhtbERPzWrCQBC+F3yHZQRvdaPSINFV/EHopYeqDzBkxyQk&#10;O7NkV419+u6h0OPH97/eDq5TD+pDI2xgNs1AEZdiG64MXC+n9yWoEJEtdsJk4EUBtpvR2xoLK0/+&#10;psc5ViqFcCjQQB2jL7QOZU0Ow1Q8ceJu0juMCfaVtj0+U7jr9DzLcu2w4dRQo6dDTWV7vjsDrRyy&#10;Tl75nvPjov2R4f7lPRkzGQ+7FahIQ/wX/7k/rYGPNDZ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T0UovwAAANsAAAAPAAAAAAAAAAAAAAAAAJgCAABkcnMvZG93bnJl&#10;di54bWxQSwUGAAAAAAQABAD1AAAAhAMAAAAA&#10;" filled="f" strokeweight=".134mm"/>
                <v:shape id="Picture 1000" o:spid="_x0000_s1312" type="#_x0000_t75" style="position:absolute;left:1289;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vM5zDAAAA2wAAAA8AAABkcnMvZG93bnJldi54bWxEj0+LwjAUxO8LfofwhL2tqUUXtxpFRGFZ&#10;T/5br4/m2Rabl9pkNX57Iyx4HGbmN8xkFkwtrtS6yrKCfi8BQZxbXXGhYL9bfYxAOI+ssbZMCu7k&#10;YDbtvE0w0/bGG7pufSEihF2GCkrvm0xKl5dk0PVsQxy9k20N+ijbQuoWbxFuapkmyac0WHFcKLGh&#10;RUn5eftnFIT1OaTJujn+1ungsvw55MZtnFLv3TAfg/AU/Cv83/7WCoZf8PwSf4C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28znMMAAADbAAAADwAAAAAAAAAAAAAAAACf&#10;AgAAZHJzL2Rvd25yZXYueG1sUEsFBgAAAAAEAAQA9wAAAI8DAAAAAA==&#10;">
                  <v:imagedata r:id="rId88" o:title=""/>
                </v:shape>
                <v:rect id="Rectangle 999" o:spid="_x0000_s1313" style="position:absolute;left:1289;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Dk74A&#10;AADbAAAADwAAAGRycy9kb3ducmV2LnhtbERPzYrCMBC+C75DGGFvmqpQpGsUfxC87GF1H2Boxra0&#10;mQlN1OrTbw4Le/z4/tfbwXXqQX1ohA3MZxko4lJsw5WBn+tpugIVIrLFTpgMvCjAdjMerbGw8uRv&#10;elxipVIIhwIN1DH6QutQ1uQwzMQTJ+4mvcOYYF9p2+MzhbtOL7Is1w4bTg01ejrUVLaXuzPQyiHr&#10;5JXvOT8u27cM9y/vyZiPybD7BBVpiP/iP/fZGsjT+vQl/QC9+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Vg5O+AAAA2wAAAA8AAAAAAAAAAAAAAAAAmAIAAGRycy9kb3ducmV2&#10;LnhtbFBLBQYAAAAABAAEAPUAAACDAwAAAAA=&#10;" filled="f" strokeweight=".134mm"/>
                <v:shape id="Picture 998" o:spid="_x0000_s1314" type="#_x0000_t75" style="position:absolute;left:985;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OxZLCAAAA2wAAAA8AAABkcnMvZG93bnJldi54bWxEj0GLwjAUhO8L/ofwBC+LpvUgazWKiOKC&#10;eNDdi7dn82yKzUtpYu3+eyMIexxm5htmvuxsJVpqfOlYQTpKQBDnTpdcKPj92Q6/QPiArLFyTAr+&#10;yMNy0fuYY6bdg4/UnkIhIoR9hgpMCHUmpc8NWfQjVxNH7+oaiyHKppC6wUeE20qOk2QiLZYcFwzW&#10;tDaU3053q+BC+0+TOj7vwsFxOz1ON1V7UGrQ71YzEIG68B9+t7+1gkkKry/xB8jF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DsWSwgAAANsAAAAPAAAAAAAAAAAAAAAAAJ8C&#10;AABkcnMvZG93bnJldi54bWxQSwUGAAAAAAQABAD3AAAAjgMAAAAA&#10;">
                  <v:imagedata r:id="rId89" o:title=""/>
                </v:shape>
                <v:rect id="Rectangle 997" o:spid="_x0000_s1315" style="position:absolute;left:985;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4f8IA&#10;AADbAAAADwAAAGRycy9kb3ducmV2LnhtbESPwWrDMBBE74X8g9hAb7WcFExxI5smIdBLD037AYu1&#10;tY2tXWEpidOvrwKBHoeZecNs6tmN6kxT6IUNrLIcFHEjtufWwPfX4ekFVIjIFkdhMnClAHW1eNhg&#10;aeXCn3Q+xlYlCIcSDXQx+lLr0HTkMGTiiZP3I5PDmOTUajvhJcHdqNd5XmiHPaeFDj3tOmqG48kZ&#10;GGSXj3Ittlzsn4dfmU8f3pMxj8v57RVUpDn+h+/td2ugWMPtS/oBuv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7h/wgAAANsAAAAPAAAAAAAAAAAAAAAAAJgCAABkcnMvZG93&#10;bnJldi54bWxQSwUGAAAAAAQABAD1AAAAhwMAAAAA&#10;" filled="f" strokeweight=".134mm"/>
                <v:shape id="Picture 996" o:spid="_x0000_s1316" type="#_x0000_t75" style="position:absolute;left:612;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ejenDAAAA2wAAAA8AAABkcnMvZG93bnJldi54bWxEj0FrAjEUhO8F/0N4gpeiWS0sshpFhEIR&#10;eqjV+2Pz3CxuXtYkuqu/vhGEHoeZ+YZZrnvbiBv5UDtWMJ1kIIhLp2uuFBx+P8dzECEia2wck4I7&#10;BVivBm9LLLTr+Idu+1iJBOFQoAITY1tIGUpDFsPEtcTJOzlvMSbpK6k9dgluGznLslxarDktGGxp&#10;a6g8769Wgc+/S9vd38314Y7Ty25zOUWdKzUa9psFiEh9/A+/2l9aQf4Bzy/p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6N6cMAAADbAAAADwAAAAAAAAAAAAAAAACf&#10;AgAAZHJzL2Rvd25yZXYueG1sUEsFBgAAAAAEAAQA9wAAAI8DAAAAAA==&#10;">
                  <v:imagedata r:id="rId90" o:title=""/>
                </v:shape>
                <v:rect id="Rectangle 995" o:spid="_x0000_s1317" style="position:absolute;left:612;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6FkMIA&#10;AADbAAAADwAAAGRycy9kb3ducmV2LnhtbESP3WrCQBSE7wt9h+UUvKubVgkldZXWInjjhT8PcMie&#10;JiHZc5bsqtGndwXBy2FmvmFmi8F16kR9aIQNfIwzUMSl2IYrA4f96v0LVIjIFjthMnChAIv568sM&#10;Cytn3tJpFyuVIBwKNFDH6AutQ1mTwzAWT5y8f+kdxiT7StsezwnuOv2ZZbl22HBaqNHTsqay3R2d&#10;gVaWWSeX/Jfzv0l7leG48Z6MGb0NP9+gIg3xGX6019ZAPoX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oWQwgAAANsAAAAPAAAAAAAAAAAAAAAAAJgCAABkcnMvZG93&#10;bnJldi54bWxQSwUGAAAAAAQABAD1AAAAhwMAAAAA&#10;" filled="f" strokeweight=".134mm"/>
                <v:shape id="Picture 994" o:spid="_x0000_s1318" type="#_x0000_t75" style="position:absolute;left:239;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7sAbDAAAA2wAAAA8AAABkcnMvZG93bnJldi54bWxEj0FrAjEUhO8F/0N4gpeiWYUushpFhEIR&#10;eqjV+2Pz3CxuXtYkuqu/vhGEHoeZ+YZZrnvbiBv5UDtWMJ1kIIhLp2uuFBx+P8dzECEia2wck4I7&#10;BVivBm9LLLTr+Idu+1iJBOFQoAITY1tIGUpDFsPEtcTJOzlvMSbpK6k9dgluGznLslxarDktGGxp&#10;a6g8769Wgc+/S9vd38314Y7Ty25zOUWdKzUa9psFiEh9/A+/2l9aQf4Bzy/p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LuwBsMAAADbAAAADwAAAAAAAAAAAAAAAACf&#10;AgAAZHJzL2Rvd25yZXYueG1sUEsFBgAAAAAEAAQA9wAAAI8DAAAAAA==&#10;">
                  <v:imagedata r:id="rId90" o:title=""/>
                </v:shape>
                <v:rect id="Rectangle 993" o:spid="_x0000_s1319" style="position:absolute;left:239;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fMIA&#10;AADbAAAADwAAAGRycy9kb3ducmV2LnhtbESPzWrDMBCE74W+g9hAb42cFkRwo4QkpZBLD/l5gMXa&#10;2sbWrrCUxMnTV4VCjsPMfMMsVqPv1YWG2ApbmE0LUMSVuJZrC6fj1+scVEzIDnthsnCjCKvl89MC&#10;SydX3tPlkGqVIRxLtNCkFEqtY9WQxziVQJy9Hxk8piyHWrsBrxnue/1WFEZ7bDkvNBho21DVHc7e&#10;Qifbopeb2bD5fO/uMp6/QyBrXybj+gNUojE9wv/tnbNgDPx9yT9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L58wgAAANsAAAAPAAAAAAAAAAAAAAAAAJgCAABkcnMvZG93&#10;bnJldi54bWxQSwUGAAAAAAQABAD1AAAAhwMAAAAA&#10;" filled="f" strokeweight=".134mm"/>
                <v:shape id="Picture 992" o:spid="_x0000_s1320" type="#_x0000_t75" style="position:absolute;left:1544;top:117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C53EAAAA2wAAAA8AAABkcnMvZG93bnJldi54bWxEj91qwkAUhO+FvsNyCr3TTXOhEl1FhIKl&#10;KBj7AKfZYzaaPZtmNz99+65Q6OUwM98w6+1oa9FT6yvHCl5nCQjiwumKSwWfl7fpEoQPyBprx6Tg&#10;hzxsN0+TNWbaDXymPg+liBD2GSowITSZlL4wZNHPXEMcvatrLYYo21LqFocIt7VMk2QuLVYcFww2&#10;tDdU3PPOKvg+mf49/UiP59z75XD4OnXHW6fUy/O4W4EINIb/8F/7oBXMF/D4En+A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A/C53EAAAA2wAAAA8AAAAAAAAAAAAAAAAA&#10;nwIAAGRycy9kb3ducmV2LnhtbFBLBQYAAAAABAAEAPcAAACQAwAAAAA=&#10;">
                  <v:imagedata r:id="rId91" o:title=""/>
                </v:shape>
                <v:rect id="Rectangle 991" o:spid="_x0000_s1321" style="position:absolute;left:1544;top:117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Plb4A&#10;AADbAAAADwAAAGRycy9kb3ducmV2LnhtbERPzYrCMBC+C75DGGFvmqpQpGsUfxC87GF1H2Boxra0&#10;mQlN1OrTbw4Le/z4/tfbwXXqQX1ohA3MZxko4lJsw5WBn+tpugIVIrLFTpgMvCjAdjMerbGw8uRv&#10;elxipVIIhwIN1DH6QutQ1uQwzMQTJ+4mvcOYYF9p2+MzhbtOL7Is1w4bTg01ejrUVLaXuzPQyiHr&#10;5JXvOT8u27cM9y/vyZiPybD7BBVpiP/iP/fZGsjT2PQl/QC9+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4jj5W+AAAA2wAAAA8AAAAAAAAAAAAAAAAAmAIAAGRycy9kb3ducmV2&#10;LnhtbFBLBQYAAAAABAAEAPUAAACDAwAAAAA=&#10;" filled="f" strokeweight=".134mm"/>
                <v:shape id="Picture 990" o:spid="_x0000_s1322" type="#_x0000_t75" style="position:absolute;left:1544;top:13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sOnTEAAAA2wAAAA8AAABkcnMvZG93bnJldi54bWxEj91qwkAUhO+FvsNyCr3TTXMhNrqKCAWl&#10;KBj7AKfZYzaaPRuzm5++fbdQ6OUwM98wq81oa9FT6yvHCl5nCQjiwumKSwWfl/fpAoQPyBprx6Tg&#10;mzxs1k+TFWbaDXymPg+liBD2GSowITSZlL4wZNHPXEMcvatrLYYo21LqFocIt7VMk2QuLVYcFww2&#10;tDNU3PPOKnicTH9IP9LjOfd+Mey/Tt3x1in18jxulyACjeE//NfeawXzN/j9En+AX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7sOnTEAAAA2wAAAA8AAAAAAAAAAAAAAAAA&#10;nwIAAGRycy9kb3ducmV2LnhtbFBLBQYAAAAABAAEAPcAAACQAwAAAAA=&#10;">
                  <v:imagedata r:id="rId91" o:title=""/>
                </v:shape>
                <v:rect id="Rectangle 989" o:spid="_x0000_s1323" style="position:absolute;left:1544;top:13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wVTr8A&#10;AADbAAAADwAAAGRycy9kb3ducmV2LnhtbERPzWrCQBC+F3yHZQRvdaNCKtFV/EHopYeqDzBkxyQk&#10;O7NkV419+u6h0OPH97/eDq5TD+pDI2xgNs1AEZdiG64MXC+n9yWoEJEtdsJk4EUBtpvR2xoLK0/+&#10;psc5ViqFcCjQQB2jL7QOZU0Ow1Q8ceJu0juMCfaVtj0+U7jr9DzLcu2w4dRQo6dDTWV7vjsDrRyy&#10;Tl75nvPjov2R4f7lPRkzGQ+7FahIQ/wX/7k/rYGPtD5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jBVOvwAAANsAAAAPAAAAAAAAAAAAAAAAAJgCAABkcnMvZG93bnJl&#10;di54bWxQSwUGAAAAAAQABAD1AAAAhAMAAAAA&#10;" filled="f" strokeweight=".134mm"/>
                <v:shape id="Picture 988" o:spid="_x0000_s1324" type="#_x0000_t75" style="position:absolute;left:1530;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t0b7FAAAA2wAAAA8AAABkcnMvZG93bnJldi54bWxEj0FrwkAUhO9C/8PyCr1I3aSCtdFViiBa&#10;aSlNBa+P7DMJzb4Nu2tM/70rCB6HmfmGmS9704iOnK8tK0hHCQjiwuqaSwX73/XzFIQPyBoby6Tg&#10;nzwsFw+DOWbanvmHujyUIkLYZ6igCqHNpPRFRQb9yLbE0TtaZzBE6UqpHZ4j3DTyJUkm0mDNcaHC&#10;llYVFX/5yShwm+E276bfX4ePsZPpZvf2iU1Q6umxf5+BCNSHe/jW3moFrylcv8QfIB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bdG+xQAAANsAAAAPAAAAAAAAAAAAAAAA&#10;AJ8CAABkcnMvZG93bnJldi54bWxQSwUGAAAAAAQABAD3AAAAkQMAAAAA&#10;">
                  <v:imagedata r:id="rId92" o:title=""/>
                </v:shape>
                <v:rect id="Rectangle 987" o:spid="_x0000_s1325" style="position:absolute;left:1530;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uosIA&#10;AADbAAAADwAAAGRycy9kb3ducmV2LnhtbESPQWvCQBSE74L/YXmCN91oIS2pq1hLwYuHan/AI/ua&#10;hGTfW7KrRn+9KxR6HGbmG2a1GVynLtSHRtjAYp6BIi7FNlwZ+Dl9zd5AhYhssRMmAzcKsFmPRyss&#10;rFz5my7HWKkE4VCggTpGX2gdypochrl44uT9Su8wJtlX2vZ4TXDX6WWW5dphw2mhRk+7msr2eHYG&#10;WtllndzyD84/X9q7DOeD92TMdDJs30FFGuJ/+K+9twZel/D8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i6iwgAAANsAAAAPAAAAAAAAAAAAAAAAAJgCAABkcnMvZG93&#10;bnJldi54bWxQSwUGAAAAAAQABAD1AAAAhwMAAAAA&#10;" filled="f" strokeweight=".134mm"/>
                <v:shape id="Picture 986" o:spid="_x0000_s1326" type="#_x0000_t75" style="position:absolute;left:1482;top:204;width:2086;height: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Ec+7FAAAA2wAAAA8AAABkcnMvZG93bnJldi54bWxEj0FLAzEUhO9C/0N4BS9ik1rc2rVpKaLg&#10;pQfbxfNj87pZu3lZkthd/70RhB6HmfmGWW9H14kLhdh61jCfKRDEtTctNxqq49v9E4iYkA12nknD&#10;D0XYbiY3ayyNH/iDLofUiAzhWKIGm1JfShlrSw7jzPfE2Tv54DBlGRppAg4Z7jr5oFQhHbacFyz2&#10;9GKpPh++nYbH/d3rZ3UsbKjU135ll+dhUSitb6fj7hlEojFdw//td6NhuYC/L/kHy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hHPuxQAAANsAAAAPAAAAAAAAAAAAAAAA&#10;AJ8CAABkcnMvZG93bnJldi54bWxQSwUGAAAAAAQABAD3AAAAkQMAAAAA&#10;">
                  <v:imagedata r:id="rId93" o:title=""/>
                </v:shape>
                <v:shape id="Picture 985" o:spid="_x0000_s1327" type="#_x0000_t75" style="position:absolute;left:1786;top:225;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Z02bGAAAA2wAAAA8AAABkcnMvZG93bnJldi54bWxEj09rwkAUxO+FfoflFbwU3VRs1egqUhA9&#10;CNroweMj+/IHs29DdtWYT+8WCj0OM/MbZr5sTSVu1LjSsoKPQQSCOLW65FzB6bjuT0A4j6yxskwK&#10;HuRguXh9mWOs7Z1/6Jb4XAQIuxgVFN7XsZQuLcigG9iaOHiZbQz6IJtc6gbvAW4qOYyiL2mw5LBQ&#10;YE3fBaWX5GoUTPeb1WjymR+yrOvOm+R9l3baKdV7a1czEJ5a/x/+a2+1gvEIfr+EHyAXT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hnTZsYAAADbAAAADwAAAAAAAAAAAAAA&#10;AACfAgAAZHJzL2Rvd25yZXYueG1sUEsFBgAAAAAEAAQA9wAAAJIDAAAAAA==&#10;">
                  <v:imagedata r:id="rId84" o:title=""/>
                </v:shape>
                <v:line id="Line 984" o:spid="_x0000_s1328" style="position:absolute;visibility:visible;mso-wrap-style:square" from="1489,342" to="357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f31cUAAADbAAAADwAAAGRycy9kb3ducmV2LnhtbESPQWvCQBSE70L/w/IKvRTdVNBqdBUJ&#10;tKig0ETE4yP7TEKzb0N2q/Hfu0LB4zAz3zDzZWdqcaHWVZYVfAwiEMS51RUXCg7ZV38CwnlkjbVl&#10;UnAjB8vFS2+OsbZX/qFL6gsRIOxiVFB638RSurwkg25gG+LgnW1r0AfZFlK3eA1wU8thFI2lwYrD&#10;QokNJSXlv+mfUbBKTrvj93DKzSHbb0d0St+TzU2pt9duNQPhqfPP8H97rRV8juD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f31cUAAADbAAAADwAAAAAAAAAA&#10;AAAAAAChAgAAZHJzL2Rvd25yZXYueG1sUEsFBgAAAAAEAAQA+QAAAJMDAAAAAA==&#10;" strokeweight=".134mm"/>
                <v:rect id="Rectangle 983" o:spid="_x0000_s1329" style="position:absolute;left:1482;top:204;width:2079;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oocIA&#10;AADbAAAADwAAAGRycy9kb3ducmV2LnhtbESP3WrCQBSE7wt9h+UUvKubVogldZXWInjjhT8PcMie&#10;JiHZc5bsqtGndwXBy2FmvmFmi8F16kR9aIQNfIwzUMSl2IYrA4f96v0LVIjIFjthMnChAIv568sM&#10;Cytn3tJpFyuVIBwKNFDH6AutQ1mTwzAWT5y8f+kdxiT7StsezwnuOv2ZZbl22HBaqNHTsqay3R2d&#10;gVaWWSeX/Jfzv0l7leG48Z6MGb0NP9+gIg3xGX6019bANIf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SihwgAAANsAAAAPAAAAAAAAAAAAAAAAAJgCAABkcnMvZG93&#10;bnJldi54bWxQSwUGAAAAAAQABAD1AAAAhwMAAAAA&#10;" filled="f" strokeweight=".134mm"/>
                <v:shape id="Picture 982" o:spid="_x0000_s1330" type="#_x0000_t75" style="position:absolute;left:1413;top:18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l5uzDAAAA2wAAAA8AAABkcnMvZG93bnJldi54bWxEj81uwjAQhO9IfQdrK3EDOxwITTGoqgRC&#10;HPjtA6zibZI2XofYhPD2uFIljqOZ+UYzX/a2Fh21vnKsIRkrEMS5MxUXGr7Oq9EMhA/IBmvHpOFO&#10;HpaLl8EcM+NufKTuFAoRIewz1FCG0GRS+rwki37sGuLofbvWYoiyLaRp8RbhtpYTpabSYsVxocSG&#10;PkvKf09Xq4EwsW+dOqyTy4/a2kO9S8/7ndbD1/7jHUSgPjzD/+2N0ZCm8Pcl/gC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KXm7MMAAADbAAAADwAAAAAAAAAAAAAAAACf&#10;AgAAZHJzL2Rvd25yZXYueG1sUEsFBgAAAAAEAAQA9wAAAI8DAAAAAA==&#10;">
                  <v:imagedata r:id="rId94" o:title=""/>
                </v:shape>
                <v:rect id="Rectangle 981" o:spid="_x0000_s1331" style="position:absolute;left:1413;top:18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SL8A&#10;AADbAAAADwAAAGRycy9kb3ducmV2LnhtbERPzWrCQBC+F3yHZQRvdaNCKtFV/EHopYeqDzBkxyQk&#10;O7NkV419+u6h0OPH97/eDq5TD+pDI2xgNs1AEZdiG64MXC+n9yWoEJEtdsJk4EUBtpvR2xoLK0/+&#10;psc5ViqFcCjQQB2jL7QOZU0Ow1Q8ceJu0juMCfaVtj0+U7jr9DzLcu2w4dRQo6dDTWV7vjsDrRyy&#10;Tl75nvPjov2R4f7lPRkzGQ+7FahIQ/wX/7k/rYGPNDZ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hlIvwAAANsAAAAPAAAAAAAAAAAAAAAAAJgCAABkcnMvZG93bnJl&#10;di54bWxQSwUGAAAAAAQABAD1AAAAhAMAAAAA&#10;" filled="f" strokeweight=".134mm"/>
                <v:shape id="Picture 980" o:spid="_x0000_s1332" type="#_x0000_t75" style="position:absolute;left:1413;top:34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BoXbEAAAA2wAAAA8AAABkcnMvZG93bnJldi54bWxEj09rAjEUxO+FfofwCl6KZlXwz9YoaiuI&#10;t6pIj4/Na3br5mXZxHX99kYQehxm5jfMbNHaUjRU+8Kxgn4vAUGcOV2wUXA8bLoTED4gaywdk4Ib&#10;eVjMX19mmGp35W9q9sGICGGfooI8hCqV0mc5WfQ9VxFH79fVFkOUtZG6xmuE21IOkmQkLRYcF3Ks&#10;aJ1Tdt5frIL3H69HJtllp51ZfzXj1d/wLD+V6ry1yw8QgdrwH362t1rBeAqP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sBoXbEAAAA2wAAAA8AAAAAAAAAAAAAAAAA&#10;nwIAAGRycy9kb3ducmV2LnhtbFBLBQYAAAAABAAEAPcAAACQAwAAAAA=&#10;">
                  <v:imagedata r:id="rId95" o:title=""/>
                </v:shape>
                <v:rect id="Rectangle 979" o:spid="_x0000_s1333" style="position:absolute;left:1413;top:34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lab4A&#10;AADbAAAADwAAAGRycy9kb3ducmV2LnhtbERPzYrCMBC+L/gOYQRva+oKRapR/GHBi4d1fYChGdvS&#10;ZiY0UatPbw4Le/z4/lebwXXqTn1ohA3Mphko4lJsw5WBy+/35wJUiMgWO2Ey8KQAm/XoY4WFlQf/&#10;0P0cK5VCOBRooI7RF1qHsiaHYSqeOHFX6R3GBPtK2x4fKdx1+ivLcu2w4dRQo6d9TWV7vjkDreyz&#10;Tp75jvPDvH3JcDt5T8ZMxsN2CSrSEP/Ff+6jNbBI69OX9AP0+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BZZWm+AAAA2wAAAA8AAAAAAAAAAAAAAAAAmAIAAGRycy9kb3ducmV2&#10;LnhtbFBLBQYAAAAABAAEAPUAAACDAwAAAAA=&#10;" filled="f" strokeweight=".134mm"/>
                <v:shape id="Picture 978" o:spid="_x0000_s1334" type="#_x0000_t75" style="position:absolute;left:1413;top:550;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VqyTCAAAA2wAAAA8AAABkcnMvZG93bnJldi54bWxEj81uwjAQhO+VeAdrkbiBnR4oBAxCSK1Q&#10;D/w/wCpekkC8TmMT0revkZB6HM3MN5r5srOVaKnxpWMNyUiBIM6cKTnXcD59DicgfEA2WDkmDb/k&#10;Ybnovc0xNe7BB2qPIRcRwj5FDUUIdSqlzwqy6EeuJo7exTUWQ5RNLk2Djwi3lXxXaiwtlhwXCqxp&#10;XVB2O96tBsLETlu1/0p+rurb7qvtx2m31XrQ71YzEIG68B9+tTdGwySB55f4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1askwgAAANsAAAAPAAAAAAAAAAAAAAAAAJ8C&#10;AABkcnMvZG93bnJldi54bWxQSwUGAAAAAAQABAD3AAAAjgMAAAAA&#10;">
                  <v:imagedata r:id="rId94" o:title=""/>
                </v:shape>
                <v:rect id="Rectangle 977" o:spid="_x0000_s1335" style="position:absolute;left:1413;top:550;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dehcIA&#10;AADbAAAADwAAAGRycy9kb3ducmV2LnhtbESPwWrDMBBE74X+g9hAb7WcFExwIps2JdBLD03zAYu1&#10;sY2tXWEpiZOvrwqFHoeZecNs69mN6kJT6IUNLLMcFHEjtufWwPF7/7wGFSKyxVGYDNwoQF09Pmyx&#10;tHLlL7ocYqsShEOJBroYfal1aDpyGDLxxMk7yeQwJjm12k54TXA36lWeF9phz2mhQ0+7jprhcHYG&#10;Btnlo9yKNy7eX4a7zOdP78mYp8X8ugEVaY7/4b/2hzWwXsHvl/QDd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16FwgAAANsAAAAPAAAAAAAAAAAAAAAAAJgCAABkcnMvZG93&#10;bnJldi54bWxQSwUGAAAAAAQABAD1AAAAhwMAAAAA&#10;" filled="f" strokeweight=".134mm"/>
                <v:shape id="Picture 976" o:spid="_x0000_s1336" type="#_x0000_t75" style="position:absolute;left:1586;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6CWzEAAAA2wAAAA8AAABkcnMvZG93bnJldi54bWxEj8FuwjAQRO+V+g/WVuJWnBaB0oBBLahS&#10;euAALfclXpJAvA62S8Lf10hIPY5m5o1mtuhNIy7kfG1ZwcswAUFcWF1zqeDn+/M5BeEDssbGMim4&#10;kofF/PFhhpm2HW/osg2liBD2GSqoQmgzKX1RkUE/tC1x9A7WGQxRulJqh12Em0a+JslEGqw5LlTY&#10;0rKi4rT9NQp02eb1+ZSvXfe1Wr3tPtz4eNwrNXjq36cgAvXhP3xv51pBOoLbl/gD5P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6CWzEAAAA2wAAAA8AAAAAAAAAAAAAAAAA&#10;nwIAAGRycy9kb3ducmV2LnhtbFBLBQYAAAAABAAEAPcAAACQAwAAAAA=&#10;">
                  <v:imagedata r:id="rId96" o:title=""/>
                </v:shape>
                <v:rect id="Rectangle 975" o:spid="_x0000_s1337" style="position:absolute;left:1586;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asIA&#10;AADbAAAADwAAAGRycy9kb3ducmV2LnhtbESPQWvCQBSE7wX/w/KE3urGWoJEV1GL4KWHqj/gkX0m&#10;Idn3luyqsb/eLRR6HGbmG2a5HlynbtSHRtjAdJKBIi7FNlwZOJ/2b3NQISJb7ITJwIMCrFejlyUW&#10;Vu78TbdjrFSCcCjQQB2jL7QOZU0Ow0Q8cfIu0juMSfaVtj3eE9x1+j3Lcu2w4bRQo6ddTWV7vDoD&#10;reyyTh75lvPPWfsjw/XLezLmdTxsFqAiDfE//Nc+WAPzD/j9kn6A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mNqwgAAANsAAAAPAAAAAAAAAAAAAAAAAJgCAABkcnMvZG93&#10;bnJldi54bWxQSwUGAAAAAAQABAD1AAAAhwMAAAAA&#10;" filled="f" strokeweight=".134mm"/>
                <v:shape id="Picture 974" o:spid="_x0000_s1338" type="#_x0000_t75" style="position:absolute;left:1820;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cjaHHAAAA2wAAAA8AAABkcnMvZG93bnJldi54bWxEj09rwkAUxO9Cv8PyCr2Ibgy12NRV0oJF&#10;KB6qHjw+sq/50+zbkN0m0U/fFQSPw8z8hlmuB1OLjlpXWlYwm0YgiDOrS84VHA+byQKE88gaa8uk&#10;4EwO1quH0RITbXv+pm7vcxEg7BJUUHjfJFK6rCCDbmob4uD92NagD7LNpW6xD3BTyziKXqTBksNC&#10;gQ19FJT97v+MgvTVXWaprar49ByPd+9Z9bX5vCj19DikbyA8Df4evrW3WsFiDtcv4QfI1T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9cjaHHAAAA2wAAAA8AAAAAAAAAAAAA&#10;AAAAnwIAAGRycy9kb3ducmV2LnhtbFBLBQYAAAAABAAEAPcAAACTAwAAAAA=&#10;">
                  <v:imagedata r:id="rId97" o:title=""/>
                </v:shape>
                <v:rect id="Rectangle 973" o:spid="_x0000_s1339" style="position:absolute;left:1820;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YhsIA&#10;AADbAAAADwAAAGRycy9kb3ducmV2LnhtbESPQWvCQBSE74X+h+UVvNWNFoKkrqFGCr14qPYHPLKv&#10;SUj2vSW7auyvd4WCx2FmvmHW5eQGdaYxdMIGFvMMFHEttuPGwM/x83UFKkRki4MwGbhSgHLz/LTG&#10;wsqFv+l8iI1KEA4FGmhj9IXWoW7JYZiLJ07er4wOY5Jjo+2IlwR3g15mWa4ddpwWWvRUtVT3h5Mz&#10;0EuVDXLNt5zv3vo/mU5778mY2cv08Q4q0hQf4f/2lzWwyuH+Jf0A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iGwgAAANsAAAAPAAAAAAAAAAAAAAAAAJgCAABkcnMvZG93&#10;bnJldi54bWxQSwUGAAAAAAQABAD1AAAAhwMAAAAA&#10;" filled="f" strokeweight=".134mm"/>
                <v:shape id="Picture 972" o:spid="_x0000_s1340" type="#_x0000_t75" style="position:absolute;left:2014;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KLrW/AAAA2wAAAA8AAABkcnMvZG93bnJldi54bWxEj80KwjAQhO+C7xBW8Kap4m81iiiCIAhV&#10;H2Bp1rbYbEoTtb69EQSPw8x8wyzXjSnFk2pXWFYw6EcgiFOrC84UXC/73gyE88gaS8uk4E0O1qt2&#10;a4mxti9O6Hn2mQgQdjEqyL2vYildmpNB17cVcfButjbog6wzqWt8Bbgp5TCKJtJgwWEhx4q2OaX3&#10;88MoMPObHB8nG7e3yf09PpjTaLsjpbqdZrMA4anx//CvfdAKZlP4fgk/QK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Si61vwAAANsAAAAPAAAAAAAAAAAAAAAAAJ8CAABk&#10;cnMvZG93bnJldi54bWxQSwUGAAAAAAQABAD3AAAAiwMAAAAA&#10;">
                  <v:imagedata r:id="rId98" o:title=""/>
                </v:shape>
                <v:rect id="Rectangle 971" o:spid="_x0000_s1341" style="position:absolute;left:2014;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pb74A&#10;AADbAAAADwAAAGRycy9kb3ducmV2LnhtbERPzYrCMBC+L/gOYQRva+oKRapR/GHBi4d1fYChGdvS&#10;ZiY0UatPbw4Le/z4/lebwXXqTn1ohA3Mphko4lJsw5WBy+/35wJUiMgWO2Ey8KQAm/XoY4WFlQf/&#10;0P0cK5VCOBRooI7RF1qHsiaHYSqeOHFX6R3GBPtK2x4fKdx1+ivLcu2w4dRQo6d9TWV7vjkDreyz&#10;Tp75jvPDvH3JcDt5T8ZMxsN2CSrSEP/Ff+6jNbBIY9OX9AP0+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vaW++AAAA2wAAAA8AAAAAAAAAAAAAAAAAmAIAAGRycy9kb3ducmV2&#10;LnhtbFBLBQYAAAAABAAEAPUAAACDAwAAAAA=&#10;" filled="f" strokeweight=".134mm"/>
                <v:shape id="Picture 970" o:spid="_x0000_s1342" type="#_x0000_t75" style="position:absolute;left:2255;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ZH1y/AAAA2wAAAA8AAABkcnMvZG93bnJldi54bWxEj9sKwjAQRN8F/yGs4JumiorWRhFFEATB&#10;ywcszfaCzaY0UevfG0HwcZiZM0yybk0lntS40rKC0TACQZxaXXKu4HbdD+YgnEfWWFkmBW9ysF51&#10;OwnG2r74TM+Lz0WAsItRQeF9HUvp0oIMuqGtiYOX2cagD7LJpW7wFeCmkuMomkmDJYeFAmvaFpTe&#10;Lw+jwCwyOT3ONm5vz/f39GBOk+2OlOr32s0ShKfW/8O/9kErmC/g+yX8ALn6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KmR9cvwAAANsAAAAPAAAAAAAAAAAAAAAAAJ8CAABk&#10;cnMvZG93bnJldi54bWxQSwUGAAAAAAQABAD3AAAAiwMAAAAA&#10;">
                  <v:imagedata r:id="rId98" o:title=""/>
                </v:shape>
                <v:rect id="Rectangle 969" o:spid="_x0000_s1343" style="position:absolute;left:2255;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ztL8A&#10;AADbAAAADwAAAGRycy9kb3ducmV2LnhtbERPzWrCQBC+F3yHZQRvdaNCqNFV/EHopYeqDzBkxyQk&#10;O7NkV419+u6h0OPH97/eDq5TD+pDI2xgNs1AEZdiG64MXC+n9w9QISJb7ITJwIsCbDejtzUWVp78&#10;TY9zrFQK4VCggTpGX2gdypochql44sTdpHcYE+wrbXt8pnDX6XmW5dphw6mhRk+Hmsr2fHcGWjlk&#10;nbzyPefHRfsjw/3LezJmMh52K1CRhvgv/nN/WgPLtD5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PO0vwAAANsAAAAPAAAAAAAAAAAAAAAAAJgCAABkcnMvZG93bnJl&#10;di54bWxQSwUGAAAAAAQABAD1AAAAhAMAAAAA&#10;" filled="f" strokeweight=".134mm"/>
                <v:shape id="Picture 968" o:spid="_x0000_s1344" type="#_x0000_t75" style="position:absolute;left:2545;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ZZJfGAAAA2wAAAA8AAABkcnMvZG93bnJldi54bWxEj09rwkAUxO+FfoflFbw1m1QQjW6kLQh6&#10;sGBUxNsj+/LHZt+m2VXTb98tFHocZuY3zGI5mFbcqHeNZQVJFIMgLqxuuFJw2K+epyCcR9bYWiYF&#10;3+RgmT0+LDDV9s47uuW+EgHCLkUFtfddKqUrajLoItsRB6+0vUEfZF9J3eM9wE0rX+J4Ig02HBZq&#10;7Oi9puIzvxoFK6rG+eV0eiuTrTteZ+fN18d2o9ToaXidg/A0+P/wX3utFcwS+P0SfoDM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xlkl8YAAADbAAAADwAAAAAAAAAAAAAA&#10;AACfAgAAZHJzL2Rvd25yZXYueG1sUEsFBgAAAAAEAAQA9wAAAJIDAAAAAA==&#10;">
                  <v:imagedata r:id="rId99" o:title=""/>
                </v:shape>
                <v:rect id="Rectangle 967" o:spid="_x0000_s1345" style="position:absolute;left:2545;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IWMIA&#10;AADbAAAADwAAAGRycy9kb3ducmV2LnhtbESPQWvCQBSE74L/YXmCN91oIbSpq1hLwYuHan/AI/ua&#10;hGTfW7KrRn+9KxR6HGbmG2a1GVynLtSHRtjAYp6BIi7FNlwZ+Dl9zV5BhYhssRMmAzcKsFmPRyss&#10;rFz5my7HWKkE4VCggTpGX2gdypochrl44uT9Su8wJtlX2vZ4TXDX6WWW5dphw2mhRk+7msr2eHYG&#10;WtllndzyD84/X9q7DOeD92TMdDJs30FFGuJ/+K+9twbelvD8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shYwgAAANsAAAAPAAAAAAAAAAAAAAAAAJgCAABkcnMvZG93&#10;bnJldi54bWxQSwUGAAAAAAQABAD1AAAAhwMAAAAA&#10;" filled="f" strokeweight=".134mm"/>
                <v:shape id="Picture 966" o:spid="_x0000_s1346" type="#_x0000_t75" style="position:absolute;left:2801;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IzajFAAAA2wAAAA8AAABkcnMvZG93bnJldi54bWxEj0FrwkAUhO+F/oflFbzVjVUkja6hFMSA&#10;p2ppc3xkn0lo9m2SXWP013eFQo/DzHzDrNPRNGKg3tWWFcymEQjiwuqaSwWfx+1zDMJ5ZI2NZVJw&#10;JQfp5vFhjYm2F/6g4eBLESDsElRQed8mUrqiIoNualvi4J1sb9AH2ZdS93gJcNPIlyhaSoM1h4UK&#10;W3qvqPg5nI2C/Wz3leUUdftb3A7fGed5ZxZKTZ7GtxUIT6P/D/+1M63gdQ73L+EHy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SM2oxQAAANsAAAAPAAAAAAAAAAAAAAAA&#10;AJ8CAABkcnMvZG93bnJldi54bWxQSwUGAAAAAAQABAD3AAAAkQMAAAAA&#10;">
                  <v:imagedata r:id="rId100" o:title=""/>
                </v:shape>
                <v:rect id="Rectangle 965" o:spid="_x0000_s1347" style="position:absolute;left:2801;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1t8IA&#10;AADbAAAADwAAAGRycy9kb3ducmV2LnhtbESPQWvCQBSE74X+h+UVeqsbWwkaXUUthV48VP0Bj+wz&#10;Ccm+t2RXjf31XUHocZiZb5jFanCdulAfGmED41EGirgU23Bl4Hj4epuCChHZYidMBm4UYLV8flpg&#10;YeXKP3TZx0olCIcCDdQx+kLrUNbkMIzEEyfvJL3DmGRfadvjNcFdp9+zLNcOG04LNXra1lS2+7Mz&#10;0Mo26+SWbzj//Gh/ZTjvvCdjXl+G9RxUpCH+hx/tb2tgNoH7l/QD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W3wgAAANsAAAAPAAAAAAAAAAAAAAAAAJgCAABkcnMvZG93&#10;bnJldi54bWxQSwUGAAAAAAQABAD1AAAAhwMAAAAA&#10;" filled="f" strokeweight=".134mm"/>
                <v:shape id="Picture 964" o:spid="_x0000_s1348" type="#_x0000_t75" style="position:absolute;left:3077;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MGY3EAAAA2wAAAA8AAABkcnMvZG93bnJldi54bWxEj9FqwkAURN8F/2G5gm+6sbZao6tIrVAo&#10;iLH9gEv2dhPN3g3ZNca/dwuFPg4zc4ZZbTpbiZYaXzpWMBknIIhzp0s2Cr6/9qNXED4ga6wck4I7&#10;edis+70VptrdOKP2FIyIEPYpKihCqFMpfV6QRT92NXH0flxjMUTZGKkbvEW4reRTksykxZLjQoE1&#10;vRWUX05Xq+Bzilsz37e7Q/ueHbPD+fiMC6PUcNBtlyACdeE//Nf+0AoWL/D7Jf4AuX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MGY3EAAAA2wAAAA8AAAAAAAAAAAAAAAAA&#10;nwIAAGRycy9kb3ducmV2LnhtbFBLBQYAAAAABAAEAPcAAACQAwAAAAA=&#10;">
                  <v:imagedata r:id="rId101" o:title=""/>
                </v:shape>
                <v:rect id="Rectangle 963" o:spid="_x0000_s1349" style="position:absolute;left:3077;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W8IA&#10;AADbAAAADwAAAGRycy9kb3ducmV2LnhtbESP3WrCQBSE7wt9h+UUvKubVgg2dZXWInjjhT8PcMie&#10;JiHZc5bsqtGndwXBy2FmvmFmi8F16kR9aIQNfIwzUMSl2IYrA4f96n0KKkRki50wGbhQgMX89WWG&#10;hZUzb+m0i5VKEA4FGqhj9IXWoazJYRiLJ07ev/QOY5J9pW2P5wR3nf7Mslw7bDgt1OhpWVPZ7o7O&#10;QCvLrJNL/sv536S9ynDceE/GjN6Gn29QkYb4DD/aa2vgK4f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c5bwgAAANsAAAAPAAAAAAAAAAAAAAAAAJgCAABkcnMvZG93&#10;bnJldi54bWxQSwUGAAAAAAQABAD1AAAAhwMAAAAA&#10;" filled="f" strokeweight=".134mm"/>
                <v:shape id="Picture 962" o:spid="_x0000_s1350" type="#_x0000_t75" style="position:absolute;left:3485;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Zt1nDAAAA2wAAAA8AAABkcnMvZG93bnJldi54bWxEj0FLw0AUhO8F/8PyBC/FbvRgk9htEaHg&#10;TWz7A16zzyS4+zZmX9PVX+8KhR6HmfmGWW2Sd2qiMfaBDTwsClDETbA9twYO++19CSoKskUXmAz8&#10;UITN+ma2wtqGM3/QtJNWZQjHGg10IkOtdWw68hgXYSDO3mcYPUqWY6vtiOcM904/FsWT9thzXuhw&#10;oNeOmq/dyRuYxA3791T8puWxdPNyW8XTtxhzd5tenkEJJbmGL+03a6Bawv+X/AP0+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m3WcMAAADbAAAADwAAAAAAAAAAAAAAAACf&#10;AgAAZHJzL2Rvd25yZXYueG1sUEsFBgAAAAAEAAQA9wAAAI8DAAAAAA==&#10;">
                  <v:imagedata r:id="rId102" o:title=""/>
                </v:shape>
                <v:rect id="Rectangle 961" o:spid="_x0000_s1351" style="position:absolute;left:3485;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8A&#10;AADbAAAADwAAAGRycy9kb3ducmV2LnhtbERPzWrCQBC+F3yHZQRvdaNCqNFV/EHopYeqDzBkxyQk&#10;O7NkV419+u6h0OPH97/eDq5TD+pDI2xgNs1AEZdiG64MXC+n9w9QISJb7ITJwIsCbDejtzUWVp78&#10;TY9zrFQK4VCggTpGX2gdypochql44sTdpHcYE+wrbXt8pnDX6XmW5dphw6mhRk+Hmsr2fHcGWjlk&#10;nbzyPefHRfsjw/3LezJmMh52K1CRhvgv/nN/WgPLNDZ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9v+yvwAAANsAAAAPAAAAAAAAAAAAAAAAAJgCAABkcnMvZG93bnJl&#10;di54bWxQSwUGAAAAAAQABAD1AAAAhAMAAAAA&#10;" filled="f" strokeweight=".134mm"/>
                <v:shape id="Picture 960" o:spid="_x0000_s1352" type="#_x0000_t75" style="position:absolute;left:3499;top:287;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K52nEAAAA2wAAAA8AAABkcnMvZG93bnJldi54bWxEj09rwkAUxO8Fv8PyCr0U3cRDqdFVikYR&#10;L8W/4O2RfSbB7NuQ3Sbpt3cLBY/DzPyGmS16U4mWGldaVhCPIhDEmdUl5wpOx/XwE4TzyBory6Tg&#10;lxws5oOXGSbadryn9uBzESDsElRQeF8nUrqsIINuZGvi4N1sY9AH2eRSN9gFuKnkOIo+pMGSw0KB&#10;NS0Lyu6HH6Ngab/TFe8ul2OKnt43dcxXOiv19tp/TUF46v0z/N/eagWTCfx9CT9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K52nEAAAA2wAAAA8AAAAAAAAAAAAAAAAA&#10;nwIAAGRycy9kb3ducmV2LnhtbFBLBQYAAAAABAAEAPcAAACQAwAAAAA=&#10;">
                  <v:imagedata r:id="rId103" o:title=""/>
                </v:shape>
                <v:rect id="Rectangle 959" o:spid="_x0000_s1353" style="position:absolute;left:3499;top:287;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8wcMA&#10;AADcAAAADwAAAGRycy9kb3ducmV2LnhtbESPQU/DMAyF70j8h8hI3FjCJlWoLJtgE9IuHBj8AKsx&#10;bdXGjpps6/j1+IDEzdZ7fu/zejvH0Zxpyr2wh8eFA0PcSOi59fD1+fbwBCYX5ICjMHm4Uobt5vZm&#10;jXWQC3/Q+VhaoyGca/TQlZJqa3PTUcS8kESs2rdMEYuuU2vDhBcNj6NdOlfZiD1rQ4eJdh01w/EU&#10;PQyyc6Ncq1eu9qvhR+bTe0rk/f3d/PIMptBc/s1/14eg+E7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G8wcMAAADcAAAADwAAAAAAAAAAAAAAAACYAgAAZHJzL2Rv&#10;d25yZXYueG1sUEsFBgAAAAAEAAQA9QAAAIgDAAAAAA==&#10;" filled="f" strokeweight=".134mm"/>
                <v:shape id="Picture 958" o:spid="_x0000_s1354" type="#_x0000_t75" style="position:absolute;left:3499;top:467;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J5fbBAAAA3AAAAA8AAABkcnMvZG93bnJldi54bWxET0uLwjAQvgv7H8IseBGb1oNINRVx3UW8&#10;LD7B29CMbbGZlCar9d9vBMHbfHzPmc07U4sbta6yrCCJYhDEudUVFwoO++/hBITzyBpry6TgQQ7m&#10;2Udvhqm2d97SbecLEULYpaig9L5JpXR5SQZdZBviwF1sa9AH2BZSt3gP4aaWozgeS4MVh4YSG1qW&#10;lF93f0bB0v6uvnhzOu1X6Gnw0yR8pqNS/c9uMQXhqfNv8cu91mF+nMDzmXCBz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WJ5fbBAAAA3AAAAA8AAAAAAAAAAAAAAAAAnwIA&#10;AGRycy9kb3ducmV2LnhtbFBLBQYAAAAABAAEAPcAAACNAwAAAAA=&#10;">
                  <v:imagedata r:id="rId103" o:title=""/>
                </v:shape>
                <v:rect id="Rectangle 957" o:spid="_x0000_s1355" style="position:absolute;left:3499;top:467;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LcAA&#10;AADcAAAADwAAAGRycy9kb3ducmV2LnhtbERPzWoCMRC+F/oOYQq91UQLS1mNopZCLx60PsCwGXeX&#10;3cyETdS1T28KBW/z8f3OYjX6Xl1oiK2whenEgCKuxLVcWzj+fL19gIoJ2WEvTBZuFGG1fH5aYOnk&#10;ynu6HFKtcgjHEi00KYVS61g15DFOJBBn7iSDx5ThUGs34DWH+17PjCm0x5ZzQ4OBtg1V3eHsLXSy&#10;Nb3cig0Xn+/dr4znXQhk7evLuJ6DSjSmh/jf/e3yfDODv2fy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HLcAAAADcAAAADwAAAAAAAAAAAAAAAACYAgAAZHJzL2Rvd25y&#10;ZXYueG1sUEsFBgAAAAAEAAQA9QAAAIUDAAAAAA==&#10;" filled="f" strokeweight=".134mm"/>
                <v:shape id="Picture 956" o:spid="_x0000_s1356" type="#_x0000_t75" style="position:absolute;left:3312;top:1068;width:1409;height: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LEqfBAAAA3AAAAA8AAABkcnMvZG93bnJldi54bWxET0trAjEQvgv+hzCCt5q0FdGtUbRUKujF&#10;Z6/Tzbi7uJksm1TXf2+Egrf5+J4znja2FBeqfeFYw2tPgSBOnSk407DfLV6GIHxANlg6Jg038jCd&#10;tFtjTIy78oYu25CJGMI+QQ15CFUipU9zsuh7riKO3MnVFkOEdSZNjdcYbkv5ptRAWiw4NuRY0WdO&#10;6Xn7ZzXM5qdvufrBw1E164K/cFmNfvtadzvN7ANEoCY8xf/upYnz1Ts8nokXyM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ZLEqfBAAAA3AAAAA8AAAAAAAAAAAAAAAAAnwIA&#10;AGRycy9kb3ducmV2LnhtbFBLBQYAAAAABAAEAPcAAACNAwAAAAA=&#10;">
                  <v:imagedata r:id="rId104" o:title=""/>
                </v:shape>
                <v:shape id="Picture 955" o:spid="_x0000_s1357" type="#_x0000_t75" style="position:absolute;left:3388;top:1088;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gmUrEAAAA3AAAAA8AAABkcnMvZG93bnJldi54bWxET0trwkAQvhf8D8sIXkrdKFrS1FWkIHoQ&#10;tKkHj0N28sDsbMhuNebXu0Kht/n4nrNYdaYWV2pdZVnBZByBIM6srrhQcPrZvMUgnEfWWFsmBXdy&#10;sFoOXhaYaHvjb7qmvhAhhF2CCkrvm0RKl5Vk0I1tQxy43LYGfYBtIXWLtxBuajmNondpsOLQUGJD&#10;XyVll/TXKPg4bNezeF4c87zvz9v0dZ/12ik1GnbrTxCeOv8v/nPvdJgfzeD5TLh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gmUrEAAAA3AAAAA8AAAAAAAAAAAAAAAAA&#10;nwIAAGRycy9kb3ducmV2LnhtbFBLBQYAAAAABAAEAPcAAACQAwAAAAA=&#10;">
                  <v:imagedata r:id="rId84" o:title=""/>
                </v:shape>
                <v:line id="Line 954" o:spid="_x0000_s1358" style="position:absolute;visibility:visible;mso-wrap-style:square" from="3319,1206" to="4728,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kQmsQAAADcAAAADwAAAGRycy9kb3ducmV2LnhtbERPTWvCQBC9C/0PyxR6kbqpEGmjawiB&#10;llpQaBTxOGSnSWh2NmS3Jv57tyB4m8f7nFU6mlacqXeNZQUvswgEcWl1w5WCw/79+RWE88gaW8uk&#10;4EIO0vXDZIWJtgN/07nwlQgh7BJUUHvfJVK6siaDbmY74sD92N6gD7CvpO5xCOGmlfMoWkiDDYeG&#10;GjvKayp/iz+jIMtP2+PH/I27w373FdOpmOabi1JPj2O2BOFp9Hfxzf2pw/wohv9nwgV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RCaxAAAANwAAAAPAAAAAAAAAAAA&#10;AAAAAKECAABkcnMvZG93bnJldi54bWxQSwUGAAAAAAQABAD5AAAAkgMAAAAA&#10;" strokeweight=".134mm"/>
                <v:rect id="Rectangle 953" o:spid="_x0000_s1359" style="position:absolute;left:3312;top:1068;width:1402;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BLsAA&#10;AADcAAAADwAAAGRycy9kb3ducmV2LnhtbERPzWoCMRC+F/oOYYTeamILi2yNopaClx78eYBhM91d&#10;djMTNlFXn74pFLzNx/c7i9Xoe3WhIbbCFmZTA4q4EtdybeF0/Hqdg4oJ2WEvTBZuFGG1fH5aYOnk&#10;ynu6HFKtcgjHEi00KYVS61g15DFOJRBn7kcGjynDodZuwGsO971+M6bQHlvODQ0G2jZUdYezt9DJ&#10;1vRyKzZcfL53dxnP3yGQtS+Tcf0BKtGYHuJ/987l+aaAv2fy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SBLsAAAADcAAAADwAAAAAAAAAAAAAAAACYAgAAZHJzL2Rvd25y&#10;ZXYueG1sUEsFBgAAAAAEAAQA9QAAAIUDAAAAAA==&#10;" filled="f" strokeweight=".134mm"/>
                <v:shape id="Picture 952" o:spid="_x0000_s1360" type="#_x0000_t75" style="position:absolute;left:3243;top:118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JEj7CAAAA3AAAAA8AAABkcnMvZG93bnJldi54bWxET02LwjAQvQv7H8Is7E1T96BSjaKCyx4q&#10;2Lqw16EZ22IzKU1s6783guBtHu9zVpvB1KKj1lWWFUwnEQji3OqKCwV/58N4AcJ5ZI21ZVJwJweb&#10;9cdohbG2PafUZb4QIYRdjApK75tYSpeXZNBNbEMcuIttDfoA20LqFvsQbmr5HUUzabDi0FBiQ/uS&#10;8mt2Mwr2x/96lh4uuyQ1fZL83LanLj0p9fU5bJcgPA3+LX65f3WYH83h+Uy4QK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CRI+wgAAANwAAAAPAAAAAAAAAAAAAAAAAJ8C&#10;AABkcnMvZG93bnJldi54bWxQSwUGAAAAAAQABAD3AAAAjgMAAAAA&#10;">
                  <v:imagedata r:id="rId105" o:title=""/>
                </v:shape>
                <v:rect id="Rectangle 951" o:spid="_x0000_s1361" style="position:absolute;left:3243;top:118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wx8MA&#10;AADcAAAADwAAAGRycy9kb3ducmV2LnhtbESPQU/DMAyF70j8h8hI3FjCJlWoLJtgE9IuHBj8AKsx&#10;bdXGjpps6/j1+IDEzdZ7fu/zejvH0Zxpyr2wh8eFA0PcSOi59fD1+fbwBCYX5ICjMHm4Uobt5vZm&#10;jXWQC3/Q+VhaoyGca/TQlZJqa3PTUcS8kESs2rdMEYuuU2vDhBcNj6NdOlfZiD1rQ4eJdh01w/EU&#10;PQyyc6Ncq1eu9qvhR+bTe0rk/f3d/PIMptBc/s1/14eg+E5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wx8MAAADcAAAADwAAAAAAAAAAAAAAAACYAgAAZHJzL2Rv&#10;d25yZXYueG1sUEsFBgAAAAAEAAQA9QAAAIgDAAAAAA==&#10;" filled="f" strokeweight=".134mm"/>
                <v:shape id="Picture 950" o:spid="_x0000_s1362" type="#_x0000_t75" style="position:absolute;left:3754;top:99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f3nXCAAAA3AAAAA8AAABkcnMvZG93bnJldi54bWxET01rwkAQvQv9D8sUetNNrUiSukoRBMFL&#10;1FJ6HLLTTWh2NmbXGP+9Kwje5vE+Z7EabCN66nztWMH7JAFBXDpds1HwfdyMUxA+IGtsHJOCK3lY&#10;LV9GC8y1u/Ce+kMwIoawz1FBFUKbS+nLiiz6iWuJI/fnOoshws5I3eElhttGTpNkLi3WHBsqbGld&#10;Ufl/OFsFm9NvIG23H8XPNcv6WWoKsyuUensdvj5BBBrCU/xwb3Wcn2RwfyZeIJ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951wgAAANwAAAAPAAAAAAAAAAAAAAAAAJ8C&#10;AABkcnMvZG93bnJldi54bWxQSwUGAAAAAAQABAD3AAAAjgMAAAAA&#10;">
                  <v:imagedata r:id="rId106" o:title=""/>
                </v:shape>
                <v:rect id="Rectangle 949" o:spid="_x0000_s1363" style="position:absolute;left:3754;top:99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gqHMMA&#10;AADcAAAADwAAAGRycy9kb3ducmV2LnhtbESPwWrDQAxE74X8w6JAb806DZjiZhOSlEIuPTTNBwiv&#10;aht7pcW7SZx+fXUo9CYxo5mn9XYKg7nSmDphB8tFAYa4Ft9x4+D89f70AiZlZI+DMDm4U4LtZvaw&#10;xsrLjT/pesqN0RBOFTpoc46VtaluKWBaSCRW7VvGgFnXsbF+xJuGh8E+F0VpA3asDS1GOrRU96dL&#10;cNDLoRjkXu65fFv1PzJdPmIk5x7n0+4VTKYp/5v/ro9e8ZeKr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gqHMMAAADcAAAADwAAAAAAAAAAAAAAAACYAgAAZHJzL2Rv&#10;d25yZXYueG1sUEsFBgAAAAAEAAQA9QAAAIgDAAAAAA==&#10;" filled="f" strokeweight=".134mm"/>
                <v:shape id="Picture 948" o:spid="_x0000_s1364" type="#_x0000_t75" style="position:absolute;left:4058;top:99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k5FfEAAAA3AAAAA8AAABkcnMvZG93bnJldi54bWxET01rg0AQvQf6H5Yp9JasFlrEZhMk0BLp&#10;ocTYQ2+DO1WjOyvuxth/3w0EcpvH+5z1dja9mGh0rWUF8SoCQVxZ3XKtoDy+LxMQziNr7C2Tgj9y&#10;sN08LNaYanvhA02Fr0UIYZeigsb7IZXSVQ0ZdCs7EAfu144GfYBjLfWIlxBuevkcRa/SYMuhocGB&#10;dg1VXXE2CvLvU1F+fkRd4pL5Z59n9uv8YpV6epyzNxCeZn8X39x7HebHMVyfCRfIz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k5FfEAAAA3AAAAA8AAAAAAAAAAAAAAAAA&#10;nwIAAGRycy9kb3ducmV2LnhtbFBLBQYAAAAABAAEAPcAAACQAwAAAAA=&#10;">
                  <v:imagedata r:id="rId107" o:title=""/>
                </v:shape>
                <v:rect id="Rectangle 947" o:spid="_x0000_s1365" style="position:absolute;left:4058;top:99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R8MAA&#10;AADcAAAADwAAAGRycy9kb3ducmV2LnhtbERPzWrCQBC+F3yHZYTe6kYLoURX8QfBi4daH2DIjklI&#10;dmbJrhp9erdQ6G0+vt9ZrAbXqRv1oRE2MJ1koIhLsQ1XBs4/+48vUCEiW+yEycCDAqyWo7cFFlbu&#10;/E23U6xUCuFQoIE6Rl9oHcqaHIaJeOLEXaR3GBPsK217vKdw1+lZluXaYcOpoUZP25rK9nR1BlrZ&#10;Zp088g3nu8/2KcP16D0Z8z4e1nNQkYb4L/5zH2yaP53B7zPpAr1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YR8MAAAADcAAAADwAAAAAAAAAAAAAAAACYAgAAZHJzL2Rvd25y&#10;ZXYueG1sUEsFBgAAAAAEAAQA9QAAAIUDAAAAAA==&#10;" filled="f" strokeweight=".134mm"/>
                <v:shape id="Picture 946" o:spid="_x0000_s1366" type="#_x0000_t75" style="position:absolute;left:4472;top:99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V5Ye/AAAA3AAAAA8AAABkcnMvZG93bnJldi54bWxET8uqwjAQ3Qv+Qxjh7jS1gkg1iiiKrnxd&#10;uNuhGdtiMylNrL1+vREEd3M4z5ktWlOKhmpXWFYwHEQgiFOrC84U/F42/QkI55E1lpZJwT85WMy7&#10;nRkm2j74RM3ZZyKEsEtQQe59lUjp0pwMuoGtiAN3tbVBH2CdSV3jI4SbUsZRNJYGCw4NOVa0yim9&#10;ne9GwVrzM06Pp+3fJcZ7Y81hj5urUj+9djkF4an1X/HHvdNh/nAE72fCBXL+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8leWHvwAAANwAAAAPAAAAAAAAAAAAAAAAAJ8CAABk&#10;cnMvZG93bnJldi54bWxQSwUGAAAAAAQABAD3AAAAiwMAAAAA&#10;">
                  <v:imagedata r:id="rId108" o:title=""/>
                </v:shape>
                <v:rect id="Rectangle 945" o:spid="_x0000_s1367" style="position:absolute;left:4472;top:99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sH8EA&#10;AADcAAAADwAAAGRycy9kb3ducmV2LnhtbERPzWrCQBC+F/oOyxS81Y2tBEndhNZS8NJD1QcYstMk&#10;JDuzZFeNPr1bEHqbj+931tXkBnWiMXTCBhbzDBRxLbbjxsBh//W8AhUissVBmAxcKEBVPj6ssbBy&#10;5h867WKjUgiHAg20MfpC61C35DDMxRMn7ldGhzHBsdF2xHMKd4N+ybJcO+w4NbToadNS3e+OzkAv&#10;m2yQS/7B+edrf5Xp+O09GTN7mt7fQEWa4r/47t7aNH+xhL9n0gW6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jLB/BAAAA3AAAAA8AAAAAAAAAAAAAAAAAmAIAAGRycy9kb3du&#10;cmV2LnhtbFBLBQYAAAAABAAEAPUAAACGAwAAAAA=&#10;" filled="f" strokeweight=".134mm"/>
                <v:shape id="Picture 944" o:spid="_x0000_s1368" type="#_x0000_t75" style="position:absolute;left:4417;top:155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BU0bEAAAA3AAAAA8AAABkcnMvZG93bnJldi54bWxET0trAjEQvgv9D2EKvWnWlZayGpdWED1U&#10;aa0Xb8Nm3IebSdik7vbfNwXB23x8z1nkg2nFlTpfW1YwnSQgiAuray4VHL/X41cQPiBrbC2Tgl/y&#10;kC8fRgvMtO35i66HUIoYwj5DBVUILpPSFxUZ9BPriCN3tp3BEGFXSt1hH8NNK9MkeZEGa44NFTpa&#10;VVRcDj9Ggek/9mnZbJr6krrZ9vPd7Xe7k1JPj8PbHESgIdzFN/dWx/nTZ/h/Jl4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BU0bEAAAA3AAAAA8AAAAAAAAAAAAAAAAA&#10;nwIAAGRycy9kb3ducmV2LnhtbFBLBQYAAAAABAAEAPcAAACQAwAAAAA=&#10;">
                  <v:imagedata r:id="rId109" o:title=""/>
                </v:shape>
                <v:rect id="Rectangle 943" o:spid="_x0000_s1369" style="position:absolute;left:4417;top:155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X88AA&#10;AADcAAAADwAAAGRycy9kb3ducmV2LnhtbERPzWrCQBC+F3yHZQRvdWOFUKKr+EPBi4daH2DIjklI&#10;dmbJrhp9erdQ6G0+vt9ZrgfXqRv1oRE2MJtmoIhLsQ1XBs4/X++foEJEttgJk4EHBVivRm9LLKzc&#10;+Ztup1ipFMKhQAN1jL7QOpQ1OQxT8cSJu0jvMCbYV9r2eE/hrtMfWZZrhw2nhho97Woq29PVGWhl&#10;l3XyyLec7+ftU4br0XsyZjIeNgtQkYb4L/5zH2yaP8vh95l0gV6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X88AAAADcAAAADwAAAAAAAAAAAAAAAACYAgAAZHJzL2Rvd25y&#10;ZXYueG1sUEsFBgAAAAAEAAQA9QAAAIUDAAAAAA==&#10;" filled="f" strokeweight=".134mm"/>
                <v:shape id="Picture 942" o:spid="_x0000_s1370" type="#_x0000_t75" style="position:absolute;left:149;top:2380;width:1499;height: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6DUnEAAAA3AAAAA8AAABkcnMvZG93bnJldi54bWxET01rwkAQvRf8D8sI3urGHmyNrqIVsZRC&#10;axS8DtkxG8zOhuyaxP76bqHQ2zze5yxWva1ES40vHSuYjBMQxLnTJRcKTsfd4wsIH5A1Vo5JwZ08&#10;rJaDhwWm2nV8oDYLhYgh7FNUYEKoUyl9bsiiH7uaOHIX11gMETaF1A12MdxW8ilJptJiybHBYE2v&#10;hvJrdrMKvs9fZjs13eyzvR8375n7OO32uVKjYb+egwjUh3/xn/tNx/mTZ/h9Jl4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6DUnEAAAA3AAAAA8AAAAAAAAAAAAAAAAA&#10;nwIAAGRycy9kb3ducmV2LnhtbFBLBQYAAAAABAAEAPcAAACQAwAAAAA=&#10;">
                  <v:imagedata r:id="rId110" o:title=""/>
                </v:shape>
                <v:shape id="Picture 941" o:spid="_x0000_s1371" type="#_x0000_t75" style="position:absolute;left:529;top:2400;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0BZLHAAAA3AAAAA8AAABkcnMvZG93bnJldi54bWxEj09rwkAQxe+C32EZoRepG0stNnUVEYo9&#10;FNS0hx6H7OQPzc6G7KppPn3nIHib4b157zerTe8adaEu1J4NzGcJKOLc25pLA99f749LUCEiW2w8&#10;k4E/CrBZj0crTK2/8okuWSyVhHBI0UAVY5tqHfKKHIaZb4lFK3znMMraldp2eJVw1+inJHnRDmuW&#10;hgpb2lWU/2ZnZ+D1sN8+LxflsSiG4WefTT/zwQZjHib99g1UpD7ezbfrDyv4c6GVZ2QCvf4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m0BZLHAAAA3AAAAA8AAAAAAAAAAAAA&#10;AAAAnwIAAGRycy9kb3ducmV2LnhtbFBLBQYAAAAABAAEAPcAAACTAwAAAAA=&#10;">
                  <v:imagedata r:id="rId84" o:title=""/>
                </v:shape>
                <v:line id="Line 940" o:spid="_x0000_s1372" style="position:absolute;visibility:visible;mso-wrap-style:square" from="156,2518" to="1655,2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2MQsQAAADcAAAADwAAAGRycy9kb3ducmV2LnhtbERPTWvCQBC9C/0PyxR6KXWjoNTUVSTQ&#10;0hYUjKHkOGTHJJidDdmtSf69Wyh4m8f7nPV2MI24Uudqywpm0wgEcWF1zaWC7PT+8grCeWSNjWVS&#10;MJKD7eZhssZY256PdE19KUIIuxgVVN63sZSuqMigm9qWOHBn2xn0AXal1B32Idw0ch5FS2mw5tBQ&#10;YUtJRcUl/TUKdkm+//mYr7jNTofvBeXpc/I1KvX0OOzeQHga/F387/7UYf5sBX/PhAvk5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YxCxAAAANwAAAAPAAAAAAAAAAAA&#10;AAAAAKECAABkcnMvZG93bnJldi54bWxQSwUGAAAAAAQABAD5AAAAkgMAAAAA&#10;" strokeweight=".134mm"/>
                <v:rect id="Rectangle 939" o:spid="_x0000_s1373" style="position:absolute;left:149;top:2380;width:149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ocMA&#10;AADcAAAADwAAAGRycy9kb3ducmV2LnhtbESPwWrDQAxE74X+w6JAb806KZjiZBOSlEIvPTTNBwiv&#10;Yht7pcW7SZx+fXUo9CYxo5mn9XYKg7nSmDphB4t5AYa4Ft9x4+D0/f78CiZlZI+DMDm4U4Lt5vFh&#10;jZWXG3/R9ZgboyGcKnTQ5hwra1PdUsA0l0is2lnGgFnXsbF+xJuGh8Eui6K0ATvWhhYjHVqq++Ml&#10;OOjlUAxyL/dcvr30PzJdPmMk555m024FJtOU/81/1x9e8ZeKr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ocMAAADcAAAADwAAAAAAAAAAAAAAAACYAgAAZHJzL2Rv&#10;d25yZXYueG1sUEsFBgAAAAAEAAQA9QAAAIgDAAAAAA==&#10;" filled="f" strokeweight=".134mm"/>
                <v:shape id="Picture 938" o:spid="_x0000_s1374" type="#_x0000_t75" style="position:absolute;left:80;top:234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Ti9rEAAAA3AAAAA8AAABkcnMvZG93bnJldi54bWxET01rwkAQvRf6H5Yp9CJ1o5VWUjfBFhQP&#10;Xsza+5idJsHsbMyumv77riD0No/3OYt8sK24UO8bxwom4wQEcelMw5WCvV69zEH4gGywdUwKfslD&#10;nj0+LDA17so7uhShEjGEfYoK6hC6VEpf1mTRj11HHLkf11sMEfaVND1eY7ht5TRJ3qTFhmNDjR19&#10;1VQei7NVcFi9+/3raKQ/12e9PR2/Z2utZ0o9Pw3LDxCBhvAvvrs3Js6fTuD2TLxAZ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Ti9rEAAAA3AAAAA8AAAAAAAAAAAAAAAAA&#10;nwIAAGRycy9kb3ducmV2LnhtbFBLBQYAAAAABAAEAPcAAACQAwAAAAA=&#10;">
                  <v:imagedata r:id="rId111" o:title=""/>
                </v:shape>
                <v:rect id="Rectangle 937" o:spid="_x0000_s1375" style="position:absolute;left:80;top:234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bTcAA&#10;AADcAAAADwAAAGRycy9kb3ducmV2LnhtbERPzWrCQBC+F3yHZYTe6sYUQkldxR8ELx5q+wBDdkxC&#10;sjNLdtXo07uFQm/z8f3OYjW6Xl1pCK2wgfksA0VciW25NvDzvX/7ABUissVemAzcKcBqOXlZYGnl&#10;xl90PcVapRAOJRpoYvSl1qFqyGGYiSdO3FkGhzHBodZ2wFsKd73Os6zQDltODQ162jZUdaeLM9DJ&#10;NuvlXmy42L13DxkvR+/JmNfpuP4EFWmM/+I/98Gm+XkOv8+k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rbTcAAAADcAAAADwAAAAAAAAAAAAAAAACYAgAAZHJzL2Rvd25y&#10;ZXYueG1sUEsFBgAAAAAEAAQA9QAAAIUDAAAAAA==&#10;" filled="f" strokeweight=".134mm"/>
                <v:shape id="Picture 936" o:spid="_x0000_s1376" type="#_x0000_t75" style="position:absolute;left:494;top:231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P4JDBAAAA3AAAAA8AAABkcnMvZG93bnJldi54bWxET01rwkAQvRf8D8sIvTUbUykSXUNssfRq&#10;LD1PsmMSzc6G7NbEf98VhN7m8T5nk02mE1caXGtZwSKKQRBXVrdcK/g+7l9WIJxH1thZJgU3cpBt&#10;Z08bTLUd+UDXwtcihLBLUUHjfZ9K6aqGDLrI9sSBO9nBoA9wqKUecAzhppNJHL9Jgy2HhgZ7em+o&#10;uhS/RsHn7gNvyTLGYjWec9pX5dj9lEo9z6d8DcLT5P/FD/eXDvOTV7g/Ey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4P4JDBAAAA3AAAAA8AAAAAAAAAAAAAAAAAnwIA&#10;AGRycy9kb3ducmV2LnhtbFBLBQYAAAAABAAEAPcAAACNAwAAAAA=&#10;">
                  <v:imagedata r:id="rId112" o:title=""/>
                </v:shape>
                <v:rect id="Rectangle 935" o:spid="_x0000_s1377" style="position:absolute;left:494;top:231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osAA&#10;AADcAAAADwAAAGRycy9kb3ducmV2LnhtbERPzWrCQBC+C77DMoI33WhLKKmrWEvBi4dqH2DITpOQ&#10;7MySXTX69K5Q6G0+vt9ZbQbXqQv1oRE2sJhnoIhLsQ1XBn5OX7M3UCEiW+yEycCNAmzW49EKCytX&#10;/qbLMVYqhXAo0EAdoy+0DmVNDsNcPHHifqV3GBPsK217vKZw1+llluXaYcOpoUZPu5rK9nh2BlrZ&#10;ZZ3c8g/OP1/auwzng/dkzHQybN9BRRriv/jPvbdp/vIVns+k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mosAAAADcAAAADwAAAAAAAAAAAAAAAACYAgAAZHJzL2Rvd25y&#10;ZXYueG1sUEsFBgAAAAAEAAQA9QAAAIUDAAAAAA==&#10;" filled="f" strokeweight=".134mm"/>
                <v:shape id="Picture 934" o:spid="_x0000_s1378" type="#_x0000_t75" style="position:absolute;left:867;top:231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q3X/BAAAA3AAAAA8AAABkcnMvZG93bnJldi54bWxET01rwkAQvRf8D8sIvTUbQy0SXUNssfRq&#10;LD1PsmMSzc6G7NbEf98VhN7m8T5nk02mE1caXGtZwSKKQRBXVrdcK/g+7l9WIJxH1thZJgU3cpBt&#10;Z08bTLUd+UDXwtcihLBLUUHjfZ9K6aqGDLrI9sSBO9nBoA9wqKUecAzhppNJHL9Jgy2HhgZ7em+o&#10;uhS/RsHn7gNvyWuMxWo857SvyrH7KZV6nk/5GoSnyf+LH+4vHeYnS7g/Ey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6q3X/BAAAA3AAAAA8AAAAAAAAAAAAAAAAAnwIA&#10;AGRycy9kb3ducmV2LnhtbFBLBQYAAAAABAAEAPcAAACNAwAAAAA=&#10;">
                  <v:imagedata r:id="rId112" o:title=""/>
                </v:shape>
                <v:rect id="Rectangle 933" o:spid="_x0000_s1379" style="position:absolute;left:867;top:231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dTsEA&#10;AADcAAAADwAAAGRycy9kb3ducmV2LnhtbERPzWrDMAy+D/oORoXdFqcdhJHVCWtLYZcd1u0BRKwl&#10;IbFkYrdN9/RzobCbPr5fberZjepMU+iFDayyHBRxI7bn1sD31+HpBVSIyBZHYTJwpQB1tXjYYGnl&#10;wp90PsZWpRAOJRroYvSl1qHpyGHIxBMn7kcmhzHBqdV2wksKd6Ne53mhHfacGjr0tOuoGY4nZ2CQ&#10;XT7KtdhysX8efmU+fXhPxjwu57dXUJHm+C++u99tmr8u4PZMuk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R3U7BAAAA3AAAAA8AAAAAAAAAAAAAAAAAmAIAAGRycy9kb3du&#10;cmV2LnhtbFBLBQYAAAAABAAEAPUAAACGAwAAAAA=&#10;" filled="f" strokeweight=".134mm"/>
                <v:shape id="Picture 932" o:spid="_x0000_s1380" type="#_x0000_t75" style="position:absolute;left:1510;top:231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6vRrAAAAA3AAAAA8AAABkcnMvZG93bnJldi54bWxET82KwjAQvi/sO4RZ8LamW2GVahQRFU+C&#10;1QcYmmlTt5mUJtb69kZY8DYf3+8sVoNtRE+drx0r+BknIIgLp2uuFFzOu+8ZCB+QNTaOScGDPKyW&#10;nx8LzLS784n6PFQihrDPUIEJoc2k9IUhi37sWuLIla6zGCLsKqk7vMdw28g0SX6lxZpjg8GWNoaK&#10;v/xmFWz36fEyYePL2/G89uUpv177WqnR17Cegwg0hLf4333QcX46hdcz8QK5f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vq9GsAAAADcAAAADwAAAAAAAAAAAAAAAACfAgAA&#10;ZHJzL2Rvd25yZXYueG1sUEsFBgAAAAAEAAQA9wAAAIwDAAAAAA==&#10;">
                  <v:imagedata r:id="rId113" o:title=""/>
                </v:shape>
                <v:rect id="Rectangle 931" o:spid="_x0000_s1381" style="position:absolute;left:1510;top:231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sp8MA&#10;AADcAAAADwAAAGRycy9kb3ducmV2LnhtbESPwWrDQAxE74X+w6JAb806KZjiZBOSlEIvPTTNBwiv&#10;Yht7pcW7SZx+fXUo9CYxo5mn9XYKg7nSmDphB4t5AYa4Ft9x4+D0/f78CiZlZI+DMDm4U4Lt5vFh&#10;jZWXG3/R9ZgboyGcKnTQ5hwra1PdUsA0l0is2lnGgFnXsbF+xJuGh8Eui6K0ATvWhhYjHVqq++Ml&#10;OOjlUAxyL/dcvr30PzJdPmMk555m024FJtOU/81/1x9e8ZdKq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sp8MAAADcAAAADwAAAAAAAAAAAAAAAACYAgAAZHJzL2Rv&#10;d25yZXYueG1sUEsFBgAAAAAEAAQA9QAAAIgDAAAAAA==&#10;" filled="f" strokeweight=".134mm"/>
                <v:shape id="Picture 930" o:spid="_x0000_s1382" type="#_x0000_t75" style="position:absolute;left:1579;top:252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cE6LBAAAA3AAAAA8AAABkcnMvZG93bnJldi54bWxET0uLwjAQvgv7H8IseLOpFcTtGkUWBC8e&#10;fCB4G5KxLTaTbhK1/vvNguBtPr7nzJe9bcWdfGgcKxhnOQhi7UzDlYLjYT2agQgR2WDrmBQ8KcBy&#10;8TGYY2ncg3d038dKpBAOJSqoY+xKKYOuyWLIXEecuIvzFmOCvpLG4yOF21YWeT6VFhtODTV29FOT&#10;vu5vVkGQu+nvhMzE95vbuTif9HFrtVLDz371DSJSH9/il3tj0vziC/6fSRf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8cE6LBAAAA3AAAAA8AAAAAAAAAAAAAAAAAnwIA&#10;AGRycy9kb3ducmV2LnhtbFBLBQYAAAAABAAEAPcAAACNAwAAAAA=&#10;">
                  <v:imagedata r:id="rId114" o:title=""/>
                </v:shape>
                <v:rect id="Rectangle 929" o:spid="_x0000_s1383" style="position:absolute;left:1579;top:252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12fMMA&#10;AADcAAAADwAAAGRycy9kb3ducmV2LnhtbESPwWrDQAxE74X8w6JCb826DZjiZBPahEIuPTTNBwiv&#10;Yht7pcW7SZx8fXUo9CYxo5mn1WYKg7nQmDphBy/zAgxxLb7jxsHx5/P5DUzKyB4HYXJwowSb9exh&#10;hZWXK3/T5ZAboyGcKnTQ5hwra1PdUsA0l0is2knGgFnXsbF+xKuGh8G+FkVpA3asDS1G2rZU94dz&#10;cNDLthjkVn5wuVv0d5nOXzGSc0+P0/sSTKYp/5v/rvde8ReKr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12fMMAAADcAAAADwAAAAAAAAAAAAAAAACYAgAAZHJzL2Rv&#10;d25yZXYueG1sUEsFBgAAAAAEAAQA9QAAAIgDAAAAAA==&#10;" filled="f" strokeweight=".134mm"/>
                <v:shape id="Picture 928" o:spid="_x0000_s1384" type="#_x0000_t75" style="position:absolute;left:1579;top:2760;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ziXm/AAAA3AAAAA8AAABkcnMvZG93bnJldi54bWxET8uqwjAQ3Qv+Qxjh7jTVgkg1ykUQ3Ljw&#10;geBuSMa22Ex6k6j1728Ewd0cznMWq8424kE+1I4VjEcZCGLtTM2lgtNxM5yBCBHZYOOYFLwowGrZ&#10;7y2wMO7Je3ocYilSCIcCFVQxtoWUQVdkMYxcS5y4q/MWY4K+lMbjM4XbRk6ybCot1pwaKmxpXZG+&#10;He5WQZD76V9OJvfd9n6ZXM76tLNaqZ9B9zsHEamLX/HHvTVpfj6G9zPpArn8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s4l5vwAAANwAAAAPAAAAAAAAAAAAAAAAAJ8CAABk&#10;cnMvZG93bnJldi54bWxQSwUGAAAAAAQABAD3AAAAiwMAAAAA&#10;">
                  <v:imagedata r:id="rId114" o:title=""/>
                </v:shape>
                <v:rect id="Rectangle 927" o:spid="_x0000_s1385" style="position:absolute;left:1579;top:2760;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NNkMAA&#10;AADcAAAADwAAAGRycy9kb3ducmV2LnhtbERPzWrCQBC+F3yHZYTe6kaFINFVWqXQiwd/HmDIjklI&#10;dmbJrhr79G6h4G0+vt9ZbQbXqRv1oRE2MJ1koIhLsQ1XBs6n748FqBCRLXbCZOBBATbr0dsKCyt3&#10;PtDtGCuVQjgUaKCO0Rdah7Imh2EinjhxF+kdxgT7Stse7yncdXqWZbl22HBqqNHTtqayPV6dgVa2&#10;WSeP/Ivz3bz9leG6956MeR8Pn0tQkYb4Ev+7f2yaP5/B3zPpAr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3NNkMAAAADcAAAADwAAAAAAAAAAAAAAAACYAgAAZHJzL2Rvd25y&#10;ZXYueG1sUEsFBgAAAAAEAAQA9QAAAIUDAAAAAA==&#10;" filled="f" strokeweight=".134mm"/>
                <v:shape id="Picture 926" o:spid="_x0000_s1386" type="#_x0000_t75" style="position:absolute;left:3360;top:2421;width:1340;height: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INEjCAAAA3AAAAA8AAABkcnMvZG93bnJldi54bWxET02LwjAQvQv7H8IseNN0FUSrURalULyI&#10;Vg/ehmZsi82k22Rr999vBMHbPN7nrDa9qUVHrassK/gaRyCIc6srLhScs2Q0B+E8ssbaMin4Iweb&#10;9cdghbG2Dz5Sd/KFCCHsYlRQet/EUrq8JINubBviwN1sa9AH2BZSt/gI4aaWkyiaSYMVh4YSG9qW&#10;lN9Pv0bBPNmljTeXtDsk259rvt8t3CRTavjZfy9BeOr9W/xypzrMn07h+Uy4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CDRIwgAAANwAAAAPAAAAAAAAAAAAAAAAAJ8C&#10;AABkcnMvZG93bnJldi54bWxQSwUGAAAAAAQABAD3AAAAjgMAAAAA&#10;">
                  <v:imagedata r:id="rId115" o:title=""/>
                </v:shape>
                <v:shape id="Picture 925" o:spid="_x0000_s1387" type="#_x0000_t75" style="position:absolute;left:3644;top:2442;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MU/fEAAAA3AAAAA8AAABkcnMvZG93bnJldi54bWxET0trwkAQvgv+h2WEXkQ3rVY0dRUpFHsQ&#10;tNGDxyE7edDsbMhuNebXdwXB23x8z1muW1OJCzWutKzgdRyBIE6tLjlXcDp+jeYgnEfWWFkmBTdy&#10;sF71e0uMtb3yD10Sn4sQwi5GBYX3dSylSwsy6Ma2Jg5cZhuDPsAml7rBawg3lXyLopk0WHJoKLCm&#10;z4LS3+TPKFjst5vp/D0/ZFnXnbfJcJd22in1Mmg3HyA8tf4pfri/dZg/mcL9mXCBXP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NMU/fEAAAA3AAAAA8AAAAAAAAAAAAAAAAA&#10;nwIAAGRycy9kb3ducmV2LnhtbFBLBQYAAAAABAAEAPcAAACQAwAAAAA=&#10;">
                  <v:imagedata r:id="rId84" o:title=""/>
                </v:shape>
                <v:line id="Line 924" o:spid="_x0000_s1388" style="position:absolute;visibility:visible;mso-wrap-style:square" from="3367,2559" to="4707,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XaJ8QAAADcAAAADwAAAGRycy9kb3ducmV2LnhtbERPTWvCQBC9F/oflin0IrqpYtHoKhJo&#10;UUGhiYjHITsmodnZkN1q/PeuIPQ2j/c582VnanGh1lWWFXwMIhDEudUVFwoO2Vd/AsJ5ZI21ZVJw&#10;IwfLxevLHGNtr/xDl9QXIoSwi1FB6X0TS+nykgy6gW2IA3e2rUEfYFtI3eI1hJtaDqPoUxqsODSU&#10;2FBSUv6b/hkFq+S0O34Pp9wcsv12TKe0l2xuSr2/dasZCE+d/xc/3Wsd5o/G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VdonxAAAANwAAAAPAAAAAAAAAAAA&#10;AAAAAKECAABkcnMvZG93bnJldi54bWxQSwUGAAAAAAQABAD5AAAAkgMAAAAA&#10;" strokeweight=".134mm"/>
                <v:rect id="Rectangle 923" o:spid="_x0000_s1389" style="position:absolute;left:3360;top:2421;width:133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Lk8AA&#10;AADcAAAADwAAAGRycy9kb3ducmV2LnhtbERPzWrCQBC+F/oOyxR6qxsVQkldQ40IvXjQ9gGG7DQJ&#10;yc4s2VWjT+8WCt7m4/udVTm5QZ1pDJ2wgfksA0Vci+24MfDzvXt7BxUissVBmAxcKUC5fn5aYWHl&#10;wgc6H2OjUgiHAg20MfpC61C35DDMxBMn7ldGhzHBsdF2xEsKd4NeZFmuHXacGlr0VLVU98eTM9BL&#10;lQ1yzTecb5f9TabT3nsy5vVl+vwAFWmKD/G/+8um+csc/p5JF+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hLk8AAAADcAAAADwAAAAAAAAAAAAAAAACYAgAAZHJzL2Rvd25y&#10;ZXYueG1sUEsFBgAAAAAEAAQA9QAAAIUDAAAAAA==&#10;" filled="f" strokeweight=".134mm"/>
                <v:shape id="Picture 922" o:spid="_x0000_s1390" type="#_x0000_t75" style="position:absolute;left:3291;top:2483;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hPdXAAAAA3AAAAA8AAABkcnMvZG93bnJldi54bWxET0trwkAQvhf8D8sI3pqNCq2kriI+wFPB&#10;x6W3ITvNhmZnY2bV+O/dQqG3+fieM1/2vlE36qQObGCc5aCIy2BrrgycT7vXGSiJyBabwGTgQQLL&#10;xeBljoUNdz7Q7RgrlUJYCjTgYmwLraV05FGy0BIn7jt0HmOCXaVth/cU7hs9yfM37bHm1OCwpbWj&#10;8ud49Qb8RkQ2cV25cvu5uwj28jU5GDMa9qsPUJH6+C/+c+9tmj99h99n0gV68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WE91cAAAADcAAAADwAAAAAAAAAAAAAAAACfAgAA&#10;ZHJzL2Rvd25yZXYueG1sUEsFBgAAAAAEAAQA9wAAAIwDAAAAAA==&#10;">
                  <v:imagedata r:id="rId116" o:title=""/>
                </v:shape>
                <v:rect id="Rectangle 921" o:spid="_x0000_s1391" style="position:absolute;left:3291;top:2483;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6esMA&#10;AADcAAAADwAAAGRycy9kb3ducmV2LnhtbESPwWrDQAxE74X8w6JCb826DZjiZBPahEIuPTTNBwiv&#10;Yht7pcW7SZx8fXUo9CYxo5mn1WYKg7nQmDphBy/zAgxxLb7jxsHx5/P5DUzKyB4HYXJwowSb9exh&#10;hZWXK3/T5ZAboyGcKnTQ5hwra1PdUsA0l0is2knGgFnXsbF+xKuGh8G+FkVpA3asDS1G2rZU94dz&#10;cNDLthjkVn5wuVv0d5nOXzGSc0+P0/sSTKYp/5v/rvde8RdKq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t6esMAAADcAAAADwAAAAAAAAAAAAAAAACYAgAAZHJzL2Rv&#10;d25yZXYueG1sUEsFBgAAAAAEAAQA9QAAAIgDAAAAAA==&#10;" filled="f" strokeweight=".134mm"/>
                <v:shape id="Picture 920" o:spid="_x0000_s1392" type="#_x0000_t75" style="position:absolute;left:3291;top:272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yDDzAAAAA3AAAAA8AAABkcnMvZG93bnJldi54bWxET0trwkAQvhf8D8sI3pqNCqWmriI+wFPB&#10;x6W3ITvNhmZnY2bV+O/dQqG3+fieM1/2vlE36qQObGCc5aCIy2BrrgycT7vXd1ASkS02gcnAgwSW&#10;i8HLHAsb7nyg2zFWKoWwFGjAxdgWWkvpyKNkoSVO3HfoPMYEu0rbDu8p3Dd6kudv2mPNqcFhS2tH&#10;5c/x6g34jYhs4rpy5fZzdxHs5WtyMGY07FcfoCL18V/8597bNH86g99n0gV68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7IMPMAAAADcAAAADwAAAAAAAAAAAAAAAACfAgAA&#10;ZHJzL2Rvd25yZXYueG1sUEsFBgAAAAAEAAQA9wAAAIwDAAAAAA==&#10;">
                  <v:imagedata r:id="rId116" o:title=""/>
                </v:shape>
                <v:rect id="Rectangle 919" o:spid="_x0000_s1393" style="position:absolute;left:3291;top:272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FAcQA&#10;AADcAAAADwAAAGRycy9kb3ducmV2LnhtbESPzU7DQAyE70i8w8pI3OimBUUodFv1R5W4cKDlAays&#10;SaJk7VV226Y8PT4gcbM145nPy/UUBnOhMXXCDuazAgxxLb7jxsHX6fD0CiZlZI+DMDm4UYL16v5u&#10;iZWXK3/S5ZgboyGcKnTQ5hwra1PdUsA0k0is2reMAbOuY2P9iFcND4NdFEVpA3asDS1G2rVU98dz&#10;cNDLrhjkVm653D/3PzKdP2Ik5x4fps0bmExT/jf/Xb97xX9RfH1GJ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BQHEAAAA3AAAAA8AAAAAAAAAAAAAAAAAmAIAAGRycy9k&#10;b3ducmV2LnhtbFBLBQYAAAAABAAEAPUAAACJAwAAAAA=&#10;" filled="f" strokeweight=".134mm"/>
                <v:shape id="Picture 918" o:spid="_x0000_s1394" type="#_x0000_t75" style="position:absolute;left:3927;top:2352;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jdKfDAAAA3AAAAA8AAABkcnMvZG93bnJldi54bWxET0uLwjAQvgv+hzCCF1lTZRGtRhFhRdiT&#10;r+51aMa22ky6TdTqr98IC97m43vObNGYUtyodoVlBYN+BII4tbrgTMFh//UxBuE8ssbSMil4kIPF&#10;vN2aYaztnbd02/lMhBB2MSrIva9iKV2ak0HXtxVx4E62NugDrDOpa7yHcFPKYRSNpMGCQ0OOFa1y&#10;Si+7q1HwOzoOk2ciS/rpTU7nw6X43q4fSnU7zXIKwlPj3+J/90aH+Z8DeD0TLp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WN0p8MAAADcAAAADwAAAAAAAAAAAAAAAACf&#10;AgAAZHJzL2Rvd25yZXYueG1sUEsFBgAAAAAEAAQA9wAAAI8DAAAAAA==&#10;">
                  <v:imagedata r:id="rId117" o:title=""/>
                </v:shape>
                <v:rect id="Rectangle 917" o:spid="_x0000_s1395" style="position:absolute;left:3927;top:2352;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cAA&#10;AADcAAAADwAAAGRycy9kb3ducmV2LnhtbERPzWrCQBC+C77DMoI33WhLKKmrWEvBi4dqH2DITpOQ&#10;7MySXTX69K5Q6G0+vt9ZbQbXqQv1oRE2sJhnoIhLsQ1XBn5OX7M3UCEiW+yEycCNAmzW49EKCytX&#10;/qbLMVYqhXAo0EAdoy+0DmVNDsNcPHHifqV3GBPsK217vKZw1+llluXaYcOpoUZPu5rK9nh2BlrZ&#10;ZZ3c8g/OP1/auwzng/dkzHQybN9BRRriv/jPvbdp/usSns+k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U+7cAAAADcAAAADwAAAAAAAAAAAAAAAACYAgAAZHJzL2Rvd25y&#10;ZXYueG1sUEsFBgAAAAAEAAQA9QAAAIUDAAAAAA==&#10;" filled="f" strokeweight=".134mm"/>
                <v:shape id="Picture 916" o:spid="_x0000_s1396" type="#_x0000_t75" style="position:absolute;left:4631;top:2552;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s4p7DAAAA3AAAAA8AAABkcnMvZG93bnJldi54bWxET01rwkAQvQv9D8sUetNNU60lzSYUQVAK&#10;YtWDvQ3ZaRKSnQ3ZVdP++q4geJvH+5w0H0wrztS72rKC50kEgriwuuZSwWG/HL+BcB5ZY2uZFPyS&#10;gzx7GKWYaHvhLzrvfClCCLsEFVTed4mUrqjIoJvYjjhwP7Y36APsS6l7vIRw08o4il6lwZpDQ4Ud&#10;LSoqmt3JKNi4slk3HM+0/t4ar/8+Z0czV+rpcfh4B+Fp8Hfxzb3SYf70Ba7PhAtk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zinsMAAADcAAAADwAAAAAAAAAAAAAAAACf&#10;AgAAZHJzL2Rvd25yZXYueG1sUEsFBgAAAAAEAAQA9wAAAI8DAAAAAA==&#10;">
                  <v:imagedata r:id="rId118" o:title=""/>
                </v:shape>
                <v:rect id="Rectangle 915" o:spid="_x0000_s1397" style="position:absolute;left:4631;top:2552;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ADAsAA&#10;AADcAAAADwAAAGRycy9kb3ducmV2LnhtbERPzWrCQBC+C32HZQq96UYroURXUUvBSw/VPsCQHZOQ&#10;7MySXTX69K5Q6G0+vt9ZrgfXqQv1oRE2MJ1koIhLsQ1XBn6PX+MPUCEiW+yEycCNAqxXL6MlFlau&#10;/EOXQ6xUCuFQoIE6Rl9oHcqaHIaJeOLEnaR3GBPsK217vKZw1+lZluXaYcOpoUZPu5rK9nB2BlrZ&#10;ZZ3c8i3nn+/tXYbzt/dkzNvrsFmAijTEf/Gfe2/T/Pkc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9ADAsAAAADcAAAADwAAAAAAAAAAAAAAAACYAgAAZHJzL2Rvd25y&#10;ZXYueG1sUEsFBgAAAAAEAAQA9QAAAIUDAAAAAA==&#10;" filled="f" strokeweight=".134mm"/>
                <v:line id="Line 914" o:spid="_x0000_s1398" style="position:absolute;visibility:visible;mso-wrap-style:square" from="11,142" to="495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pWsQAAADcAAAADwAAAGRycy9kb3ducmV2LnhtbERPTWvCQBC9F/oflin0IrqpaNHoKhJo&#10;UUGhiYjHITsmodnZkN1q/PeuIPQ2j/c582VnanGh1lWWFXwMIhDEudUVFwoO2Vd/AsJ5ZI21ZVJw&#10;IwfLxevLHGNtr/xDl9QXIoSwi1FB6X0TS+nykgy6gW2IA3e2rUEfYFtI3eI1hJtaDqPoUxqsODSU&#10;2FBSUv6b/hkFq+S0O34Pp9wcsv12TKe0l2xuSr2/dasZCE+d/xc/3Wsd5o/G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6laxAAAANwAAAAPAAAAAAAAAAAA&#10;AAAAAKECAABkcnMvZG93bnJldi54bWxQSwUGAAAAAAQABAD5AAAAkgMAAAAA&#10;" strokeweight=".134mm"/>
                <v:rect id="Rectangle 913" o:spid="_x0000_s1399" style="position:absolute;left:4;top:4;width:493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7sAA&#10;AADcAAAADwAAAGRycy9kb3ducmV2LnhtbERPzWrCQBC+F/oOyxS81U2rhJK6SmsRvHjw5wGG7DQJ&#10;yc4s2VWjT+8Kgrf5+H5nthhcp07Uh0bYwMc4A0Vcim24MnDYr96/QIWIbLETJgMXCrCYv77MsLBy&#10;5i2ddrFSKYRDgQbqGH2hdShrchjG4okT9y+9w5hgX2nb4zmFu05/ZlmuHTacGmr0tKypbHdHZ6CV&#10;ZdbJJf/l/G/SXmU4brwnY0Zvw883qEhDfIof7rVN86c53J9JF+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47sAAAADcAAAADwAAAAAAAAAAAAAAAACYAgAAZHJzL2Rvd25y&#10;ZXYueG1sUEsFBgAAAAAEAAQA9QAAAIUDAAAAAA==&#10;" filled="f" strokeweight=".134mm"/>
                <v:line id="Line 912" o:spid="_x0000_s1400" style="position:absolute;visibility:visible;mso-wrap-style:square" from="2331,812" to="233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2StsUAAADcAAAADwAAAGRycy9kb3ducmV2LnhtbERPTWvCQBC9C/0PyxS8iG4q2to0G5GA&#10;xQoWGqV4HLLTJDQ7G7Jbjf++Kwje5vE+J1n2phEn6lxtWcHTJAJBXFhdc6ngsF+PFyCcR9bYWCYF&#10;F3KwTB8GCcbanvmLTrkvRQhhF6OCyvs2ltIVFRl0E9sSB+7HdgZ9gF0pdYfnEG4aOY2iZ2mw5tBQ&#10;YUtZRcVv/mcUrLLj7vt9+srtYf+5ndMxH2UfF6WGj/3qDYSn3t/FN/dGh/mzF7g+Ey6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2StsUAAADcAAAADwAAAAAAAAAA&#10;AAAAAAChAgAAZHJzL2Rvd25yZXYueG1sUEsFBgAAAAAEAAQA+QAAAJMDAAAAAA==&#10;" strokeweight=".134mm"/>
                <v:shape id="Freeform 911" o:spid="_x0000_s1401" style="position:absolute;left:2300;top:221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bb8MA&#10;AADcAAAADwAAAGRycy9kb3ducmV2LnhtbESPzWoCMRDH74W+Q5iCt5qopZStUURakR4EtQ8wbKa7&#10;i5vJksTd9e2dQ8HbDPP/+M1yPfpW9RRTE9jCbGpAEZfBNVxZ+D1/v36AShnZYRuYLNwowXr1/LTE&#10;woWBj9SfcqUkhFOBFuqcu0LrVNbkMU1DRyy3vxA9ZlljpV3EQcJ9q+fGvGuPDUtDjR1tayovp6uX&#10;kq3ptd59/cRxPjhzXFSH8rqxdvIybj5BZRrzQ/zv3jvBfxNaeUYm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Ybb8MAAADcAAAADwAAAAAAAAAAAAAAAACYAgAAZHJzL2Rv&#10;d25yZXYueG1sUEsFBgAAAAAEAAQA9QAAAIgDAAAAAA==&#10;" path="m,28r14,l25,15,25,e" filled="f" strokeweight=".134mm">
                  <v:path arrowok="t" o:connecttype="custom" o:connectlocs="0,2242;14,2242;25,2229;25,2214" o:connectangles="0,0,0,0"/>
                </v:shape>
                <v:line id="Line 910" o:spid="_x0000_s1402" style="position:absolute;visibility:visible;mso-wrap-style:square" from="2304,2242" to="2304,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6jX8MAAADcAAAADwAAAGRycy9kb3ducmV2LnhtbERPTWvCQBC9F/wPywheim4UKxpdRQKW&#10;WlAwingcsmMSzM6G7Krx33cLhd7m8T5nsWpNJR7UuNKyguEgAkGcWV1yruB03PSnIJxH1lhZJgUv&#10;crBadt4WGGv75AM9Up+LEMIuRgWF93UspcsKMugGtiYO3NU2Bn2ATS51g88Qbio5iqKJNFhyaCiw&#10;pqSg7JbejYJ1ctmdP0czrk/H/fcHXdL3ZPtSqtdt13MQnlr/L/5zf+kwfzyD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o1/DAAAA3AAAAA8AAAAAAAAAAAAA&#10;AAAAoQIAAGRycy9kb3ducmV2LnhtbFBLBQYAAAAABAAEAPkAAACRAwAAAAA=&#10;" strokeweight=".134mm"/>
                <v:shape id="Freeform 909" o:spid="_x0000_s1403" style="position:absolute;left:964;top:224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BtMMA&#10;AADcAAAADwAAAGRycy9kb3ducmV2LnhtbESPzWoCMRDH74W+Q5iCt5qotJStUURakR4EtQ8wbKa7&#10;i5vJksTd9e2dQ8HbDPP/+M1yPfpW9RRTE9jCbGpAEZfBNVxZ+D1/v36AShnZYRuYLNwowXr1/LTE&#10;woWBj9SfcqUkhFOBFuqcu0LrVNbkMU1DRyy3vxA9ZlljpV3EQcJ9q+fGvGuPDUtDjR1tayovp6uX&#10;kq3ptd59/cRxPjhzXFSH8rqxdvIybj5BZRrzQ/zv3jvBfxN8eUYm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mBtMMAAADcAAAADwAAAAAAAAAAAAAAAACYAgAAZHJzL2Rv&#10;d25yZXYueG1sUEsFBgAAAAAEAAQA9QAAAIgDAAAAAA==&#10;" path="m24,l11,,,12,,27e" filled="f" strokeweight=".134mm">
                  <v:path arrowok="t" o:connecttype="custom" o:connectlocs="24,2242;11,2242;0,2254;0,2269" o:connectangles="0,0,0,0"/>
                </v:shape>
                <v:line id="Line 908" o:spid="_x0000_s1404" style="position:absolute;visibility:visible;mso-wrap-style:square" from="964,2269" to="964,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E5hMMAAADcAAAADwAAAGRycy9kb3ducmV2LnhtbERPTYvCMBC9C/sfwgheFk0VlN1qFCms&#10;6IKCVcTj0IxtsZmUJmr992Zhwds83ufMFq2pxJ0aV1pWMBxEIIgzq0vOFRwPP/0vEM4ja6wsk4In&#10;OVjMPzozjLV98J7uqc9FCGEXo4LC+zqW0mUFGXQDWxMH7mIbgz7AJpe6wUcIN5UcRdFEGiw5NBRY&#10;U1JQdk1vRsEyOW9Pq9E318fD7ndM5/Qz2TyV6nXb5RSEp9a/xf/utQ7zx0P4eyZc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xOYTDAAAA3AAAAA8AAAAAAAAAAAAA&#10;AAAAoQIAAGRycy9kb3ducmV2LnhtbFBLBQYAAAAABAAEAPkAAACRAwAAAAA=&#10;" strokeweight=".134mm"/>
                <v:line id="Line 907" o:spid="_x0000_s1405" style="position:absolute;visibility:visible;mso-wrap-style:square" from="3637,391" to="475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n88QAAADcAAAADwAAAGRycy9kb3ducmV2LnhtbERPTWvCQBC9C/0PyxR6kWbTgNKmWUUC&#10;LVpQaCLF45CdJqHZ2ZBdNf57tyB4m8f7nGw5mk6caHCtZQUvUQyCuLK65VrBvvx4fgXhPLLGzjIp&#10;uJCD5eJhkmGq7Zm/6VT4WoQQdikqaLzvUyld1ZBBF9meOHC/djDoAxxqqQc8h3DTySSO59Jgy6Gh&#10;wZ7yhqq/4mgUrPLD9uczeeN+X+6+ZnQopvnmotTT47h6B+Fp9Hfxzb3WYf4sgf9nwgV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Y6fzxAAAANwAAAAPAAAAAAAAAAAA&#10;AAAAAKECAABkcnMvZG93bnJldi54bWxQSwUGAAAAAAQABAD5AAAAkgMAAAAA&#10;" strokeweight=".134mm"/>
                <v:shape id="Freeform 906" o:spid="_x0000_s1406" style="position:absolute;left:4752;top:3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fw8QA&#10;AADcAAAADwAAAGRycy9kb3ducmV2LnhtbESPzWrDMBCE74W8g9hAbrXUmJbgRgkhJKH0UIiTB1is&#10;rW1qrYwk//Ttq0Kht11mdr7Z7X62nRjJh9axhqdMgSCunGm51nC/nR83IEJENtg5Jg3fFGC/Wzxs&#10;sTBu4iuNZaxFCuFQoIYmxr6QMlQNWQyZ64mT9um8xZhWX0vjcUrhtpNrpV6kxZYTocGejg1VX+Vg&#10;E+SoRikvp3c/ryejrnn9UQ0HrVfL+fAKItIc/81/128m1X/O4feZNIH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LH8PEAAAA3AAAAA8AAAAAAAAAAAAAAAAAmAIAAGRycy9k&#10;b3ducmV2LnhtbFBLBQYAAAAABAAEAPUAAACJAwAAAAA=&#10;" path="m24,27r,-15l13,,,e" filled="f" strokeweight=".134mm">
                  <v:path arrowok="t" o:connecttype="custom" o:connectlocs="24,418;24,403;13,391;0,391" o:connectangles="0,0,0,0"/>
                </v:shape>
                <v:line id="Line 905" o:spid="_x0000_s1407" style="position:absolute;visibility:visible;mso-wrap-style:square" from="4783,418"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aaHMQAAADcAAAADwAAAGRycy9kb3ducmV2LnhtbERPTWvCQBC9F/oflin0IrqpaNHoKhJo&#10;UUGhiYjHITsmodnZkN1q/PeuIPQ2j/c582VnanGh1lWWFXwMIhDEudUVFwoO2Vd/AsJ5ZI21ZVJw&#10;IwfLxevLHGNtr/xDl9QXIoSwi1FB6X0TS+nykgy6gW2IA3e2rUEfYFtI3eI1hJtaDqPoUxqsODSU&#10;2FBSUv6b/hkFq+S0O34Pp9wcsv12TKe0l2xuSr2/dasZCE+d/xc/3Wsd5o9H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xpocxAAAANwAAAAPAAAAAAAAAAAA&#10;AAAAAKECAABkcnMvZG93bnJldi54bWxQSwUGAAAAAAQABAD5AAAAkgMAAAAA&#10;" strokeweight=".134mm"/>
                <v:line id="Line 904" o:spid="_x0000_s1408" style="position:absolute;visibility:visible;mso-wrap-style:square" from="4783,2621"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o/h8QAAADcAAAADwAAAGRycy9kb3ducmV2LnhtbERPTWvCQBC9C/0PyxR6Kc2mQqSNWUUC&#10;LbWg0ETE45Adk2B2NmS3Gv+9Wyh4m8f7nGw5mk6caXCtZQWvUQyCuLK65VrBrvx4eQPhPLLGzjIp&#10;uJKD5eJhkmGq7YV/6Fz4WoQQdikqaLzvUyld1ZBBF9meOHBHOxj0AQ611ANeQrjp5DSOZ9Jgy6Gh&#10;wZ7yhqpT8WsUrPLDZv85fed+V26/EzoUz/n6qtTT47iag/A0+rv43/2lw/wkgb9nw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j+HxAAAANwAAAAPAAAAAAAAAAAA&#10;AAAAAKECAABkcnMvZG93bnJldi54bWxQSwUGAAAAAAQABAD5AAAAkgMAAAAA&#10;" strokeweight=".134mm"/>
                <v:line id="Line 903" o:spid="_x0000_s1409" style="position:absolute;visibility:visible;mso-wrap-style:square" from="1033,1696" to="1033,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ih8MQAAADcAAAADwAAAGRycy9kb3ducmV2LnhtbERPTWvCQBC9F/wPywi9lGajoGh0DSHQ&#10;0gotNErJcciOSTA7G7Jbjf/eLRR6m8f7nG06mk5caHCtZQWzKAZBXFndcq3geHh5XoFwHlljZ5kU&#10;3MhBups8bDHR9spfdCl8LUIIuwQVNN73iZSuasigi2xPHLiTHQz6AIda6gGvIdx0ch7HS2mw5dDQ&#10;YE95Q9W5+DEKsrz8+H6dr7k/Hj73CyqLp/z9ptTjdMw2IDyN/l/8537TYf5iCb/PhAv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KHwxAAAANwAAAAPAAAAAAAAAAAA&#10;AAAAAKECAABkcnMvZG93bnJldi54bWxQSwUGAAAAAAQABAD5AAAAkgMAAAAA&#10;" strokeweight=".134mm"/>
                <v:shape id="Freeform 902" o:spid="_x0000_s1410" style="position:absolute;left:1033;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ZwMQA&#10;AADcAAAADwAAAGRycy9kb3ducmV2LnhtbESP0WoCMRBF3wX/IYzQN01UWmU1ioiW0ofCqh8wbMbd&#10;xc1kSeLu9u+bQqFvM9w799zZ7gfbiI58qB1rmM8UCOLCmZpLDbfreboGESKywcYxafimAPvdeLTF&#10;zLiec+ousRQphEOGGqoY20zKUFRkMcxcS5y0u/MWY1p9KY3HPoXbRi6UepMWa06ECls6VlQ8Lk+b&#10;IEfVSfl++vTDojcqX5ZfxfOg9ctkOGxARBriv/nv+sOk+q8r+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GcDEAAAA3AAAAA8AAAAAAAAAAAAAAAAAmAIAAGRycy9k&#10;b3ducmV2LnhtbFBLBQYAAAAABAAEAPUAAACJAwAAAAA=&#10;" path="m,l,16,11,28r13,e" filled="f" strokeweight=".134mm">
                  <v:path arrowok="t" o:connecttype="custom" o:connectlocs="0,1820;0,1836;11,1848;24,1848" o:connectangles="0,0,0,0"/>
                </v:shape>
                <v:line id="Line 901" o:spid="_x0000_s1411" style="position:absolute;visibility:visible;mso-wrap-style:square" from="1061,1848" to="282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uQGcYAAADcAAAADwAAAGRycy9kb3ducmV2LnhtbESPQWvCQBCF7wX/wzKCl1I3ChZNXUUC&#10;LVqw0CjF45CdJsHsbMiuGv995yD0NsN78943y3XvGnWlLtSeDUzGCSjiwtuaSwPHw/vLHFSIyBYb&#10;z2TgTgHWq8HTElPrb/xN1zyWSkI4pGigirFNtQ5FRQ7D2LfEov36zmGUtSu17fAm4a7R0yR51Q5r&#10;loYKW8oqKs75xRnYZKf9z8d0we3x8PU5o1P+nO3uxoyG/eYNVKQ+/psf11sr+DOhlWdkAr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LkBnGAAAA3AAAAA8AAAAAAAAA&#10;AAAAAAAAoQIAAGRycy9kb3ducmV2LnhtbFBLBQYAAAAABAAEAPkAAACUAwAAAAA=&#10;" strokeweight=".134mm"/>
                <v:shape id="Freeform 900" o:spid="_x0000_s1412" style="position:absolute;left:2818;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oKcQA&#10;AADcAAAADwAAAGRycy9kb3ducmV2LnhtbESP0WoCMRBF3wX/IYzQN01UWnQ1ioiW0ofCqh8wbMbd&#10;xc1kSeLu9u+bQqFvM9w799zZ7gfbiI58qB1rmM8UCOLCmZpLDbfreboCESKywcYxafimAPvdeLTF&#10;zLiec+ousRQphEOGGqoY20zKUFRkMcxcS5y0u/MWY1p9KY3HPoXbRi6UepMWa06ECls6VlQ8Lk+b&#10;IEfVSfl++vTDojcqX5ZfxfOg9ctkOGxARBriv/nv+sOk+q9r+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jKCnEAAAA3AAAAA8AAAAAAAAAAAAAAAAAmAIAAGRycy9k&#10;b3ducmV2LnhtbFBLBQYAAAAABAAEAPUAAACJAwAAAAA=&#10;" path="m,28r14,l24,16,24,e" filled="f" strokeweight=".134mm">
                  <v:path arrowok="t" o:connecttype="custom" o:connectlocs="0,1848;14,1848;24,1836;24,1820" o:connectangles="0,0,0,0"/>
                </v:shape>
                <v:line id="Line 899" o:spid="_x0000_s1413" style="position:absolute;visibility:visible;mso-wrap-style:square" from="3153,812" to="3153,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FWosYAAADcAAAADwAAAGRycy9kb3ducmV2LnhtbESPQWvCQBCF7wX/wzKFXqRuFJQ2dRUJ&#10;tKigYJTicchOk9DsbMhuNf575yD0NsN7894382XvGnWhLtSeDYxHCSjiwtuaSwOn4+frG6gQkS02&#10;nsnAjQIsF4OnOabWX/lAlzyWSkI4pGigirFNtQ5FRQ7DyLfEov34zmGUtSu17fAq4a7RkySZaYc1&#10;S0OFLWUVFb/5nzOwys6776/JO7en4347pXM+zDY3Y16e+9UHqEh9/Dc/rtdW8GeCL8/IBHp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RVqLGAAAA3AAAAA8AAAAAAAAA&#10;AAAAAAAAoQIAAGRycy9kb3ducmV2LnhtbFBLBQYAAAAABAAEAPkAAACUAwAAAAA=&#10;" strokeweight=".134mm"/>
                <v:shape id="Freeform 898" o:spid="_x0000_s1414" style="position:absolute;left:3153;top:200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uksMA&#10;AADcAAAADwAAAGRycy9kb3ducmV2LnhtbESP3YrCMBCF74V9hzALe2cTFWSpRhFRES8Efx5gaGbb&#10;ss2kJLGtb78RhL2b4Zw535nlerCN6MiH2rGGSaZAEBfO1FxquN/2428QISIbbByThicFWK8+RkvM&#10;jev5Qt01liKFcMhRQxVjm0sZiooshsy1xEn7cd5iTKsvpfHYp3DbyKlSc2mx5kSosKVtRcXv9WET&#10;ZKs6KQ+7kx+mvVGXWXkuHhutvz6HzQJEpCH+m9/XR5PqzyfweiZN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uksMAAADcAAAADwAAAAAAAAAAAAAAAACYAgAAZHJzL2Rv&#10;d25yZXYueG1sUEsFBgAAAAAEAAQA9QAAAIgDAAAAAA==&#10;" path="m,l,15,11,28r13,e" filled="f" strokeweight=".134mm">
                  <v:path arrowok="t" o:connecttype="custom" o:connectlocs="0,2000;0,2015;11,2028;24,2028" o:connectangles="0,0,0,0"/>
                </v:shape>
                <v:line id="Line 897" o:spid="_x0000_s1415" style="position:absolute;visibility:visible;mso-wrap-style:square" from="3181,2028" to="3975,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9tTsMAAADcAAAADwAAAGRycy9kb3ducmV2LnhtbERPTWvCQBC9C/6HZYReRDcGlJq6igQs&#10;KlRolOJxyE6T0OxsyK4a/71bELzN433OYtWZWlypdZVlBZNxBII4t7riQsHpuBm9g3AeWWNtmRTc&#10;ycFq2e8tMNH2xt90zXwhQgi7BBWU3jeJlC4vyaAb24Y4cL+2NegDbAupW7yFcFPLOIpm0mDFoaHE&#10;htKS8r/sYhSs0/PXz2c85+Z0POyndM6G6e6u1NugW3+A8NT5l/jp3uowfxbD/zPhAr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PbU7DAAAA3AAAAA8AAAAAAAAAAAAA&#10;AAAAoQIAAGRycy9kb3ducmV2LnhtbFBLBQYAAAAABAAEAPkAAACRAwAAAAA=&#10;" strokeweight=".134mm"/>
                <v:shape id="Freeform 896" o:spid="_x0000_s1416" style="position:absolute;left:3972;top:202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VfsIA&#10;AADcAAAADwAAAGRycy9kb3ducmV2LnhtbESP0YrCMBBF34X9hzCCbzZRQaRrFJFVZB8EdT9gaGbb&#10;ss2kJLGtf28WBN9muHfuubPeDrYRHflQO9YwyxQI4sKZmksNP7fDdAUiRGSDjWPS8KAA283HaI25&#10;cT1fqLvGUqQQDjlqqGJscylDUZHFkLmWOGm/zluMafWlNB77FG4bOVdqKS3WnAgVtrSvqPi73m2C&#10;7FUn5fHr2w/z3qjLojwX953Wk/Gw+wQRaYhv8+v6ZFL95QL+n0kT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p9V+wgAAANwAAAAPAAAAAAAAAAAAAAAAAJgCAABkcnMvZG93&#10;bnJldi54bWxQSwUGAAAAAAQABAD1AAAAhwMAAAAA&#10;" path="m24,27r,-15l13,,,e" filled="f" strokeweight=".134mm">
                  <v:path arrowok="t" o:connecttype="custom" o:connectlocs="24,2055;24,2040;13,2028;0,2028" o:connectangles="0,0,0,0"/>
                </v:shape>
                <v:line id="Line 895" o:spid="_x0000_s1417" style="position:absolute;visibility:visible;mso-wrap-style:square" from="4003,2055" to="4003,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QocQAAADcAAAADwAAAGRycy9kb3ducmV2LnhtbERPTWvCQBC9F/oflin0UnRTUdHoKhJo&#10;UcFCExGPQ3ZMQrOzIbvV+O9dQfA2j/c582VnanGm1lWWFXz2IxDEudUVFwr22VdvAsJ5ZI21ZVJw&#10;JQfLxevLHGNtL/xL59QXIoSwi1FB6X0TS+nykgy6vm2IA3eyrUEfYFtI3eIlhJtaDqJoLA1WHBpK&#10;bCgpKf9L/42CVXLcHb4HU2722c92RMf0I9lclXp/61YzEJ46/xQ/3Gsd5o+HcH8mXC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lChxAAAANwAAAAPAAAAAAAAAAAA&#10;AAAAAKECAABkcnMvZG93bnJldi54bWxQSwUGAAAAAAQABAD5AAAAkgMAAAAA&#10;" strokeweight=".134mm"/>
                <v:line id="Line 894" o:spid="_x0000_s1418" style="position:absolute;visibility:visible;mso-wrap-style:square" from="1413,418" to="141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1OsQAAADcAAAADwAAAGRycy9kb3ducmV2LnhtbERPTWvCQBC9F/wPywi9lGajoGh0DSHQ&#10;0gotNErJcciOSTA7G7Jbjf/eLRR6m8f7nG06mk5caHCtZQWzKAZBXFndcq3geHh5XoFwHlljZ5kU&#10;3MhBups8bDHR9spfdCl8LUIIuwQVNN73iZSuasigi2xPHLiTHQz6AIda6gGvIdx0ch7HS2mw5dDQ&#10;YE95Q9W5+DEKsrz8+H6dr7k/Hj73CyqLp/z9ptTjdMw2IDyN/l/8537TYf5yAb/PhAv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5vU6xAAAANwAAAAPAAAAAAAAAAAA&#10;AAAAAKECAABkcnMvZG93bnJldi54bWxQSwUGAAAAAAQABAD5AAAAkgMAAAAA&#10;" strokeweight=".134mm"/>
                <v:shape id="Freeform 893" o:spid="_x0000_s1419" style="position:absolute;left:253;top:41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25sMA&#10;AADcAAAADwAAAGRycy9kb3ducmV2LnhtbESP3YrCMBCF74V9hzAL3mmiC0WqUUR2l8ULwZ8HGJqx&#10;LTaTksS2+/ZGELyb4Zw535nVZrCN6MiH2rGG2VSBIC6cqbnUcDn/TBYgQkQ22DgmDf8UYLP+GK0w&#10;N67nI3WnWIoUwiFHDVWMbS5lKCqyGKauJU7a1XmLMa2+lMZjn8JtI+dKZdJizYlQYUu7iorb6W4T&#10;ZKc6KX+/936Y90Ydv8pDcd9qPf4ctksQkYb4Nr+u/0yqn2XwfCZ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25sMAAADcAAAADwAAAAAAAAAAAAAAAACYAgAAZHJzL2Rv&#10;d25yZXYueG1sUEsFBgAAAAAEAAQA9QAAAIgDAAAAAA==&#10;" path="m24,l10,,,13,,28e" filled="f" strokeweight=".134mm">
                  <v:path arrowok="t" o:connecttype="custom" o:connectlocs="24,418;10,418;0,431;0,446" o:connectangles="0,0,0,0"/>
                </v:shape>
                <v:line id="Line 892" o:spid="_x0000_s1420" style="position:absolute;visibility:visible;mso-wrap-style:square" from="253,446" to="253,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jO1sQAAADcAAAADwAAAGRycy9kb3ducmV2LnhtbERPTWvCQBC9F/oflin0IrqpoNXoKhJo&#10;UUGhiYjHITsmodnZkN1q/PeuIPQ2j/c582VnanGh1lWWFXwMIhDEudUVFwoO2Vd/AsJ5ZI21ZVJw&#10;IwfLxevLHGNtr/xDl9QXIoSwi1FB6X0TS+nykgy6gW2IA3e2rUEfYFtI3eI1hJtaDqNoLA1WHBpK&#10;bCgpKf9N/4yCVXLaHb+HU24O2X47olPaSzY3pd7futUMhKfO/4uf7rUO88ef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eM7WxAAAANwAAAAPAAAAAAAAAAAA&#10;AAAAAKECAABkcnMvZG93bnJldi54bWxQSwUGAAAAAAQABAD5AAAAkgMAAAAA&#10;" strokeweight=".134mm"/>
                <v:line id="Line 891" o:spid="_x0000_s1421" style="position:absolute;visibility:visible;mso-wrap-style:square" from="1682,1427" to="2428,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dapMYAAADcAAAADwAAAGRycy9kb3ducmV2LnhtbESPQWvCQBCF7wX/wzKFXqRuFJQ2dRUJ&#10;tKigYJTicchOk9DsbMhuNf575yD0NsN7894382XvGnWhLtSeDYxHCSjiwtuaSwOn4+frG6gQkS02&#10;nsnAjQIsF4OnOabWX/lAlzyWSkI4pGigirFNtQ5FRQ7DyLfEov34zmGUtSu17fAq4a7RkySZaYc1&#10;S0OFLWUVFb/5nzOwys6776/JO7en4347pXM+zDY3Y16e+9UHqEh9/Dc/rtdW8GdCK8/IBHp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WqTGAAAA3AAAAA8AAAAAAAAA&#10;AAAAAAAAoQIAAGRycy9kb3ducmV2LnhtbFBLBQYAAAAABAAEAPkAAACUAwAAAAA=&#10;" strokeweight=".134mm"/>
                <v:shape id="Freeform 890" o:spid="_x0000_s1422" style="position:absolute;left:2425;top:14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lMQA&#10;AADcAAAADwAAAGRycy9kb3ducmV2LnhtbESPwWrDMBBE74H+g9hCb7GUFELrRAkhtKXkUIjTD1ik&#10;jW1irYyk2O7fV4FCb7vM7LzZzW5ynRgoxNazhkWhQBAbb1uuNXyf3+cvIGJCtth5Jg0/FGG3fZht&#10;sLR+5BMNVapFDuFYooYmpb6UMpqGHMbC98RZu/jgMOU11NIGHHO46+RSqZV02HImNNjToSFzrW4u&#10;Qw5qkPLj7Rim5WjV6bn+Mre91k+P034NItGU/s1/158211+9wv2ZPIH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P4pTEAAAA3AAAAA8AAAAAAAAAAAAAAAAAmAIAAGRycy9k&#10;b3ducmV2LnhtbFBLBQYAAAAABAAEAPUAAACJAwAAAAA=&#10;" path="m24,27r,-15l13,,,e" filled="f" strokeweight=".134mm">
                  <v:path arrowok="t" o:connecttype="custom" o:connectlocs="24,1454;24,1439;13,1427;0,1427" o:connectangles="0,0,0,0"/>
                </v:shape>
                <v:line id="Line 889" o:spid="_x0000_s1423" style="position:absolute;visibility:visible;mso-wrap-style:square" from="2456,1454" to="2456,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jAf8cAAADcAAAADwAAAGRycy9kb3ducmV2LnhtbESPQWvCQBCF7wX/wzJCL1I3CrVt6ioS&#10;qLSCQqMUj0N2mgSzsyG7avz3nYPQ2wzvzXvfzJe9a9SFulB7NjAZJ6CIC29rLg0c9h9Pr6BCRLbY&#10;eCYDNwqwXAwe5phaf+VvuuSxVBLCIUUDVYxtqnUoKnIYxr4lFu3Xdw6jrF2pbYdXCXeNnibJTDus&#10;WRoqbCmrqDjlZ2dglR23P+vpG7eH/W7zTMd8lH3djHkc9qt3UJH6+G++X39awX8RfH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SMB/xwAAANwAAAAPAAAAAAAA&#10;AAAAAAAAAKECAABkcnMvZG93bnJldi54bWxQSwUGAAAAAAQABAD5AAAAlQMAAAAA&#10;" strokeweight=".134mm"/>
                <v:shape id="Freeform 888" o:spid="_x0000_s1424" style="position:absolute;left:2456;top:248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4T8MA&#10;AADcAAAADwAAAGRycy9kb3ducmV2LnhtbESP0YrCMBBF34X9hzDCvmmiC7pUo4isIj4I6n7A0Ixt&#10;sZmUJLbdv98Igm8z3Dv33Fmue1uLlnyoHGuYjBUI4tyZigsNv9fd6BtEiMgGa8ek4Y8CrFcfgyVm&#10;xnV8pvYSC5FCOGSooYyxyaQMeUkWw9g1xEm7OW8xptUX0njsUrit5VSpmbRYcSKU2NC2pPx+edgE&#10;2apWyv3P0ffTzqjzV3HKHxutP4f9ZgEiUh/f5tf1waT68wk8n0kT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B4T8MAAADcAAAADwAAAAAAAAAAAAAAAACYAgAAZHJzL2Rv&#10;d25yZXYueG1sUEsFBgAAAAAEAAQA9QAAAIgDAAAAAA==&#10;" path="m,l,16,11,28r13,e" filled="f" strokeweight=".134mm">
                  <v:path arrowok="t" o:connecttype="custom" o:connectlocs="0,2483;0,2499;11,2511;24,2511" o:connectangles="0,0,0,0"/>
                </v:shape>
                <v:line id="Line 887" o:spid="_x0000_s1425" style="position:absolute;visibility:visible;mso-wrap-style:square" from="2483,2511" to="3291,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b7k8QAAADcAAAADwAAAGRycy9kb3ducmV2LnhtbERP22rCQBB9L/gPywi+lLox4KWpq0jA&#10;UgsKRik+DtkxCWZnQ3bV+PddodC3OZzrzJedqcWNWldZVjAaRiCIc6srLhQcD+u3GQjnkTXWlknB&#10;gxwsF72XOSba3nlPt8wXIoSwS1BB6X2TSOnykgy6oW2IA3e2rUEfYFtI3eI9hJtaxlE0kQYrDg0l&#10;NpSWlF+yq1GwSk/bn8/4nZvjYfc9plP2mm4eSg363eoDhKfO/4v/3F86zJ/G8HwmXC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1vuTxAAAANwAAAAPAAAAAAAAAAAA&#10;AAAAAKECAABkcnMvZG93bnJldi54bWxQSwUGAAAAAAQABAD5AAAAkgMAAAAA&#10;" strokeweight=".134mm"/>
                <v:line id="Line 886" o:spid="_x0000_s1426" style="position:absolute;visibility:visible;mso-wrap-style:square" from="3637,529" to="4514,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peCMUAAADcAAAADwAAAGRycy9kb3ducmV2LnhtbERPTWvCQBC9C/0PyxS8iG6q2No0G5GA&#10;xQoWGqV4HLLTJDQ7G7Jbjf++Kwje5vE+J1n2phEn6lxtWcHTJAJBXFhdc6ngsF+PFyCcR9bYWCYF&#10;F3KwTB8GCcbanvmLTrkvRQhhF6OCyvs2ltIVFRl0E9sSB+7HdgZ9gF0pdYfnEG4aOY2iZ2mw5tBQ&#10;YUtZRcVv/mcUrLLj7vt9+srtYf+5ndMxH2UfF6WGj/3qDYSn3t/FN/dGh/kvM7g+Ey6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peCMUAAADcAAAADwAAAAAAAAAA&#10;AAAAAAChAgAAZHJzL2Rvd25yZXYueG1sUEsFBgAAAAAEAAQA+QAAAJMDAAAAAA==&#10;" strokeweight=".134mm"/>
                <v:shape id="Freeform 885" o:spid="_x0000_s1427" style="position:absolute;left:4510;top:52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b18QA&#10;AADcAAAADwAAAGRycy9kb3ducmV2LnhtbESP0WoCMRBF3wX/IYzQN03UUmU1ioiW0ofCqh8wbMbd&#10;xc1kSeLu9u+bQqFvM9w799zZ7gfbiI58qB1rmM8UCOLCmZpLDbfreboGESKywcYxafimAPvdeLTF&#10;zLiec+ousRQphEOGGqoY20zKUFRkMcxcS5y0u/MWY1p9KY3HPoXbRi6UepMWa06ECls6VlQ8Lk+b&#10;IEfVSfl++vTDojcqX5ZfxfOg9ctkOGxARBriv/nv+sOk+qtX+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29fEAAAA3AAAAA8AAAAAAAAAAAAAAAAAmAIAAGRycy9k&#10;b3ducmV2LnhtbFBLBQYAAAAABAAEAPUAAACJAwAAAAA=&#10;" path="m25,27r,-15l14,,,e" filled="f" strokeweight=".134mm">
                  <v:path arrowok="t" o:connecttype="custom" o:connectlocs="25,556;25,541;14,529;0,529" o:connectangles="0,0,0,0"/>
                </v:shape>
                <v:line id="Line 884" o:spid="_x0000_s1428" style="position:absolute;visibility:visible;mso-wrap-style:square" from="4541,556" to="454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j58QAAADcAAAADwAAAGRycy9kb3ducmV2LnhtbERPTWvCQBC9C/0PyxR6KbqpoNXoKhJo&#10;UUGhiYjHITsmodnZkN1q/PeuUPA2j/c582VnanGh1lWWFXwMIhDEudUVFwoO2Vd/AsJ5ZI21ZVJw&#10;IwfLxUtvjrG2V/6hS+oLEULYxaig9L6JpXR5SQbdwDbEgTvb1qAPsC2kbvEawk0th1E0lgYrDg0l&#10;NpSUlP+mf0bBKjntjt/DKTeHbL8d0Sl9TzY3pd5eu9UMhKfOP8X/7rUO8z9H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2PnxAAAANwAAAAPAAAAAAAAAAAA&#10;AAAAAKECAABkcnMvZG93bnJldi54bWxQSwUGAAAAAAQABAD5AAAAkgMAAAAA&#10;" strokeweight=".134mm"/>
                <v:line id="Line 883" o:spid="_x0000_s1429" style="position:absolute;visibility:visible;mso-wrap-style:square" from="1668,1627" to="1751,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9kMQAAADcAAAADwAAAGRycy9kb3ducmV2LnhtbERPTWvCQBC9F/oflin0IrqpoNXoKhJo&#10;UUGhiYjHITsmodnZkN1q/PeuIPQ2j/c582VnanGh1lWWFXwMIhDEudUVFwoO2Vd/AsJ5ZI21ZVJw&#10;IwfLxevLHGNtr/xDl9QXIoSwi1FB6X0TS+nykgy6gW2IA3e2rUEfYFtI3eI1hJtaDqNoLA1WHBpK&#10;bCgpKf9N/4yCVXLaHb+HU24O2X47olPaSzY3pd7futUMhKfO/4uf7rUO8z/H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7f2QxAAAANwAAAAPAAAAAAAAAAAA&#10;AAAAAKECAABkcnMvZG93bnJldi54bWxQSwUGAAAAAAQABAD5AAAAkgMAAAAA&#10;" strokeweight=".134mm"/>
                <v:shape id="Freeform 882" o:spid="_x0000_s1430" style="position:absolute;left:1748;top:16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FoMQA&#10;AADcAAAADwAAAGRycy9kb3ducmV2LnhtbESPzWrDMBCE74W8g9hAbo1UF+rgRgnBJKX0UMjPAyzW&#10;1ja1VkaSf/L2VaHQ2y4zO9/sdj/bTozkQ+tYw9NagSCunGm51nC7nh43IEJENtg5Jg13CrDfLR62&#10;WBg38ZnGS6xFCuFQoIYmxr6QMlQNWQxr1xMn7ct5izGtvpbG45TCbSczpV6kxZYTocGeyoaq78tg&#10;E6RUo5Rvxw8/Z5NR5+f6sxoOWq+W8+EVRKQ5/pv/rt9Nqp/n8PtMmk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FRaDEAAAA3AAAAA8AAAAAAAAAAAAAAAAAmAIAAGRycy9k&#10;b3ducmV2LnhtbFBLBQYAAAAABAAEAPUAAACJAwAAAAA=&#10;" path="m24,28r,-16l13,,,e" filled="f" strokeweight=".134mm">
                  <v:path arrowok="t" o:connecttype="custom" o:connectlocs="24,1655;24,1639;13,1627;0,1627" o:connectangles="0,0,0,0"/>
                </v:shape>
                <v:line id="Line 881" o:spid="_x0000_s1431" style="position:absolute;visibility:visible;mso-wrap-style:square" from="1779,1655" to="1779,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7MeccAAADcAAAADwAAAGRycy9kb3ducmV2LnhtbESPQWvCQBCF7wX/wzJCL1I3CrVt6ioS&#10;qLSCQqMUj0N2mgSzsyG7avz3nYPQ2wzvzXvfzJe9a9SFulB7NjAZJ6CIC29rLg0c9h9Pr6BCRLbY&#10;eCYDNwqwXAwe5phaf+VvuuSxVBLCIUUDVYxtqnUoKnIYxr4lFu3Xdw6jrF2pbYdXCXeNnibJTDus&#10;WRoqbCmrqDjlZ2dglR23P+vpG7eH/W7zTMd8lH3djHkc9qt3UJH6+G++X39awX8RWn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Psx5xwAAANwAAAAPAAAAAAAA&#10;AAAAAAAAAKECAABkcnMvZG93bnJldi54bWxQSwUGAAAAAAQABAD5AAAAlQMAAAAA&#10;" strokeweight=".134mm"/>
                <v:shape id="Freeform 880" o:spid="_x0000_s1432" style="position:absolute;left:1748;top:23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0ScQA&#10;AADcAAAADwAAAGRycy9kb3ducmV2LnhtbESP0WoCMRBF3wX/IYzQN01UaHU1ioiW0ofCqh8wbMbd&#10;xc1kSeLu9u+bQqFvM9w799zZ7gfbiI58qB1rmM8UCOLCmZpLDbfreboCESKywcYxafimAPvdeLTF&#10;zLiec+ousRQphEOGGqoY20zKUFRkMcxcS5y0u/MWY1p9KY3HPoXbRi6UepUWa06ECls6VlQ8Lk+b&#10;IEfVSfl++vTDojcqX5ZfxfOg9ctkOGxARBriv/nv+sOk+m9r+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WdEnEAAAA3AAAAA8AAAAAAAAAAAAAAAAAmAIAAGRycy9k&#10;b3ducmV2LnhtbFBLBQYAAAAABAAEAPUAAACJAwAAAAA=&#10;" path="m,28r13,l24,15,24,e" filled="f" strokeweight=".134mm">
                  <v:path arrowok="t" o:connecttype="custom" o:connectlocs="0,2380;13,2380;24,2367;24,2352" o:connectangles="0,0,0,0"/>
                </v:shape>
                <v:line id="Line 879" o:spid="_x0000_s1433" style="position:absolute;visibility:visible;mso-wrap-style:square" from="1751,2380" to="175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wWMYAAADcAAAADwAAAGRycy9kb3ducmV2LnhtbESPQWvCQBCF7wX/wzKCl6IbhRZNXUUC&#10;ihVaaJTicchOk9DsbMiuGv+9cyj0NsN78943y3XvGnWlLtSeDUwnCSjiwtuaSwOn43Y8BxUissXG&#10;Mxm4U4D1avC0xNT6G3/RNY+lkhAOKRqoYmxTrUNRkcMw8S2xaD++cxhl7UptO7xJuGv0LEletcOa&#10;paHClrKKit/84gxssvPH92624PZ0/Dy80Dl/zt7vxoyG/eYNVKQ+/pv/rvdW8OeCL8/IBHr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dsFjGAAAA3AAAAA8AAAAAAAAA&#10;AAAAAAAAoQIAAGRycy9kb3ducmV2LnhtbFBLBQYAAAAABAAEAPkAAACUAwAAAAA=&#10;" strokeweight=".134mm"/>
                <v:line id="Line 878" o:spid="_x0000_s1434" style="position:absolute;visibility:visible;mso-wrap-style:square" from="1413,612" to="141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EVw8QAAADcAAAADwAAAGRycy9kb3ducmV2LnhtbERPTWvCQBC9C/0PyxR6KXWjoNjoKhJo&#10;aQsKxiA5DtlpEpqdDdmtSf69Wyh4m8f7nM1uMI24Uudqywpm0wgEcWF1zaWC7Pz2sgLhPLLGxjIp&#10;GMnBbvsw2WCsbc8nuqa+FCGEXYwKKu/bWEpXVGTQTW1LHLhv2xn0AXal1B32Idw0ch5FS2mw5tBQ&#10;YUtJRcVP+msU7JP8cHmfv3KbnY9fC8rT5+RzVOrpcdivQXga/F387/7QYf5qBn/PhAvk9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0RXDxAAAANwAAAAPAAAAAAAAAAAA&#10;AAAAAKECAABkcnMvZG93bnJldi54bWxQSwUGAAAAAAQABAD5AAAAkgMAAAAA&#10;" strokeweight=".134mm"/>
                <v:shape id="Freeform 877" o:spid="_x0000_s1435" style="position:absolute;left:570;top:61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WH8MA&#10;AADcAAAADwAAAGRycy9kb3ducmV2LnhtbESP3YrCMBCF74V9hzAL3mliF0SqUUR2l8ULwZ8HGJqx&#10;LTaTksS2+/ZGELyb4Zw535nVZrCN6MiH2rGG2VSBIC6cqbnUcDn/TBYgQkQ22DgmDf8UYLP+GK0w&#10;N67nI3WnWIoUwiFHDVWMbS5lKCqyGKauJU7a1XmLMa2+lMZjn8JtIzOl5tJizYlQYUu7iorb6W4T&#10;ZKc6KX+/937IeqOOX+WhuG+1Hn8O2yWISEN8m1/XfybVX2TwfCZ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WH8MAAADcAAAADwAAAAAAAAAAAAAAAACYAgAAZHJzL2Rv&#10;d25yZXYueG1sUEsFBgAAAAAEAAQA9QAAAIgDAAAAAA==&#10;" path="m24,l11,,,12,,27e" filled="f" strokeweight=".134mm">
                  <v:path arrowok="t" o:connecttype="custom" o:connectlocs="24,612;11,612;0,624;0,639" o:connectangles="0,0,0,0"/>
                </v:shape>
                <v:line id="Line 876" o:spid="_x0000_s1436" style="position:absolute;visibility:visible;mso-wrap-style:square" from="570,639" to="570,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uL8MAAADcAAAADwAAAGRycy9kb3ducmV2LnhtbERPTWvCQBC9F/wPywheim5UKhpdRQKW&#10;WlAwingcsmMSzM6G7Krx33cLhd7m8T5nsWpNJR7UuNKyguEgAkGcWV1yruB03PSnIJxH1lhZJgUv&#10;crBadt4WGGv75AM9Up+LEMIuRgWF93UspcsKMugGtiYO3NU2Bn2ATS51g88Qbio5iqKJNFhyaCiw&#10;pqSg7JbejYJ1ctmdP0czrk/H/fcHXdL3ZPtSqtdt13MQnlr/L/5zf+kwfzqG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PLi/DAAAA3AAAAA8AAAAAAAAAAAAA&#10;AAAAoQIAAGRycy9kb3ducmV2LnhtbFBLBQYAAAAABAAEAPkAAACRAwAAAAA=&#10;" strokeweight=".134mm"/>
                <v:line id="Line 875" o:spid="_x0000_s1437" style="position:absolute;visibility:visible;mso-wrap-style:square" from="1413,246" to="1413,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2W8MAAADcAAAADwAAAGRycy9kb3ducmV2LnhtbERPTWvCQBC9F/wPywheim4UKxpdRQKW&#10;WlAwingcsmMSzM6G7Krx33cLhd7m8T5nsWpNJR7UuNKyguEgAkGcWV1yruB03PSnIJxH1lhZJgUv&#10;crBadt4WGGv75AM9Up+LEMIuRgWF93UspcsKMugGtiYO3NU2Bn2ATS51g88Qbio5iqKJNFhyaCiw&#10;pqSg7JbejYJ1ctmdP0czrk/H/fcHXdL3ZPtSqtdt13MQnlr/L/5zf+kwfzqG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mtlvDAAAA3AAAAA8AAAAAAAAAAAAA&#10;AAAAoQIAAGRycy9kb3ducmV2LnhtbFBLBQYAAAAABAAEAPkAAACRAwAAAAA=&#10;" strokeweight=".134mm"/>
                <v:shape id="Freeform 874" o:spid="_x0000_s1438" style="position:absolute;left:80;top:24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4Oa8MA&#10;AADcAAAADwAAAGRycy9kb3ducmV2LnhtbESP0YrCMBBF34X9hzDCvmmiiyJdo4isIj4I6n7A0Ixt&#10;sZmUJLbdv98Igm8z3Dv33Fmue1uLlnyoHGuYjBUI4tyZigsNv9fdaAEiRGSDtWPS8EcB1quPwRIz&#10;4zo+U3uJhUghHDLUUMbYZFKGvCSLYewa4qTdnLcY0+oLaTx2KdzWcqrUXFqsOBFKbGhbUn6/PGyC&#10;bFUr5f7n6PtpZ9T5qzjlj43Wn8N+8w0iUh/f5tf1waT6ixk8n0kT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4Oa8MAAADcAAAADwAAAAAAAAAAAAAAAACYAgAAZHJzL2Rv&#10;d25yZXYueG1sUEsFBgAAAAAEAAQA9QAAAIgDAAAAAA==&#10;" path="m24,l11,,,12,,27e" filled="f" strokeweight=".134mm">
                  <v:path arrowok="t" o:connecttype="custom" o:connectlocs="24,246;11,246;0,258;0,273" o:connectangles="0,0,0,0"/>
                </v:shape>
                <v:line id="Line 873" o:spid="_x0000_s1439" style="position:absolute;visibility:visible;mso-wrap-style:square" from="80,273" to="80,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iNt8MAAADcAAAADwAAAGRycy9kb3ducmV2LnhtbERPTYvCMBC9C/sfwix4kTVVUNxqFCko&#10;uqBgFfE4NLNt2WZSmqj1328Ewds83ufMFq2pxI0aV1pWMOhHIIgzq0vOFZyOq68JCOeRNVaWScGD&#10;HCzmH50Zxtre+UC31OcihLCLUUHhfR1L6bKCDLq+rYkD92sbgz7AJpe6wXsIN5UcRtFYGiw5NBRY&#10;U1JQ9pdejYJlctmd18Nvrk/H/c+ILmkv2T6U6n62yykIT61/i1/ujQ7zJ2N4PhMu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4jbfDAAAA3AAAAA8AAAAAAAAAAAAA&#10;AAAAoQIAAGRycy9kb3ducmV2LnhtbFBLBQYAAAAABAAEAPkAAACRAwAAAAA=&#10;" strokeweight=".134mm"/>
                <v:line id="Line 872" o:spid="_x0000_s1440" style="position:absolute;visibility:visible;mso-wrap-style:square" from="1717,2842" to="289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oLMMAAADcAAAADwAAAGRycy9kb3ducmV2LnhtbERPTWvCQBC9F/wPywheim4UrBpdRQKW&#10;WlAwingcsmMSzM6G7Krx33cLhd7m8T5nsWpNJR7UuNKyguEgAkGcWV1yruB03PSnIJxH1lhZJgUv&#10;crBadt4WGGv75AM9Up+LEMIuRgWF93UspcsKMugGtiYO3NU2Bn2ATS51g88Qbio5iqIPabDk0FBg&#10;TUlB2S29GwXr5LI7f45mXJ+O++8xXdL3ZPtSqtdt13MQnlr/L/5zf+kwfzqB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0KCzDAAAA3AAAAA8AAAAAAAAAAAAA&#10;AAAAoQIAAGRycy9kb3ducmV2LnhtbFBLBQYAAAAABAAEAPkAAACRAwAAAAA=&#10;" strokeweight=".134mm"/>
                <v:shape id="Freeform 871" o:spid="_x0000_s1441" style="position:absolute;left:2887;top:2815;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9cIA&#10;AADcAAAADwAAAGRycy9kb3ducmV2LnhtbESPzWoCMRDH70LfIYzgTRMVRLZGEWlL8SCofYBhM91d&#10;upksSdzdvr1zKPQ2w/w/frM7jL5VPcXUBLawXBhQxGVwDVcWvu7v8y2olJEdtoHJwi8lOOxfJjss&#10;XBj4Sv0tV0pCOBVooc65K7ROZU0e0yJ0xHL7DtFjljVW2kUcJNy3emXMRntsWBpq7OhUU/lze3gp&#10;OZle64+3cxxXgzPXdXUpH0drZ9Px+Aoq05j/xX/uTyf4W6GVZ2QCv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6H1wgAAANwAAAAPAAAAAAAAAAAAAAAAAJgCAABkcnMvZG93&#10;bnJldi54bWxQSwUGAAAAAAQABAD1AAAAhwMAAAAA&#10;" path="m,27r14,l25,15,25,e" filled="f" strokeweight=".134mm">
                  <v:path arrowok="t" o:connecttype="custom" o:connectlocs="0,2842;14,2842;25,2830;25,2815" o:connectangles="0,0,0,0"/>
                </v:shape>
                <v:line id="Line 870" o:spid="_x0000_s1442" style="position:absolute;visibility:visible;mso-wrap-style:square" from="2918,2815" to="2918,2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ZxcQAAADcAAAADwAAAGRycy9kb3ducmV2LnhtbERPTWvCQBC9C/0PyxR6KXXTgBKjq0ig&#10;pS0omEjxOGTHJDQ7G7LbGP+9Wyh4m8f7nNVmNK0YqHeNZQWv0wgEcWl1w5WCY/H2koBwHllja5kU&#10;XMnBZv0wWWGq7YUPNOS+EiGEXYoKau+7VEpX1mTQTW1HHLiz7Q36APtK6h4vIdy0Mo6iuTTYcGio&#10;saOspvIn/zUKttlp9/0eL7g7FvuvGZ3y5+zzqtTT47hdgvA0+rv43/2hw/xkAX/PhAv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xnFxAAAANwAAAAPAAAAAAAAAAAA&#10;AAAAAKECAABkcnMvZG93bnJldi54bWxQSwUGAAAAAAQABAD5AAAAkgMAAAAA&#10;" strokeweight=".134mm"/>
                <v:line id="Line 869" o:spid="_x0000_s1443" style="position:absolute;visibility:visible;mso-wrap-style:square" from="3823,998" to="382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QmhcYAAADcAAAADwAAAGRycy9kb3ducmV2LnhtbESPQWvCQBCF7wX/wzKCl6IbhRZNXUUC&#10;ihVaaJTicchOk9DsbMiuGv+9cyj0NsN78943y3XvGnWlLtSeDUwnCSjiwtuaSwOn43Y8BxUissXG&#10;Mxm4U4D1avC0xNT6G3/RNY+lkhAOKRqoYmxTrUNRkcMw8S2xaD++cxhl7UptO7xJuGv0LEletcOa&#10;paHClrKKit/84gxssvPH92624PZ0/Dy80Dl/zt7vxoyG/eYNVKQ+/pv/rvdW8BeCL8/IBHr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EJoXGAAAA3AAAAA8AAAAAAAAA&#10;AAAAAAAAoQIAAGRycy9kb3ducmV2LnhtbFBLBQYAAAAABAAEAPkAAACUAwAAAAA=&#10;" strokeweight=".134mm"/>
                <v:shape id="Freeform 868" o:spid="_x0000_s1444" style="position:absolute;left:3792;top:93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etcMA&#10;AADcAAAADwAAAGRycy9kb3ducmV2LnhtbESP0YrCMBBF34X9hzDCvmmiC+JWo4isIj4I6n7A0Ixt&#10;sZmUJLbdv98Igm8z3Dv33Fmue1uLlnyoHGuYjBUI4tyZigsNv9fdaA4iRGSDtWPS8EcB1quPwRIz&#10;4zo+U3uJhUghHDLUUMbYZFKGvCSLYewa4qTdnLcY0+oLaTx2KdzWcqrUTFqsOBFKbGhbUn6/PGyC&#10;bFUr5f7n6PtpZ9T5qzjlj43Wn8N+swARqY9v8+v6YFL97wk8n0kT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yetcMAAADcAAAADwAAAAAAAAAAAAAAAACYAgAAZHJzL2Rv&#10;d25yZXYueG1sUEsFBgAAAAAEAAQA9QAAAIgDAAAAAA==&#10;" path="m24,28r,-15l13,,,e" filled="f" strokeweight=".134mm">
                  <v:path arrowok="t" o:connecttype="custom" o:connectlocs="24,964;24,949;13,936;0,936" o:connectangles="0,0,0,0"/>
                </v:shape>
                <v:line id="Line 867" o:spid="_x0000_s1445" style="position:absolute;visibility:visible;mso-wrap-style:square" from="3796,936" to="379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odacQAAADcAAAADwAAAGRycy9kb3ducmV2LnhtbERPTWvCQBC9F/oflin0UsymAaVGV5GA&#10;ogWFRpEch+yYhGZnQ3ar8d+7hUJv83ifM18OphVX6l1jWcF7FIMgLq1uuFJwOq5HHyCcR9bYWiYF&#10;d3KwXDw/zTHV9sZfdM19JUIIuxQV1N53qZSurMmgi2xHHLiL7Q36APtK6h5vIdy0MonjiTTYcGio&#10;saOspvI7/zEKVlmxP2+SKXen4+FzTEX+lu3uSr2+DKsZCE+D/xf/ubc6zJ8m8PtMuE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h1pxAAAANwAAAAPAAAAAAAAAAAA&#10;AAAAAKECAABkcnMvZG93bnJldi54bWxQSwUGAAAAAAQABAD5AAAAkgMAAAAA&#10;" strokeweight=".134mm"/>
                <v:shape id="Picture 866" o:spid="_x0000_s1446" type="#_x0000_t75" style="position:absolute;left:1451;top:933;width:287;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r4TjDAAAA3AAAAA8AAABkcnMvZG93bnJldi54bWxET01rAjEQvRf8D2GE3mpWC0VXo4i20ENp&#10;dfXgcdiMu9HNZNmkcf33TaHQ2zze5yxWvW1EpM4bxwrGowwEcem04UrB8fD2NAXhA7LGxjEpuJOH&#10;1XLwsMBcuxvvKRahEimEfY4K6hDaXEpf1mTRj1xLnLiz6yyGBLtK6g5vKdw2cpJlL9Ki4dRQY0ub&#10;mspr8W0VxGr9Ot3299PXZfcZP0yUbmykUo/Dfj0HEagP/+I/97tO82fP8PtMukA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CvhOMMAAADcAAAADwAAAAAAAAAAAAAAAACf&#10;AgAAZHJzL2Rvd25yZXYueG1sUEsFBgAAAAAEAAQA9wAAAI8DAAAAAA==&#10;">
                  <v:imagedata r:id="rId119" o:title=""/>
                </v:shape>
                <v:line id="Line 865" o:spid="_x0000_s1447" style="position:absolute;visibility:visible;mso-wrap-style:square" from="2083,812" to="2083,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ghsMAAADcAAAADwAAAGRycy9kb3ducmV2LnhtbERPTWvCQBC9F/wPywheim4UKxpdRQKW&#10;WlAwingcsmMSzM6G7Krx33cLhd7m8T5nsWpNJR7UuNKyguEgAkGcWV1yruB03PSnIJxH1lhZJgUv&#10;crBadt4WGGv75AM9Up+LEMIuRgWF93UspcsKMugGtiYO3NU2Bn2ATS51g88Qbio5iqKJNFhyaCiw&#10;pqSg7JbejYJ1ctmdP0czrk/H/fcHXdL3ZPtSqtdt13MQnlr/L/5zf+kwfzaG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IIbDAAAA3AAAAA8AAAAAAAAAAAAA&#10;AAAAoQIAAGRycy9kb3ducmV2LnhtbFBLBQYAAAAABAAEAPkAAACRAwAAAAA=&#10;" strokeweight=".134mm"/>
                <v:shape id="Freeform 864" o:spid="_x0000_s1448" style="position:absolute;left:2052;top:204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eYtsQA&#10;AADcAAAADwAAAGRycy9kb3ducmV2LnhtbESP0WoCMRBF3wX/IYzQN01UWnQ1ioiW0ofCqh8wbMbd&#10;xc1kSeLu9u+bQqFvM9w799zZ7gfbiI58qB1rmM8UCOLCmZpLDbfreboCESKywcYxafimAPvdeLTF&#10;zLiec+ousRQphEOGGqoY20zKUFRkMcxcS5y0u/MWY1p9KY3HPoXbRi6UepMWa06ECls6VlQ8Lk+b&#10;IEfVSfl++vTDojcqX5ZfxfOg9ctkOGxARBriv/nv+sOk+utX+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mLbEAAAA3AAAAA8AAAAAAAAAAAAAAAAAmAIAAGRycy9k&#10;b3ducmV2LnhtbFBLBQYAAAAABAAEAPUAAACJAwAAAAA=&#10;" path="m,28r13,l24,15,24,e" filled="f" strokeweight=".134mm">
                  <v:path arrowok="t" o:connecttype="custom" o:connectlocs="0,2076;13,2076;24,2063;24,2048" o:connectangles="0,0,0,0"/>
                </v:shape>
                <v:line id="Line 863" o:spid="_x0000_s1449" style="position:absolute;visibility:visible;mso-wrap-style:square" from="2055,2076" to="205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sMAAADcAAAADwAAAGRycy9kb3ducmV2LnhtbERPTYvCMBC9C/sfwix4kTVVUNauUaSg&#10;6IKCVRaPQzO2xWZSmqj1328Ewds83udM562pxI0aV1pWMOhHIIgzq0vOFRwPy69vEM4ja6wsk4IH&#10;OZjPPjpTjLW9855uqc9FCGEXo4LC+zqW0mUFGXR9WxMH7mwbgz7AJpe6wXsIN5UcRtFYGiw5NBRY&#10;U1JQdkmvRsEiOW3/VsMJ18fD7ndEp7SXbB5KdT/bxQ8IT61/i1/utQ7zJ2N4PhMu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G2rDAAAA3AAAAA8AAAAAAAAAAAAA&#10;AAAAoQIAAGRycy9kb3ducmV2LnhtbFBLBQYAAAAABAAEAPkAAACRAwAAAAA=&#10;" strokeweight=".134mm"/>
                <v:shape id="Freeform 862" o:spid="_x0000_s1450" style="position:absolute;left:563;top:207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jWsQA&#10;AADcAAAADwAAAGRycy9kb3ducmV2LnhtbESP0WoCMRBF3wX/IYzQN01UaHU1ioiW0ofCqh8wbMbd&#10;xc1kSeLu9u+bQqFvM9w799zZ7gfbiI58qB1rmM8UCOLCmZpLDbfreboCESKywcYxafimAPvdeLTF&#10;zLiec+ousRQphEOGGqoY20zKUFRkMcxcS5y0u/MWY1p9KY3HPoXbRi6UepUWa06ECls6VlQ8Lk+b&#10;IEfVSfl++vTDojcqX5ZfxfOg9ctkOGxARBriv/nv+sOk+us3+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Jo1rEAAAA3AAAAA8AAAAAAAAAAAAAAAAAmAIAAGRycy9k&#10;b3ducmV2LnhtbFBLBQYAAAAABAAEAPUAAACJAwAAAAA=&#10;" path="m25,l11,,,12,,27e" filled="f" strokeweight=".134mm">
                  <v:path arrowok="t" o:connecttype="custom" o:connectlocs="25,2076;11,2076;0,2088;0,2103" o:connectangles="0,0,0,0"/>
                </v:shape>
                <v:line id="Line 861" o:spid="_x0000_s1451" style="position:absolute;visibility:visible;mso-wrap-style:square" from="563,2103" to="563,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qg8YAAADcAAAADwAAAGRycy9kb3ducmV2LnhtbESPQWvCQBCF7wX/wzKCl6IbhRZNXUUC&#10;ihVaaJTicchOk9DsbMiuGv+9cyj0NsN78943y3XvGnWlLtSeDUwnCSjiwtuaSwOn43Y8BxUissXG&#10;Mxm4U4D1avC0xNT6G3/RNY+lkhAOKRqoYmxTrUNRkcMw8S2xaD++cxhl7UptO7xJuGv0LEletcOa&#10;paHClrKKit/84gxssvPH92624PZ0/Dy80Dl/zt7vxoyG/eYNVKQ+/pv/rvdW8BdCK8/IBHr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yKoPGAAAA3AAAAA8AAAAAAAAA&#10;AAAAAAAAoQIAAGRycy9kb3ducmV2LnhtbFBLBQYAAAAABAAEAPkAAACUAwAAAAA=&#10;" strokeweight=".134mm"/>
                <v:line id="Line 860" o:spid="_x0000_s1452" style="position:absolute;visibility:visible;mso-wrap-style:square" from="4486,1689" to="4486,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PGMMAAADcAAAADwAAAGRycy9kb3ducmV2LnhtbERPTWvCQBC9C/0PyxS8FN1UUEx0FQm0&#10;tAUFExGPQ3ZMQrOzIbtq/PduoeBtHu9zluveNOJKnastK3gfRyCIC6trLhUc8o/RHITzyBoby6Tg&#10;Tg7Wq5fBEhNtb7yna+ZLEULYJaig8r5NpHRFRQbd2LbEgTvbzqAPsCul7vAWwk0jJ1E0kwZrDg0V&#10;tpRWVPxmF6Ngk562x89JzO0h3/1M6ZS9pd93pYav/WYBwlPvn+J/95cO8+MY/p4JF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jxjDAAAA3AAAAA8AAAAAAAAAAAAA&#10;AAAAoQIAAGRycy9kb3ducmV2LnhtbFBLBQYAAAAABAAEAPkAAACRAwAAAAA=&#10;" strokeweight=".134mm"/>
                <v:shape id="Freeform 859" o:spid="_x0000_s1453" style="position:absolute;left:4455;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1cIA&#10;AADcAAAADwAAAGRycy9kb3ducmV2LnhtbESPzWrDMBCE74W8g9hAb40UF0pxooRg0hJ6KDjJAyzW&#10;xjaxVkaSf/L2VaHQ4zAz3zDb/Ww7MZIPrWMN65UCQVw503Kt4Xr5eHkHESKywc4xaXhQgP1u8bTF&#10;3LiJSxrPsRYJwiFHDU2MfS5lqBqyGFauJ07ezXmLMUlfS+NxSnDbyUypN2mx5bTQYE9FQ9X9PNg0&#10;UqhRys/jl5+zyajytf6uhoPWz8v5sAERaY7/4b/2yWhIRP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8/VwgAAANwAAAAPAAAAAAAAAAAAAAAAAJgCAABkcnMvZG93&#10;bnJldi54bWxQSwUGAAAAAAQABAD1AAAAhwMAAAAA&#10;" path="m,27r13,l24,15,24,e" filled="f" strokeweight=".134mm">
                  <v:path arrowok="t" o:connecttype="custom" o:connectlocs="0,1758;13,1758;24,1746;24,1731" o:connectangles="0,0,0,0"/>
                </v:shape>
                <v:line id="Line 858" o:spid="_x0000_s1454" style="position:absolute;visibility:visible;mso-wrap-style:square" from="4459,1758" to="4459,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d35cYAAADcAAAADwAAAGRycy9kb3ducmV2LnhtbESPQWvCQBSE70L/w/IKXkqzMdBiY1aR&#10;QEtbqGAi4vGRfSbB7NuQXTX++26h4HGYmW+YbDWaTlxocK1lBbMoBkFcWd1yrWBXvj/PQTiPrLGz&#10;TApu5GC1fJhkmGp75S1dCl+LAGGXooLG+z6V0lUNGXSR7YmDd7SDQR/kUEs94DXATSeTOH6VBlsO&#10;Cw32lDdUnYqzUbDODz/7j+SN+125+X6hQ/GUf92Umj6O6wUIT6O/h//bn1pBEs/g7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nd+XGAAAA3AAAAA8AAAAAAAAA&#10;AAAAAAAAoQIAAGRycy9kb3ducmV2LnhtbFBLBQYAAAAABAAEAPkAAACUAwAAAAA=&#10;" strokeweight=".134mm"/>
                <v:shape id="Freeform 857" o:spid="_x0000_s1455" style="position:absolute;left:3022;top:175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0OcEA&#10;AADcAAAADwAAAGRycy9kb3ducmV2LnhtbESP3YrCMBCF7xf2HcII3q2JFUS6RhFZZfFCUPcBhmZs&#10;i82kJLHtvr0RBC8P5+fjLNeDbURHPtSONUwnCgRx4UzNpYa/y+5rASJEZIONY9LwTwHWq8+PJebG&#10;9Xyi7hxLkUY45KihirHNpQxFRRbDxLXEybs6bzEm6UtpPPZp3DYyU2ouLdacCBW2tK2ouJ3vNkG2&#10;qpNy/3PwQ9YbdZqVx+K+0Xo8GjbfICIN8R1+tX+Nhkxl8DyTj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R9DnBAAAA3AAAAA8AAAAAAAAAAAAAAAAAmAIAAGRycy9kb3du&#10;cmV2LnhtbFBLBQYAAAAABAAEAPUAAACGAwAAAAA=&#10;" path="m24,l11,,,13,,28e" filled="f" strokeweight=".134mm">
                  <v:path arrowok="t" o:connecttype="custom" o:connectlocs="24,1758;11,1758;0,1771;0,1786" o:connectangles="0,0,0,0"/>
                </v:shape>
                <v:line id="Line 856" o:spid="_x0000_s1456" style="position:absolute;visibility:visible;mso-wrap-style:square" from="3022,1786" to="30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lMCcYAAADcAAAADwAAAGRycy9kb3ducmV2LnhtbESPQWvCQBSE70L/w/KEXqRumtJi02xE&#10;AhUrWDBK8fjIPpPQ7NuQ3Wr8925B8DjMzDdMOh9MK07Uu8aygudpBIK4tLrhSsF+9/k0A+E8ssbW&#10;Mim4kIN59jBKMdH2zFs6Fb4SAcIuQQW1910ipStrMuimtiMO3tH2Bn2QfSV1j+cAN62Mo+hNGmw4&#10;LNTYUV5T+Vv8GQWL/LD5Wcbv3O133+tXOhST/Oui1ON4WHyA8DT4e/jWXmkFcfQC/2fCEZ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5TAnGAAAA3AAAAA8AAAAAAAAA&#10;AAAAAAAAoQIAAGRycy9kb3ducmV2LnhtbFBLBQYAAAAABAAEAPkAAACUAwAAAAA=&#10;" strokeweight=".134mm"/>
                <v:shape id="Freeform 855" o:spid="_x0000_s1457" style="position:absolute;left:2991;top:253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J1sMA&#10;AADcAAAADwAAAGRycy9kb3ducmV2LnhtbESPy2rDMBBF94H8g5hCdolUp5TgRDYhpCV0UcjjAwZr&#10;aptaIyMptvv3VaDQ5eU+DndXTrYTA/nQOtbwvFIgiCtnWq413K5vyw2IEJENdo5Jww8FKIv5bIe5&#10;cSOfabjEWqQRDjlqaGLscylD1ZDFsHI9cfK+nLcYk/S1NB7HNG47mSn1Ki22nAgN9nRoqPq+3G2C&#10;HNQg5fvxw0/ZaNR5XX9W973Wi6dpvwURaYr/4b/2yWjI1As8zq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TJ1sMAAADcAAAADwAAAAAAAAAAAAAAAACYAgAAZHJzL2Rv&#10;d25yZXYueG1sUEsFBgAAAAAEAAQA9QAAAIgDAAAAAA==&#10;" path="m,27r13,l24,15,24,e" filled="f" strokeweight=".134mm">
                  <v:path arrowok="t" o:connecttype="custom" o:connectlocs="0,2566;13,2566;24,2554;24,2539" o:connectangles="0,0,0,0"/>
                </v:shape>
                <v:line id="Line 854" o:spid="_x0000_s1458" style="position:absolute;visibility:visible;mso-wrap-style:square" from="2994,2566" to="2994,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xx5sYAAADcAAAADwAAAGRycy9kb3ducmV2LnhtbESPQWvCQBSE70L/w/IKvZRm04DSxqwi&#10;gZZaUGgi4vGRfSbB7NuQ3Wr8926h4HGYmW+YbDmaTpxpcK1lBa9RDIK4srrlWsGu/Hh5A+E8ssbO&#10;Mim4koPl4mGSYarthX/oXPhaBAi7FBU03veplK5qyKCLbE8cvKMdDPogh1rqAS8BbjqZxPFMGmw5&#10;LDTYU95QdSp+jYJVftjsP5N37nfl9ntKh+I5X1+VenocV3MQnkZ/D/+3v7SCJJ7C3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ccebGAAAA3AAAAA8AAAAAAAAA&#10;AAAAAAAAoQIAAGRycy9kb3ducmV2LnhtbFBLBQYAAAAABAAEAPkAAACUAwAAAAA=&#10;" strokeweight=".134mm"/>
                <v:line id="Line 853" o:spid="_x0000_s1459" style="position:absolute;visibility:visible;mso-wrap-style:square" from="1586,791" to="158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7vkcYAAADcAAAADwAAAGRycy9kb3ducmV2LnhtbESPQWvCQBSE74X+h+UVvEizaaBi06wi&#10;gYotKJhI8fjIviah2bchu2r8911B6HGYmW+YbDmaTpxpcK1lBS9RDIK4srrlWsGh/Hieg3AeWWNn&#10;mRRcycFy8fiQYarthfd0LnwtAoRdigoa7/tUSlc1ZNBFticO3o8dDPogh1rqAS8BbjqZxPFMGmw5&#10;LDTYU95Q9VucjIJVftx+r5M37g/l7uuVjsU0/7wqNXkaV+8gPI3+P3xvb7SCJJ7B7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O75HGAAAA3AAAAA8AAAAAAAAA&#10;AAAAAAAAoQIAAGRycy9kb3ducmV2LnhtbFBLBQYAAAAABAAEAPkAAACUAwAAAAA=&#10;" strokeweight=".134mm"/>
                <v:shape id="Freeform 852" o:spid="_x0000_s1460" style="position:absolute;left:998;top:7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XocMA&#10;AADcAAAADwAAAGRycy9kb3ducmV2LnhtbESPy2rDMBBF94H8g5hCdolUB9rgRDYhpCV0UcjjAwZr&#10;aptaIyMptvv3VaDQ5eU+DndXTrYTA/nQOtbwvFIgiCtnWq413K5vyw2IEJENdo5Jww8FKIv5bIe5&#10;cSOfabjEWqQRDjlqaGLscylD1ZDFsHI9cfK+nLcYk/S1NB7HNG47mSn1Ii22nAgN9nRoqPq+3G2C&#10;HNQg5fvxw0/ZaNR5XX9W973Wi6dpvwURaYr/4b/2yWjI1Cs8zq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ZXocMAAADcAAAADwAAAAAAAAAAAAAAAACYAgAAZHJzL2Rv&#10;d25yZXYueG1sUEsFBgAAAAAEAAQA9QAAAIgDAAAAAA==&#10;" path="m25,l11,,,13,,28e" filled="f" strokeweight=".134mm">
                  <v:path arrowok="t" o:connecttype="custom" o:connectlocs="25,791;11,791;0,804;0,819" o:connectangles="0,0,0,0"/>
                </v:shape>
                <v:line id="Line 851" o:spid="_x0000_s1461" style="position:absolute;visibility:visible;mso-wrap-style:square" from="998,819" to="998,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3eeMQAAADcAAAADwAAAGRycy9kb3ducmV2LnhtbERPTWvCQBC9C/0PyxR6KXXTgKWNriKB&#10;FhUqNAnicchOk9DsbMiuSfz37qHg8fG+V5vJtGKg3jWWFbzOIxDEpdUNVwqK/PPlHYTzyBpby6Tg&#10;Sg4264fZChNtR/6hIfOVCCHsElRQe98lUrqyJoNubjviwP3a3qAPsK+k7nEM4aaVcRS9SYMNh4Ya&#10;O0prKv+yi1GwTc/fp6/4g7siPx4WdM6e0/1VqafHabsE4Wnyd/G/e6cVxFFYG86E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d54xAAAANwAAAAPAAAAAAAAAAAA&#10;AAAAAKECAABkcnMvZG93bnJldi54bWxQSwUGAAAAAAQABAD5AAAAkgMAAAAA&#10;" strokeweight=".134mm"/>
                <v:line id="Line 850" o:spid="_x0000_s1462" style="position:absolute;visibility:visible;mso-wrap-style:square" from="2601,812" to="260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F748YAAADcAAAADwAAAGRycy9kb3ducmV2LnhtbESPQWvCQBSE7wX/w/IEL9JsDLRo6ioS&#10;aGmFCkYpOT6yr0kw+zZkV43/visIPQ4z8w2zXA+mFRfqXWNZwSyKQRCXVjdcKTge3p/nIJxH1tha&#10;JgU3crBejZ6WmGp75T1dcl+JAGGXooLa+y6V0pU1GXSR7YiD92t7gz7IvpK6x2uAm1YmcfwqDTYc&#10;FmrsKKupPOVno2CTFd8/H8mCu+Nht32hIp9mXzelJuNh8wbC0+D/w4/2p1aQxAu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Re+PGAAAA3AAAAA8AAAAAAAAA&#10;AAAAAAAAoQIAAGRycy9kb3ducmV2LnhtbFBLBQYAAAAABAAEAPkAAACUAwAAAAA=&#10;" strokeweight=".134mm"/>
                <v:shape id="Freeform 849" o:spid="_x0000_s1463" style="position:absolute;left:2570;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ZCMAA&#10;AADcAAAADwAAAGRycy9kb3ducmV2LnhtbERPS2rDMBDdF3IHMYHuaikuhOJGCSG0pXQRSNIDDNbE&#10;NrFGRlJs9/adRaHLx/tvdrPv1UgxdYEtrAoDirgOruPGwvfl/ekFVMrIDvvAZOGHEuy2i4cNVi5M&#10;fKLxnBslIZwqtNDmPFRap7olj6kIA7Fw1xA9ZoGx0S7iJOG+16Uxa+2xY2locaBDS/XtfPdScjCj&#10;1h9vX3EuJ2dOz82xvu+tfVzO+1dQmeb8L/5zfzoL5Urmyx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ZZCMAAAADcAAAADwAAAAAAAAAAAAAAAACYAgAAZHJzL2Rvd25y&#10;ZXYueG1sUEsFBgAAAAAEAAQA9QAAAIUDAAAAAA==&#10;" path="m,27r13,l24,15,24,e" filled="f" strokeweight=".134mm">
                  <v:path arrowok="t" o:connecttype="custom" o:connectlocs="0,1758;13,1758;24,1746;24,1731" o:connectangles="0,0,0,0"/>
                </v:shape>
                <v:line id="Line 848" o:spid="_x0000_s1464" style="position:absolute;visibility:visible;mso-wrap-style:square" from="2573,1758" to="2573,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7hOMYAAADcAAAADwAAAGRycy9kb3ducmV2LnhtbESPQWvCQBSE7wX/w/KEXkQ3CVhqdBUJ&#10;tLRChUYRj4/sMwlm34bsVuO/dwWhx2FmvmEWq9404kKdqy0riCcRCOLC6ppLBfvdx/gdhPPIGhvL&#10;pOBGDlbLwcsCU22v/EuX3JciQNilqKDyvk2ldEVFBt3EtsTBO9nOoA+yK6Xu8BrgppFJFL1JgzWH&#10;hQpbyioqzvmfUbDOjj+Hz2TG7X633UzpmI+y75tSr8N+PQfhqff/4Wf7SytI4hgeZ8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4TjGAAAA3AAAAA8AAAAAAAAA&#10;AAAAAAAAoQIAAGRycy9kb3ducmV2LnhtbFBLBQYAAAAABAAEAPkAAACUAwAAAAA=&#10;" strokeweight=".134mm"/>
                <v:shape id="Freeform 847" o:spid="_x0000_s1465" style="position:absolute;left:1358;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i5MEA&#10;AADcAAAADwAAAGRycy9kb3ducmV2LnhtbESP3YrCMBCF7wXfIczC3mliFxbpGkVERbxY8OcBhma2&#10;LdtMShLb+vZGELw8nJ+Ps1gNthEd+VA71jCbKhDEhTM1lxqul91kDiJEZIONY9JwpwCr5Xi0wNy4&#10;nk/UnWMp0giHHDVUMba5lKGoyGKYupY4eX/OW4xJ+lIaj30at43MlPqWFmtOhApb2lRU/J9vNkE2&#10;qpNyvz36IeuNOn2Vv8VtrfXnx7D+ARFpiO/wq30wGrJZBs8z6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YuTBAAAA3AAAAA8AAAAAAAAAAAAAAAAAmAIAAGRycy9kb3du&#10;cmV2LnhtbFBLBQYAAAAABAAEAPUAAACGAwAAAAA=&#10;" path="m,l,15,10,27r14,e" filled="f" strokeweight=".134mm">
                  <v:path arrowok="t" o:connecttype="custom" o:connectlocs="0,1731;0,1746;10,1758;24,1758" o:connectangles="0,0,0,0"/>
                </v:shape>
                <v:line id="Line 846" o:spid="_x0000_s1466" style="position:absolute;visibility:visible;mso-wrap-style:square" from="1358,1731" to="1358,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a1MYAAADcAAAADwAAAGRycy9kb3ducmV2LnhtbESPQWvCQBSE74L/YXmCF6kbUyptdBUJ&#10;KLbQglGKx0f2mQSzb0N21fjvuwXB4zAz3zDzZWdqcaXWVZYVTMYRCOLc6ooLBYf9+uUdhPPIGmvL&#10;pOBODpaLfm+OibY33tE184UIEHYJKii9bxIpXV6SQTe2DXHwTrY16INsC6lbvAW4qWUcRVNpsOKw&#10;UGJDaUn5ObsYBav0+P27iT+4Oex/vt7omI3Sz7tSw0G3moHw1Pln+NHeagXx5BX+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g2tTGAAAA3AAAAA8AAAAAAAAA&#10;AAAAAAAAoQIAAGRycy9kb3ducmV2LnhtbFBLBQYAAAAABAAEAPkAAACUAwAAAAA=&#10;" strokeweight=".134mm"/>
                <v:shape id="Picture 845" o:spid="_x0000_s1467" type="#_x0000_t75" style="position:absolute;left:304;top:1692;width:622;height: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oSH3BAAAA3AAAAA8AAABkcnMvZG93bnJldi54bWxEj9GKwjAURN8X/IdwBd/WtFKWpRrFCqIg&#10;LKz6AZfm2hSbm5JErX9vhIV9HGbmDLNYDbYTd/Khdawgn2YgiGunW24UnE/bz28QISJr7ByTgicF&#10;WC1HHwsstXvwL92PsREJwqFEBSbGvpQy1IYshqnriZN3cd5iTNI3Unt8JLjt5CzLvqTFltOCwZ42&#10;hurr8WYVcGGqYnfbnTo/MP+0h8pwXik1GQ/rOYhIQ/wP/7X3WsEsL+B9Jh0BuX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NoSH3BAAAA3AAAAA8AAAAAAAAAAAAAAAAAnwIA&#10;AGRycy9kb3ducmV2LnhtbFBLBQYAAAAABAAEAPcAAACNAwAAAAA=&#10;">
                  <v:imagedata r:id="rId120" o:title=""/>
                </v:shape>
                <v:line id="Line 844" o:spid="_x0000_s1468" style="position:absolute;visibility:visible;mso-wrap-style:square" from="778,1952" to="168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nO8UAAADcAAAADwAAAGRycy9kb3ducmV2LnhtbESPQWvCQBSE7wX/w/IEL1I3BiyauooE&#10;FCtUMErx+Mi+JsHs25BdNf77riD0OMzMN8x82Zla3Kh1lWUF41EEgji3uuJCwem4fp+CcB5ZY22Z&#10;FDzIwXLRe5tjou2dD3TLfCEChF2CCkrvm0RKl5dk0I1sQxy8X9sa9EG2hdQt3gPc1DKOog9psOKw&#10;UGJDaUn5JbsaBav0/P2ziWfcnI773YTO2TD9eig16HerTxCeOv8ffrW3WkE8nsD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XnO8UAAADcAAAADwAAAAAAAAAA&#10;AAAAAAChAgAAZHJzL2Rvd25yZXYueG1sUEsFBgAAAAAEAAQA+QAAAJMDAAAAAA==&#10;" strokeweight=".134mm"/>
                <v:line id="Line 843" o:spid="_x0000_s1469" style="position:absolute;visibility:visible;mso-wrap-style:square" from="1685,1948" to="1693,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7nhMUAAADcAAAADwAAAGRycy9kb3ducmV2LnhtbESPQWvCQBSE74X+h+UVvNVNtEqJrlIU&#10;sSKIjYLXR/aZhGbfhuxqUn99VxA8DjPzDTOdd6YSV2pcaVlB3I9AEGdWl5wrOB5W758gnEfWWFkm&#10;BX/kYD57fZliom3LP3RNfS4ChF2CCgrv60RKlxVk0PVtTRy8s20M+iCbXOoG2wA3lRxE0VgaLDks&#10;FFjToqDsN70YBemtXa6P2311u5x2zsTDzSb7GCnVe+u+JiA8df4ZfrS/tYJBPIb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7nhMUAAADcAAAADwAAAAAAAAAA&#10;AAAAAAChAgAAZHJzL2Rvd25yZXYueG1sUEsFBgAAAAAEAAQA+QAAAJMDAAAAAA==&#10;" strokeweight=".122mm"/>
                <v:line id="Line 842" o:spid="_x0000_s1470" style="position:absolute;visibility:visible;mso-wrap-style:square" from="1689,1945" to="1696,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c18YAAADcAAAADwAAAGRycy9kb3ducmV2LnhtbESPQWvCQBSE74L/YXmCF6kbA61tdBUJ&#10;KLbQglGKx0f2mQSzb0N21fjvuwXB4zAz3zDzZWdqcaXWVZYVTMYRCOLc6ooLBYf9+uUdhPPIGmvL&#10;pOBODpaLfm+OibY33tE184UIEHYJKii9bxIpXV6SQTe2DXHwTrY16INsC6lbvAW4qWUcRW/SYMVh&#10;ocSG0pLyc3YxClbp8ft3E39wc9j/fL3SMRuln3elhoNuNQPhqfPP8KO91QriyR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b3NfGAAAA3AAAAA8AAAAAAAAA&#10;AAAAAAAAoQIAAGRycy9kb3ducmV2LnhtbFBLBQYAAAAABAAEAPkAAACUAwAAAAA=&#10;" strokeweight=".134mm"/>
                <v:line id="Line 841" o:spid="_x0000_s1471" style="position:absolute;visibility:visible;mso-wrap-style:square" from="1692,1934" to="1700,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3WbcQAAADcAAAADwAAAGRycy9kb3ducmV2LnhtbERPTWvCQBC9F/oflin01myiVkrqJhRF&#10;qhTERsHrkJ0modnZkF1N9Ne7h0KPj/e9yEfTigv1rrGsIIliEMSl1Q1XCo6H9csbCOeRNbaWScGV&#10;HOTZ48MCU20H/qZL4SsRQtilqKD2vkuldGVNBl1kO+LA/djeoA+wr6TucQjhppWTOJ5Lgw2Hhho7&#10;WtZU/hZno6C4DavP49e+vZ1PO2eS6XZbzl6Ven4aP95BeBr9v/jPvdEKJklYG86EI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XdZtxAAAANwAAAAPAAAAAAAAAAAA&#10;AAAAAKECAABkcnMvZG93bnJldi54bWxQSwUGAAAAAAQABAD5AAAAkgMAAAAA&#10;" strokeweight=".122mm"/>
                <v:line id="Line 840" o:spid="_x0000_s1472" style="position:absolute;visibility:visible;mso-wrap-style:square" from="1692,1927" to="1700,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Fz9sYAAADcAAAADwAAAGRycy9kb3ducmV2LnhtbESPQWvCQBSE70L/w/IKvekmthZNXaW0&#10;iIpQNApeH9nXJDT7NmRXk/rrXUHwOMzMN8x03plKnKlxpWUF8SACQZxZXXKu4LBf9McgnEfWWFkm&#10;Bf/kYD576k0x0bblHZ1Tn4sAYZeggsL7OpHSZQUZdANbEwfv1zYGfZBNLnWDbYCbSg6j6F0aLDks&#10;FFjTV0HZX3oyCtJL+708bLbV5XT8cSZ+Xa+zt5FSL8/d5wcIT51/hO/tlVYwjCd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Rc/bGAAAA3AAAAA8AAAAAAAAA&#10;AAAAAAAAoQIAAGRycy9kb3ducmV2LnhtbFBLBQYAAAAABAAEAPkAAACUAwAAAAA=&#10;" strokeweight=".122mm"/>
                <v:line id="Line 839" o:spid="_x0000_s1473" style="position:absolute;visibility:visible;mso-wrap-style:square" from="1692,1920" to="17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7MFb4AAADcAAAADwAAAGRycy9kb3ducmV2LnhtbERPzQ7BQBC+S7zDZiQuwlaFUJaIROLA&#10;QXmASXe0je5s012Up7cHieOX73+1aU0lntS40rKC8SgCQZxZXXKu4HrZD+cgnEfWWFkmBW9ysFl3&#10;OytMtH3xmZ6pz0UIYZeggsL7OpHSZQUZdCNbEwfuZhuDPsAml7rBVwg3lYyjaCYNlhwaCqxpV1B2&#10;Tx9GwSLDdnKq0+nn6EwpD4NBepw9lOr32u0ShKfW/8U/90EriOMwP5wJR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TswVvgAAANwAAAAPAAAAAAAAAAAAAAAAAKEC&#10;AABkcnMvZG93bnJldi54bWxQSwUGAAAAAAQABAD5AAAAjAMAAAAA&#10;" strokeweight=".1212mm"/>
                <v:line id="Line 838" o:spid="_x0000_s1474" style="position:absolute;visibility:visible;mso-wrap-style:square" from="1696,1917" to="1703,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rhcYAAADcAAAADwAAAGRycy9kb3ducmV2LnhtbESPQWvCQBSE70L/w/IKXkrdGFBsdBUJ&#10;tLQFBRMRj4/sMwlm34bsqvHfu4WCx2FmvmEWq9404kqdqy0rGI8iEMSF1TWXCvb55/sMhPPIGhvL&#10;pOBODlbLl8ECE21vvKNr5ksRIOwSVFB53yZSuqIig25kW+LgnWxn0AfZlVJ3eAtw08g4iqbSYM1h&#10;ocKW0oqKc3YxCtbpcXP4ij+43efb3wkds7f0567U8LVfz0F46v0z/N/+1grieAx/Z8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SK4XGAAAA3AAAAA8AAAAAAAAA&#10;AAAAAAAAoQIAAGRycy9kb3ducmV2LnhtbFBLBQYAAAAABAAEAPkAAACUAwAAAAA=&#10;" strokeweight=".134mm"/>
                <v:line id="Line 837" o:spid="_x0000_s1475" style="position:absolute;visibility:visible;mso-wrap-style:square" from="1699,1914" to="1707,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krOsUAAADcAAAADwAAAGRycy9kb3ducmV2LnhtbESPQWvCQBSE7wX/w/IEb3VjbEWiq4il&#10;qAilRsHrI/tMgtm3Ibua1F/vFgo9DjPzDTNfdqYSd2pcaVnBaBiBIM6sLjlXcDp+vk5BOI+ssbJM&#10;Cn7IwXLRe5ljom3LB7qnPhcBwi5BBYX3dSKlywoy6Ia2Jg7exTYGfZBNLnWDbYCbSsZRNJEGSw4L&#10;Bda0Lii7pjejIH20H5vT/rt63M5fzozGu1329q7UoN+tZiA8df4//NfeagVxHMPvmXAE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krOsUAAADcAAAADwAAAAAAAAAA&#10;AAAAAAChAgAAZHJzL2Rvd25yZXYueG1sUEsFBgAAAAAEAAQA+QAAAJMDAAAAAA==&#10;" strokeweight=".122mm"/>
                <v:line id="Line 836" o:spid="_x0000_s1476" style="position:absolute;visibility:visible;mso-wrap-style:square" from="1699,1907" to="1707,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OocYAAADcAAAADwAAAGRycy9kb3ducmV2LnhtbESPQWvCQBSE7wX/w/IEb7oxtiJpNiIt&#10;0kpBNBV6fWRfk2D2bciuJvXXdwtCj8PMfMOk68E04kqdqy0rmM8iEMSF1TWXCk6f2+kKhPPIGhvL&#10;pOCHHKyz0UOKibY9H+ma+1IECLsEFVTet4mUrqjIoJvZljh437Yz6IPsSqk77APcNDKOoqU0WHNY&#10;qLCll4qKc34xCvJb//p2+jg0t8vX3pn5YrcrHp+UmoyHzTMIT4P/D9/b71pBHC/g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VjqHGAAAA3AAAAA8AAAAAAAAA&#10;AAAAAAAAoQIAAGRycy9kb3ducmV2LnhtbFBLBQYAAAAABAAEAPkAAACUAwAAAAA=&#10;" strokeweight=".122mm"/>
                <v:line id="Line 835" o:spid="_x0000_s1477" style="position:absolute;visibility:visible;mso-wrap-style:square" from="1703,1903" to="1710,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IHcYAAADcAAAADwAAAGRycy9kb3ducmV2LnhtbESPQWvCQBSE7wX/w/IKXopuDCo1uooE&#10;LLWg0Cji8ZF9TYLZtyG7avz3XaHQ4zAz3zCLVWdqcaPWVZYVjIYRCOLc6ooLBcfDZvAOwnlkjbVl&#10;UvAgB6tl72WBibZ3/qZb5gsRIOwSVFB63yRSurwkg25oG+Lg/djWoA+yLaRu8R7gppZxFE2lwYrD&#10;QokNpSXll+xqFKzT8+70Ec+4OR72XxM6Z2/p9qFU/7Vbz0F46vx/+K/9qRXE8R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liB3GAAAA3AAAAA8AAAAAAAAA&#10;AAAAAAAAoQIAAGRycy9kb3ducmV2LnhtbFBLBQYAAAAABAAEAPkAAACUAwAAAAA=&#10;" strokeweight=".134mm"/>
                <v:line id="Line 834" o:spid="_x0000_s1478" style="position:absolute;visibility:visible;mso-wrap-style:square" from="1706,1900" to="1714,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zTsUAAADcAAAADwAAAGRycy9kb3ducmV2LnhtbESPQWvCQBSE74X+h+UVvOnGWKVEVymK&#10;WBHERsHrI/tMQrNvQ3Y1qb++Kwg9DjPzDTNbdKYSN2pcaVnBcBCBIM6sLjlXcDqu+x8gnEfWWFkm&#10;Bb/kYDF/fZlhom3L33RLfS4ChF2CCgrv60RKlxVk0A1sTRy8i20M+iCbXOoG2wA3lYyjaCINlhwW&#10;CqxpWVD2k16NgvTerjan3aG6X897Z4aj7TZ7HyvVe+s+pyA8df4//Gx/aQVxPIbH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CzTsUAAADcAAAADwAAAAAAAAAA&#10;AAAAAAChAgAAZHJzL2Rvd25yZXYueG1sUEsFBgAAAAAEAAQA+QAAAJMDAAAAAA==&#10;" strokeweight=".122mm"/>
                <v:line id="Line 833" o:spid="_x0000_s1479" style="position:absolute;visibility:visible;mso-wrap-style:square" from="1710,1896" to="1717,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uz8cUAAADcAAAADwAAAGRycy9kb3ducmV2LnhtbESPQWvCQBSE74L/YXlCL6IbA0pNXUUC&#10;FhUqNErx+Mi+JqHZtyG7avz3bkHwOMzMN8xi1ZlaXKl1lWUFk3EEgji3uuJCwem4Gb2DcB5ZY22Z&#10;FNzJwWrZ7y0w0fbG33TNfCEChF2CCkrvm0RKl5dk0I1tQxy8X9sa9EG2hdQt3gLc1DKOopk0WHFY&#10;KLGhtKT8L7sYBev0/PXzGc+5OR0P+ymds2G6uyv1NujWHyA8df4Vfra3WkEcz+D/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3uz8cUAAADcAAAADwAAAAAAAAAA&#10;AAAAAAChAgAAZHJzL2Rvd25yZXYueG1sUEsFBgAAAAAEAAQA+QAAAJMDAAAAAA==&#10;" strokeweight=".134mm"/>
                <v:line id="Line 832" o:spid="_x0000_s1480" style="position:absolute;visibility:visible;mso-wrap-style:square" from="1717,1896" to="1724,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WasYAAADcAAAADwAAAGRycy9kb3ducmV2LnhtbESPQWvCQBSE7wX/w/IKXopuDKg1uooE&#10;LLWg0Cji8ZF9TYLZtyG7avz3XaHQ4zAz3zCLVWdqcaPWVZYVjIYRCOLc6ooLBcfDZvAOwnlkjbVl&#10;UvAgB6tl72WBibZ3/qZb5gsRIOwSVFB63yRSurwkg25oG+Lg/djWoA+yLaRu8R7gppZxFE2kwYrD&#10;QokNpSXll+xqFKzT8+70Ec+4OR72X2M6Z2/p9qFU/7Vbz0F46vx/+K/9qRXE8RS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3FmrGAAAA3AAAAA8AAAAAAAAA&#10;AAAAAAAAoQIAAGRycy9kb3ducmV2LnhtbFBLBQYAAAAABAAEAPkAAACUAwAAAAA=&#10;" strokeweight=".134mm"/>
                <v:line id="Line 831" o:spid="_x0000_s1481" style="position:absolute;visibility:visible;mso-wrap-style:square" from="1724,1889" to="17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iCGMIAAADcAAAADwAAAGRycy9kb3ducmV2LnhtbERPTYvCMBC9C/sfwix4WTTdgotWo0hh&#10;RYUVrCIeh2Zsi82kNFHrvzeHBY+P9z1bdKYWd2pdZVnB9zACQZxbXXGh4Hj4HYxBOI+ssbZMCp7k&#10;YDH/6M0w0fbBe7pnvhAhhF2CCkrvm0RKl5dk0A1tQxy4i20N+gDbQuoWHyHc1DKOoh9psOLQUGJD&#10;aUn5NbsZBcv0/HdaxRNujofddkTn7CvdPJXqf3bLKQhPnX+L/91rrSCOw9pwJhwB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iCGMIAAADcAAAADwAAAAAAAAAAAAAA&#10;AAChAgAAZHJzL2Rvd25yZXYueG1sUEsFBgAAAAAEAAQA+QAAAJADAAAAAA==&#10;" strokeweight=".134mm"/>
                <v:line id="Line 830" o:spid="_x0000_s1482" style="position:absolute;visibility:visible;mso-wrap-style:square" from="1731,1889" to="173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Qng8YAAADcAAAADwAAAGRycy9kb3ducmV2LnhtbESPQWvCQBSE74X+h+UVvEizaaBFU1eR&#10;gKJCBaOUHB/Z1yQ0+zZkV43/visIPQ4z8w0zWwymFRfqXWNZwVsUgyAurW64UnA6rl4nIJxH1tha&#10;JgU3crCYPz/NMNX2yge65L4SAcIuRQW1910qpStrMugi2xEH78f2Bn2QfSV1j9cAN61M4vhDGmw4&#10;LNTYUVZT+ZufjYJlVnx9r5Mpd6fjfvdORT7OtjelRi/D8hOEp8H/hx/tjVaQJFO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kJ4PGAAAA3AAAAA8AAAAAAAAA&#10;AAAAAAAAoQIAAGRycy9kb3ducmV2LnhtbFBLBQYAAAAABAAEAPkAAACUAwAAAAA=&#10;" strokeweight=".134mm"/>
                <v:line id="Line 829" o:spid="_x0000_s1483" style="position:absolute;visibility:visible;mso-wrap-style:square" from="1737,1889" to="174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cYw8QAAADcAAAADwAAAGRycy9kb3ducmV2LnhtbERPTWvCQBC9F/wPywheSt2YotTUTZCA&#10;0gotGEU8DtlpEszOhuyq8d93D4UeH+97lQ2mFTfqXWNZwWwagSAurW64UnA8bF7eQDiPrLG1TAoe&#10;5CBLR08rTLS9855uha9ECGGXoILa+y6R0pU1GXRT2xEH7sf2Bn2AfSV1j/cQbloZR9FCGmw4NNTY&#10;UV5TeSmuRsE6P3+dtvGSu+Phezenc/Gcfz6UmoyH9TsIT4P/F/+5P7SC+DX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xjDxAAAANwAAAAPAAAAAAAAAAAA&#10;AAAAAKECAABkcnMvZG93bnJldi54bWxQSwUGAAAAAAQABAD5AAAAkgMAAAAA&#10;" strokeweight=".134mm"/>
                <v:line id="Line 828" o:spid="_x0000_s1484" style="position:absolute;visibility:visible;mso-wrap-style:square" from="1744,1883" to="175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u9WMYAAADcAAAADwAAAGRycy9kb3ducmV2LnhtbESPQWvCQBSE74L/YXmCF6kbUyptdBUJ&#10;KLbQglGKx0f2mQSzb0N21fjvuwXB4zAz3zDzZWdqcaXWVZYVTMYRCOLc6ooLBYf9+uUdhPPIGmvL&#10;pOBODpaLfm+OibY33tE184UIEHYJKii9bxIpXV6SQTe2DXHwTrY16INsC6lbvAW4qWUcRVNpsOKw&#10;UGJDaUn5ObsYBav0+P27iT+4Oex/vt7omI3Sz7tSw0G3moHw1Pln+NHeagXx6w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LvVjGAAAA3AAAAA8AAAAAAAAA&#10;AAAAAAAAoQIAAGRycy9kb3ducmV2LnhtbFBLBQYAAAAABAAEAPkAAACUAwAAAAA=&#10;" strokeweight=".134mm"/>
                <v:line id="Line 827" o:spid="_x0000_s1485" style="position:absolute;visibility:visible;mso-wrap-style:square" from="1751,1883" to="1758,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jL8YAAADcAAAADwAAAGRycy9kb3ducmV2LnhtbESPQWvCQBSE7wX/w/IKXopujCg1uooE&#10;LLWg0Cji8ZF9TYLZtyG7avz3XaHQ4zAz3zCLVWdqcaPWVZYVjIYRCOLc6ooLBcfDZvAOwnlkjbVl&#10;UvAgB6tl72WBibZ3/qZb5gsRIOwSVFB63yRSurwkg25oG+Lg/djWoA+yLaRu8R7gppZxFE2lwYrD&#10;QokNpSXll+xqFKzT8+70Ec+4OR72XxM6Z2/p9qFU/7Vbz0F46vx/+K/9qRXE4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ZIy/GAAAA3AAAAA8AAAAAAAAA&#10;AAAAAAAAoQIAAGRycy9kb3ducmV2LnhtbFBLBQYAAAAABAAEAPkAAACUAwAAAAA=&#10;" strokeweight=".134mm"/>
                <v:line id="Line 826" o:spid="_x0000_s1486" style="position:absolute;visibility:visible;mso-wrap-style:square" from="1758,1883" to="176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GtMYAAADcAAAADwAAAGRycy9kb3ducmV2LnhtbESPQWvCQBSE7wX/w/KEXkQ3RioaXUUC&#10;La3QglHE4yP7TILZtyG71fjv3YLQ4zAz3zDLdWdqcaXWVZYVjEcRCOLc6ooLBYf9+3AGwnlkjbVl&#10;UnAnB+tV72WJibY33tE184UIEHYJKii9bxIpXV6SQTeyDXHwzrY16INsC6lbvAW4qWUcRVNpsOKw&#10;UGJDaUn5Jfs1Cjbp6fv4Ec+5Oex/tm90ygbp112p1363WYDw1Pn/8LP9qRXEk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VhrTGAAAA3AAAAA8AAAAAAAAA&#10;AAAAAAAAoQIAAGRycy9kb3ducmV2LnhtbFBLBQYAAAAABAAEAPkAAACUAwAAAAA=&#10;" strokeweight=".134mm"/>
                <v:line id="Line 825" o:spid="_x0000_s1487" style="position:absolute;visibility:visible;mso-wrap-style:square" from="1765,1883" to="177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ewMYAAADcAAAADwAAAGRycy9kb3ducmV2LnhtbESPQWvCQBSE7wX/w/IEL6VuTGup0VUk&#10;oNRChUYRj4/sMwlm34bsqvHfu4VCj8PMfMPMFp2pxZVaV1lWMBpGIIhzqysuFOx3q5cPEM4ja6wt&#10;k4I7OVjMe08zTLS98Q9dM1+IAGGXoILS+yaR0uUlGXRD2xAH72Rbgz7ItpC6xVuAm1rGUfQuDVYc&#10;FkpsKC0pP2cXo2CZHr8P63jCzX63/RrTMXtON3elBv1uOQXhqfP/4b/2p1YQv77B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8HsDGAAAA3AAAAA8AAAAAAAAA&#10;AAAAAAAAoQIAAGRycy9kb3ducmV2LnhtbFBLBQYAAAAABAAEAPkAAACUAwAAAAA=&#10;" strokeweight=".134mm"/>
                <v:line id="Line 824" o:spid="_x0000_s1488" style="position:absolute;visibility:visible;mso-wrap-style:square" from="1772,1883" to="177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C7W8YAAADcAAAADwAAAGRycy9kb3ducmV2LnhtbESPQWvCQBSE74L/YXlCL0U3pigaXUUC&#10;LbXQglHE4yP7TILZtyG71fjv3ULB4zAz3zDLdWdqcaXWVZYVjEcRCOLc6ooLBYf9+3AGwnlkjbVl&#10;UnAnB+tVv7fERNsb7+ia+UIECLsEFZTeN4mULi/JoBvZhjh4Z9sa9EG2hdQt3gLc1DKOoqk0WHFY&#10;KLGhtKT8kv0aBZv09H38iOfcHPY/XxM6Za/p9q7Uy6DbLEB46vwz/N/+1Arit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wu1vGAAAA3AAAAA8AAAAAAAAA&#10;AAAAAAAAoQIAAGRycy9kb3ducmV2LnhtbFBLBQYAAAAABAAEAPkAAACUAwAAAAA=&#10;" strokeweight=".134mm"/>
                <v:line id="Line 823" o:spid="_x0000_s1489" style="position:absolute;visibility:visible;mso-wrap-style:square" from="1779,1883" to="178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lLMYAAADcAAAADwAAAGRycy9kb3ducmV2LnhtbESPQWvCQBSE74L/YXlCL6IbUyoaXUUC&#10;LbVQwSji8ZF9JsHs25Ddavz3bqHQ4zAz3zDLdWdqcaPWVZYVTMYRCOLc6ooLBcfD+2gGwnlkjbVl&#10;UvAgB+tVv7fERNs77+mW+UIECLsEFZTeN4mULi/JoBvbhjh4F9sa9EG2hdQt3gPc1DKOoqk0WHFY&#10;KLGhtKT8mv0YBZv0/H36iOfcHA+7rzc6Z8N0+1DqZdBtFiA8df4//Nf+1Ari1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iJSzGAAAA3AAAAA8AAAAAAAAA&#10;AAAAAAAAoQIAAGRycy9kb3ducmV2LnhtbFBLBQYAAAAABAAEAPkAAACUAwAAAAA=&#10;" strokeweight=".134mm"/>
                <v:line id="Line 822" o:spid="_x0000_s1490" style="position:absolute;visibility:visible;mso-wrap-style:square" from="1786,1883" to="179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At8YAAADcAAAADwAAAGRycy9kb3ducmV2LnhtbESPQWvCQBSE7wX/w/IEL6VuTKmt0VUk&#10;oNRChUYRj4/sMwlm34bsqvHfu4VCj8PMfMPMFp2pxZVaV1lWMBpGIIhzqysuFOx3q5cPEM4ja6wt&#10;k4I7OVjMe08zTLS98Q9dM1+IAGGXoILS+yaR0uUlGXRD2xAH72Rbgz7ItpC6xVuAm1rGUTSWBisO&#10;CyU2lJaUn7OLUbBMj9+HdTzhZr/bfr3RMXtON3elBv1uOQXhqfP/4b/2p1YQv77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ugLfGAAAA3AAAAA8AAAAAAAAA&#10;AAAAAAAAoQIAAGRycy9kb3ducmV2LnhtbFBLBQYAAAAABAAEAPkAAACUAwAAAAA=&#10;" strokeweight=".134mm"/>
                <v:line id="Line 821" o:spid="_x0000_s1491" style="position:absolute;visibility:visible;mso-wrap-style:square" from="1793,1883" to="180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UxcQAAADcAAAADwAAAGRycy9kb3ducmV2LnhtbERPTWvCQBC9F/wPywheSt2YotTUTZCA&#10;0gotGEU8DtlpEszOhuyq8d93D4UeH+97lQ2mFTfqXWNZwWwagSAurW64UnA8bF7eQDiPrLG1TAoe&#10;5CBLR08rTLS9855uha9ECGGXoILa+y6R0pU1GXRT2xEH7sf2Bn2AfSV1j/cQbloZR9FCGmw4NNTY&#10;UV5TeSmuRsE6P3+dtvGSu+Phezenc/Gcfz6UmoyH9TsIT4P/F/+5P7SC+DW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RTFxAAAANwAAAAPAAAAAAAAAAAA&#10;AAAAAKECAABkcnMvZG93bnJldi54bWxQSwUGAAAAAAQABAD5AAAAkgMAAAAA&#10;" strokeweight=".134mm"/>
                <v:line id="Line 820" o:spid="_x0000_s1492" style="position:absolute;visibility:visible;mso-wrap-style:square" from="1800,1883" to="180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2xXscAAADcAAAADwAAAGRycy9kb3ducmV2LnhtbESPQWvCQBSE70L/w/KEXqTZNEWpaVaR&#10;QEtbUDBK8fjIPpPQ7NuQ3Wr8911B8DjMzDdMthxMK07Uu8aygucoBkFcWt1wpWC/e396BeE8ssbW&#10;Mim4kIPl4mGUYartmbd0KnwlAoRdigpq77tUSlfWZNBFtiMO3tH2Bn2QfSV1j+cAN61M4ngmDTYc&#10;FmrsKK+p/C3+jIJVflj/fCRz7va7zfeUDsUk/7oo9TgeVm8gPA3+Hr61P7WC5GU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PbFexwAAANwAAAAPAAAAAAAA&#10;AAAAAAAAAKECAABkcnMvZG93bnJldi54bWxQSwUGAAAAAAQABAD5AAAAlQMAAAAA&#10;" strokeweight=".134mm"/>
                <v:line id="Line 819" o:spid="_x0000_s1493" style="position:absolute;visibility:visible;mso-wrap-style:square" from="1807,1883" to="181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FrvsQAAADcAAAADwAAAGRycy9kb3ducmV2LnhtbERPTWvCQBC9F/wPywheSt0YqtTUTZCA&#10;0gotGEU8DtlpEszOhuyq8d93D4UeH+97lQ2mFTfqXWNZwWwagSAurW64UnA8bF7eQDiPrLG1TAoe&#10;5CBLR08rTLS9855uha9ECGGXoILa+y6R0pU1GXRT2xEH7sf2Bn2AfSV1j/cQbloZR9FCGmw4NNTY&#10;UV5TeSmuRsE6P3+dtvGSu+Phezenc/Gcfz6UmoyH9TsIT4P/F/+5P7SC+DX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AWu+xAAAANwAAAAPAAAAAAAAAAAA&#10;AAAAAKECAABkcnMvZG93bnJldi54bWxQSwUGAAAAAAQABAD5AAAAkgMAAAAA&#10;" strokeweight=".134mm"/>
                <v:line id="Line 818" o:spid="_x0000_s1494" style="position:absolute;visibility:visible;mso-wrap-style:square" from="1813,1883" to="1820,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3OJcYAAADcAAAADwAAAGRycy9kb3ducmV2LnhtbESPQWvCQBSE74L/YXmCF6kbQyttdBUJ&#10;KLbQglGKx0f2mQSzb0N21fjvuwXB4zAz3zDzZWdqcaXWVZYVTMYRCOLc6ooLBYf9+uUdhPPIGmvL&#10;pOBODpaLfm+OibY33tE184UIEHYJKii9bxIpXV6SQTe2DXHwTrY16INsC6lbvAW4qWUcRVNpsOKw&#10;UGJDaUn5ObsYBav0+P27iT+4Oex/vt7omI3Sz7tSw0G3moHw1Pln+NHeagXx6w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NziXGAAAA3AAAAA8AAAAAAAAA&#10;AAAAAAAAoQIAAGRycy9kb3ducmV2LnhtbFBLBQYAAAAABAAEAPkAAACUAwAAAAA=&#10;" strokeweight=".134mm"/>
                <v:line id="Line 817" o:spid="_x0000_s1495" style="position:absolute;visibility:visible;mso-wrap-style:square" from="1820,1889" to="182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9QUsYAAADcAAAADwAAAGRycy9kb3ducmV2LnhtbESPQWvCQBSE7wX/w/IKXopuDCo1uooE&#10;LLWg0Cji8ZF9TYLZtyG7avz3XaHQ4zAz3zCLVWdqcaPWVZYVjIYRCOLc6ooLBcfDZvAOwnlkjbVl&#10;UvAgB6tl72WBibZ3/qZb5gsRIOwSVFB63yRSurwkg25oG+Lg/djWoA+yLaRu8R7gppZxFE2lwYrD&#10;QokNpSXll+xqFKzT8+70Ec+4OR72XxM6Z2/p9qFU/7Vbz0F46vx/+K/9qRXE4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fUFLGAAAA3AAAAA8AAAAAAAAA&#10;AAAAAAAAoQIAAGRycy9kb3ducmV2LnhtbFBLBQYAAAAABAAEAPkAAACUAwAAAAA=&#10;" strokeweight=".134mm"/>
                <v:line id="Line 816" o:spid="_x0000_s1496" style="position:absolute;visibility:visible;mso-wrap-style:square" from="1823,1893" to="18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rAcUAAADcAAAADwAAAGRycy9kb3ducmV2LnhtbESP3WrCQBSE7wt9h+UUeqcb/4pEVykV&#10;qSKIjYK3h+wxCWbPhuxqok/vCkIvh5n5hpnOW1OKK9WusKyg141AEKdWF5wpOOyXnTEI55E1lpZJ&#10;wY0czGfvb1OMtW34j66Jz0SAsItRQe59FUvp0pwMuq6tiIN3srVBH2SdSV1jE+CmlP0o+pIGCw4L&#10;OVb0k1N6Ti5GQXJvFr+Hza68X45bZ3qD9TodjpT6/Gi/JyA8tf4//GqvtIL+cAD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prAcUAAADcAAAADwAAAAAAAAAA&#10;AAAAAAChAgAAZHJzL2Rvd25yZXYueG1sUEsFBgAAAAAEAAQA+QAAAJMDAAAAAA==&#10;" strokeweight=".122mm"/>
                <v:line id="Line 815" o:spid="_x0000_s1497" style="position:absolute;visibility:visible;mso-wrap-style:square" from="1827,1896" to="183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tvcYAAADcAAAADwAAAGRycy9kb3ducmV2LnhtbESPQWvCQBSE7wX/w/KEXkQ3BisaXUUC&#10;La3QglHE4yP7TILZtyG71fjv3YLQ4zAz3zDLdWdqcaXWVZYVjEcRCOLc6ooLBYf9+3AGwnlkjbVl&#10;UnAnB+tV72WJibY33tE184UIEHYJKii9bxIpXV6SQTeyDXHwzrY16INsC6lbvAW4qWUcRVNpsOKw&#10;UGJDaUn5Jfs1Cjbp6fv4Ec+5Oex/tm90ygbp112p1363WYDw1Pn/8LP9qRXEk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6bb3GAAAA3AAAAA8AAAAAAAAA&#10;AAAAAAAAoQIAAGRycy9kb3ducmV2LnhtbFBLBQYAAAAABAAEAPkAAACUAwAAAAA=&#10;" strokeweight=".134mm"/>
                <v:line id="Line 814" o:spid="_x0000_s1498" style="position:absolute;visibility:visible;mso-wrap-style:square" from="1830,1907" to="1838,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9W7sYAAADcAAAADwAAAGRycy9kb3ducmV2LnhtbESPQWvCQBSE7wX/w/KE3pqNVovEbEQs&#10;pRVBbBS8PrKvSWj2bciuJvXXd4VCj8PMfMOkq8E04kqdqy0rmEQxCOLC6ppLBafj29MChPPIGhvL&#10;pOCHHKyy0UOKibY9f9I196UIEHYJKqi8bxMpXVGRQRfZljh4X7Yz6IPsSqk77APcNHIaxy/SYM1h&#10;ocKWNhUV3/nFKMhv/ev7aXdobpfz3pnJ83ZbzOZKPY6H9RKEp8H/h//aH1rBdDaH+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vVu7GAAAA3AAAAA8AAAAAAAAA&#10;AAAAAAAAoQIAAGRycy9kb3ducmV2LnhtbFBLBQYAAAAABAAEAPkAAACUAwAAAAA=&#10;" strokeweight=".122mm"/>
                <v:line id="Line 813" o:spid="_x0000_s1499" style="position:absolute;visibility:visible;mso-wrap-style:square" from="1834,1910" to="184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RWUcYAAADcAAAADwAAAGRycy9kb3ducmV2LnhtbESPQWvCQBSE74L/YXlCL6IbQysaXUUC&#10;LbVQwSji8ZF9JsHs25Ddavz3bqHQ4zAz3zDLdWdqcaPWVZYVTMYRCOLc6ooLBcfD+2gGwnlkjbVl&#10;UvAgB+tVv7fERNs77+mW+UIECLsEFZTeN4mULi/JoBvbhjh4F9sa9EG2hdQt3gPc1DKOoqk0WHFY&#10;KLGhtKT8mv0YBZv0/H36iOfcHA+7rzc6Z8N0+1DqZdBtFiA8df4//Nf+1Ari1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kVlHGAAAA3AAAAA8AAAAAAAAA&#10;AAAAAAAAoQIAAGRycy9kb3ducmV2LnhtbFBLBQYAAAAABAAEAPkAAACUAwAAAAA=&#10;" strokeweight=".134mm"/>
                <v:line id="Line 812" o:spid="_x0000_s1500" style="position:absolute;visibility:visible;mso-wrap-style:square" from="1837,1920" to="1845,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ixwcQAAADcAAAADwAAAGRycy9kb3ducmV2LnhtbESPzYrCQBCE78K+w9ALXkQn6/obM5FF&#10;WPCgB6MP0GTaJJjpCZlRo0+/syB4LKrqKypZd6YWN2pdZVnB1ygCQZxbXXGh4HT8HS5AOI+ssbZM&#10;Ch7kYJ1+9BKMtb3zgW6ZL0SAsItRQel9E0vp8pIMupFtiIN3tq1BH2RbSN3iPcBNLcdRNJMGKw4L&#10;JTa0KSm/ZFejYJlj971vsulz50wlt4NBtptdlep/dj8rEJ46/w6/2lutYDyZw/+ZcAR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LHBxAAAANwAAAAPAAAAAAAAAAAA&#10;AAAAAKECAABkcnMvZG93bnJldi54bWxQSwUGAAAAAAQABAD5AAAAkgMAAAAA&#10;" strokeweight=".1212mm"/>
                <v:line id="Line 811" o:spid="_x0000_s1501" style="position:absolute;visibility:visible;mso-wrap-style:square" from="1841,1924" to="1848,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dnuMQAAADcAAAADwAAAGRycy9kb3ducmV2LnhtbERPTWvCQBC9F/wPywheSt0YqtTUTZCA&#10;0gotGEU8DtlpEszOhuyq8d93D4UeH+97lQ2mFTfqXWNZwWwagSAurW64UnA8bF7eQDiPrLG1TAoe&#10;5CBLR08rTLS9855uha9ECGGXoILa+y6R0pU1GXRT2xEH7sf2Bn2AfSV1j/cQbloZR9FCGmw4NNTY&#10;UV5TeSmuRsE6P3+dtvGSu+Phezenc/Gcfz6UmoyH9TsIT4P/F/+5P7SC+DW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2e4xAAAANwAAAAPAAAAAAAAAAAA&#10;AAAAAKECAABkcnMvZG93bnJldi54bWxQSwUGAAAAAAQABAD5AAAAkgMAAAAA&#10;" strokeweight=".134mm"/>
                <v:line id="Line 810" o:spid="_x0000_s1502" style="position:absolute;visibility:visible;mso-wrap-style:square" from="1844,1934" to="1852,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Jc68YAAADcAAAADwAAAGRycy9kb3ducmV2LnhtbESPQWvCQBSE74X+h+UVvOlGq6WmboJY&#10;xIogbRR6fWRfk9Ds25BdTfTXdwWhx2FmvmEWaW9qcabWVZYVjEcRCOLc6ooLBcfDevgKwnlkjbVl&#10;UnAhB2ny+LDAWNuOv+ic+UIECLsYFZTeN7GULi/JoBvZhjh4P7Y16INsC6lb7ALc1HISRS/SYMVh&#10;ocSGViXlv9nJKMiu3fvmuPusr6fvvTPj5+02n86UGjz1yzcQnnr/H763P7SCyXQO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iXOvGAAAA3AAAAA8AAAAAAAAA&#10;AAAAAAAAoQIAAGRycy9kb3ducmV2LnhtbFBLBQYAAAAABAAEAPkAAACUAwAAAAA=&#10;" strokeweight=".122mm"/>
                <v:line id="Line 809" o:spid="_x0000_s1503" style="position:absolute;visibility:visible;mso-wrap-style:square" from="1844,1941" to="1852,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jq8IAAADcAAAADwAAAGRycy9kb3ducmV2LnhtbERPy4rCMBTdC/5DuII7TX0ydIwiDsOM&#10;CKIdYbaX5toWm5vSRFv9erMQXB7Oe7FqTSluVLvCsoLRMAJBnFpdcKbg9Pc9+ADhPLLG0jIpuJOD&#10;1bLbWWCsbcNHuiU+EyGEXYwKcu+rWEqX5mTQDW1FHLizrQ36AOtM6hqbEG5KOY6iuTRYcGjIsaJN&#10;TukluRoFyaP5+jntDuXj+r93ZjTZbtPpTKl+r11/gvDU+rf45f7VCsazMD+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Fjq8IAAADcAAAADwAAAAAAAAAAAAAA&#10;AAChAgAAZHJzL2Rvd25yZXYueG1sUEsFBgAAAAAEAAQA+QAAAJADAAAAAA==&#10;" strokeweight=".122mm"/>
                <v:line id="Line 808" o:spid="_x0000_s1504" style="position:absolute;visibility:visible;mso-wrap-style:square" from="1848,1945" to="1855,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RY+MUAAADcAAAADwAAAGRycy9kb3ducmV2LnhtbESPQWvCQBSE7wX/w/IEL1I3BiyauooE&#10;FCtUMErx+Mi+JsHs25BdNf77riD0OMzMN8x82Zla3Kh1lWUF41EEgji3uuJCwem4fp+CcB5ZY22Z&#10;FDzIwXLRe5tjou2dD3TLfCEChF2CCkrvm0RKl5dk0I1sQxy8X9sa9EG2hdQt3gPc1DKOog9psOKw&#10;UGJDaUn5JbsaBav0/P2ziWfcnI773YTO2TD9eig16HerTxCeOv8ffrW3WkE8Gc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RY+MUAAADcAAAADwAAAAAAAAAA&#10;AAAAAAChAgAAZHJzL2Rvd25yZXYueG1sUEsFBgAAAAAEAAQA+QAAAJMDAAAAAA==&#10;" strokeweight=".134mm"/>
                <v:line id="Line 807" o:spid="_x0000_s1505" style="position:absolute;visibility:visible;mso-wrap-style:square" from="1855,1952" to="19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j8YAAADcAAAADwAAAGRycy9kb3ducmV2LnhtbESPQWvCQBSE74X+h+UVvJRm04DFxqwi&#10;gUotVDAR8fjIPpNg9m3IbjX+e7dQ6HGYmW+YbDmaTlxocK1lBa9RDIK4srrlWsG+/HiZgXAeWWNn&#10;mRTcyMFy8fiQYartlXd0KXwtAoRdigoa7/tUSlc1ZNBFticO3skOBn2QQy31gNcAN51M4vhNGmw5&#10;LDTYU95QdS5+jIJVfvw+rJN37vfl9mtKx+I539yUmjyNqzkIT6P/D/+1P7WCZJrA75lw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Gxo/GAAAA3AAAAA8AAAAAAAAA&#10;AAAAAAAAoQIAAGRycy9kb3ducmV2LnhtbFBLBQYAAAAABAAEAPkAAACUAwAAAAA=&#10;" strokeweight=".134mm"/>
                <v:line id="Line 806" o:spid="_x0000_s1506" style="position:absolute;visibility:visible;mso-wrap-style:square" from="1989,1948" to="1997,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93MUAAADcAAAADwAAAGRycy9kb3ducmV2LnhtbESPQWvCQBSE74L/YXlCb7pRq5ToKqJI&#10;K0KpqeD1kX0mwezbkF1N6q/vCoLHYWa+YebL1pTiRrUrLCsYDiIQxKnVBWcKjr/b/gcI55E1lpZJ&#10;wR85WC66nTnG2jZ8oFviMxEg7GJUkHtfxVK6NCeDbmAr4uCdbW3QB1lnUtfYBLgp5SiKptJgwWEh&#10;x4rWOaWX5GoUJPdm83nc/5T36+nbmeF4t0vfJ0q99drVDISn1r/Cz/aXVjCajOFxJhw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93MUAAADcAAAADwAAAAAAAAAA&#10;AAAAAAChAgAAZHJzL2Rvd25yZXYueG1sUEsFBgAAAAAEAAQA+QAAAJMDAAAAAA==&#10;" strokeweight=".122mm"/>
                <v:line id="Line 805" o:spid="_x0000_s1507" style="position:absolute;visibility:visible;mso-wrap-style:square" from="1993,1945" to="2000,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P7YMYAAADcAAAADwAAAGRycy9kb3ducmV2LnhtbESPQWvCQBSE74L/YXlCL0U3hioaXUUC&#10;LbXQglHE4yP7TILZtyG71fjv3ULB4zAz3zDLdWdqcaXWVZYVjEcRCOLc6ooLBYf9+3AGwnlkjbVl&#10;UnAnB+tVv7fERNsb7+ia+UIECLsEFZTeN4mULi/JoBvZhjh4Z9sa9EG2hdQt3gLc1DKOoqk0WHFY&#10;KLGhtKT8kv0aBZv09H38iOfcHPY/XxM6Za/p9q7Uy6DbLEB46vwz/N/+1AriyRv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j+2DGAAAA3AAAAA8AAAAAAAAA&#10;AAAAAAAAoQIAAGRycy9kb3ducmV2LnhtbFBLBQYAAAAABAAEAPkAAACUAwAAAAA=&#10;" strokeweight=".134mm"/>
                <v:line id="Line 804" o:spid="_x0000_s1508" style="position:absolute;visibility:visible;mso-wrap-style:square" from="1996,1934" to="2004,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bAM8cAAADcAAAADwAAAGRycy9kb3ducmV2LnhtbESP3WrCQBSE7wt9h+UUeqcbfyIlZiOl&#10;RaoUxEbB20P2mIRmz4bsalKfvlsQejnMzDdMuhpMI67Uudqygsk4AkFcWF1zqeB4WI9eQDiPrLGx&#10;TAp+yMEqe3xIMdG25y+65r4UAcIuQQWV920ipSsqMujGtiUO3tl2Bn2QXSl1h32Am0ZOo2ghDdYc&#10;Fips6a2i4ju/GAX5rX//OH7um9vltHNmMttui3ms1PPT8LoE4Wnw/+F7e6MVTOMY/s6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NsAzxwAAANwAAAAPAAAAAAAA&#10;AAAAAAAAAKECAABkcnMvZG93bnJldi54bWxQSwUGAAAAAAQABAD5AAAAlQMAAAAA&#10;" strokeweight=".122mm"/>
                <v:line id="Line 803" o:spid="_x0000_s1509" style="position:absolute;visibility:visible;mso-wrap-style:square" from="1996,1927" to="2004,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ReRMYAAADcAAAADwAAAGRycy9kb3ducmV2LnhtbESPQWvCQBSE74X+h+UVvDUbtYpEN6FU&#10;pJWCtFHw+si+JqHZtyG7mtRf7woFj8PMfMOsssE04kydqy0rGEcxCOLC6ppLBYf95nkBwnlkjY1l&#10;UvBHDrL08WGFibY9f9M596UIEHYJKqi8bxMpXVGRQRfZljh4P7Yz6IPsSqk77APcNHISx3NpsOaw&#10;UGFLbxUVv/nJKMgv/fr98PnVXE7HnTPj6XZbvMyUGj0Nr0sQngZ/D/+3P7SCyWwO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kXkTGAAAA3AAAAA8AAAAAAAAA&#10;AAAAAAAAoQIAAGRycy9kb3ducmV2LnhtbFBLBQYAAAAABAAEAPkAAACUAwAAAAA=&#10;" strokeweight=".122mm"/>
                <v:line id="Line 802" o:spid="_x0000_s1510" style="position:absolute;visibility:visible;mso-wrap-style:square" from="1996,1920" to="2004,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EnHMIAAADcAAAADwAAAGRycy9kb3ducmV2LnhtbESPzarCMBSE94LvEI7gRjRV8a8aRQTB&#10;hS5urw9waI5tsTkpTdTq0xtBcDnMzDfMatOYUtypdoVlBcNBBII4tbrgTMH5f9+fg3AeWWNpmRQ8&#10;ycFm3W6tMNb2wX90T3wmAoRdjApy76tYSpfmZNANbEUcvIutDfog60zqGh8Bbko5iqKpNFhwWMix&#10;ol1O6TW5GQWLFJvxqUomr6MzhTz0eslxelOq22m2SxCeGv8Lf9sHrWA0mcHnTDgC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EnHMIAAADcAAAADwAAAAAAAAAAAAAA&#10;AAChAgAAZHJzL2Rvd25yZXYueG1sUEsFBgAAAAAEAAQA+QAAAJADAAAAAA==&#10;" strokeweight=".1212mm"/>
                <v:line id="Line 801" o:spid="_x0000_s1511" style="position:absolute;visibility:visible;mso-wrap-style:square" from="2000,1917" to="2007,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xZcIAAADcAAAADwAAAGRycy9kb3ducmV2LnhtbERPTYvCMBC9L/gfwgheFk0tuGg1ihSU&#10;3QUFq4jHoRnbYjMpTdT67zcHYY+P971YdaYWD2pdZVnBeBSBIM6trrhQcDpuhlMQziNrrC2Tghc5&#10;WC17HwtMtH3ygR6ZL0QIYZeggtL7JpHS5SUZdCPbEAfualuDPsC2kLrFZwg3tYyj6EsarDg0lNhQ&#10;WlJ+y+5GwTq97M7beMbN6bj/ndAl+0x/XkoN+t16DsJT5//Fb/e3VhBPwtpwJhw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7xZcIAAADcAAAADwAAAAAAAAAAAAAA&#10;AAChAgAAZHJzL2Rvd25yZXYueG1sUEsFBgAAAAAEAAQA+QAAAJADAAAAAA==&#10;" strokeweight=".134mm"/>
                <v:line id="Line 800" o:spid="_x0000_s1512" style="position:absolute;visibility:visible;mso-wrap-style:square" from="2003,1914" to="201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KNsYAAADcAAAADwAAAGRycy9kb3ducmV2LnhtbESPQWvCQBSE70L/w/IK3upGq6WmboJY&#10;REWQNgq9PrKvSWj2bciuJvrru4WCx2FmvmEWaW9qcaHWVZYVjEcRCOLc6ooLBafj+ukVhPPIGmvL&#10;pOBKDtLkYbDAWNuOP+mS+UIECLsYFZTeN7GULi/JoBvZhjh437Y16INsC6lb7ALc1HISRS/SYMVh&#10;ocSGViXlP9nZKMhu3fvmtP+ob+evgzPj590un86UGj72yzcQnnp/D/+3t1rBZDaH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7yjbGAAAA3AAAAA8AAAAAAAAA&#10;AAAAAAAAoQIAAGRycy9kb3ducmV2LnhtbFBLBQYAAAAABAAEAPkAAACUAwAAAAA=&#10;" strokeweight=".122mm"/>
                <v:line id="Line 799" o:spid="_x0000_s1513" style="position:absolute;visibility:visible;mso-wrap-style:square" from="2003,1907" to="2011,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2pFsIAAADcAAAADwAAAGRycy9kb3ducmV2LnhtbERPy4rCMBTdD/gP4Qqz09QnUo0iM8go&#10;wjBWwe2lubbF5qY00Va/3iyEWR7Oe7FqTSnuVLvCsoJBPwJBnFpdcKbgdNz0ZiCcR9ZYWiYFD3Kw&#10;WnY+Fhhr2/CB7onPRAhhF6OC3PsqltKlORl0fVsRB+5ia4M+wDqTusYmhJtSDqNoKg0WHBpyrOgr&#10;p/Sa3IyC5Nl8/5z2f+Xzdv51ZjDa7dLxRKnPbrueg/DU+n/x273VCobT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2pFsIAAADcAAAADwAAAAAAAAAAAAAA&#10;AAChAgAAZHJzL2Rvd25yZXYueG1sUEsFBgAAAAAEAAQA+QAAAJADAAAAAA==&#10;" strokeweight=".122mm"/>
                <v:line id="Line 798" o:spid="_x0000_s1514" style="position:absolute;visibility:visible;mso-wrap-style:square" from="2007,1903" to="201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iSRcYAAADcAAAADwAAAGRycy9kb3ducmV2LnhtbESPQWvCQBSE7wX/w/IEL6XZGKhomlUk&#10;oLRCC02keHxkX5Ng9m3IbjX+e7dQ6HGYmW+YbDOaTlxocK1lBfMoBkFcWd1yreBY7p6WIJxH1thZ&#10;JgU3crBZTx4yTLW98iddCl+LAGGXooLG+z6V0lUNGXSR7YmD920Hgz7IoZZ6wGuAm04mcbyQBlsO&#10;Cw32lDdUnYsfo2Cbn96/9smK+2P5cXimU/GYv92Umk3H7QsIT6P/D/+1X7WCZDGH3zPhCM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4kkXGAAAA3AAAAA8AAAAAAAAA&#10;AAAAAAAAoQIAAGRycy9kb3ducmV2LnhtbFBLBQYAAAAABAAEAPkAAACUAwAAAAA=&#10;" strokeweight=".134mm"/>
                <v:line id="Line 797" o:spid="_x0000_s1515" style="position:absolute;visibility:visible;mso-wrap-style:square" from="2010,1900" to="2018,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S+sUAAADcAAAADwAAAGRycy9kb3ducmV2LnhtbESPQWvCQBSE74X+h+UVvNWNsUqJrlIU&#10;sSKIjYLXR/aZhGbfhuxqUn99VxA8DjPzDTOdd6YSV2pcaVnBoB+BIM6sLjlXcDys3j9BOI+ssbJM&#10;Cv7IwXz2+jLFRNuWf+ia+lwECLsEFRTe14mULivIoOvbmjh4Z9sY9EE2udQNtgFuKhlH0VgaLDks&#10;FFjToqDsN70YBemtXa6P2311u5x2zgyGm032MVKq99Z9TUB46vwz/Gh/awXxOIb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S+sUAAADcAAAADwAAAAAAAAAA&#10;AAAAAAChAgAAZHJzL2Rvd25yZXYueG1sUEsFBgAAAAAEAAQA+QAAAJMDAAAAAA==&#10;" strokeweight=".122mm"/>
                <v:line id="Line 796" o:spid="_x0000_s1516" style="position:absolute;visibility:visible;mso-wrap-style:square" from="2014,1896" to="2021,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pqcYAAADcAAAADwAAAGRycy9kb3ducmV2LnhtbESPQWvCQBSE74L/YXlCL6IbUyoaXUUC&#10;LbVQwSji8ZF9JsHs25Ddavz3bqHQ4zAz3zDLdWdqcaPWVZYVTMYRCOLc6ooLBcfD+2gGwnlkjbVl&#10;UvAgB+tVv7fERNs77+mW+UIECLsEFZTeN4mULi/JoBvbhjh4F9sa9EG2hdQt3gPc1DKOoqk0WHFY&#10;KLGhtKT8mv0YBZv0/H36iOfcHA+7rzc6Z8N0+1DqZdBtFiA8df4//Nf+1Ari6Sv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mqanGAAAA3AAAAA8AAAAAAAAA&#10;AAAAAAAAoQIAAGRycy9kb3ducmV2LnhtbFBLBQYAAAAABAAEAPkAAACUAwAAAAA=&#10;" strokeweight=".134mm"/>
                <v:line id="Line 795" o:spid="_x0000_s1517" style="position:absolute;visibility:visible;mso-wrap-style:square" from="2021,1896" to="2028,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x3cYAAADcAAAADwAAAGRycy9kb3ducmV2LnhtbESPQWvCQBSE74L/YXlCL6IbQysaXUUC&#10;LbVQwSji8ZF9JsHs25Ddavz3bqHQ4zAz3zDLdWdqcaPWVZYVTMYRCOLc6ooLBcfD+2gGwnlkjbVl&#10;UvAgB+tVv7fERNs77+mW+UIECLsEFZTeN4mULi/JoBvbhjh4F9sa9EG2hdQt3gPc1DKOoqk0WHFY&#10;KLGhtKT8mv0YBZv0/H36iOfcHA+7rzc6Z8N0+1DqZdBtFiA8df4//Nf+1Ari6Sv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PMd3GAAAA3AAAAA8AAAAAAAAA&#10;AAAAAAAAoQIAAGRycy9kb3ducmV2LnhtbFBLBQYAAAAABAAEAPkAAACUAwAAAAA=&#10;" strokeweight=".134mm"/>
                <v:line id="Line 794" o:spid="_x0000_s1518" style="position:absolute;visibility:visible;mso-wrap-style:square" from="2028,1889" to="203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URsYAAADcAAAADwAAAGRycy9kb3ducmV2LnhtbESPQWvCQBSE74X+h+UJvUizaUBp06wi&#10;AUULFppI8fjIvibB7NuQ3Wr8911B6HGYmW+YbDmaTpxpcK1lBS9RDIK4srrlWsGhXD+/gnAeWWNn&#10;mRRcycFy8fiQYarthb/oXPhaBAi7FBU03veplK5qyKCLbE8cvB87GPRBDrXUA14C3HQyieO5NNhy&#10;WGiwp7yh6lT8GgWr/Lj/3iRv3B/Kz48ZHYtpvrsq9TQZV+8gPI3+P3xvb7WCZD6D25lw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lEbGAAAA3AAAAA8AAAAAAAAA&#10;AAAAAAAAoQIAAGRycy9kb3ducmV2LnhtbFBLBQYAAAAABAAEAPkAAACUAwAAAAA=&#10;" strokeweight=".134mm"/>
                <v:line id="Line 793" o:spid="_x0000_s1519" style="position:absolute;visibility:visible;mso-wrap-style:square" from="2034,1889" to="204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KMcYAAADcAAAADwAAAGRycy9kb3ducmV2LnhtbESPQWvCQBSE7wX/w/KEXqRuDDS00VUk&#10;YLGCQqOIx0f2NQnNvg3ZVeO/dwWhx2FmvmFmi9404kKdqy0rmIwjEMSF1TWXCg771dsHCOeRNTaW&#10;ScGNHCzmg5cZptpe+YcuuS9FgLBLUUHlfZtK6YqKDLqxbYmD92s7gz7IrpS6w2uAm0bGUZRIgzWH&#10;hQpbyioq/vKzUbDMTtvjV/zJ7WG/27zTKR9l3zelXof9cgrCU+//w8/2WiuIkwQ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RCjHGAAAA3AAAAA8AAAAAAAAA&#10;AAAAAAAAoQIAAGRycy9kb3ducmV2LnhtbFBLBQYAAAAABAAEAPkAAACUAwAAAAA=&#10;" strokeweight=".134mm"/>
                <v:line id="Line 792" o:spid="_x0000_s1520" style="position:absolute;visibility:visible;mso-wrap-style:square" from="2041,1889" to="2048,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2vqsYAAADcAAAADwAAAGRycy9kb3ducmV2LnhtbESP3WrCQBSE7wXfYTlCb4puDNSf6CoS&#10;aKmFFowiXh6yxySYPRuyW41v7xYKXg4z8w2zXHemFldqXWVZwXgUgSDOra64UHDYvw9nIJxH1lhb&#10;JgV3crBe9XtLTLS98Y6umS9EgLBLUEHpfZNI6fKSDLqRbYiDd7atQR9kW0jd4i3ATS3jKJpIgxWH&#10;hRIbSkvKL9mvUbBJT9/Hj3jOzWH/8/VGp+w13d6Vehl0mwUIT51/hv/bn1pBPJnC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dr6rGAAAA3AAAAA8AAAAAAAAA&#10;AAAAAAAAoQIAAGRycy9kb3ducmV2LnhtbFBLBQYAAAAABAAEAPkAAACUAwAAAAA=&#10;" strokeweight=".134mm"/>
                <v:line id="Line 791" o:spid="_x0000_s1521" style="position:absolute;visibility:visible;mso-wrap-style:square" from="2048,1883" to="205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72MQAAADcAAAADwAAAGRycy9kb3ducmV2LnhtbERPTWvCQBC9C/6HZQq9lLoxUNHoGkKg&#10;pRVaaBKKxyE7JqHZ2ZDdavz33YPg8fG+d+lkenGm0XWWFSwXEQji2uqOGwVV+fq8BuE8ssbeMim4&#10;koN0P5/tMNH2wt90LnwjQgi7BBW03g+JlK5uyaBb2IE4cCc7GvQBjo3UI15CuOllHEUrabDj0NDi&#10;QHlL9W/xZxRk+fHz5y3e8FCVX4cXOhZP+cdVqceHKduC8DT5u/jmftcK4lVYG86EIyD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jvYxAAAANwAAAAPAAAAAAAAAAAA&#10;AAAAAKECAABkcnMvZG93bnJldi54bWxQSwUGAAAAAAQABAD5AAAAkgMAAAAA&#10;" strokeweight=".134mm"/>
                <v:line id="Line 790" o:spid="_x0000_s1522" style="position:absolute;visibility:visible;mso-wrap-style:square" from="2055,1883" to="206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eQ8UAAADcAAAADwAAAGRycy9kb3ducmV2LnhtbESPQWvCQBSE74L/YXlCL0U3BhRNXUUC&#10;FhUqGKV4fGRfk9Ds25BdNf57t1DwOMzMN8xi1Zla3Kh1lWUF41EEgji3uuJCwfm0Gc5AOI+ssbZM&#10;Ch7kYLXs9xaYaHvnI90yX4gAYZeggtL7JpHS5SUZdCPbEAfvx7YGfZBtIXWL9wA3tYyjaCoNVhwW&#10;SmwoLSn/za5GwTq9fH1/xnNuzqfDfkKX7D3dPZR6G3TrDxCeOv8K/7e3WkE8nc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6eQ8UAAADcAAAADwAAAAAAAAAA&#10;AAAAAAChAgAAZHJzL2Rvd25yZXYueG1sUEsFBgAAAAAEAAQA+QAAAJMDAAAAAA==&#10;" strokeweight=".134mm"/>
                <v:line id="Line 789" o:spid="_x0000_s1523" style="position:absolute;visibility:visible;mso-wrap-style:square" from="2062,1883" to="206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2hA8QAAADcAAAADwAAAGRycy9kb3ducmV2LnhtbERPTWvCQBC9F/wPywheSt0YqNbUTZCA&#10;0gotGEU8DtlpEszOhuyq8d93D4UeH+97lQ2mFTfqXWNZwWwagSAurW64UnA8bF7eQDiPrLG1TAoe&#10;5CBLR08rTLS9855uha9ECGGXoILa+y6R0pU1GXRT2xEH7sf2Bn2AfSV1j/cQbloZR9FcGmw4NNTY&#10;UV5TeSmuRsE6P3+dtvGSu+Phe/dK5+I5/3woNRkP63cQngb/L/5zf2gF8SL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aEDxAAAANwAAAAPAAAAAAAAAAAA&#10;AAAAAKECAABkcnMvZG93bnJldi54bWxQSwUGAAAAAAQABAD5AAAAkgMAAAAA&#10;" strokeweight=".134mm"/>
                <v:line id="Line 788" o:spid="_x0000_s1524" style="position:absolute;visibility:visible;mso-wrap-style:square" from="2069,1883" to="207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EEmMYAAADcAAAADwAAAGRycy9kb3ducmV2LnhtbESPQWvCQBSE74L/YXmCF6kbA61tdBUJ&#10;KLbQglGKx0f2mQSzb0N21fjvuwXB4zAz3zDzZWdqcaXWVZYVTMYRCOLc6ooLBYf9+uUdhPPIGmvL&#10;pOBODpaLfm+OibY33tE184UIEHYJKii9bxIpXV6SQTe2DXHwTrY16INsC6lbvAW4qWUcRW/SYMVh&#10;ocSG0pLyc3YxClbp8ft3E39wc9j/fL3SMRuln3elhoNuNQPhqfPP8KO91Qri6Q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hBJjGAAAA3AAAAA8AAAAAAAAA&#10;AAAAAAAAoQIAAGRycy9kb3ducmV2LnhtbFBLBQYAAAAABAAEAPkAAACUAwAAAAA=&#10;" strokeweight=".134mm"/>
                <v:line id="Line 787" o:spid="_x0000_s1525" style="position:absolute;visibility:visible;mso-wrap-style:square" from="2076,1883" to="208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a78YAAADcAAAADwAAAGRycy9kb3ducmV2LnhtbESPQWvCQBSE7wX/w/IKXopuDKg1uooE&#10;LLWg0Cji8ZF9TYLZtyG7avz3XaHQ4zAz3zCLVWdqcaPWVZYVjIYRCOLc6ooLBcfDZvAOwnlkjbVl&#10;UvAgB6tl72WBibZ3/qZb5gsRIOwSVFB63yRSurwkg25oG+Lg/djWoA+yLaRu8R7gppZxFE2kwYrD&#10;QokNpSXll+xqFKzT8+70Ec+4OR72X2M6Z2/p9qFU/7Vbz0F46vx/+K/9qRXE0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zmu/GAAAA3AAAAA8AAAAAAAAA&#10;AAAAAAAAoQIAAGRycy9kb3ducmV2LnhtbFBLBQYAAAAABAAEAPkAAACUAwAAAAA=&#10;" strokeweight=".134mm"/>
                <v:line id="Line 786" o:spid="_x0000_s1526" style="position:absolute;visibility:visible;mso-wrap-style:square" from="2083,1883" to="209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8/dMYAAADcAAAADwAAAGRycy9kb3ducmV2LnhtbESPQWvCQBSE7wX/w/IEL6VuTKmt0VUk&#10;oNRChUYRj4/sMwlm34bsqvHfu4VCj8PMfMPMFp2pxZVaV1lWMBpGIIhzqysuFOx3q5cPEM4ja6wt&#10;k4I7OVjMe08zTLS98Q9dM1+IAGGXoILS+yaR0uUlGXRD2xAH72Rbgz7ItpC6xVuAm1rGUTSWBisO&#10;CyU2lJaUn7OLUbBMj9+HdTzhZr/bfr3RMXtON3elBv1uOQXhqfP/4b/2p1YQv7/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P3TGAAAA3AAAAA8AAAAAAAAA&#10;AAAAAAAAoQIAAGRycy9kb3ducmV2LnhtbFBLBQYAAAAABAAEAPkAAACUAwAAAAA=&#10;" strokeweight=".134mm"/>
                <v:line id="Line 785" o:spid="_x0000_s1527" style="position:absolute;visibility:visible;mso-wrap-style:square" from="2090,1883" to="209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nAMYAAADcAAAADwAAAGRycy9kb3ducmV2LnhtbESPQWvCQBSE7wX/w/IEL6VuDK2t0VUk&#10;oNRChUYRj4/sMwlm34bsqvHfu4VCj8PMfMPMFp2pxZVaV1lWMBpGIIhzqysuFOx3q5cPEM4ja6wt&#10;k4I7OVjMe08zTLS98Q9dM1+IAGGXoILS+yaR0uUlGXRD2xAH72Rbgz7ItpC6xVuAm1rGUTSWBisO&#10;CyU2lJaUn7OLUbBMj9+HdTzhZr/bfr3RMXtON3elBv1uOQXhqfP/4b/2p1YQv7/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WpwDGAAAA3AAAAA8AAAAAAAAA&#10;AAAAAAAAoQIAAGRycy9kb3ducmV2LnhtbFBLBQYAAAAABAAEAPkAAACUAwAAAAA=&#10;" strokeweight=".134mm"/>
                <v:line id="Line 784" o:spid="_x0000_s1528" style="position:absolute;visibility:visible;mso-wrap-style:square" from="2097,1883" to="210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Cm8YAAADcAAAADwAAAGRycy9kb3ducmV2LnhtbESPQWvCQBSE7wX/w/KEXkQ3BqwaXUUC&#10;La3QglHE4yP7TILZtyG71fjv3YLQ4zAz3zDLdWdqcaXWVZYVjEcRCOLc6ooLBYf9+3AGwnlkjbVl&#10;UnAnB+tV72WJibY33tE184UIEHYJKii9bxIpXV6SQTeyDXHwzrY16INsC6lbvAW4qWUcRW/SYMVh&#10;ocSG0pLyS/ZrFGzS0/fxI55zc9j/bCd0ygbp112p1363WYDw1Pn/8LP9qRXE0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aApvGAAAA3AAAAA8AAAAAAAAA&#10;AAAAAAAAoQIAAGRycy9kb3ducmV2LnhtbFBLBQYAAAAABAAEAPkAAACUAwAAAAA=&#10;" strokeweight=".134mm"/>
                <v:line id="Line 783" o:spid="_x0000_s1529" style="position:absolute;visibility:visible;mso-wrap-style:square" from="2103,1883" to="211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ic7MYAAADcAAAADwAAAGRycy9kb3ducmV2LnhtbESP3WrCQBSE7wXfYTlCb4puDNSf6CoS&#10;aKmFFowiXh6yxySYPRuyW41v7xYKXg4z8w2zXHemFldqXWVZwXgUgSDOra64UHDYvw9nIJxH1lhb&#10;JgV3crBe9XtLTLS98Y6umS9EgLBLUEHpfZNI6fKSDLqRbYiDd7atQR9kW0jd4i3ATS3jKJpIgxWH&#10;hRIbSkvKL9mvUbBJT9/Hj3jOzWH/8/VGp+w13d6Vehl0mwUIT51/hv/bn1pBPJ3A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InOzGAAAA3AAAAA8AAAAAAAAA&#10;AAAAAAAAoQIAAGRycy9kb3ducmV2LnhtbFBLBQYAAAAABAAEAPkAAACUAwAAAAA=&#10;" strokeweight=".134mm"/>
                <v:line id="Line 782" o:spid="_x0000_s1530" style="position:absolute;visibility:visible;mso-wrap-style:square" from="2110,1883" to="211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5d8YAAADcAAAADwAAAGRycy9kb3ducmV2LnhtbESPQWvCQBSE74L/YXlCL6IbA60aXUUC&#10;LbVQwSji8ZF9JsHs25Ddavz3bqHQ4zAz3zDLdWdqcaPWVZYVTMYRCOLc6ooLBcfD+2gGwnlkjbVl&#10;UvAgB+tVv7fERNs77+mW+UIECLsEFZTeN4mULi/JoBvbhjh4F9sa9EG2hdQt3gPc1DKOojdpsOKw&#10;UGJDaUn5NfsxCjbp+fv0Ec+5OR52X690zobp9qHUy6DbLEB46vx/+K/9qRXE0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EOXfGAAAA3AAAAA8AAAAAAAAA&#10;AAAAAAAAoQIAAGRycy9kb3ducmV2LnhtbFBLBQYAAAAABAAEAPkAAACUAwAAAAA=&#10;" strokeweight=".134mm"/>
                <v:line id="Line 781" o:spid="_x0000_s1531" style="position:absolute;visibility:visible;mso-wrap-style:square" from="2117,1883" to="212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tBcQAAADcAAAADwAAAGRycy9kb3ducmV2LnhtbERPTWvCQBC9F/wPywheSt0YqNbUTZCA&#10;0gotGEU8DtlpEszOhuyq8d93D4UeH+97lQ2mFTfqXWNZwWwagSAurW64UnA8bF7eQDiPrLG1TAoe&#10;5CBLR08rTLS9855uha9ECGGXoILa+y6R0pU1GXRT2xEH7sf2Bn2AfSV1j/cQbloZR9FcGmw4NNTY&#10;UV5TeSmuRsE6P3+dtvGSu+Phe/dK5+I5/3woNRkP63cQngb/L/5zf2gF8SK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0FxAAAANwAAAAPAAAAAAAAAAAA&#10;AAAAAKECAABkcnMvZG93bnJldi54bWxQSwUGAAAAAAQABAD5AAAAkgMAAAAA&#10;" strokeweight=".134mm"/>
                <v:line id="Line 780" o:spid="_x0000_s1532" style="position:absolute;visibility:visible;mso-wrap-style:square" from="2124,1889" to="21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InscAAADcAAAADwAAAGRycy9kb3ducmV2LnhtbESPQWvCQBSE70L/w/KEXqTZNFCtaVaR&#10;QEtbUDBK8fjIPpPQ7NuQ3Wr8911B8DjMzDdMthxMK07Uu8aygucoBkFcWt1wpWC/e396BeE8ssbW&#10;Mim4kIPl4mGUYartmbd0KnwlAoRdigpq77tUSlfWZNBFtiMO3tH2Bn2QfSV1j+cAN61M4ngqDTYc&#10;FmrsKK+p/C3+jIJVflj/fCRz7va7zfcLHYpJ/nVR6nE8rN5AeBr8PXxrf2oFyWw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VwiexwAAANwAAAAPAAAAAAAA&#10;AAAAAAAAAKECAABkcnMvZG93bnJldi54bWxQSwUGAAAAAAQABAD5AAAAlQMAAAAA&#10;" strokeweight=".134mm"/>
                <v:line id="Line 779" o:spid="_x0000_s1533" style="position:absolute;visibility:visible;mso-wrap-style:square" from="2127,1893" to="2135,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P7MIAAADcAAAADwAAAGRycy9kb3ducmV2LnhtbERPy4rCMBTdD/gP4Qqz09QnUo0iM8go&#10;wjBWwe2lubbF5qY00Va/3iyEWR7Oe7FqTSnuVLvCsoJBPwJBnFpdcKbgdNz0ZiCcR9ZYWiYFD3Kw&#10;WnY+Fhhr2/CB7onPRAhhF6OC3PsqltKlORl0fVsRB+5ia4M+wDqTusYmhJtSDqNoKg0WHBpyrOgr&#10;p/Sa3IyC5Nl8/5z2f+Xzdv51ZjDa7dLxRKnPbrueg/DU+n/x273VCoaz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FP7MIAAADcAAAADwAAAAAAAAAAAAAA&#10;AAChAgAAZHJzL2Rvd25yZXYueG1sUEsFBgAAAAAEAAQA+QAAAJADAAAAAA==&#10;" strokeweight=".122mm"/>
                <v:line id="Line 778" o:spid="_x0000_s1534" style="position:absolute;visibility:visible;mso-wrap-style:square" from="2131,1896" to="2138,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R0v8YAAADcAAAADwAAAGRycy9kb3ducmV2LnhtbESPQWvCQBSE7wX/w/IEL6VuDFRs6ioS&#10;ULSgYJTi8ZF9TUKzb0N2Ncm/7xYKPQ4z8w2zXPemFg9qXWVZwWwagSDOra64UHC9bF8WIJxH1lhb&#10;JgUDOVivRk9LTLTt+EyPzBciQNglqKD0vkmkdHlJBt3UNsTB+7KtQR9kW0jdYhfgppZxFM2lwYrD&#10;QokNpSXl39ndKNikt+PnLn7j5no5fbzSLXtOD4NSk3G/eQfhqff/4b/2XiuIFz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0dL/GAAAA3AAAAA8AAAAAAAAA&#10;AAAAAAAAoQIAAGRycy9kb3ducmV2LnhtbFBLBQYAAAAABAAEAPkAAACUAwAAAAA=&#10;" strokeweight=".134mm"/>
                <v:line id="Line 777" o:spid="_x0000_s1535" style="position:absolute;visibility:visible;mso-wrap-style:square" from="2134,1907" to="214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90AMUAAADcAAAADwAAAGRycy9kb3ducmV2LnhtbESPQWvCQBSE7wX/w/IEb3VjrCKpq4gi&#10;rQhiU6HXR/aZBLNvQ3Y1qb/eFQo9DjPzDTNfdqYSN2pcaVnBaBiBIM6sLjlXcPrevs5AOI+ssbJM&#10;Cn7JwXLRe5ljom3LX3RLfS4ChF2CCgrv60RKlxVk0A1tTRy8s20M+iCbXOoG2wA3lYyjaCoNlhwW&#10;CqxpXVB2Sa9GQXpvNx+n/bG6X38OzozGu132NlFq0O9W7yA8df4//Nf+1AriWQz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90AMUAAADcAAAADwAAAAAAAAAA&#10;AAAAAAChAgAAZHJzL2Rvd25yZXYueG1sUEsFBgAAAAAEAAQA+QAAAJMDAAAAAA==&#10;" strokeweight=".122mm"/>
                <v:line id="Line 776" o:spid="_x0000_s1536" style="position:absolute;visibility:visible;mso-wrap-style:square" from="2138,1910" to="2145,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pPU8cAAADcAAAADwAAAGRycy9kb3ducmV2LnhtbESPQWvCQBSE7wX/w/IEL6VuGqnY1E2Q&#10;QEULLRileHxkn0kw+zZkV43/vlso9DjMzDfMMhtMK67Uu8aygudpBIK4tLrhSsFh//60AOE8ssbW&#10;Mim4k4MsHT0sMdH2xju6Fr4SAcIuQQW1910ipStrMuimtiMO3sn2Bn2QfSV1j7cAN62Mo2guDTYc&#10;FmrsKK+pPBcXo2CVHz+/1/Erd4f918cLHYvHfHtXajIeVm8gPA3+P/zX3mgF8WIG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ak9TxwAAANwAAAAPAAAAAAAA&#10;AAAAAAAAAKECAABkcnMvZG93bnJldi54bWxQSwUGAAAAAAQABAD5AAAAlQMAAAAA&#10;" strokeweight=".134mm"/>
                <v:line id="Line 775" o:spid="_x0000_s1537" style="position:absolute;visibility:visible;mso-wrap-style:square" from="2141,1920" to="2149,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OVLMUAAADcAAAADwAAAGRycy9kb3ducmV2LnhtbESPQWvCQBSE7wX/w/IEL0E3pq1odJVS&#10;EHKIh0Z/wCP7TILZtyG7avTXdwsFj8PMfMNsdoNpxY1611hWMJ/FIIhLqxuuFJyO++kShPPIGlvL&#10;pOBBDnbb0dsGU23v/EO3wlciQNilqKD2vkuldGVNBt3MdsTBO9veoA+yr6Tu8R7gppVJHC+kwYbD&#10;Qo0dfddUXoqrUbAqcXg/dMXnM3emkVkUFfniqtRkPHytQXga/Cv83860gmT5AX9nwhG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OVLMUAAADcAAAADwAAAAAAAAAA&#10;AAAAAAChAgAAZHJzL2Rvd25yZXYueG1sUEsFBgAAAAAEAAQA+QAAAJMDAAAAAA==&#10;" strokeweight=".1212mm"/>
                <v:line id="Line 774" o:spid="_x0000_s1538" style="position:absolute;visibility:visible;mso-wrap-style:square" from="2145,1924" to="2152,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yvMYAAADcAAAADwAAAGRycy9kb3ducmV2LnhtbESPQWvCQBSE7wX/w/KEXkQ3BiwxdRUJ&#10;WKpQwSjF4yP7moRm34bsVuO/dwWhx2FmvmEWq9404kKdqy0rmE4iEMSF1TWXCk7HzTgB4TyyxsYy&#10;KbiRg9Vy8LLAVNsrH+iS+1IECLsUFVTet6mUrqjIoJvYljh4P7Yz6IPsSqk7vAa4aWQcRW/SYM1h&#10;ocKWsoqK3/zPKFhn56/vj3jO7em4383onI+y7U2p12G/fgfhqff/4Wf7UyuIkxk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crzGAAAA3AAAAA8AAAAAAAAA&#10;AAAAAAAAoQIAAGRycy9kb3ducmV2LnhtbFBLBQYAAAAABAAEAPkAAACUAwAAAAA=&#10;" strokeweight=".134mm"/>
                <v:line id="Line 773" o:spid="_x0000_s1539" style="position:absolute;visibility:visible;mso-wrap-style:square" from="2148,1934" to="2156,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RyA8YAAADcAAAADwAAAGRycy9kb3ducmV2LnhtbESP3WrCQBSE7wXfYTmF3unGn4rEbERa&#10;pEqhaCr09pA9JqHZsyG7mujTu4VCL4eZ+YZJ1r2pxZVaV1lWMBlHIIhzqysuFJy+tqMlCOeRNdaW&#10;ScGNHKzT4SDBWNuOj3TNfCEChF2MCkrvm1hKl5dk0I1tQxy8s20N+iDbQuoWuwA3tZxG0UIarDgs&#10;lNjQa0n5T3YxCrJ79/Z++jjU98v3pzOT2X6fz1+Uen7qNysQnnr/H/5r77SC6XIBv2fCEZD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cgPGAAAA3AAAAA8AAAAAAAAA&#10;AAAAAAAAoQIAAGRycy9kb3ducmV2LnhtbFBLBQYAAAAABAAEAPkAAACUAwAAAAA=&#10;" strokeweight=".122mm"/>
                <v:line id="Line 772" o:spid="_x0000_s1540" style="position:absolute;visibility:visible;mso-wrap-style:square" from="2148,1941" to="2156,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XmMYAAADcAAAADwAAAGRycy9kb3ducmV2LnhtbESPQWvCQBSE74X+h+UVvOnGaKtE11CU&#10;0kqh1Ch4fWSfSWj2bciuJvrruwWhx2FmvmGWaW9qcaHWVZYVjEcRCOLc6ooLBYf923AOwnlkjbVl&#10;UnAlB+nq8WGJibYd7+iS+UIECLsEFZTeN4mULi/JoBvZhjh4J9sa9EG2hdQtdgFuahlH0Ys0WHFY&#10;KLGhdUn5T3Y2CrJbt3k/fH7Xt/Pxy5nxZLvNp89KDZ761wUIT73/D9/bH1pBPJ/B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I15jGAAAA3AAAAA8AAAAAAAAA&#10;AAAAAAAAoQIAAGRycy9kb3ducmV2LnhtbFBLBQYAAAAABAAEAPkAAACUAwAAAAA=&#10;" strokeweight=".122mm"/>
                <v:line id="Line 771" o:spid="_x0000_s1541" style="position:absolute;visibility:visible;mso-wrap-style:square" from="2152,1945" to="215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dIsQAAADcAAAADwAAAGRycy9kb3ducmV2LnhtbERPTWvCQBC9C/0PyxR6kbppQLHRVUKg&#10;pRYqGIPkOGSnSWh2NmS3Mf777qHg8fG+t/vJdGKkwbWWFbwsIhDEldUt1wqK89vzGoTzyBo7y6Tg&#10;Rg72u4fZFhNtr3yiMfe1CCHsElTQeN8nUrqqIYNuYXviwH3bwaAPcKilHvAawk0n4yhaSYMth4YG&#10;e8oaqn7yX6Mgzcqvy3v8yn1xPn4uqczn2eGm1NPjlG5AeJr8Xfzv/tAK4nVYG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0ixAAAANwAAAAPAAAAAAAAAAAA&#10;AAAAAKECAABkcnMvZG93bnJldi54bWxQSwUGAAAAAAQABAD5AAAAkgMAAAAA&#10;" strokeweight=".134mm"/>
                <v:line id="Line 770" o:spid="_x0000_s1542" style="position:absolute;visibility:visible;mso-wrap-style:square" from="2159,1952" to="21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J4ucYAAADcAAAADwAAAGRycy9kb3ducmV2LnhtbESPQWvCQBSE74X+h+UJXkrdNFDR6CoS&#10;aNGCgjGUHB/ZZxLMvg3ZVeO/7xYKPQ4z8w2zXA+mFTfqXWNZwdskAkFcWt1wpSA/fbzOQDiPrLG1&#10;TAoe5GC9en5aYqLtnY90y3wlAoRdggpq77tESlfWZNBNbEccvLPtDfog+0rqHu8BbloZR9FUGmw4&#10;LNTYUVpTecmuRsEmLfbfn/Gcu/x0+HqnIntJdw+lxqNhswDhafD/4b/2ViuIZ3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eLnGAAAA3AAAAA8AAAAAAAAA&#10;AAAAAAAAoQIAAGRycy9kb3ducmV2LnhtbFBLBQYAAAAABAAEAPkAAACUAwAAAAA=&#10;" strokeweight=".134mm"/>
                <v:shape id="Freeform 769" o:spid="_x0000_s1543" style="position:absolute;left:2190;top:19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UsAA&#10;AADcAAAADwAAAGRycy9kb3ducmV2LnhtbERPzWrCQBC+F/oOyxR6q7umUGx0FZG2lB4EtQ8wZMck&#10;mJ0Nu2uSvn3nIHj8+P5Xm8l3aqCY2sAW5jMDirgKruXawu/p82UBKmVkh11gsvBHCTbrx4cVli6M&#10;fKDhmGslIZxKtNDk3Jdap6ohj2kWemLhziF6zAJjrV3EUcJ9pwtj3rTHlqWhwZ52DVWX49VLyc4M&#10;Wn99/MSpGJ05vNb76rq19vlp2i5BZZryXXxzfzsLxbv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VaUsAAAADcAAAADwAAAAAAAAAAAAAAAACYAgAAZHJzL2Rvd25y&#10;ZXYueG1sUEsFBgAAAAAEAAQA9QAAAIUDAAAAAA==&#10;" path="m24,27r,-15l13,,,e" filled="f" strokeweight=".134mm">
                  <v:path arrowok="t" o:connecttype="custom" o:connectlocs="24,1979;24,1964;13,1952;0,1952" o:connectangles="0,0,0,0"/>
                </v:shape>
                <v:line id="Line 768" o:spid="_x0000_s1544" style="position:absolute;visibility:visible;mso-wrap-style:square" from="2228,2145" to="223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3iYsYAAADcAAAADwAAAGRycy9kb3ducmV2LnhtbESPQWvCQBSE7wX/w/IEL6XZGKjU1FUk&#10;oGhBwSglx0f2NQnNvg3ZVeO/7xYKPQ4z8w2zWA2mFTfqXWNZwTSKQRCXVjdcKbicNy9vIJxH1tha&#10;JgUPcrBajp4WmGp75xPdcl+JAGGXooLa+y6V0pU1GXSR7YiD92V7gz7IvpK6x3uAm1YmcTyTBhsO&#10;CzV2lNVUfudXo2CdFYfPbTLn7nI+frxSkT9n+4dSk/GwfgfhafD/4b/2TitI5lP4PR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t4mLGAAAA3AAAAA8AAAAAAAAA&#10;AAAAAAAAoQIAAGRycy9kb3ducmV2LnhtbFBLBQYAAAAABAAEAPkAAACUAwAAAAA=&#10;" strokeweight=".134mm"/>
                <v:line id="Line 767" o:spid="_x0000_s1545" style="position:absolute;visibility:visible;mso-wrap-style:square" from="2235,2152" to="2242,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8FcYAAADcAAAADwAAAGRycy9kb3ducmV2LnhtbESPQWvCQBSE74X+h+UVvEizaaBFU1eR&#10;gKJCBaOUHB/Z1yQ0+zZkV43/visIPQ4z8w0zWwymFRfqXWNZwVsUgyAurW64UnA6rl4nIJxH1tha&#10;JgU3crCYPz/NMNX2yge65L4SAcIuRQW1910qpStrMugi2xEH78f2Bn2QfSV1j9cAN61M4vhDGmw4&#10;LNTYUVZT+ZufjYJlVnx9r5Mpd6fjfvdORT7OtjelRi/D8hOEp8H/hx/tjVaQTBO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fBXGAAAA3AAAAA8AAAAAAAAA&#10;AAAAAAAAoQIAAGRycy9kb3ducmV2LnhtbFBLBQYAAAAABAAEAPkAAACUAwAAAAA=&#10;" strokeweight=".134mm"/>
                <v:line id="Line 766" o:spid="_x0000_s1546" style="position:absolute;visibility:visible;mso-wrap-style:square" from="2242,2152" to="2249,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ZjscAAADcAAAADwAAAGRycy9kb3ducmV2LnhtbESPQWvCQBSE70L/w/KEXqTZNEWpaVaR&#10;QEtbUDBK8fjIPpPQ7NuQ3Wr8911B8DjMzDdMthxMK07Uu8aygucoBkFcWt1wpWC/e396BeE8ssbW&#10;Mim4kIPl4mGUYartmbd0KnwlAoRdigpq77tUSlfWZNBFtiMO3tH2Bn2QfSV1j+cAN61M4ngmDTYc&#10;FmrsKK+p/C3+jIJVflj/fCRz7va7zfeUDsUk/7oo9TgeVm8gPA3+Hr61P7WCZP4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s9mOxwAAANwAAAAPAAAAAAAA&#10;AAAAAAAAAKECAABkcnMvZG93bnJldi54bWxQSwUGAAAAAAQABAD5AAAAlQMAAAAA&#10;" strokeweight=".134mm"/>
                <v:line id="Line 765" o:spid="_x0000_s1547" style="position:absolute;visibility:visible;mso-wrap-style:square" from="2249,2152" to="225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pB+scAAADcAAAADwAAAGRycy9kb3ducmV2LnhtbESPQWvCQBSE70L/w/KEXqTZNFSpaVaR&#10;QEtbUDBK8fjIPpPQ7NuQ3Wr8911B8DjMzDdMthxMK07Uu8aygucoBkFcWt1wpWC/e396BeE8ssbW&#10;Mim4kIPl4mGUYartmbd0KnwlAoRdigpq77tUSlfWZNBFtiMO3tH2Bn2QfSV1j+cAN61M4ngmDTYc&#10;FmrsKK+p/C3+jIJVflj/fCRz7va7zfeUDsUk/7oo9TgeVm8gPA3+Hr61P7WCZP4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WkH6xwAAANwAAAAPAAAAAAAA&#10;AAAAAAAAAKECAABkcnMvZG93bnJldi54bWxQSwUGAAAAAAQABAD5AAAAlQMAAAAA&#10;" strokeweight=".134mm"/>
                <v:line id="Line 764" o:spid="_x0000_s1548" style="position:absolute;visibility:visible;mso-wrap-style:square" from="2252,2155" to="2259,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96qcYAAADcAAAADwAAAGRycy9kb3ducmV2LnhtbESPQWvCQBSE70L/w/IK3upGq6WmboJY&#10;REWQNgq9PrKvSWj2bciuJvrru4WCx2FmvmEWaW9qcaHWVZYVjEcRCOLc6ooLBafj+ukVhPPIGmvL&#10;pOBKDtLkYbDAWNuOP+mS+UIECLsYFZTeN7GULi/JoBvZhjh437Y16INsC6lb7ALc1HISRS/SYMVh&#10;ocSGViXlP9nZKMhu3fvmtP+ob+evgzPj590un86UGj72yzcQnnp/D/+3t1rBZD6D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PeqnGAAAA3AAAAA8AAAAAAAAA&#10;AAAAAAAAoQIAAGRycy9kb3ducmV2LnhtbFBLBQYAAAAABAAEAPkAAACUAwAAAAA=&#10;" strokeweight=".122mm"/>
                <v:line id="Line 763" o:spid="_x0000_s1549" style="position:absolute;visibility:visible;mso-wrap-style:square" from="2255,2159" to="2262,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R6FsUAAADcAAAADwAAAGRycy9kb3ducmV2LnhtbESPQWvCQBSE74L/YXlCL0U3BhRNXUUC&#10;FhUqGKV4fGRfk9Ds25BdNf57t1DwOMzMN8xi1Zla3Kh1lWUF41EEgji3uuJCwfm0Gc5AOI+ssbZM&#10;Ch7kYLXs9xaYaHvnI90yX4gAYZeggtL7JpHS5SUZdCPbEAfvx7YGfZBtIXWL9wA3tYyjaCoNVhwW&#10;SmwoLSn/za5GwTq9fH1/xnNuzqfDfkKX7D3dPZR6G3TrDxCeOv8K/7e3WkE8n8L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R6FsUAAADcAAAADwAAAAAAAAAA&#10;AAAAAAChAgAAZHJzL2Rvd25yZXYueG1sUEsFBgAAAAAEAAQA+QAAAJMDAAAAAA==&#10;" strokeweight=".134mm"/>
                <v:line id="Line 762" o:spid="_x0000_s1550" style="position:absolute;visibility:visible;mso-wrap-style:square" from="2262,2159" to="2269,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jfjccAAADcAAAADwAAAGRycy9kb3ducmV2LnhtbESPQWvCQBSE70L/w/KEXqTZNFCtaVaR&#10;QEtbUDBK8fjIPpPQ7NuQ3Wr8911B8DjMzDdMthxMK07Uu8aygucoBkFcWt1wpWC/e396BeE8ssbW&#10;Mim4kIPl4mGUYartmbd0KnwlAoRdigpq77tUSlfWZNBFtiMO3tH2Bn2QfSV1j+cAN61M4ngqDTYc&#10;FmrsKK+p/C3+jIJVflj/fCRz7va7zfcLHYpJ/nVR6nE8rN5AeBr8PXxrf2oFyXwG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iN+NxwAAANwAAAAPAAAAAAAA&#10;AAAAAAAAAKECAABkcnMvZG93bnJldi54bWxQSwUGAAAAAAQABAD5AAAAlQMAAAAA&#10;" strokeweight=".134mm"/>
                <v:line id="Line 761" o:spid="_x0000_s1551" style="position:absolute;visibility:visible;mso-wrap-style:square" from="2265,2162" to="2273,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cJ9L4AAADcAAAADwAAAGRycy9kb3ducmV2LnhtbERPzQ7BQBC+S7zDZiQuwhbRUJaIROLA&#10;QXmASXe0je5s012Up7cHieOX73+1aU0lntS40rKC8SgCQZxZXXKu4HrZD+cgnEfWWFkmBW9ysFl3&#10;OytMtH3xmZ6pz0UIYZeggsL7OpHSZQUZdCNbEwfuZhuDPsAml7rBVwg3lZxEUSwNlhwaCqxpV1B2&#10;Tx9GwSLDdnqq09nn6EwpD4NBeowfSvV77XYJwlPr/+Kf+6AVTBZhbTgTjoBc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hwn0vgAAANwAAAAPAAAAAAAAAAAAAAAAAKEC&#10;AABkcnMvZG93bnJldi54bWxQSwUGAAAAAAQABAD5AAAAjAMAAAAA&#10;" strokeweight=".1212mm"/>
                <v:line id="Line 760" o:spid="_x0000_s1552" style="position:absolute;visibility:visible;mso-wrap-style:square" from="2269,2166" to="227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uZMYAAADcAAAADwAAAGRycy9kb3ducmV2LnhtbESPQWvCQBSE7wX/w/KEXopuDFia6CoS&#10;UFqhQqOIx0f2mQSzb0N2q/Hfu0Khx2FmvmHmy9404kqdqy0rmIwjEMSF1TWXCg779egDhPPIGhvL&#10;pOBODpaLwcscU21v/EPX3JciQNilqKDyvk2ldEVFBt3YtsTBO9vOoA+yK6Xu8BbgppFxFL1LgzWH&#10;hQpbyioqLvmvUbDKTt/HTZxwe9jvtlM65W/Z112p12G/moHw1Pv/8F/7UyuIkwS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b7mTGAAAA3AAAAA8AAAAAAAAA&#10;AAAAAAAAoQIAAGRycy9kb3ducmV2LnhtbFBLBQYAAAAABAAEAPkAAACUAwAAAAA=&#10;" strokeweight=".134mm"/>
                <v:line id="Line 759" o:spid="_x0000_s1553" style="position:absolute;visibility:visible;mso-wrap-style:square" from="2276,2166" to="2283,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rd48IAAADcAAAADwAAAGRycy9kb3ducmV2LnhtbERPTYvCMBC9C/6HMMJeZE1VlN1qFCms&#10;uIKCVRaPQzO2xWZSmqj1328OgsfH+54vW1OJOzWutKxgOIhAEGdWl5wrOB1/Pr9AOI+ssbJMCp7k&#10;YLnoduYYa/vgA91Tn4sQwi5GBYX3dSylywoy6Aa2Jg7cxTYGfYBNLnWDjxBuKjmKoqk0WHJoKLCm&#10;pKDsmt6MglVy3v2tR99cn4777YTOaT/5fSr10WtXMxCeWv8Wv9wbrWAchfn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rd48IAAADcAAAADwAAAAAAAAAAAAAA&#10;AAChAgAAZHJzL2Rvd25yZXYueG1sUEsFBgAAAAAEAAQA+QAAAJADAAAAAA==&#10;" strokeweight=".134mm"/>
                <v:line id="Line 758" o:spid="_x0000_s1554" style="position:absolute;visibility:visible;mso-wrap-style:square" from="2283,2173" to="2290,2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4eMUAAADcAAAADwAAAGRycy9kb3ducmV2LnhtbESPQWvCQBSE7wX/w/IEL0U3WioaXUUC&#10;ihVaMIp4fGSfSTD7NmRXjf/eLRR6HGbmG2a+bE0l7tS40rKC4SACQZxZXXKu4HhY9ycgnEfWWFkm&#10;BU9ysFx03uYYa/vgPd1Tn4sAYRejgsL7OpbSZQUZdANbEwfvYhuDPsgml7rBR4CbSo6iaCwNlhwW&#10;CqwpKSi7pjejYJWcv0+b0ZTr4+Fn90nn9D35eirV67arGQhPrf8P/7W3WsFHNIT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Z4eMUAAADcAAAADwAAAAAAAAAA&#10;AAAAAAChAgAAZHJzL2Rvd25yZXYueG1sUEsFBgAAAAAEAAQA+QAAAJMDAAAAAA==&#10;" strokeweight=".134mm"/>
                <v:line id="Line 757" o:spid="_x0000_s1555" style="position:absolute;visibility:visible;mso-wrap-style:square" from="2286,2183" to="2294,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14x8YAAADcAAAADwAAAGRycy9kb3ducmV2LnhtbESPQWvCQBSE7wX/w/KE3pqN2haJboIo&#10;pZWC1Ch4fWSfSTD7NmRXk/rru4VCj8PMfMMss8E04kadqy0rmEQxCOLC6ppLBcfD29MchPPIGhvL&#10;pOCbHGTp6GGJibY97+mW+1IECLsEFVTet4mUrqjIoItsSxy8s+0M+iC7UuoO+wA3jZzG8as0WHNY&#10;qLCldUXFJb8aBfm937wfP7+a+/W0c2Yy226L5xelHsfDagHC0+D/w3/tD61gFk/h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NeMfGAAAA3AAAAA8AAAAAAAAA&#10;AAAAAAAAoQIAAGRycy9kb3ducmV2LnhtbFBLBQYAAAAABAAEAPkAAACUAwAAAAA=&#10;" strokeweight=".122mm"/>
                <v:line id="Line 756" o:spid="_x0000_s1556" style="position:absolute;visibility:visible;mso-wrap-style:square" from="2290,2186" to="2297,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DlMYAAADcAAAADwAAAGRycy9kb3ducmV2LnhtbESPQWvCQBSE74L/YXlCL6VuVJSaugkS&#10;qLSFFowiHh/Z1ySYfRuyq8Z/3xUKHoeZ+YZZpb1pxIU6V1tWMBlHIIgLq2suFex37y+vIJxH1thY&#10;JgU3cpAmw8EKY22vvKVL7ksRIOxiVFB538ZSuqIig25sW+Lg/drOoA+yK6Xu8BrgppHTKFpIgzWH&#10;hQpbyioqTvnZKFhnx+/DZrrkdr/7+ZrTMX/OPm9KPY369RsIT71/hP/bH1rBLJrB/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YQ5TGAAAA3AAAAA8AAAAAAAAA&#10;AAAAAAAAoQIAAGRycy9kb3ducmV2LnhtbFBLBQYAAAAABAAEAPkAAACUAwAAAAA=&#10;" strokeweight=".134mm"/>
                <v:line id="Line 755" o:spid="_x0000_s1557" style="position:absolute;visibility:visible;mso-wrap-style:square" from="2293,2197" to="2301,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GZ68IAAADcAAAADwAAAGRycy9kb3ducmV2LnhtbESPzarCMBSE94LvEI7gRjT1F61GuVwQ&#10;XOjC6gMcmmNbbE5KE7X69EYQXA4z8w2z2jSmFHeqXWFZwXAQgSBOrS44U3A+bftzEM4jaywtk4In&#10;Odis260Vxto++Ej3xGciQNjFqCD3voqldGlOBt3AVsTBu9jaoA+yzqSu8RHgppSjKJpJgwWHhRwr&#10;+s8pvSY3o2CRYjM+VMn0tXemkLteL9nPbkp1O83fEoSnxv/C3/ZOKxhHE/icCUd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GZ68IAAADcAAAADwAAAAAAAAAAAAAA&#10;AAChAgAAZHJzL2Rvd25yZXYueG1sUEsFBgAAAAAEAAQA+QAAAJADAAAAAA==&#10;" strokeweight=".1212mm"/>
                <v:line id="Line 754" o:spid="_x0000_s1558" style="position:absolute;visibility:visible;mso-wrap-style:square" from="2293,2204" to="23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Tgs8UAAADcAAAADwAAAGRycy9kb3ducmV2LnhtbESP3WrCQBSE7wXfYTlC7+rGX0rqKmIp&#10;VQSxUfD2kD1NgtmzIbua6NO7QsHLYWa+YWaL1pTiSrUrLCsY9CMQxKnVBWcKjofv9w8QziNrLC2T&#10;ghs5WMy7nRnG2jb8S9fEZyJA2MWoIPe+iqV0aU4GXd9WxMH7s7VBH2SdSV1jE+CmlMMomkqDBYeF&#10;HCta5ZSek4tRkNybr5/jdl/eL6edM4PRZpOOJ0q99drlJwhPrX+F/9trrWAUTeB5JhwB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Tgs8UAAADcAAAADwAAAAAAAAAA&#10;AAAAAAChAgAAZHJzL2Rvd25yZXYueG1sUEsFBgAAAAAEAAQA+QAAAJMDAAAAAA==&#10;" strokeweight=".122mm"/>
                <v:line id="Line 753" o:spid="_x0000_s1559" style="position:absolute;visibility:visible;mso-wrap-style:square" from="2293,2211" to="2301,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Z+xMYAAADcAAAADwAAAGRycy9kb3ducmV2LnhtbESP3WrCQBSE7wXfYTlC73TjT6WkriKW&#10;UkUQGwVvD9nTJJg9G7KriT69KxS8HGbmG2a2aE0prlS7wrKC4SACQZxaXXCm4Hj47n+AcB5ZY2mZ&#10;FNzIwWLe7cww1rbhX7omPhMBwi5GBbn3VSylS3My6Aa2Ig7en60N+iDrTOoamwA3pRxF0VQaLDgs&#10;5FjRKqf0nFyMguTefP0ct/vyfjntnBmON5t08q7UW69dfoLw1PpX+L+91grG0RSe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2fsTGAAAA3AAAAA8AAAAAAAAA&#10;AAAAAAAAoQIAAGRycy9kb3ducmV2LnhtbFBLBQYAAAAABAAEAPkAAACUAwAAAAA=&#10;" strokeweight=".122mm"/>
                <v:line id="Line 752" o:spid="_x0000_s1560" style="position:absolute;visibility:visible;mso-wrap-style:square" from="2293,2217" to="2301,2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rbX8YAAADcAAAADwAAAGRycy9kb3ducmV2LnhtbESP3WrCQBSE74W+w3IK3unG+leiq5RK&#10;qSJIG4XeHrLHJDR7NmRXE316VxC8HGbmG2a+bE0pzlS7wrKCQT8CQZxaXXCm4LD/6r2DcB5ZY2mZ&#10;FFzIwXLx0pljrG3Dv3ROfCYChF2MCnLvq1hKl+Zk0PVtRRy8o60N+iDrTOoamwA3pXyLook0WHBY&#10;yLGiz5zS/+RkFCTXZvV92P6U19PfzpnBcLNJR2Oluq/txwyEp9Y/w4/2WisYRlO4nw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621/GAAAA3AAAAA8AAAAAAAAA&#10;AAAAAAAAoQIAAGRycy9kb3ducmV2LnhtbFBLBQYAAAAABAAEAPkAAACUAwAAAAA=&#10;" strokeweight=".122mm"/>
                <v:line id="Line 751" o:spid="_x0000_s1561" style="position:absolute;visibility:visible;mso-wrap-style:square" from="2297,2221" to="230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R5cIAAADcAAAADwAAAGRycy9kb3ducmV2LnhtbERPTYvCMBC9C/6HMMJeZE1VlN1qFCms&#10;uIKCVRaPQzO2xWZSmqj1328OgsfH+54vW1OJOzWutKxgOIhAEGdWl5wrOB1/Pr9AOI+ssbJMCp7k&#10;YLnoduYYa/vgA91Tn4sQwi5GBYX3dSylywoy6Aa2Jg7cxTYGfYBNLnWDjxBuKjmKoqk0WHJoKLCm&#10;pKDsmt6MglVy3v2tR99cn4777YTOaT/5fSr10WtXMxCeWv8Wv9wbrWAchbX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zR5cIAAADcAAAADwAAAAAAAAAAAAAA&#10;AAChAgAAZHJzL2Rvd25yZXYueG1sUEsFBgAAAAAEAAQA+QAAAJADAAAAAA==&#10;" strokeweight=".134mm"/>
                <v:line id="Line 750" o:spid="_x0000_s1562" style="position:absolute;visibility:visible;mso-wrap-style:square" from="2304,2228" to="2304,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B0fscAAADcAAAADwAAAGRycy9kb3ducmV2LnhtbESPQWvCQBSE7wX/w/IKXqRuqlRqdBUJ&#10;tNRCCyYiHh/Z1ySYfRuyq0n+fbcg9DjMzDfMetubWtyodZVlBc/TCARxbnXFhYJj9vb0CsJ5ZI21&#10;ZVIwkIPtZvSwxljbjg90S30hAoRdjApK75tYSpeXZNBNbUMcvB/bGvRBtoXULXYBbmo5i6KFNFhx&#10;WCixoaSk/JJejYJdcv46vc+W3Byz788XOqeTZD8oNX7sdysQnnr/H763P7SCebSE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sHR+xwAAANwAAAAPAAAAAAAA&#10;AAAAAAAAAKECAABkcnMvZG93bnJldi54bWxQSwUGAAAAAAQABAD5AAAAlQMAAAAA&#10;" strokeweight=".134mm"/>
                <v:line id="Line 749" o:spid="_x0000_s1563" style="position:absolute;visibility:visible;mso-wrap-style:square" from="2293,2238" to="2301,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rV9sQAAADcAAAADwAAAGRycy9kb3ducmV2LnhtbERPy2rCQBTdF/yH4QrdNZP4KCV1EsRS&#10;qgjSRsHtJXObBDN3QmY0qV/fWRS6PJz3Kh9NK27Uu8aygiSKQRCXVjdcKTgd359eQDiPrLG1TAp+&#10;yEGeTR5WmGo78BfdCl+JEMIuRQW1910qpStrMugi2xEH7tv2Bn2AfSV1j0MIN62cxfGzNNhwaKix&#10;o01N5aW4GgXFfXj7OO0/2/v1fHAmme925WKp1ON0XL+C8DT6f/Gfe6sVzJMwP5wJR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tX2xAAAANwAAAAPAAAAAAAAAAAA&#10;AAAAAKECAABkcnMvZG93bnJldi54bWxQSwUGAAAAAAQABAD5AAAAkgMAAAAA&#10;" strokeweight=".122mm"/>
                <v:line id="Line 748" o:spid="_x0000_s1564" style="position:absolute;visibility:visible;mso-wrap-style:square" from="2293,2245" to="230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ZwbcUAAADcAAAADwAAAGRycy9kb3ducmV2LnhtbESPQWvCQBSE7wX/w/IEb3WTWkWiq4hF&#10;WhFKjYLXR/aZBLNvQ3Y1qb/eFQo9DjPzDTNfdqYSN2pcaVlBPIxAEGdWl5wrOB42r1MQziNrrCyT&#10;gl9ysFz0XuaYaNvynm6pz0WAsEtQQeF9nUjpsoIMuqGtiYN3to1BH2STS91gG+Cmkm9RNJEGSw4L&#10;Bda0Lii7pFejIL23H5/H3U91v56+nYlH2232PlZq0O9WMxCeOv8f/mt/aQWjOIb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ZwbcUAAADcAAAADwAAAAAAAAAA&#10;AAAAAAChAgAAZHJzL2Rvd25yZXYueG1sUEsFBgAAAAAEAAQA+QAAAJMDAAAAAA==&#10;" strokeweight=".122mm"/>
                <v:line id="Line 747" o:spid="_x0000_s1565" style="position:absolute;visibility:visible;mso-wrap-style:square" from="2293,2252" to="230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TuGsYAAADcAAAADwAAAGRycy9kb3ducmV2LnhtbESP3WrCQBSE7wu+w3KE3tVN/ENSV5GW&#10;oiKIpkJvD9nTJJg9G7KriT69KxR6OczMN8x82ZlKXKlxpWUF8SACQZxZXXKu4PT99TYD4Tyyxsoy&#10;KbiRg+Wi9zLHRNuWj3RNfS4ChF2CCgrv60RKlxVk0A1sTRy8X9sY9EE2udQNtgFuKjmMoqk0WHJY&#10;KLCmj4Kyc3oxCtJ7+7k+7Q7V/fKzdyYebbfZeKLUa79bvYPw1Pn/8F97oxWM4iE8z4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7hrGAAAA3AAAAA8AAAAAAAAA&#10;AAAAAAAAoQIAAGRycy9kb3ducmV2LnhtbFBLBQYAAAAABAAEAPkAAACUAwAAAAA=&#10;" strokeweight=".122mm"/>
                <v:line id="Line 746" o:spid="_x0000_s1566" style="position:absolute;visibility:visible;mso-wrap-style:square" from="2293,2259" to="2301,2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LgcYAAADcAAAADwAAAGRycy9kb3ducmV2LnhtbESPQWvCQBSE74X+h+UVvOkmRktJXUUU&#10;USmITYVeH9nXJDT7NmRXE/31XUHocZiZb5jZoje1uFDrKssK4lEEgji3uuJCwelrM3wD4Tyyxtoy&#10;KbiSg8X8+WmGqbYdf9Il84UIEHYpKii9b1IpXV6SQTeyDXHwfmxr0AfZFlK32AW4qeU4il6lwYrD&#10;QokNrUrKf7OzUZDduvX29HGsb+fvgzNxst/nk6lSg5d++Q7CU+//w4/2TitI4gTu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YS4HGAAAA3AAAAA8AAAAAAAAA&#10;AAAAAAAAoQIAAGRycy9kb3ducmV2LnhtbFBLBQYAAAAABAAEAPkAAACUAwAAAAA=&#10;" strokeweight=".122mm"/>
                <v:line id="Line 745" o:spid="_x0000_s1567" style="position:absolute;visibility:visible;mso-wrap-style:square" from="2293,2266" to="2301,2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NsYAAADcAAAADwAAAGRycy9kb3ducmV2LnhtbESPwWrDMBBE74H+g9hCLyaR0yQmdSOb&#10;Ugjk4B6i9gMWa2ubWitjKYmTr48KhR6HmXnD7MrJ9uJMo+8cK1guUhDEtTMdNwq+PvfzLQgfkA32&#10;jknBlTyUxcNsh7lxFz7SWYdGRAj7HBW0IQy5lL5uyaJfuIE4et9utBiiHBtpRrxEuO3lc5pm0mLH&#10;caHFgd5bqn/0ySp4qXFafQx6c6u87eQhSXSVnZR6epzeXkEEmsJ/+K99MApWyzX8nolHQB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4DzbGAAAA3AAAAA8AAAAAAAAA&#10;AAAAAAAAoQIAAGRycy9kb3ducmV2LnhtbFBLBQYAAAAABAAEAPkAAACUAwAAAAA=&#10;" strokeweight=".1212mm"/>
                <v:line id="Line 744" o:spid="_x0000_s1568" style="position:absolute;visibility:visible;mso-wrap-style:square" from="2297,2269" to="2297,2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opsYAAADcAAAADwAAAGRycy9kb3ducmV2LnhtbESPQWvCQBSE7wX/w/KEXkrdaFFs6ioS&#10;qLSCglGKx0f2mQSzb0N2Ncm/7wqFHoeZ+YZZrDpTiTs1rrSsYDyKQBBnVpecKzgdP1/nIJxH1lhZ&#10;JgU9OVgtB08LjLVt+UD31OciQNjFqKDwvo6ldFlBBt3I1sTBu9jGoA+yyaVusA1wU8lJFM2kwZLD&#10;QoE1JQVl1/RmFKyT8+5nM3nn+nTcb6d0Tl+S716p52G3/gDhqfP/4b/2l1bwNp7C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k6KbGAAAA3AAAAA8AAAAAAAAA&#10;AAAAAAAAoQIAAGRycy9kb3ducmV2LnhtbFBLBQYAAAAABAAEAPkAAACUAwAAAAA=&#10;" strokeweight=".134mm"/>
                <v:line id="Line 743" o:spid="_x0000_s1569" style="position:absolute;visibility:visible;mso-wrap-style:square" from="2286,2280" to="229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oGcUAAADcAAAADwAAAGRycy9kb3ducmV2LnhtbESPQWvCQBSE70L/w/IK3nQTrVKiqxRL&#10;sSKIjYLXR/aZhGbfhuxqUn99VxA8DjPzDTNfdqYSV2pcaVlBPIxAEGdWl5wrOB6+Bu8gnEfWWFkm&#10;BX/kYLl46c0x0bblH7qmPhcBwi5BBYX3dSKlywoy6Ia2Jg7e2TYGfZBNLnWDbYCbSo6iaCoNlhwW&#10;CqxpVVD2m16MgvTWfq6P2311u5x2zsTjzSZ7myjVf+0+ZiA8df4ZfrS/tYJxPIX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oGcUAAADcAAAADwAAAAAAAAAA&#10;AAAAAAChAgAAZHJzL2Rvd25yZXYueG1sUEsFBgAAAAAEAAQA+QAAAJMDAAAAAA==&#10;" strokeweight=".122mm"/>
                <v:line id="Line 742" o:spid="_x0000_s1570" style="position:absolute;visibility:visible;mso-wrap-style:square" from="2290,2283" to="2290,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rTSscAAADcAAAADwAAAGRycy9kb3ducmV2LnhtbESPQWvCQBSE7wX/w/IEL9JstGjb1FUk&#10;YGkFC41Scnxkn0kw+zZktxr/fVcQehxm5htmsepNI87UudqygkkUgyAurK65VHDYbx5fQDiPrLGx&#10;TAqu5GC1HDwsMNH2wt90znwpAoRdggoq79tESldUZNBFtiUO3tF2Bn2QXSl1h5cAN42cxvFcGqw5&#10;LFTYUlpRccp+jYJ1mu9+3qev3B72X9sZ5dk4/bwqNRr26zcQnnr/H763P7SCp8kz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utNKxwAAANwAAAAPAAAAAAAA&#10;AAAAAAAAAKECAABkcnMvZG93bnJldi54bWxQSwUGAAAAAAQABAD5AAAAlQMAAAAA&#10;" strokeweight=".134mm"/>
                <v:line id="Line 741" o:spid="_x0000_s1571" style="position:absolute;visibility:visible;mso-wrap-style:square" from="2283,2283" to="2283,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VHOMQAAADcAAAADwAAAGRycy9kb3ducmV2LnhtbERPTWvCQBC9F/wPywi9FN0kpVJT1xAC&#10;lbag0CjF45Adk2B2NmRXjf++eyj0+Hjfq2w0nbjS4FrLCuJ5BIK4srrlWsFh/z57BeE8ssbOMim4&#10;k4NsPXlYYartjb/pWvpahBB2KSpovO9TKV3VkEE3tz1x4E52MOgDHGqpB7yFcNPJJIoW0mDLoaHB&#10;noqGqnN5MQry4rj92SRL7g/73dcLHcun4vOu1ON0zN9AeBr9v/jP/aEVPMd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JUc4xAAAANwAAAAPAAAAAAAAAAAA&#10;AAAAAKECAABkcnMvZG93bnJldi54bWxQSwUGAAAAAAQABAD5AAAAkgMAAAAA&#10;" strokeweight=".134mm"/>
                <v:line id="Line 740" o:spid="_x0000_s1572" style="position:absolute;visibility:visible;mso-wrap-style:square" from="2276,2290" to="2276,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io8cAAADcAAAADwAAAGRycy9kb3ducmV2LnhtbESPQWvCQBSE70L/w/IKvUjdxKJo6hok&#10;0NIWFEykeHxkX5PQ7NuQ3Wr8911B8DjMzDfMKh1MK07Uu8aygngSgSAurW64UnAo3p4XIJxH1tha&#10;JgUXcpCuH0YrTLQ9855Oua9EgLBLUEHtfZdI6cqaDLqJ7YiD92N7gz7IvpK6x3OAm1ZOo2guDTYc&#10;FmrsKKup/M3/jIJNdtx+v0+X3B2K3deMjvk4+7wo9fQ4bF5BeBr8PXxrf2gFL/ES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aeKjxwAAANwAAAAPAAAAAAAA&#10;AAAAAAAAAKECAABkcnMvZG93bnJldi54bWxQSwUGAAAAAAQABAD5AAAAlQMAAAAA&#10;" strokeweight=".134mm"/>
                <v:line id="Line 739" o:spid="_x0000_s1573" style="position:absolute;visibility:visible;mso-wrap-style:square" from="2265,2293" to="227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YfS8QAAADcAAAADwAAAGRycy9kb3ducmV2LnhtbERPy2rCQBTdF/yH4Qru6iTaSkkdg1iK&#10;lUKpqdDtJXNNgpk7ITN56Nc7i0KXh/Nep6OpRU+tqywriOcRCOLc6ooLBaef98cXEM4ja6wtk4Ir&#10;OUg3k4c1JtoOfKQ+84UIIewSVFB63yRSurwkg25uG+LAnW1r0AfYFlK3OIRwU8tFFK2kwYpDQ4kN&#10;7UrKL1lnFGS34W1/+vyub93vlzPx8nDIn56Vmk3H7SsIT6P/F/+5P7SC5SLMD2fCE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h9LxAAAANwAAAAPAAAAAAAAAAAA&#10;AAAAAKECAABkcnMvZG93bnJldi54bWxQSwUGAAAAAAQABAD5AAAAkgMAAAAA&#10;" strokeweight=".122mm"/>
                <v:line id="Line 738" o:spid="_x0000_s1574" style="position:absolute;visibility:visible;mso-wrap-style:square" from="2269,2297" to="2269,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MkGMYAAADcAAAADwAAAGRycy9kb3ducmV2LnhtbESPQWvCQBSE74L/YXmCF6kbUyptdBUJ&#10;KLbQglGKx0f2mQSzb0N21fjvuwXB4zAz3zDzZWdqcaXWVZYVTMYRCOLc6ooLBYf9+uUdhPPIGmvL&#10;pOBODpaLfm+OibY33tE184UIEHYJKii9bxIpXV6SQTe2DXHwTrY16INsC6lbvAW4qWUcRVNpsOKw&#10;UGJDaUn5ObsYBav0+P27iT+4Oex/vt7omI3Sz7tSw0G3moHw1Pln+NHeagWv8Q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zJBjGAAAA3AAAAA8AAAAAAAAA&#10;AAAAAAAAoQIAAGRycy9kb3ducmV2LnhtbFBLBQYAAAAABAAEAPkAAACUAwAAAAA=&#10;" strokeweight=".134mm"/>
                <v:line id="Line 737" o:spid="_x0000_s1575" style="position:absolute;visibility:visible;mso-wrap-style:square" from="2262,2297" to="2262,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6b8YAAADcAAAADwAAAGRycy9kb3ducmV2LnhtbESPQWvCQBSE7wX/w/IKXopujCg1uooE&#10;LLWg0Cji8ZF9TYLZtyG7avz3XaHQ4zAz3zCLVWdqcaPWVZYVjIYRCOLc6ooLBcfDZvAOwnlkjbVl&#10;UvAgB6tl72WBibZ3/qZb5gsRIOwSVFB63yRSurwkg25oG+Lg/djWoA+yLaRu8R7gppZxFE2lwYrD&#10;QokNpSXll+xqFKzT8+70Ec+4OR72XxM6Z2/p9qFU/7Vbz0F46vx/+K/9qRWM4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hum/GAAAA3AAAAA8AAAAAAAAA&#10;AAAAAAAAoQIAAGRycy9kb3ducmV2LnhtbFBLBQYAAAAABAAEAPkAAACUAwAAAAA=&#10;" strokeweight=".134mm"/>
                <v:line id="Line 736" o:spid="_x0000_s1576" style="position:absolute;visibility:visible;mso-wrap-style:square" from="2252,2300" to="2259,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1d/8QAAADcAAAADwAAAGRycy9kb3ducmV2LnhtbESPQYvCMBSE74L/IbyFvYimWizabSoi&#10;LHhwD1Z/wKN525ZtXkoTtfrrjbDgcZiZb5hsM5hWXKl3jWUF81kEgri0uuFKwfn0PV2BcB5ZY2uZ&#10;FNzJwSYfjzJMtb3xka6Fr0SAsEtRQe19l0rpypoMupntiIP3a3uDPsi+krrHW4CbVi6iKJEGGw4L&#10;NXa0q6n8Ky5GwbrEIf7piuXj4Ewj95NJcUguSn1+DNsvEJ4G/w7/t/daQbyI4XUmHAGZ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V3/xAAAANwAAAAPAAAAAAAAAAAA&#10;AAAAAKECAABkcnMvZG93bnJldi54bWxQSwUGAAAAAAQABAD5AAAAkgMAAAAA&#10;" strokeweight=".1212mm"/>
                <v:line id="Line 735" o:spid="_x0000_s1577" style="position:absolute;visibility:visible;mso-wrap-style:square" from="2255,2304" to="2255,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HgMYAAADcAAAADwAAAGRycy9kb3ducmV2LnhtbESPQWvCQBSE7wX/w/IEL6VuTGup0VUk&#10;oNRChUYRj4/sMwlm34bsqvHfu4VCj8PMfMPMFp2pxZVaV1lWMBpGIIhzqysuFOx3q5cPEM4ja6wt&#10;k4I7OVjMe08zTLS98Q9dM1+IAGGXoILS+yaR0uUlGXRD2xAH72Rbgz7ItpC6xVuAm1rGUfQuDVYc&#10;FkpsKC0pP2cXo2CZHr8P63jCzX63/RrTMXtON3elBv1uOQXhqfP/4b/2p1bwGr/B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Eh4DGAAAA3AAAAA8AAAAAAAAA&#10;AAAAAAAAoQIAAGRycy9kb3ducmV2LnhtbFBLBQYAAAAABAAEAPkAAACUAwAAAAA=&#10;" strokeweight=".134mm"/>
                <v:line id="Line 734" o:spid="_x0000_s1578" style="position:absolute;visibility:visible;mso-wrap-style:square" from="2249,2304" to="2249,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iG8YAAADcAAAADwAAAGRycy9kb3ducmV2LnhtbESPQWvCQBSE74L/YXlCL0U3pigaXUUC&#10;LbXQglHE4yP7TILZtyG71fjv3ULB4zAz3zDLdWdqcaXWVZYVjEcRCOLc6ooLBYf9+3AGwnlkjbVl&#10;UnAnB+tVv7fERNsb7+ia+UIECLsEFZTeN4mULi/JoBvZhjh4Z9sa9EG2hdQt3gLc1DKOoqk0WHFY&#10;KLGhtKT8kv0aBZv09H38iOfcHPY/XxM6Za/p9q7Uy6DbLEB46vwz/N/+1Are4g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IIhvGAAAA3AAAAA8AAAAAAAAA&#10;AAAAAAAAoQIAAGRycy9kb3ducmV2LnhtbFBLBQYAAAAABAAEAPkAAACUAwAAAAA=&#10;" strokeweight=".134mm"/>
                <v:line id="Line 733" o:spid="_x0000_s1579" style="position:absolute;visibility:visible;mso-wrap-style:square" from="2242,2304" to="2242,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q8bMYAAADcAAAADwAAAGRycy9kb3ducmV2LnhtbESPQWvCQBSE74L/YXlCL6IbUyoaXUUC&#10;LbVQwSji8ZF9JsHs25Ddavz3bqHQ4zAz3zDLdWdqcaPWVZYVTMYRCOLc6ooLBcfD+2gGwnlkjbVl&#10;UvAgB+tVv7fERNs77+mW+UIECLsEFZTeN4mULi/JoBvbhjh4F9sa9EG2hdQt3gPc1DKOoqk0WHFY&#10;KLGhtKT8mv0YBZv0/H36iOfcHA+7rzc6Z8N0+1DqZdBtFiA8df4//Nf+1Ape4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avGzGAAAA3AAAAA8AAAAAAAAA&#10;AAAAAAAAoQIAAGRycy9kb3ducmV2LnhtbFBLBQYAAAAABAAEAPkAAACUAwAAAAA=&#10;" strokeweight=".134mm"/>
                <v:line id="Line 732" o:spid="_x0000_s1580" style="position:absolute;visibility:visible;mso-wrap-style:square" from="2235,2304" to="2235,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Z98YAAADcAAAADwAAAGRycy9kb3ducmV2LnhtbESPQWvCQBSE7wX/w/IEL6VuTKmt0VUk&#10;oNRChUYRj4/sMwlm34bsqvHfu4VCj8PMfMPMFp2pxZVaV1lWMBpGIIhzqysuFOx3q5cPEM4ja6wt&#10;k4I7OVjMe08zTLS98Q9dM1+IAGGXoILS+yaR0uUlGXRD2xAH72Rbgz7ItpC6xVuAm1rGUTSWBisO&#10;CyU2lJaUn7OLUbBMj9+HdTzhZr/bfr3RMXtON3elBv1uOQXhqfP/4b/2p1bwG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WGffGAAAA3AAAAA8AAAAAAAAA&#10;AAAAAAAAoQIAAGRycy9kb3ducmV2LnhtbFBLBQYAAAAABAAEAPkAAACUAwAAAAA=&#10;" strokeweight=".134mm"/>
                <v:line id="Line 731" o:spid="_x0000_s1581" style="position:absolute;visibility:visible;mso-wrap-style:square" from="2228,2470" to="223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mNhcQAAADcAAAADwAAAGRycy9kb3ducmV2LnhtbERPTWvCQBC9F/wPywheSt2YotTUTZCA&#10;0gotGEU8DtlpEszOhuyq8d93D4UeH+97lQ2mFTfqXWNZwWwagSAurW64UnA8bF7eQDiPrLG1TAoe&#10;5CBLR08rTLS9855uha9ECGGXoILa+y6R0pU1GXRT2xEH7sf2Bn2AfSV1j/cQbloZR9FCGmw4NNTY&#10;UV5TeSmuRsE6P3+dtvGSu+Phezenc/Gcfz6UmoyH9TsIT4P/F/+5P7SC1zi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SY2FxAAAANwAAAAPAAAAAAAAAAAA&#10;AAAAAKECAABkcnMvZG93bnJldi54bWxQSwUGAAAAAAQABAD5AAAAkgMAAAAA&#10;" strokeweight=".134mm"/>
                <v:line id="Line 730" o:spid="_x0000_s1582" style="position:absolute;visibility:visible;mso-wrap-style:square" from="2235,2476" to="224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UoHscAAADcAAAADwAAAGRycy9kb3ducmV2LnhtbESPQWvCQBSE70L/w/KEXqTZNEWpaVaR&#10;QEtbUDBK8fjIPpPQ7NuQ3Wr8911B8DjMzDdMthxMK07Uu8aygucoBkFcWt1wpWC/e396BeE8ssbW&#10;Mim4kIPl4mGUYartmbd0KnwlAoRdigpq77tUSlfWZNBFtiMO3tH2Bn2QfSV1j+cAN61M4ngmDTYc&#10;FmrsKK+p/C3+jIJVflj/fCRz7va7zfeUDsUk/7oo9TgeVm8gPA3+Hr61P7WCl2Q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BSgexwAAANwAAAAPAAAAAAAA&#10;AAAAAAAAAKECAABkcnMvZG93bnJldi54bWxQSwUGAAAAAAQABAD5AAAAlQMAAAAA&#10;" strokeweight=".134mm"/>
                <v:line id="Line 729" o:spid="_x0000_s1583" style="position:absolute;visibility:visible;mso-wrap-style:square" from="2242,2476" to="224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YXXsIAAADcAAAADwAAAGRycy9kb3ducmV2LnhtbERPTYvCMBC9C/sfwizsRTRVUbQaRQou&#10;q6BgFfE4NLNt2WZSmqzWf28OgsfH+16sWlOJGzWutKxg0I9AEGdWl5wrOJ82vSkI55E1VpZJwYMc&#10;rJYfnQXG2t75SLfU5yKEsItRQeF9HUvpsoIMur6tiQP3axuDPsAml7rBewg3lRxG0UQaLDk0FFhT&#10;UlD2l/4bBevkur98D2dcn0+H3ZiuaTfZPpT6+mzXcxCeWv8Wv9w/WsFo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YXXsIAAADcAAAADwAAAAAAAAAAAAAA&#10;AAChAgAAZHJzL2Rvd25yZXYueG1sUEsFBgAAAAAEAAQA+QAAAJADAAAAAA==&#10;" strokeweight=".134mm"/>
                <v:line id="Line 728" o:spid="_x0000_s1584" style="position:absolute;visibility:visible;mso-wrap-style:square" from="2249,2476" to="225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yxcYAAADcAAAADwAAAGRycy9kb3ducmV2LnhtbESPQWvCQBSE7wX/w/IEL6VuNFRs6ioS&#10;UNqCglGKx0f2mQSzb0N2NfHfdwuFHoeZ+YZZrHpTizu1rrKsYDKOQBDnVldcKDgdNy9zEM4ja6wt&#10;k4IHOVgtB08LTLTt+ED3zBciQNglqKD0vkmkdHlJBt3YNsTBu9jWoA+yLaRusQtwU8tpFM2kwYrD&#10;QokNpSXl1+xmFKzT8+57O33j5nTcf73SOXtOPx9KjYb9+h2Ep97/h//aH1pBHE/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qssXGAAAA3AAAAA8AAAAAAAAA&#10;AAAAAAAAoQIAAGRycy9kb3ducmV2LnhtbFBLBQYAAAAABAAEAPkAAACUAwAAAAA=&#10;" strokeweight=".134mm"/>
                <v:line id="Line 727" o:spid="_x0000_s1585" style="position:absolute;visibility:visible;mso-wrap-style:square" from="2252,2480" to="2259,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GyesYAAADcAAAADwAAAGRycy9kb3ducmV2LnhtbESPQWvCQBSE7wX/w/IEb7rRtCJpNiIt&#10;0kpBNBV6fWRfk2D2bciuJvXXdwtCj8PMfMOk68E04kqdqy0rmM8iEMSF1TWXCk6f2+kKhPPIGhvL&#10;pOCHHKyz0UOKibY9H+ma+1IECLsEFVTet4mUrqjIoJvZljh437Yz6IPsSqk77APcNHIRRUtpsOaw&#10;UGFLLxUV5/xiFOS3/vXt9HFobpevvTPzeLcrHp+UmoyHzTMIT4P/D9/b71pBHC/g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hsnrGAAAA3AAAAA8AAAAAAAAA&#10;AAAAAAAAoQIAAGRycy9kb3ducmV2LnhtbFBLBQYAAAAABAAEAPkAAACUAwAAAAA=&#10;" strokeweight=".122mm"/>
                <v:line id="Line 726" o:spid="_x0000_s1586" style="position:absolute;visibility:visible;mso-wrap-style:square" from="2255,2483" to="2262,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SJKccAAADcAAAADwAAAGRycy9kb3ducmV2LnhtbESPQWvCQBSE70L/w/IKvRTd1FDRmI1I&#10;oEULLRhFPD6yzyQ0+zZktxr/fbdQ8DjMzDdMuhpMKy7Uu8aygpdJBIK4tLrhSsFh/zaeg3AeWWNr&#10;mRTcyMEqexilmGh75R1dCl+JAGGXoILa+y6R0pU1GXQT2xEH72x7gz7IvpK6x2uAm1ZOo2gmDTYc&#10;FmrsKK+p/C5+jIJ1fvo8vk8X3B32Xx+vdCqe8+1NqafHYb0E4Wnw9/B/e6MVxH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IkpxwAAANwAAAAPAAAAAAAA&#10;AAAAAAAAAKECAABkcnMvZG93bnJldi54bWxQSwUGAAAAAAQABAD5AAAAlQMAAAAA&#10;" strokeweight=".134mm"/>
                <v:line id="Line 725" o:spid="_x0000_s1587" style="position:absolute;visibility:visible;mso-wrap-style:square" from="2262,2483" to="2269,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0RXccAAADcAAAADwAAAGRycy9kb3ducmV2LnhtbESP3WrCQBSE7wu+w3IEb6TZ+Ffa1FUk&#10;0NIKFhql5PKQPSbB7NmQ3Wp8+64g9HKYmW+Y5bo3jThT52rLCiZRDIK4sLrmUsFh//b4DMJ5ZI2N&#10;ZVJwJQfr1eBhiYm2F/6mc+ZLESDsElRQed8mUrqiIoMusi1x8I62M+iD7EqpO7wEuGnkNI6fpMGa&#10;w0KFLaUVFafs1yjYpPnu5336wu1h/7VdUJ6N08+rUqNhv3kF4an3/+F7+0MrmM3mcDsTj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3RFdxwAAANwAAAAPAAAAAAAA&#10;AAAAAAAAAKECAABkcnMvZG93bnJldi54bWxQSwUGAAAAAAQABAD5AAAAlQMAAAAA&#10;" strokeweight=".134mm"/>
                <v:line id="Line 724" o:spid="_x0000_s1588" style="position:absolute;visibility:visible;mso-wrap-style:square" from="2265,2487" to="227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gqDsUAAADcAAAADwAAAGRycy9kb3ducmV2LnhtbESPQWvCQBSE70L/w/IK3nSjqVKiqxRL&#10;sSKIjYLXR/aZhGbfhuxqUn99VxA8DjPzDTNfdqYSV2pcaVnBaBiBIM6sLjlXcDx8Dd5BOI+ssbJM&#10;Cv7IwXLx0ptjom3LP3RNfS4ChF2CCgrv60RKlxVk0A1tTRy8s20M+iCbXOoG2wA3lRxH0VQaLDks&#10;FFjTqqDsN70YBemt/Vwft/vqdjntnBnFm032NlGq/9p9zEB46vwz/Gh/awVxPIH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gqDsUAAADcAAAADwAAAAAAAAAA&#10;AAAAAAChAgAAZHJzL2Rvd25yZXYueG1sUEsFBgAAAAAEAAQA+QAAAJMDAAAAAA==&#10;" strokeweight=".122mm"/>
                <v:line id="Line 723" o:spid="_x0000_s1589" style="position:absolute;visibility:visible;mso-wrap-style:square" from="2269,2490" to="2276,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qsccAAADcAAAADwAAAGRycy9kb3ducmV2LnhtbESPQWvCQBSE74X+h+UVeim6UanU6EYk&#10;oFjBQhMRj4/saxKafRuy2xj/fVco9DjMzDfMaj2YRvTUudqygsk4AkFcWF1zqeCUb0dvIJxH1thY&#10;JgU3crBOHh9WGGt75U/qM1+KAGEXo4LK+zaW0hUVGXRj2xIH78t2Bn2QXSl1h9cAN42cRtFcGqw5&#10;LFTYUlpR8Z39GAWb9HI876YLbk/5x+GVLtlL+n5T6vlp2CxBeBr8f/ivvdcKZr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QyqxxwAAANwAAAAPAAAAAAAA&#10;AAAAAAAAAKECAABkcnMvZG93bnJldi54bWxQSwUGAAAAAAQABAD5AAAAlQMAAAAA&#10;" strokeweight=".134mm"/>
                <v:line id="Line 722" o:spid="_x0000_s1590" style="position:absolute;visibility:visible;mso-wrap-style:square" from="2276,2490" to="2283,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KscAAADcAAAADwAAAGRycy9kb3ducmV2LnhtbESPQWvCQBSE7wX/w/IEL9JsVLRt6ioS&#10;aGkFC41Scnxkn0kw+zZktxr/fVcQehxm5htmue5NI87UudqygkkUgyAurK65VHDYvz0+g3AeWWNj&#10;mRRcycF6NXhYYqLthb/pnPlSBAi7BBVU3reJlK6oyKCLbEscvKPtDPogu1LqDi8Bbho5jeOFNFhz&#10;WKiwpbSi4pT9GgWbNN/9vE9fuD3sv7ZzyrNx+nlVajTsN68gPPX+P3xvf2gFs9kT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48qxwAAANwAAAAPAAAAAAAA&#10;AAAAAAAAAKECAABkcnMvZG93bnJldi54bWxQSwUGAAAAAAQABAD5AAAAlQMAAAAA&#10;" strokeweight=".134mm"/>
                <v:line id="Line 721" o:spid="_x0000_s1591" style="position:absolute;visibility:visible;mso-wrap-style:square" from="2283,2497" to="2290,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bWMIAAADcAAAADwAAAGRycy9kb3ducmV2LnhtbERPTYvCMBC9C/sfwizsRTRVUbQaRQou&#10;q6BgFfE4NLNt2WZSmqzWf28OgsfH+16sWlOJGzWutKxg0I9AEGdWl5wrOJ82vSkI55E1VpZJwYMc&#10;rJYfnQXG2t75SLfU5yKEsItRQeF9HUvpsoIMur6tiQP3axuDPsAml7rBewg3lRxG0UQaLDk0FFhT&#10;UlD2l/4bBevkur98D2dcn0+H3ZiuaTfZPpT6+mzXcxCeWv8Wv9w/WsFoF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AbWMIAAADcAAAADwAAAAAAAAAAAAAA&#10;AAChAgAAZHJzL2Rvd25yZXYueG1sUEsFBgAAAAAEAAQA+QAAAJADAAAAAA==&#10;" strokeweight=".134mm"/>
                <v:line id="Line 720" o:spid="_x0000_s1592" style="position:absolute;visibility:visible;mso-wrap-style:square" from="2286,2508" to="2294,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z8yMUAAADcAAAADwAAAGRycy9kb3ducmV2LnhtbESPQWuDQBSE74X+h+UVegl1TaVSTTYh&#10;BAIe7KGmP+DhvqrEfSvuRm1/fTZQ6HGYmW+Y7X4xvZhodJ1lBesoBkFcW91xo+DrfHp5B+E8ssbe&#10;Min4IQf73ePDFnNtZ/6kqfKNCBB2OSpovR9yKV3dkkEX2YE4eN92NOiDHBupR5wD3PTyNY5TabDj&#10;sNDiQMeW6kt1NQqyGpfkY6jefktnOlmsVlWZXpV6floOGxCeFv8f/msXWkGSZHA/E46A3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z8yMUAAADcAAAADwAAAAAAAAAA&#10;AAAAAAChAgAAZHJzL2Rvd25yZXYueG1sUEsFBgAAAAAEAAQA+QAAAJMDAAAAAA==&#10;" strokeweight=".1212mm"/>
                <v:line id="Line 719" o:spid="_x0000_s1593" style="position:absolute;visibility:visible;mso-wrap-style:square" from="2290,2511" to="2297,2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BkI8MAAADcAAAADwAAAGRycy9kb3ducmV2LnhtbERPTWvCQBC9F/oflil4Ed1orWh0FQlY&#10;VGihiYjHITtNQrOzIbtq/PfuQejx8b6X687U4kqtqywrGA0jEMS51RUXCo7ZdjAD4TyyxtoyKbiT&#10;g/Xq9WWJsbY3/qFr6gsRQtjFqKD0vomldHlJBt3QNsSB+7WtQR9gW0jd4i2Em1qOo2gqDVYcGkps&#10;KCkp/0svRsEmOX+dPsdzbo7Z9+GDzmk/2d+V6r11mwUIT53/Fz/dO63gfRL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gZCPDAAAA3AAAAA8AAAAAAAAAAAAA&#10;AAAAoQIAAGRycy9kb3ducmV2LnhtbFBLBQYAAAAABAAEAPkAAACRAwAAAAA=&#10;" strokeweight=".134mm"/>
                <v:line id="Line 718" o:spid="_x0000_s1594" style="position:absolute;visibility:visible;mso-wrap-style:square" from="2293,2521" to="2301,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VfcMYAAADcAAAADwAAAGRycy9kb3ducmV2LnhtbESP3WrCQBSE74W+w3IK3ukm/pSSukpR&#10;REWQNhV6e8ieJqHZsyG7mujTu4Lg5TAz3zCzRWcqcabGlZYVxMMIBHFmdcm5guPPevAOwnlkjZVl&#10;UnAhB4v5S2+GibYtf9M59bkIEHYJKii8rxMpXVaQQTe0NXHw/mxj0AfZ5FI32Aa4qeQoit6kwZLD&#10;QoE1LQvK/tOTUZBe29XmuP+qrqffgzPxeLfLJlOl+q/d5wcIT51/hh/trVYwnsR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1X3DGAAAA3AAAAA8AAAAAAAAA&#10;AAAAAAAAoQIAAGRycy9kb3ducmV2LnhtbFBLBQYAAAAABAAEAPkAAACUAwAAAAA=&#10;" strokeweight=".122mm"/>
                <v:line id="Line 717" o:spid="_x0000_s1595" style="position:absolute;visibility:visible;mso-wrap-style:square" from="2293,2528" to="230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fBB8UAAADcAAAADwAAAGRycy9kb3ducmV2LnhtbESP3WrCQBSE7wt9h+UUeqcb/4pEVykV&#10;qSKIjYK3h+wxCWbPhuxqok/vCkIvh5n5hpnOW1OKK9WusKyg141AEKdWF5wpOOyXnTEI55E1lpZJ&#10;wY0czGfvb1OMtW34j66Jz0SAsItRQe59FUvp0pwMuq6tiIN3srVBH2SdSV1jE+CmlP0o+pIGCw4L&#10;OVb0k1N6Ti5GQXJvFr+Hza68X45bZ3qD9TodjpT6/Gi/JyA8tf4//GqvtILBsA/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fBB8UAAADcAAAADwAAAAAAAAAA&#10;AAAAAAChAgAAZHJzL2Rvd25yZXYueG1sUEsFBgAAAAAEAAQA+QAAAJMDAAAAAA==&#10;" strokeweight=".122mm"/>
                <v:line id="Line 716" o:spid="_x0000_s1596" style="position:absolute;visibility:visible;mso-wrap-style:square" from="2293,2535" to="230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tknMUAAADcAAAADwAAAGRycy9kb3ducmV2LnhtbESPQWvCQBSE7wX/w/KE3urGxopEV5GK&#10;VCmIRsHrI/tMgtm3Ibua6K/vFgo9DjPzDTNbdKYSd2pcaVnBcBCBIM6sLjlXcDqu3yYgnEfWWFkm&#10;BQ9ysJj3XmaYaNvyge6pz0WAsEtQQeF9nUjpsoIMuoGtiYN3sY1BH2STS91gG+Cmku9RNJYGSw4L&#10;Bdb0WVB2TW9GQfpsV1+n7331vJ13zgzj7TYbfSj12u+WUxCeOv8f/mtvtIJ4FMPvmXAE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6tknMUAAADcAAAADwAAAAAAAAAA&#10;AAAAAAChAgAAZHJzL2Rvd25yZXYueG1sUEsFBgAAAAAEAAQA+QAAAJMDAAAAAA==&#10;" strokeweight=".122mm"/>
                <v:line id="Line 715" o:spid="_x0000_s1597" style="position:absolute;visibility:visible;mso-wrap-style:square" from="2293,2542" to="2301,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sgK8YAAADcAAAADwAAAGRycy9kb3ducmV2LnhtbESPzWrDMBCE74W+g9hCL6GWmx/TupZN&#10;CQRySA9x+wCLtbVMrZWxlMTN00eBQI7DzHzDFNVke3Gk0XeOFbwmKQjixumOWwU/35uXNxA+IGvs&#10;HZOCf/JQlY8PBebanXhPxzq0IkLY56jAhDDkUvrGkEWfuIE4er9utBiiHFupRzxFuO3lPE0zabHj&#10;uGBwoLWh5q8+WAXvDU6Lr6FenXfednI7m9W77KDU89P0+QEi0BTu4Vt7qxUslku4nolHQJ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LICvGAAAA3AAAAA8AAAAAAAAA&#10;AAAAAAAAoQIAAGRycy9kb3ducmV2LnhtbFBLBQYAAAAABAAEAPkAAACUAwAAAAA=&#10;" strokeweight=".1212mm"/>
                <v:line id="Line 714" o:spid="_x0000_s1598" style="position:absolute;visibility:visible;mso-wrap-style:square" from="2297,2545" to="2304,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fHu8cAAADcAAAADwAAAGRycy9kb3ducmV2LnhtbESPQWvCQBSE74L/YXmCF2k2ai1t6ioS&#10;qLSChUYpOT6yzySYfRuyW43/vlsoeBxm5htmue5NIy7UudqygmkUgyAurK65VHA8vD08g3AeWWNj&#10;mRTcyMF6NRwsMdH2yl90yXwpAoRdggoq79tESldUZNBFtiUO3sl2Bn2QXSl1h9cAN42cxfGTNFhz&#10;WKiwpbSi4pz9GAWbNN9/b2cv3B4Pn7sF5dkk/bgpNR71m1cQnnp/D/+337WC+e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l8e7xwAAANwAAAAPAAAAAAAA&#10;AAAAAAAAAKECAABkcnMvZG93bnJldi54bWxQSwUGAAAAAAQABAD5AAAAlQMAAAAA&#10;" strokeweight=".134mm"/>
                <v:line id="Line 713" o:spid="_x0000_s1599" style="position:absolute;visibility:visible;mso-wrap-style:square" from="2304,2552" to="2304,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ZzMYAAADcAAAADwAAAGRycy9kb3ducmV2LnhtbESP3WrCQBSE7wXfYTlCb6Ru/KVNXUUC&#10;LSpYaJTi5SF7mgSzZ0N2q/HtXUHwcpiZb5j5sjWVOFPjSssKhoMIBHFmdcm5gsP+8/UNhPPIGivL&#10;pOBKDpaLbmeOsbYX/qFz6nMRIOxiVFB4X8dSuqwgg25ga+Lg/dnGoA+yyaVu8BLgppKjKJpJgyWH&#10;hQJrSgrKTum/UbBKjrvfr9E714f993ZKx7SfbK5KvfTa1QcIT61/hh/ttVYwnsz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FWczGAAAA3AAAAA8AAAAAAAAA&#10;AAAAAAAAoQIAAGRycy9kb3ducmV2LnhtbFBLBQYAAAAABAAEAPkAAACUAwAAAAA=&#10;" strokeweight=".134mm"/>
                <v:line id="Line 712" o:spid="_x0000_s1600" style="position:absolute;visibility:visible;mso-wrap-style:square" from="2293,2563" to="2301,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Bin8YAAADcAAAADwAAAGRycy9kb3ducmV2LnhtbESP3WrCQBSE7wXfYTlC7+rG30rqJkhL&#10;aaVQbBR6e8gek2D2bMiuJvXpu0LBy2FmvmHWaW9qcaHWVZYVTMYRCOLc6ooLBYf92+MKhPPIGmvL&#10;pOCXHKTJcLDGWNuOv+mS+UIECLsYFZTeN7GULi/JoBvbhjh4R9sa9EG2hdQtdgFuajmNoqU0WHFY&#10;KLGhl5LyU3Y2CrJr9/p++NzV1/PPlzOT2XabzxdKPYz6zTMIT72/h//bH1rBbP4E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QYp/GAAAA3AAAAA8AAAAAAAAA&#10;AAAAAAAAoQIAAGRycy9kb3ducmV2LnhtbFBLBQYAAAAABAAEAPkAAACUAwAAAAA=&#10;" strokeweight=".122mm"/>
                <v:line id="Line 711" o:spid="_x0000_s1601" style="position:absolute;visibility:visible;mso-wrap-style:square" from="2293,2570" to="230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27cIAAADcAAAADwAAAGRycy9kb3ducmV2LnhtbERPy4rCMBTdC/5DuIK7MfXJ0DGKKDIj&#10;gmhHmO2lubbF5qY00Va/3iwGXB7Oe75sTSnuVLvCsoLhIAJBnFpdcKbg/Lv9+AThPLLG0jIpeJCD&#10;5aLbmWOsbcMnuic+EyGEXYwKcu+rWEqX5mTQDWxFHLiLrQ36AOtM6hqbEG5KOYqimTRYcGjIsaJ1&#10;Tuk1uRkFybPZfJ/3x/J5+zs4MxzvdulkqlS/166+QHhq/Vv87/7RCsaTsDacC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27cIAAADcAAAADwAAAAAAAAAAAAAA&#10;AAChAgAAZHJzL2Rvd25yZXYueG1sUEsFBgAAAAAEAAQA+QAAAJADAAAAAA==&#10;" strokeweight=".122mm"/>
                <v:line id="Line 710" o:spid="_x0000_s1602" style="position:absolute;visibility:visible;mso-wrap-style:square" from="2293,2577" to="230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qPtcUAAADcAAAADwAAAGRycy9kb3ducmV2LnhtbESPzYrCQBCE78K+w9CCFzGT9SeYrKOI&#10;IHhwD2b3AZpMbxLM9ITMqNGndwRhj0VVfUWtNr1pxJU6V1tW8BnFIIgLq2suFfz+7CdLEM4ja2ws&#10;k4I7OdisPwYrzLS98YmuuS9FgLDLUEHlfZtJ6YqKDLrItsTB+7OdQR9kV0rd4S3ATSOncZxIgzWH&#10;hQpb2lVUnPOLUZAW2M++23zxODpTy8N4nB+Ti1KjYb/9AuGp9//hd/ugFczmKbz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qPtcUAAADcAAAADwAAAAAAAAAA&#10;AAAAAAChAgAAZHJzL2Rvd25yZXYueG1sUEsFBgAAAAAEAAQA+QAAAJMDAAAAAA==&#10;" strokeweight=".1212mm"/>
                <v:line id="Line 709" o:spid="_x0000_s1603" style="position:absolute;visibility:visible;mso-wrap-style:square" from="2293,2583" to="2301,2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BsNsIAAADcAAAADwAAAGRycy9kb3ducmV2LnhtbERPTYvCMBC9L/gfwgjeNFVXWbpGEUVU&#10;BNGusNehGdtiMylNtF1/vTkIe3y879miNaV4UO0KywqGgwgEcWp1wZmCy8+m/wXCeWSNpWVS8EcO&#10;FvPOxwxjbRs+0yPxmQgh7GJUkHtfxVK6NCeDbmAr4sBdbW3QB1hnUtfYhHBTylEUTaXBgkNDjhWt&#10;ckpvyd0oSJ7Nens5nMrn/ffozHC836efE6V63Xb5DcJT6//Fb/dOKxhPwvxwJhwB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BsNsIAAADcAAAADwAAAAAAAAAAAAAA&#10;AAChAgAAZHJzL2Rvd25yZXYueG1sUEsFBgAAAAAEAAQA+QAAAJADAAAAAA==&#10;" strokeweight=".122mm"/>
                <v:line id="Line 708" o:spid="_x0000_s1604" style="position:absolute;visibility:visible;mso-wrap-style:square" from="2293,2590" to="230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zJrcUAAADcAAAADwAAAGRycy9kb3ducmV2LnhtbESPQWvCQBSE70L/w/IK3nQTrVKiqxRL&#10;sSKIjYLXR/aZhGbfhuxqUn99VxA8DjPzDTNfdqYSV2pcaVlBPIxAEGdWl5wrOB6+Bu8gnEfWWFkm&#10;BX/kYLl46c0x0bblH7qmPhcBwi5BBYX3dSKlywoy6Ia2Jg7e2TYGfZBNLnWDbYCbSo6iaCoNlhwW&#10;CqxpVVD2m16MgvTWfq6P2311u5x2zsTjzSZ7myjVf+0+ZiA8df4ZfrS/tYLxJIb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zJrcUAAADcAAAADwAAAAAAAAAA&#10;AAAAAAChAgAAZHJzL2Rvd25yZXYueG1sUEsFBgAAAAAEAAQA+QAAAJMDAAAAAA==&#10;" strokeweight=".122mm"/>
                <v:line id="Line 707" o:spid="_x0000_s1605" style="position:absolute;visibility:visible;mso-wrap-style:square" from="2297,2594" to="2297,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fJEsYAAADcAAAADwAAAGRycy9kb3ducmV2LnhtbESPQWvCQBSE74L/YXlCL0U3pigaXUUC&#10;LbXQglHE4yP7TILZtyG71fjv3ULB4zAz3zDLdWdqcaXWVZYVjEcRCOLc6ooLBYf9+3AGwnlkjbVl&#10;UnAnB+tVv7fERNsb7+ia+UIECLsEFZTeN4mULi/JoBvZhjh4Z9sa9EG2hdQt3gLc1DKOoqk0WHFY&#10;KLGhtKT8kv0aBZv09H38iOfcHPY/XxM6Za/p9q7Uy6DbLEB46vwz/N/+1AreJjH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nyRLGAAAA3AAAAA8AAAAAAAAA&#10;AAAAAAAAoQIAAGRycy9kb3ducmV2LnhtbFBLBQYAAAAABAAEAPkAAACUAwAAAAA=&#10;" strokeweight=".134mm"/>
                <v:line id="Line 706" o:spid="_x0000_s1606" style="position:absolute;visibility:visible;mso-wrap-style:square" from="2286,2604" to="2294,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yQcUAAADcAAAADwAAAGRycy9kb3ducmV2LnhtbESPQWvCQBSE70L/w/IK3nSjqVKiqxRL&#10;sSKIjYLXR/aZhGbfhuxqUn99VxA8DjPzDTNfdqYSV2pcaVnBaBiBIM6sLjlXcDx8Dd5BOI+ssbJM&#10;Cv7IwXLx0ptjom3LP3RNfS4ChF2CCgrv60RKlxVk0A1tTRy8s20M+iCbXOoG2wA3lRxH0VQaLDks&#10;FFjTqqDsN70YBemt/Vwft/vqdjntnBnFm032NlGq/9p9zEB46vwz/Gh/awXxJIb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LyQcUAAADcAAAADwAAAAAAAAAA&#10;AAAAAAChAgAAZHJzL2Rvd25yZXYueG1sUEsFBgAAAAAEAAQA+QAAAJMDAAAAAA==&#10;" strokeweight=".122mm"/>
                <v:line id="Line 705" o:spid="_x0000_s1607" style="position:absolute;visibility:visible;mso-wrap-style:square" from="2290,2608" to="2290,2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L0/ccAAADcAAAADwAAAGRycy9kb3ducmV2LnhtbESPQWvCQBSE74L/YXmCF2k2ai1t6ioS&#10;qLSChUYpOT6yzySYfRuyW43/vlsoeBxm5htmue5NIy7UudqygmkUgyAurK65VHA8vD08g3AeWWNj&#10;mRTcyMF6NRwsMdH2yl90yXwpAoRdggoq79tESldUZNBFtiUO3sl2Bn2QXSl1h9cAN42cxfGTNFhz&#10;WKiwpbSi4pz9GAWbNN9/b2cv3B4Pn7sF5dkk/bgpNR71m1cQnnp/D/+337WC+eIR/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AvT9xwAAANwAAAAPAAAAAAAA&#10;AAAAAAAAAKECAABkcnMvZG93bnJldi54bWxQSwUGAAAAAAQABAD5AAAAlQMAAAAA&#10;" strokeweight=".134mm"/>
                <v:line id="Line 704" o:spid="_x0000_s1608" style="position:absolute;visibility:visible;mso-wrap-style:square" from="2283,2608" to="228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5RZscAAADcAAAADwAAAGRycy9kb3ducmV2LnhtbESPQWvCQBSE74X+h+UVehHdVIlozEYk&#10;0GILLRhFPD6yzyQ0+zZktxr/fbcg9DjMzDdMuh5MKy7Uu8aygpdJBIK4tLrhSsFh/zpegHAeWWNr&#10;mRTcyME6e3xIMdH2yju6FL4SAcIuQQW1910ipStrMugmtiMO3tn2Bn2QfSV1j9cAN62cRtFcGmw4&#10;LNTYUV5T+V38GAWb/PR5fJsuuTvsvz5iOhWj/P2m1PPTsFmB8DT4//C9vdUKZ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FmxwAAANwAAAAPAAAAAAAA&#10;AAAAAAAAAKECAABkcnMvZG93bnJldi54bWxQSwUGAAAAAAQABAD5AAAAlQMAAAAA&#10;" strokeweight=".134mm"/>
                <v:line id="Line 703" o:spid="_x0000_s1609" style="position:absolute;visibility:visible;mso-wrap-style:square" from="2276,2615" to="2276,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PEccAAADcAAAADwAAAGRycy9kb3ducmV2LnhtbESPQWvCQBSE70L/w/KEXqRutCg2dRMk&#10;YGkLFkykeHxkn0lo9m3IbjX+e1co9DjMzDfMOh1MK87Uu8aygtk0AkFcWt1wpeBQbJ9WIJxH1tha&#10;JgVXcpAmD6M1xtpeeE/n3FciQNjFqKD2vouldGVNBt3UdsTBO9neoA+yr6Tu8RLgppXzKFpKgw2H&#10;hRo7ymoqf/Jfo2CTHXffb/MX7g7F1+eCjvkk+7gq9TgeNq8gPA3+P/zXftcKnhd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nM8RxwAAANwAAAAPAAAAAAAA&#10;AAAAAAAAAKECAABkcnMvZG93bnJldi54bWxQSwUGAAAAAAQABAD5AAAAlQMAAAAA&#10;" strokeweight=".134mm"/>
                <v:line id="Line 702" o:spid="_x0000_s1610" style="position:absolute;visibility:visible;mso-wrap-style:square" from="2265,2618" to="2273,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0QsYAAADcAAAADwAAAGRycy9kb3ducmV2LnhtbESPQWvCQBSE74X+h+UVvNWNWqtEN0EU&#10;aUWQGgWvj+xrEpp9G7KrSf313UKhx2FmvmGWaW9qcaPWVZYVjIYRCOLc6ooLBefT9nkOwnlkjbVl&#10;UvBNDtLk8WGJsbYdH+mW+UIECLsYFZTeN7GULi/JoBvahjh4n7Y16INsC6lb7ALc1HIcRa/SYMVh&#10;ocSG1iXlX9nVKMju3ebtvP+o79fLwZnRZLfLX6ZKDZ761QKEp97/h//a71rBZDqD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J9ELGAAAA3AAAAA8AAAAAAAAA&#10;AAAAAAAAoQIAAGRycy9kb3ducmV2LnhtbFBLBQYAAAAABAAEAPkAAACUAwAAAAA=&#10;" strokeweight=".122mm"/>
                <v:line id="Line 701" o:spid="_x0000_s1611" style="position:absolute;visibility:visible;mso-wrap-style:square" from="2269,2621" to="226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MIAAADcAAAADwAAAGRycy9kb3ducmV2LnhtbERPTYvCMBC9C/sfwix4EU11cdFqFCko&#10;ruCCVcTj0My2ZZtJaaLWf28OgsfH+54vW1OJGzWutKxgOIhAEGdWl5wrOB3X/QkI55E1VpZJwYMc&#10;LBcfnTnG2t75QLfU5yKEsItRQeF9HUvpsoIMuoGtiQP3ZxuDPsAml7rBewg3lRxF0bc0WHJoKLCm&#10;pKDsP70aBavksj9vRlOuT8ff3ZguaS/5eSjV/WxXMxCeWv8Wv9xbreBrHN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MIAAADcAAAADwAAAAAAAAAAAAAA&#10;AAChAgAAZHJzL2Rvd25yZXYueG1sUEsFBgAAAAAEAAQA+QAAAJADAAAAAA==&#10;" strokeweight=".134mm"/>
                <v:line id="Line 700" o:spid="_x0000_s1612" style="position:absolute;visibility:visible;mso-wrap-style:square" from="2262,2621" to="2262,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NbY8YAAADcAAAADwAAAGRycy9kb3ducmV2LnhtbESPQWvCQBSE74X+h+UVvIhuqlhqdBUJ&#10;WFSw0ETE4yP7TEKzb0N2q/Hfu4LQ4zAz3zDzZWdqcaHWVZYVvA8jEMS51RUXCg7ZevAJwnlkjbVl&#10;UnAjB8vF68scY22v/EOX1BciQNjFqKD0vomldHlJBt3QNsTBO9vWoA+yLaRu8RrgppajKPqQBisO&#10;CyU2lJSU/6Z/RsEqOe2PX6MpN4fsezehU9pPtjelem/dagbCU+f/w8/2RisYT6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W2PGAAAA3AAAAA8AAAAAAAAA&#10;AAAAAAAAoQIAAGRycy9kb3ducmV2LnhtbFBLBQYAAAAABAAEAPkAAACUAwAAAAA=&#10;" strokeweight=".134mm"/>
                <v:line id="Line 699" o:spid="_x0000_s1613" style="position:absolute;visibility:visible;mso-wrap-style:square" from="2252,2625" to="2259,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mi8IAAADcAAAADwAAAGRycy9kb3ducmV2LnhtbERPTYvCMBC9L/gfwgjeNHVdRapRZEVc&#10;EZa1Cl6HZmyLzaQ00VZ/vTkIe3y87/myNaW4U+0KywqGgwgEcWp1wZmC03HTn4JwHlljaZkUPMjB&#10;ctH5mGOsbcMHuic+EyGEXYwKcu+rWEqX5mTQDWxFHLiLrQ36AOtM6hqbEG5K+RlFE2mw4NCQY0Xf&#10;OaXX5GYUJM9mvT3t/8rn7fzrzHC026VfY6V63XY1A+Gp9f/it/tHKxhNwvxwJhw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mi8IAAADcAAAADwAAAAAAAAAAAAAA&#10;AAChAgAAZHJzL2Rvd25yZXYueG1sUEsFBgAAAAAEAAQA+QAAAJADAAAAAA==&#10;" strokeweight=".122mm"/>
                <v:line id="Line 698" o:spid="_x0000_s1614" style="position:absolute;visibility:visible;mso-wrap-style:square" from="2255,2628" to="2255,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md2MYAAADcAAAADwAAAGRycy9kb3ducmV2LnhtbESPQWvCQBSE7wX/w/KEXkrdaKnY1FUk&#10;UGkFBaMUj4/sMwlm34bsapJ/3xUKHoeZ+YaZLztTiRs1rrSsYDyKQBBnVpecKzgevl5nIJxH1lhZ&#10;JgU9OVguBk9zjLVteU+31OciQNjFqKDwvo6ldFlBBt3I1sTBO9vGoA+yyaVusA1wU8lJFE2lwZLD&#10;QoE1JQVll/RqFKyS0/Z3Pfng+njYbd7plL4kP71Sz8Nu9QnCU+cf4f/2t1bwNh3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ZndjGAAAA3AAAAA8AAAAAAAAA&#10;AAAAAAAAoQIAAGRycy9kb3ducmV2LnhtbFBLBQYAAAAABAAEAPkAAACUAwAAAAA=&#10;" strokeweight=".134mm"/>
                <v:line id="Line 697" o:spid="_x0000_s1615" style="position:absolute;visibility:visible;mso-wrap-style:square" from="2249,2628" to="2249,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sDr8YAAADcAAAADwAAAGRycy9kb3ducmV2LnhtbESPQWvCQBSE74L/YXlCL6IbUyoaXUUC&#10;LbVQwSji8ZF9JsHs25Ddavz3bqHQ4zAz3zDLdWdqcaPWVZYVTMYRCOLc6ooLBcfD+2gGwnlkjbVl&#10;UvAgB+tVv7fERNs77+mW+UIECLsEFZTeN4mULi/JoBvbhjh4F9sa9EG2hdQt3gPc1DKOoqk0WHFY&#10;KLGhtKT8mv0YBZv0/H36iOfcHA+7rzc6Z8N0+1DqZdBtFiA8df4//Nf+1Apep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LA6/GAAAA3AAAAA8AAAAAAAAA&#10;AAAAAAAAoQIAAGRycy9kb3ducmV2LnhtbFBLBQYAAAAABAAEAPkAAACUAwAAAAA=&#10;" strokeweight=".134mm"/>
                <v:line id="Line 696" o:spid="_x0000_s1616" style="position:absolute;visibility:visible;mso-wrap-style:square" from="2242,2628" to="2242,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mNMcAAADcAAAADwAAAGRycy9kb3ducmV2LnhtbESPQWvCQBSE74X+h+UVeim6UanU6EYk&#10;oFjBQhMRj4/saxKafRuy2xj/fVco9DjMzDfMaj2YRvTUudqygsk4AkFcWF1zqeCUb0dvIJxH1thY&#10;JgU3crBOHh9WGGt75U/qM1+KAGEXo4LK+zaW0hUVGXRj2xIH78t2Bn2QXSl1h9cAN42cRtFcGqw5&#10;LFTYUlpR8Z39GAWb9HI876YLbk/5x+GVLtlL+n5T6vlp2CxBeBr8f/ivvdcKZv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h6Y0xwAAANwAAAAPAAAAAAAA&#10;AAAAAAAAAKECAABkcnMvZG93bnJldi54bWxQSwUGAAAAAAQABAD5AAAAlQMAAAAA&#10;" strokeweight=".134mm"/>
                <v:line id="Line 695" o:spid="_x0000_s1617" style="position:absolute;visibility:visible;mso-wrap-style:square" from="2235,2628" to="2235,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QMYAAADcAAAADwAAAGRycy9kb3ducmV2LnhtbESP3WrCQBSE7wXfYTlCb6Ru/KVNXUUC&#10;LSpYaJTi5SF7mgSzZ0N2q/HtXUHwcpiZb5j5sjWVOFPjSssKhoMIBHFmdcm5gsP+8/UNhPPIGivL&#10;pOBKDpaLbmeOsbYX/qFz6nMRIOxiVFB4X8dSuqwgg25ga+Lg/dnGoA+yyaVu8BLgppKjKJpJgyWH&#10;hQJrSgrKTum/UbBKjrvfr9E714f993ZKx7SfbK5KvfTa1QcIT61/hh/ttVYw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uPkDGAAAA3AAAAA8AAAAAAAAA&#10;AAAAAAAAoQIAAGRycy9kb3ducmV2LnhtbFBLBQYAAAAABAAEAPkAAACUAwAAAAA=&#10;" strokeweight=".134mm"/>
                <v:line id="Line 694" o:spid="_x0000_s1618" style="position:absolute;visibility:visible;mso-wrap-style:square" from="2228,2635" to="2228,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b28cAAADcAAAADwAAAGRycy9kb3ducmV2LnhtbESPQWvCQBSE70L/w/KEXqRutCg2dRMk&#10;YGkLFkykeHxkn0lo9m3IbjX+e1co9DjMzDfMOh1MK87Uu8aygtk0AkFcWt1wpeBQbJ9WIJxH1tha&#10;JgVXcpAmD6M1xtpeeE/n3FciQNjFqKD2vouldGVNBt3UdsTBO9neoA+yr6Tu8RLgppXzKFpKgw2H&#10;hRo7ymoqf/Jfo2CTHXffb/MX7g7F1+eCjvkk+7gq9TgeNq8gPA3+P/zXftcKnpc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pvbxwAAANwAAAAPAAAAAAAA&#10;AAAAAAAAAKECAABkcnMvZG93bnJldi54bWxQSwUGAAAAAAQABAD5AAAAlQMAAAAA&#10;" strokeweight=".134mm"/>
                <v:line id="Line 693" o:spid="_x0000_s1619" style="position:absolute;visibility:visible;mso-wrap-style:square" from="2221,2635" to="222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FrMcAAADcAAAADwAAAGRycy9kb3ducmV2LnhtbESPQWvCQBSE74X+h+UVeim6qWLQmI1I&#10;oMUWKhhFPD6yzyQ0+zZktxr/fbcg9DjMzDdMuhpMKy7Uu8aygtdxBIK4tLrhSsFh/zaag3AeWWNr&#10;mRTcyMEqe3xIMdH2yju6FL4SAcIuQQW1910ipStrMujGtiMO3tn2Bn2QfSV1j9cAN62cRFEsDTYc&#10;FmrsKK+p/C5+jIJ1fvo6vk8W3B32288ZnYqX/OOm1PPTsF6C8DT4//C9vdEKp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AWsxwAAANwAAAAPAAAAAAAA&#10;AAAAAAAAAKECAABkcnMvZG93bnJldi54bWxQSwUGAAAAAAQABAD5AAAAlQMAAAAA&#10;" strokeweight=".134mm"/>
                <v:shape id="Freeform 692" o:spid="_x0000_s1620" style="position:absolute;left:2221;top:273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9nMIA&#10;AADcAAAADwAAAGRycy9kb3ducmV2LnhtbESP3YrCMBCF7xd8hzAL3q3JKuhSjSKiIl4Iuj7A0My2&#10;ZZtJSWJb394IgpeH8/NxFqve1qIlHyrHGr5HCgRx7kzFhYbr7+7rB0SIyAZrx6ThTgFWy8HHAjPj&#10;Oj5Te4mFSCMcMtRQxthkUoa8JIth5Bri5P05bzEm6QtpPHZp3NZyrNRUWqw4EUpsaFNS/n+52QTZ&#10;qFbK/fbo+3Fn1HlSnPLbWuvhZ7+eg4jUx3f41T4YDZPpDJ5n0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L2cwgAAANwAAAAPAAAAAAAAAAAAAAAAAJgCAABkcnMvZG93&#10;bnJldi54bWxQSwUGAAAAAAQABAD1AAAAhwMAAAAA&#10;" path="m,l,15,11,28r13,e" filled="f" strokeweight=".134mm">
                  <v:path arrowok="t" o:connecttype="custom" o:connectlocs="0,2732;0,2747;11,2760;24,2760" o:connectangles="0,0,0,0"/>
                </v:shape>
                <v:line id="Line 691" o:spid="_x0000_s1621" style="position:absolute;visibility:visible;mso-wrap-style:square" from="2249,2760" to="281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0RcIAAADcAAAADwAAAGRycy9kb3ducmV2LnhtbERPTYvCMBC9C/sfwix4EU1XUbQaRQou&#10;KriwVcTj0Ixt2WZSmqzWf28OgsfH+16sWlOJGzWutKzgaxCBIM6sLjlXcDpu+lMQziNrrCyTggc5&#10;WC0/OguMtb3zL91Sn4sQwi5GBYX3dSylywoy6Aa2Jg7c1TYGfYBNLnWD9xBuKjmMook0WHJoKLCm&#10;pKDsL/03CtbJ5XD+Hs64Ph1/9mO6pL1k91Cq+9mu5yA8tf4tfrm3WsFoEt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M0RcIAAADcAAAADwAAAAAAAAAAAAAA&#10;AAChAgAAZHJzL2Rvd25yZXYueG1sUEsFBgAAAAAEAAQA+QAAAJADAAAAAA==&#10;" strokeweight=".134mm"/>
                <v:line id="Line 690" o:spid="_x0000_s1622" style="position:absolute;visibility:visible;mso-wrap-style:square" from="2811,2756" to="2819,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YPFsYAAADcAAAADwAAAGRycy9kb3ducmV2LnhtbESPQWvCQBSE74L/YXlCb7qxVqmpm1Ba&#10;SiuC2Cj0+sg+k2D2bciuJvXXdwuCx2FmvmFWaW9qcaHWVZYVTCcRCOLc6ooLBYf9x/gZhPPIGmvL&#10;pOCXHKTJcLDCWNuOv+mS+UIECLsYFZTeN7GULi/JoJvYhjh4R9sa9EG2hdQtdgFuavkYRQtpsOKw&#10;UGJDbyXlp+xsFGTX7v3zsNnV1/PP1pnpbL3On+ZKPYz61xcQnnp/D9/aX1rBbLGE/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2DxbGAAAA3AAAAA8AAAAAAAAA&#10;AAAAAAAAoQIAAGRycy9kb3ducmV2LnhtbFBLBQYAAAAABAAEAPkAAACUAwAAAAA=&#10;" strokeweight=".122mm"/>
                <v:line id="Line 689" o:spid="_x0000_s1623" style="position:absolute;visibility:visible;mso-wrap-style:square" from="2815,2753" to="2822,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yunsMAAADcAAAADwAAAGRycy9kb3ducmV2LnhtbERPTWvCQBC9F/oflil4Ed1osWp0FQlY&#10;VGihiYjHITtNQrOzIbtq/PfuQejx8b6X687U4kqtqywrGA0jEMS51RUXCo7ZdjAD4TyyxtoyKbiT&#10;g/Xq9WWJsbY3/qFr6gsRQtjFqKD0vomldHlJBt3QNsSB+7WtQR9gW0jd4i2Em1qOo+hDGqw4NJTY&#10;UFJS/pdejIJNcv46fY7n3Byz78OEzmk/2d+V6r11mwUIT53/Fz/dO63gfRr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Mrp7DAAAA3AAAAA8AAAAAAAAAAAAA&#10;AAAAoQIAAGRycy9kb3ducmV2LnhtbFBLBQYAAAAABAAEAPkAAACRAwAAAAA=&#10;" strokeweight=".134mm"/>
                <v:line id="Line 688" o:spid="_x0000_s1624" style="position:absolute;visibility:visible;mso-wrap-style:square" from="2818,2742" to="2826,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VzccAAADcAAAADwAAAGRycy9kb3ducmV2LnhtbESP3WrCQBSE7wt9h+UUemc28actqasU&#10;i6gIRVOht4fsaRKaPRuyq4k+vSsIvRxm5htmOu9NLU7UusqygiSKQRDnVldcKDh8LwdvIJxH1lhb&#10;JgVncjCfPT5MMdW24z2dMl+IAGGXooLS+yaV0uUlGXSRbYiD92tbgz7ItpC6xS7ATS2HcfwiDVYc&#10;FkpsaFFS/pcdjYLs0n2uDttdfTn+fDmTjDabfDxR6vmp/3gH4an3/+F7e60VjF4TuJ0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WZXNxwAAANwAAAAPAAAAAAAA&#10;AAAAAAAAAKECAABkcnMvZG93bnJldi54bWxQSwUGAAAAAAQABAD5AAAAlQMAAAAA&#10;" strokeweight=".122mm"/>
                <v:line id="Line 687" o:spid="_x0000_s1625" style="position:absolute;visibility:visible;mso-wrap-style:square" from="2818,2735" to="2826,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LuscAAADcAAAADwAAAGRycy9kb3ducmV2LnhtbESP3WrCQBSE7wu+w3KE3tWNP7WSugli&#10;KVUKxUaht4fsMQlmz4bsaqJP7xYKvRxm5htmmfamFhdqXWVZwXgUgSDOra64UHDYvz8tQDiPrLG2&#10;TAqu5CBNBg9LjLXt+JsumS9EgLCLUUHpfRNL6fKSDLqRbYiDd7StQR9kW0jdYhfgppaTKJpLgxWH&#10;hRIbWpeUn7KzUZDdurePw+euvp1/vpwZT7fbfPas1OOwX72C8NT7//Bfe6MVTF8m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wu6xwAAANwAAAAPAAAAAAAA&#10;AAAAAAAAAKECAABkcnMvZG93bnJldi54bWxQSwUGAAAAAAQABAD5AAAAlQMAAAAA&#10;" strokeweight=".122mm"/>
                <v:line id="Line 686" o:spid="_x0000_s1626" style="position:absolute;visibility:visible;mso-wrap-style:square" from="2818,2729" to="2826,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euIcYAAADcAAAADwAAAGRycy9kb3ducmV2LnhtbESPQWvCQBSE7wX/w/KE3upGU6tEVymW&#10;UkUoGgWvj+wzCc2+DdnVpP56Vyj0OMzMN8x82ZlKXKlxpWUFw0EEgjizuuRcwfHw+TIF4Tyyxsoy&#10;KfglB8tF72mOibYt7+ma+lwECLsEFRTe14mULivIoBvYmjh4Z9sY9EE2udQNtgFuKjmKojdpsOSw&#10;UGBNq4Kyn/RiFKS39uPruN1Vt8vp25lhvNlkr2Olnvvd+wyEp87/h//aa60gnsT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riHGAAAA3AAAAA8AAAAAAAAA&#10;AAAAAAAAoQIAAGRycy9kb3ducmV2LnhtbFBLBQYAAAAABAAEAPkAAACUAwAAAAA=&#10;" strokeweight=".122mm"/>
                <v:line id="Line 685" o:spid="_x0000_s1627" style="position:absolute;visibility:visible;mso-wrap-style:square" from="2822,2725" to="2829,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eonccAAADcAAAADwAAAGRycy9kb3ducmV2LnhtbESPQWvCQBSE74L/YXmFXopuaq3a1FUk&#10;YKkFBaOIx0f2NQlm34bsqvHfd4WCx2FmvmGm89ZU4kKNKy0reO1HIIgzq0vOFex3y94EhPPIGivL&#10;pOBGDuazbmeKsbZX3tIl9bkIEHYxKii8r2MpXVaQQde3NXHwfm1j0AfZ5FI3eA1wU8lBFI2kwZLD&#10;QoE1JQVlp/RsFCyS4/rwNfjger/b/LzTMX1JVjelnp/axScIT61/hP/b31rB23gI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t6idxwAAANwAAAAPAAAAAAAA&#10;AAAAAAAAAKECAABkcnMvZG93bnJldi54bWxQSwUGAAAAAAQABAD5AAAAlQMAAAAA&#10;" strokeweight=".134mm"/>
                <v:line id="Line 684" o:spid="_x0000_s1628" style="position:absolute;visibility:visible;mso-wrap-style:square" from="2825,2722" to="2832,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KTzsYAAADcAAAADwAAAGRycy9kb3ducmV2LnhtbESPQWvCQBSE74X+h+UVvNWNWqtEN0EU&#10;aUWQGgWvj+xrEpp9G7KrSf313UKhx2FmvmGWaW9qcaPWVZYVjIYRCOLc6ooLBefT9nkOwnlkjbVl&#10;UvBNDtLk8WGJsbYdH+mW+UIECLsYFZTeN7GULi/JoBvahjh4n7Y16INsC6lb7ALc1HIcRa/SYMVh&#10;ocSG1iXlX9nVKMju3ebtvP+o79fLwZnRZLfLX6ZKDZ761QKEp97/h//a71rBZDaF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ik87GAAAA3AAAAA8AAAAAAAAA&#10;AAAAAAAAoQIAAGRycy9kb3ducmV2LnhtbFBLBQYAAAAABAAEAPkAAACUAwAAAAA=&#10;" strokeweight=".122mm"/>
                <v:line id="Line 683" o:spid="_x0000_s1629" style="position:absolute;visibility:visible;mso-wrap-style:square" from="2825,2715" to="2832,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ResUAAADcAAAADwAAAGRycy9kb3ducmV2LnhtbESPQWvCQBSE74L/YXkFL6IbDcY2dZVS&#10;EHJID0Z/wCP7moRm34bsamJ/fVcQehxm5htmdxhNK27Uu8aygtUyAkFcWt1wpeByPi5eQTiPrLG1&#10;TAru5OCwn052mGo78Iluha9EgLBLUUHtfZdK6cqaDLql7YiD9217gz7IvpK6xyHATSvXUZRIgw2H&#10;hRo7+qyp/CmuRsFbiWP81RWb39yZRmbzeZEnV6VmL+PHOwhPo/8PP9uZVhBvE3icCUdA7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nResUAAADcAAAADwAAAAAAAAAA&#10;AAAAAAChAgAAZHJzL2Rvd25yZXYueG1sUEsFBgAAAAAEAAQA+QAAAJMDAAAAAA==&#10;" strokeweight=".1212mm"/>
                <v:line id="Line 682" o:spid="_x0000_s1630" style="position:absolute;visibility:visible;mso-wrap-style:square" from="2829,2711" to="2836,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26sYAAADcAAAADwAAAGRycy9kb3ducmV2LnhtbESPQWvCQBSE74L/YXlCL1I3KmqbuooE&#10;WlSw0CjF4yP7mgSzb0N2q/Hfu4LgcZiZb5j5sjWVOFPjSssKhoMIBHFmdcm5gsP+8/UNhPPIGivL&#10;pOBKDpaLbmeOsbYX/qFz6nMRIOxiVFB4X8dSuqwgg25ga+Lg/dnGoA+yyaVu8BLgppKjKJpKgyWH&#10;hQJrSgrKTum/UbBKjrvfr9E714f993ZCx7SfbK5KvfTa1QcIT61/hh/ttVYwns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lNurGAAAA3AAAAA8AAAAAAAAA&#10;AAAAAAAAoQIAAGRycy9kb3ducmV2LnhtbFBLBQYAAAAABAAEAPkAAACUAwAAAAA=&#10;" strokeweight=".134mm"/>
                <v:line id="Line 681" o:spid="_x0000_s1631" style="position:absolute;visibility:visible;mso-wrap-style:square" from="2832,2708" to="2839,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M8UMMAAADcAAAADwAAAGRycy9kb3ducmV2LnhtbERPy2rCQBTdF/yH4QrumonPlugoooiV&#10;QrGp4PaSuSbBzJ2QGU3q1zuLQpeH816sOlOJOzWutKxgGMUgiDOrS84VnH52r+8gnEfWWFkmBb/k&#10;YLXsvSww0bblb7qnPhchhF2CCgrv60RKlxVk0EW2Jg7cxTYGfYBNLnWDbQg3lRzF8UwaLDk0FFjT&#10;pqDsmt6MgvTRbvenz2P1uJ2/nBmOD4dsMlVq0O/WcxCeOv8v/nN/aAXjt7A2nA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jPFDDAAAA3AAAAA8AAAAAAAAAAAAA&#10;AAAAoQIAAGRycy9kb3ducmV2LnhtbFBLBQYAAAAABAAEAPkAAACRAwAAAAA=&#10;" strokeweight=".122mm"/>
                <v:line id="Line 680" o:spid="_x0000_s1632" style="position:absolute;visibility:visible;mso-wrap-style:square" from="2836,2704" to="2842,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YHA8cAAADcAAAADwAAAGRycy9kb3ducmV2LnhtbESPQWvCQBSE74X+h+UVvBSzqaXVRFeR&#10;gNIKFYwiHh/ZZxKafRuyq8Z/3y0Uehxm5htmtuhNI67UudqygpcoBkFcWF1zqeCwXw0nIJxH1thY&#10;JgV3crCYPz7MMNX2xju65r4UAcIuRQWV920qpSsqMugi2xIH72w7gz7IrpS6w1uAm0aO4vhdGqw5&#10;LFTYUlZR8Z1fjIJldvo6rkcJt4f9dvNGp/w5+7wrNXjql1MQnnr/H/5rf2gFr+M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tgcDxwAAANwAAAAPAAAAAAAA&#10;AAAAAAAAAKECAABkcnMvZG93bnJldi54bWxQSwUGAAAAAAQABAD5AAAAlQMAAAAA&#10;" strokeweight=".134mm"/>
                <v:line id="Line 679" o:spid="_x0000_s1633" style="position:absolute;visibility:visible;mso-wrap-style:square" from="2842,2704" to="2849,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neucQAAADcAAAADwAAAGRycy9kb3ducmV2LnhtbERPTWvCQBC9F/wPywi9lGajpaJpVpFA&#10;pS0oNIp4HLLTJJidDdk1if++eyj0+Hjf6WY0jeipc7VlBbMoBkFcWF1zqeB0fH9egnAeWWNjmRTc&#10;ycFmPXlIMdF24G/qc1+KEMIuQQWV920ipSsqMugi2xIH7sd2Bn2AXSl1h0MIN42cx/FCGqw5NFTY&#10;UlZRcc1vRsE2u+zPu/mK29Px8PVKl/wp+7wr9Tgdt28gPI3+X/zn/tAKXpZ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d65xAAAANwAAAAPAAAAAAAAAAAA&#10;AAAAAKECAABkcnMvZG93bnJldi54bWxQSwUGAAAAAAQABAD5AAAAkgMAAAAA&#10;" strokeweight=".134mm"/>
                <v:line id="Line 678" o:spid="_x0000_s1634" style="position:absolute;visibility:visible;mso-wrap-style:square" from="2849,2697" to="285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7IsYAAADcAAAADwAAAGRycy9kb3ducmV2LnhtbESPQWvCQBSE7wX/w/KEXkQ3KpU0dRUJ&#10;WKqgYJTi8ZF9TYLZtyG71fjv3YLQ4zAz3zDzZWdqcaXWVZYVjEcRCOLc6ooLBafjehiDcB5ZY22Z&#10;FNzJwXLRe5ljou2ND3TNfCEChF2CCkrvm0RKl5dk0I1sQxy8H9sa9EG2hdQt3gLc1HISRTNpsOKw&#10;UGJDaUn5Jfs1Clbpeff9OXnn5nTcb9/onA3SzV2p1363+gDhqfP/4Wf7SyuYxm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VeyLGAAAA3AAAAA8AAAAAAAAA&#10;AAAAAAAAoQIAAGRycy9kb3ducmV2LnhtbFBLBQYAAAAABAAEAPkAAACUAwAAAAA=&#10;" strokeweight=".134mm"/>
                <v:line id="Line 677" o:spid="_x0000_s1635" style="position:absolute;visibility:visible;mso-wrap-style:square" from="2856,2697" to="286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lVccAAADcAAAADwAAAGRycy9kb3ducmV2LnhtbESPQWvCQBSE7wX/w/IEL6VuGqnY1E2Q&#10;QEULLRileHxkn0kw+zZkV43/vlso9DjMzDfMMhtMK67Uu8aygudpBIK4tLrhSsFh//60AOE8ssbW&#10;Mim4k4MsHT0sMdH2xju6Fr4SAcIuQQW1910ipStrMuimtiMO3sn2Bn2QfSV1j7cAN62Mo2guDTYc&#10;FmrsKK+pPBcXo2CVHz+/1/Erd4f918cLHYvHfHtXajIeVm8gPA3+P/zX3mgFs0U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VVxwAAANwAAAAPAAAAAAAA&#10;AAAAAAAAAKECAABkcnMvZG93bnJldi54bWxQSwUGAAAAAAQABAD5AAAAlQMAAAAA&#10;" strokeweight=".134mm"/>
                <v:line id="Line 676" o:spid="_x0000_s1636" style="position:absolute;visibility:visible;mso-wrap-style:square" from="2863,2697" to="2870,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tAzsYAAADcAAAADwAAAGRycy9kb3ducmV2LnhtbESPQWvCQBSE7wX/w/IEL1I3Ki1p6ioS&#10;UFSw0CjF4yP7mgSzb0N21fjv3YLQ4zAz3zCzRWdqcaXWVZYVjEcRCOLc6ooLBcfD6jUG4Tyyxtoy&#10;KbiTg8W89zLDRNsbf9M184UIEHYJKii9bxIpXV6SQTeyDXHwfm1r0AfZFlK3eAtwU8tJFL1LgxWH&#10;hRIbSkvKz9nFKFimp/3PevLBzfHwtXujUzZMt3elBv1u+QnCU+f/w8/2RiuYxl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LQM7GAAAA3AAAAA8AAAAAAAAA&#10;AAAAAAAAoQIAAGRycy9kb3ducmV2LnhtbFBLBQYAAAAABAAEAPkAAACUAwAAAAA=&#10;" strokeweight=".134mm"/>
                <v:line id="Line 675" o:spid="_x0000_s1637" style="position:absolute;visibility:visible;mso-wrap-style:square" from="2870,2691" to="2877,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YusYAAADcAAAADwAAAGRycy9kb3ducmV2LnhtbESPQWvCQBSE74L/YXmCl6IbtRUbXUUC&#10;ihVaaJTi8ZF9JsHs25BdNf77bqHgcZiZb5jFqjWVuFHjSssKRsMIBHFmdcm5guNhM5iBcB5ZY2WZ&#10;FDzIwWrZ7Sww1vbO33RLfS4ChF2MCgrv61hKlxVk0A1tTRy8s20M+iCbXOoG7wFuKjmOoqk0WHJY&#10;KLCmpKDskl6NgnVy+vzZjt+5Ph6+9m90Sl+Sj4dS/V67noPw1Ppn+L+90woms1f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i2LrGAAAA3AAAAA8AAAAAAAAA&#10;AAAAAAAAoQIAAGRycy9kb3ducmV2LnhtbFBLBQYAAAAABAAEAPkAAACUAwAAAAA=&#10;" strokeweight=".134mm"/>
                <v:line id="Line 674" o:spid="_x0000_s1638" style="position:absolute;visibility:visible;mso-wrap-style:square" from="2877,2691" to="2884,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59IcYAAADcAAAADwAAAGRycy9kb3ducmV2LnhtbESPQWvCQBSE74L/YXmCl1I3Wixp6ioS&#10;UKpgoVGKx0f2NQlm34bsqvHfu0LB4zAz3zCzRWdqcaHWVZYVjEcRCOLc6ooLBYf96jUG4Tyyxtoy&#10;KbiRg8W835thou2Vf+iS+UIECLsEFZTeN4mULi/JoBvZhjh4f7Y16INsC6lbvAa4qeUkit6lwYrD&#10;QokNpSXlp+xsFCzT4+53Pfng5rD/3k7pmL2km5tSw0G3/AThqfPP8H/7Syt4i6f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ufSHGAAAA3AAAAA8AAAAAAAAA&#10;AAAAAAAAoQIAAGRycy9kb3ducmV2LnhtbFBLBQYAAAAABAAEAPkAAACUAwAAAAA=&#10;" strokeweight=".134mm"/>
                <v:line id="Line 673" o:spid="_x0000_s1639" style="position:absolute;visibility:visible;mso-wrap-style:square" from="2884,2691" to="2891,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VsYAAADcAAAADwAAAGRycy9kb3ducmV2LnhtbESPQWvCQBSE74L/YXmCF6kbLZU0dRUJ&#10;KFWw0CjF4yP7mgSzb0N21fjvXaHQ4zAz3zDzZWdqcaXWVZYVTMYRCOLc6ooLBcfD+iUG4Tyyxtoy&#10;KbiTg+Wi35tjou2Nv+ma+UIECLsEFZTeN4mULi/JoBvbhjh4v7Y16INsC6lbvAW4qeU0imbSYMVh&#10;ocSG0pLyc3YxClbpaf+zmb5zczx87d7olI3S7V2p4aBbfYDw1Pn/8F/7Uyt4jW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841bGAAAA3AAAAA8AAAAAAAAA&#10;AAAAAAAAoQIAAGRycy9kb3ducmV2LnhtbFBLBQYAAAAABAAEAPkAAACUAwAAAAA=&#10;" strokeweight=".134mm"/>
                <v:line id="Line 672" o:spid="_x0000_s1640" style="position:absolute;visibility:visible;mso-wrap-style:square" from="2891,2691" to="289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GzcYAAADcAAAADwAAAGRycy9kb3ducmV2LnhtbESPQWvCQBSE74L/YXmCl6IblVYbXUUC&#10;ihVaaJTi8ZF9JsHs25BdNf77bqHgcZiZb5jFqjWVuFHjSssKRsMIBHFmdcm5guNhM5iBcB5ZY2WZ&#10;FDzIwWrZ7Sww1vbO33RLfS4ChF2MCgrv61hKlxVk0A1tTRy8s20M+iCbXOoG7wFuKjmOojdpsOSw&#10;UGBNSUHZJb0aBevk9PmzHb9zfTx87V/plL4kHw+l+r12PQfhqfXP8H97pxVMZl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wRs3GAAAA3AAAAA8AAAAAAAAA&#10;AAAAAAAAoQIAAGRycy9kb3ducmV2LnhtbFBLBQYAAAAABAAEAPkAAACUAwAAAAA=&#10;" strokeweight=".134mm"/>
                <v:line id="Line 671" o:spid="_x0000_s1641" style="position:absolute;visibility:visible;mso-wrap-style:square" from="2898,2691" to="290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Sv8QAAADcAAAADwAAAGRycy9kb3ducmV2LnhtbERPTWvCQBC9F/wPywi9lGajpaJpVpFA&#10;pS0oNIp4HLLTJJidDdk1if++eyj0+Hjf6WY0jeipc7VlBbMoBkFcWF1zqeB0fH9egnAeWWNjmRTc&#10;ycFmPXlIMdF24G/qc1+KEMIuQQWV920ipSsqMugi2xIH7sd2Bn2AXSl1h0MIN42cx/FCGqw5NFTY&#10;UlZRcc1vRsE2u+zPu/mK29Px8PVKl/wp+7wr9Tgdt28gPI3+X/zn/tAKXpZ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9K/xAAAANwAAAAPAAAAAAAAAAAA&#10;AAAAAKECAABkcnMvZG93bnJldi54bWxQSwUGAAAAAAQABAD5AAAAkgMAAAAA&#10;" strokeweight=".134mm"/>
                <v:line id="Line 670" o:spid="_x0000_s1642" style="position:absolute;visibility:visible;mso-wrap-style:square" from="2905,2691" to="291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3JMYAAADcAAAADwAAAGRycy9kb3ducmV2LnhtbESPQWvCQBSE74L/YXmFXopuqigmdRUJ&#10;tNSCglFKjo/saxLMvg3ZrcZ/3xUKHoeZ+YZZrnvTiAt1rras4HUcgSAurK65VHA6vo8WIJxH1thY&#10;JgU3crBeDQdLTLS98oEumS9FgLBLUEHlfZtI6YqKDLqxbYmD92M7gz7IrpS6w2uAm0ZOomguDdYc&#10;FipsKa2oOGe/RsEmzXffH5OY29Nx/zWjPHtJtzelnp/6zRsIT71/hP/bn1rBdBHD/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jdyTGAAAA3AAAAA8AAAAAAAAA&#10;AAAAAAAAoQIAAGRycy9kb3ducmV2LnhtbFBLBQYAAAAABAAEAPkAAACUAwAAAAA=&#10;" strokeweight=".134mm"/>
                <v:line id="Line 669" o:spid="_x0000_s1643" style="position:absolute;visibility:visible;mso-wrap-style:square" from="2912,2691" to="291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IZMIAAADcAAAADwAAAGRycy9kb3ducmV2LnhtbERPTYvCMBC9L/gfwgh7EU11WdFqFCms&#10;rAsKVhGPQzO2xWZSmqj135uDsMfH+54vW1OJOzWutKxgOIhAEGdWl5wrOB5++hMQziNrrCyTgic5&#10;WC46H3OMtX3wnu6pz0UIYRejgsL7OpbSZQUZdANbEwfuYhuDPsAml7rBRwg3lRxF0VgaLDk0FFhT&#10;UlB2TW9GwSo5b0/r0ZTr42H3903ntJdsnkp9dtvVDISn1v+L3+5freBrGu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BIZMIAAADcAAAADwAAAAAAAAAAAAAA&#10;AAChAgAAZHJzL2Rvd25yZXYueG1sUEsFBgAAAAAEAAQA+QAAAJADAAAAAA==&#10;" strokeweight=".134mm"/>
                <v:line id="Line 668" o:spid="_x0000_s1644" style="position:absolute;visibility:visible;mso-wrap-style:square" from="2918,2691" to="292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t/8cAAADcAAAADwAAAGRycy9kb3ducmV2LnhtbESPQWvCQBSE70L/w/IKvUjdxKJo6hok&#10;0NIWFEykeHxkX5PQ7NuQ3Wr8911B8DjMzDfMKh1MK07Uu8aygngSgSAurW64UnAo3p4XIJxH1tha&#10;JgUXcpCuH0YrTLQ9855Oua9EgLBLUEHtfZdI6cqaDLqJ7YiD92N7gz7IvpK6x3OAm1ZOo2guDTYc&#10;FmrsKKup/M3/jIJNdtx+v0+X3B2K3deMjvk4+7wo9fQ4bF5BeBr8PXxrf2gFL8sY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zO3/xwAAANwAAAAPAAAAAAAA&#10;AAAAAAAAAKECAABkcnMvZG93bnJldi54bWxQSwUGAAAAAAQABAD5AAAAlQMAAAAA&#10;" strokeweight=".134mm"/>
                <v:line id="Line 667" o:spid="_x0000_s1645" style="position:absolute;visibility:visible;mso-wrap-style:square" from="2925,2691" to="293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5ziMcAAADcAAAADwAAAGRycy9kb3ducmV2LnhtbESPQWvCQBSE70L/w/KEXqTZNEWpaVaR&#10;QEtbUDBK8fjIPpPQ7NuQ3Wr8911B8DjMzDdMthxMK07Uu8aygucoBkFcWt1wpWC/e396BeE8ssbW&#10;Mim4kIPl4mGUYartmbd0KnwlAoRdigpq77tUSlfWZNBFtiMO3tH2Bn2QfSV1j+cAN61M4ngmDTYc&#10;FmrsKK+p/C3+jIJVflj/fCRz7va7zfeUDsUk/7oo9TgeVm8gPA3+Hr61P7WCl3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nOIxwAAANwAAAAPAAAAAAAA&#10;AAAAAAAAAKECAABkcnMvZG93bnJldi54bWxQSwUGAAAAAAQABAD5AAAAlQMAAAAA&#10;" strokeweight=".134mm"/>
                <v:line id="Line 666" o:spid="_x0000_s1646" style="position:absolute;visibility:visible;mso-wrap-style:square" from="2932,2691" to="2939,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WE8YAAADcAAAADwAAAGRycy9kb3ducmV2LnhtbESPQWvCQBSE70L/w/IKXopuqlhqdBUJ&#10;WFSw0ETE4yP7TEKzb0N2q/Hfu0LB4zAz3zDzZWdqcaHWVZYVvA8jEMS51RUXCg7ZevAJwnlkjbVl&#10;UnAjB8vFS2+OsbZX/qFL6gsRIOxiVFB638RSurwkg25oG+LgnW1r0AfZFlK3eA1wU8tRFH1IgxWH&#10;hRIbSkrKf9M/o2CVnPbHr9GUm0P2vZvQKX1Ltjel+q/dagbCU+ef4f/2RisYT8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S1hPGAAAA3AAAAA8AAAAAAAAA&#10;AAAAAAAAoQIAAGRycy9kb3ducmV2LnhtbFBLBQYAAAAABAAEAPkAAACUAwAAAAA=&#10;" strokeweight=".134mm"/>
                <v:line id="Line 665" o:spid="_x0000_s1647" style="position:absolute;visibility:visible;mso-wrap-style:square" from="2939,2691" to="294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OZ8cAAADcAAAADwAAAGRycy9kb3ducmV2LnhtbESPQWvCQBSE74X+h+UVvBSzqW3FRFeR&#10;gNIKFYwiHh/ZZxKafRuyq8Z/3y0Uehxm5htmtuhNI67UudqygpcoBkFcWF1zqeCwXw0nIJxH1thY&#10;JgV3crCYPz7MMNX2xju65r4UAcIuRQWV920qpSsqMugi2xIH72w7gz7IrpS6w1uAm0aO4ngsDdYc&#10;FipsKauo+M4vRsEyO30d16OE28N+u3mnU/6cfd6VGjz1yykIT73/D/+1P7SC1+QN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05nxwAAANwAAAAPAAAAAAAA&#10;AAAAAAAAAKECAABkcnMvZG93bnJldi54bWxQSwUGAAAAAAQABAD5AAAAlQMAAAAA&#10;" strokeweight=".134mm"/>
                <v:line id="Line 664" o:spid="_x0000_s1648" style="position:absolute;visibility:visible;mso-wrap-style:square" from="2946,2697" to="295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r/MYAAADcAAAADwAAAGRycy9kb3ducmV2LnhtbESPQWvCQBSE74X+h+UVvIhuqlhqdBUJ&#10;WFSw0ETE4yP7TEKzb0N2q/Hfu4LQ4zAz3zDzZWdqcaHWVZYVvA8jEMS51RUXCg7ZevAJwnlkjbVl&#10;UnAjB8vF68scY22v/EOX1BciQNjFqKD0vomldHlJBt3QNsTBO9vWoA+yLaRu8RrgppajKPqQBisO&#10;CyU2lJSU/6Z/RsEqOe2PX6MpN4fsezehU9pPtjelem/dagbCU+f/w8/2RisYTy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36/zGAAAA3AAAAA8AAAAAAAAA&#10;AAAAAAAAoQIAAGRycy9kb3ducmV2LnhtbFBLBQYAAAAABAAEAPkAAACUAwAAAAA=&#10;" strokeweight=".134mm"/>
                <v:line id="Line 663" o:spid="_x0000_s1649" style="position:absolute;visibility:visible;mso-wrap-style:square" from="2949,2701" to="2957,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zrQ8YAAADcAAAADwAAAGRycy9kb3ducmV2LnhtbESPQWvCQBSE74L/YXlCb7qxVqmpm1Ba&#10;SiuC2Cj0+sg+k2D2bciuJvXXdwuCx2FmvmFWaW9qcaHWVZYVTCcRCOLc6ooLBYf9x/gZhPPIGmvL&#10;pOCXHKTJcLDCWNuOv+mS+UIECLsYFZTeN7GULi/JoJvYhjh4R9sa9EG2hdQtdgFuavkYRQtpsOKw&#10;UGJDbyXlp+xsFGTX7v3zsNnV1/PP1pnpbL3On+ZKPYz61xcQnnp/D9/aX1rBbLmA/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60PGAAAA3AAAAA8AAAAAAAAA&#10;AAAAAAAAoQIAAGRycy9kb3ducmV2LnhtbFBLBQYAAAAABAAEAPkAAACUAwAAAAA=&#10;" strokeweight=".122mm"/>
                <v:line id="Line 662" o:spid="_x0000_s1650" style="position:absolute;visibility:visible;mso-wrap-style:square" from="2953,2704" to="2960,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QEMcAAADcAAAADwAAAGRycy9kb3ducmV2LnhtbESPQWvCQBSE74X+h+UVvBSzqaXVRFeR&#10;gNIKFYwiHh/ZZxKafRuyq8Z/3y0Uehxm5htmtuhNI67UudqygpcoBkFcWF1zqeCwXw0nIJxH1thY&#10;JgV3crCYPz7MMNX2xju65r4UAcIuRQWV920qpSsqMugi2xIH72w7gz7IrpS6w1uAm0aO4vhdGqw5&#10;LFTYUlZR8Z1fjIJldvo6rkcJt4f9dvNGp/w5+7wrNXjql1MQnnr/H/5rf2gFr8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adAQxwAAANwAAAAPAAAAAAAA&#10;AAAAAAAAAKECAABkcnMvZG93bnJldi54bWxQSwUGAAAAAAQABAD5AAAAlQMAAAAA&#10;" strokeweight=".134mm"/>
                <v:line id="Line 661" o:spid="_x0000_s1651" style="position:absolute;visibility:visible;mso-wrap-style:square" from="2956,2715" to="2964,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YGab4AAADcAAAADwAAAGRycy9kb3ducmV2LnhtbERPzQ7BQBC+S7zDZiQuwhbRUJaIROLA&#10;QXmASXe0je5s012Up7cHieOX73+1aU0lntS40rKC8SgCQZxZXXKu4HrZD+cgnEfWWFkmBW9ysFl3&#10;OytMtH3xmZ6pz0UIYZeggsL7OpHSZQUZdCNbEwfuZhuDPsAml7rBVwg3lZxEUSwNlhwaCqxpV1B2&#10;Tx9GwSLDdnqq09nn6EwpD4NBeowfSvV77XYJwlPr/+Kf+6AVTBdhbTgTjoBc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ZgZpvgAAANwAAAAPAAAAAAAAAAAAAAAAAKEC&#10;AABkcnMvZG93bnJldi54bWxQSwUGAAAAAAQABAD5AAAAjAMAAAAA&#10;" strokeweight=".1212mm"/>
                <v:line id="Line 660" o:spid="_x0000_s1652" style="position:absolute;visibility:visible;mso-wrap-style:square" from="2960,2718" to="2967,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rh+cYAAADcAAAADwAAAGRycy9kb3ducmV2LnhtbESPQWvCQBSE74L/YXlCL1I3KpUmdRUJ&#10;WKrQglGKx0f2mQSzb0N2q/HfuwXB4zAz3zDzZWdqcaHWVZYVjEcRCOLc6ooLBYf9+vUdhPPIGmvL&#10;pOBGDpaLfm+OibZX3tEl84UIEHYJKii9bxIpXV6SQTeyDXHwTrY16INsC6lbvAa4qeUkimbSYMVh&#10;ocSG0pLyc/ZnFKzS4/fv5yTm5rD/2b7RMRumm5tSL4Nu9QHCU+ef4Uf7SyuYxjH8nw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4fnGAAAA3AAAAA8AAAAAAAAA&#10;AAAAAAAAoQIAAGRycy9kb3ducmV2LnhtbFBLBQYAAAAABAAEAPkAAACUAwAAAAA=&#10;" strokeweight=".134mm"/>
                <v:line id="Line 659" o:spid="_x0000_s1653" style="position:absolute;visibility:visible;mso-wrap-style:square" from="2963,2729" to="2971,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OTsIAAADcAAAADwAAAGRycy9kb3ducmV2LnhtbERPTYvCMBC9C/6HMAt701RXl6UaRRRR&#10;EWS3Cl6HZmzLNpPSRFv99eYgeHy87+m8NaW4Ue0KywoG/QgEcWp1wZmC03Hd+wHhPLLG0jIpuJOD&#10;+azbmWKsbcN/dEt8JkIIuxgV5N5XsZQuzcmg69uKOHAXWxv0AdaZ1DU2IdyUchhF39JgwaEhx4qW&#10;OaX/ydUoSB7NanPa/5aP6/ngzOBrt0tHY6U+P9rFBISn1r/FL/dWKxhFYX44E46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mOTsIAAADcAAAADwAAAAAAAAAAAAAA&#10;AAChAgAAZHJzL2Rvd25yZXYueG1sUEsFBgAAAAAEAAQA+QAAAJADAAAAAA==&#10;" strokeweight=".122mm"/>
                <v:line id="Line 658" o:spid="_x0000_s1654" style="position:absolute;visibility:visible;mso-wrap-style:square" from="2967,2732" to="2974,2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y1HcUAAADcAAAADwAAAGRycy9kb3ducmV2LnhtbESPQWvCQBSE7wX/w/IEL0U3SisaXUUC&#10;ihVaMIp4fGSfSTD7NmRXjf/eLRR6HGbmG2a+bE0l7tS40rKC4SACQZxZXXKu4HhY9ycgnEfWWFkm&#10;BU9ysFx03uYYa/vgPd1Tn4sAYRejgsL7OpbSZQUZdANbEwfvYhuDPsgml7rBR4CbSo6iaCwNlhwW&#10;CqwpKSi7pjejYJWcv0+b0ZTr4+Fn90nn9D35eirV67arGQhPrf8P/7W3WsFHNIT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y1HcUAAADcAAAADwAAAAAAAAAA&#10;AAAAAAChAgAAZHJzL2Rvd25yZXYueG1sUEsFBgAAAAAEAAQA+QAAAJMDAAAAAA==&#10;" strokeweight=".134mm"/>
                <v:line id="Line 657" o:spid="_x0000_s1655" style="position:absolute;visibility:visible;mso-wrap-style:square" from="2970,2742" to="297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e1osYAAADcAAAADwAAAGRycy9kb3ducmV2LnhtbESP3WrCQBSE74W+w3IK3unGnxaJrlJa&#10;REWQGgVvD9ljEpo9G7KriT69WxC8HGbmG2a2aE0prlS7wrKCQT8CQZxaXXCm4HhY9iYgnEfWWFom&#10;BTdysJi/dWYYa9vwnq6Jz0SAsItRQe59FUvp0pwMur6tiIN3trVBH2SdSV1jE+CmlMMo+pQGCw4L&#10;OVb0nVP6l1yMguTe/KyO29/yfjntnBmMNpt0/KFU9739moLw1PpX+NleawXjaAj/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ntaLGAAAA3AAAAA8AAAAAAAAA&#10;AAAAAAAAoQIAAGRycy9kb3ducmV2LnhtbFBLBQYAAAAABAAEAPkAAACUAwAAAAA=&#10;" strokeweight=".122mm"/>
                <v:line id="Line 656" o:spid="_x0000_s1656" style="position:absolute;visibility:visible;mso-wrap-style:square" from="2970,2749" to="2977,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LM+sIAAADcAAAADwAAAGRycy9kb3ducmV2LnhtbESPzarCMBSE94LvEI7gRjT1F61GuVwQ&#10;XOjC6gMcmmNbbE5KE7X69EYQXA4z8w2z2jSmFHeqXWFZwXAQgSBOrS44U3A+bftzEM4jaywtk4In&#10;Odis260Vxto++Ej3xGciQNjFqCD3voqldGlOBt3AVsTBu9jaoA+yzqSu8RHgppSjKJpJgwWHhRwr&#10;+s8pvSY3o2CRYjM+VMn0tXemkLteL9nPbkp1O83fEoSnxv/C3/ZOK5hEY/icCUd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LM+sIAAADcAAAADwAAAAAAAAAAAAAA&#10;AAChAgAAZHJzL2Rvd25yZXYueG1sUEsFBgAAAAAEAAQA+QAAAJADAAAAAA==&#10;" strokeweight=".1212mm"/>
                <v:line id="Line 655" o:spid="_x0000_s1657" style="position:absolute;visibility:visible;mso-wrap-style:square" from="2974,2753" to="298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WhcYAAADcAAAADwAAAGRycy9kb3ducmV2LnhtbESPQWvCQBSE74L/YXlCL6VuFJWaugkS&#10;qLSFFowiHh/Z1ySYfRuyq8Z/3xUKHoeZ+YZZpb1pxIU6V1tWMBlHIIgLq2suFex37y+vIJxH1thY&#10;JgU3cpAmw8EKY22vvKVL7ksRIOxiVFB538ZSuqIig25sW+Lg/drOoA+yK6Xu8BrgppHTKFpIgzWH&#10;hQpbyioqTvnZKFhnx+/DZrrkdr/7+ZrTMX/OPm9KPY369RsIT71/hP/bH1rBLJrB/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bFoXGAAAA3AAAAA8AAAAAAAAA&#10;AAAAAAAAoQIAAGRycy9kb3ducmV2LnhtbFBLBQYAAAAABAAEAPkAAACUAwAAAAA=&#10;" strokeweight=".134mm"/>
                <v:line id="Line 654" o:spid="_x0000_s1658" style="position:absolute;visibility:visible;mso-wrap-style:square" from="2981,2760" to="329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ezHsYAAADcAAAADwAAAGRycy9kb3ducmV2LnhtbESPQWvCQBSE7wX/w/KEXqRuFJWaugkS&#10;qNhCC0YRj4/saxLMvg3ZVeO/7xaEHoeZ+YZZpb1pxJU6V1tWMBlHIIgLq2suFRz27y+vIJxH1thY&#10;JgV3cpAmg6cVxtreeEfX3JciQNjFqKDyvo2ldEVFBt3YtsTB+7GdQR9kV0rd4S3ATSOnUbSQBmsO&#10;CxW2lFVUnPOLUbDOTl/HzXTJ7WH//TmnUz7KPu5KPQ/79RsIT73/Dz/aW61gFs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Xsx7GAAAA3AAAAA8AAAAAAAAA&#10;AAAAAAAAoQIAAGRycy9kb3ducmV2LnhtbFBLBQYAAAAABAAEAPkAAACUAwAAAAA=&#10;" strokeweight=".134mm"/>
                <v:line id="Line 653" o:spid="_x0000_s1659" style="position:absolute;visibility:visible;mso-wrap-style:square" from="3623,743" to="4086,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UtacYAAADcAAAADwAAAGRycy9kb3ducmV2LnhtbESPQWvCQBSE7wX/w/KEXkrdKCo1dRMk&#10;ULGFCkYRj4/saxLMvg3ZVeO/7xaEHoeZ+YZZpr1pxJU6V1tWMB5FIIgLq2suFRz2H69vIJxH1thY&#10;JgV3cpAmg6clxtreeEfX3JciQNjFqKDyvo2ldEVFBt3ItsTB+7GdQR9kV0rd4S3ATSMnUTSXBmsO&#10;CxW2lFVUnPOLUbDKTt/H9WTB7WG//ZrRKX/JPu9KPQ/71TsIT73/Dz/aG61gGs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FLWnGAAAA3AAAAA8AAAAAAAAA&#10;AAAAAAAAoQIAAGRycy9kb3ducmV2LnhtbFBLBQYAAAAABAAEAPkAAACUAwAAAAA=&#10;" strokeweight=".134mm"/>
                <v:shape id="Freeform 652" o:spid="_x0000_s1660" style="position:absolute;left:4082;top:74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2VWcMA&#10;AADcAAAADwAAAGRycy9kb3ducmV2LnhtbESP32rCMBTG7wd7h3AG3s1kTnR0TUVkE/FC0O0BDs1Z&#10;W9aclCS29e2NIHj58f358eWr0baiJx8axxrepgoEcelMw5WG35/v1w8QISIbbB2ThgsFWBXPTzlm&#10;xg18pP4UK5FGOGSooY6xy6QMZU0Ww9R1xMn7c95iTNJX0ngc0rht5UyphbTYcCLU2NGmpvL/dLYJ&#10;slG9lNuvvR9ng1HH9+pQntdaT17G9SeISGN8hO/tndEwV0u4nUlH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2VWcMAAADcAAAADwAAAAAAAAAAAAAAAACYAgAAZHJzL2Rv&#10;d25yZXYueG1sUEsFBgAAAAAEAAQA9QAAAIgDAAAAAA==&#10;" path="m24,28r,-16l13,,,e" filled="f" strokeweight=".134mm">
                  <v:path arrowok="t" o:connecttype="custom" o:connectlocs="24,771;24,755;13,743;0,743" o:connectangles="0,0,0,0"/>
                </v:shape>
                <v:line id="Line 651" o:spid="_x0000_s1661" style="position:absolute;visibility:visible;mso-wrap-style:square" from="4113,771" to="411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YcgMIAAADcAAAADwAAAGRycy9kb3ducmV2LnhtbERPTYvCMBC9C/6HMMJeZE0Vld1qFCms&#10;uIKCVRaPQzO2xWZSmqj1328OgsfH+54vW1OJOzWutKxgOIhAEGdWl5wrOB1/Pr9AOI+ssbJMCp7k&#10;YLnoduYYa/vgA91Tn4sQwi5GBYX3dSylywoy6Aa2Jg7cxTYGfYBNLnWDjxBuKjmKoqk0WHJoKLCm&#10;pKDsmt6MglVy3v2tR99cn4777YTOaT/5fSr10WtXMxCeWv8Wv9wbrWAchbX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YcgMIAAADcAAAADwAAAAAAAAAAAAAA&#10;AAChAgAAZHJzL2Rvd25yZXYueG1sUEsFBgAAAAAEAAQA+QAAAJADAAAAAA==&#10;" strokeweight=".134mm"/>
                <v:line id="Line 650" o:spid="_x0000_s1662" style="position:absolute;visibility:visible;mso-wrap-style:square" from="4486,998" to="448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q5G8cAAADcAAAADwAAAGRycy9kb3ducmV2LnhtbESPQWvCQBSE7wX/w/IKXqRuKlZqdBUJ&#10;tNRCCyYiHh/Z1ySYfRuyq0n+fbcg9DjMzDfMetubWtyodZVlBc/TCARxbnXFhYJj9vb0CsJ5ZI21&#10;ZVIwkIPtZvSwxljbjg90S30hAoRdjApK75tYSpeXZNBNbUMcvB/bGvRBtoXULXYBbmo5i6KFNFhx&#10;WCixoaSk/JJejYJdcv46vc+W3Byz788XOqeTZD8oNX7sdysQnnr/H763P7SCebSE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GrkbxwAAANwAAAAPAAAAAAAA&#10;AAAAAAAAAKECAABkcnMvZG93bnJldi54bWxQSwUGAAAAAAQABAD5AAAAlQMAAAAA&#10;" strokeweight=".134mm"/>
                <v:shape id="Freeform 649" o:spid="_x0000_s1663" style="position:absolute;left:4455;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b8MAA&#10;AADcAAAADwAAAGRycy9kb3ducmV2LnhtbERPzWoCMRC+F/oOYQq91cQfpGyNItJK8SBo+wDDZtxd&#10;3EyWJO5u375zEDx+fP+rzehb1VNMTWAL04kBRVwG13Bl4ffn6+0dVMrIDtvAZOGPEmzWz08rLFwY&#10;+ET9OVdKQjgVaKHOuSu0TmVNHtMkdMTCXUL0mAXGSruIg4T7Vs+MWWqPDUtDjR3taiqv55uXkp3p&#10;td5/HuI4G5w5zatjedta+/oybj9AZRrzQ3x3fzsLi6n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b8MAAAADcAAAADwAAAAAAAAAAAAAAAACYAgAAZHJzL2Rvd25y&#10;ZXYueG1sUEsFBgAAAAAEAAQA9QAAAIUDAAAAAA==&#10;" path="m24,27r,-15l13,,,e" filled="f" strokeweight=".134mm">
                  <v:path arrowok="t" o:connecttype="custom" o:connectlocs="24,867;24,852;13,840;0,840" o:connectangles="0,0,0,0"/>
                </v:shape>
                <v:line id="Line 648" o:spid="_x0000_s1664" style="position:absolute;visibility:visible;mso-wrap-style:square" from="4459,840" to="445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UjwMcAAADcAAAADwAAAGRycy9kb3ducmV2LnhtbESPQWvCQBSE7wX/w/IEL6VuIq200VUk&#10;oNhCC0YpHh/ZZxLMvg3Z1ST/vlso9DjMzDfMct2bWtypdZVlBfE0AkGcW11xoeB03D69gnAeWWNt&#10;mRQM5GC9Gj0sMdG24wPdM1+IAGGXoILS+yaR0uUlGXRT2xAH72Jbgz7ItpC6xS7ATS1nUTSXBisO&#10;CyU2lJaUX7ObUbBJz5/fu9kbN6fj18cLnbPH9H1QajLuNwsQnnr/H/5r77WC5ziG3zPh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tSPAxwAAANwAAAAPAAAAAAAA&#10;AAAAAAAAAKECAABkcnMvZG93bnJldi54bWxQSwUGAAAAAAQABAD5AAAAlQMAAAAA&#10;" strokeweight=".134mm"/>
                <v:shape id="Freeform 647" o:spid="_x0000_s1665" style="position:absolute;left:301;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gHMIA&#10;AADcAAAADwAAAGRycy9kb3ducmV2LnhtbESP3YrCMBCF7xd8hzCCd2tiXUSqUUTcZdkLwZ8HGJqx&#10;LTaTksS2+/abBcHLw/n5OOvtYBvRkQ+1Yw2zqQJBXDhTc6nhevl8X4IIEdlg45g0/FKA7Wb0tsbc&#10;uJ5P1J1jKdIIhxw1VDG2uZShqMhimLqWOHk35y3GJH0pjcc+jdtGZkotpMWaE6HClvYVFffzwybI&#10;XnVSfh1+/JD1Rp3m5bF47LSejIfdCkSkIb7Cz/a30fAxy+D/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6AcwgAAANwAAAAPAAAAAAAAAAAAAAAAAJgCAABkcnMvZG93&#10;bnJldi54bWxQSwUGAAAAAAQABAD1AAAAhwMAAAAA&#10;" path="m24,l11,,,12,,27e" filled="f" strokeweight=".134mm">
                  <v:path arrowok="t" o:connecttype="custom" o:connectlocs="24,840;11,840;0,852;0,867" o:connectangles="0,0,0,0"/>
                </v:shape>
                <v:line id="Line 646" o:spid="_x0000_s1666" style="position:absolute;visibility:visible;mso-wrap-style:square" from="301,867" to="301,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sYLMcAAADcAAAADwAAAGRycy9kb3ducmV2LnhtbESPQWvCQBSE7wX/w/IEL9JstFra1FUk&#10;YGkFC41Scnxkn0kw+zZktxr/fVcQehxm5htmsepNI87UudqygkkUgyAurK65VHDYbx5fQDiPrLGx&#10;TAqu5GC1HDwsMNH2wt90znwpAoRdggoq79tESldUZNBFtiUO3tF2Bn2QXSl1h5cAN42cxvGzNFhz&#10;WKiwpbSi4pT9GgXrNN/9vE9fuT3sv7ZzyrNx+nlVajTs128gPPX+P3xvf2gFs8kT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KxgsxwAAANwAAAAPAAAAAAAA&#10;AAAAAAAAAKECAABkcnMvZG93bnJldi54bWxQSwUGAAAAAAQABAD5AAAAlQMAAAAA&#10;" strokeweight=".134mm"/>
                <v:line id="Line 645" o:spid="_x0000_s1667" style="position:absolute;visibility:visible;mso-wrap-style:square" from="1889,812" to="188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AWMYAAADcAAAADwAAAGRycy9kb3ducmV2LnhtbESPQWvCQBSE7wX/w/IEL6VulFRs6ioS&#10;UNqCglGKx0f2mQSzb0N2NfHfdwuFHoeZ+YZZrHpTizu1rrKsYDKOQBDnVldcKDgdNy9zEM4ja6wt&#10;k4IHOVgtB08LTLTt+ED3zBciQNglqKD0vkmkdHlJBt3YNsTBu9jWoA+yLaRusQtwU8tpFM2kwYrD&#10;QokNpSXl1+xmFKzT8+57O33j5nTcf73SOXtOPx9KjYb9+h2Ep97/h//aH1pBPInh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gFjGAAAA3AAAAA8AAAAAAAAA&#10;AAAAAAAAoQIAAGRycy9kb3ducmV2LnhtbFBLBQYAAAAABAAEAPkAAACUAwAAAAA=&#10;" strokeweight=".134mm"/>
                <v:shape id="Freeform 644" o:spid="_x0000_s1668" style="position:absolute;left:1858;top:87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4aMMA&#10;AADcAAAADwAAAGRycy9kb3ducmV2LnhtbESP32rCMBTG7wd7h3AGu5uJTofUpiKyDfFC0PkAh+bY&#10;ljUnJYlt9/aLIHj58f358eXr0baiJx8axxqmEwWCuHSm4UrD+efrbQkiRGSDrWPS8EcB1sXzU46Z&#10;cQMfqT/FSqQRDhlqqGPsMilDWZPFMHEdcfIuzluMSfpKGo9DGretnCn1IS02nAg1drStqfw9XW2C&#10;bFUv5ffn3o+zwajje3UorxutX1/GzQpEpDE+wvf2zmiYTxdwO5OO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4aMMAAADcAAAADwAAAAAAAAAAAAAAAACYAgAAZHJzL2Rv&#10;d25yZXYueG1sUEsFBgAAAAAEAAQA9QAAAIgDAAAAAA==&#10;" path="m,28r14,l25,15,25,e" filled="f" strokeweight=".134mm">
                  <v:path arrowok="t" o:connecttype="custom" o:connectlocs="0,902;14,902;25,889;25,874" o:connectangles="0,0,0,0"/>
                </v:shape>
                <v:shape id="Freeform 643" o:spid="_x0000_s1669" style="position:absolute;left:1392;top:90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mH8IA&#10;AADcAAAADwAAAGRycy9kb3ducmV2LnhtbESP3YrCMBCF7wXfIYywd5r4g0jXKCK7snghqPsAQzO2&#10;xWZSkth2334jCF4ezs/HWW97W4uWfKgca5hOFAji3JmKCw2/1+/xCkSIyAZrx6ThjwJsN8PBGjPj&#10;Oj5Te4mFSCMcMtRQxthkUoa8JIth4hri5N2ctxiT9IU0Hrs0bms5U2opLVacCCU2tC8pv18eNkH2&#10;qpXy8HX0/awz6jwvTvljp/XHqN99gojUx3f41f4xGhbTJTzPp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KYfwgAAANwAAAAPAAAAAAAAAAAAAAAAAJgCAABkcnMvZG93&#10;bnJldi54bWxQSwUGAAAAAAQABAD1AAAAhwMAAAAA&#10;" path="m24,l11,,,12,,27e" filled="f" strokeweight=".134mm">
                  <v:path arrowok="t" o:connecttype="custom" o:connectlocs="24,902;11,902;0,914;0,929" o:connectangles="0,0,0,0"/>
                </v:shape>
                <v:line id="Line 642" o:spid="_x0000_s1670" style="position:absolute;visibility:visible;mso-wrap-style:square" from="1392,929" to="1392,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AeL8cAAADcAAAADwAAAGRycy9kb3ducmV2LnhtbESPQWvCQBSE7wX/w/IEL9JslGrb1FUk&#10;YGkFC41Scnxkn0kw+zZktxr/fVcQehxm5htmsepNI87UudqygkkUgyAurK65VHDYbx5fQDiPrLGx&#10;TAqu5GC1HDwsMNH2wt90znwpAoRdggoq79tESldUZNBFtiUO3tF2Bn2QXSl1h5cAN42cxvFcGqw5&#10;LFTYUlpRccp+jYJ1mu9+3qev3B72X9sZ5dk4/bwqNRr26zcQnnr/H763P7SCp8kz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EB4vxwAAANwAAAAPAAAAAAAA&#10;AAAAAAAAAKECAABkcnMvZG93bnJldi54bWxQSwUGAAAAAAQABAD5AAAAlQMAAAAA&#10;" strokeweight=".134mm"/>
                <v:line id="Line 641" o:spid="_x0000_s1671" style="position:absolute;visibility:visible;mso-wrap-style:square" from="1682,1254" to="200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KXcQAAADcAAAADwAAAGRycy9kb3ducmV2LnhtbERPTWvCQBC9F/wPywi9FN0ktFJT1xAC&#10;lbag0CjF45Adk2B2NmRXjf++eyj0+Hjfq2w0nbjS4FrLCuJ5BIK4srrlWsFh/z57BeE8ssbOMim4&#10;k4NsPXlYYartjb/pWvpahBB2KSpovO9TKV3VkEE3tz1x4E52MOgDHGqpB7yFcNPJJIoW0mDLoaHB&#10;noqGqnN5MQry4rj92SRL7g/73dcLHcun4vOu1ON0zN9AeBr9v/jP/aEVPMd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4pdxAAAANwAAAAPAAAAAAAAAAAA&#10;AAAAAKECAABkcnMvZG93bnJldi54bWxQSwUGAAAAAAQABAD5AAAAkgMAAAAA&#10;" strokeweight=".134mm"/>
                <v:line id="Line 640" o:spid="_x0000_s1672" style="position:absolute;visibility:visible;mso-wrap-style:square" from="1996,1251" to="200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qxDscAAADcAAAADwAAAGRycy9kb3ducmV2LnhtbESP3WrCQBSE7wXfYTlC75pN/Clt6iqi&#10;FCtCaVOht4fsaRLMng3Z1USfvisUvBxm5htmvuxNLc7UusqygiSKQRDnVldcKDh8vz0+g3AeWWNt&#10;mRRcyMFyMRzMMdW24y86Z74QAcIuRQWl900qpctLMugi2xAH79e2Bn2QbSF1i12Am1qO4/hJGqw4&#10;LJTY0Lqk/JidjILs2m22h/1nfT39fDiTTHa7fDpT6mHUr15BeOr9PfzfftcKpskL3M6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WrEOxwAAANwAAAAPAAAAAAAA&#10;AAAAAAAAAKECAABkcnMvZG93bnJldi54bWxQSwUGAAAAAAQABAD5AAAAlQMAAAAA&#10;" strokeweight=".122mm"/>
                <v:line id="Line 639" o:spid="_x0000_s1673" style="position:absolute;visibility:visible;mso-wrap-style:square" from="2000,1247" to="200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VM5sQAAADcAAAADwAAAGRycy9kb3ducmV2LnhtbERPTWvCQBC9F/wPywheSt0YqtTUTZCA&#10;0gotGEU8DtlpEszOhuyq8d93D4UeH+97lQ2mFTfqXWNZwWwagSAurW64UnA8bF7eQDiPrLG1TAoe&#10;5CBLR08rTLS9855uha9ECGGXoILa+y6R0pU1GXRT2xEH7sf2Bn2AfSV1j/cQbloZR9FCGmw4NNTY&#10;UV5TeSmuRsE6P3+dtvGSu+Phezenc/Gcfz6UmoyH9TsIT4P/F/+5P7SC1zj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UzmxAAAANwAAAAPAAAAAAAAAAAA&#10;AAAAAKECAABkcnMvZG93bnJldi54bWxQSwUGAAAAAAQABAD5AAAAkgMAAAAA&#10;" strokeweight=".134mm"/>
                <v:line id="Line 638" o:spid="_x0000_s1674" style="position:absolute;visibility:visible;mso-wrap-style:square" from="2003,1237" to="20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3tccAAADcAAAADwAAAGRycy9kb3ducmV2LnhtbESP3WrCQBSE74W+w3IKvdNN/CklzSpF&#10;kVYEaVOht4fsaRKaPRuyG5P69K4geDnMzDdMuhpMLU7UusqygngSgSDOra64UHD83o5fQDiPrLG2&#10;TAr+ycFq+TBKMdG25y86Zb4QAcIuQQWl900ipctLMugmtiEO3q9tDfog20LqFvsAN7WcRtGzNFhx&#10;WCixoXVJ+V/WGQXZud+8H/ef9bn7OTgTz3a7fL5Q6ulxeHsF4Wnw9/Ct/aEVzKcxXM+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QHe1xwAAANwAAAAPAAAAAAAA&#10;AAAAAAAAAKECAABkcnMvZG93bnJldi54bWxQSwUGAAAAAAQABAD5AAAAlQMAAAAA&#10;" strokeweight=".122mm"/>
                <v:line id="Line 637" o:spid="_x0000_s1675" style="position:absolute;visibility:visible;mso-wrap-style:square" from="2003,1230" to="201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s1AcUAAADcAAAADwAAAGRycy9kb3ducmV2LnhtbESPQWuDQBSE74H8h+UVeglxjU0lsa4S&#10;AoUc0kNsfsDDfVWp+1bcNbH99d1CocdhZr5h8nI2vbjR6DrLCjZRDIK4trrjRsH1/XW9A+E8ssbe&#10;Min4IgdlsVzkmGl75wvdKt+IAGGXoYLW+yGT0tUtGXSRHYiD92FHgz7IsZF6xHuAm14mcZxKgx2H&#10;hRYHOrZUf1aTUbCvcX56G6rn77MznTytVtU5nZR6fJgPLyA8zf4//Nc+aQXbJIHfM+EIy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s1AcUAAADcAAAADwAAAAAAAAAA&#10;AAAAAAChAgAAZHJzL2Rvd25yZXYueG1sUEsFBgAAAAAEAAQA+QAAAJMDAAAAAA==&#10;" strokeweight=".1212mm"/>
                <v:line id="Line 636" o:spid="_x0000_s1676" style="position:absolute;visibility:visible;mso-wrap-style:square" from="2003,1223" to="201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MWcUAAADcAAAADwAAAGRycy9kb3ducmV2LnhtbESP3WrCQBSE7wt9h+UUeqcb/4pEVykV&#10;qSKIjYK3h+wxCWbPhuxqok/vCkIvh5n5hpnOW1OKK9WusKyg141AEKdWF5wpOOyXnTEI55E1lpZJ&#10;wY0czGfvb1OMtW34j66Jz0SAsItRQe59FUvp0pwMuq6tiIN3srVBH2SdSV1jE+CmlP0o+pIGCw4L&#10;OVb0k1N6Ti5GQXJvFr+Hza68X45bZ3qD9TodjpT6/Gi/JyA8tf4//GqvtIJhfwD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5MWcUAAADcAAAADwAAAAAAAAAA&#10;AAAAAAChAgAAZHJzL2Rvd25yZXYueG1sUEsFBgAAAAAEAAQA+QAAAJMDAAAAAA==&#10;" strokeweight=".122mm"/>
                <v:line id="Line 635" o:spid="_x0000_s1677" style="position:absolute;visibility:visible;mso-wrap-style:square" from="2007,1220" to="201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5K5cYAAADcAAAADwAAAGRycy9kb3ducmV2LnhtbESPQWvCQBSE7wX/w/KEXkQ3BisaXUUC&#10;La3QglHE4yP7TILZtyG71fjv3YLQ4zAz3zDLdWdqcaXWVZYVjEcRCOLc6ooLBYf9+3AGwnlkjbVl&#10;UnAnB+tV72WJibY33tE184UIEHYJKii9bxIpXV6SQTeyDXHwzrY16INsC6lbvAW4qWUcRVNpsOKw&#10;UGJDaUn5Jfs1Cjbp6fv4Ec+5Oex/tm90ygbp112p1363WYDw1Pn/8LP9qRVM4g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uSuXGAAAA3AAAAA8AAAAAAAAA&#10;AAAAAAAAoQIAAGRycy9kb3ducmV2LnhtbFBLBQYAAAAABAAEAPkAAACUAwAAAAA=&#10;" strokeweight=".134mm"/>
                <v:line id="Line 634" o:spid="_x0000_s1678" style="position:absolute;visibility:visible;mso-wrap-style:square" from="2010,1216" to="201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txtsYAAADcAAAADwAAAGRycy9kb3ducmV2LnhtbESPQWvCQBSE7wX/w/KE3pqNVovEbEQs&#10;pRVBbBS8PrKvSWj2bciuJvXXd4VCj8PMfMOkq8E04kqdqy0rmEQxCOLC6ppLBafj29MChPPIGhvL&#10;pOCHHKyy0UOKibY9f9I196UIEHYJKqi8bxMpXVGRQRfZljh4X7Yz6IPsSqk77APcNHIaxy/SYM1h&#10;ocKWNhUV3/nFKMhv/ev7aXdobpfz3pnJ83ZbzOZKPY6H9RKEp8H/h//aH1rBbDqH+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7cbbGAAAA3AAAAA8AAAAAAAAA&#10;AAAAAAAAoQIAAGRycy9kb3ducmV2LnhtbFBLBQYAAAAABAAEAPkAAACUAwAAAAA=&#10;" strokeweight=".122mm"/>
                <v:line id="Line 633" o:spid="_x0000_s1679" style="position:absolute;visibility:visible;mso-wrap-style:square" from="2010,1209" to="201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nvwcYAAADcAAAADwAAAGRycy9kb3ducmV2LnhtbESPQWvCQBSE7wX/w/KE3pqN1orEbEQs&#10;pRVB2ih4fWRfk9Ds25BdTeqv7woFj8PMfMOkq8E04kKdqy0rmEQxCOLC6ppLBcfD29MChPPIGhvL&#10;pOCXHKyy0UOKibY9f9El96UIEHYJKqi8bxMpXVGRQRfZljh437Yz6IPsSqk77APcNHIax3NpsOaw&#10;UGFLm4qKn/xsFOTX/vX9uPtsrufT3pnJ83ZbzF6UehwP6yUIT4O/h//bH1rBbDqH25lwBG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p78HGAAAA3AAAAA8AAAAAAAAA&#10;AAAAAAAAoQIAAGRycy9kb3ducmV2LnhtbFBLBQYAAAAABAAEAPkAAACUAwAAAAA=&#10;" strokeweight=".122mm"/>
                <v:line id="Line 632" o:spid="_x0000_s1680" style="position:absolute;visibility:visible;mso-wrap-style:square" from="2014,1206" to="202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zUksYAAADcAAAADwAAAGRycy9kb3ducmV2LnhtbESPQWvCQBSE7wX/w/IEL6VuDK2t0VUk&#10;oNRChUYRj4/sMwlm34bsqvHfu4VCj8PMfMPMFp2pxZVaV1lWMBpGIIhzqysuFOx3q5cPEM4ja6wt&#10;k4I7OVjMe08zTLS98Q9dM1+IAGGXoILS+yaR0uUlGXRD2xAH72Rbgz7ItpC6xVuAm1rGUTSWBisO&#10;CyU2lJaUn7OLUbBMj9+HdTzhZr/bfr3RMXtON3elBv1uOQXhqfP/4b/2p1bwG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81JLGAAAA3AAAAA8AAAAAAAAA&#10;AAAAAAAAoQIAAGRycy9kb3ducmV2LnhtbFBLBQYAAAAABAAEAPkAAACUAwAAAAA=&#10;" strokeweight=".134mm"/>
                <v:line id="Line 631" o:spid="_x0000_s1681" style="position:absolute;visibility:visible;mso-wrap-style:square" from="2017,1202" to="202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eKMQAAADcAAAADwAAAGRycy9kb3ducmV2LnhtbERPTWvCQBC9F/oflin01my0WiS6CaKI&#10;ilDaGPA6ZKdJaHY2ZFeT+uu7h0KPj/e9ykbTihv1rrGsYBLFIIhLqxuuFBTn3csChPPIGlvLpOCH&#10;HGTp48MKE20H/qRb7isRQtglqKD2vkukdGVNBl1kO+LAfdneoA+wr6TucQjhppXTOH6TBhsODTV2&#10;tKmp/M6vRkF+H7b74vTR3q+Xd2cmr8djOZsr9fw0rpcgPI3+X/znPmgFs2lYG86EIy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t4oxAAAANwAAAAPAAAAAAAAAAAA&#10;AAAAAKECAABkcnMvZG93bnJldi54bWxQSwUGAAAAAAQABAD5AAAAkgMAAAAA&#10;" strokeweight=".122mm"/>
                <v:line id="Line 630" o:spid="_x0000_s1682" style="position:absolute;visibility:visible;mso-wrap-style:square" from="2021,1199" to="202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le8cAAADcAAAADwAAAGRycy9kb3ducmV2LnhtbESPQWvCQBSE70L/w/KEXqTZNFSpaVaR&#10;QEtbUDBK8fjIPpPQ7NuQ3Wr8911B8DjMzDdMthxMK07Uu8aygucoBkFcWt1wpWC/e396BeE8ssbW&#10;Mim4kIPl4mGUYartmbd0KnwlAoRdigpq77tUSlfWZNBFtiMO3tH2Bn2QfSV1j+cAN61M4ngmDTYc&#10;FmrsKK+p/C3+jIJVflj/fCRz7va7zfeUDsUk/7oo9TgeVm8gPA3+Hr61P7WCl2Q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r+V7xwAAANwAAAAPAAAAAAAA&#10;AAAAAAAAAKECAABkcnMvZG93bnJldi54bWxQSwUGAAAAAAQABAD5AAAAlQMAAAAA&#10;" strokeweight=".134mm"/>
                <v:line id="Line 629" o:spid="_x0000_s1683" style="position:absolute;visibility:visible;mso-wrap-style:square" from="2028,1199" to="2034,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aO8MAAADcAAAADwAAAGRycy9kb3ducmV2LnhtbERPTWvCQBC9F/oflil4Ed1orWh0FQlY&#10;VGihiYjHITtNQrOzIbtq/PfuQejx8b6X687U4kqtqywrGA0jEMS51RUXCo7ZdjAD4TyyxtoyKbiT&#10;g/Xq9WWJsbY3/qFr6gsRQtjFqKD0vomldHlJBt3QNsSB+7WtQR9gW0jd4i2Em1qOo2gqDVYcGkps&#10;KCkp/0svRsEmOX+dPsdzbo7Z9+GDzmk/2d+V6r11mwUIT53/Fz/dO61g8h7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M2jvDAAAA3AAAAA8AAAAAAAAAAAAA&#10;AAAAoQIAAGRycy9kb3ducmV2LnhtbFBLBQYAAAAABAAEAPkAAACRAwAAAAA=&#10;" strokeweight=".134mm"/>
                <v:line id="Line 628" o:spid="_x0000_s1684" style="position:absolute;visibility:visible;mso-wrap-style:square" from="2034,1192" to="204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B/oMcAAADcAAAADwAAAGRycy9kb3ducmV2LnhtbESPQWvCQBSE7wX/w/IEL9JstFra1FUk&#10;YGkFC41Scnxkn0kw+zZktxr/fVcQehxm5htmsepNI87UudqygkkUgyAurK65VHDYbx5fQDiPrLGx&#10;TAqu5GC1HDwsMNH2wt90znwpAoRdggoq79tESldUZNBFtiUO3tF2Bn2QXSl1h5cAN42cxvGzNFhz&#10;WKiwpbSi4pT9GgXrNN/9vE9fuT3sv7ZzyrNx+nlVajTs128gPPX+P3xvf2gFs6cJ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AH+gxwAAANwAAAAPAAAAAAAA&#10;AAAAAAAAAKECAABkcnMvZG93bnJldi54bWxQSwUGAAAAAAQABAD5AAAAlQMAAAAA&#10;" strokeweight=".134mm"/>
                <v:line id="Line 627" o:spid="_x0000_s1685" style="position:absolute;visibility:visible;mso-wrap-style:square" from="2041,1192" to="204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Lh18YAAADcAAAADwAAAGRycy9kb3ducmV2LnhtbESPQWvCQBSE7wX/w/IEL6VuTGup0VUk&#10;oNRChUYRj4/sMwlm34bsqvHfu4VCj8PMfMPMFp2pxZVaV1lWMBpGIIhzqysuFOx3q5cPEM4ja6wt&#10;k4I7OVjMe08zTLS98Q9dM1+IAGGXoILS+yaR0uUlGXRD2xAH72Rbgz7ItpC6xVuAm1rGUfQuDVYc&#10;FkpsKC0pP2cXo2CZHr8P63jCzX63/RrTMXtON3elBv1uOQXhqfP/4b/2p1bw9h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S4dfGAAAA3AAAAA8AAAAAAAAA&#10;AAAAAAAAoQIAAGRycy9kb3ducmV2LnhtbFBLBQYAAAAABAAEAPkAAACUAwAAAAA=&#10;" strokeweight=".134mm"/>
                <v:line id="Line 626" o:spid="_x0000_s1686" style="position:absolute;visibility:visible;mso-wrap-style:square" from="2048,1192" to="20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5ETMcAAADcAAAADwAAAGRycy9kb3ducmV2LnhtbESP3WrCQBSE7wu+w3IEb6TZ+Ffa1FUk&#10;0NIKFhql5PKQPSbB7NmQ3Wp8+64g9HKYmW+Y5bo3jThT52rLCiZRDIK4sLrmUsFh//b4DMJ5ZI2N&#10;ZVJwJQfr1eBhiYm2F/6mc+ZLESDsElRQed8mUrqiIoMusi1x8I62M+iD7EqpO7wEuGnkNI6fpMGa&#10;w0KFLaUVFafs1yjYpPnu5336wu1h/7VdUJ6N08+rUqNhv3kF4an3/+F7+0MrmM9mcDsTj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nkRMxwAAANwAAAAPAAAAAAAA&#10;AAAAAAAAAKECAABkcnMvZG93bnJldi54bWxQSwUGAAAAAAQABAD5AAAAlQMAAAAA&#10;" strokeweight=".134mm"/>
                <v:line id="Line 625" o:spid="_x0000_s1687" style="position:absolute;visibility:visible;mso-wrap-style:square" from="2055,1185" to="206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fcOMcAAADcAAAADwAAAGRycy9kb3ducmV2LnhtbESP3WrCQBSE7wXfYTmCN6XZ+Ffa1FUk&#10;UGkFC41ScnnIHpNg9mzIbjW+fbdQ8HKYmW+Y5bo3jbhQ52rLCiZRDIK4sLrmUsHx8Pb4DMJ5ZI2N&#10;ZVJwIwfr1XCwxETbK3/RJfOlCBB2CSqovG8TKV1RkUEX2ZY4eCfbGfRBdqXUHV4D3DRyGsdP0mDN&#10;YaHCltKKinP2YxRs0nz/vZ2+cHs8fO4WlGcP6cdNqfGo37yC8NT7e/i//a4VzGdz+DsTj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9w4xwAAANwAAAAPAAAAAAAA&#10;AAAAAAAAAKECAABkcnMvZG93bnJldi54bWxQSwUGAAAAAAQABAD5AAAAlQMAAAAA&#10;" strokeweight=".134mm"/>
                <v:line id="Line 624" o:spid="_x0000_s1688" style="position:absolute;visibility:visible;mso-wrap-style:square" from="2062,1185" to="206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t5o8cAAADcAAAADwAAAGRycy9kb3ducmV2LnhtbESPQWvCQBSE74L/YXmCF2k2ai1t6ioS&#10;qLSChUYpOT6yzySYfRuyW43/vlsoeBxm5htmue5NIy7UudqygmkUgyAurK65VHA8vD08g3AeWWNj&#10;mRTcyMF6NRwsMdH2yl90yXwpAoRdggoq79tESldUZNBFtiUO3sl2Bn2QXSl1h9cAN42cxfGTNFhz&#10;WKiwpbSi4pz9GAWbNN9/b2cv3B4Pn7sF5dkk/bgpNR71m1cQnnp/D/+337WCx/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O3mjxwAAANwAAAAPAAAAAAAA&#10;AAAAAAAAAKECAABkcnMvZG93bnJldi54bWxQSwUGAAAAAAQABAD5AAAAlQMAAAAA&#10;" strokeweight=".134mm"/>
                <v:line id="Line 623" o:spid="_x0000_s1689" style="position:absolute;visibility:visible;mso-wrap-style:square" from="2069,1185" to="207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nn1MYAAADcAAAADwAAAGRycy9kb3ducmV2LnhtbESP3WrCQBSE7wXfYTlCb6Ru/KVNXUUC&#10;LSpYaJTi5SF7mgSzZ0N2q/HtXUHwcpiZb5j5sjWVOFPjSssKhoMIBHFmdcm5gsP+8/UNhPPIGivL&#10;pOBKDpaLbmeOsbYX/qFz6nMRIOxiVFB4X8dSuqwgg25ga+Lg/dnGoA+yyaVu8BLgppKjKJpJgyWH&#10;hQJrSgrKTum/UbBKjrvfr9E714f993ZKx7SfbK5KvfTa1QcIT61/hh/ttVYwGc/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p59TGAAAA3AAAAA8AAAAAAAAA&#10;AAAAAAAAoQIAAGRycy9kb3ducmV2LnhtbFBLBQYAAAAABAAEAPkAAACUAwAAAAA=&#10;" strokeweight=".134mm"/>
                <v:line id="Line 622" o:spid="_x0000_s1690" style="position:absolute;visibility:visible;mso-wrap-style:square" from="2076,1185" to="208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VCT8cAAADcAAAADwAAAGRycy9kb3ducmV2LnhtbESPQWvCQBSE74L/YXmFXopuaq3a1FUk&#10;YKkFBaOIx0f2NQlm34bsqvHfd4WCx2FmvmGm89ZU4kKNKy0reO1HIIgzq0vOFex3y94EhPPIGivL&#10;pOBGDuazbmeKsbZX3tIl9bkIEHYxKii8r2MpXVaQQde3NXHwfm1j0AfZ5FI3eA1wU8lBFI2kwZLD&#10;QoE1JQVlp/RsFCyS4/rwNfjger/b/LzTMX1JVjelnp/axScIT61/hP/b31rB8G0M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pUJPxwAAANwAAAAPAAAAAAAA&#10;AAAAAAAAAKECAABkcnMvZG93bnJldi54bWxQSwUGAAAAAAQABAD5AAAAlQMAAAAA&#10;" strokeweight=".134mm"/>
                <v:line id="Line 621" o:spid="_x0000_s1691" style="position:absolute;visibility:visible;mso-wrap-style:square" from="2083,1185" to="209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rWPcMAAADcAAAADwAAAGRycy9kb3ducmV2LnhtbERPTWvCQBC9F/oflil4Ed1orWh0FQlY&#10;VGihiYjHITtNQrOzIbtq/PfuQejx8b6X687U4kqtqywrGA0jEMS51RUXCo7ZdjAD4TyyxtoyKbiT&#10;g/Xq9WWJsbY3/qFr6gsRQtjFqKD0vomldHlJBt3QNsSB+7WtQR9gW0jd4i2Em1qOo2gqDVYcGkps&#10;KCkp/0svRsEmOX+dPsdzbo7Z9+GDzmk/2d+V6r11mwUIT53/Fz/dO61g8h7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61j3DAAAA3AAAAA8AAAAAAAAAAAAA&#10;AAAAoQIAAGRycy9kb3ducmV2LnhtbFBLBQYAAAAABAAEAPkAAACRAwAAAAA=&#10;" strokeweight=".134mm"/>
                <v:line id="Line 620" o:spid="_x0000_s1692" style="position:absolute;visibility:visible;mso-wrap-style:square" from="2090,1185" to="209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ZzpscAAADcAAAADwAAAGRycy9kb3ducmV2LnhtbESPQWvCQBSE74X+h+UVvBSzqW3FRFeR&#10;gNIKFYwiHh/ZZxKafRuyq8Z/3y0Uehxm5htmtuhNI67UudqygpcoBkFcWF1zqeCwXw0nIJxH1thY&#10;JgV3crCYPz7MMNX2xju65r4UAcIuRQWV920qpSsqMugi2xIH72w7gz7IrpS6w1uAm0aO4ngsDdYc&#10;FipsKauo+M4vRsEyO30d16OE28N+u3mnU/6cfd6VGjz1yykIT73/D/+1P7SCt9c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dnOmxwAAANwAAAAPAAAAAAAA&#10;AAAAAAAAAKECAABkcnMvZG93bnJldi54bWxQSwUGAAAAAAQABAD5AAAAlQMAAAAA&#10;" strokeweight=".134mm"/>
                <v:line id="Line 619" o:spid="_x0000_s1693" style="position:absolute;visibility:visible;mso-wrap-style:square" from="2097,1185" to="210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pRsIAAADcAAAADwAAAGRycy9kb3ducmV2LnhtbERPTYvCMBC9C/sfwizsRTRVVLQaRQou&#10;q6BgFfE4NLNt2WZSmqzWf28OgsfH+16sWlOJGzWutKxg0I9AEGdWl5wrOJ82vSkI55E1VpZJwYMc&#10;rJYfnQXG2t75SLfU5yKEsItRQeF9HUvpsoIMur6tiQP3axuDPsAml7rBewg3lRxG0UQaLDk0FFhT&#10;UlD2l/4bBevkur98D2dcn0+H3ZiuaTfZPpT6+mzXcxCeWv8Wv9w/WsFo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qpRsIAAADcAAAADwAAAAAAAAAAAAAA&#10;AAChAgAAZHJzL2Rvd25yZXYueG1sUEsFBgAAAAAEAAQA+QAAAJADAAAAAA==&#10;" strokeweight=".134mm"/>
                <v:line id="Line 618" o:spid="_x0000_s1694" style="position:absolute;visibility:visible;mso-wrap-style:square" from="2103,1185" to="211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YM3cYAAADcAAAADwAAAGRycy9kb3ducmV2LnhtbESPQWvCQBSE7wX/w/IEL6VulFRs6ioS&#10;UNqCglGKx0f2mQSzb0N2NfHfdwuFHoeZ+YZZrHpTizu1rrKsYDKOQBDnVldcKDgdNy9zEM4ja6wt&#10;k4IHOVgtB08LTLTt+ED3zBciQNglqKD0vkmkdHlJBt3YNsTBu9jWoA+yLaRusQtwU8tpFM2kwYrD&#10;QokNpSXl1+xmFKzT8+57O33j5nTcf73SOXtOPx9KjYb9+h2Ep97/h//aH1pBHE/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GDN3GAAAA3AAAAA8AAAAAAAAA&#10;AAAAAAAAoQIAAGRycy9kb3ducmV2LnhtbFBLBQYAAAAABAAEAPkAAACUAwAAAAA=&#10;" strokeweight=".134mm"/>
                <v:line id="Line 617" o:spid="_x0000_s1695" style="position:absolute;visibility:visible;mso-wrap-style:square" from="2110,1185" to="211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SSqsYAAADcAAAADwAAAGRycy9kb3ducmV2LnhtbESPQWvCQBSE7wX/w/KEXkQ3BisaXUUC&#10;La3QglHE4yP7TILZtyG71fjv3YLQ4zAz3zDLdWdqcaXWVZYVjEcRCOLc6ooLBYf9+3AGwnlkjbVl&#10;UnAnB+tV72WJibY33tE184UIEHYJKii9bxIpXV6SQTeyDXHwzrY16INsC6lbvAW4qWUcRVNpsOKw&#10;UGJDaUn5Jfs1Cjbp6fv4Ec+5Oex/tm90ygbp112p1363WYDw1Pn/8LP9qRVMJjH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UkqrGAAAA3AAAAA8AAAAAAAAA&#10;AAAAAAAAoQIAAGRycy9kb3ducmV2LnhtbFBLBQYAAAAABAAEAPkAAACUAwAAAAA=&#10;" strokeweight=".134mm"/>
                <v:line id="Line 616" o:spid="_x0000_s1696" style="position:absolute;visibility:visible;mso-wrap-style:square" from="2117,1185" to="212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3MccAAADcAAAADwAAAGRycy9kb3ducmV2LnhtbESP3WrCQBSE7wXfYTmCN6XZ+Ffa1FUk&#10;UGkFC41ScnnIHpNg9mzIbjW+fbdQ8HKYmW+Y5bo3jbhQ52rLCiZRDIK4sLrmUsHx8Pb4DMJ5ZI2N&#10;ZVJwIwfr1XCwxETbK3/RJfOlCBB2CSqovG8TKV1RkUEX2ZY4eCfbGfRBdqXUHV4D3DRyGsdP0mDN&#10;YaHCltKKinP2YxRs0nz/vZ2+cHs8fO4WlGcP6cdNqfGo37yC8NT7e/i//a4VzOcz+DsTj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mDcxxwAAANwAAAAPAAAAAAAA&#10;AAAAAAAAAKECAABkcnMvZG93bnJldi54bWxQSwUGAAAAAAQABAD5AAAAlQMAAAAA&#10;" strokeweight=".134mm"/>
                <v:line id="Line 615" o:spid="_x0000_s1697" style="position:absolute;visibility:visible;mso-wrap-style:square" from="2124,1185" to="213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GvRccAAADcAAAADwAAAGRycy9kb3ducmV2LnhtbESPQWvCQBSE70L/w/IKvRTdVFLRmI1I&#10;oEULLRhFPD6yzyQ0+zZktxr/fbdQ8DjMzDdMuhpMKy7Uu8aygpdJBIK4tLrhSsFh/zaeg3AeWWNr&#10;mRTcyMEqexilmGh75R1dCl+JAGGXoILa+y6R0pU1GXQT2xEH72x7gz7IvpK6x2uAm1ZOo2gmDTYc&#10;FmrsKK+p/C5+jIJ1fvo8vk8X3B32Xx+vdCqe8+1NqafHYb0E4Wnw9/B/e6MVxH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a9FxwAAANwAAAAPAAAAAAAA&#10;AAAAAAAAAKECAABkcnMvZG93bnJldi54bWxQSwUGAAAAAAQABAD5AAAAlQMAAAAA&#10;" strokeweight=".134mm"/>
                <v:line id="Line 614" o:spid="_x0000_s1698" style="position:absolute;visibility:visible;mso-wrap-style:square" from="2131,1192" to="213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0K3scAAADcAAAADwAAAGRycy9kb3ducmV2LnhtbESPQWvCQBSE74X+h+UVeim6UbTU6EYk&#10;oFjBQhMRj4/saxKafRuy2xj/fVco9DjMzDfMaj2YRvTUudqygsk4AkFcWF1zqeCUb0dvIJxH1thY&#10;JgU3crBOHh9WGGt75U/qM1+KAGEXo4LK+zaW0hUVGXRj2xIH78t2Bn2QXSl1h9cAN42cRtGrNFhz&#10;WKiwpbSi4jv7MQo26eV43k0X3J7yj8OcLtlL+n5T6vlp2CxBeBr8f/ivvdcKZr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PQrexwAAANwAAAAPAAAAAAAA&#10;AAAAAAAAAKECAABkcnMvZG93bnJldi54bWxQSwUGAAAAAAQABAD5AAAAlQMAAAAA&#10;" strokeweight=".134mm"/>
                <v:line id="Line 613" o:spid="_x0000_s1699" style="position:absolute;visibility:visible;mso-wrap-style:square" from="2134,1195" to="214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WosMAAADcAAAADwAAAGRycy9kb3ducmV2LnhtbESPzarCMBSE94LvEM4FN6KpP7doNYoI&#10;ggtd2OsDHJpjW25zUpqo1ac3guBymJlvmOW6NZW4UeNKywpGwwgEcWZ1ybmC899uMAPhPLLGyjIp&#10;eJCD9arbWWKi7Z1PdEt9LgKEXYIKCu/rREqXFWTQDW1NHLyLbQz6IJtc6gbvAW4qOY6iWBosOSwU&#10;WNO2oOw/vRoF8wzbybFOf58HZ0q57/fTQ3xVqvfTbhYgPLX+G/6091rBdBrD+0w4An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1qLDAAAA3AAAAA8AAAAAAAAAAAAA&#10;AAAAoQIAAGRycy9kb3ducmV2LnhtbFBLBQYAAAAABAAEAPkAAACRAwAAAAA=&#10;" strokeweight=".1212mm"/>
                <v:line id="Line 612" o:spid="_x0000_s1700" style="position:absolute;visibility:visible;mso-wrap-style:square" from="2138,1199" to="214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MxMscAAADcAAAADwAAAGRycy9kb3ducmV2LnhtbESPQWvCQBSE7wX/w/IEL9JsFLVt6ioS&#10;aGkFC41Scnxkn0kw+zZktxr/fVcQehxm5htmue5NI87UudqygkkUgyAurK65VHDYvz0+g3AeWWNj&#10;mRRcycF6NXhYYqLthb/pnPlSBAi7BBVU3reJlK6oyKCLbEscvKPtDPogu1LqDi8Bbho5jeOFNFhz&#10;WKiwpbSi4pT9GgWbNN/9vE9fuD3sv7ZzyrNx+nlVajTsN68gPPX+P3xvf2gFs9kT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ozEyxwAAANwAAAAPAAAAAAAA&#10;AAAAAAAAAKECAABkcnMvZG93bnJldi54bWxQSwUGAAAAAAQABAD5AAAAlQMAAAAA&#10;" strokeweight=".134mm"/>
                <v:line id="Line 611" o:spid="_x0000_s1701" style="position:absolute;visibility:visible;mso-wrap-style:square" from="2141,1209" to="214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U7iMQAAADcAAAADwAAAGRycy9kb3ducmV2LnhtbERPTWvCQBC9F/wPywi9mY02LSV1E8RS&#10;VArSRsHrkJ0mwexsyK4m9dd3D0KPj/e9zEfTiiv1rrGsYB7FIIhLqxuuFBwPH7NXEM4ja2wtk4Jf&#10;cpBnk4clptoO/E3XwlcihLBLUUHtfZdK6cqaDLrIdsSB+7G9QR9gX0nd4xDCTSsXcfwiDTYcGmrs&#10;aF1TeS4uRkFxG943x8+v9nY57Z2ZP+12ZfKs1ON0XL2B8DT6f/HdvdUKkiSsDWfCEZ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TuIxAAAANwAAAAPAAAAAAAAAAAA&#10;AAAAAKECAABkcnMvZG93bnJldi54bWxQSwUGAAAAAAQABAD5AAAAkgMAAAAA&#10;" strokeweight=".122mm"/>
                <v:line id="Line 610" o:spid="_x0000_s1702" style="position:absolute;visibility:visible;mso-wrap-style:square" from="2145,1213" to="215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A28YAAADcAAAADwAAAGRycy9kb3ducmV2LnhtbESPQWvCQBSE70L/w/IKXopuKlpqdBUJ&#10;WFSw0ETE4yP7TEKzb0N2q/Hfu0LB4zAz3zDzZWdqcaHWVZYVvA8jEMS51RUXCg7ZevAJwnlkjbVl&#10;UnAjB8vFS2+OsbZX/qFL6gsRIOxiVFB638RSurwkg25oG+LgnW1r0AfZFlK3eA1wU8tRFH1IgxWH&#10;hRIbSkrKf9M/o2CVnPbHr9GUm0P2vZvQKX1Ltjel+q/dagbCU+ef4f/2RisYj6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wANvGAAAA3AAAAA8AAAAAAAAA&#10;AAAAAAAAoQIAAGRycy9kb3ducmV2LnhtbFBLBQYAAAAABAAEAPkAAACUAwAAAAA=&#10;" strokeweight=".134mm"/>
                <v:line id="Line 609" o:spid="_x0000_s1703" style="position:absolute;visibility:visible;mso-wrap-style:square" from="2148,1223" to="215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hU8IAAADcAAAADwAAAGRycy9kb3ducmV2LnhtbERPy4rCMBTdC/5DuMLsxtQnUo0iisyI&#10;MIxVcHtprm2xuSlNtB2/3iwGXB7Oe7FqTSkeVLvCsoJBPwJBnFpdcKbgfNp9zkA4j6yxtEwK/sjB&#10;atntLDDWtuEjPRKfiRDCLkYFufdVLKVLczLo+rYiDtzV1gZ9gHUmdY1NCDelHEbRVBosODTkWNEm&#10;p/SW3I2C5Nlsv86H3/J5v/w4Mxjt9+l4otRHr13PQXhq/Vv87/7WCsaT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qhU8IAAADcAAAADwAAAAAAAAAAAAAA&#10;AAChAgAAZHJzL2Rvd25yZXYueG1sUEsFBgAAAAAEAAQA+QAAAJADAAAAAA==&#10;" strokeweight=".122mm"/>
                <v:line id="Line 608" o:spid="_x0000_s1704" style="position:absolute;visibility:visible;mso-wrap-style:square" from="2152,1226" to="215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aAMYAAADcAAAADwAAAGRycy9kb3ducmV2LnhtbESPQWvCQBSE7wX/w/KEXkrdKFVs6ioS&#10;qLSCglGKx0f2mQSzb0N2Ncm/7wqFHoeZ+YZZrDpTiTs1rrSsYDyKQBBnVpecKzgdP1/nIJxH1lhZ&#10;JgU9OVgtB08LjLVt+UD31OciQNjFqKDwvo6ldFlBBt3I1sTBu9jGoA+yyaVusA1wU8lJFM2kwZLD&#10;QoE1JQVl1/RmFKyT8+5nM3nn+nTcb6d0Tl+S716p52G3/gDhqfP/4b/2l1bwNh3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fmgDGAAAA3AAAAA8AAAAAAAAA&#10;AAAAAAAAoQIAAGRycy9kb3ducmV2LnhtbFBLBQYAAAAABAAEAPkAAACUAwAAAAA=&#10;" strokeweight=".134mm"/>
                <v:line id="Line 607" o:spid="_x0000_s1705" style="position:absolute;visibility:visible;mso-wrap-style:square" from="2155,1237" to="216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av8YAAADcAAAADwAAAGRycy9kb3ducmV2LnhtbESPQWvCQBSE7wX/w/KE3pqNVovEbEQs&#10;pRVBbBS8PrKvSWj2bciuJvXXd4VCj8PMfMOkq8E04kqdqy0rmEQxCOLC6ppLBafj29MChPPIGhvL&#10;pOCHHKyy0UOKibY9f9I196UIEHYJKqi8bxMpXVGRQRfZljh4X7Yz6IPsSqk77APcNHIaxy/SYM1h&#10;ocKWNhUV3/nFKMhv/ev7aXdobpfz3pnJ83ZbzOZKPY6H9RKEp8H/h//aH1rBbD6F+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Umr/GAAAA3AAAAA8AAAAAAAAA&#10;AAAAAAAAoQIAAGRycy9kb3ducmV2LnhtbFBLBQYAAAAABAAEAPkAAACUAwAAAAA=&#10;" strokeweight=".122mm"/>
                <v:line id="Line 606" o:spid="_x0000_s1706" style="position:absolute;visibility:visible;mso-wrap-style:square" from="2155,1244" to="216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g/JMYAAADcAAAADwAAAGRycy9kb3ducmV2LnhtbESPQWvCQBSE7wX/w/KE3urGqkViNiKW&#10;oiKUNgpeH9nXJDT7NmRXE/31rlDocZiZb5hk2ZtaXKh1lWUF41EEgji3uuJCwfHw8TIH4Tyyxtoy&#10;KbiSg2U6eEow1rbjb7pkvhABwi5GBaX3TSyly0sy6Ea2IQ7ej20N+iDbQuoWuwA3tXyNojdpsOKw&#10;UGJD65Ly3+xsFGS37n1z3H/Vt/Pp05nxZLfLpzOlnof9agHCU+//w3/trVYwnU3gcSYcAZ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YPyTGAAAA3AAAAA8AAAAAAAAA&#10;AAAAAAAAoQIAAGRycy9kb3ducmV2LnhtbFBLBQYAAAAABAAEAPkAAACUAwAAAAA=&#10;" strokeweight=".122mm"/>
                <v:line id="Line 605" o:spid="_x0000_s1707" style="position:absolute;visibility:visible;mso-wrap-style:square" from="2159,1247" to="216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g5mMcAAADcAAAADwAAAGRycy9kb3ducmV2LnhtbESPQWvCQBSE74X+h+UVeim6UbTU6EYk&#10;oFjBQhMRj4/saxKafRuy2xj/fVco9DjMzDfMaj2YRvTUudqygsk4AkFcWF1zqeCUb0dvIJxH1thY&#10;JgU3crBOHh9WGGt75U/qM1+KAGEXo4LK+zaW0hUVGXRj2xIH78t2Bn2QXSl1h9cAN42cRtGrNFhz&#10;WKiwpbSi4jv7MQo26eV43k0X3J7yj8OcLtlL+n5T6vlp2CxBeBr8f/ivvdcKZv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qDmYxwAAANwAAAAPAAAAAAAA&#10;AAAAAAAAAKECAABkcnMvZG93bnJldi54bWxQSwUGAAAAAAQABAD5AAAAlQMAAAAA&#10;" strokeweight=".134mm"/>
                <v:line id="Line 604" o:spid="_x0000_s1708" style="position:absolute;visibility:visible;mso-wrap-style:square" from="2166,1254" to="2249,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ScA8cAAADcAAAADwAAAGRycy9kb3ducmV2LnhtbESPQWvCQBSE74X+h+UVehHdVIxozEYk&#10;0GILLRhFPD6yzyQ0+zZktxr/fbcg9DjMzDdMuh5MKy7Uu8aygpdJBIK4tLrhSsFh/zpegHAeWWNr&#10;mRTcyME6e3xIMdH2yju6FL4SAcIuQQW1910ipStrMugmtiMO3tn2Bn2QfSV1j9cAN62cRtFcGmw4&#10;LNTYUV5T+V38GAWb/PR5fJsuuTvsvz5iOhWj/P2m1PPTsFmB8DT4//C9vdUKZ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JwDxwAAANwAAAAPAAAAAAAA&#10;AAAAAAAAAKECAABkcnMvZG93bnJldi54bWxQSwUGAAAAAAQABAD5AAAAlQMAAAAA&#10;" strokeweight=".134mm"/>
                <v:line id="Line 603" o:spid="_x0000_s1709" style="position:absolute;visibility:visible;mso-wrap-style:square" from="2245,1251" to="2252,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vMUAAADcAAAADwAAAGRycy9kb3ducmV2LnhtbESPQWvCQBSE74L/YXmCN93Yqkh0FbEU&#10;FaG0UfD6yL4modm3Ibua6K93BaHHYWa+YRar1pTiSrUrLCsYDSMQxKnVBWcKTsfPwQyE88gaS8uk&#10;4EYOVstuZ4Gxtg3/0DXxmQgQdjEqyL2vYildmpNBN7QVcfB+bW3QB1lnUtfYBLgp5VsUTaXBgsNC&#10;jhVtckr/kotRkNybj+3p8F3eL+cvZ0bv+306nijV77XrOQhPrf8Pv9o7rWA8mcLz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cvMUAAADcAAAADwAAAAAAAAAA&#10;AAAAAAChAgAAZHJzL2Rvd25yZXYueG1sUEsFBgAAAAAEAAQA+QAAAJMDAAAAAA==&#10;" strokeweight=".122mm"/>
                <v:line id="Line 602" o:spid="_x0000_s1710" style="position:absolute;visibility:visible;mso-wrap-style:square" from="2249,1247" to="2255,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qn78cAAADcAAAADwAAAGRycy9kb3ducmV2LnhtbESPQWvCQBSE74L/YXmCl9JsFLVt6ioS&#10;qLSChUYpOT6yzySYfRuyW43/vlsoeBxm5htmue5NIy7UudqygkkUgyAurK65VHA8vD0+g3AeWWNj&#10;mRTcyMF6NRwsMdH2yl90yXwpAoRdggoq79tESldUZNBFtiUO3sl2Bn2QXSl1h9cAN42cxvFCGqw5&#10;LFTYUlpRcc5+jIJNmu+/t9MXbo+Hz92c8uwh/bgpNR71m1cQnnp/D/+337WC2fw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eqfvxwAAANwAAAAPAAAAAAAA&#10;AAAAAAAAAKECAABkcnMvZG93bnJldi54bWxQSwUGAAAAAAQABAD5AAAAlQMAAAAA&#10;" strokeweight=".134mm"/>
                <v:line id="Line 601" o:spid="_x0000_s1711" style="position:absolute;visibility:visible;mso-wrap-style:square" from="2252,1237" to="2259,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tVcIAAADcAAAADwAAAGRycy9kb3ducmV2LnhtbERPy4rCMBTdC/5DuMLsxtQnUo0iisyI&#10;MIxVcHtprm2xuSlNtB2/3iwGXB7Oe7FqTSkeVLvCsoJBPwJBnFpdcKbgfNp9zkA4j6yxtEwK/sjB&#10;atntLDDWtuEjPRKfiRDCLkYFufdVLKVLczLo+rYiDtzV1gZ9gHUmdY1NCDelHEbRVBosODTkWNEm&#10;p/SW3I2C5Nlsv86H3/J5v/w4Mxjt9+l4otRHr13PQXhq/Vv87/7WCsaT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ytVcIAAADcAAAADwAAAAAAAAAAAAAA&#10;AAChAgAAZHJzL2Rvd25yZXYueG1sUEsFBgAAAAAEAAQA+QAAAJADAAAAAA==&#10;" strokeweight=".122mm"/>
                <v:line id="Line 600" o:spid="_x0000_s1712" style="position:absolute;visibility:visible;mso-wrap-style:square" from="2252,1230" to="2259,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UDcUAAADcAAAADwAAAGRycy9kb3ducmV2LnhtbESPzYrCQBCE78K+w9ALXmSd+BMxMaOI&#10;sODBPRj3AZpMmwQzPSEzatyndwRhj0VVfUVlm9404kadqy0rmIwjEMSF1TWXCn5P319LEM4ja2ws&#10;k4IHOdisPwYZptre+Ui33JciQNilqKDyvk2ldEVFBt3YtsTBO9vOoA+yK6Xu8B7gppHTKFpIgzWH&#10;hQpb2lVUXPKrUZAU2M9+2jz+OzhTy/1olB8WV6WGn/12BcJT7//D7/ZeK5jHCbz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nUDcUAAADcAAAADwAAAAAAAAAA&#10;AAAAAAChAgAAZHJzL2Rvd25yZXYueG1sUEsFBgAAAAAEAAQA+QAAAJMDAAAAAA==&#10;" strokeweight=".1212mm"/>
                <v:line id="Line 599" o:spid="_x0000_s1713" style="position:absolute;visibility:visible;mso-wrap-style:square" from="2252,1223" to="225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r7sQAAADcAAAADwAAAGRycy9kb3ducmV2LnhtbERPTWvCQBC9F/wPywje6sYaRdKsIhVp&#10;RSg1DfQ6ZKdJMDsbsmuS+uu7h0KPj/ed7kbTiJ46V1tWsJhHIIgLq2suFeSfx8cNCOeRNTaWScEP&#10;OdhtJw8pJtoOfKE+86UIIewSVFB53yZSuqIig25uW+LAfdvOoA+wK6XucAjhppFPUbSWBmsODRW2&#10;9FJRcc1uRkF2Hw6v+fmjud++3p1ZLE+nIl4pNZuO+2cQnkb/L/5zv2kF8TrMD2fCEZ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ZmvuxAAAANwAAAAPAAAAAAAAAAAA&#10;AAAAAKECAABkcnMvZG93bnJldi54bWxQSwUGAAAAAAQABAD5AAAAkgMAAAAA&#10;" strokeweight=".122mm"/>
                <v:line id="Line 598" o:spid="_x0000_s1714" style="position:absolute;visibility:visible;mso-wrap-style:square" from="2255,1220" to="226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NQvcYAAADcAAAADwAAAGRycy9kb3ducmV2LnhtbESPQWvCQBSE7wX/w/KEXkrdKK3Y1FUk&#10;UGkFBaMUj4/sMwlm34bsapJ/3xUKHoeZ+YaZLztTiRs1rrSsYDyKQBBnVpecKzgevl5nIJxH1lhZ&#10;JgU9OVguBk9zjLVteU+31OciQNjFqKDwvo6ldFlBBt3I1sTBO9vGoA+yyaVusA1wU8lJFE2lwZLD&#10;QoE1JQVll/RqFKyS0/Z3Pfng+njYbd7plL4kP71Sz8Nu9QnCU+cf4f/2t1bwNh3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zUL3GAAAA3AAAAA8AAAAAAAAA&#10;AAAAAAAAoQIAAGRycy9kb3ducmV2LnhtbFBLBQYAAAAABAAEAPkAAACUAwAAAAA=&#10;" strokeweight=".134mm"/>
                <v:line id="Line 597" o:spid="_x0000_s1715" style="position:absolute;visibility:visible;mso-wrap-style:square" from="2259,1216" to="2266,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QAsYAAADcAAAADwAAAGRycy9kb3ducmV2LnhtbESPQWvCQBSE7wX/w/KE3pqN1orEbEQs&#10;pRVB2ih4fWRfk9Ds25BdTeqv7woFj8PMfMOkq8E04kKdqy0rmEQxCOLC6ppLBcfD29MChPPIGhvL&#10;pOCXHKyy0UOKibY9f9El96UIEHYJKqi8bxMpXVGRQRfZljh437Yz6IPsSqk77APcNHIax3NpsOaw&#10;UGFLm4qKn/xsFOTX/vX9uPtsrufT3pnJ83ZbzF6UehwP6yUIT4O/h//bH1rBbD6F25lwBG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4UALGAAAA3AAAAA8AAAAAAAAA&#10;AAAAAAAAoQIAAGRycy9kb3ducmV2LnhtbFBLBQYAAAAABAAEAPkAAACUAwAAAAA=&#10;" strokeweight=".122mm"/>
                <v:line id="Line 596" o:spid="_x0000_s1716" style="position:absolute;visibility:visible;mso-wrap-style:square" from="2259,1209" to="2266,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T1mcYAAADcAAAADwAAAGRycy9kb3ducmV2LnhtbESPQWvCQBSE7wX/w/KE3urGakViNiKW&#10;oiKUNgpeH9nXJDT7NmRXE/31rlDocZiZb5hk2ZtaXKh1lWUF41EEgji3uuJCwfHw8TIH4Tyyxtoy&#10;KbiSg2U6eEow1rbjb7pkvhABwi5GBaX3TSyly0sy6Ea2IQ7ej20N+iDbQuoWuwA3tXyNopk0WHFY&#10;KLGhdUn5b3Y2CrJb97457r/q2/n06cx4stvl0zelnof9agHCU+//w3/trVYwnU3gcSYcAZ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09ZnGAAAA3AAAAA8AAAAAAAAA&#10;AAAAAAAAoQIAAGRycy9kb3ducmV2LnhtbFBLBQYAAAAABAAEAPkAAACUAwAAAAA=&#10;" strokeweight=".122mm"/>
                <v:line id="Line 595" o:spid="_x0000_s1717" style="position:absolute;visibility:visible;mso-wrap-style:square" from="2262,1206" to="2269,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zJccAAADcAAAADwAAAGRycy9kb3ducmV2LnhtbESPQWvCQBSE74X+h+UVeim6UazU6EYk&#10;oFjBQhMRj4/saxKafRuy2xj/fVco9DjMzDfMaj2YRvTUudqygsk4AkFcWF1zqeCUb0dvIJxH1thY&#10;JgU3crBOHh9WGGt75U/qM1+KAGEXo4LK+zaW0hUVGXRj2xIH78t2Bn2QXSl1h9cAN42cRtFcGqw5&#10;LFTYUlpR8Z39GAWb9HI876YLbk/5x+GVLtlL+n5T6vlp2CxBeBr8f/ivvdcKZv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xPMlxwAAANwAAAAPAAAAAAAA&#10;AAAAAAAAAKECAABkcnMvZG93bnJldi54bWxQSwUGAAAAAAQABAD5AAAAlQMAAAAA&#10;" strokeweight=".134mm"/>
                <v:line id="Line 594" o:spid="_x0000_s1718" style="position:absolute;visibility:visible;mso-wrap-style:square" from="2265,1202" to="2273,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HIdsUAAADcAAAADwAAAGRycy9kb3ducmV2LnhtbESPQWvCQBSE74L/YXmCN93Yqkh0FbEU&#10;FaG0UfD6yL4modm3Ibua6K93BaHHYWa+YRar1pTiSrUrLCsYDSMQxKnVBWcKTsfPwQyE88gaS8uk&#10;4EYOVstuZ4Gxtg3/0DXxmQgQdjEqyL2vYildmpNBN7QVcfB+bW3QB1lnUtfYBLgp5VsUTaXBgsNC&#10;jhVtckr/kotRkNybj+3p8F3eL+cvZ0bv+306nijV77XrOQhPrf8Pv9o7rWA8ncDz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HIdsUAAADcAAAADwAAAAAAAAAA&#10;AAAAAAChAgAAZHJzL2Rvd25yZXYueG1sUEsFBgAAAAAEAAQA+QAAAJMDAAAAAA==&#10;" strokeweight=".122mm"/>
                <v:line id="Line 593" o:spid="_x0000_s1719" style="position:absolute;visibility:visible;mso-wrap-style:square" from="2269,1199" to="2276,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rIyccAAADcAAAADwAAAGRycy9kb3ducmV2LnhtbESPQWvCQBSE74X+h+UVeim6qWjQmI1I&#10;oMUWKhhFPD6yzyQ0+zZktxr/fbcg9DjMzDdMuhpMKy7Uu8aygtdxBIK4tLrhSsFh/zaag3AeWWNr&#10;mRTcyMEqe3xIMdH2yju6FL4SAcIuQQW1910ipStrMujGtiMO3tn2Bn2QfSV1j9cAN62cRFEsDTYc&#10;FmrsKK+p/C5+jIJ1fvo6vk8W3B32288ZnYqX/OOm1PPTsF6C8DT4//C9vdEKp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sjJxwAAANwAAAAPAAAAAAAA&#10;AAAAAAAAAKECAABkcnMvZG93bnJldi54bWxQSwUGAAAAAAQABAD5AAAAlQMAAAAA&#10;" strokeweight=".134mm"/>
                <v:line id="Line 592" o:spid="_x0000_s1720" style="position:absolute;visibility:visible;mso-wrap-style:square" from="2276,1199" to="228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ZtUscAAADcAAAADwAAAGRycy9kb3ducmV2LnhtbESPQWvCQBSE74L/YXmCF2k2irVt6ioS&#10;qLSChUYpOT6yzySYfRuyW43/vlsoeBxm5htmue5NIy7UudqygmkUgyAurK65VHA8vD08g3AeWWNj&#10;mRTcyMF6NRwsMdH2yl90yXwpAoRdggoq79tESldUZNBFtiUO3sl2Bn2QXSl1h9cAN42cxfFCGqw5&#10;LFTYUlpRcc5+jIJNmu+/t7MXbo+Hz90j5dkk/bgpNR71m1cQnnp/D/+337WC+eI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Fm1SxwAAANwAAAAPAAAAAAAA&#10;AAAAAAAAAKECAABkcnMvZG93bnJldi54bWxQSwUGAAAAAAQABAD5AAAAlQMAAAAA&#10;" strokeweight=".134mm"/>
                <v:line id="Line 591" o:spid="_x0000_s1721" style="position:absolute;visibility:visible;mso-wrap-style:square" from="2283,1192" to="229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5IMIAAADcAAAADwAAAGRycy9kb3ducmV2LnhtbERPTYvCMBC9C/sfwix4EU1XVLQaRQou&#10;KriwVcTj0Ixt2WZSmqzWf28OgsfH+16sWlOJGzWutKzgaxCBIM6sLjlXcDpu+lMQziNrrCyTggc5&#10;WC0/OguMtb3zL91Sn4sQwi5GBYX3dSylywoy6Aa2Jg7c1TYGfYBNLnWD9xBuKjmMook0WHJoKLCm&#10;pKDsL/03CtbJ5XD+Hs64Ph1/9mO6pL1k91Cq+9mu5yA8tf4tfrm3WsFoEt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n5IMIAAADcAAAADwAAAAAAAAAAAAAA&#10;AAChAgAAZHJzL2Rvd25yZXYueG1sUEsFBgAAAAAEAAQA+QAAAJADAAAAAA==&#10;" strokeweight=".134mm"/>
                <v:line id="Line 590" o:spid="_x0000_s1722" style="position:absolute;visibility:visible;mso-wrap-style:square" from="2290,1192" to="229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cu8YAAADcAAAADwAAAGRycy9kb3ducmV2LnhtbESPQWvCQBSE74X+h+UVvBTdVFRqdBUJ&#10;WFSw0ETE4yP7TEKzb0N2q/Hfu4LQ4zAz3zDzZWdqcaHWVZYVfAwiEMS51RUXCg7Zuv8JwnlkjbVl&#10;UnAjB8vF68scY22v/EOX1BciQNjFqKD0vomldHlJBt3ANsTBO9vWoA+yLaRu8RrgppbDKJpIgxWH&#10;hRIbSkrKf9M/o2CVnPbHr+GUm0P2vRvTKX1Ptjelem/dagbCU+f/w8/2RisYTa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XLvGAAAA3AAAAA8AAAAAAAAA&#10;AAAAAAAAoQIAAGRycy9kb3ducmV2LnhtbFBLBQYAAAAABAAEAPkAAACUAwAAAAA=&#10;" strokeweight=".134mm"/>
                <v:line id="Line 589" o:spid="_x0000_s1723" style="position:absolute;visibility:visible;mso-wrap-style:square" from="2297,1192" to="230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Zj+8MAAADcAAAADwAAAGRycy9kb3ducmV2LnhtbERPTWvCQBC9F/oflil4Ed0otWp0FQlY&#10;VGihiYjHITtNQrOzIbtq/PfuQejx8b6X687U4kqtqywrGA0jEMS51RUXCo7ZdjAD4TyyxtoyKbiT&#10;g/Xq9WWJsbY3/qFr6gsRQtjFqKD0vomldHlJBt3QNsSB+7WtQR9gW0jd4i2Em1qOo+hDGqw4NJTY&#10;UFJS/pdejIJNcv46fY7n3Byz78OEzmk/2d+V6r11mwUIT53/Fz/dO63gfRr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mY/vDAAAA3AAAAA8AAAAAAAAAAAAA&#10;AAAAoQIAAGRycy9kb3ducmV2LnhtbFBLBQYAAAAABAAEAPkAAACRAwAAAAA=&#10;" strokeweight=".134mm"/>
                <v:line id="Line 588" o:spid="_x0000_s1724" style="position:absolute;visibility:visible;mso-wrap-style:square" from="2304,1185" to="231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rGYMcAAADcAAAADwAAAGRycy9kb3ducmV2LnhtbESPQWvCQBSE7wX/w/IEL9JslGrb1FUk&#10;YGkFC41Scnxkn0kw+zZktxr/fVcQehxm5htmsepNI87UudqygkkUgyAurK65VHDYbx5fQDiPrLGx&#10;TAqu5GC1HDwsMNH2wt90znwpAoRdggoq79tESldUZNBFtiUO3tF2Bn2QXSl1h5cAN42cxvFcGqw5&#10;LFTYUlpRccp+jYJ1mu9+3qev3B72X9sZ5dk4/bwqNRr26zcQnnr/H763P7SCp+cJ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asZgxwAAANwAAAAPAAAAAAAA&#10;AAAAAAAAAKECAABkcnMvZG93bnJldi54bWxQSwUGAAAAAAQABAD5AAAAlQMAAAAA&#10;" strokeweight=".134mm"/>
                <v:line id="Line 587" o:spid="_x0000_s1725" style="position:absolute;visibility:visible;mso-wrap-style:square" from="2311,1185" to="23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YF8YAAADcAAAADwAAAGRycy9kb3ducmV2LnhtbESPQWvCQBSE7wX/w/IEL6VuDK2t0VUk&#10;oNRChUYRj4/sMwlm34bsqvHfu4VCj8PMfMPMFp2pxZVaV1lWMBpGIIhzqysuFOx3q5cPEM4ja6wt&#10;k4I7OVjMe08zTLS98Q9dM1+IAGGXoILS+yaR0uUlGXRD2xAH72Rbgz7ItpC6xVuAm1rGUTSWBisO&#10;CyU2lJaUn7OLUbBMj9+HdTzhZr/bfr3RMXtON3elBv1uOQXhqfP/4b/2p1bw+h7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4WBfGAAAA3AAAAA8AAAAAAAAA&#10;AAAAAAAAoQIAAGRycy9kb3ducmV2LnhtbFBLBQYAAAAABAAEAPkAAACUAwAAAAA=&#10;" strokeweight=".134mm"/>
                <v:line id="Line 586" o:spid="_x0000_s1726" style="position:absolute;visibility:visible;mso-wrap-style:square" from="2318,1185" to="23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T9jMcAAADcAAAADwAAAGRycy9kb3ducmV2LnhtbESPQWvCQBSE74L/YXmFXopuaq3a1FUk&#10;YKkFBaOIx0f2NQlm34bsqvHfd4WCx2FmvmGm89ZU4kKNKy0reO1HIIgzq0vOFex3y94EhPPIGivL&#10;pOBGDuazbmeKsbZX3tIl9bkIEHYxKii8r2MpXVaQQde3NXHwfm1j0AfZ5FI3eA1wU8lBFI2kwZLD&#10;QoE1JQVlp/RsFCyS4/rwNfjger/b/LzTMX1JVjelnp/axScIT61/hP/b31rBcPwG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P2MxwAAANwAAAAPAAAAAAAA&#10;AAAAAAAAAKECAABkcnMvZG93bnJldi54bWxQSwUGAAAAAAQABAD5AAAAlQMAAAAA&#10;" strokeweight=".134mm"/>
                <v:line id="Line 585" o:spid="_x0000_s1727" style="position:absolute;visibility:visible;mso-wrap-style:square" from="2325,1185" to="233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1l+McAAADcAAAADwAAAGRycy9kb3ducmV2LnhtbESPQWvCQBSE7wX/w/IEL9JsFLVt6ioS&#10;aGkFC41Scnxkn0kw+zZktxr/fVcQehxm5htmue5NI87UudqygkkUgyAurK65VHDYvz0+g3AeWWNj&#10;mRRcycF6NXhYYqLthb/pnPlSBAi7BBVU3reJlK6oyKCLbEscvKPtDPogu1LqDi8Bbho5jeOFNFhz&#10;WKiwpbSi4pT9GgWbNN/9vE9fuD3sv7ZzyrNx+nlVajTsN68gPPX+P3xvf2gFs6cZ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HWX4xwAAANwAAAAPAAAAAAAA&#10;AAAAAAAAAKECAABkcnMvZG93bnJldi54bWxQSwUGAAAAAAQABAD5AAAAlQMAAAAA&#10;" strokeweight=".134mm"/>
                <v:line id="Line 584" o:spid="_x0000_s1728" style="position:absolute;visibility:visible;mso-wrap-style:square" from="2331,1185" to="233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HAY8cAAADcAAAADwAAAGRycy9kb3ducmV2LnhtbESPQWvCQBSE74L/YXmCl9JsFLVt6ioS&#10;qLSChUYpOT6yzySYfRuyW43/vlsoeBxm5htmue5NIy7UudqygkkUgyAurK65VHA8vD0+g3AeWWNj&#10;mRTcyMF6NRwsMdH2yl90yXwpAoRdggoq79tESldUZNBFtiUO3sl2Bn2QXSl1h9cAN42cxvFCGqw5&#10;LFTYUlpRcc5+jIJNmu+/t9MXbo+Hz92c8uwh/bgpNR71m1cQnnp/D/+337WC2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cBjxwAAANwAAAAPAAAAAAAA&#10;AAAAAAAAAKECAABkcnMvZG93bnJldi54bWxQSwUGAAAAAAQABAD5AAAAlQMAAAAA&#10;" strokeweight=".134mm"/>
                <v:line id="Line 583" o:spid="_x0000_s1729" style="position:absolute;visibility:visible;mso-wrap-style:square" from="2338,1185" to="234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NeFMcAAADcAAAADwAAAGRycy9kb3ducmV2LnhtbESPQWvCQBSE74L/YXmCF2k2irVt6ioS&#10;qLSChUYpOT6yzySYfRuyW43/vlsoeBxm5htmue5NIy7UudqygmkUgyAurK65VHA8vD08g3AeWWNj&#10;mRTcyMF6NRwsMdH2yl90yXwpAoRdggoq79tESldUZNBFtiUO3sl2Bn2QXSl1h9cAN42cxfFCGqw5&#10;LFTYUlpRcc5+jIJNmu+/t7MXbo+Hz90j5dkk/bgpNR71m1cQnnp/D/+337WC+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14UxwAAANwAAAAPAAAAAAAA&#10;AAAAAAAAAKECAABkcnMvZG93bnJldi54bWxQSwUGAAAAAAQABAD5AAAAlQMAAAAA&#10;" strokeweight=".134mm"/>
                <v:line id="Line 582" o:spid="_x0000_s1730" style="position:absolute;visibility:visible;mso-wrap-style:square" from="2345,1185" to="235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7j8cAAADcAAAADwAAAGRycy9kb3ducmV2LnhtbESP3WrCQBSE7wXfYTlCb6RuFH/a1FUk&#10;0KKChUYpXh6yp0kwezZktxrf3hUEL4eZ+YaZL1tTiTM1rrSsYDiIQBBnVpecKzjsP1/fQDiPrLGy&#10;TAqu5GC56HbmGGt74R86pz4XAcIuRgWF93UspcsKMugGtiYO3p9tDPogm1zqBi8Bbio5iqKpNFhy&#10;WCiwpqSg7JT+GwWr5Lj7/Rq9c33Yf28ndEz7yeaq1EuvXX2A8NT6Z/jRXmsF49kM7m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uPxwAAANwAAAAPAAAAAAAA&#10;AAAAAAAAAKECAABkcnMvZG93bnJldi54bWxQSwUGAAAAAAQABAD5AAAAlQMAAAAA&#10;" strokeweight=".134mm"/>
                <v:line id="Line 581" o:spid="_x0000_s1731" style="position:absolute;visibility:visible;mso-wrap-style:square" from="2352,1185" to="235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v/cMAAADcAAAADwAAAGRycy9kb3ducmV2LnhtbERPTWvCQBC9F/oflil4Ed0otWp0FQlY&#10;VGihiYjHITtNQrOzIbtq/PfuQejx8b6X687U4kqtqywrGA0jEMS51RUXCo7ZdjAD4TyyxtoyKbiT&#10;g/Xq9WWJsbY3/qFr6gsRQtjFqKD0vomldHlJBt3QNsSB+7WtQR9gW0jd4i2Em1qOo+hDGqw4NJTY&#10;UFJS/pdejIJNcv46fY7n3Byz78OEzmk/2d+V6r11mwUIT53/Fz/dO63gfRr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Qb/3DAAAA3AAAAA8AAAAAAAAAAAAA&#10;AAAAoQIAAGRycy9kb3ducmV2LnhtbFBLBQYAAAAABAAEAPkAAACRAwAAAAA=&#10;" strokeweight=".134mm"/>
                <v:line id="Line 580" o:spid="_x0000_s1732" style="position:absolute;visibility:visible;mso-wrap-style:square" from="2359,1185" to="236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zKZscAAADcAAAADwAAAGRycy9kb3ducmV2LnhtbESPQWvCQBSE74X+h+UVvBSzqbTVRFeR&#10;gNIKFYwiHh/ZZxKafRuyq8Z/3y0Uehxm5htmtuhNI67UudqygpcoBkFcWF1zqeCwXw0nIJxH1thY&#10;JgV3crCYPz7MMNX2xju65r4UAcIuRQWV920qpSsqMugi2xIH72w7gz7IrpS6w1uAm0aO4vhdGqw5&#10;LFTYUlZR8Z1fjIJldvo6rkcJt4f9dvNGp/w5+7wrNXjql1MQnnr/H/5rf2gFr+M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HMpmxwAAANwAAAAPAAAAAAAA&#10;AAAAAAAAAKECAABkcnMvZG93bnJldi54bWxQSwUGAAAAAAQABAD5AAAAlQMAAAAA&#10;" strokeweight=".134mm"/>
                <v:line id="Line 579" o:spid="_x0000_s1733" style="position:absolute;visibility:visible;mso-wrap-style:square" from="2366,1185" to="237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T3MQAAADcAAAADwAAAGRycy9kb3ducmV2LnhtbERPTWvCQBC9F/wPywi9lGajtKJpVpFA&#10;pS0oNIp4HLLTJJidDdk1if++eyj0+Hjf6WY0jeipc7VlBbMoBkFcWF1zqeB0fH9egnAeWWNjmRTc&#10;ycFmPXlIMdF24G/qc1+KEMIuQQWV920ipSsqMugi2xIH7sd2Bn2AXSl1h0MIN42cx/FCGqw5NFTY&#10;UlZRcc1vRsE2u+zPu/mK29Px8PVKl/wp+7wr9Tgdt28gPI3+X/zn/tAKXpZ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xPcxAAAANwAAAAPAAAAAAAAAAAA&#10;AAAAAKECAABkcnMvZG93bnJldi54bWxQSwUGAAAAAAQABAD5AAAAkgMAAAAA&#10;" strokeweight=".134mm"/>
                <v:line id="Line 578" o:spid="_x0000_s1734" style="position:absolute;visibility:visible;mso-wrap-style:square" from="2373,1185" to="238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2R8YAAADcAAAADwAAAGRycy9kb3ducmV2LnhtbESPQWvCQBSE7wX/w/KEXkQ3ipU0dRUJ&#10;WKqgYJTi8ZF9TYLZtyG71fjv3YLQ4zAz3zDzZWdqcaXWVZYVjEcRCOLc6ooLBafjehiDcB5ZY22Z&#10;FNzJwXLRe5ljou2ND3TNfCEChF2CCkrvm0RKl5dk0I1sQxy8H9sa9EG2hdQt3gLc1HISRTNpsOKw&#10;UGJDaUn5Jfs1Clbpeff9OXnn5nTcb9/onA3SzV2p1363+gDhqfP/4Wf7SyuYxm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tkfGAAAA3AAAAA8AAAAAAAAA&#10;AAAAAAAAoQIAAGRycy9kb3ducmV2LnhtbFBLBQYAAAAABAAEAPkAAACUAwAAAAA=&#10;" strokeweight=".134mm"/>
                <v:line id="Line 577" o:spid="_x0000_s1735" style="position:absolute;visibility:visible;mso-wrap-style:square" from="2380,1192" to="238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0oMMcAAADcAAAADwAAAGRycy9kb3ducmV2LnhtbESPQWvCQBSE7wX/w/IEL6VuGqzY1E2Q&#10;QEULLRileHxkn0kw+zZkV43/vlso9DjMzDfMMhtMK67Uu8aygudpBIK4tLrhSsFh//60AOE8ssbW&#10;Mim4k4MsHT0sMdH2xju6Fr4SAcIuQQW1910ipStrMuimtiMO3sn2Bn2QfSV1j7cAN62Mo2guDTYc&#10;FmrsKK+pPBcXo2CVHz+/1/Erd4f918cLHYvHfHtXajIeVm8gPA3+P/zX3mgFs0U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bSgwxwAAANwAAAAPAAAAAAAA&#10;AAAAAAAAAKECAABkcnMvZG93bnJldi54bWxQSwUGAAAAAAQABAD5AAAAlQMAAAAA&#10;" strokeweight=".134mm"/>
                <v:line id="Line 576" o:spid="_x0000_s1736" style="position:absolute;visibility:visible;mso-wrap-style:square" from="2383,1195" to="2390,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HPoMUAAADcAAAADwAAAGRycy9kb3ducmV2LnhtbESPzYrCQBCE78K+w9CCFzGT9SfErKOI&#10;IHhwD2b3AZpMbxLM9ITMqNGndwRhj0VVfUWtNr1pxJU6V1tW8BnFIIgLq2suFfz+7CcpCOeRNTaW&#10;ScGdHGzWH4MVZtre+ETX3JciQNhlqKDyvs2kdEVFBl1kW+Lg/dnOoA+yK6Xu8BbgppHTOE6kwZrD&#10;QoUt7SoqzvnFKFgW2M++23zxODpTy8N4nB+Ti1KjYb/9AuGp9//hd/ugFczTGbz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HPoMUAAADcAAAADwAAAAAAAAAA&#10;AAAAAAChAgAAZHJzL2Rvd25yZXYueG1sUEsFBgAAAAAEAAQA+QAAAJMDAAAAAA==&#10;" strokeweight=".1212mm"/>
                <v:line id="Line 575" o:spid="_x0000_s1737" style="position:absolute;visibility:visible;mso-wrap-style:square" from="2387,1199" to="2394,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gV38YAAADcAAAADwAAAGRycy9kb3ducmV2LnhtbESPQWvCQBSE7wX/w/IEL1I3ii1p6ioS&#10;UFSw0CjF4yP7mgSzb0N21fjv3YLQ4zAz3zCzRWdqcaXWVZYVjEcRCOLc6ooLBcfD6jUG4Tyyxtoy&#10;KbiTg8W89zLDRNsbf9M184UIEHYJKii9bxIpXV6SQTeyDXHwfm1r0AfZFlK3eAtwU8tJFL1LgxWH&#10;hRIbSkvKz9nFKFimp/3PevLBzfHwtXujUzZMt3elBv1u+QnCU+f/w8/2RiuYxl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IFd/GAAAA3AAAAA8AAAAAAAAA&#10;AAAAAAAAoQIAAGRycy9kb3ducmV2LnhtbFBLBQYAAAAABAAEAPkAAACUAwAAAAA=&#10;" strokeweight=".134mm"/>
                <v:line id="Line 574" o:spid="_x0000_s1738" style="position:absolute;visibility:visible;mso-wrap-style:square" from="2390,1209" to="2397,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ujMYAAADcAAAADwAAAGRycy9kb3ducmV2LnhtbESPQWvCQBSE70L/w/KE3nSj1RKiqxRL&#10;USmIjYLXR/aZBLNvQ3Y1qb++WxA8DjPzDTNfdqYSN2pcaVnBaBiBIM6sLjlXcDx8DWIQziNrrCyT&#10;gl9ysFy89OaYaNvyD91Sn4sAYZeggsL7OpHSZQUZdENbEwfvbBuDPsgml7rBNsBNJcdR9C4NlhwW&#10;CqxpVVB2Sa9GQXpvP9fH7311v552zozetttsMlXqtd99zEB46vwz/GhvtIJJPIX/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dLozGAAAA3AAAAA8AAAAAAAAA&#10;AAAAAAAAoQIAAGRycy9kb3ducmV2LnhtbFBLBQYAAAAABAAEAPkAAACUAwAAAAA=&#10;" strokeweight=".122mm"/>
                <v:line id="Line 573" o:spid="_x0000_s1739" style="position:absolute;visibility:visible;mso-wrap-style:square" from="2394,1213" to="2400,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YuM8YAAADcAAAADwAAAGRycy9kb3ducmV2LnhtbESPQWvCQBSE74L/YXmCF6kbpZU0dRUJ&#10;KFWw0CjF4yP7mgSzb0N21fjvXaHQ4zAz3zDzZWdqcaXWVZYVTMYRCOLc6ooLBcfD+iUG4Tyyxtoy&#10;KbiTg+Wi35tjou2Nv+ma+UIECLsEFZTeN4mULi/JoBvbhjh4v7Y16INsC6lbvAW4qeU0imbSYMVh&#10;ocSG0pLyc3YxClbpaf+zmb5zczx87d7olI3S7V2p4aBbfYDw1Pn/8F/7Uyt4jW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WLjPGAAAA3AAAAA8AAAAAAAAA&#10;AAAAAAAAoQIAAGRycy9kb3ducmV2LnhtbFBLBQYAAAAABAAEAPkAAACUAwAAAAA=&#10;" strokeweight=".134mm"/>
                <v:line id="Line 572" o:spid="_x0000_s1740" style="position:absolute;visibility:visible;mso-wrap-style:square" from="2397,1223" to="240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VYMYAAADcAAAADwAAAGRycy9kb3ducmV2LnhtbESPQWvCQBSE74X+h+UVvOlGq1WiqxSL&#10;WBGkRsHrI/tMQrNvQ3Y10V/fFYQeh5n5hpktWlOKK9WusKyg34tAEKdWF5wpOB5W3QkI55E1lpZJ&#10;wY0cLOavLzOMtW14T9fEZyJA2MWoIPe+iqV0aU4GXc9WxME729qgD7LOpK6xCXBTykEUfUiDBYeF&#10;HCta5pT+JhejILk3X+vj9qe8X047Z/rvm006HCnVeWs/pyA8tf4//Gx/awXDyRge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DFWDGAAAA3AAAAA8AAAAAAAAA&#10;AAAAAAAAoQIAAGRycy9kb3ducmV2LnhtbFBLBQYAAAAABAAEAPkAAACUAwAAAAA=&#10;" strokeweight=".122mm"/>
                <v:line id="Line 571" o:spid="_x0000_s1741" style="position:absolute;visibility:visible;mso-wrap-style:square" from="2400,1226" to="2407,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f2sQAAADcAAAADwAAAGRycy9kb3ducmV2LnhtbERPTWvCQBC9F/wPywi9lGajtKJpVpFA&#10;pS0oNIp4HLLTJJidDdk1if++eyj0+Hjf6WY0jeipc7VlBbMoBkFcWF1zqeB0fH9egnAeWWNjmRTc&#10;ycFmPXlIMdF24G/qc1+KEMIuQQWV920ipSsqMugi2xIH7sd2Bn2AXSl1h0MIN42cx/FCGqw5NFTY&#10;UlZRcc1vRsE2u+zPu/mK29Px8PVKl/wp+7wr9Tgdt28gPI3+X/zn/tAKXpZ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hR/axAAAANwAAAAPAAAAAAAAAAAA&#10;AAAAAKECAABkcnMvZG93bnJldi54bWxQSwUGAAAAAAQABAD5AAAAkgMAAAAA&#10;" strokeweight=".134mm"/>
                <v:line id="Line 570" o:spid="_x0000_s1742" style="position:absolute;visibility:visible;mso-wrap-style:square" from="2404,1237" to="24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kicYAAADcAAAADwAAAGRycy9kb3ducmV2LnhtbESPQWvCQBSE74L/YXmCt7pJtUVTNyIV&#10;aUWQNhW8PrKvSTD7NmRXk/rru4WCx2FmvmGWq97U4kqtqywriCcRCOLc6ooLBcev7cMchPPIGmvL&#10;pOCHHKzS4WCJibYdf9I184UIEHYJKii9bxIpXV6SQTexDXHwvm1r0AfZFlK32AW4qeVjFD1LgxWH&#10;hRIbei0pP2cXoyC7dZu34/6jvl1OB2fi6W6Xz56UGo/69QsIT72/h//b71rBbL6A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QJInGAAAA3AAAAA8AAAAAAAAA&#10;AAAAAAAAoQIAAGRycy9kb3ducmV2LnhtbFBLBQYAAAAABAAEAPkAAACUAwAAAAA=&#10;" strokeweight=".122mm"/>
                <v:line id="Line 569" o:spid="_x0000_s1743" style="position:absolute;visibility:visible;mso-wrap-style:square" from="2404,1244" to="2411,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bycMAAADcAAAADwAAAGRycy9kb3ducmV2LnhtbERPTWvCQBC9F/wPywi9mY1WpY2uIkqp&#10;Uig2FbwO2TEJZmdDdjXRX+8ehB4f73u+7EwlrtS40rKCYRSDIM6sLjlXcPj7HLyDcB5ZY2WZFNzI&#10;wXLRe5ljom3Lv3RNfS5CCLsEFRTe14mULivIoItsTRy4k20M+gCbXOoG2xBuKjmK46k0WHJoKLCm&#10;dUHZOb0YBem93XwdvvfV/XL8cWb4tttl44lSr/1uNQPhqfP/4qd7qxWMP8L8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zG8nDAAAA3AAAAA8AAAAAAAAAAAAA&#10;AAAAoQIAAGRycy9kb3ducmV2LnhtbFBLBQYAAAAABAAEAPkAAACRAwAAAAA=&#10;" strokeweight=".122mm"/>
                <v:line id="Line 568" o:spid="_x0000_s1744" style="position:absolute;visibility:visible;mso-wrap-style:square" from="2407,1247" to="2414,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YgmscAAADcAAAADwAAAGRycy9kb3ducmV2LnhtbESPQWvCQBSE70L/w/IKvUjdRKpo6hok&#10;0NIWFEykeHxkX5PQ7NuQ3Wr8911B8DjMzDfMKh1MK07Uu8aygngSgSAurW64UnAo3p4XIJxH1tha&#10;JgUXcpCuH0YrTLQ9855Oua9EgLBLUEHtfZdI6cqaDLqJ7YiD92N7gz7IvpK6x3OAm1ZOo2guDTYc&#10;FmrsKKup/M3/jIJNdtx+v0+X3B2K3deMjvk4+7wo9fQ4bF5BeBr8PXxrf2gFL8sY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iCaxwAAANwAAAAPAAAAAAAA&#10;AAAAAAAAAKECAABkcnMvZG93bnJldi54bWxQSwUGAAAAAAQABAD5AAAAlQMAAAAA&#10;" strokeweight=".134mm"/>
                <v:line id="Line 567" o:spid="_x0000_s1745" style="position:absolute;visibility:visible;mso-wrap-style:square" from="2414,1254" to="28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S+7ccAAADcAAAADwAAAGRycy9kb3ducmV2LnhtbESPQWvCQBSE70L/w/KEXqTZNFSpaVaR&#10;QEtbUDBK8fjIPpPQ7NuQ3Wr8911B8DjMzDdMthxMK07Uu8aygucoBkFcWt1wpWC/e396BeE8ssbW&#10;Mim4kIPl4mGUYartmbd0KnwlAoRdigpq77tUSlfWZNBFtiMO3tH2Bn2QfSV1j+cAN61M4ngmDTYc&#10;FmrsKK+p/C3+jIJVflj/fCRz7va7zfeUDsUk/7oo9TgeVm8gPA3+Hr61P7WCl3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tL7txwAAANwAAAAPAAAAAAAA&#10;AAAAAAAAAKECAABkcnMvZG93bnJldi54bWxQSwUGAAAAAAQABAD5AAAAlQMAAAAA&#10;" strokeweight=".134mm"/>
                <v:line id="Line 566" o:spid="_x0000_s1746" style="position:absolute;visibility:visible;mso-wrap-style:square" from="2832,1251" to="2839,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GFvsYAAADcAAAADwAAAGRycy9kb3ducmV2LnhtbESP3WrCQBSE7wXfYTlC7+rGX2rqJkhL&#10;aaVQbBR6e8gek2D2bMiuJvXpu0LBy2FmvmHWaW9qcaHWVZYVTMYRCOLc6ooLBYf92+MTCOeRNdaW&#10;ScEvOUiT4WCNsbYdf9Ml84UIEHYxKii9b2IpXV6SQTe2DXHwjrY16INsC6lb7ALc1HIaRUtpsOKw&#10;UGJDLyXlp+xsFGTX7vX98Lmrr+efL2cms+02ny+Uehj1m2cQnnp/D/+3P7SC+WoG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hhb7GAAAA3AAAAA8AAAAAAAAA&#10;AAAAAAAAoQIAAGRycy9kb3ducmV2LnhtbFBLBQYAAAAABAAEAPkAAACUAwAAAAA=&#10;" strokeweight=".122mm"/>
                <v:line id="Line 565" o:spid="_x0000_s1747" style="position:absolute;visibility:visible;mso-wrap-style:square" from="2836,1247" to="2842,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GDAsYAAADcAAAADwAAAGRycy9kb3ducmV2LnhtbESPQWvCQBSE70L/w/IKXopuKlpqdBUJ&#10;WFSw0ETE4yP7TEKzb0N2q/Hfu0LB4zAz3zDzZWdqcaHWVZYVvA8jEMS51RUXCg7ZevAJwnlkjbVl&#10;UnAjB8vFS2+OsbZX/qFL6gsRIOxiVFB638RSurwkg25oG+LgnW1r0AfZFlK3eA1wU8tRFH1IgxWH&#10;hRIbSkrKf9M/o2CVnPbHr9GUm0P2vZvQKX1Ltjel+q/dagbCU+ef4f/2RisYT8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RgwLGAAAA3AAAAA8AAAAAAAAA&#10;AAAAAAAAoQIAAGRycy9kb3ducmV2LnhtbFBLBQYAAAAABAAEAPkAAACUAwAAAAA=&#10;" strokeweight=".134mm"/>
                <v:line id="Line 564" o:spid="_x0000_s1748" style="position:absolute;visibility:visible;mso-wrap-style:square" from="2839,1237" to="2846,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4UcYAAADcAAAADwAAAGRycy9kb3ducmV2LnhtbESPQWvCQBSE70L/w/IK3nRj1aLRVYoi&#10;KoVSo+D1kX1NQrNvQ3Y10V/fLQgeh5n5hpkvW1OKK9WusKxg0I9AEKdWF5wpOB03vQkI55E1lpZJ&#10;wY0cLBcvnTnG2jZ8oGviMxEg7GJUkHtfxVK6NCeDrm8r4uD92NqgD7LOpK6xCXBTyrcoepcGCw4L&#10;OVa0yin9TS5GQXJv1tvT53d5v5y/nBkM9/t0NFaq+9p+zEB4av0z/GjvtILRdAz/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EuFHGAAAA3AAAAA8AAAAAAAAA&#10;AAAAAAAAoQIAAGRycy9kb3ducmV2LnhtbFBLBQYAAAAABAAEAPkAAACUAwAAAAA=&#10;" strokeweight=".122mm"/>
                <v:line id="Line 563" o:spid="_x0000_s1749" style="position:absolute;visibility:visible;mso-wrap-style:square" from="2839,1230" to="2846,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65cYAAADcAAAADwAAAGRycy9kb3ducmV2LnhtbESPzWrDMBCE74W+g9hCLiGW+xMTu5ZN&#10;KQRySA9x8gCLtbFNrZWx5MTJ01eFQo/DzHzD5OVsenGh0XWWFTxHMQji2uqOGwWn43a1AeE8ssbe&#10;Mim4kYOyeHzIMdP2yge6VL4RAcIuQwWt90MmpatbMugiOxAH72xHgz7IsZF6xGuAm16+xHEiDXYc&#10;Floc6LOl+ruajIK0xvn1a6jW970zndwtl9U+mZRaPM0f7yA8zf4//NfeaQVvaQK/Z8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f+uXGAAAA3AAAAA8AAAAAAAAA&#10;AAAAAAAAoQIAAGRycy9kb3ducmV2LnhtbFBLBQYAAAAABAAEAPkAAACUAwAAAAA=&#10;" strokeweight=".1212mm"/>
                <v:line id="Line 562" o:spid="_x0000_s1750" style="position:absolute;visibility:visible;mso-wrap-style:square" from="2839,1223" to="284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qDvcYAAADcAAAADwAAAGRycy9kb3ducmV2LnhtbESPQWvCQBSE70L/w/IEb3VjtVVTVymK&#10;WBGKRqHXR/aZhGbfhuxqUn+9Wyh4HGbmG2a2aE0prlS7wrKCQT8CQZxaXXCm4HRcP09AOI+ssbRM&#10;Cn7JwWL+1JlhrG3DB7omPhMBwi5GBbn3VSylS3My6Pq2Ig7e2dYGfZB1JnWNTYCbUr5E0Zs0WHBY&#10;yLGiZU7pT3IxCpJbs9qcdvvydvn+cmYw3G7T0atSvW778Q7CU+sf4f/2p1Ywmo7h70w4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ag73GAAAA3AAAAA8AAAAAAAAA&#10;AAAAAAAAoQIAAGRycy9kb3ducmV2LnhtbFBLBQYAAAAABAAEAPkAAACUAwAAAAA=&#10;" strokeweight=".122mm"/>
                <v:line id="Line 561" o:spid="_x0000_s1751" style="position:absolute;visibility:visible;mso-wrap-style:square" from="2842,1220" to="2849,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yJB8IAAADcAAAADwAAAGRycy9kb3ducmV2LnhtbERPTYvCMBC9L/gfwgh7EU2VXdFqFCms&#10;rAsKVhGPQzO2xWZSmqj135uDsMfH+54vW1OJOzWutKxgOIhAEGdWl5wrOB5++hMQziNrrCyTgic5&#10;WC46H3OMtX3wnu6pz0UIYRejgsL7OpbSZQUZdANbEwfuYhuDPsAml7rBRwg3lRxF0VgaLDk0FFhT&#10;UlB2TW9GwSo5b0/r0ZTr42H3903ntJdsnkp9dtvVDISn1v+L3+5freBrGta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yJB8IAAADcAAAADwAAAAAAAAAAAAAA&#10;AAChAgAAZHJzL2Rvd25yZXYueG1sUEsFBgAAAAAEAAQA+QAAAJADAAAAAA==&#10;" strokeweight=".134mm"/>
                <v:line id="Line 560" o:spid="_x0000_s1752" style="position:absolute;visibility:visible;mso-wrap-style:square" from="2849,1206" to="2856,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AsnMYAAADcAAAADwAAAGRycy9kb3ducmV2LnhtbESPQWvCQBSE74L/YXlCL1I3ipUmdRUJ&#10;WKrQglGKx0f2mQSzb0N2q/HfuwXB4zAz3zDzZWdqcaHWVZYVjEcRCOLc6ooLBYf9+vUdhPPIGmvL&#10;pOBGDpaLfm+OibZX3tEl84UIEHYJKii9bxIpXV6SQTeyDXHwTrY16INsC6lbvAa4qeUkimbSYMVh&#10;ocSG0pLyc/ZnFKzS4/fv5yTm5rD/2b7RMRumm5tSL4Nu9QHCU+ef4Uf7SyuYxjH8nw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QLJzGAAAA3AAAAA8AAAAAAAAA&#10;AAAAAAAAoQIAAGRycy9kb3ducmV2LnhtbFBLBQYAAAAABAAEAPkAAACUAwAAAAA=&#10;" strokeweight=".134mm"/>
                <v:line id="Line 559" o:spid="_x0000_s1753" style="position:absolute;visibility:visible;mso-wrap-style:square" from="2852,1202" to="2860,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B08IAAADcAAAADwAAAGRycy9kb3ducmV2LnhtbERPy4rCMBTdC/5DuII7TX0iHaOIwzAj&#10;gmhHmO2ludMWm5vSRFv9erMQXB7Oe7luTSluVLvCsoLRMAJBnFpdcKbg/Ps1WIBwHlljaZkU3MnB&#10;etXtLDHWtuET3RKfiRDCLkYFufdVLKVLczLohrYiDty/rQ36AOtM6hqbEG5KOY6iuTRYcGjIsaJt&#10;TukluRoFyaP5/D7vj+Xj+ndwZjTZ7dLpTKl+r918gPDU+rf45f7RCmZRmB/OhCM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iB08IAAADcAAAADwAAAAAAAAAAAAAA&#10;AAChAgAAZHJzL2Rvd25yZXYueG1sUEsFBgAAAAAEAAQA+QAAAJADAAAAAA==&#10;" strokeweight=".122mm"/>
                <v:line id="Line 558" o:spid="_x0000_s1754" style="position:absolute;visibility:visible;mso-wrap-style:square" from="2856,1199" to="286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26gMYAAADcAAAADwAAAGRycy9kb3ducmV2LnhtbESPQWvCQBSE70L/w/IKXkrdKChtdA0h&#10;UKkFC41SPD6yzyQ0+zZkt0n8926h4HGYmW+YTTKaRvTUudqygvksAkFcWF1zqeB0fHt+AeE8ssbG&#10;Mim4koNk+zDZYKztwF/U574UAcIuRgWV920spSsqMuhmtiUO3sV2Bn2QXSl1h0OAm0YuomglDdYc&#10;FipsKauo+Ml/jYI0Ox++d4tXbk/Hz48lnfOnbH9Vavo4pmsQnkZ/D/+337WCZTSHvzPhCMjt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NuoDGAAAA3AAAAA8AAAAAAAAA&#10;AAAAAAAAoQIAAGRycy9kb3ducmV2LnhtbFBLBQYAAAAABAAEAPkAAACUAwAAAAA=&#10;" strokeweight=".134mm"/>
                <v:line id="Line 557" o:spid="_x0000_s1755" style="position:absolute;visibility:visible;mso-wrap-style:square" from="2863,1199" to="2870,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8k98YAAADcAAAADwAAAGRycy9kb3ducmV2LnhtbESPQWvCQBSE70L/w/IKvZRm04DSxqwi&#10;gZZaUGgi4vGRfSbB7NuQ3Wr8926h4HGYmW+YbDmaTpxpcK1lBa9RDIK4srrlWsGu/Hh5A+E8ssbO&#10;Mim4koPl4mGSYarthX/oXPhaBAi7FBU03veplK5qyKCLbE8cvKMdDPogh1rqAS8BbjqZxPFMGmw5&#10;LDTYU95QdSp+jYJVftjsP5N37nfl9ntKh+I5X1+VenocV3MQnkZ/D/+3v7SCaZzA3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fJPfGAAAA3AAAAA8AAAAAAAAA&#10;AAAAAAAAoQIAAGRycy9kb3ducmV2LnhtbFBLBQYAAAAABAAEAPkAAACUAwAAAAA=&#10;" strokeweight=".134mm"/>
                <v:line id="Line 556" o:spid="_x0000_s1756" style="position:absolute;visibility:visible;mso-wrap-style:square" from="2870,1192" to="287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OBbMYAAADcAAAADwAAAGRycy9kb3ducmV2LnhtbESPQWvCQBSE7wX/w/KEXqRuVJSaugkS&#10;qNhCC0YRj4/saxLMvg3ZVeO/7xaEHoeZ+YZZpb1pxJU6V1tWMBlHIIgLq2suFRz27y+vIJxH1thY&#10;JgV3cpAmg6cVxtreeEfX3JciQNjFqKDyvo2ldEVFBt3YtsTB+7GdQR9kV0rd4S3ATSOnUbSQBmsO&#10;CxW2lFVUnPOLUbDOTl/HzXTJ7WH//TmnUz7KPu5KPQ/79RsIT73/Dz/aW61gHs3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TgWzGAAAA3AAAAA8AAAAAAAAA&#10;AAAAAAAAoQIAAGRycy9kb3ducmV2LnhtbFBLBQYAAAAABAAEAPkAAACUAwAAAAA=&#10;" strokeweight=".134mm"/>
                <v:line id="Line 555" o:spid="_x0000_s1757" style="position:absolute;visibility:visible;mso-wrap-style:square" from="2877,1192" to="288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GMYAAADcAAAADwAAAGRycy9kb3ducmV2LnhtbESPQWvCQBSE7wX/w/KEXqRuFJWaugkS&#10;qNhCC0YRj4/saxLMvg3ZVeO/7xaEHoeZ+YZZpb1pxJU6V1tWMBlHIIgLq2suFRz27y+vIJxH1thY&#10;JgV3cpAmg6cVxtreeEfX3JciQNjFqKDyvo2ldEVFBt3YtsTB+7GdQR9kV0rd4S3ATSOnUbSQBmsO&#10;CxW2lFVUnPOLUbDOTl/HzXTJ7WH//TmnUz7KPu5KPQ/79RsIT73/Dz/aW61gHs3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6GRjGAAAA3AAAAA8AAAAAAAAA&#10;AAAAAAAAoQIAAGRycy9kb3ducmV2LnhtbFBLBQYAAAAABAAEAPkAAACUAwAAAAA=&#10;" strokeweight=".134mm"/>
                <v:line id="Line 554" o:spid="_x0000_s1758" style="position:absolute;visibility:visible;mso-wrap-style:square" from="2884,1192" to="289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8g8YAAADcAAAADwAAAGRycy9kb3ducmV2LnhtbESPQWvCQBSE74L/YXlCL8VsFCKaZhUJ&#10;WNqCglGKx0f2NQnNvg3ZrcZ/3y0UPA4z8w2TbQbTiiv1rrGsYBbFIIhLqxuuFJxPu+kShPPIGlvL&#10;pOBODjbr8SjDVNsbH+la+EoECLsUFdTed6mUrqzJoItsRxy8L9sb9EH2ldQ93gLctHIexwtpsOGw&#10;UGNHeU3ld/FjFGzzy/7zdb7i7nw6fCR0KZ7z97tST5Nh+wLC0+Af4f/2m1aQxAn8nQ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2vIPGAAAA3AAAAA8AAAAAAAAA&#10;AAAAAAAAoQIAAGRycy9kb3ducmV2LnhtbFBLBQYAAAAABAAEAPkAAACUAwAAAAA=&#10;" strokeweight=".134mm"/>
                <v:line id="Line 553" o:spid="_x0000_s1759" style="position:absolute;visibility:visible;mso-wrap-style:square" from="2891,1185" to="289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Qi9MUAAADcAAAADwAAAGRycy9kb3ducmV2LnhtbESPQYvCMBSE78L+h/AWvIimKyi71ShS&#10;UHRBwSri8dE827LNS2mi1n+/EQSPw8x8w0znranEjRpXWlbwNYhAEGdWl5wrOB6W/W8QziNrrCyT&#10;ggc5mM8+OlOMtb3znm6pz0WAsItRQeF9HUvpsoIMuoGtiYN3sY1BH2STS93gPcBNJYdRNJYGSw4L&#10;BdaUFJT9pVejYJGct6fV8Ifr42H3O6Jz2ks2D6W6n+1iAsJT69/hV3utFYyiMTzPhCM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Qi9MUAAADcAAAADwAAAAAAAAAA&#10;AAAAAAChAgAAZHJzL2Rvd25yZXYueG1sUEsFBgAAAAAEAAQA+QAAAJMDAAAAAA==&#10;" strokeweight=".134mm"/>
                <v:line id="Line 552" o:spid="_x0000_s1760" style="position:absolute;visibility:visible;mso-wrap-style:square" from="2898,1185" to="290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Hb8YAAADcAAAADwAAAGRycy9kb3ducmV2LnhtbESPQWvCQBSE74L/YXlCL6VuFNSaugkS&#10;qLSFFowiHh/Z1ySYfRuyq8Z/3xUKHoeZ+YZZpb1pxIU6V1tWMBlHIIgLq2suFex37y+vIJxH1thY&#10;JgU3cpAmw8EKY22vvKVL7ksRIOxiVFB538ZSuqIig25sW+Lg/drOoA+yK6Xu8BrgppHTKJpLgzWH&#10;hQpbyioqTvnZKFhnx+/DZrrkdr/7+ZrRMX/OPm9KPY369RsIT71/hP/bH1rBLFrA/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oh2/GAAAA3AAAAA8AAAAAAAAA&#10;AAAAAAAAoQIAAGRycy9kb3ducmV2LnhtbFBLBQYAAAAABAAEAPkAAACUAwAAAAA=&#10;" strokeweight=".134mm"/>
                <v:line id="Line 551" o:spid="_x0000_s1761" style="position:absolute;visibility:visible;mso-wrap-style:square" from="2905,1185" to="291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THcIAAADcAAAADwAAAGRycy9kb3ducmV2LnhtbERPTYvCMBC9L/gfwgheFk0VXLQaRQq7&#10;qKBgFfE4NGNbbCaliVr/vTkIe3y87/myNZV4UONKywqGgwgEcWZ1ybmC0/G3PwHhPLLGyjIpeJGD&#10;5aLzNcdY2ycf6JH6XIQQdjEqKLyvYyldVpBBN7A1ceCutjHoA2xyqRt8hnBTyVEU/UiDJYeGAmtK&#10;Cspu6d0oWCWX3flvNOX6dNxvx3RJv5PNS6let13NQHhq/b/4415rBeMorA1nwh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cTHcIAAADcAAAADwAAAAAAAAAAAAAA&#10;AAChAgAAZHJzL2Rvd25yZXYueG1sUEsFBgAAAAAEAAQA+QAAAJADAAAAAA==&#10;" strokeweight=".134mm"/>
                <v:line id="Line 550" o:spid="_x0000_s1762" style="position:absolute;visibility:visible;mso-wrap-style:square" from="2912,1185" to="29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2hsUAAADcAAAADwAAAGRycy9kb3ducmV2LnhtbESPQYvCMBSE7wv+h/AEL4umCi5ajSIF&#10;xRVWsIp4fDTPtti8lCZq/fcbYWGPw8x8w8yXranEgxpXWlYwHEQgiDOrS84VnI7r/gSE88gaK8uk&#10;4EUOlovOxxxjbZ98oEfqcxEg7GJUUHhfx1K6rCCDbmBr4uBdbWPQB9nkUjf4DHBTyVEUfUmDJYeF&#10;AmtKCspu6d0oWCWXn/NmNOX6dNzvxnRJP5Pvl1K9bruagfDU+v/wX3urFYyjKbzP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u2hsUAAADcAAAADwAAAAAAAAAA&#10;AAAAAAChAgAAZHJzL2Rvd25yZXYueG1sUEsFBgAAAAAEAAQA+QAAAJMDAAAAAA==&#10;" strokeweight=".134mm"/>
                <v:line id="Line 549" o:spid="_x0000_s1763" style="position:absolute;visibility:visible;mso-wrap-style:square" from="2918,1185" to="29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iJxsQAAADcAAAADwAAAGRycy9kb3ducmV2LnhtbERPTWvCQBC9C/0PyxR6KXWTgMVGVwkB&#10;pS1UMBHxOGSnSWh2NmS3Mf777qHg8fG+19vJdGKkwbWWFcTzCARxZXXLtYJTuXtZgnAeWWNnmRTc&#10;yMF28zBbY6rtlY80Fr4WIYRdigoa7/tUSlc1ZNDNbU8cuG87GPQBDrXUA15DuOlkEkWv0mDLoaHB&#10;nvKGqp/i1yjI8svXeZ+8cX8qD58LuhTP+cdNqafHKVuB8DT5u/jf/a4VLOIwP5w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GInGxAAAANwAAAAPAAAAAAAAAAAA&#10;AAAAAKECAABkcnMvZG93bnJldi54bWxQSwUGAAAAAAQABAD5AAAAkgMAAAAA&#10;" strokeweight=".134mm"/>
                <v:line id="Line 548" o:spid="_x0000_s1764" style="position:absolute;visibility:visible;mso-wrap-style:square" from="2925,1185" to="293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sXcUAAADcAAAADwAAAGRycy9kb3ducmV2LnhtbESPQWvCQBSE7wX/w/IEL1I3ESyauooE&#10;FCtUMErx+Mi+JsHs25BdNf77riD0OMzMN8x82Zla3Kh1lWUF8SgCQZxbXXGh4HRcv09BOI+ssbZM&#10;Ch7kYLnovc0x0fbOB7plvhABwi5BBaX3TSKly0sy6Ea2IQ7er20N+iDbQuoW7wFuajmOog9psOKw&#10;UGJDaUn5JbsaBav0/P2zGc+4OR33uwmds2H69VBq0O9WnyA8df4//GpvtYJJHM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QsXcUAAADcAAAADwAAAAAAAAAA&#10;AAAAAAChAgAAZHJzL2Rvd25yZXYueG1sUEsFBgAAAAAEAAQA+QAAAJMDAAAAAA==&#10;" strokeweight=".134mm"/>
                <v:line id="Line 547" o:spid="_x0000_s1765" style="position:absolute;visibility:visible;mso-wrap-style:square" from="2932,1185" to="29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KsUAAADcAAAADwAAAGRycy9kb3ducmV2LnhtbESPQWvCQBSE7wX/w/IEL1I3BiyauooE&#10;FCtUMErx+Mi+JsHs25BdNf77riD0OMzMN8x82Zla3Kh1lWUF41EEgji3uuJCwem4fp+CcB5ZY22Z&#10;FDzIwXLRe5tjou2dD3TLfCEChF2CCkrvm0RKl5dk0I1sQxy8X9sa9EG2hdQt3gPc1DKOog9psOKw&#10;UGJDaUn5JbsaBav0/P2ziWfcnI773YTO2TD9eig16HerTxCeOv8ffrW3WsFkHM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oayKsUAAADcAAAADwAAAAAAAAAA&#10;AAAAAAChAgAAZHJzL2Rvd25yZXYueG1sUEsFBgAAAAAEAAQA+QAAAJMDAAAAAA==&#10;" strokeweight=".134mm"/>
                <v:line id="Line 546" o:spid="_x0000_s1766" style="position:absolute;visibility:visible;mso-wrap-style:square" from="2939,1185" to="29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XscYAAADcAAAADwAAAGRycy9kb3ducmV2LnhtbESPQWvCQBSE7wX/w/KEXkrdaFFs6ioS&#10;qLSCglGKx0f2mQSzb0N2Ncm/7wqFHoeZ+YZZrDpTiTs1rrSsYDyKQBBnVpecKzgdP1/nIJxH1lhZ&#10;JgU9OVgtB08LjLVt+UD31OciQNjFqKDwvo6ldFlBBt3I1sTBu9jGoA+yyaVusA1wU8lJFM2kwZLD&#10;QoE1JQVl1/RmFKyT8+5nM3nn+nTcb6d0Tl+S716p52G3/gDhqfP/4b/2l1YwHb/B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F7HGAAAA3AAAAA8AAAAAAAAA&#10;AAAAAAAAoQIAAGRycy9kb3ducmV2LnhtbFBLBQYAAAAABAAEAPkAAACUAwAAAAA=&#10;" strokeweight=".134mm"/>
                <v:line id="Line 545" o:spid="_x0000_s1767" style="position:absolute;visibility:visible;mso-wrap-style:square" from="2946,1185" to="29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OPxcYAAADcAAAADwAAAGRycy9kb3ducmV2LnhtbESPQWvCQBSE7wX/w/KEXkrdKFVs6ioS&#10;qLSCglGKx0f2mQSzb0N2Ncm/7wqFHoeZ+YZZrDpTiTs1rrSsYDyKQBBnVpecKzgdP1/nIJxH1lhZ&#10;JgU9OVgtB08LjLVt+UD31OciQNjFqKDwvo6ldFlBBt3I1sTBu9jGoA+yyaVusA1wU8lJFM2kwZLD&#10;QoE1JQVl1/RmFKyT8+5nM3nn+nTcb6d0Tl+S716p52G3/gDhqfP/4b/2l1YwHb/B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jj8XGAAAA3AAAAA8AAAAAAAAA&#10;AAAAAAAAoQIAAGRycy9kb3ducmV2LnhtbFBLBQYAAAAABAAEAPkAAACUAwAAAAA=&#10;" strokeweight=".134mm"/>
                <v:line id="Line 544" o:spid="_x0000_s1768" style="position:absolute;visibility:visible;mso-wrap-style:square" from="2953,1185" to="29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8qXsYAAADcAAAADwAAAGRycy9kb3ducmV2LnhtbESPQWvCQBSE7wX/w/KEXkqzUUjRNKtI&#10;wFKFFppI8fjIvibB7NuQ3Wr8965Q6HGYmW+YbD2aTpxpcK1lBbMoBkFcWd1yreBQbp8XIJxH1thZ&#10;JgVXcrBeTR4yTLW98BedC1+LAGGXooLG+z6V0lUNGXSR7YmD92MHgz7IoZZ6wEuAm07O4/hFGmw5&#10;LDTYU95QdSp+jYJNfvz4fpsvuT+Un/uEjsVTvrsq9TgdN68gPI3+P/zXftcKklkC9zPh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vKl7GAAAA3AAAAA8AAAAAAAAA&#10;AAAAAAAAoQIAAGRycy9kb3ducmV2LnhtbFBLBQYAAAAABAAEAPkAAACUAwAAAAA=&#10;" strokeweight=".134mm"/>
                <v:line id="Line 543" o:spid="_x0000_s1769" style="position:absolute;visibility:visible;mso-wrap-style:square" from="2960,1185" to="296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0KccAAADcAAAADwAAAGRycy9kb3ducmV2LnhtbESPQWvCQBSE7wX/w/KEXopuFJSaZiMS&#10;aGmFCo1SPD6yzySYfRuy2yT+e7dQ6HGYmW+YZDuaRvTUudqygsU8AkFcWF1zqeB0fJ09g3AeWWNj&#10;mRTcyME2nTwkGGs78Bf1uS9FgLCLUUHlfRtL6YqKDLq5bYmDd7GdQR9kV0rd4RDgppHLKFpLgzWH&#10;hQpbyioqrvmPUbDLzp/fb8sNt6fjYb+ic/6UfdyUepyOuxcQnkb/H/5rv2sFq8Ua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bQpxwAAANwAAAAPAAAAAAAA&#10;AAAAAAAAAKECAABkcnMvZG93bnJldi54bWxQSwUGAAAAAAQABAD5AAAAlQMAAAAA&#10;" strokeweight=".134mm"/>
                <v:line id="Line 542" o:spid="_x0000_s1770" style="position:absolute;visibility:visible;mso-wrap-style:square" from="2967,1192" to="297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ERssYAAADcAAAADwAAAGRycy9kb3ducmV2LnhtbESPQWvCQBSE7wX/w/IEL6VuFFJt6ioS&#10;UNqCglGKx0f2mQSzb0N2NfHfdwuFHoeZ+YZZrHpTizu1rrKsYDKOQBDnVldcKDgdNy9zEM4ja6wt&#10;k4IHOVgtB08LTLTt+ED3zBciQNglqKD0vkmkdHlJBt3YNsTBu9jWoA+yLaRusQtwU8tpFL1KgxWH&#10;hRIbSkvKr9nNKFin5933dvrGzem4/4rpnD2nnw+lRsN+/Q7CU+//w3/tD60gnsz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xEbLGAAAA3AAAAA8AAAAAAAAA&#10;AAAAAAAAoQIAAGRycy9kb3ducmV2LnhtbFBLBQYAAAAABAAEAPkAAACUAwAAAAA=&#10;" strokeweight=".134mm"/>
                <v:line id="Line 541" o:spid="_x0000_s1771" style="position:absolute;visibility:visible;mso-wrap-style:square" from="2970,1195" to="2977,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7Hy74AAADcAAAADwAAAGRycy9kb3ducmV2LnhtbERPzQ7BQBC+S7zDZiQuwhbRUJaIROLA&#10;QXmASXe0je5s012Up7cHieOX73+1aU0lntS40rKC8SgCQZxZXXKu4HrZD+cgnEfWWFkmBW9ysFl3&#10;OytMtH3xmZ6pz0UIYZeggsL7OpHSZQUZdCNbEwfuZhuDPsAml7rBVwg3lZxEUSwNlhwaCqxpV1B2&#10;Tx9GwSLDdnqq09nn6EwpD4NBeowfSvV77XYJwlPr/+Kf+6AVzMZhbTgTjoBc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sfLvgAAANwAAAAPAAAAAAAAAAAAAAAAAKEC&#10;AABkcnMvZG93bnJldi54bWxQSwUGAAAAAAQABAD5AAAAjAMAAAAA&#10;" strokeweight=".1212mm"/>
                <v:line id="Line 540" o:spid="_x0000_s1772" style="position:absolute;visibility:visible;mso-wrap-style:square" from="2974,1199" to="298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W8UAAADcAAAADwAAAGRycy9kb3ducmV2LnhtbESPQYvCMBSE7wv+h/CEvYimCi5ajSIF&#10;F1dYwSri8dE822LzUpqo9d9vBGGPw8x8w8yXranEnRpXWlYwHEQgiDOrS84VHA/r/gSE88gaK8uk&#10;4EkOlovOxxxjbR+8p3vqcxEg7GJUUHhfx1K6rCCDbmBr4uBdbGPQB9nkUjf4CHBTyVEUfUmDJYeF&#10;AmtKCsqu6c0oWCXn39P3aMr18bDbjumc9pKfp1Kf3XY1A+Gp9f/hd3ujFYyHU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gW8UAAADcAAAADwAAAAAAAAAA&#10;AAAAAAChAgAAZHJzL2Rvd25yZXYueG1sUEsFBgAAAAAEAAQA+QAAAJMDAAAAAA==&#10;" strokeweight=".134mm"/>
                <v:line id="Line 539" o:spid="_x0000_s1773" style="position:absolute;visibility:visible;mso-wrap-style:square" from="2977,1209" to="2984,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3ds8IAAADcAAAADwAAAGRycy9kb3ducmV2LnhtbERPy4rCMBTdC/5DuII7TX0ydIwiDsOM&#10;CKIdYbaX5toWm5vSRFv9erMQXB7Oe7FqTSluVLvCsoLRMAJBnFpdcKbg9Pc9+ADhPLLG0jIpuJOD&#10;1bLbWWCsbcNHuiU+EyGEXYwKcu+rWEqX5mTQDW1FHLizrQ36AOtM6hqbEG5KOY6iuTRYcGjIsaJN&#10;TukluRoFyaP5+jntDuXj+r93ZjTZbtPpTKl+r11/gvDU+rf45f7VCmbjMD+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3ds8IAAADcAAAADwAAAAAAAAAAAAAA&#10;AAChAgAAZHJzL2Rvd25yZXYueG1sUEsFBgAAAAAEAAQA+QAAAJADAAAAAA==&#10;" strokeweight=".122mm"/>
                <v:line id="Line 538" o:spid="_x0000_s1774" style="position:absolute;visibility:visible;mso-wrap-style:square" from="2981,1213" to="2988,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jm4MUAAADcAAAADwAAAGRycy9kb3ducmV2LnhtbESPQWvCQBSE7wX/w/IEL1I3BiyauooE&#10;FCtUMErx+Mi+JsHs25BdNf77riD0OMzMN8x82Zla3Kh1lWUF41EEgji3uuJCwem4fp+CcB5ZY22Z&#10;FDzIwXLRe5tjou2dD3TLfCEChF2CCkrvm0RKl5dk0I1sQxy8X9sa9EG2hdQt3gPc1DKOog9psOKw&#10;UGJDaUn5JbsaBav0/P2ziWfcnI773YTO2TD9eig16HerTxCeOv8ffrW3WsEkHs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jm4MUAAADcAAAADwAAAAAAAAAA&#10;AAAAAAChAgAAZHJzL2Rvd25yZXYueG1sUEsFBgAAAAAEAAQA+QAAAJMDAAAAAA==&#10;" strokeweight=".134mm"/>
                <v:line id="Line 537" o:spid="_x0000_s1775" style="position:absolute;visibility:visible;mso-wrap-style:square" from="2984,1223" to="299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PmX8UAAADcAAAADwAAAGRycy9kb3ducmV2LnhtbESPQWvCQBSE74X+h+UVvOnGWKVEVymK&#10;WBHERsHrI/tMQrNvQ3Y1qb++Kwg9DjPzDTNbdKYSN2pcaVnBcBCBIM6sLjlXcDqu+x8gnEfWWFkm&#10;Bb/kYDF/fZlhom3L33RLfS4ChF2CCgrv60RKlxVk0A1sTRy8i20M+iCbXOoG2wA3lYyjaCINlhwW&#10;CqxpWVD2k16NgvTerjan3aG6X897Z4aj7TZ7HyvVe+s+pyA8df4//Gx/aQXjOIbH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3PmX8UAAADcAAAADwAAAAAAAAAA&#10;AAAAAAChAgAAZHJzL2Rvd25yZXYueG1sUEsFBgAAAAAEAAQA+QAAAJMDAAAAAA==&#10;" strokeweight=".122mm"/>
                <v:line id="Line 536" o:spid="_x0000_s1776" style="position:absolute;visibility:visible;mso-wrap-style:square" from="2988,1226" to="2994,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bdDMYAAADcAAAADwAAAGRycy9kb3ducmV2LnhtbESPQWvCQBSE74L/YXlCL0U3pigaXUUC&#10;LbXQglHE4yP7TILZtyG71fjv3ULB4zAz3zDLdWdqcaXWVZYVjEcRCOLc6ooLBYf9+3AGwnlkjbVl&#10;UnAnB+tVv7fERNsb7+ia+UIECLsEFZTeN4mULi/JoBvZhjh4Z9sa9EG2hdQt3gLc1DKOoqk0WHFY&#10;KLGhtKT8kv0aBZv09H38iOfcHPY/XxM6Za/p9q7Uy6DbLEB46vwz/N/+1Aom8Rv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m3QzGAAAA3AAAAA8AAAAAAAAA&#10;AAAAAAAAoQIAAGRycy9kb3ducmV2LnhtbFBLBQYAAAAABAAEAPkAAACUAwAAAAA=&#10;" strokeweight=".134mm"/>
                <v:line id="Line 535" o:spid="_x0000_s1777" style="position:absolute;visibility:visible;mso-wrap-style:square" from="2991,1237" to="2998,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bbsMYAAADcAAAADwAAAGRycy9kb3ducmV2LnhtbESPQWvCQBSE7wX/w/KE3pqNVovEbEQs&#10;pRVBbBS8PrKvSWj2bciuJvXXd4VCj8PMfMOkq8E04kqdqy0rmEQxCOLC6ppLBafj29MChPPIGhvL&#10;pOCHHKyy0UOKibY9f9I196UIEHYJKqi8bxMpXVGRQRfZljh4X7Yz6IPsSqk77APcNHIaxy/SYM1h&#10;ocKWNhUV3/nFKMhv/ev7aXdobpfz3pnJ83ZbzOZKPY6H9RKEp8H/h//aH1rBfDqD+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W27DGAAAA3AAAAA8AAAAAAAAA&#10;AAAAAAAAoQIAAGRycy9kb3ducmV2LnhtbFBLBQYAAAAABAAEAPkAAACUAwAAAAA=&#10;" strokeweight=".122mm"/>
                <v:line id="Line 534" o:spid="_x0000_s1778" style="position:absolute;visibility:visible;mso-wrap-style:square" from="2991,1244" to="2998,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K8cAAADcAAAADwAAAGRycy9kb3ducmV2LnhtbESP3WrCQBSE7wt9h+UUeqcbfyIlZiOl&#10;RaoUxEbB20P2mIRmz4bsalKfvlsQejnMzDdMuhpMI67Uudqygsk4AkFcWF1zqeB4WI9eQDiPrLGx&#10;TAp+yMEqe3xIMdG25y+65r4UAcIuQQWV920ipSsqMujGtiUO3tl2Bn2QXSl1h32Am0ZOo2ghDdYc&#10;Fips6a2i4ju/GAX5rX//OH7um9vltHNmMttui3ms1PPT8LoE4Wnw/+F7e6MVxNMY/s6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mn4rxwAAANwAAAAPAAAAAAAA&#10;AAAAAAAAAKECAABkcnMvZG93bnJldi54bWxQSwUGAAAAAAQABAD5AAAAlQMAAAAA&#10;" strokeweight=".122mm"/>
                <v:line id="Line 533" o:spid="_x0000_s1779" style="position:absolute;visibility:visible;mso-wrap-style:square" from="2994,1247" to="3001,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F+lMYAAADcAAAADwAAAGRycy9kb3ducmV2LnhtbESPQWvCQBSE74X+h+UJvUizaUBp06wi&#10;AUULFppI8fjIvibB7NuQ3Wr8911B6HGYmW+YbDmaTpxpcK1lBS9RDIK4srrlWsGhXD+/gnAeWWNn&#10;mRRcycFy8fiQYarthb/oXPhaBAi7FBU03veplK5qyKCLbE8cvB87GPRBDrXUA14C3HQyieO5NNhy&#10;WGiwp7yh6lT8GgWr/Lj/3iRv3B/Kz48ZHYtpvrsq9TQZV+8gPI3+P3xvb7WCWTKH25lw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RfpTGAAAA3AAAAA8AAAAAAAAA&#10;AAAAAAAAoQIAAGRycy9kb3ducmV2LnhtbFBLBQYAAAAABAAEAPkAAACUAwAAAAA=&#10;" strokeweight=".134mm"/>
                <v:line id="Line 532" o:spid="_x0000_s1780" style="position:absolute;visibility:visible;mso-wrap-style:square" from="3001,1254" to="307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3bD8YAAADcAAAADwAAAGRycy9kb3ducmV2LnhtbESPQWvCQBSE7wX/w/KEXkQ3BqwaXUUC&#10;La3QglHE4yP7TILZtyG71fjv3YLQ4zAz3zDLdWdqcaXWVZYVjEcRCOLc6ooLBYf9+3AGwnlkjbVl&#10;UnAnB+tV72WJibY33tE184UIEHYJKii9bxIpXV6SQTeyDXHwzrY16INsC6lbvAW4qWUcRW/SYMVh&#10;ocSG0pLyS/ZrFGzS0/fxI55zc9j/bCd0ygbp112p1363WYDw1Pn/8LP9qRVM4i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d2w/GAAAA3AAAAA8AAAAAAAAA&#10;AAAAAAAAoQIAAGRycy9kb3ducmV2LnhtbFBLBQYAAAAABAAEAPkAAACUAwAAAAA=&#10;" strokeweight=".134mm"/>
                <v:line id="Line 531" o:spid="_x0000_s1781" style="position:absolute;visibility:visible;mso-wrap-style:square" from="3067,1251" to="307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vRtcIAAADcAAAADwAAAGRycy9kb3ducmV2LnhtbERPy4rCMBTdC/5DuII7TX0ydIwiDsOM&#10;CKIdYbaX5toWm5vSRFv9erMQXB7Oe7FqTSluVLvCsoLRMAJBnFpdcKbg9Pc9+ADhPLLG0jIpuJOD&#10;1bLbWWCsbcNHuiU+EyGEXYwKcu+rWEqX5mTQDW1FHLizrQ36AOtM6hqbEG5KOY6iuTRYcGjIsaJN&#10;TukluRoFyaP5+jntDuXj+r93ZjTZbtPpTKl+r11/gvDU+rf45f7VCmbjsDa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vRtcIAAADcAAAADwAAAAAAAAAAAAAA&#10;AAChAgAAZHJzL2Rvd25yZXYueG1sUEsFBgAAAAAEAAQA+QAAAJADAAAAAA==&#10;" strokeweight=".122mm"/>
                <v:line id="Line 530" o:spid="_x0000_s1782" style="position:absolute;visibility:visible;mso-wrap-style:square" from="3070,1247" to="307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q5sYAAADcAAAADwAAAGRycy9kb3ducmV2LnhtbESPQWvCQBSE70L/w/IKvUizaUCpqatI&#10;oKUWFEyk5PjIviah2bchu9X4792C4HGYmW+Y5Xo0nTjR4FrLCl6iGARxZXXLtYJj8f78CsJ5ZI2d&#10;ZVJwIQfr1cNkiam2Zz7QKfe1CBB2KSpovO9TKV3VkEEX2Z44eD92MOiDHGqpBzwHuOlkEsdzabDl&#10;sNBgT1lD1W/+ZxRssnL3/ZEsuD8W+68Zlfk0216UenocN28gPI3+Hr61P7WCWbKA/zPhCMjV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O6ubGAAAA3AAAAA8AAAAAAAAA&#10;AAAAAAAAoQIAAGRycy9kb3ducmV2LnhtbFBLBQYAAAAABAAEAPkAAACUAwAAAAA=&#10;" strokeweight=".134mm"/>
                <v:line id="Line 529" o:spid="_x0000_s1783" style="position:absolute;visibility:visible;mso-wrap-style:square" from="3073,1237" to="308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LbsIAAADcAAAADwAAAGRycy9kb3ducmV2LnhtbERPTYvCMBC9L/gfwgjeNFVXWbpGEUVU&#10;BNGusNehGdtiMylNtF1/vTkIe3y879miNaV4UO0KywqGgwgEcWp1wZmCy8+m/wXCeWSNpWVS8EcO&#10;FvPOxwxjbRs+0yPxmQgh7GJUkHtfxVK6NCeDbmAr4sBdbW3QB1hnUtfYhHBTylEUTaXBgkNDjhWt&#10;ckpvyd0oSJ7Nens5nMrn/ffozHC836efE6V63Xb5DcJT6//Fb/dOK5iMw/xwJhwB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RLbsIAAADcAAAADwAAAAAAAAAAAAAA&#10;AAChAgAAZHJzL2Rvd25yZXYueG1sUEsFBgAAAAAEAAQA+QAAAJADAAAAAA==&#10;" strokeweight=".122mm"/>
                <v:line id="Line 528" o:spid="_x0000_s1784" style="position:absolute;visibility:visible;mso-wrap-style:square" from="3073,1230" to="308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yNsEAAADcAAAADwAAAGRycy9kb3ducmV2LnhtbESPwQrCMBBE74L/EFbwIpqqKFqNIoLg&#10;QQ9WP2Bp1rbYbEoTtfr1RhA8DjPzhlmuG1OKB9WusKxgOIhAEKdWF5wpuJx3/RkI55E1lpZJwYsc&#10;rFft1hJjbZ98okfiMxEg7GJUkHtfxVK6NCeDbmAr4uBdbW3QB1lnUtf4DHBTylEUTaXBgsNCjhVt&#10;c0pvyd0omKfYjI9VMnkfnCnkvtdLDtO7Ut1Os1mA8NT4f/jX3msFk/EQvmfCEZ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TI2wQAAANwAAAAPAAAAAAAAAAAAAAAA&#10;AKECAABkcnMvZG93bnJldi54bWxQSwUGAAAAAAQABAD5AAAAjwMAAAAA&#10;" strokeweight=".1212mm"/>
                <v:line id="Line 527" o:spid="_x0000_s1785" style="position:absolute;visibility:visible;mso-wrap-style:square" from="3073,1223" to="308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wgsUAAADcAAAADwAAAGRycy9kb3ducmV2LnhtbESPQWvCQBSE74L/YXlCb7pRq5ToKqJI&#10;K0KpqeD1kX0mwezbkF1N6q/vCoLHYWa+YebL1pTiRrUrLCsYDiIQxKnVBWcKjr/b/gcI55E1lpZJ&#10;wR85WC66nTnG2jZ8oFviMxEg7GJUkHtfxVK6NCeDbmAr4uCdbW3QB1lnUtfYBLgp5SiKptJgwWEh&#10;x4rWOaWX5GoUJPdm83nc/5T36+nbmeF4t0vfJ0q99drVDISn1r/Cz/aXVjAZj+BxJhw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pwgsUAAADcAAAADwAAAAAAAAAA&#10;AAAAAAChAgAAZHJzL2Rvd25yZXYueG1sUEsFBgAAAAAEAAQA+QAAAJMDAAAAAA==&#10;" strokeweight=".122mm"/>
                <v:line id="Line 526" o:spid="_x0000_s1786" style="position:absolute;visibility:visible;mso-wrap-style:square" from="3077,1220" to="308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9L0ccAAADcAAAADwAAAGRycy9kb3ducmV2LnhtbESPQWvCQBSE74X+h+UVeim6UbHU6EYk&#10;oFjBQhMRj4/saxKafRuy2xj/fVco9DjMzDfMaj2YRvTUudqygsk4AkFcWF1zqeCUb0dvIJxH1thY&#10;JgU3crBOHh9WGGt75U/qM1+KAGEXo4LK+zaW0hUVGXRj2xIH78t2Bn2QXSl1h9cAN42cRtGrNFhz&#10;WKiwpbSi4jv7MQo26eV43k0X3J7yj8Oc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f0vRxwAAANwAAAAPAAAAAAAA&#10;AAAAAAAAAKECAABkcnMvZG93bnJldi54bWxQSwUGAAAAAAQABAD5AAAAlQMAAAAA&#10;" strokeweight=".134mm"/>
                <v:line id="Line 525" o:spid="_x0000_s1787" style="position:absolute;visibility:visible;mso-wrap-style:square" from="3080,1216" to="308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9NbcYAAADcAAAADwAAAGRycy9kb3ducmV2LnhtbESPQWvCQBSE7wX/w/KE3urGqkViNiKW&#10;oiKUNgpeH9nXJDT7NmRXE/31rlDocZiZb5hk2ZtaXKh1lWUF41EEgji3uuJCwfHw8TIH4Tyyxtoy&#10;KbiSg2U6eEow1rbjb7pkvhABwi5GBaX3TSyly0sy6Ea2IQ7ej20N+iDbQuoWuwA3tXyNojdpsOKw&#10;UGJD65Ly3+xsFGS37n1z3H/Vt/Pp05nxZLfLpzOlnof9agHCU+//w3/trVYwm0zhcSYcAZ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PTW3GAAAA3AAAAA8AAAAAAAAA&#10;AAAAAAAAoQIAAGRycy9kb3ducmV2LnhtbFBLBQYAAAAABAAEAPkAAACUAwAAAAA=&#10;" strokeweight=".122mm"/>
                <v:line id="Line 524" o:spid="_x0000_s1788" style="position:absolute;visibility:visible;mso-wrap-style:square" from="3080,1209" to="308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o9sYAAADcAAAADwAAAGRycy9kb3ducmV2LnhtbESP3WrCQBSE74W+w3IKvdONP5ESXaVY&#10;ShVBbBS8PWSPSWj2bMiuJvXpu4Lg5TAz3zDzZWcqcaXGlZYVDAcRCOLM6pJzBcfDV/8dhPPIGivL&#10;pOCPHCwXL705Jtq2/EPX1OciQNglqKDwvk6kdFlBBt3A1sTBO9vGoA+yyaVusA1wU8lRFE2lwZLD&#10;QoE1rQrKftOLUZDe2s/v43Zf3S6nnTPD8WaTTWKl3l67jxkIT51/hh/ttVYQj2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D6PbGAAAA3AAAAA8AAAAAAAAA&#10;AAAAAAAAoQIAAGRycy9kb3ducmV2LnhtbFBLBQYAAAAABAAEAPkAAACUAwAAAAA=&#10;" strokeweight=".122mm"/>
                <v:line id="Line 523" o:spid="_x0000_s1789" style="position:absolute;visibility:visible;mso-wrap-style:square" from="3084,1206" to="309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oSccAAADcAAAADwAAAGRycy9kb3ducmV2LnhtbESPQWvCQBSE70L/w/KEXqRutCg2dRMk&#10;YGkLFkykeHxkn0lo9m3IbjX+e1co9DjMzDfMOh1MK87Uu8aygtk0AkFcWt1wpeBQbJ9WIJxH1tha&#10;JgVXcpAmD6M1xtpeeE/n3FciQNjFqKD2vouldGVNBt3UdsTBO9neoA+yr6Tu8RLgppXzKFpKgw2H&#10;hRo7ymoqf/Jfo2CTHXffb/MX7g7F1+eCjvkk+7gq9TgeNq8gPA3+P/zXftcKFs9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COhJxwAAANwAAAAPAAAAAAAA&#10;AAAAAAAAAKECAABkcnMvZG93bnJldi54bWxQSwUGAAAAAAQABAD5AAAAlQMAAAAA&#10;" strokeweight=".134mm"/>
                <v:line id="Line 522" o:spid="_x0000_s1790" style="position:absolute;visibility:visible;mso-wrap-style:square" from="3087,1202" to="3095,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TGsYAAADcAAAADwAAAGRycy9kb3ducmV2LnhtbESPQWvCQBSE74X+h+UVvNWNWqtEN0EU&#10;aUWQGgWvj+xrEpp9G7KrSf313UKhx2FmvmGWaW9qcaPWVZYVjIYRCOLc6ooLBefT9nkOwnlkjbVl&#10;UvBNDtLk8WGJsbYdH+mW+UIECLsYFZTeN7GULi/JoBvahjh4n7Y16INsC6lb7ALc1HIcRa/SYMVh&#10;ocSG1iXlX9nVKMju3ebtvP+o79fLwZnRZLfLX6ZKDZ761QKEp97/h//a71rBdDKD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d0xrGAAAA3AAAAA8AAAAAAAAA&#10;AAAAAAAAoQIAAGRycy9kb3ducmV2LnhtbFBLBQYAAAAABAAEAPkAAACUAwAAAAA=&#10;" strokeweight=".122mm"/>
                <v:line id="Line 521" o:spid="_x0000_s1791" style="position:absolute;visibility:visible;mso-wrap-style:square" from="3091,1199" to="309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vZoMIAAADcAAAADwAAAGRycy9kb3ducmV2LnhtbERPTYvCMBC9C/sfwix4EU11cdFqFCko&#10;ruCCVcTj0My2ZZtJaaLWf28OgsfH+54vW1OJGzWutKxgOIhAEGdWl5wrOB3X/QkI55E1VpZJwYMc&#10;LBcfnTnG2t75QLfU5yKEsItRQeF9HUvpsoIMuoGtiQP3ZxuDPsAml7rBewg3lRxF0bc0WHJoKLCm&#10;pKDsP70aBavksj9vRlOuT8ff3ZguaS/5eSjV/WxXMxCeWv8Wv9xbrWD8Fd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vZoMIAAADcAAAADwAAAAAAAAAAAAAA&#10;AAChAgAAZHJzL2Rvd25yZXYueG1sUEsFBgAAAAAEAAQA+QAAAJADAAAAAA==&#10;" strokeweight=".134mm"/>
                <v:line id="Line 520" o:spid="_x0000_s1792" style="position:absolute;visibility:visible;mso-wrap-style:square" from="3098,1199" to="310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d8O8YAAADcAAAADwAAAGRycy9kb3ducmV2LnhtbESPQWvCQBSE74X+h+UVvIhuqlhqdBUJ&#10;WFSw0ETE4yP7TEKzb0N2q/Hfu4LQ4zAz3zDzZWdqcaHWVZYVvA8jEMS51RUXCg7ZevAJwnlkjbVl&#10;UnAjB8vF68scY22v/EOX1BciQNjFqKD0vomldHlJBt3QNsTBO9vWoA+yLaRu8RrgppajKPqQBisO&#10;CyU2lJSU/6Z/RsEqOe2PX6MpN4fsezehU9pPtjelem/dagbCU+f/w8/2RiuYjK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XfDvGAAAA3AAAAA8AAAAAAAAA&#10;AAAAAAAAoQIAAGRycy9kb3ducmV2LnhtbFBLBQYAAAAABAAEAPkAAACUAwAAAAA=&#10;" strokeweight=".134mm"/>
                <v:line id="Line 519" o:spid="_x0000_s1793" style="position:absolute;visibility:visible;mso-wrap-style:square" from="3105,1192" to="311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um28IAAADcAAAADwAAAGRycy9kb3ducmV2LnhtbERPTYvCMBC9C/sfwix4EU2VddFqFCko&#10;ruCCVcTj0My2ZZtJaaLWf28OgsfH+54vW1OJGzWutKxgOIhAEGdWl5wrOB3X/QkI55E1VpZJwYMc&#10;LBcfnTnG2t75QLfU5yKEsItRQeF9HUvpsoIMuoGtiQP3ZxuDPsAml7rBewg3lRxF0bc0WHJoKLCm&#10;pKDsP70aBavksj9vRlOuT8ff3ZguaS/5eSjV/WxXMxCeWv8Wv9xbrWD8Fe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um28IAAADcAAAADwAAAAAAAAAAAAAA&#10;AAChAgAAZHJzL2Rvd25yZXYueG1sUEsFBgAAAAAEAAQA+QAAAJADAAAAAA==&#10;" strokeweight=".134mm"/>
                <v:line id="Line 518" o:spid="_x0000_s1794" style="position:absolute;visibility:visible;mso-wrap-style:square" from="3112,1192" to="3119,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cDQMYAAADcAAAADwAAAGRycy9kb3ducmV2LnhtbESPQWvCQBSE7wX/w/KEXkrdKFVs6ioS&#10;qLSCglGKx0f2mQSzb0N2Ncm/7wqFHoeZ+YZZrDpTiTs1rrSsYDyKQBBnVpecKzgdP1/nIJxH1lhZ&#10;JgU9OVgtB08LjLVt+UD31OciQNjFqKDwvo6ldFlBBt3I1sTBu9jGoA+yyaVusA1wU8lJFM2kwZLD&#10;QoE1JQVl1/RmFKyT8+5nM3nn+nTcb6d0Tl+S716p52G3/gDhqfP/4b/2l1YwfRv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nA0DGAAAA3AAAAA8AAAAAAAAA&#10;AAAAAAAAoQIAAGRycy9kb3ducmV2LnhtbFBLBQYAAAAABAAEAPkAAACUAwAAAAA=&#10;" strokeweight=".134mm"/>
                <v:line id="Line 517" o:spid="_x0000_s1795" style="position:absolute;visibility:visible;mso-wrap-style:square" from="3119,1192" to="3126,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WdN8YAAADcAAAADwAAAGRycy9kb3ducmV2LnhtbESPQWvCQBSE74L/YXlCL0U3hioaXUUC&#10;LbXQglHE4yP7TILZtyG71fjv3ULB4zAz3zDLdWdqcaXWVZYVjEcRCOLc6ooLBYf9+3AGwnlkjbVl&#10;UnAnB+tVv7fERNsb7+ia+UIECLsEFZTeN4mULi/JoBvZhjh4Z9sa9EG2hdQt3gLc1DKOoqk0WHFY&#10;KLGhtKT8kv0aBZv09H38iOfcHPY/XxM6Za/p9q7Uy6DbLEB46vwz/N/+1AombzH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1nTfGAAAA3AAAAA8AAAAAAAAA&#10;AAAAAAAAoQIAAGRycy9kb3ducmV2LnhtbFBLBQYAAAAABAAEAPkAAACUAwAAAAA=&#10;" strokeweight=".134mm"/>
                <v:line id="Line 516" o:spid="_x0000_s1796" style="position:absolute;visibility:visible;mso-wrap-style:square" from="3126,1185" to="313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k4rMcAAADcAAAADwAAAGRycy9kb3ducmV2LnhtbESPQWvCQBSE74L/YXmCF2k2ai1t6ioS&#10;qLSChUYpOT6yzySYfRuyW43/vlsoeBxm5htmue5NIy7UudqygmkUgyAurK65VHA8vD08g3AeWWNj&#10;mRTcyMF6NRwsMdH2yl90yXwpAoRdggoq79tESldUZNBFtiUO3sl2Bn2QXSl1h9cAN42cxfGTNFhz&#10;WKiwpbSi4pz9GAWbNN9/b2cv3B4Pn7sF5dkk/bgpNR71m1cQnnp/D/+337WCxe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eTisxwAAANwAAAAPAAAAAAAA&#10;AAAAAAAAAKECAABkcnMvZG93bnJldi54bWxQSwUGAAAAAAQABAD5AAAAlQMAAAAA&#10;" strokeweight=".134mm"/>
                <v:line id="Line 515" o:spid="_x0000_s1797" style="position:absolute;visibility:visible;mso-wrap-style:square" from="3133,1185" to="31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g2McAAADcAAAADwAAAGRycy9kb3ducmV2LnhtbESPQWvCQBSE74X+h+UVeim6UbTU6EYk&#10;oFjBQhMRj4/saxKafRuy2xj/fVco9DjMzDfMaj2YRvTUudqygsk4AkFcWF1zqeCUb0dvIJxH1thY&#10;JgU3crBOHh9WGGt75U/qM1+KAGEXo4LK+zaW0hUVGXRj2xIH78t2Bn2QXSl1h9cAN42cRtGrNFhz&#10;WKiwpbSi4jv7MQo26eV43k0X3J7yj8Oc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kKDYxwAAANwAAAAPAAAAAAAA&#10;AAAAAAAAAKECAABkcnMvZG93bnJldi54bWxQSwUGAAAAAAQABAD5AAAAlQMAAAAA&#10;" strokeweight=".134mm"/>
                <v:line id="Line 514" o:spid="_x0000_s1798" style="position:absolute;visibility:visible;mso-wrap-style:square" from="3139,1185" to="31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wFQ8cAAADcAAAADwAAAGRycy9kb3ducmV2LnhtbESPQWvCQBSE74X+h+UVehHdVIxozEYk&#10;0GILLRhFPD6yzyQ0+zZktxr/fbcg9DjMzDdMuh5MKy7Uu8aygpdJBIK4tLrhSsFh/zpegHAeWWNr&#10;mRTcyME6e3xIMdH2yju6FL4SAcIuQQW1910ipStrMugmtiMO3tn2Bn2QfSV1j9cAN62cRtFcGmw4&#10;LNTYUV5T+V38GAWb/PR5fJsuuTvsvz5iOhWj/P2m1PPTsFmB8DT4//C9vdUK4l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3AVDxwAAANwAAAAPAAAAAAAA&#10;AAAAAAAAAKECAABkcnMvZG93bnJldi54bWxQSwUGAAAAAAQABAD5AAAAlQMAAAAA&#10;" strokeweight=".134mm"/>
                <v:line id="Line 513" o:spid="_x0000_s1799" style="position:absolute;visibility:visible;mso-wrap-style:square" from="3146,1185" to="31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6bNMcAAADcAAAADwAAAGRycy9kb3ducmV2LnhtbESPQWvCQBSE70L/w/KEXqRulCo2dRMk&#10;YGkLFkykeHxkn0lo9m3IbjX+e1co9DjMzDfMOh1MK87Uu8aygtk0AkFcWt1wpeBQbJ9WIJxH1tha&#10;JgVXcpAmD6M1xtpeeE/n3FciQNjFqKD2vouldGVNBt3UdsTBO9neoA+yr6Tu8RLgppXzKFpKgw2H&#10;hRo7ymoqf/Jfo2CTHXffb/MX7g7F1+eCjvkk+7gq9TgeNq8gPA3+P/zXftcKFs9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Dps0xwAAANwAAAAPAAAAAAAA&#10;AAAAAAAAAKECAABkcnMvZG93bnJldi54bWxQSwUGAAAAAAQABAD5AAAAlQMAAAAA&#10;" strokeweight=".134mm"/>
                <v:line id="Line 512" o:spid="_x0000_s1800" style="position:absolute;visibility:visible;mso-wrap-style:square" from="3153,1185" to="31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I+r8cAAADcAAAADwAAAGRycy9kb3ducmV2LnhtbESPQWvCQBSE74L/YXmCl9JsFLVt6ioS&#10;qLSChUYpOT6yzySYfRuyW43/vlsoeBxm5htmue5NIy7UudqygkkUgyAurK65VHA8vD0+g3AeWWNj&#10;mRTcyMF6NRwsMdH2yl90yXwpAoRdggoq79tESldUZNBFtiUO3sl2Bn2QXSl1h9cAN42cxvFCGqw5&#10;LFTYUlpRcc5+jIJNmu+/t9MXbo+Hz92c8uwh/bgpNR71m1cQnnp/D/+337WC+ew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Qj6vxwAAANwAAAAPAAAAAAAA&#10;AAAAAAAAAKECAABkcnMvZG93bnJldi54bWxQSwUGAAAAAAQABAD5AAAAlQMAAAAA&#10;" strokeweight=".134mm"/>
                <v:line id="Line 511" o:spid="_x0000_s1801" style="position:absolute;visibility:visible;mso-wrap-style:square" from="3160,1185" to="316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2q3cIAAADcAAAADwAAAGRycy9kb3ducmV2LnhtbERPTYvCMBC9C/sfwix4EU2VddFqFCko&#10;ruCCVcTj0My2ZZtJaaLWf28OgsfH+54vW1OJGzWutKxgOIhAEGdWl5wrOB3X/QkI55E1VpZJwYMc&#10;LBcfnTnG2t75QLfU5yKEsItRQeF9HUvpsoIMuoGtiQP3ZxuDPsAml7rBewg3lRxF0bc0WHJoKLCm&#10;pKDsP70aBavksj9vRlOuT8ff3ZguaS/5eSjV/WxXMxCeWv8Wv9xbrWD8Fd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2q3cIAAADcAAAADwAAAAAAAAAAAAAA&#10;AAChAgAAZHJzL2Rvd25yZXYueG1sUEsFBgAAAAAEAAQA+QAAAJADAAAAAA==&#10;" strokeweight=".134mm"/>
                <v:line id="Line 510" o:spid="_x0000_s1802" style="position:absolute;visibility:visible;mso-wrap-style:square" from="3167,1185" to="317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EPRsYAAADcAAAADwAAAGRycy9kb3ducmV2LnhtbESPQWvCQBSE74X+h+UVvIhuKlpqdBUJ&#10;WFSw0ETE4yP7TEKzb0N2q/Hfu4LQ4zAz3zDzZWdqcaHWVZYVvA8jEMS51RUXCg7ZevAJwnlkjbVl&#10;UnAjB8vF68scY22v/EOX1BciQNjFqKD0vomldHlJBt3QNsTBO9vWoA+yLaRu8RrgppajKPqQBisO&#10;CyU2lJSU/6Z/RsEqOe2PX6MpN4fsezehU9pPtjelem/dagbCU+f/w8/2RiuYjK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D0bGAAAA3AAAAA8AAAAAAAAA&#10;AAAAAAAAoQIAAGRycy9kb3ducmV2LnhtbFBLBQYAAAAABAAEAPkAAACUAwAAAAA=&#10;" strokeweight=".134mm"/>
                <v:line id="Line 509" o:spid="_x0000_s1803" style="position:absolute;visibility:visible;mso-wrap-style:square" from="3174,1185" to="318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wBsQAAADcAAAADwAAAGRycy9kb3ducmV2LnhtbERPTWvCQBC9C/0PyxR6kWZTIdJG1xAC&#10;ihZaaJSS45Adk9DsbMhuNf777qHg8fG+19lkenGh0XWWFbxEMQji2uqOGwWn4/b5FYTzyBp7y6Tg&#10;Rg6yzcNsjam2V/6iS+kbEULYpaig9X5IpXR1SwZdZAfiwJ3taNAHODZSj3gN4aaXizheSoMdh4YW&#10;Bypaqn/KX6MgL6qP793ijYfT8fM9oaqcF4ebUk+PU74C4Wnyd/G/e68VJEmYH86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AGxAAAANwAAAAPAAAAAAAAAAAA&#10;AAAAAKECAABkcnMvZG93bnJldi54bWxQSwUGAAAAAAQABAD5AAAAkgMAAAAA&#10;" strokeweight=".134mm"/>
                <v:line id="Line 508" o:spid="_x0000_s1804" style="position:absolute;visibility:visible;mso-wrap-style:square" from="3181,1185" to="318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6VncYAAADcAAAADwAAAGRycy9kb3ducmV2LnhtbESPQWvCQBSE7wX/w/KEXkqzUUjRNKtI&#10;wFKFFppI8fjIvibB7NuQ3Wr8965Q6HGYmW+YbD2aTpxpcK1lBbMoBkFcWd1yreBQbp8XIJxH1thZ&#10;JgVXcrBeTR4yTLW98BedC1+LAGGXooLG+z6V0lUNGXSR7YmD92MHgz7IoZZ6wEuAm07O4/hFGmw5&#10;LDTYU95QdSp+jYJNfvz4fpsvuT+Un/uEjsVTvrsq9TgdN68gPI3+P/zXftcKkmQG9zPh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lZ3GAAAA3AAAAA8AAAAAAAAA&#10;AAAAAAAAoQIAAGRycy9kb3ducmV2LnhtbFBLBQYAAAAABAAEAPkAAACUAwAAAAA=&#10;" strokeweight=".134mm"/>
                <v:line id="Line 507" o:spid="_x0000_s1805" style="position:absolute;visibility:visible;mso-wrap-style:square" from="3188,1185" to="319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wL6sYAAADcAAAADwAAAGRycy9kb3ducmV2LnhtbESPQWvCQBSE7wX/w/IEL0U3BlI0uooE&#10;lLZQwSji8ZF9JsHs25Ddavz33UKhx2FmvmGW69404k6dqy0rmE4iEMSF1TWXCk7H7XgGwnlkjY1l&#10;UvAkB+vV4GWJqbYPPtA996UIEHYpKqi8b1MpXVGRQTexLXHwrrYz6IPsSqk7fAS4aWQcRW/SYM1h&#10;ocKWsoqKW/5tFGyyy9d5F8+5PR33nwld8tfs46nUaNhvFiA89f4//Nd+1wqSJIbfM+EI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sC+rGAAAA3AAAAA8AAAAAAAAA&#10;AAAAAAAAoQIAAGRycy9kb3ducmV2LnhtbFBLBQYAAAAABAAEAPkAAACUAwAAAAA=&#10;" strokeweight=".134mm"/>
                <v:line id="Line 506" o:spid="_x0000_s1806" style="position:absolute;visibility:visible;mso-wrap-style:square" from="3195,1185" to="320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CucccAAADcAAAADwAAAGRycy9kb3ducmV2LnhtbESPQWvCQBSE74X+h+UVehHdVIlozEYk&#10;0GILLRhFPD6yzyQ0+zZktxr/fbcg9DjMzDdMuh5MKy7Uu8aygpdJBIK4tLrhSsFh/zpegHAeWWNr&#10;mRTcyME6e3xIMdH2yju6FL4SAcIuQQW1910ipStrMugmtiMO3tn2Bn2QfSV1j9cAN62cRtFcGmw4&#10;LNTYUV5T+V38GAWb/PR5fJsuuTvsvz5iOhWj/P2m1PPTsFmB8DT4//C9vdUK4ngG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oK5xxwAAANwAAAAPAAAAAAAA&#10;AAAAAAAAAKECAABkcnMvZG93bnJldi54bWxQSwUGAAAAAAQABAD5AAAAlQMAAAAA&#10;" strokeweight=".134mm"/>
                <v:line id="Line 505" o:spid="_x0000_s1807" style="position:absolute;visibility:visible;mso-wrap-style:square" from="3202,1192" to="32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2BccAAADcAAAADwAAAGRycy9kb3ducmV2LnhtbESPQWvCQBSE74X+h+UVehHdVIxozEYk&#10;0GILLRhFPD6yzyQ0+zZktxr/fbcg9DjMzDdMuh5MKy7Uu8aygpdJBIK4tLrhSsFh/zpegHAeWWNr&#10;mRTcyME6e3xIMdH2yju6FL4SAcIuQQW1910ipStrMugmtiMO3tn2Bn2QfSV1j9cAN62cRtFcGmw4&#10;LNTYUV5T+V38GAWb/PR5fJsuuTvsvz5iOhWj/P2m1PPTsFmB8DT4//C9vdUK4ngG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STYFxwAAANwAAAAPAAAAAAAA&#10;AAAAAAAAAKECAABkcnMvZG93bnJldi54bWxQSwUGAAAAAAQABAD5AAAAlQMAAAAA&#10;" strokeweight=".134mm"/>
                <v:line id="Line 504" o:spid="_x0000_s1808" style="position:absolute;visibility:visible;mso-wrap-style:square" from="3205,1195" to="321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XRlcQAAADcAAAADwAAAGRycy9kb3ducmV2LnhtbESPQYvCMBSE74L/ITzBi6zpKi1rNS3L&#10;woIHPVj9AY/m2Rabl9JE7e6vN4LgcZiZb5hNPphW3Kh3jWUFn/MIBHFpdcOVgtPx9+MLhPPIGlvL&#10;pOCPHOTZeLTBVNs7H+hW+EoECLsUFdTed6mUrqzJoJvbjjh4Z9sb9EH2ldQ93gPctHIRRYk02HBY&#10;qLGjn5rKS3E1ClYlDst9V8T/O2cauZ3Nil1yVWo6Gb7XIDwN/h1+tbdaQRzH8DwTjoDM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dGVxAAAANwAAAAPAAAAAAAAAAAA&#10;AAAAAKECAABkcnMvZG93bnJldi54bWxQSwUGAAAAAAQABAD5AAAAkgMAAAAA&#10;" strokeweight=".1212mm"/>
                <v:line id="Line 503" o:spid="_x0000_s1809" style="position:absolute;visibility:visible;mso-wrap-style:square" from="3208,1199" to="321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cN6cYAAADcAAAADwAAAGRycy9kb3ducmV2LnhtbESPQWvCQBSE74X+h+UVvBSzqRBpY1aR&#10;gKKFFpqIeHxkn0lo9m3Irhr/fbdQ6HGYmW+YbDWaTlxpcK1lBS9RDIK4srrlWsGh3ExfQTiPrLGz&#10;TAru5GC1fHzIMNX2xl90LXwtAoRdigoa7/tUSlc1ZNBFticO3tkOBn2QQy31gLcAN52cxfFcGmw5&#10;LDTYU95Q9V1cjIJ1fvo4bmdv3B/Kz/eETsVzvr8rNXka1wsQnkb/H/5r77SCJJnD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DenGAAAA3AAAAA8AAAAAAAAA&#10;AAAAAAAAoQIAAGRycy9kb3ducmV2LnhtbFBLBQYAAAAABAAEAPkAAACUAwAAAAA=&#10;" strokeweight=".134mm"/>
                <v:line id="Line 502" o:spid="_x0000_s1810" style="position:absolute;visibility:visible;mso-wrap-style:square" from="3212,1209" to="321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2usYAAADcAAAADwAAAGRycy9kb3ducmV2LnhtbESPQWvCQBSE70L/w/IKvZmN2rQlukpR&#10;ShWhaCr0+sg+k9Ds25BdTfTXdwuCx2FmvmFmi97U4kytqywrGEUxCOLc6ooLBYfvj+EbCOeRNdaW&#10;ScGFHCzmD4MZptp2vKdz5gsRIOxSVFB636RSurwkgy6yDXHwjrY16INsC6lb7ALc1HIcxy/SYMVh&#10;ocSGliXlv9nJKMiu3erzsN3V19PPlzOjyWaTPydKPT3271MQnnp/D9/aa60gSV7h/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CNrrGAAAA3AAAAA8AAAAAAAAA&#10;AAAAAAAAoQIAAGRycy9kb3ducmV2LnhtbFBLBQYAAAAABAAEAPkAAACUAwAAAAA=&#10;" strokeweight=".122mm"/>
                <v:line id="Line 501" o:spid="_x0000_s1811" style="position:absolute;visibility:visible;mso-wrap-style:square" from="3215,1213" to="322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Q8AMQAAADcAAAADwAAAGRycy9kb3ducmV2LnhtbERPTWvCQBC9C/0PyxR6kWZTIdJG1xAC&#10;ihZaaJSS45Adk9DsbMhuNf777qHg8fG+19lkenGh0XWWFbxEMQji2uqOGwWn4/b5FYTzyBp7y6Tg&#10;Rg6yzcNsjam2V/6iS+kbEULYpaig9X5IpXR1SwZdZAfiwJ3taNAHODZSj3gN4aaXizheSoMdh4YW&#10;Bypaqn/KX6MgL6qP793ijYfT8fM9oaqcF4ebUk+PU74C4Wnyd/G/e68VJElYG86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BDwAxAAAANwAAAAPAAAAAAAAAAAA&#10;AAAAAKECAABkcnMvZG93bnJldi54bWxQSwUGAAAAAAQABAD5AAAAkgMAAAAA&#10;" strokeweight=".134mm"/>
                <v:line id="Line 500" o:spid="_x0000_s1812" style="position:absolute;visibility:visible;mso-wrap-style:square" from="3219,1223" to="3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EHU8YAAADcAAAADwAAAGRycy9kb3ducmV2LnhtbESPQWvCQBSE70L/w/IKvZmN2pQ2ukpR&#10;ShWhaCr0+sg+k9Ds25BdTfTXdwuCx2FmvmFmi97U4kytqywrGEUxCOLc6ooLBYfvj+ErCOeRNdaW&#10;ScGFHCzmD4MZptp2vKdz5gsRIOxSVFB636RSurwkgy6yDXHwjrY16INsC6lb7ALc1HIcxy/SYMVh&#10;ocSGliXlv9nJKMiu3erzsN3V19PPlzOjyWaTPydKPT3271MQnnp/D9/aa60gSd7g/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RB1PGAAAA3AAAAA8AAAAAAAAA&#10;AAAAAAAAoQIAAGRycy9kb3ducmV2LnhtbFBLBQYAAAAABAAEAPkAAACUAwAAAAA=&#10;" strokeweight=".122mm"/>
                <v:line id="Line 499" o:spid="_x0000_s1813" style="position:absolute;visibility:visible;mso-wrap-style:square" from="3222,1226" to="322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76u8IAAADcAAAADwAAAGRycy9kb3ducmV2LnhtbERPTYvCMBC9L/gfwgheFk0VFK1GkYLi&#10;CitYRTwOzdgWm0lpotZ/vzkIe3y878WqNZV4UuNKywqGgwgEcWZ1ybmC82nTn4JwHlljZZkUvMnB&#10;atn5WmCs7YuP9Ex9LkIIuxgVFN7XsZQuK8igG9iaOHA32xj0ATa51A2+Qrip5CiKJtJgyaGhwJqS&#10;grJ7+jAK1sn197Idzbg+nw77MV3T7+TnrVSv267nIDy1/l/8ce+0gvEk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76u8IAAADcAAAADwAAAAAAAAAAAAAA&#10;AAChAgAAZHJzL2Rvd25yZXYueG1sUEsFBgAAAAAEAAQA+QAAAJADAAAAAA==&#10;" strokeweight=".134mm"/>
                <v:line id="Line 498" o:spid="_x0000_s1814" style="position:absolute;visibility:visible;mso-wrap-style:square" from="3225,1237" to="323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vB6MYAAADcAAAADwAAAGRycy9kb3ducmV2LnhtbESPQWvCQBSE7wX/w/IEb3WTWkXSbERa&#10;ikpBair0+si+JsHs25BdTeqvd4VCj8PMfMOkq8E04kKdqy0riKcRCOLC6ppLBcev98clCOeRNTaW&#10;ScEvOVhlo4cUE217PtAl96UIEHYJKqi8bxMpXVGRQTe1LXHwfmxn0AfZlVJ32Ae4aeRTFC2kwZrD&#10;QoUtvVZUnPKzUZBf+7fN8eOzuZ6/987Es92ueJ4rNRkP6xcQngb/H/5rb7WC+SKG+5lwBG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LwejGAAAA3AAAAA8AAAAAAAAA&#10;AAAAAAAAoQIAAGRycy9kb3ducmV2LnhtbFBLBQYAAAAABAAEAPkAAACUAwAAAAA=&#10;" strokeweight=".122mm"/>
                <v:line id="Line 497" o:spid="_x0000_s1815" style="position:absolute;visibility:visible;mso-wrap-style:square" from="3225,1244" to="323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fn8YAAADcAAAADwAAAGRycy9kb3ducmV2LnhtbESPQWvCQBSE74X+h+UVvDUbtYpEN6FU&#10;pJWCtFHw+si+JqHZtyG7mtRf7woFj8PMfMOsssE04kydqy0rGEcxCOLC6ppLBYf95nkBwnlkjY1l&#10;UvBHDrL08WGFibY9f9M596UIEHYJKqi8bxMpXVGRQRfZljh4P7Yz6IPsSqk77APcNHISx3NpsOaw&#10;UGFLbxUVv/nJKMgv/fr98PnVXE7HnTPj6XZbvMyUGj0Nr0sQngZ/D/+3P7SC2XwC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ZX5/GAAAA3AAAAA8AAAAAAAAA&#10;AAAAAAAAoQIAAGRycy9kb3ducmV2LnhtbFBLBQYAAAAABAAEAPkAAACUAwAAAAA=&#10;" strokeweight=".122mm"/>
                <v:line id="Line 496" o:spid="_x0000_s1816" style="position:absolute;visibility:visible;mso-wrap-style:square" from="3229,1247" to="32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kzMcAAADcAAAADwAAAGRycy9kb3ducmV2LnhtbESPQWvCQBSE70L/w/KEXqRutCg2dRMk&#10;YGkLFkykeHxkn0lo9m3IbjX+e1co9DjMzDfMOh1MK87Uu8aygtk0AkFcWt1wpeBQbJ9WIJxH1tha&#10;JgVXcpAmD6M1xtpeeE/n3FciQNjFqKD2vouldGVNBt3UdsTBO9neoA+yr6Tu8RLgppXzKFpKgw2H&#10;hRo7ymoqf/Jfo2CTHXffb/MX7g7F1+eCjvkk+7gq9TgeNq8gPA3+P/zXftcKFstn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zGTMxwAAANwAAAAPAAAAAAAA&#10;AAAAAAAAAKECAABkcnMvZG93bnJldi54bWxQSwUGAAAAAAQABAD5AAAAlQMAAAAA&#10;" strokeweight=".134mm"/>
                <v:line id="Line 495" o:spid="_x0000_s1817" style="position:absolute;visibility:visible;mso-wrap-style:square" from="3236,1254" to="3243,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8uMcAAADcAAAADwAAAGRycy9kb3ducmV2LnhtbESPQWvCQBSE70L/w/KEXqRulCo2dRMk&#10;YGkLFkykeHxkn0lo9m3IbjX+e1co9DjMzDfMOh1MK87Uu8aygtk0AkFcWt1wpeBQbJ9WIJxH1tha&#10;JgVXcpAmD6M1xtpeeE/n3FciQNjFqKD2vouldGVNBt3UdsTBO9neoA+yr6Tu8RLgppXzKFpKgw2H&#10;hRo7ymoqf/Jfo2CTHXffb/MX7g7F1+eCjvkk+7gq9TgeNq8gPA3+P/zXftcKFstn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fy4xwAAANwAAAAPAAAAAAAA&#10;AAAAAAAAAKECAABkcnMvZG93bnJldi54bWxQSwUGAAAAAAQABAD5AAAAlQMAAAAA&#10;" strokeweight=".134mm"/>
                <v:line id="Line 494" o:spid="_x0000_s1818" style="position:absolute;visibility:visible;mso-wrap-style:square" from="1413,246" to="1413,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ZI8YAAADcAAAADwAAAGRycy9kb3ducmV2LnhtbESPQWvCQBSE74X+h+UVvBSzqRBpY1aR&#10;gKKFFpqIeHxkn0lo9m3Irhr/fbdQ6HGYmW+YbDWaTlxpcK1lBS9RDIK4srrlWsGh3ExfQTiPrLGz&#10;TAru5GC1fHzIMNX2xl90LXwtAoRdigoa7/tUSlc1ZNBFticO3tkOBn2QQy31gLcAN52cxfFcGmw5&#10;LDTYU95Q9V1cjIJ1fvo4bmdv3B/Kz/eETsVzvr8rNXka1wsQnkb/H/5r77SCZJ7A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pWSPGAAAA3AAAAA8AAAAAAAAA&#10;AAAAAAAAoQIAAGRycy9kb3ducmV2LnhtbFBLBQYAAAAABAAEAPkAAACUAwAAAAA=&#10;" strokeweight=".134mm"/>
                <v:shape id="Freeform 493" o:spid="_x0000_s1819" style="position:absolute;left:80;top:24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a/8IA&#10;AADcAAAADwAAAGRycy9kb3ducmV2LnhtbESP3YrCMBCF7xd8hzCCd2uiyxapRhHRRfZiwZ8HGJqx&#10;LTaTksS2vr1ZWNjLw/n5OKvNYBvRkQ+1Yw2zqQJBXDhTc6nhejm8L0CEiGywcUwanhRgsx69rTA3&#10;rucTdedYijTCIUcNVYxtLmUoKrIYpq4lTt7NeYsxSV9K47FP47aRc6UyabHmRKiwpV1Fxf38sAmy&#10;U52UX/tvP8x7o04f5U/x2Go9GQ/bJYhIQ/wP/7WPRsNnlsHv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X9r/wgAAANwAAAAPAAAAAAAAAAAAAAAAAJgCAABkcnMvZG93&#10;bnJldi54bWxQSwUGAAAAAAQABAD1AAAAhwMAAAAA&#10;" path="m24,l11,,,12,,27e" filled="f" strokeweight=".134mm">
                  <v:path arrowok="t" o:connecttype="custom" o:connectlocs="24,246;11,246;0,258;0,273" o:connectangles="0,0,0,0"/>
                </v:shape>
                <v:line id="Line 492" o:spid="_x0000_s1820" style="position:absolute;visibility:visible;mso-wrap-style:square" from="80,273" to="80,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iz8cAAADcAAAADwAAAGRycy9kb3ducmV2LnhtbESPQWvCQBSE74X+h+UVeim6UdDW6EYk&#10;oFjBQhMRj4/saxKafRuy2xj/fVco9DjMzDfMaj2YRvTUudqygsk4AkFcWF1zqeCUb0dvIJxH1thY&#10;JgU3crBOHh9WGGt75U/qM1+KAGEXo4LK+zaW0hUVGXRj2xIH78t2Bn2QXSl1h9cAN42cRtFcGqw5&#10;LFTYUlpR8Z39GAWb9HI876YLbk/5x2FGl+wlfb8p9fw0bJYgPA3+P/zX3msFs/kr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PxwAAANwAAAAPAAAAAAAA&#10;AAAAAAAAAKECAABkcnMvZG93bnJldi54bWxQSwUGAAAAAAQABAD5AAAAlQMAAAAA&#10;" strokeweight=".134mm"/>
                <v:line id="Line 491" o:spid="_x0000_s1821" style="position:absolute;visibility:visible;mso-wrap-style:square" from="1413,418" to="141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j2vcIAAADcAAAADwAAAGRycy9kb3ducmV2LnhtbERPTYvCMBC9L/gfwgheFk0VFK1GkYLi&#10;CitYRTwOzdgWm0lpotZ/vzkIe3y878WqNZV4UuNKywqGgwgEcWZ1ybmC82nTn4JwHlljZZkUvMnB&#10;atn5WmCs7YuP9Ex9LkIIuxgVFN7XsZQuK8igG9iaOHA32xj0ATa51A2+Qrip5CiKJtJgyaGhwJqS&#10;grJ7+jAK1sn197Idzbg+nw77MV3T7+TnrVSv267nIDy1/l/8ce+0gvEkrA1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j2vcIAAADcAAAADwAAAAAAAAAAAAAA&#10;AAChAgAAZHJzL2Rvd25yZXYueG1sUEsFBgAAAAAEAAQA+QAAAJADAAAAAA==&#10;" strokeweight=".134mm"/>
                <v:shape id="Freeform 490" o:spid="_x0000_s1822" style="position:absolute;left:253;top:41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OjcMA&#10;AADcAAAADwAAAGRycy9kb3ducmV2LnhtbESP32rCMBTG7wd7h3AG3s1kijKrUUQ2ES8GdT7AoTm2&#10;Zc1JSWJb394Iwi4/vj8/vtVmsI3oyIfasYaPsQJBXDhTc6nh/Pv9/gkiRGSDjWPScKMAm/Xrywoz&#10;43rOqTvFUqQRDhlqqGJsMylDUZHFMHYtcfIuzluMSfpSGo99GreNnCg1lxZrToQKW9pVVPydrjZB&#10;dqqTcv919MOkNyqflj/Fdav16G3YLkFEGuJ/+Nk+GA2z+QIeZ9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BOjcMAAADcAAAADwAAAAAAAAAAAAAAAACYAgAAZHJzL2Rv&#10;d25yZXYueG1sUEsFBgAAAAAEAAQA9QAAAIgDAAAAAA==&#10;" path="m24,l10,,,13,,28e" filled="f" strokeweight=".134mm">
                  <v:path arrowok="t" o:connecttype="custom" o:connectlocs="24,418;10,418;0,431;0,446" o:connectangles="0,0,0,0"/>
                </v:shape>
                <v:line id="Line 489" o:spid="_x0000_s1823" style="position:absolute;visibility:visible;mso-wrap-style:square" from="253,446" to="253,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dsZsIAAADcAAAADwAAAGRycy9kb3ducmV2LnhtbERPy4rCMBTdC/MP4Q7MRjRV8FWNIgWH&#10;UVCwiri8NHfaMs1NaTJa/94sBJeH816sWlOJGzWutKxg0I9AEGdWl5wrOJ82vSkI55E1VpZJwYMc&#10;rJYfnQXG2t75SLfU5yKEsItRQeF9HUvpsoIMur6tiQP3axuDPsAml7rBewg3lRxG0VgaLDk0FFhT&#10;UlD2l/4bBevkur98D2dcn0+H3YiuaTfZPpT6+mzXcxCeWv8Wv9w/WsFoEu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dsZsIAAADcAAAADwAAAAAAAAAAAAAA&#10;AAChAgAAZHJzL2Rvd25yZXYueG1sUEsFBgAAAAAEAAQA+QAAAJADAAAAAA==&#10;" strokeweight=".134mm"/>
                <v:line id="Line 488" o:spid="_x0000_s1824" style="position:absolute;visibility:visible;mso-wrap-style:square" from="1413,612" to="141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vJ/cYAAADcAAAADwAAAGRycy9kb3ducmV2LnhtbESPQWvCQBSE7wX/w/IEL6VuFFJt6ioS&#10;UNqCglGKx0f2mQSzb0N2NfHfdwuFHoeZ+YZZrHpTizu1rrKsYDKOQBDnVldcKDgdNy9zEM4ja6wt&#10;k4IHOVgtB08LTLTt+ED3zBciQNglqKD0vkmkdHlJBt3YNsTBu9jWoA+yLaRusQtwU8tpFL1KgxWH&#10;hRIbSkvKr9nNKFin5933dvrGzem4/4rpnD2nnw+lRsN+/Q7CU+//w3/tD60gnk3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Lyf3GAAAA3AAAAA8AAAAAAAAA&#10;AAAAAAAAoQIAAGRycy9kb3ducmV2LnhtbFBLBQYAAAAABAAEAPkAAACUAwAAAAA=&#10;" strokeweight=".134mm"/>
                <v:shape id="Freeform 487" o:spid="_x0000_s1825" style="position:absolute;left:570;top:61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KIcMA&#10;AADcAAAADwAAAGRycy9kb3ducmV2LnhtbESPXWvCMBSG7wf+h3AE72ZiZVOqUUR0jF0M/PgBh+bY&#10;FpuTksS2/vtlMNjly/vx8K63g21ERz7UjjXMpgoEceFMzaWG6+X4ugQRIrLBxjFpeFKA7Wb0ssbc&#10;uJ5P1J1jKdIIhxw1VDG2uZShqMhimLqWOHk35y3GJH0pjcc+jdtGZkq9S4s1J0KFLe0rKu7nh02Q&#10;veqk/Dh8+SHrjTrNy+/isdN6Mh52KxCRhvgf/mt/Gg1viwx+z6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1KIcMAAADcAAAADwAAAAAAAAAAAAAAAACYAgAAZHJzL2Rv&#10;d25yZXYueG1sUEsFBgAAAAAEAAQA9QAAAIgDAAAAAA==&#10;" path="m24,l11,,,12,,27e" filled="f" strokeweight=".134mm">
                  <v:path arrowok="t" o:connecttype="custom" o:connectlocs="24,612;11,612;0,624;0,639" o:connectangles="0,0,0,0"/>
                </v:shape>
                <v:line id="Line 486" o:spid="_x0000_s1826" style="position:absolute;visibility:visible;mso-wrap-style:square" from="570,639" to="570,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yEccAAADcAAAADwAAAGRycy9kb3ducmV2LnhtbESPQWvCQBSE74L/YXmCl9JsVLRt6ioS&#10;qLSChUYpOT6yzySYfRuyW43/vlsoeBxm5htmue5NIy7UudqygkkUgyAurK65VHA8vD0+g3AeWWNj&#10;mRTcyMF6NRwsMdH2yl90yXwpAoRdggoq79tESldUZNBFtiUO3sl2Bn2QXSl1h9cAN42cxvFCGqw5&#10;LFTYUlpRcc5+jIJNmu+/t9MXbo+Hz92c8uwh/bgpNR71m1cQnnp/D/+337WC+dMM/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FfIRxwAAANwAAAAPAAAAAAAA&#10;AAAAAAAAAKECAABkcnMvZG93bnJldi54bWxQSwUGAAAAAAQABAD5AAAAlQMAAAAA&#10;" strokeweight=".134mm"/>
                <v:line id="Line 485" o:spid="_x0000_s1827" style="position:absolute;visibility:visible;mso-wrap-style:square" from="1586,791" to="158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ZccAAADcAAAADwAAAGRycy9kb3ducmV2LnhtbESPQWvCQBSE74L/YXmCl9JsFLVt6ioS&#10;qLSChUYpOT6yzySYfRuyW43/vlsoeBxm5htmue5NIy7UudqygkkUgyAurK65VHA8vD0+g3AeWWNj&#10;mRTcyMF6NRwsMdH2yl90yXwpAoRdggoq79tESldUZNBFtiUO3sl2Bn2QXSl1h9cAN42cxvFCGqw5&#10;LFTYUlpRcc5+jIJNmu+/t9MXbo+Hz92c8uwh/bgpNR71m1cQnnp/D/+337WC+dMM/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GplxwAAANwAAAAPAAAAAAAA&#10;AAAAAAAAAKECAABkcnMvZG93bnJldi54bWxQSwUGAAAAAAQABAD5AAAAlQMAAAAA&#10;" strokeweight=".134mm"/>
                <v:shape id="Freeform 484" o:spid="_x0000_s1828" style="position:absolute;left:998;top:7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SVcMA&#10;AADcAAAADwAAAGRycy9kb3ducmV2LnhtbESP32rCMBTG7we+QzjC7maiQx1dUxHRIbsQ1D3AoTlr&#10;i81JSWLbvb0ZDHb58f358eWb0baiJx8axxrmMwWCuHSm4UrD1/Xw8gYiRGSDrWPS8EMBNsXkKcfM&#10;uIHP1F9iJdIIhww11DF2mZShrMlimLmOOHnfzluMSfpKGo9DGretXCi1khYbToQaO9rVVN4ud5sg&#10;O9VL+bH/9ONiMOr8Wp3K+1br5+m4fQcRaYz/4b/20WhYrpfweyYdAV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TSVcMAAADcAAAADwAAAAAAAAAAAAAAAACYAgAAZHJzL2Rv&#10;d25yZXYueG1sUEsFBgAAAAAEAAQA9QAAAIgDAAAAAA==&#10;" path="m25,l11,,,13,,28e" filled="f" strokeweight=".134mm">
                  <v:path arrowok="t" o:connecttype="custom" o:connectlocs="25,791;11,791;0,804;0,819" o:connectangles="0,0,0,0"/>
                </v:shape>
                <v:line id="Line 483" o:spid="_x0000_s1829" style="position:absolute;visibility:visible;mso-wrap-style:square" from="998,819" to="998,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JRiccAAADcAAAADwAAAGRycy9kb3ducmV2LnhtbESPQWvCQBSE74X+h+UVeim6UdDW6EYk&#10;oFjBQhMRj4/saxKafRuy2xj/fVco9DjMzDfMaj2YRvTUudqygsk4AkFcWF1zqeCUb0dvIJxH1thY&#10;JgU3crBOHh9WGGt75U/qM1+KAGEXo4LK+zaW0hUVGXRj2xIH78t2Bn2QXSl1h9cAN42cRtFcGqw5&#10;LFTYUlpR8Z39GAWb9HI876YLbk/5x2FGl+wlfb8p9fw0bJYgPA3+P/zX3msFs9c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YlGJxwAAANwAAAAPAAAAAAAA&#10;AAAAAAAAAKECAABkcnMvZG93bnJldi54bWxQSwUGAAAAAAQABAD5AAAAlQMAAAAA&#10;" strokeweight=".134mm"/>
                <v:line id="Line 482" o:spid="_x0000_s1830" style="position:absolute;visibility:visible;mso-wrap-style:square" from="1889,812" to="188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0EscAAADcAAAADwAAAGRycy9kb3ducmV2LnhtbESPQWvCQBSE74X+h+UVeim6UbDW6EYk&#10;oFjBQhMRj4/saxKafRuy2xj/fVco9DjMzDfMaj2YRvTUudqygsk4AkFcWF1zqeCUb0dvIJxH1thY&#10;JgU3crBOHh9WGGt75U/qM1+KAGEXo4LK+zaW0hUVGXRj2xIH78t2Bn2QXSl1h9cAN42cRtGrNFhz&#10;WKiwpbSi4jv7MQo26eV43k0X3J7yj8OMLtlL+n5T6vlp2CxBeBr8f/ivvdcKZv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LvQSxwAAANwAAAAPAAAAAAAA&#10;AAAAAAAAAKECAABkcnMvZG93bnJldi54bWxQSwUGAAAAAAQABAD5AAAAlQMAAAAA&#10;" strokeweight=".134mm"/>
                <v:shape id="Freeform 481" o:spid="_x0000_s1831" style="position:absolute;left:1858;top:87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9y8EA&#10;AADcAAAADwAAAGRycy9kb3ducmV2LnhtbERPzWoCMRC+F/oOYQreaqJiK6tRRNpSeihofYBhM+4u&#10;biZLEne3b985CD1+fP+b3ehb1VNMTWALs6kBRVwG13Bl4fzz/rwClTKywzYwWfilBLvt48MGCxcG&#10;PlJ/ypWSEE4FWqhz7gqtU1mTxzQNHbFwlxA9ZoGx0i7iIOG+1XNjXrTHhqWhxo4ONZXX081LycH0&#10;Wn+8fcVxPjhzXFTf5W1v7eRp3K9BZRrzv/ju/nQWlq+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VfcvBAAAA3AAAAA8AAAAAAAAAAAAAAAAAmAIAAGRycy9kb3du&#10;cmV2LnhtbFBLBQYAAAAABAAEAPUAAACGAwAAAAA=&#10;" path="m,28r14,l25,15,25,e" filled="f" strokeweight=".134mm">
                  <v:path arrowok="t" o:connecttype="custom" o:connectlocs="0,902;14,902;25,889;25,874" o:connectangles="0,0,0,0"/>
                </v:shape>
                <v:shape id="Freeform 480" o:spid="_x0000_s1832" style="position:absolute;left:1392;top:90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nYUMQA&#10;AADcAAAADwAAAGRycy9kb3ducmV2LnhtbESPy2rDMBBF94X8g5hAd42UhLaJE9mEkJbSRSGPDxis&#10;iW1ijYyk2O7fV4VCl5f7ONxtMdpW9ORD41jDfKZAEJfONFxpuJzfnlYgQkQ22DomDd8UoMgnD1vM&#10;jBv4SP0pViKNcMhQQx1jl0kZyposhpnriJN3dd5iTNJX0ngc0rht5UKpF2mx4USosaN9TeXtdLcJ&#10;sle9lO+HTz8uBqOOy+qrvO+0fpyOuw2ISGP8D/+1P4yG59c1/J5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Z2FDEAAAA3AAAAA8AAAAAAAAAAAAAAAAAmAIAAGRycy9k&#10;b3ducmV2LnhtbFBLBQYAAAAABAAEAPUAAACJAwAAAAA=&#10;" path="m24,l11,,,12,,27e" filled="f" strokeweight=".134mm">
                  <v:path arrowok="t" o:connecttype="custom" o:connectlocs="24,902;11,902;0,914;0,929" o:connectangles="0,0,0,0"/>
                </v:shape>
                <v:line id="Line 479" o:spid="_x0000_s1833" style="position:absolute;visibility:visible;mso-wrap-style:square" from="1392,929" to="1392,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cQcQAAADcAAAADwAAAGRycy9kb3ducmV2LnhtbERPTWvCQBC9C/0PyxR6kbqpoKTRNYSA&#10;0hYqNAnF45Adk9DsbMhuNf777qHg8fG+t+lkenGh0XWWFbwsIhDEtdUdNwqqcv8cg3AeWWNvmRTc&#10;yEG6e5htMdH2yl90KXwjQgi7BBW03g+JlK5uyaBb2IE4cGc7GvQBjo3UI15DuOnlMorW0mDHoaHF&#10;gfKW6p/i1yjI8tPn92H5ykNVHj9WdCrm+ftNqafHKduA8DT5u/jf/aYVrOIwP5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hxBxAAAANwAAAAPAAAAAAAAAAAA&#10;AAAAAKECAABkcnMvZG93bnJldi54bWxQSwUGAAAAAAQABAD5AAAAkgMAAAAA&#10;" strokeweight=".134mm"/>
                <v:line id="Line 478" o:spid="_x0000_s1834" style="position:absolute;visibility:visible;mso-wrap-style:square" from="2083,812" to="2083,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652sUAAADcAAAADwAAAGRycy9kb3ducmV2LnhtbESPQYvCMBSE7wv+h/CEvYimCi5ajSIF&#10;F1dYwSri8dE822LzUpqo9d9vBGGPw8x8w8yXranEnRpXWlYwHEQgiDOrS84VHA/r/gSE88gaK8uk&#10;4EkOlovOxxxjbR+8p3vqcxEg7GJUUHhfx1K6rCCDbmBr4uBdbGPQB9nkUjf4CHBTyVEUfUmDJYeF&#10;AmtKCsqu6c0oWCXn39P3aMr18bDbjumc9pKfp1Kf3XY1A+Gp9f/hd3ujFYwnQ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652sUAAADcAAAADwAAAAAAAAAA&#10;AAAAAAChAgAAZHJzL2Rvd25yZXYueG1sUEsFBgAAAAAEAAQA+QAAAJMDAAAAAA==&#10;" strokeweight=".134mm"/>
                <v:shape id="Freeform 477" o:spid="_x0000_s1835" style="position:absolute;left:2052;top:204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BsIA&#10;AADcAAAADwAAAGRycy9kb3ducmV2LnhtbESP3YrCMBCF7xd8hzCCd2tiZUWqUUTcZdkLwZ8HGJqx&#10;LTaTksS2+/abBcHLw/n5OOvtYBvRkQ+1Yw2zqQJBXDhTc6nhevl8X4IIEdlg45g0/FKA7Wb0tsbc&#10;uJ5P1J1jKdIIhxw1VDG2uZShqMhimLqWOHk35y3GJH0pjcc+jdtGZkotpMWaE6HClvYVFffzwybI&#10;XnVSfh1+/JD1Rp3m5bF47LSejIfdCkSkIb7Cz/a30fCxzOD/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aDoGwgAAANwAAAAPAAAAAAAAAAAAAAAAAJgCAABkcnMvZG93&#10;bnJldi54bWxQSwUGAAAAAAQABAD1AAAAhwMAAAAA&#10;" path="m,28r13,l24,15,24,e" filled="f" strokeweight=".134mm">
                  <v:path arrowok="t" o:connecttype="custom" o:connectlocs="0,2076;13,2076;24,2063;24,2048" o:connectangles="0,0,0,0"/>
                </v:shape>
                <v:line id="Line 476" o:spid="_x0000_s1836" style="position:absolute;visibility:visible;mso-wrap-style:square" from="2055,2076" to="205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CCNsYAAADcAAAADwAAAGRycy9kb3ducmV2LnhtbESPQWvCQBSE74L/YXmCl1I3Wixp6ioS&#10;UKpgoVGKx0f2NQlm34bsqvHfu0LB4zAz3zCzRWdqcaHWVZYVjEcRCOLc6ooLBYf96jUG4Tyyxtoy&#10;KbiRg8W835thou2Vf+iS+UIECLsEFZTeN4mULi/JoBvZhjh4f7Y16INsC6lbvAa4qeUkit6lwYrD&#10;QokNpSXlp+xsFCzT4+53Pfng5rD/3k7pmL2km5tSw0G3/AThqfPP8H/7SyuYxm/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AgjbGAAAA3AAAAA8AAAAAAAAA&#10;AAAAAAAAoQIAAGRycy9kb3ducmV2LnhtbFBLBQYAAAAABAAEAPkAAACUAwAAAAA=&#10;" strokeweight=".134mm"/>
                <v:shape id="Freeform 475" o:spid="_x0000_s1837" style="position:absolute;left:563;top:207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0H6cMA&#10;AADcAAAADwAAAGRycy9kb3ducmV2LnhtbESPy2rDMBBF94X8g5hAd42UJ8GNbEJISugikKQfMFhT&#10;29QaGUmx3b+vCoUuL/dxuLtitK3oyYfGsYb5TIEgLp1puNLwcT+9bEGEiGywdUwavilAkU+edpgZ&#10;N/CV+lusRBrhkKGGOsYukzKUNVkMM9cRJ+/TeYsxSV9J43FI47aVC6U20mLDiVBjR4eayq/bwybI&#10;QfVSvh3f/bgYjLouq0v52Gv9PB33ryAijfE//Nc+Gw3r7Qp+z6Qj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0H6cMAAADcAAAADwAAAAAAAAAAAAAAAACYAgAAZHJzL2Rv&#10;d25yZXYueG1sUEsFBgAAAAAEAAQA9QAAAIgDAAAAAA==&#10;" path="m25,l11,,,12,,27e" filled="f" strokeweight=".134mm">
                  <v:path arrowok="t" o:connecttype="custom" o:connectlocs="25,2076;11,2076;0,2088;0,2103" o:connectangles="0,0,0,0"/>
                </v:shape>
                <v:line id="Line 474" o:spid="_x0000_s1838" style="position:absolute;visibility:visible;mso-wrap-style:square" from="563,2103" to="563,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2cUAAADcAAAADwAAAGRycy9kb3ducmV2LnhtbESPQWvCQBSE70L/w/IKXqRuKkRsdBUJ&#10;VFpBwSji8ZF9JsHs25Ddavz3XUHwOMzMN8xs0ZlaXKl1lWUFn8MIBHFudcWFgsP++2MCwnlkjbVl&#10;UnAnB4v5W2+GibY33tE184UIEHYJKii9bxIpXV6SQTe0DXHwzrY16INsC6lbvAW4qeUoisbSYMVh&#10;ocSG0pLyS/ZnFCzT0+a4Gn1xc9hv1zGdskH6e1eq/94tpyA8df4VfrZ/tIJ4EsPjTDg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W/2cUAAADcAAAADwAAAAAAAAAA&#10;AAAAAAChAgAAZHJzL2Rvd25yZXYueG1sUEsFBgAAAAAEAAQA+QAAAJMDAAAAAA==&#10;" strokeweight=".134mm"/>
                <v:line id="Line 473" o:spid="_x0000_s1839" style="position:absolute;visibility:visible;mso-wrap-style:square" from="2331,812" to="233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hrsUAAADcAAAADwAAAGRycy9kb3ducmV2LnhtbESPQYvCMBSE78L+h/AWvMiarqBoNYoU&#10;FF1QsMri8dE827LNS2mi1n+/EQSPw8x8w8wWranEjRpXWlbw3Y9AEGdWl5wrOB1XX2MQziNrrCyT&#10;ggc5WMw/OjOMtb3zgW6pz0WAsItRQeF9HUvpsoIMur6tiYN3sY1BH2STS93gPcBNJQdRNJIGSw4L&#10;BdaUFJT9pVejYJmcd7/rwYTr03H/M6Rz2ku2D6W6n+1yCsJT69/hV3ujFQzHI3ieC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hrsUAAADcAAAADwAAAAAAAAAA&#10;AAAAAAChAgAAZHJzL2Rvd25yZXYueG1sUEsFBgAAAAAEAAQA+QAAAJMDAAAAAA==&#10;" strokeweight=".134mm"/>
                <v:shape id="Freeform 472" o:spid="_x0000_s1840" style="position:absolute;left:2300;top:221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ZnsMA&#10;AADcAAAADwAAAGRycy9kb3ducmV2LnhtbESPXWvCMBSG7wf+h3CE3c1ExQ860yKiQ3YhqPsBh+as&#10;LWtOShLb7t8vg8EuX96Ph3dXjLYVPfnQONYwnykQxKUzDVcaPu6nly2IEJENto5JwzcFKPLJ0w4z&#10;4wa+Un+LlUgjHDLUUMfYZVKGsiaLYeY64uR9Om8xJukraTwOady2cqHUWlpsOBFq7OhQU/l1e9gE&#10;Oaheyrfjux8Xg1HXZXUpH3utn6fj/hVEpDH+h//aZ6Nhtd3A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ZnsMAAADcAAAADwAAAAAAAAAAAAAAAACYAgAAZHJzL2Rv&#10;d25yZXYueG1sUEsFBgAAAAAEAAQA9QAAAIgDAAAAAA==&#10;" path="m,28r14,l25,15,25,e" filled="f" strokeweight=".134mm">
                  <v:path arrowok="t" o:connecttype="custom" o:connectlocs="0,2242;14,2242;25,2229;25,2214" o:connectangles="0,0,0,0"/>
                </v:shape>
                <v:line id="Line 471" o:spid="_x0000_s1841" style="position:absolute;visibility:visible;mso-wrap-style:square" from="2304,2242" to="2304,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QQR8QAAADcAAAADwAAAGRycy9kb3ducmV2LnhtbERPTWvCQBC9C/0PyxR6kbqpoKTRNYSA&#10;0hYqNAnF45Adk9DsbMhuNf777qHg8fG+t+lkenGh0XWWFbwsIhDEtdUdNwqqcv8cg3AeWWNvmRTc&#10;yEG6e5htMdH2yl90KXwjQgi7BBW03g+JlK5uyaBb2IE4cGc7GvQBjo3UI15DuOnlMorW0mDHoaHF&#10;gfKW6p/i1yjI8tPn92H5ykNVHj9WdCrm+ftNqafHKduA8DT5u/jf/aYVrOKwNp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BBHxAAAANwAAAAPAAAAAAAAAAAA&#10;AAAAAKECAABkcnMvZG93bnJldi54bWxQSwUGAAAAAAQABAD5AAAAkgMAAAAA&#10;" strokeweight=".134mm"/>
                <v:shape id="Freeform 470" o:spid="_x0000_s1842" style="position:absolute;left:964;top:224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yod8MA&#10;AADcAAAADwAAAGRycy9kb3ducmV2LnhtbESPXWvCMBSG7wf+h3CE3c1ERXGdaRHRIbsQ/PgBh+as&#10;LWtOShLb7t8vg8EuX96Ph3dbjLYVPfnQONYwnykQxKUzDVca7rfjywZEiMgGW8ek4ZsCFPnkaYuZ&#10;cQNfqL/GSqQRDhlqqGPsMilDWZPFMHMdcfI+nbcYk/SVNB6HNG5buVBqLS02nAg1drSvqfy6PmyC&#10;7FUv5fvhw4+LwajLsjqXj53Wz9Nx9wYi0hj/w3/tk9Gw2rzC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yod8MAAADcAAAADwAAAAAAAAAAAAAAAACYAgAAZHJzL2Rv&#10;d25yZXYueG1sUEsFBgAAAAAEAAQA9QAAAIgDAAAAAA==&#10;" path="m24,l11,,,12,,27e" filled="f" strokeweight=".134mm">
                  <v:path arrowok="t" o:connecttype="custom" o:connectlocs="24,2242;11,2242;0,2254;0,2269" o:connectangles="0,0,0,0"/>
                </v:shape>
                <v:line id="Line 469" o:spid="_x0000_s1843" style="position:absolute;visibility:visible;mso-wrap-style:square" from="964,2269" to="964,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uKnMIAAADcAAAADwAAAGRycy9kb3ducmV2LnhtbERPTYvCMBC9L/gfwgheFk0VXLQaRQq7&#10;qKBgFfE4NGNbbCaliVr/vTkIe3y87/myNZV4UONKywqGgwgEcWZ1ybmC0/G3PwHhPLLGyjIpeJGD&#10;5aLzNcdY2ycf6JH6XIQQdjEqKLyvYyldVpBBN7A1ceCutjHoA2xyqRt8hnBTyVEU/UiDJYeGAmtK&#10;Cspu6d0oWCWX3flvNOX6dNxvx3RJv5PNS6let13NQHhq/b/4415rBeNpmB/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uKnMIAAADcAAAADwAAAAAAAAAAAAAA&#10;AAChAgAAZHJzL2Rvd25yZXYueG1sUEsFBgAAAAAEAAQA+QAAAJADAAAAAA==&#10;" strokeweight=".134mm"/>
                <v:line id="Line 468" o:spid="_x0000_s1844" style="position:absolute;visibility:visible;mso-wrap-style:square" from="2601,812" to="260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cvB8UAAADcAAAADwAAAGRycy9kb3ducmV2LnhtbESPQYvCMBSE7wv+h/CEvYimCi5ajSIF&#10;F1dYwSri8dE822LzUpqo9d9vBGGPw8x8w8yXranEnRpXWlYwHEQgiDOrS84VHA/r/gSE88gaK8uk&#10;4EkOlovOxxxjbR+8p3vqcxEg7GJUUHhfx1K6rCCDbmBr4uBdbGPQB9nkUjf4CHBTyVEUfUmDJYeF&#10;AmtKCsqu6c0oWCXn39P3aMr18bDbjumc9pKfp1Kf3XY1A+Gp9f/hd3ujFYynQ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cvB8UAAADcAAAADwAAAAAAAAAA&#10;AAAAAAChAgAAZHJzL2Rvd25yZXYueG1sUEsFBgAAAAAEAAQA+QAAAJMDAAAAAA==&#10;" strokeweight=".134mm"/>
                <v:shape id="Freeform 467" o:spid="_x0000_s1845" style="position:absolute;left:2570;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s28MA&#10;AADcAAAADwAAAGRycy9kb3ducmV2LnhtbESPXWvCMBSG7wf+h3AE72ZiZUOrUUR0jF0M/PgBh+bY&#10;FpuTksS2/vtlMNjly/vx8K63g21ERz7UjjXMpgoEceFMzaWG6+X4ugARIrLBxjFpeFKA7Wb0ssbc&#10;uJ5P1J1jKdIIhxw1VDG2uZShqMhimLqWOHk35y3GJH0pjcc+jdtGZkq9S4s1J0KFLe0rKu7nh02Q&#10;veqk/Dh8+SHrjTrNy+/isdN6Mh52KxCRhvgf/mt/Gg1vywx+z6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Gs28MAAADcAAAADwAAAAAAAAAAAAAAAACYAgAAZHJzL2Rv&#10;d25yZXYueG1sUEsFBgAAAAAEAAQA9QAAAIgDAAAAAA==&#10;" path="m,27r13,l24,15,24,e" filled="f" strokeweight=".134mm">
                  <v:path arrowok="t" o:connecttype="custom" o:connectlocs="0,1758;13,1758;24,1746;24,1731" o:connectangles="0,0,0,0"/>
                </v:shape>
                <v:line id="Line 466" o:spid="_x0000_s1846" style="position:absolute;visibility:visible;mso-wrap-style:square" from="2573,1758" to="2573,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kU68YAAADcAAAADwAAAGRycy9kb3ducmV2LnhtbESPQWvCQBSE74X+h+UVvIhuqlhqdBUJ&#10;WFSw0ETE4yP7TEKzb0N2q/Hfu4LQ4zAz3zDzZWdqcaHWVZYVvA8jEMS51RUXCg7ZevAJwnlkjbVl&#10;UnAjB8vF68scY22v/EOX1BciQNjFqKD0vomldHlJBt3QNsTBO9vWoA+yLaRu8RrgppajKPqQBisO&#10;CyU2lJSU/6Z/RsEqOe2PX6MpN4fsezehU9pPtjelem/dagbCU+f/w8/2RiuYTM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ZFOvGAAAA3AAAAA8AAAAAAAAA&#10;AAAAAAAAoQIAAGRycy9kb3ducmV2LnhtbFBLBQYAAAAABAAEAPkAAACUAwAAAAA=&#10;" strokeweight=".134mm"/>
                <v:shape id="Freeform 465" o:spid="_x0000_s1847" style="position:absolute;left:1358;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RNMQA&#10;AADcAAAADwAAAGRycy9kb3ducmV2LnhtbESPy2rDMBBF94X8g5hAd42UpC2JE9mEkJbSRSGPDxis&#10;iW1ijYyk2O7fV4VCl5f7ONxtMdpW9ORD41jDfKZAEJfONFxpuJzfnlYgQkQ22DomDd8UoMgnD1vM&#10;jBv4SP0pViKNcMhQQx1jl0kZyposhpnriJN3dd5iTNJX0ngc0rht5UKpV2mx4USosaN9TeXtdLcJ&#10;sle9lO+HTz8uBqOOy+qrvO+0fpyOuw2ISGP8D/+1P4yGl/Uz/J5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UkTTEAAAA3AAAAA8AAAAAAAAAAAAAAAAAmAIAAGRycy9k&#10;b3ducmV2LnhtbFBLBQYAAAAABAAEAPUAAACJAwAAAAA=&#10;" path="m,l,15,10,27r14,e" filled="f" strokeweight=".134mm">
                  <v:path arrowok="t" o:connecttype="custom" o:connectlocs="0,1731;0,1746;10,1758;24,1758" o:connectangles="0,0,0,0"/>
                </v:shape>
                <v:line id="Line 464" o:spid="_x0000_s1848" style="position:absolute;visibility:visible;mso-wrap-style:square" from="1358,1731" to="1358,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pBMUAAADcAAAADwAAAGRycy9kb3ducmV2LnhtbESPQWvCQBSE70L/w/IKXqRuKkRqdBUJ&#10;VFpBwSji8ZF9JsHs25Ddavz3XUHwOMzMN8xs0ZlaXKl1lWUFn8MIBHFudcWFgsP+++MLhPPIGmvL&#10;pOBODhbzt94ME21vvKNr5gsRIOwSVFB63yRSurwkg25oG+LgnW1r0AfZFlK3eAtwU8tRFI2lwYrD&#10;QokNpSXll+zPKFimp81xNZpwc9hv1zGdskH6e1eq/94tpyA8df4VfrZ/tIJ4EsPjTDg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wpBMUAAADcAAAADwAAAAAAAAAA&#10;AAAAAAChAgAAZHJzL2Rvd25yZXYueG1sUEsFBgAAAAAEAAQA+QAAAJMDAAAAAA==&#10;" strokeweight=".134mm"/>
                <v:line id="Line 463" o:spid="_x0000_s1849" style="position:absolute;visibility:visible;mso-wrap-style:square" from="1033,1696" to="1033,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63c8UAAADcAAAADwAAAGRycy9kb3ducmV2LnhtbESPQYvCMBSE7wv+h/AEL6KpgqJdo0hh&#10;FxVWsIp4fDRv22LzUpqo9d+bBWGPw8x8wyxWranEnRpXWlYwGkYgiDOrS84VnI5fgxkI55E1VpZJ&#10;wZMcrJadjwXG2j74QPfU5yJA2MWooPC+jqV0WUEG3dDWxMH7tY1BH2STS93gI8BNJcdRNJUGSw4L&#10;BdaUFJRd05tRsE4uP+fv8Zzr03G/m9Al7Sfbp1K9brv+BOGp9f/hd3ujFUzmU/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63c8UAAADcAAAADwAAAAAAAAAA&#10;AAAAAAChAgAAZHJzL2Rvd25yZXYueG1sUEsFBgAAAAAEAAQA+QAAAJMDAAAAAA==&#10;" strokeweight=".134mm"/>
                <v:shape id="Freeform 462" o:spid="_x0000_s1850" style="position:absolute;left:1033;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PQ8QA&#10;AADcAAAADwAAAGRycy9kb3ducmV2LnhtbESPy2rDMBBF94X8g5hAd42UhLaJE9mEkJbSRSGPDxis&#10;iW1ijYyk2O7fV4VCl5f7ONxtMdpW9ORD41jDfKZAEJfONFxpuJzfnlYgQkQ22DomDd8UoMgnD1vM&#10;jBv4SP0pViKNcMhQQx1jl0kZyposhpnriJN3dd5iTNJX0ngc0rht5UKpF2mx4USosaN9TeXtdLcJ&#10;sle9lO+HTz8uBqOOy+qrvO+0fpyOuw2ISGP8D/+1P4yG5/Ur/J5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GD0PEAAAA3AAAAA8AAAAAAAAAAAAAAAAAmAIAAGRycy9k&#10;b3ducmV2LnhtbFBLBQYAAAAABAAEAPUAAACJAwAAAAA=&#10;" path="m,l,16,11,28r13,e" filled="f" strokeweight=".134mm">
                  <v:path arrowok="t" o:connecttype="custom" o:connectlocs="0,1820;0,1836;11,1848;24,1848" o:connectangles="0,0,0,0"/>
                </v:shape>
                <v:line id="Line 461" o:spid="_x0000_s1851" style="position:absolute;visibility:visible;mso-wrap-style:square" from="1061,1848" to="282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msIAAADcAAAADwAAAGRycy9kb3ducmV2LnhtbERPTYvCMBC9L/gfwgheFk0VXLQaRQq7&#10;qKBgFfE4NGNbbCaliVr/vTkIe3y87/myNZV4UONKywqGgwgEcWZ1ybmC0/G3PwHhPLLGyjIpeJGD&#10;5aLzNcdY2ycf6JH6XIQQdjEqKLyvYyldVpBBN7A1ceCutjHoA2xyqRt8hnBTyVEU/UiDJYeGAmtK&#10;Cspu6d0oWCWX3flvNOX6dNxvx3RJv5PNS6let13NQHhq/b/4415rBeNpWBv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2GmsIAAADcAAAADwAAAAAAAAAAAAAA&#10;AAChAgAAZHJzL2Rvd25yZXYueG1sUEsFBgAAAAAEAAQA+QAAAJADAAAAAA==&#10;" strokeweight=".134mm"/>
                <v:shape id="Freeform 460" o:spid="_x0000_s1852" style="position:absolute;left:2818;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qsMA&#10;AADcAAAADwAAAGRycy9kb3ducmV2LnhtbESP32rCMBTG7we+QzjC7maiomhnWkR0yC4EdQ9waM7a&#10;suakJLHt3n4ZDHb58f358e2K0baiJx8axxrmMwWCuHSm4UrDx/30sgERIrLB1jFp+KYART552mFm&#10;3MBX6m+xEmmEQ4Ya6hi7TMpQ1mQxzFxHnLxP5y3GJH0ljcchjdtWLpRaS4sNJ0KNHR1qKr9uD5sg&#10;B9VL+XZ89+NiMOq6rC7lY6/183Tcv4KINMb/8F/7bDSstlv4PZOO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U+qsMAAADcAAAADwAAAAAAAAAAAAAAAACYAgAAZHJzL2Rv&#10;d25yZXYueG1sUEsFBgAAAAAEAAQA9QAAAIgDAAAAAA==&#10;" path="m,28r14,l24,16,24,e" filled="f" strokeweight=".134mm">
                  <v:path arrowok="t" o:connecttype="custom" o:connectlocs="0,1848;14,1848;24,1836;24,1820" o:connectangles="0,0,0,0"/>
                </v:shape>
                <v:line id="Line 459" o:spid="_x0000_s1853" style="position:absolute;visibility:visible;mso-wrap-style:square" from="2849,1820" to="2849,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Z8IAAADcAAAADwAAAGRycy9kb3ducmV2LnhtbERPTYvCMBC9C/6HMIKXZU0VVrRrFCko&#10;KqxgK4vHoZlti82kNFHrv98cBI+P971YdaYWd2pdZVnBeBSBIM6trrhQcM42nzMQziNrrC2Tgic5&#10;WC37vQXG2j74RPfUFyKEsItRQel9E0vp8pIMupFtiAP3Z1uDPsC2kLrFRwg3tZxE0VQarDg0lNhQ&#10;UlJ+TW9GwTq5/PxuJ3Nuztnx8EWX9CPZP5UaDrr1NwhPnX+LX+6dVjCNwvxwJhw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Z8IAAADcAAAADwAAAAAAAAAAAAAA&#10;AAChAgAAZHJzL2Rvd25yZXYueG1sUEsFBgAAAAAEAAQA+QAAAJADAAAAAA==&#10;" strokeweight=".134mm"/>
                <v:shape id="Picture 458" o:spid="_x0000_s1854" type="#_x0000_t75" style="position:absolute;left:698;top:1692;width:229;height: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BhyzEAAAA3AAAAA8AAABkcnMvZG93bnJldi54bWxEj0GLwjAUhO+C/yE8wYtoWhFZqlFUWBDx&#10;sraH9fZonm2xeSlNtq3/3iws7HGYmW+Y7X4wteiodZVlBfEiAkGcW11xoSBLP+cfIJxH1lhbJgUv&#10;crDfjUdbTLTt+Yu6my9EgLBLUEHpfZNI6fKSDLqFbYiD97CtQR9kW0jdYh/gppbLKFpLgxWHhRIb&#10;OpWUP28/RsGwyo7SxqabVWl/vWfny+rboVLTyXDYgPA0+P/wX/usFayjGH7PhCMgd2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BhyzEAAAA3AAAAA8AAAAAAAAAAAAAAAAA&#10;nwIAAGRycy9kb3ducmV2LnhtbFBLBQYAAAAABAAEAPcAAACQAwAAAAA=&#10;">
                  <v:imagedata r:id="rId121" o:title=""/>
                </v:shape>
                <v:line id="Line 457" o:spid="_x0000_s1855" style="position:absolute;visibility:visible;mso-wrap-style:square" from="1668,1627" to="1751,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pFi8YAAADcAAAADwAAAGRycy9kb3ducmV2LnhtbESPQWvCQBSE74X+h+UVvEizaaBi06wi&#10;gYotKJhI8fjIviah2bchu2r8911B6HGYmW+YbDmaTpxpcK1lBS9RDIK4srrlWsGh/Hieg3AeWWNn&#10;mRRcycFy8fiQYarthfd0LnwtAoRdigoa7/tUSlc1ZNBFticO3o8dDPogh1rqAS8BbjqZxPFMGmw5&#10;LDTYU95Q9VucjIJVftx+r5M37g/l7uuVjsU0/7wqNXkaV+8gPI3+P3xvb7SCWZzA7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6RYvGAAAA3AAAAA8AAAAAAAAA&#10;AAAAAAAAoQIAAGRycy9kb3ducmV2LnhtbFBLBQYAAAAABAAEAPkAAACUAwAAAAA=&#10;" strokeweight=".134mm"/>
                <v:shape id="Freeform 456" o:spid="_x0000_s1856" style="position:absolute;left:1748;top:16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9u8EA&#10;AADcAAAADwAAAGRycy9kb3ducmV2LnhtbESP3YrCMBCF74V9hzCCdzZRQaRrFJFVZC8EdR9gaGbb&#10;ss2kJLGtb28WBC8P5+fjrLeDbURHPtSONcwyBYK4cKbmUsPP7TBdgQgR2WDjmDQ8KMB28zFaY25c&#10;zxfqrrEUaYRDjhqqGNtcylBUZDFkriVO3q/zFmOSvpTGY5/GbSPnSi2lxZoTocKW9hUVf9e7TZC9&#10;6qQ8fn37Yd4bdVmU5+K+03oyHnafICIN8R1+tU9Gw1It4P9MO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S/bvBAAAA3AAAAA8AAAAAAAAAAAAAAAAAmAIAAGRycy9kb3du&#10;cmV2LnhtbFBLBQYAAAAABAAEAPUAAACGAwAAAAA=&#10;" path="m24,28r,-16l13,,,e" filled="f" strokeweight=".134mm">
                  <v:path arrowok="t" o:connecttype="custom" o:connectlocs="24,1655;24,1639;13,1627;0,1627" o:connectangles="0,0,0,0"/>
                </v:shape>
                <v:line id="Line 455" o:spid="_x0000_s1857" style="position:absolute;visibility:visible;mso-wrap-style:square" from="1779,1655" to="1779,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94ZMYAAADcAAAADwAAAGRycy9kb3ducmV2LnhtbESPQWvCQBSE7wX/w/KEXkrdKCo1dRMk&#10;ULGFCkYRj4/saxLMvg3ZVeO/7xaEHoeZ+YZZpr1pxJU6V1tWMB5FIIgLq2suFRz2H69vIJxH1thY&#10;JgV3cpAmg6clxtreeEfX3JciQNjFqKDyvo2ldEVFBt3ItsTB+7GdQR9kV0rd4S3ATSMnUTSXBmsO&#10;CxW2lFVUnPOLUbDKTt/H9WTB7WG//ZrRKX/JPu9KPQ/71TsIT73/Dz/aG61gHk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feGTGAAAA3AAAAA8AAAAAAAAA&#10;AAAAAAAAoQIAAGRycy9kb3ducmV2LnhtbFBLBQYAAAAABAAEAPkAAACUAwAAAAA=&#10;" strokeweight=".134mm"/>
                <v:shape id="Freeform 454" o:spid="_x0000_s1858" style="position:absolute;left:1748;top:23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AVMEA&#10;AADcAAAADwAAAGRycy9kb3ducmV2LnhtbESP3YrCMBCF74V9hzALe6eJirJUo4jsinghqPsAQzO2&#10;xWZSkth2394IgpeH8/Nxluve1qIlHyrHGsYjBYI4d6biQsPf5Xf4DSJEZIO1Y9LwTwHWq4/BEjPj&#10;Oj5Re46FSCMcMtRQxthkUoa8JIth5Bri5F2dtxiT9IU0Hrs0bms5UWouLVacCCU2tC0pv53vNkG2&#10;qpVy93Pw/aQz6jQtjvl9o/XXZ79ZgIjUx3f41d4bDXM1g+eZd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3wFTBAAAA3AAAAA8AAAAAAAAAAAAAAAAAmAIAAGRycy9kb3du&#10;cmV2LnhtbFBLBQYAAAAABAAEAPUAAACGAwAAAAA=&#10;" path="m,28r13,l24,15,24,e" filled="f" strokeweight=".134mm">
                  <v:path arrowok="t" o:connecttype="custom" o:connectlocs="0,2380;13,2380;24,2367;24,2352" o:connectangles="0,0,0,0"/>
                </v:shape>
                <v:line id="Line 453" o:spid="_x0000_s1859" style="position:absolute;visibility:visible;mso-wrap-style:square" from="1751,2380" to="175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FDiMUAAADcAAAADwAAAGRycy9kb3ducmV2LnhtbESPQWvCQBSE70L/w/IKXqRuKjS00VUk&#10;ULGCQqOIx0f2mQSzb0N21fjvXUHwOMzMN8xk1plaXKh1lWUFn8MIBHFudcWFgt329+MbhPPIGmvL&#10;pOBGDmbTt94EE22v/E+XzBciQNglqKD0vkmkdHlJBt3QNsTBO9rWoA+yLaRu8RrgppajKIqlwYrD&#10;QokNpSXlp+xsFMzTw3q/GP1ws9tuVl90yAbp302p/ns3H4Pw1PlX+NleagVxFMPjTDg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0FDiMUAAADcAAAADwAAAAAAAAAA&#10;AAAAAAChAgAAZHJzL2Rvd25yZXYueG1sUEsFBgAAAAAEAAQA+QAAAJMDAAAAAA==&#10;" strokeweight=".134mm"/>
                <v:line id="Line 452" o:spid="_x0000_s1860" style="position:absolute;visibility:visible;mso-wrap-style:square" from="1717,2842" to="289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mE8YAAADcAAAADwAAAGRycy9kb3ducmV2LnhtbESPQWvCQBSE7wX/w/KEXqRuFNSaugkS&#10;qNhCC0YRj4/saxLMvg3ZVeO/7xaEHoeZ+YZZpb1pxJU6V1tWMBlHIIgLq2suFRz27y+vIJxH1thY&#10;JgV3cpAmg6cVxtreeEfX3JciQNjFqKDyvo2ldEVFBt3YtsTB+7GdQR9kV0rd4S3ATSOnUTSXBmsO&#10;CxW2lFVUnPOLUbDOTl/HzXTJ7WH//TmjUz7KPu5KPQ/79RsIT73/Dz/aW61gHi3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N5hPGAAAA3AAAAA8AAAAAAAAA&#10;AAAAAAAAoQIAAGRycy9kb3ducmV2LnhtbFBLBQYAAAAABAAEAPkAAACUAwAAAAA=&#10;" strokeweight=".134mm"/>
                <v:shape id="Freeform 451" o:spid="_x0000_s1861" style="position:absolute;left:2887;top:2815;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vyr8A&#10;AADcAAAADwAAAGRycy9kb3ducmV2LnhtbERPzWoCMRC+C32HMII3TVQQ2RpFpC3Fg6D2AYbNdHfp&#10;ZrIkcXf79s6h0OPH9787jL5VPcXUBLawXBhQxGVwDVcWvu7v8y2olJEdtoHJwi8lOOxfJjssXBj4&#10;Sv0tV0pCOBVooc65K7ROZU0e0yJ0xMJ9h+gxC4yVdhEHCfetXhmz0R4bloYaOzrVVP7cHl5KTqbX&#10;+uPtHMfV4Mx1XV3Kx9Ha2XQ8voLKNOZ/8Z/701nYGFkrZ+QI6P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dm/KvwAAANwAAAAPAAAAAAAAAAAAAAAAAJgCAABkcnMvZG93bnJl&#10;di54bWxQSwUGAAAAAAQABAD1AAAAhAMAAAAA&#10;" path="m,27r14,l25,15,25,e" filled="f" strokeweight=".134mm">
                  <v:path arrowok="t" o:connecttype="custom" o:connectlocs="0,2842;14,2842;25,2830;25,2815" o:connectangles="0,0,0,0"/>
                </v:shape>
                <v:line id="Line 450" o:spid="_x0000_s1862" style="position:absolute;visibility:visible;mso-wrap-style:square" from="2918,2815" to="2918,2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7X+sUAAADcAAAADwAAAGRycy9kb3ducmV2LnhtbESPQYvCMBSE78L+h/AWvCyarqBoNYoU&#10;VnRBwSri8dE822LzUpqo9d9vhAWPw8x8w8wWranEnRpXWlbw3Y9AEGdWl5wrOB5+emMQziNrrCyT&#10;gic5WMw/OjOMtX3wnu6pz0WAsItRQeF9HUvpsoIMur6tiYN3sY1BH2STS93gI8BNJQdRNJIGSw4L&#10;BdaUFJRd05tRsEzO29NqMOH6eNj9DumcfiWbp1Ldz3Y5BeGp9e/wf3utFYyiCbzOh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7X+sUAAADcAAAADwAAAAAAAAAA&#10;AAAAAAChAgAAZHJzL2Rvd25yZXYueG1sUEsFBgAAAAAEAAQA+QAAAJMDAAAAAA==&#10;" strokeweight=".134mm"/>
                <v:line id="Line 449" o:spid="_x0000_s1863" style="position:absolute;visibility:visible;mso-wrap-style:square" from="3153,812" to="3153,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3ousIAAADcAAAADwAAAGRycy9kb3ducmV2LnhtbERPTYvCMBC9C/sfwix4WTRVULQaRQq7&#10;qLCCVcTj0IxtsZmUJmr99+YgeHy87/myNZW4U+NKywoG/QgEcWZ1ybmC4+G3NwHhPLLGyjIpeJKD&#10;5eKrM8dY2wfv6Z76XIQQdjEqKLyvYyldVpBB17c1ceAutjHoA2xyqRt8hHBTyWEUjaXBkkNDgTUl&#10;BWXX9GYUrJLz/+lvOOX6eNhtR3ROf5LNU6nud7uagfDU+o/47V5rBeNBmB/Oh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3ousIAAADcAAAADwAAAAAAAAAAAAAA&#10;AAChAgAAZHJzL2Rvd25yZXYueG1sUEsFBgAAAAAEAAQA+QAAAJADAAAAAA==&#10;" strokeweight=".134mm"/>
                <v:shape id="Freeform 448" o:spid="_x0000_s1864" style="position:absolute;left:3153;top:200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VQisIA&#10;AADcAAAADwAAAGRycy9kb3ducmV2LnhtbESP3YrCMBCF7xd8hzDC3q1JFUSqUUR0ES8W/HmAoRnb&#10;YjMpSWy7b78RFrw8nJ+Ps9oMthEd+VA71pBNFAjiwpmaSw236+FrASJEZIONY9LwSwE269HHCnPj&#10;ej5Td4mlSCMcctRQxdjmUoaiIoth4lri5N2dtxiT9KU0Hvs0bhs5VWouLdacCBW2tKuoeFyeNkF2&#10;qpPye3/yw7Q36jwrf4rnVuvP8bBdgog0xHf4v300GuZZBq8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VCKwgAAANwAAAAPAAAAAAAAAAAAAAAAAJgCAABkcnMvZG93&#10;bnJldi54bWxQSwUGAAAAAAQABAD1AAAAhwMAAAAA&#10;" path="m,l,15,11,28r13,e" filled="f" strokeweight=".134mm">
                  <v:path arrowok="t" o:connecttype="custom" o:connectlocs="0,2000;0,2015;11,2028;24,2028" o:connectangles="0,0,0,0"/>
                </v:shape>
                <v:line id="Line 447" o:spid="_x0000_s1865" style="position:absolute;visibility:visible;mso-wrap-style:square" from="3181,2028" to="3975,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TVsYAAADcAAAADwAAAGRycy9kb3ducmV2LnhtbESPQWvCQBSE7wX/w/IEL6XZGKhomlUk&#10;oLRCC02keHxkX5Ng9m3IbjX+e7dQ6HGYmW+YbDOaTlxocK1lBfMoBkFcWd1yreBY7p6WIJxH1thZ&#10;JgU3crBZTx4yTLW98iddCl+LAGGXooLG+z6V0lUNGXSR7YmD920Hgz7IoZZ6wGuAm04mcbyQBlsO&#10;Cw32lDdUnYsfo2Cbn96/9smK+2P5cXimU/GYv92Umk3H7QsIT6P/D/+1X7WCxTyB3zPhCM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j01bGAAAA3AAAAA8AAAAAAAAA&#10;AAAAAAAAoQIAAGRycy9kb3ducmV2LnhtbFBLBQYAAAAABAAEAPkAAACUAwAAAAA=&#10;" strokeweight=".134mm"/>
                <v:shape id="Freeform 446" o:spid="_x0000_s1866" style="position:absolute;left:3972;top:202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rZsIA&#10;AADcAAAADwAAAGRycy9kb3ducmV2LnhtbESP3YrCMBCF74V9hzCCdzZRQZauUURWkb0Q/HmAoZlt&#10;i82kJLGtb28WhL08nJ+Ps9oMthEd+VA71jDLFAjiwpmaSw236376CSJEZIONY9LwpACb9cdohblx&#10;PZ+pu8RSpBEOOWqoYmxzKUNRkcWQuZY4eb/OW4xJ+lIaj30at42cK7WUFmtOhApb2lVU3C8PmyA7&#10;1Ul5+P7xw7w36rwoT8Vjq/VkPGy/QEQa4n/43T4aDcvZAv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2tmwgAAANwAAAAPAAAAAAAAAAAAAAAAAJgCAABkcnMvZG93&#10;bnJldi54bWxQSwUGAAAAAAQABAD1AAAAhwMAAAAA&#10;" path="m24,27r,-15l13,,,e" filled="f" strokeweight=".134mm">
                  <v:path arrowok="t" o:connecttype="custom" o:connectlocs="24,2055;24,2040;13,2028;0,2028" o:connectangles="0,0,0,0"/>
                </v:shape>
                <v:line id="Line 445" o:spid="_x0000_s1867" style="position:absolute;visibility:visible;mso-wrap-style:square" from="4003,2055" to="4003,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uucYAAADcAAAADwAAAGRycy9kb3ducmV2LnhtbESPQWvCQBSE7wX/w/KEXkrdKK3Y1FUk&#10;UGkFBaMUj4/sMwlm34bsapJ/3xUKHoeZ+YaZLztTiRs1rrSsYDyKQBBnVpecKzgevl5nIJxH1lhZ&#10;JgU9OVguBk9zjLVteU+31OciQNjFqKDwvo6ldFlBBt3I1sTBO9vGoA+yyaVusA1wU8lJFE2lwZLD&#10;QoE1JQVll/RqFKyS0/Z3Pfng+njYbd7plL4kP71Sz8Nu9QnCU+cf4f/2t1YwHb/B/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G7rnGAAAA3AAAAA8AAAAAAAAA&#10;AAAAAAAAoQIAAGRycy9kb3ducmV2LnhtbFBLBQYAAAAABAAEAPkAAACUAwAAAAA=&#10;" strokeweight=".134mm"/>
                <v:line id="Line 444" o:spid="_x0000_s1868" style="position:absolute;visibility:visible;mso-wrap-style:square" from="1682,1254" to="200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pLIscAAADcAAAADwAAAGRycy9kb3ducmV2LnhtbESPQWvCQBSE7wX/w/KEXopuFJSaZiMS&#10;aGmFCo1SPD6yzySYfRuy2yT+e7dQ6HGYmW+YZDuaRvTUudqygsU8AkFcWF1zqeB0fJ09g3AeWWNj&#10;mRTcyME2nTwkGGs78Bf1uS9FgLCLUUHlfRtL6YqKDLq5bYmDd7GdQR9kV0rd4RDgppHLKFpLgzWH&#10;hQpbyioqrvmPUbDLzp/fb8sNt6fjYb+ic/6UfdyUepyOuxcQnkb/H/5rv2sF68UK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SksixwAAANwAAAAPAAAAAAAA&#10;AAAAAAAAAKECAABkcnMvZG93bnJldi54bWxQSwUGAAAAAAQABAD5AAAAlQMAAAAA&#10;" strokeweight=".134mm"/>
                <v:line id="Line 443" o:spid="_x0000_s1869" style="position:absolute;visibility:visible;mso-wrap-style:square" from="1996,1251" to="200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FLncYAAADcAAAADwAAAGRycy9kb3ducmV2LnhtbESPQWvCQBSE74L/YXlCb2aT2oaSuopY&#10;pBVBNBV6fWRfk9Ds25BdTeqv7woFj8PMfMPMl4NpxIU6V1tWkEQxCOLC6ppLBafPzfQFhPPIGhvL&#10;pOCXHCwX49EcM217PtIl96UIEHYZKqi8bzMpXVGRQRfZljh437Yz6IPsSqk77APcNPIxjlNpsOaw&#10;UGFL64qKn/xsFOTX/u39tDs01/PX3plktt0WT89KPUyG1SsIT4O/h//bH1pBmqR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BS53GAAAA3AAAAA8AAAAAAAAA&#10;AAAAAAAAoQIAAGRycy9kb3ducmV2LnhtbFBLBQYAAAAABAAEAPkAAACUAwAAAAA=&#10;" strokeweight=".122mm"/>
                <v:line id="Line 442" o:spid="_x0000_s1870" style="position:absolute;visibility:visible;mso-wrap-style:square" from="2000,1247" to="200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RwzsYAAADcAAAADwAAAGRycy9kb3ducmV2LnhtbESPQWvCQBSE7wX/w/KEXkrdKFRt6ioS&#10;qLSCglGKx0f2mQSzb0N2Ncm/7wqFHoeZ+YZZrDpTiTs1rrSsYDyKQBBnVpecKzgdP1/nIJxH1lhZ&#10;JgU9OVgtB08LjLVt+UD31OciQNjFqKDwvo6ldFlBBt3I1sTBu9jGoA+yyaVusA1wU8lJFE2lwZLD&#10;QoE1JQVl1/RmFKyT8+5nM3nn+nTcb9/onL4k371Sz8Nu/QHCU+f/w3/tL61gOp7B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UcM7GAAAA3AAAAA8AAAAAAAAA&#10;AAAAAAAAoQIAAGRycy9kb3ducmV2LnhtbFBLBQYAAAAABAAEAPkAAACUAwAAAAA=&#10;" strokeweight=".134mm"/>
                <v:line id="Line 441" o:spid="_x0000_s1871" style="position:absolute;visibility:visible;mso-wrap-style:square" from="2003,1237" to="20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J6dMIAAADcAAAADwAAAGRycy9kb3ducmV2LnhtbERPTWvCQBC9F/wPywjedBNbRaKrlEqx&#10;IkgbBa9DdkyC2dmQXU3017sHocfH+16sOlOJGzWutKwgHkUgiDOrS84VHA/fwxkI55E1VpZJwZ0c&#10;rJa9twUm2rb8R7fU5yKEsEtQQeF9nUjpsoIMupGtiQN3to1BH2CTS91gG8JNJcdRNJUGSw4NBdb0&#10;VVB2Sa9GQfpo15vj7rd6XE97Z+L37Tb7mCg16HefcxCeOv8vfrl/tIJpH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J6dMIAAADcAAAADwAAAAAAAAAAAAAA&#10;AAChAgAAZHJzL2Rvd25yZXYueG1sUEsFBgAAAAAEAAQA+QAAAJADAAAAAA==&#10;" strokeweight=".122mm"/>
                <v:line id="Line 440" o:spid="_x0000_s1872" style="position:absolute;visibility:visible;mso-wrap-style:square" from="2003,1230" to="201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cDLMUAAADcAAAADwAAAGRycy9kb3ducmV2LnhtbESPQWuDQBSE74X+h+UVegl1NaVSrauE&#10;QCCH9BDTH/BwX1XqvhV3TWx+fbZQyHGYmW+YolrMIM40ud6ygiSKQRA3VvfcKvg67V7eQTiPrHGw&#10;TAp+yUFVPj4UmGt74SOda9+KAGGXo4LO+zGX0jUdGXSRHYmD920ngz7IqZV6wkuAm0Gu4ziVBnsO&#10;Cx2OtO2o+alnoyBrcHn9HOu368GZXu5Xq/qQzko9Py2bDxCeFn8P/7f3WkGaZPB3JhwBW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cDLMUAAADcAAAADwAAAAAAAAAA&#10;AAAAAAChAgAAZHJzL2Rvd25yZXYueG1sUEsFBgAAAAAEAAQA+QAAAJMDAAAAAA==&#10;" strokeweight=".1212mm"/>
                <v:line id="Line 439" o:spid="_x0000_s1873" style="position:absolute;visibility:visible;mso-wrap-style:square" from="2003,1223" to="201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i8z8IAAADcAAAADwAAAGRycy9kb3ducmV2LnhtbERPy4rCMBTdD/gP4Qqz09QnUo0iM8go&#10;wjBWwe2lubbF5qY00Va/3iyEWR7Oe7FqTSnuVLvCsoJBPwJBnFpdcKbgdNz0ZiCcR9ZYWiYFD3Kw&#10;WnY+Fhhr2/CB7onPRAhhF6OC3PsqltKlORl0fVsRB+5ia4M+wDqTusYmhJtSDqNoKg0WHBpyrOgr&#10;p/Sa3IyC5Nl8/5z2f+Xzdv51ZjDa7dLxRKnPbrueg/DU+n/x273VCqbD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i8z8IAAADcAAAADwAAAAAAAAAAAAAA&#10;AAChAgAAZHJzL2Rvd25yZXYueG1sUEsFBgAAAAAEAAQA+QAAAJADAAAAAA==&#10;" strokeweight=".122mm"/>
                <v:line id="Line 438" o:spid="_x0000_s1874" style="position:absolute;visibility:visible;mso-wrap-style:square" from="2007,1220" to="201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2HnMYAAADcAAAADwAAAGRycy9kb3ducmV2LnhtbESPQWvCQBSE7wX/w/IEL6XZGKhomlUk&#10;oLRCC02keHxkX5Ng9m3IbjX+e7dQ6HGYmW+YbDOaTlxocK1lBfMoBkFcWd1yreBY7p6WIJxH1thZ&#10;JgU3crBZTx4yTLW98iddCl+LAGGXooLG+z6V0lUNGXSR7YmD920Hgz7IoZZ6wGuAm04mcbyQBlsO&#10;Cw32lDdUnYsfo2Cbn96/9smK+2P5cXimU/GYv92Umk3H7QsIT6P/D/+1X7WCRTKH3zPhCM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dh5zGAAAA3AAAAA8AAAAAAAAA&#10;AAAAAAAAoQIAAGRycy9kb3ducmV2LnhtbFBLBQYAAAAABAAEAPkAAACUAwAAAAA=&#10;" strokeweight=".134mm"/>
                <v:line id="Line 437" o:spid="_x0000_s1875" style="position:absolute;visibility:visible;mso-wrap-style:square" from="2010,1216" to="201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aHI8UAAADcAAAADwAAAGRycy9kb3ducmV2LnhtbESPQWvCQBSE74X+h+UVvNWNsUqJrlIU&#10;sSKIjYLXR/aZhGbfhuxqUn99VxA8DjPzDTOdd6YSV2pcaVnBoB+BIM6sLjlXcDys3j9BOI+ssbJM&#10;Cv7IwXz2+jLFRNuWf+ia+lwECLsEFRTe14mULivIoOvbmjh4Z9sY9EE2udQNtgFuKhlH0VgaLDks&#10;FFjToqDsN70YBemtXa6P2311u5x2zgyGm032MVKq99Z9TUB46vwz/Gh/awXjOIb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aHI8UAAADcAAAADwAAAAAAAAAA&#10;AAAAAAChAgAAZHJzL2Rvd25yZXYueG1sUEsFBgAAAAAEAAQA+QAAAJMDAAAAAA==&#10;" strokeweight=".122mm"/>
                <v:line id="Line 436" o:spid="_x0000_s1876" style="position:absolute;visibility:visible;mso-wrap-style:square" from="2010,1209" to="201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iuMUAAADcAAAADwAAAGRycy9kb3ducmV2LnhtbESPQWvCQBSE74L/YXlCb7pRq5ToKqJI&#10;K0LRVPD6yD6TYPZtyK4m9dd3BaHHYWa+YebL1pTiTrUrLCsYDiIQxKnVBWcKTj/b/gcI55E1lpZJ&#10;wS85WC66nTnG2jZ8pHviMxEg7GJUkHtfxVK6NCeDbmAr4uBdbG3QB1lnUtfYBLgp5SiKptJgwWEh&#10;x4rWOaXX5GYUJI9m83naH8rH7fztzHC826XvE6Xeeu1qBsJT6//Dr/aXVjAdjeF5Jhw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oiuMUAAADcAAAADwAAAAAAAAAA&#10;AAAAAAChAgAAZHJzL2Rvd25yZXYueG1sUEsFBgAAAAAEAAQA+QAAAJMDAAAAAA==&#10;" strokeweight=".122mm"/>
                <v:line id="Line 435" o:spid="_x0000_s1877" style="position:absolute;visibility:visible;mso-wrap-style:square" from="2014,1206" to="202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okBMYAAADcAAAADwAAAGRycy9kb3ducmV2LnhtbESPQWvCQBSE74L/YXlCL6IbQysaXUUC&#10;LbVQwSji8ZF9JsHs25Ddavz3bqHQ4zAz3zDLdWdqcaPWVZYVTMYRCOLc6ooLBcfD+2gGwnlkjbVl&#10;UvAgB+tVv7fERNs77+mW+UIECLsEFZTeN4mULi/JoBvbhjh4F9sa9EG2hdQt3gPc1DKOoqk0WHFY&#10;KLGhtKT8mv0YBZv0/H36iOfcHA+7rzc6Z8N0+1DqZdBtFiA8df4//Nf+1Aqm8Sv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qJATGAAAA3AAAAA8AAAAAAAAA&#10;AAAAAAAAoQIAAGRycy9kb3ducmV2LnhtbFBLBQYAAAAABAAEAPkAAACUAwAAAAA=&#10;" strokeweight=".134mm"/>
                <v:line id="Line 434" o:spid="_x0000_s1878" style="position:absolute;visibility:visible;mso-wrap-style:square" from="2017,1202" to="202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fV8YAAADcAAAADwAAAGRycy9kb3ducmV2LnhtbESPQWvCQBSE74X+h+UVvDUbtYpEN6FU&#10;pJWCtFHw+si+JqHZtyG7mtRf7woFj8PMfMOsssE04kydqy0rGEcxCOLC6ppLBYf95nkBwnlkjY1l&#10;UvBHDrL08WGFibY9f9M596UIEHYJKqi8bxMpXVGRQRfZljh4P7Yz6IPsSqk77APcNHISx3NpsOaw&#10;UGFLbxUVv/nJKMgv/fr98PnVXE7HnTPj6XZbvMyUGj0Nr0sQngZ/D/+3P7SC+WQG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1fGAAAA3AAAAA8AAAAAAAAA&#10;AAAAAAAAoQIAAGRycy9kb3ducmV2LnhtbFBLBQYAAAAABAAEAPkAAACUAwAAAAA=&#10;" strokeweight=".122mm"/>
                <v:line id="Line 433" o:spid="_x0000_s1879" style="position:absolute;visibility:visible;mso-wrap-style:square" from="2021,1199" to="202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f6MYAAADcAAAADwAAAGRycy9kb3ducmV2LnhtbESPQWvCQBSE7wX/w/KEXqRuDDS00VUk&#10;YLGCQqOIx0f2NQnNvg3ZVeO/dwWhx2FmvmFmi9404kKdqy0rmIwjEMSF1TWXCg771dsHCOeRNTaW&#10;ScGNHCzmg5cZptpe+YcuuS9FgLBLUUHlfZtK6YqKDLqxbYmD92s7gz7IrpS6w2uAm0bGUZRIgzWH&#10;hQpbyioq/vKzUbDMTtvjV/zJ7WG/27zTKR9l3zelXof9cgrCU+//w8/2WitI4gQ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0H+jGAAAA3AAAAA8AAAAAAAAA&#10;AAAAAAAAoQIAAGRycy9kb3ducmV2LnhtbFBLBQYAAAAABAAEAPkAAACUAwAAAAA=&#10;" strokeweight=".134mm"/>
                <v:line id="Line 432" o:spid="_x0000_s1880" style="position:absolute;visibility:visible;mso-wrap-style:square" from="2028,1199" to="2034,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i6c8YAAADcAAAADwAAAGRycy9kb3ducmV2LnhtbESP3WrCQBSE7wXfYTlCb4puDNSf6CoS&#10;aKmFFowiXh6yxySYPRuyW41v7xYKXg4z8w2zXHemFldqXWVZwXgUgSDOra64UHDYvw9nIJxH1lhb&#10;JgV3crBe9XtLTLS98Y6umS9EgLBLUEHpfZNI6fKSDLqRbYiDd7atQR9kW0jd4i3ATS3jKJpIgxWH&#10;hRIbSkvKL9mvUbBJT9/Hj3jOzWH/8/VGp+w13d6Vehl0mwUIT51/hv/bn1rBJJ7C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4unPGAAAA3AAAAA8AAAAAAAAA&#10;AAAAAAAAoQIAAGRycy9kb3ducmV2LnhtbFBLBQYAAAAABAAEAPkAAACUAwAAAAA=&#10;" strokeweight=".134mm"/>
                <v:line id="Line 431" o:spid="_x0000_s1881" style="position:absolute;visibility:visible;mso-wrap-style:square" from="2034,1192" to="204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cuAcQAAADcAAAADwAAAGRycy9kb3ducmV2LnhtbERPTWvCQBC9C/6HZQq9lLoxUNHoGkKg&#10;pRVaaBKKxyE7JqHZ2ZDdavz33YPg8fG+d+lkenGm0XWWFSwXEQji2uqOGwVV+fq8BuE8ssbeMim4&#10;koN0P5/tMNH2wt90LnwjQgi7BBW03g+JlK5uyaBb2IE4cCc7GvQBjo3UI15CuOllHEUrabDj0NDi&#10;QHlL9W/xZxRk+fHz5y3e8FCVX4cXOhZP+cdVqceHKduC8DT5u/jmftcKVnFYG86EIyD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y4BxAAAANwAAAAPAAAAAAAAAAAA&#10;AAAAAKECAABkcnMvZG93bnJldi54bWxQSwUGAAAAAAQABAD5AAAAkgMAAAAA&#10;" strokeweight=".134mm"/>
                <v:line id="Line 430" o:spid="_x0000_s1882" style="position:absolute;visibility:visible;mso-wrap-style:square" from="2041,1192" to="204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uLmsUAAADcAAAADwAAAGRycy9kb3ducmV2LnhtbESPQWvCQBSE74L/YXlCL0U3BhRNXUUC&#10;FhUqGKV4fGRfk9Ds25BdNf57t1DwOMzMN8xi1Zla3Kh1lWUF41EEgji3uuJCwfm0Gc5AOI+ssbZM&#10;Ch7kYLXs9xaYaHvnI90yX4gAYZeggtL7JpHS5SUZdCPbEAfvx7YGfZBtIXWL9wA3tYyjaCoNVhwW&#10;SmwoLSn/za5GwTq9fH1/xnNuzqfDfkKX7D3dPZR6G3TrDxCeOv8K/7e3WsE0ns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uLmsUAAADcAAAADwAAAAAAAAAA&#10;AAAAAAChAgAAZHJzL2Rvd25yZXYueG1sUEsFBgAAAAAEAAQA+QAAAJMDAAAAAA==&#10;" strokeweight=".134mm"/>
                <v:line id="Line 429" o:spid="_x0000_s1883" style="position:absolute;visibility:visible;mso-wrap-style:square" from="2048,1192" to="20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2sIAAADcAAAADwAAAGRycy9kb3ducmV2LnhtbERPTYvCMBC9C/sfwix4EU1XUbQaRQou&#10;KriwVcTj0Ixt2WZSmqzWf28OgsfH+16sWlOJGzWutKzgaxCBIM6sLjlXcDpu+lMQziNrrCyTggc5&#10;WC0/OguMtb3zL91Sn4sQwi5GBYX3dSylywoy6Aa2Jg7c1TYGfYBNLnWD9xBuKjmMook0WHJoKLCm&#10;pKDsL/03CtbJ5XD+Hs64Ph1/9mO6pL1k91Cq+9mu5yA8tf4tfrm3WsFk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2sIAAADcAAAADwAAAAAAAAAAAAAA&#10;AAChAgAAZHJzL2Rvd25yZXYueG1sUEsFBgAAAAAEAAQA+QAAAJADAAAAAA==&#10;" strokeweight=".134mm"/>
                <v:line id="Line 428" o:spid="_x0000_s1884" style="position:absolute;visibility:visible;mso-wrap-style:square" from="2055,1185" to="206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QRQcYAAADcAAAADwAAAGRycy9kb3ducmV2LnhtbESPQWvCQBSE7wX/w/KEXkrdaKnY1FUk&#10;UGkFBaMUj4/sMwlm34bsapJ/3xUKHoeZ+YaZLztTiRs1rrSsYDyKQBBnVpecKzgevl5nIJxH1lhZ&#10;JgU9OVguBk9zjLVteU+31OciQNjFqKDwvo6ldFlBBt3I1sTBO9vGoA+yyaVusA1wU8lJFE2lwZLD&#10;QoE1JQVll/RqFKyS0/Z3Pfng+njYbd7plL4kP71Sz8Nu9QnCU+cf4f/2t1YwfRv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EEUHGAAAA3AAAAA8AAAAAAAAA&#10;AAAAAAAAoQIAAGRycy9kb3ducmV2LnhtbFBLBQYAAAAABAAEAPkAAACUAwAAAAA=&#10;" strokeweight=".134mm"/>
                <v:line id="Line 427" o:spid="_x0000_s1885" style="position:absolute;visibility:visible;mso-wrap-style:square" from="2062,1185" to="206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aPNsYAAADcAAAADwAAAGRycy9kb3ducmV2LnhtbESPQWvCQBSE74L/YXlCL6IbUyoaXUUC&#10;LbVQwSji8ZF9JsHs25Ddavz3bqHQ4zAz3zDLdWdqcaPWVZYVTMYRCOLc6ooLBcfD+2gGwnlkjbVl&#10;UvAgB+tVv7fERNs77+mW+UIECLsEFZTeN4mULi/JoBvbhjh4F9sa9EG2hdQt3gPc1DKOoqk0WHFY&#10;KLGhtKT8mv0YBZv0/H36iOfcHA+7rzc6Z8N0+1DqZdBtFiA8df4//Nf+1Aqmr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WjzbGAAAA3AAAAA8AAAAAAAAA&#10;AAAAAAAAoQIAAGRycy9kb3ducmV2LnhtbFBLBQYAAAAABAAEAPkAAACUAwAAAAA=&#10;" strokeweight=".134mm"/>
                <v:line id="Line 426" o:spid="_x0000_s1886" style="position:absolute;visibility:visible;mso-wrap-style:square" from="2069,1185" to="207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qrccAAADcAAAADwAAAGRycy9kb3ducmV2LnhtbESPQWvCQBSE74X+h+UVeim6UanU6EYk&#10;oFjBQhMRj4/saxKafRuy2xj/fVco9DjMzDfMaj2YRvTUudqygsk4AkFcWF1zqeCUb0dvIJxH1thY&#10;JgU3crBOHh9WGGt75U/qM1+KAGEXo4LK+zaW0hUVGXRj2xIH78t2Bn2QXSl1h9cAN42cRtFcGqw5&#10;LFTYUlpR8Z39GAWb9HI876YLbk/5x+GV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WiqtxwAAANwAAAAPAAAAAAAA&#10;AAAAAAAAAKECAABkcnMvZG93bnJldi54bWxQSwUGAAAAAAQABAD5AAAAlQMAAAAA&#10;" strokeweight=".134mm"/>
                <v:line id="Line 425" o:spid="_x0000_s1887" style="position:absolute;visibility:visible;mso-wrap-style:square" from="2076,1185" to="208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Oy2cYAAADcAAAADwAAAGRycy9kb3ducmV2LnhtbESP3WrCQBSE7wXfYTlCb6Ru/KVNXUUC&#10;LSpYaJTi5SF7mgSzZ0N2q/HtXUHwcpiZb5j5sjWVOFPjSssKhoMIBHFmdcm5gsP+8/UNhPPIGivL&#10;pOBKDpaLbmeOsbYX/qFz6nMRIOxiVFB4X8dSuqwgg25ga+Lg/dnGoA+yyaVu8BLgppKjKJpJgyWH&#10;hQJrSgrKTum/UbBKjrvfr9E714f993ZKx7SfbK5KvfTa1QcIT61/hh/ttVYwG0/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zstnGAAAA3AAAAA8AAAAAAAAA&#10;AAAAAAAAoQIAAGRycy9kb3ducmV2LnhtbFBLBQYAAAAABAAEAPkAAACUAwAAAAA=&#10;" strokeweight=".134mm"/>
                <v:line id="Line 424" o:spid="_x0000_s1888" style="position:absolute;visibility:visible;mso-wrap-style:square" from="2083,1185" to="209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8XQscAAADcAAAADwAAAGRycy9kb3ducmV2LnhtbESPQWvCQBSE70L/w/KEXqRutCg2dRMk&#10;YGkLFkykeHxkn0lo9m3IbjX+e1co9DjMzDfMOh1MK87Uu8aygtk0AkFcWt1wpeBQbJ9WIJxH1tha&#10;JgVXcpAmD6M1xtpeeE/n3FciQNjFqKD2vouldGVNBt3UdsTBO9neoA+yr6Tu8RLgppXzKFpKgw2H&#10;hRo7ymoqf/Jfo2CTHXffb/MX7g7F1+eCjvkk+7gq9TgeNq8gPA3+P/zXftcKls8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dCxwAAANwAAAAPAAAAAAAA&#10;AAAAAAAAAKECAABkcnMvZG93bnJldi54bWxQSwUGAAAAAAQABAD5AAAAlQMAAAAA&#10;" strokeweight=".134mm"/>
                <v:line id="Line 423" o:spid="_x0000_s1889" style="position:absolute;visibility:visible;mso-wrap-style:square" from="2090,1185" to="209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2JNccAAADcAAAADwAAAGRycy9kb3ducmV2LnhtbESPQWvCQBSE74X+h+UVeim6qWLQmI1I&#10;oMUWKhhFPD6yzyQ0+zZktxr/fbcg9DjMzDdMuhpMKy7Uu8aygtdxBIK4tLrhSsFh/zaag3AeWWNr&#10;mRTcyMEqe3xIMdH2yju6FL4SAcIuQQW1910ipStrMujGtiMO3tn2Bn2QfSV1j9cAN62cRFEsDTYc&#10;FmrsKK+p/C5+jIJ1fvo6vk8W3B32288ZnYqX/OOm1PPTsF6C8DT4//C9vdEK4m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LYk1xwAAANwAAAAPAAAAAAAA&#10;AAAAAAAAAKECAABkcnMvZG93bnJldi54bWxQSwUGAAAAAAQABAD5AAAAlQMAAAAA&#10;" strokeweight=".134mm"/>
                <v:line id="Line 422" o:spid="_x0000_s1890" style="position:absolute;visibility:visible;mso-wrap-style:square" from="2097,1185" to="210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srscAAADcAAAADwAAAGRycy9kb3ducmV2LnhtbESPQWvCQBSE74L/YXmCF2k2KrVt6ioS&#10;qLSChUYpOT6yzySYfRuyW43/vlsoeBxm5htmue5NIy7UudqygmkUgyAurK65VHA8vD08g3AeWWNj&#10;mRTcyMF6NRwsMdH2yl90yXwpAoRdggoq79tESldUZNBFtiUO3sl2Bn2QXSl1h9cAN42cxfFCGqw5&#10;LFTYUlpRcc5+jIJNmu+/t7MXbo+Hz90j5dkk/bgpNR71m1cQnnp/D/+337WCxfw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YSyuxwAAANwAAAAPAAAAAAAA&#10;AAAAAAAAAKECAABkcnMvZG93bnJldi54bWxQSwUGAAAAAAQABAD5AAAAlQMAAAAA&#10;" strokeweight=".134mm"/>
                <v:line id="Line 421" o:spid="_x0000_s1891" style="position:absolute;visibility:visible;mso-wrap-style:square" from="2103,1185" to="211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43MIAAADcAAAADwAAAGRycy9kb3ducmV2LnhtbERPTYvCMBC9C/sfwix4EU1XUbQaRQou&#10;KriwVcTj0Ixt2WZSmqzWf28OgsfH+16sWlOJGzWutKzgaxCBIM6sLjlXcDpu+lMQziNrrCyTggc5&#10;WC0/OguMtb3zL91Sn4sQwi5GBYX3dSylywoy6Aa2Jg7c1TYGfYBNLnWD9xBuKjmMook0WHJoKLCm&#10;pKDsL/03CtbJ5XD+Hs64Ph1/9mO6pL1k91Cq+9mu5yA8tf4tfrm3WsFkF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43MIAAADcAAAADwAAAAAAAAAAAAAA&#10;AAChAgAAZHJzL2Rvd25yZXYueG1sUEsFBgAAAAAEAAQA+QAAAJADAAAAAA==&#10;" strokeweight=".134mm"/>
                <v:line id="Line 420" o:spid="_x0000_s1892" style="position:absolute;visibility:visible;mso-wrap-style:square" from="2110,1185" to="211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dR8YAAADcAAAADwAAAGRycy9kb3ducmV2LnhtbESPQWvCQBSE74X+h+UVvBTdVFFqdBUJ&#10;WFSw0ETE4yP7TEKzb0N2q/Hfu4LQ4zAz3zDzZWdqcaHWVZYVfAwiEMS51RUXCg7Zuv8JwnlkjbVl&#10;UnAjB8vF68scY22v/EOX1BciQNjFqKD0vomldHlJBt3ANsTBO9vWoA+yLaRu8RrgppbDKJpIgxWH&#10;hRIbSkrKf9M/o2CVnPbHr+GUm0P2vRvTKX1Ptjelem/dagbCU+f/w8/2RiuYj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yHUfGAAAA3AAAAA8AAAAAAAAA&#10;AAAAAAAAoQIAAGRycy9kb3ducmV2LnhtbFBLBQYAAAAABAAEAPkAAACUAwAAAAA=&#10;" strokeweight=".134mm"/>
                <v:line id="Line 419" o:spid="_x0000_s1893" style="position:absolute;visibility:visible;mso-wrap-style:square" from="2117,1185" to="212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Hp8IAAADcAAAADwAAAGRycy9kb3ducmV2LnhtbERPTYvCMBC9C/sfwix4EU1XVLQaRQou&#10;KriwVcTj0Ixt2WZSmqzWf28OgsfH+16sWlOJGzWutKzgaxCBIM6sLjlXcDpu+lMQziNrrCyTggc5&#10;WC0/OguMtb3zL91Sn4sQwi5GBYX3dSylywoy6Aa2Jg7c1TYGfYBNLnWD9xBuKjmMook0WHJoKLCm&#10;pKDsL/03CtbJ5XD+Hs64Ph1/9mO6pL1k91Cq+9mu5yA8tf4tfrm3WsFk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7Hp8IAAADcAAAADwAAAAAAAAAAAAAA&#10;AAChAgAAZHJzL2Rvd25yZXYueG1sUEsFBgAAAAAEAAQA+QAAAJADAAAAAA==&#10;" strokeweight=".134mm"/>
                <v:line id="Line 418" o:spid="_x0000_s1894" style="position:absolute;visibility:visible;mso-wrap-style:square" from="2124,1185" to="213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iPMYAAADcAAAADwAAAGRycy9kb3ducmV2LnhtbESPQWvCQBSE7wX/w/KEXkrdKK3Y1FUk&#10;UGkFBaMUj4/sMwlm34bsapJ/3xUKHoeZ+YaZLztTiRs1rrSsYDyKQBBnVpecKzgevl5nIJxH1lhZ&#10;JgU9OVguBk9zjLVteU+31OciQNjFqKDwvo6ldFlBBt3I1sTBO9vGoA+yyaVusA1wU8lJFE2lwZLD&#10;QoE1JQVll/RqFKyS0/Z3Pfng+njYbd7plL4kP71Sz8Nu9QnCU+cf4f/2t1YwfRv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CYjzGAAAA3AAAAA8AAAAAAAAA&#10;AAAAAAAAoQIAAGRycy9kb3ducmV2LnhtbFBLBQYAAAAABAAEAPkAAACUAwAAAAA=&#10;" strokeweight=".134mm"/>
                <v:line id="Line 417" o:spid="_x0000_s1895" style="position:absolute;visibility:visible;mso-wrap-style:square" from="2131,1192" to="213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D8S8YAAADcAAAADwAAAGRycy9kb3ducmV2LnhtbESPQWvCQBSE74L/YXlCL6IbQysaXUUC&#10;LbVQwSji8ZF9JsHs25Ddavz3bqHQ4zAz3zDLdWdqcaPWVZYVTMYRCOLc6ooLBcfD+2gGwnlkjbVl&#10;UvAgB+tVv7fERNs77+mW+UIECLsEFZTeN4mULi/JoBvbhjh4F9sa9EG2hdQt3gPc1DKOoqk0WHFY&#10;KLGhtKT8mv0YBZv0/H36iOfcHA+7rzc6Z8N0+1DqZdBtFiA8df4//Nf+1Aqmr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Q/EvGAAAA3AAAAA8AAAAAAAAA&#10;AAAAAAAAoQIAAGRycy9kb3ducmV2LnhtbFBLBQYAAAAABAAEAPkAAACUAwAAAAA=&#10;" strokeweight=".134mm"/>
                <v:line id="Line 416" o:spid="_x0000_s1896" style="position:absolute;visibility:visible;mso-wrap-style:square" from="2134,1195" to="214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b28UAAADcAAAADwAAAGRycy9kb3ducmV2LnhtbESPQWvCQBSE70L/w/IEL1I3NRo0dZVS&#10;KOQQD8b+gEf2NQlm34bsatL++q4geBxm5htmdxhNK27Uu8aygrdFBIK4tLrhSsH3+et1A8J5ZI2t&#10;ZVLwSw4O+5fJDlNtBz7RrfCVCBB2KSqove9SKV1Zk0G3sB1x8H5sb9AH2VdS9zgEuGnlMooSabDh&#10;sFBjR581lZfiahRsSxzjY1es/3JnGpnN50WeXJWaTcePdxCeRv8MP9qZVpCsYrifCUdA7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wb28UAAADcAAAADwAAAAAAAAAA&#10;AAAAAAChAgAAZHJzL2Rvd25yZXYueG1sUEsFBgAAAAAEAAQA+QAAAJMDAAAAAA==&#10;" strokeweight=".1212mm"/>
                <v:line id="Line 415" o:spid="_x0000_s1897" style="position:absolute;visibility:visible;mso-wrap-style:square" from="2138,1199" to="214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BpMcAAADcAAAADwAAAGRycy9kb3ducmV2LnhtbESPQWvCQBSE74X+h+UVeim6UazU6EYk&#10;oFjBQhMRj4/saxKafRuy2xj/fVco9DjMzDfMaj2YRvTUudqygsk4AkFcWF1zqeCUb0dvIJxH1thY&#10;JgU3crBOHh9WGGt75U/qM1+KAGEXo4LK+zaW0hUVGXRj2xIH78t2Bn2QXSl1h9cAN42cRtFcGqw5&#10;LFTYUlpR8Z39GAWb9HI876YLbk/5x+GV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tcGkxwAAANwAAAAPAAAAAAAA&#10;AAAAAAAAAKECAABkcnMvZG93bnJldi54bWxQSwUGAAAAAAQABAD5AAAAlQMAAAAA&#10;" strokeweight=".134mm"/>
                <v:line id="Line 414" o:spid="_x0000_s1898" style="position:absolute;visibility:visible;mso-wrap-style:square" from="2141,1209" to="214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D698UAAADcAAAADwAAAGRycy9kb3ducmV2LnhtbESPQWvCQBSE74L/YXmCN93Yqkh0FbEU&#10;FaG0UfD6yL4modm3Ibua6K93BaHHYWa+YRar1pTiSrUrLCsYDSMQxKnVBWcKTsfPwQyE88gaS8uk&#10;4EYOVstuZ4Gxtg3/0DXxmQgQdjEqyL2vYildmpNBN7QVcfB+bW3QB1lnUtfYBLgp5VsUTaXBgsNC&#10;jhVtckr/kotRkNybj+3p8F3eL+cvZ0bv+306nijV77XrOQhPrf8Pv9o7rWA6nsDz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D698UAAADcAAAADwAAAAAAAAAA&#10;AAAAAAChAgAAZHJzL2Rvd25yZXYueG1sUEsFBgAAAAAEAAQA+QAAAJMDAAAAAA==&#10;" strokeweight=".122mm"/>
                <v:line id="Line 413" o:spid="_x0000_s1899" style="position:absolute;visibility:visible;mso-wrap-style:square" from="2145,1213" to="215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v6SMcAAADcAAAADwAAAGRycy9kb3ducmV2LnhtbESPQWvCQBSE74X+h+UVeim6qWjQmI1I&#10;oMUWKhhFPD6yzyQ0+zZktxr/fbcg9DjMzDdMuhpMKy7Uu8aygtdxBIK4tLrhSsFh/zaag3AeWWNr&#10;mRTcyMEqe3xIMdH2yju6FL4SAcIuQQW1910ipStrMujGtiMO3tn2Bn2QfSV1j9cAN62cRFEsDTYc&#10;FmrsKK+p/C5+jIJ1fvo6vk8W3B32288ZnYqX/OOm1PPTsF6C8DT4//C9vdEK4m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K/pIxwAAANwAAAAPAAAAAAAA&#10;AAAAAAAAAKECAABkcnMvZG93bnJldi54bWxQSwUGAAAAAAQABAD5AAAAlQMAAAAA&#10;" strokeweight=".134mm"/>
                <v:line id="Line 412" o:spid="_x0000_s1900" style="position:absolute;visibility:visible;mso-wrap-style:square" from="2148,1223" to="215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7BG8YAAADcAAAADwAAAGRycy9kb3ducmV2LnhtbESP3WrCQBSE74W+w3KE3ulG6x/RVaSl&#10;tFIQjYK3h+wxCc2eDdnVpD69Kwi9HGbmG2axak0prlS7wrKCQT8CQZxaXXCm4Hj47M1AOI+ssbRM&#10;Cv7IwWr50llgrG3De7omPhMBwi5GBbn3VSylS3My6Pq2Ig7e2dYGfZB1JnWNTYCbUg6jaCINFhwW&#10;cqzoPaf0N7kYBcmt+fg6/uzK2+W0dWbwttmko7FSr912PQfhqfX/4Wf7WyuYjKbwOB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wRvGAAAA3AAAAA8AAAAAAAAA&#10;AAAAAAAAoQIAAGRycy9kb3ducmV2LnhtbFBLBQYAAAAABAAEAPkAAACUAwAAAAA=&#10;" strokeweight=".122mm"/>
                <v:line id="Line 411" o:spid="_x0000_s1901" style="position:absolute;visibility:visible;mso-wrap-style:square" from="2152,1226" to="215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LocIAAADcAAAADwAAAGRycy9kb3ducmV2LnhtbERPTYvCMBC9C/sfwix4EU1XVLQaRQou&#10;KriwVcTj0Ixt2WZSmqzWf28OgsfH+16sWlOJGzWutKzgaxCBIM6sLjlXcDpu+lMQziNrrCyTggc5&#10;WC0/OguMtb3zL91Sn4sQwi5GBYX3dSylywoy6Aa2Jg7c1TYGfYBNLnWD9xBuKjmMook0WHJoKLCm&#10;pKDsL/03CtbJ5XD+Hs64Ph1/9mO6pL1k91Cq+9mu5yA8tf4tfrm3WsFkF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LocIAAADcAAAADwAAAAAAAAAAAAAA&#10;AAChAgAAZHJzL2Rvd25yZXYueG1sUEsFBgAAAAAEAAQA+QAAAJADAAAAAA==&#10;" strokeweight=".134mm"/>
                <v:line id="Line 410" o:spid="_x0000_s1902" style="position:absolute;visibility:visible;mso-wrap-style:square" from="2155,1237" to="216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3w8sYAAADcAAAADwAAAGRycy9kb3ducmV2LnhtbESPQWvCQBSE70L/w/KE3nSjVdHoKtJS&#10;WimIRsHrI/tMQrNvQ3Y1qb/eFYQeh5n5hlmsWlOKK9WusKxg0I9AEKdWF5wpOB4+e1MQziNrLC2T&#10;gj9ysFq+dBYYa9vwnq6Jz0SAsItRQe59FUvp0pwMur6tiIN3trVBH2SdSV1jE+CmlMMomkiDBYeF&#10;HCt6zyn9TS5GQXJrPr6OP7vydjltnRm8bTbpaKzUa7ddz0F4av1/+Nn+1gomoxk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t8PLGAAAA3AAAAA8AAAAAAAAA&#10;AAAAAAAAoQIAAGRycy9kb3ducmV2LnhtbFBLBQYAAAAABAAEAPkAAACUAwAAAAA=&#10;" strokeweight=".122mm"/>
                <v:line id="Line 409" o:spid="_x0000_s1903" style="position:absolute;visibility:visible;mso-wrap-style:square" from="2155,1244" to="216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PssIAAADcAAAADwAAAGRycy9kb3ducmV2LnhtbERPTYvCMBC9C/6HMAt701RXZalGEZdF&#10;RRC3Cl6HZmzLNpPSRFv99eYgeHy879miNaW4Ue0KywoG/QgEcWp1wZmC0/G39w3CeWSNpWVScCcH&#10;i3m3M8NY24b/6Jb4TIQQdjEqyL2vYildmpNB17cVceAutjboA6wzqWtsQrgp5TCKJtJgwaEhx4pW&#10;OaX/ydUoSB7Nz/q0O5SP63nvzOBru01HY6U+P9rlFISn1r/FL/dGK5iMw/xwJhw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87PssIAAADcAAAADwAAAAAAAAAAAAAA&#10;AAChAgAAZHJzL2Rvd25yZXYueG1sUEsFBgAAAAAEAAQA+QAAAJADAAAAAA==&#10;" strokeweight=".122mm"/>
                <v:line id="Line 408" o:spid="_x0000_s1904" style="position:absolute;visibility:visible;mso-wrap-style:square" from="2159,1247" to="216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v04ccAAADcAAAADwAAAGRycy9kb3ducmV2LnhtbESPQWvCQBSE7wX/w/KEXopuFJSaZiMS&#10;aGmFCo1SPD6yzySYfRuy2yT+e7dQ6HGYmW+YZDuaRvTUudqygsU8AkFcWF1zqeB0fJ09g3AeWWNj&#10;mRTcyME2nTwkGGs78Bf1uS9FgLCLUUHlfRtL6YqKDLq5bYmDd7GdQR9kV0rd4RDgppHLKFpLgzWH&#10;hQpbyioqrvmPUbDLzp/fb8sNt6fjYb+ic/6UfdyUepyOuxcQnkb/H/5rv2sF69UC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ThxwAAANwAAAAPAAAAAAAA&#10;AAAAAAAAAKECAABkcnMvZG93bnJldi54bWxQSwUGAAAAAAQABAD5AAAAlQMAAAAA&#10;" strokeweight=".134mm"/>
                <v:line id="Line 407" o:spid="_x0000_s1905" style="position:absolute;visibility:visible;mso-wrap-style:square" from="2166,1254" to="2249,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lqlsYAAADcAAAADwAAAGRycy9kb3ducmV2LnhtbESPQWvCQBSE74X+h+UJvUizaUBp06wi&#10;AUULFppI8fjIvibB7NuQ3Wr8911B6HGYmW+YbDmaTpxpcK1lBS9RDIK4srrlWsGhXD+/gnAeWWNn&#10;mRRcycFy8fiQYarthb/oXPhaBAi7FBU03veplK5qyKCLbE8cvB87GPRBDrXUA14C3HQyieO5NNhy&#10;WGiwp7yh6lT8GgWr/Lj/3iRv3B/Kz48ZHYtpvrsq9TQZV+8gPI3+P3xvb7WC+SyB25lw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JapbGAAAA3AAAAA8AAAAAAAAA&#10;AAAAAAAAoQIAAGRycy9kb3ducmV2LnhtbFBLBQYAAAAABAAEAPkAAACUAwAAAAA=&#10;" strokeweight=".134mm"/>
                <v:line id="Line 406" o:spid="_x0000_s1906" style="position:absolute;visibility:visible;mso-wrap-style:square" from="2245,1251" to="2252,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RxccAAADcAAAADwAAAGRycy9kb3ducmV2LnhtbESP3WrCQBSE7wt9h+UUvGs21h8kugml&#10;RVopSBsFbw/Z0yQ0ezZkVxN9elcoeDnMzDfMKhtMI07UudqygnEUgyAurK65VLDfrZ8XIJxH1thY&#10;JgVncpCljw8rTLTt+YdOuS9FgLBLUEHlfZtI6YqKDLrItsTB+7WdQR9kV0rdYR/gppEvcTyXBmsO&#10;CxW29FZR8ZcfjYL80r9/7L++m8vxsHVmPNlsiulMqdHT8LoE4Wnw9/B/+1MrmM8m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HFHFxwAAANwAAAAPAAAAAAAA&#10;AAAAAAAAAKECAABkcnMvZG93bnJldi54bWxQSwUGAAAAAAQABAD5AAAAlQMAAAAA&#10;" strokeweight=".122mm"/>
                <v:line id="Line 405" o:spid="_x0000_s1907" style="position:absolute;visibility:visible;mso-wrap-style:square" from="2249,1247" to="2255,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xXeccAAADcAAAADwAAAGRycy9kb3ducmV2LnhtbESPQWvCQBSE70L/w/KEXqRulCo2dRMk&#10;YGkLFkykeHxkn0lo9m3IbjX+e1co9DjMzDfMOh1MK87Uu8aygtk0AkFcWt1wpeBQbJ9WIJxH1tha&#10;JgVXcpAmD6M1xtpeeE/n3FciQNjFqKD2vouldGVNBt3UdsTBO9neoA+yr6Tu8RLgppXzKFpKgw2H&#10;hRo7ymoqf/Jfo2CTHXffb/MX7g7F1+eCjvkk+7gq9TgeNq8gPA3+P/zXftcKlotn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bFd5xwAAANwAAAAPAAAAAAAA&#10;AAAAAAAAAKECAABkcnMvZG93bnJldi54bWxQSwUGAAAAAAQABAD5AAAAlQMAAAAA&#10;" strokeweight=".134mm"/>
                <v:line id="Line 404" o:spid="_x0000_s1908" style="position:absolute;visibility:visible;mso-wrap-style:square" from="2252,1237" to="2259,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lsKsYAAADcAAAADwAAAGRycy9kb3ducmV2LnhtbESPQWvCQBSE7wX/w/IEb3VjbUTSbEQq&#10;0kpBNBV6fWRfk2D2bciuJvXXdwsFj8PMfMOkq8E04kqdqy0rmE0jEMSF1TWXCk6f28clCOeRNTaW&#10;ScEPOVhlo4cUE217PtI196UIEHYJKqi8bxMpXVGRQTe1LXHwvm1n0AfZlVJ32Ae4aeRTFC2kwZrD&#10;QoUtvVZUnPOLUZDf+s3b6ePQ3C5fe2dm892ueI6VmoyH9QsIT4O/h//b71rBIo7h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5bCrGAAAA3AAAAA8AAAAAAAAA&#10;AAAAAAAAoQIAAGRycy9kb3ducmV2LnhtbFBLBQYAAAAABAAEAPkAAACUAwAAAAA=&#10;" strokeweight=".122mm"/>
                <v:line id="Line 403" o:spid="_x0000_s1909" style="position:absolute;visibility:visible;mso-wrap-style:square" from="2252,1230" to="2259,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IunsUAAADcAAAADwAAAGRycy9kb3ducmV2LnhtbESPzWrDMBCE74W+g9hCLyGW0xCTupZN&#10;CARySA91+wCLtbVNrZWx5J/k6aNCocdhZr5hsmIxnZhocK1lBZsoBkFcWd1yreDr87Teg3AeWWNn&#10;mRRcyUGRPz5kmGo78wdNpa9FgLBLUUHjfZ9K6aqGDLrI9sTB+7aDQR/kUEs94BzgppMvcZxIgy2H&#10;hQZ7OjZU/ZSjUfBa4bJ978vd7eJMK8+rVXlJRqWen5bDGwhPi/8P/7XPWkGyS+D3TDgCM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IunsUAAADcAAAADwAAAAAAAAAA&#10;AAAAAAChAgAAZHJzL2Rvd25yZXYueG1sUEsFBgAAAAAEAAQA+QAAAJMDAAAAAA==&#10;" strokeweight=".1212mm"/>
                <v:line id="Line 402" o:spid="_x0000_s1910" style="position:absolute;visibility:visible;mso-wrap-style:square" from="2252,1223" to="225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dXxsYAAADcAAAADwAAAGRycy9kb3ducmV2LnhtbESP3WrCQBSE7wu+w3IE7+rGWn+IrlKU&#10;UqUgGgVvD9ljEsyeDdnVpD59Vyj0cpiZb5j5sjWluFPtCssKBv0IBHFqdcGZgtPx83UKwnlkjaVl&#10;UvBDDpaLzsscY20bPtA98ZkIEHYxKsi9r2IpXZqTQde3FXHwLrY26IOsM6lrbALclPItisbSYMFh&#10;IceKVjml1+RmFCSPZv11+t6Xj9t558xguN2m7yOlet32YwbCU+v/w3/tjVYwHk3geSYc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nV8bGAAAA3AAAAA8AAAAAAAAA&#10;AAAAAAAAoQIAAGRycy9kb3ducmV2LnhtbFBLBQYAAAAABAAEAPkAAACUAwAAAAA=&#10;" strokeweight=".122mm"/>
                <v:line id="Line 401" o:spid="_x0000_s1911" style="position:absolute;visibility:visible;mso-wrap-style:square" from="2255,1220" to="226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FdfMIAAADcAAAADwAAAGRycy9kb3ducmV2LnhtbERPTYvCMBC9L/gfwgheFk0VFK1GkYLi&#10;CitYRTwOzdgWm0lpotZ/vzkIe3y878WqNZV4UuNKywqGgwgEcWZ1ybmC82nTn4JwHlljZZkUvMnB&#10;atn5WmCs7YuP9Ex9LkIIuxgVFN7XsZQuK8igG9iaOHA32xj0ATa51A2+Qrip5CiKJtJgyaGhwJqS&#10;grJ7+jAK1sn197Idzbg+nw77MV3T7+TnrVSv267nIDy1/l/8ce+0gsk4rA1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FdfMIAAADcAAAADwAAAAAAAAAAAAAA&#10;AAChAgAAZHJzL2Rvd25yZXYueG1sUEsFBgAAAAAEAAQA+QAAAJADAAAAAA==&#10;" strokeweight=".134mm"/>
                <v:line id="Line 400" o:spid="_x0000_s1912" style="position:absolute;visibility:visible;mso-wrap-style:square" from="2259,1216" to="2266,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mL8YAAADcAAAADwAAAGRycy9kb3ducmV2LnhtbESPQWvCQBSE7wX/w/IEb3VjraLRVYpS&#10;qhREo+D1kX0mwezbkF1N6q/vCoUeh5n5hpkvW1OKO9WusKxg0I9AEKdWF5wpOB0/XycgnEfWWFom&#10;BT/kYLnovMwx1rbhA90Tn4kAYRejgtz7KpbSpTkZdH1bEQfvYmuDPsg6k7rGJsBNKd+iaCwNFhwW&#10;cqxolVN6TW5GQfJo1l+n7335uJ13zgyG2236PlKq120/ZiA8tf4//NfeaAXj0RSeZ8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0Zi/GAAAA3AAAAA8AAAAAAAAA&#10;AAAAAAAAoQIAAGRycy9kb3ducmV2LnhtbFBLBQYAAAAABAAEAPkAAACUAwAAAAA=&#10;" strokeweight=".122mm"/>
                <v:line id="Line 399" o:spid="_x0000_s1913" style="position:absolute;visibility:visible;mso-wrap-style:square" from="2259,1209" to="2266,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FD8IAAADcAAAADwAAAGRycy9kb3ducmV2LnhtbERPTWvCQBC9F/wPywjedKOtoURXEaVY&#10;EURTweuQnSah2dmQXU3017sHocfH+54vO1OJGzWutKxgPIpAEGdWl5wrOP98DT9BOI+ssbJMCu7k&#10;YLnovc0x0bblE91Sn4sQwi5BBYX3dSKlywoy6Ea2Jg7cr20M+gCbXOoG2xBuKjmJolgaLDk0FFjT&#10;uqDsL70aBemj3WzP+2P1uF4Ozozfd7vsY6rUoN+tZiA8df5f/HJ/awVxHO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IFD8IAAADcAAAADwAAAAAAAAAAAAAA&#10;AAChAgAAZHJzL2Rvd25yZXYueG1sUEsFBgAAAAAEAAQA+QAAAJADAAAAAA==&#10;" strokeweight=".122mm"/>
                <v:line id="Line 398" o:spid="_x0000_s1914" style="position:absolute;visibility:visible;mso-wrap-style:square" from="2262,1206" to="2269,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c+XMYAAADcAAAADwAAAGRycy9kb3ducmV2LnhtbESPQWvCQBSE70L/w/IKvYjZKDS0MatI&#10;oMUWKhhFPD6yzyQ0+zZkV43/vlsQPA4z8w2TLQfTigv1rrGsYBrFIIhLqxuuFOx3H5M3EM4ja2wt&#10;k4IbOVgunkYZptpeeUuXwlciQNilqKD2vkuldGVNBl1kO+LgnWxv0AfZV1L3eA1w08pZHCfSYMNh&#10;ocaO8prK3+JsFKzy48/hc/bO3X63+X6lYzHOv25KvTwPqzkIT4N/hO/ttVaQJF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3PlzGAAAA3AAAAA8AAAAAAAAA&#10;AAAAAAAAoQIAAGRycy9kb3ducmV2LnhtbFBLBQYAAAAABAAEAPkAAACUAwAAAAA=&#10;" strokeweight=".134mm"/>
                <v:line id="Line 397" o:spid="_x0000_s1915" style="position:absolute;visibility:visible;mso-wrap-style:square" from="2265,1202" to="2273,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w+48YAAADcAAAADwAAAGRycy9kb3ducmV2LnhtbESP3WrCQBSE7wt9h+UUelc3/oUSs5HS&#10;IlUKYqPg7SF7TEKzZ0N2NalP3y0IXg4z8w2TLgfTiAt1rrasYDyKQBAXVtdcKjjsVy+vIJxH1thY&#10;JgW/5GCZPT6kmGjb8zddcl+KAGGXoILK+zaR0hUVGXQj2xIH72Q7gz7IrpS6wz7ATSMnURRLgzWH&#10;hQpbeq+o+MnPRkF+7T8+D1+75no+bp0ZTzebYjZX6vlpeFuA8DT4e/jWXmsFcTyB/zPhCMj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8PuPGAAAA3AAAAA8AAAAAAAAA&#10;AAAAAAAAoQIAAGRycy9kb3ducmV2LnhtbFBLBQYAAAAABAAEAPkAAACUAwAAAAA=&#10;" strokeweight=".122mm"/>
                <v:line id="Line 396" o:spid="_x0000_s1916" style="position:absolute;visibility:visible;mso-wrap-style:square" from="2269,1199" to="2276,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kFsMcAAADcAAAADwAAAGRycy9kb3ducmV2LnhtbESPQWvCQBSE74X+h+UVeim6qWLQmI1I&#10;oMUWKhhFPD6yzyQ0+zZktxr/fbcg9DjMzDdMuhpMKy7Uu8aygtdxBIK4tLrhSsFh/zaag3AeWWNr&#10;mRTcyMEqe3xIMdH2yju6FL4SAcIuQQW1910ipStrMujGtiMO3tn2Bn2QfSV1j9cAN62cRFEsDTYc&#10;FmrsKK+p/C5+jIJ1fvo6vk8W3B32288ZnYqX/OOm1PPTsF6C8DT4//C9vdEK4ngK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6QWwxwAAANwAAAAPAAAAAAAA&#10;AAAAAAAAAKECAABkcnMvZG93bnJldi54bWxQSwUGAAAAAAQABAD5AAAAlQMAAAAA&#10;" strokeweight=".134mm"/>
                <v:line id="Line 395" o:spid="_x0000_s1917" style="position:absolute;visibility:visible;mso-wrap-style:square" from="2276,1199" to="228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dxMcAAADcAAAADwAAAGRycy9kb3ducmV2LnhtbESPQWvCQBSE74X+h+UVeim6qWjQmI1I&#10;oMUWKhhFPD6yzyQ0+zZktxr/fbcg9DjMzDdMuhpMKy7Uu8aygtdxBIK4tLrhSsFh/zaag3AeWWNr&#10;mRTcyMEqe3xIMdH2yju6FL4SAcIuQQW1910ipStrMujGtiMO3tn2Bn2QfSV1j9cAN62cRFEsDTYc&#10;FmrsKK+p/C5+jIJ1fvo6vk8W3B32288ZnYqX/OOm1PPTsF6C8DT4//C9vdEK4ngK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J3ExwAAANwAAAAPAAAAAAAA&#10;AAAAAAAAAKECAABkcnMvZG93bnJldi54bWxQSwUGAAAAAAQABAD5AAAAlQMAAAAA&#10;" strokeweight=".134mm"/>
                <v:line id="Line 394" o:spid="_x0000_s1918" style="position:absolute;visibility:visible;mso-wrap-style:square" from="2283,1192" to="229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X8YAAADcAAAADwAAAGRycy9kb3ducmV2LnhtbESPQWvCQBSE7wX/w/KEXkqzUTBomlUk&#10;0KIFBaMUj4/saxLMvg3ZrcZ/3xUKPQ4z8w2TrQbTiiv1rrGsYBLFIIhLqxuuFJyO769zEM4ja2wt&#10;k4I7OVgtR08Zptre+EDXwlciQNilqKD2vkuldGVNBl1kO+LgfdveoA+yr6Tu8RbgppXTOE6kwYbD&#10;Qo0d5TWVl+LHKFjn593Xx3TB3em4/5zRuXjJt3elnsfD+g2Ep8H/h//aG60gSWbwOB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MOF/GAAAA3AAAAA8AAAAAAAAA&#10;AAAAAAAAoQIAAGRycy9kb3ducmV2LnhtbFBLBQYAAAAABAAEAPkAAACUAwAAAAA=&#10;" strokeweight=".134mm"/>
                <v:line id="Line 393" o:spid="_x0000_s1919" style="position:absolute;visibility:visible;mso-wrap-style:square" from="2290,1192" to="229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6mKMYAAADcAAAADwAAAGRycy9kb3ducmV2LnhtbESPQWvCQBSE7wX/w/KEXorZKBg0zSoS&#10;sNRCBRMpHh/Z1yQ0+zZktxr/fbdQ6HGYmW+YbDuaTlxpcK1lBfMoBkFcWd1yreBc7mcrEM4ja+ws&#10;k4I7OdhuJg8Zptre+ETXwtciQNilqKDxvk+ldFVDBl1ke+LgfdrBoA9yqKUe8BbgppOLOE6kwZbD&#10;QoM95Q1VX8W3UbDLL+8fL4s19+fy+LakS/GUH+5KPU7H3TMIT6P/D/+1X7WCJEng90w4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epijGAAAA3AAAAA8AAAAAAAAA&#10;AAAAAAAAoQIAAGRycy9kb3ducmV2LnhtbFBLBQYAAAAABAAEAPkAAACUAwAAAAA=&#10;" strokeweight=".134mm"/>
                <v:line id="Line 392" o:spid="_x0000_s1920" style="position:absolute;visibility:visible;mso-wrap-style:square" from="2297,1192" to="230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Ds8cAAADcAAAADwAAAGRycy9kb3ducmV2LnhtbESPQWvCQBSE74X+h+UVehHdVDBqzEYk&#10;0GILLRhFPD6yzyQ0+zZktxr/fbcg9DjMzDdMuh5MKy7Uu8aygpdJBIK4tLrhSsFh/zpegHAeWWNr&#10;mRTcyME6e3xIMdH2yju6FL4SAcIuQQW1910ipStrMugmtiMO3tn2Bn2QfSV1j9cAN62cRlEsDTYc&#10;FmrsKK+p/C5+jIJNfvo8vk2X3B32Xx8zOhWj/P2m1PPTsFmB8DT4//C9vdUK4ngO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0gOzxwAAANwAAAAPAAAAAAAA&#10;AAAAAAAAAKECAABkcnMvZG93bnJldi54bWxQSwUGAAAAAAQABAD5AAAAlQMAAAAA&#10;" strokeweight=".134mm"/>
                <v:line id="Line 391" o:spid="_x0000_s1921" style="position:absolute;visibility:visible;mso-wrap-style:square" from="2304,1185" to="231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2XwcQAAADcAAAADwAAAGRycy9kb3ducmV2LnhtbERPTWvCQBC9F/oflin0Is2mgqGNriEE&#10;lLagYJSS45Adk9DsbMhuNf5791Do8fG+V9lkenGh0XWWFbxGMQji2uqOGwWn4+blDYTzyBp7y6Tg&#10;Rg6y9ePDClNtr3ygS+kbEULYpaig9X5IpXR1SwZdZAfiwJ3taNAHODZSj3gN4aaX8zhOpMGOQ0OL&#10;AxUt1T/lr1GQF9Xuezt/5+F03H8tqCpnxedNqeenKV+C8DT5f/Gf+0MrSJKwNpw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TZfBxAAAANwAAAAPAAAAAAAAAAAA&#10;AAAAAKECAABkcnMvZG93bnJldi54bWxQSwUGAAAAAAQABAD5AAAAkgMAAAAA&#10;" strokeweight=".134mm"/>
                <v:line id="Line 390" o:spid="_x0000_s1922" style="position:absolute;visibility:visible;mso-wrap-style:square" from="2311,1185" to="23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yWsYAAADcAAAADwAAAGRycy9kb3ducmV2LnhtbESPQWvCQBSE70L/w/IKvZS6qWCo0VUk&#10;0FIFBRMRj4/sMwlm34bsVuO/d4WCx2FmvmFmi9404kKdqy0r+BxGIIgLq2suFezz748vEM4ja2ws&#10;k4IbOVjMXwYzTLS98o4umS9FgLBLUEHlfZtI6YqKDLqhbYmDd7KdQR9kV0rd4TXATSNHURRLgzWH&#10;hQpbSisqztmfUbBMj5vDz2jC7T7frsd0zN7T1U2pt9d+OQXhqffP8H/7VyuI4wk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BMlrGAAAA3AAAAA8AAAAAAAAA&#10;AAAAAAAAoQIAAGRycy9kb3ducmV2LnhtbFBLBQYAAAAABAAEAPkAAACUAwAAAAA=&#10;" strokeweight=".134mm"/>
                <v:line id="Line 389" o:spid="_x0000_s1923" style="position:absolute;visibility:visible;mso-wrap-style:square" from="2318,1185" to="23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GsIAAADcAAAADwAAAGRycy9kb3ducmV2LnhtbERPTYvCMBC9C/sfwix4EU0V1tVqFCko&#10;ruCCVcTj0My2ZZtJaaLWf28OgsfH+54vW1OJGzWutKxgOIhAEGdWl5wrOB3X/QkI55E1VpZJwYMc&#10;LBcfnTnG2t75QLfU5yKEsItRQeF9HUvpsoIMuoGtiQP3ZxuDPsAml7rBewg3lRxF0VgaLDk0FFhT&#10;UlD2n16NglVy2Z83oynXp+Pv7osuaS/5eSjV/WxXMxCeWv8Wv9xbrWD8He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NGsIAAADcAAAADwAAAAAAAAAAAAAA&#10;AAChAgAAZHJzL2Rvd25yZXYueG1sUEsFBgAAAAAEAAQA+QAAAJADAAAAAA==&#10;" strokeweight=".134mm"/>
                <v:line id="Line 388" o:spid="_x0000_s1924" style="position:absolute;visibility:visible;mso-wrap-style:square" from="2325,1185" to="233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6ogcYAAADcAAAADwAAAGRycy9kb3ducmV2LnhtbESPQWvCQBSE7wX/w/KEXkrdKFRt6ioS&#10;qLSCglGKx0f2mQSzb0N2Ncm/7wqFHoeZ+YZZrDpTiTs1rrSsYDyKQBBnVpecKzgdP1/nIJxH1lhZ&#10;JgU9OVgtB08LjLVt+UD31OciQNjFqKDwvo6ldFlBBt3I1sTBu9jGoA+yyaVusA1wU8lJFE2lwZLD&#10;QoE1JQVl1/RmFKyT8+5nM3nn+nTcb9/onL4k371Sz8Nu/QHCU+f/w3/tL61gOhv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uqIHGAAAA3AAAAA8AAAAAAAAA&#10;AAAAAAAAoQIAAGRycy9kb3ducmV2LnhtbFBLBQYAAAAABAAEAPkAAACUAwAAAAA=&#10;" strokeweight=".134mm"/>
                <v:line id="Line 387" o:spid="_x0000_s1925" style="position:absolute;visibility:visible;mso-wrap-style:square" from="2331,1185" to="233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w29sYAAADcAAAADwAAAGRycy9kb3ducmV2LnhtbESP3WrCQBSE7wXfYTlCb4puDNSf6CoS&#10;aKmFFowiXh6yxySYPRuyW41v7xYKXg4z8w2zXHemFldqXWVZwXgUgSDOra64UHDYvw9nIJxH1lhb&#10;JgV3crBe9XtLTLS98Y6umS9EgLBLUEHpfZNI6fKSDLqRbYiDd7atQR9kW0jd4i3ATS3jKJpIgxWH&#10;hRIbSkvKL9mvUbBJT9/Hj3jOzWH/8/VGp+w13d6Vehl0mwUIT51/hv/bn1rBZBrD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8NvbGAAAA3AAAAA8AAAAAAAAA&#10;AAAAAAAAoQIAAGRycy9kb3ducmV2LnhtbFBLBQYAAAAABAAEAPkAAACUAwAAAAA=&#10;" strokeweight=".134mm"/>
                <v:line id="Line 386" o:spid="_x0000_s1926" style="position:absolute;visibility:visible;mso-wrap-style:square" from="2338,1185" to="234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CTbccAAADcAAAADwAAAGRycy9kb3ducmV2LnhtbESPQWvCQBSE74L/YXmCF2k2KrVt6ioS&#10;qLSChUYpOT6yzySYfRuyW43/vlsoeBxm5htmue5NIy7UudqygmkUgyAurK65VHA8vD08g3AeWWNj&#10;mRTcyMF6NRwsMdH2yl90yXwpAoRdggoq79tESldUZNBFtiUO3sl2Bn2QXSl1h9cAN42cxfFCGqw5&#10;LFTYUlpRcc5+jIJNmu+/t7MXbo+Hz90j5dkk/bgpNR71m1cQnnp/D/+337WCx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MJNtxwAAANwAAAAPAAAAAAAA&#10;AAAAAAAAAKECAABkcnMvZG93bnJldi54bWxQSwUGAAAAAAQABAD5AAAAlQMAAAAA&#10;" strokeweight=".134mm"/>
                <v:line id="Line 385" o:spid="_x0000_s1927" style="position:absolute;visibility:visible;mso-wrap-style:square" from="2345,1185" to="235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LGccAAADcAAAADwAAAGRycy9kb3ducmV2LnhtbESPQWvCQBSE74L/YXmCF2k2irVt6ioS&#10;qLSChUYpOT6yzySYfRuyW43/vlsoeBxm5htmue5NIy7UudqygmkUgyAurK65VHA8vD08g3AeWWNj&#10;mRTcyMF6NRwsMdH2yl90yXwpAoRdggoq79tESldUZNBFtiUO3sl2Bn2QXSl1h9cAN42cxfFCGqw5&#10;LFTYUlpRcc5+jIJNmu+/t7MXbo+Hz90j5dkk/bgpNR71m1cQnnp/D/+337WCx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2QsZxwAAANwAAAAPAAAAAAAA&#10;AAAAAAAAAKECAABkcnMvZG93bnJldi54bWxQSwUGAAAAAAQABAD5AAAAlQMAAAAA&#10;" strokeweight=".134mm"/>
                <v:line id="Line 384" o:spid="_x0000_s1928" style="position:absolute;visibility:visible;mso-wrap-style:square" from="2352,1185" to="235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WugscAAADcAAAADwAAAGRycy9kb3ducmV2LnhtbESPQWvCQBSE74X+h+UVeim6UdDW6EYk&#10;oFjBQhMRj4/saxKafRuy2xj/fVco9DjMzDfMaj2YRvTUudqygsk4AkFcWF1zqeCUb0dvIJxH1thY&#10;JgU3crBOHh9WGGt75U/qM1+KAGEXo4LK+zaW0hUVGXRj2xIH78t2Bn2QXSl1h9cAN42cRtFcGqw5&#10;LFTYUlpR8Z39GAWb9HI876YLbk/5x2FGl+wlfb8p9fw0bJYgPA3+P/zX3msF89c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a6CxwAAANwAAAAPAAAAAAAA&#10;AAAAAAAAAKECAABkcnMvZG93bnJldi54bWxQSwUGAAAAAAQABAD5AAAAlQMAAAAA&#10;" strokeweight=".134mm"/>
                <v:line id="Line 383" o:spid="_x0000_s1929" style="position:absolute;visibility:visible;mso-wrap-style:square" from="2359,1185" to="236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cw9ccAAADcAAAADwAAAGRycy9kb3ducmV2LnhtbESPQWvCQBSE74X+h+UVehHdVDBqzEYk&#10;0GILLRhFPD6yzyQ0+zZktxr/fbcg9DjMzDdMuh5MKy7Uu8aygpdJBIK4tLrhSsFh/zpegHAeWWNr&#10;mRTcyME6e3xIMdH2yju6FL4SAcIuQQW1910ipStrMugmtiMO3tn2Bn2QfSV1j9cAN62cRlEsDTYc&#10;FmrsKK+p/C5+jIJNfvo8vk2X3B32Xx8zOhWj/P2m1PPTsFmB8DT4//C9vdUK4n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RzD1xwAAANwAAAAPAAAAAAAA&#10;AAAAAAAAAKECAABkcnMvZG93bnJldi54bWxQSwUGAAAAAAQABAD5AAAAlQMAAAAA&#10;" strokeweight=".134mm"/>
                <v:line id="Line 382" o:spid="_x0000_s1930" style="position:absolute;visibility:visible;mso-wrap-style:square" from="2366,1185" to="237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uVbscAAADcAAAADwAAAGRycy9kb3ducmV2LnhtbESPQWvCQBSE70L/w/KEXqRuFKo2dRMk&#10;YGkLFkykeHxkn0lo9m3IbjX+e1co9DjMzDfMOh1MK87Uu8aygtk0AkFcWt1wpeBQbJ9WIJxH1tha&#10;JgVXcpAmD6M1xtpeeE/n3FciQNjFqKD2vouldGVNBt3UdsTBO9neoA+yr6Tu8RLgppXzKFpIgw2H&#10;hRo7ymoqf/Jfo2CTHXffb/MX7g7F1+czHfNJ9nFV6nE8bF5BeBr8f/iv/a4VLJZ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C5VuxwAAANwAAAAPAAAAAAAA&#10;AAAAAAAAAKECAABkcnMvZG93bnJldi54bWxQSwUGAAAAAAQABAD5AAAAlQMAAAAA&#10;" strokeweight=".134mm"/>
                <v:line id="Line 381" o:spid="_x0000_s1931" style="position:absolute;visibility:visible;mso-wrap-style:square" from="2373,1185" to="238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QBHMIAAADcAAAADwAAAGRycy9kb3ducmV2LnhtbERPTYvCMBC9C/sfwix4EU0V1tVqFCko&#10;ruCCVcTj0My2ZZtJaaLWf28OgsfH+54vW1OJGzWutKxgOIhAEGdWl5wrOB3X/QkI55E1VpZJwYMc&#10;LBcfnTnG2t75QLfU5yKEsItRQeF9HUvpsoIMuoGtiQP3ZxuDPsAml7rBewg3lRxF0VgaLDk0FFhT&#10;UlD2n16NglVy2Z83oynXp+Pv7osuaS/5eSjV/WxXMxCeWv8Wv9xbrWD8Hd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QBHMIAAADcAAAADwAAAAAAAAAAAAAA&#10;AAChAgAAZHJzL2Rvd25yZXYueG1sUEsFBgAAAAAEAAQA+QAAAJADAAAAAA==&#10;" strokeweight=".134mm"/>
                <v:line id="Line 380" o:spid="_x0000_s1932" style="position:absolute;visibility:visible;mso-wrap-style:square" from="2380,1192" to="238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kh8YAAADcAAAADwAAAGRycy9kb3ducmV2LnhtbESPQWvCQBSE74X+h+UVvIhuKmhrdBUJ&#10;WFSw0ETE4yP7TEKzb0N2q/Hfu4LQ4zAz3zDzZWdqcaHWVZYVvA8jEMS51RUXCg7ZevAJwnlkjbVl&#10;UnAjB8vF68scY22v/EOX1BciQNjFqKD0vomldHlJBt3QNsTBO9vWoA+yLaRu8RrgppajKJpIgxWH&#10;hRIbSkrKf9M/o2CVnPbHr9GUm0P2vRvTKe0n25tSvbduNQPhqfP/4Wd7oxVMPq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YpIfGAAAA3AAAAA8AAAAAAAAA&#10;AAAAAAAAoQIAAGRycy9kb3ducmV2LnhtbFBLBQYAAAAABAAEAPkAAACUAwAAAAA=&#10;" strokeweight=".134mm"/>
                <v:line id="Line 379" o:spid="_x0000_s1933" style="position:absolute;visibility:visible;mso-wrap-style:square" from="2383,1195" to="2390,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c/Nr4AAADcAAAADwAAAGRycy9kb3ducmV2LnhtbERPzQ7BQBC+S7zDZiQuwhbRUJaIROLA&#10;QXmASXe0je5s012Up7cHieOX73+1aU0lntS40rKC8SgCQZxZXXKu4HrZD+cgnEfWWFkmBW9ysFl3&#10;OytMtH3xmZ6pz0UIYZeggsL7OpHSZQUZdCNbEwfuZhuDPsAml7rBVwg3lZxEUSwNlhwaCqxpV1B2&#10;Tx9GwSLDdnqq09nn6EwpD4NBeowfSvV77XYJwlPr/+Kf+6AVxPMwP5wJR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pz82vgAAANwAAAAPAAAAAAAAAAAAAAAAAKEC&#10;AABkcnMvZG93bnJldi54bWxQSwUGAAAAAAQABAD5AAAAjAMAAAAA&#10;" strokeweight=".1212mm"/>
                <v:line id="Line 378" o:spid="_x0000_s1934" style="position:absolute;visibility:visible;mso-wrap-style:square" from="2387,1199" to="2394,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YpsUAAADcAAAADwAAAGRycy9kb3ducmV2LnhtbESPQYvCMBSE7wv+h/CEvYimCitajSIF&#10;l11BwSri8dE822LzUpqs1n9vBGGPw8x8w8yXranEjRpXWlYwHEQgiDOrS84VHA/r/gSE88gaK8uk&#10;4EEOlovOxxxjbe+8p1vqcxEg7GJUUHhfx1K6rCCDbmBr4uBdbGPQB9nkUjd4D3BTyVEUjaXBksNC&#10;gTUlBWXX9M8oWCXn7el7NOX6eNhtvuic9pLfh1Kf3XY1A+Gp9f/hd/tHKxhPhv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vYpsUAAADcAAAADwAAAAAAAAAA&#10;AAAAAAChAgAAZHJzL2Rvd25yZXYueG1sUEsFBgAAAAAEAAQA+QAAAJMDAAAAAA==&#10;" strokeweight=".134mm"/>
                <v:line id="Line 377" o:spid="_x0000_s1935" style="position:absolute;visibility:visible;mso-wrap-style:square" from="2390,1209" to="2397,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YGcYAAADcAAAADwAAAGRycy9kb3ducmV2LnhtbESP3WrCQBSE7wXfYTmF3unGn4rEbERa&#10;pEqhaCr09pA9JqHZsyG7mujTu4VCL4eZ+YZJ1r2pxZVaV1lWMBlHIIhzqysuFJy+tqMlCOeRNdaW&#10;ScGNHKzT4SDBWNuOj3TNfCEChF2MCkrvm1hKl5dk0I1tQxy8s20N+iDbQuoWuwA3tZxG0UIarDgs&#10;lNjQa0n5T3YxCrJ79/Z++jjU98v3pzOT2X6fz1+Uen7qNysQnnr/H/5r77SCxXIKv2fCEZD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w2BnGAAAA3AAAAA8AAAAAAAAA&#10;AAAAAAAAoQIAAGRycy9kb3ducmV2LnhtbFBLBQYAAAAABAAEAPkAAACUAwAAAAA=&#10;" strokeweight=".122mm"/>
                <v:line id="Line 376" o:spid="_x0000_s1936" style="position:absolute;visibility:visible;mso-wrap-style:square" from="2394,1213" to="2400,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jSsYAAADcAAAADwAAAGRycy9kb3ducmV2LnhtbESPQWvCQBSE74L/YXmCF6kbLZU0dRUJ&#10;KFWw0CjF4yP7mgSzb0N21fjvXaHQ4zAz3zDzZWdqcaXWVZYVTMYRCOLc6ooLBcfD+iUG4Tyyxtoy&#10;KbiTg+Wi35tjou2Nv+ma+UIECLsEFZTeN4mULi/JoBvbhjh4v7Y16INsC6lbvAW4qeU0imbSYMVh&#10;ocSG0pLyc3YxClbpaf+zmb5zczx87d7olI3S7V2p4aBbfYDw1Pn/8F/7UyuYxa/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l40rGAAAA3AAAAA8AAAAAAAAA&#10;AAAAAAAAoQIAAGRycy9kb3ducmV2LnhtbFBLBQYAAAAABAAEAPkAAACUAwAAAAA=&#10;" strokeweight=".134mm"/>
                <v:line id="Line 375" o:spid="_x0000_s1937" style="position:absolute;visibility:visible;mso-wrap-style:square" from="2397,1223" to="240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l9sYAAADcAAAADwAAAGRycy9kb3ducmV2LnhtbESPQWvCQBSE70L/w/KE3nSjVQnRVYql&#10;qBSkjYLXR/aZBLNvQ3Y1qb++WxA8DjPzDbNYdaYSN2pcaVnBaBiBIM6sLjlXcDx8DmIQziNrrCyT&#10;gl9ysFq+9BaYaNvyD91Sn4sAYZeggsL7OpHSZQUZdENbEwfvbBuDPsgml7rBNsBNJcdRNJMGSw4L&#10;Bda0Lii7pFejIL23H5vj13d1v572zozedrtsMlXqtd+9z0F46vwz/GhvtYJZPIH/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V5fbGAAAA3AAAAA8AAAAAAAAA&#10;AAAAAAAAoQIAAGRycy9kb3ducmV2LnhtbFBLBQYAAAAABAAEAPkAAACUAwAAAAA=&#10;" strokeweight=".122mm"/>
                <v:line id="Line 374" o:spid="_x0000_s1938" style="position:absolute;visibility:visible;mso-wrap-style:square" from="2400,1226" to="2407,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DepcUAAADcAAAADwAAAGRycy9kb3ducmV2LnhtbESPQYvCMBSE78L+h/AWvMiarqBoNYoU&#10;FF1QsMri8dE827LNS2mi1n+/EQSPw8x8w8wWranEjRpXWlbw3Y9AEGdWl5wrOB1XX2MQziNrrCyT&#10;ggc5WMw/OjOMtb3zgW6pz0WAsItRQeF9HUvpsoIMur6tiYN3sY1BH2STS93gPcBNJQdRNJIGSw4L&#10;BdaUFJT9pVejYJmcd7/rwYTr03H/M6Rz2ku2D6W6n+1yCsJT69/hV3ujFYzGQ3ieC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DepcUAAADcAAAADwAAAAAAAAAA&#10;AAAAAAChAgAAZHJzL2Rvd25yZXYueG1sUEsFBgAAAAAEAAQA+QAAAJMDAAAAAA==&#10;" strokeweight=".134mm"/>
                <v:line id="Line 373" o:spid="_x0000_s1939" style="position:absolute;visibility:visible;mso-wrap-style:square" from="2404,1237" to="24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veGsYAAADcAAAADwAAAGRycy9kb3ducmV2LnhtbESP3WrCQBSE74W+w3IKvdON/QkSXUUs&#10;pRVBNAreHrLHJJg9G7KriT69KxS8HGbmG2Yy60wlLtS40rKC4SACQZxZXXKuYL/76Y9AOI+ssbJM&#10;Cq7kYDZ96U0w0bblLV1Sn4sAYZeggsL7OpHSZQUZdANbEwfvaBuDPsgml7rBNsBNJd+jKJYGSw4L&#10;Bda0KCg7pWejIL2137/71aa6nQ9rZ4Yfy2X2+aXU22s3H4Pw1Pln+L/9pxXEoxge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L3hrGAAAA3AAAAA8AAAAAAAAA&#10;AAAAAAAAoQIAAGRycy9kb3ducmV2LnhtbFBLBQYAAAAABAAEAPkAAACUAwAAAAA=&#10;" strokeweight=".122mm"/>
                <v:line id="Line 372" o:spid="_x0000_s1940" style="position:absolute;visibility:visible;mso-wrap-style:square" from="2404,1244" to="2411,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7gcYAAADcAAAADwAAAGRycy9kb3ducmV2LnhtbESP3WrCQBSE7wt9h+UUvKsbrX9EVykW&#10;URFKjYK3h+wxCc2eDdnVRJ++WxC8HGbmG2a2aE0prlS7wrKCXjcCQZxaXXCm4HhYvU9AOI+ssbRM&#10;Cm7kYDF/fZlhrG3De7omPhMBwi5GBbn3VSylS3My6Lq2Ig7e2dYGfZB1JnWNTYCbUvajaCQNFhwW&#10;cqxomVP6m1yMguTefK2Pu5/yfjl9O9P72G7TwVCpzlv7OQXhqfXP8KO90QpGkzH8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He4HGAAAA3AAAAA8AAAAAAAAA&#10;AAAAAAAAoQIAAGRycy9kb3ducmV2LnhtbFBLBQYAAAAABAAEAPkAAACUAwAAAAA=&#10;" strokeweight=".122mm"/>
                <v:line id="Line 371" o:spid="_x0000_s1941" style="position:absolute;visibility:visible;mso-wrap-style:square" from="2407,1247" to="2414,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FxO8QAAADcAAAADwAAAGRycy9kb3ducmV2LnhtbERPTWvCQBC9F/oflin0InXTgJJGV5GA&#10;0hYUmoTicciOSWh2NmS3Mf5791Do8fG+19vJdGKkwbWWFbzOIxDEldUt1wrKYv+SgHAeWWNnmRTc&#10;yMF28/iwxlTbK3/RmPtahBB2KSpovO9TKV3VkEE3tz1x4C52MOgDHGqpB7yGcNPJOIqW0mDLoaHB&#10;nrKGqp/81yjYZefj9yF+474sTp8LOuez7OOm1PPTtFuB8DT5f/Gf+10rWCZhbTg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XE7xAAAANwAAAAPAAAAAAAAAAAA&#10;AAAAAKECAABkcnMvZG93bnJldi54bWxQSwUGAAAAAAQABAD5AAAAkgMAAAAA&#10;" strokeweight=".134mm"/>
                <v:line id="Line 370" o:spid="_x0000_s1942" style="position:absolute;visibility:visible;mso-wrap-style:square" from="2414,1254" to="28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3UoMUAAADcAAAADwAAAGRycy9kb3ducmV2LnhtbESPQYvCMBSE7wv+h/CEvYimCitajSIF&#10;F1dYwSri8dE822LzUpqo9d+bBWGPw8x8w8yXranEnRpXWlYwHEQgiDOrS84VHA/r/gSE88gaK8uk&#10;4EkOlovOxxxjbR+8p3vqcxEg7GJUUHhfx1K6rCCDbmBr4uBdbGPQB9nkUjf4CHBTyVEUjaXBksNC&#10;gTUlBWXX9GYUrJLz7+l7NOX6eNhtv+ic9pKfp1Kf3XY1A+Gp9f/hd3ujFYwnU/g7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3UoMUAAADcAAAADwAAAAAAAAAA&#10;AAAAAAChAgAAZHJzL2Rvd25yZXYueG1sUEsFBgAAAAAEAAQA+QAAAJMDAAAAAA==&#10;" strokeweight=".134mm"/>
                <v:line id="Line 369" o:spid="_x0000_s1943" style="position:absolute;visibility:visible;mso-wrap-style:square" from="2832,1251" to="2839,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d1KMMAAADcAAAADwAAAGRycy9kb3ducmV2LnhtbERPy2rCQBTdC/7DcAvuzMQnbeoo0iJW&#10;BLGp0O0lc5sEM3dCZjTRr+8sBJeH816sOlOJKzWutKxgFMUgiDOrS84VnH42w1cQziNrrCyTghs5&#10;WC37vQUm2rb8TdfU5yKEsEtQQeF9nUjpsoIMusjWxIH7s41BH2CTS91gG8JNJcdxPJcGSw4NBdb0&#10;UVB2Ti9GQXpvP7en/bG6X34Pzowmu102nSk1eOnW7yA8df4pfri/tIL5W5gfzo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3dSjDAAAA3AAAAA8AAAAAAAAAAAAA&#10;AAAAoQIAAGRycy9kb3ducmV2LnhtbFBLBQYAAAAABAAEAPkAAACRAwAAAAA=&#10;" strokeweight=".122mm"/>
                <v:line id="Line 368" o:spid="_x0000_s1944" style="position:absolute;visibility:visible;mso-wrap-style:square" from="2836,1247" to="2842,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Oe8UAAADcAAAADwAAAGRycy9kb3ducmV2LnhtbESPQYvCMBSE7wv+h/CEvYimCitajSIF&#10;l11BwSri8dE822LzUpqs1n9vBGGPw8x8w8yXranEjRpXWlYwHEQgiDOrS84VHA/r/gSE88gaK8uk&#10;4EEOlovOxxxjbe+8p1vqcxEg7GJUUHhfx1K6rCCDbmBr4uBdbGPQB9nkUjd4D3BTyVEUjaXBksNC&#10;gTUlBWXX9M8oWCXn7el7NOX6eNhtvuic9pLfh1Kf3XY1A+Gp9f/hd/tHKxhPh/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JOe8UAAADcAAAADwAAAAAAAAAA&#10;AAAAAAChAgAAZHJzL2Rvd25yZXYueG1sUEsFBgAAAAAEAAQA+QAAAJMDAAAAAA==&#10;" strokeweight=".134mm"/>
                <v:line id="Line 367" o:spid="_x0000_s1945" style="position:absolute;visibility:visible;mso-wrap-style:square" from="2839,1237" to="2846,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OxMYAAADcAAAADwAAAGRycy9kb3ducmV2LnhtbESPQWvCQBSE74X+h+UVvNWNVqWmboJY&#10;REUobRR6fWRfk9Ds25BdTfTXdwuCx2FmvmEWaW9qcabWVZYVjIYRCOLc6ooLBcfD+vkVhPPIGmvL&#10;pOBCDtLk8WGBsbYdf9E584UIEHYxKii9b2IpXV6SQTe0DXHwfmxr0AfZFlK32AW4qeU4imbSYMVh&#10;ocSGViXlv9nJKMiu3fvmuP+sr6fvD2dGL7tdPpkqNXjql28gPPX+Hr61t1rBbD6G/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pTsTGAAAA3AAAAA8AAAAAAAAA&#10;AAAAAAAAoQIAAGRycy9kb3ducmV2LnhtbFBLBQYAAAAABAAEAPkAAACUAwAAAAA=&#10;" strokeweight=".122mm"/>
                <v:line id="Line 366" o:spid="_x0000_s1946" style="position:absolute;visibility:visible;mso-wrap-style:square" from="2839,1230" to="2846,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3nMUAAADcAAAADwAAAGRycy9kb3ducmV2LnhtbESPQWuDQBSE74X+h+UVeglxTaVSrZsQ&#10;AoEc7KGmP+DhvqjUfSvuamx/fTZQ6HGYmW+YYreYXsw0us6ygk0UgyCure64UfB1Pq7fQDiPrLG3&#10;TAp+yMFu+/hQYK7tlT9prnwjAoRdjgpa74dcSle3ZNBFdiAO3sWOBn2QYyP1iNcAN718ieNUGuw4&#10;LLQ40KGl+ruajIKsxiX5GKrX39KZTp5Wq6pMJ6Wen5b9OwhPi/8P/7VPWkGaJXA/E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3nMUAAADcAAAADwAAAAAAAAAA&#10;AAAAAAChAgAAZHJzL2Rvd25yZXYueG1sUEsFBgAAAAAEAAQA+QAAAJMDAAAAAA==&#10;" strokeweight=".1212mm"/>
                <v:line id="Line 365" o:spid="_x0000_s1947" style="position:absolute;visibility:visible;mso-wrap-style:square" from="2839,1223" to="284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xzK8YAAADcAAAADwAAAGRycy9kb3ducmV2LnhtbESPQWvCQBSE70L/w/KE3nSjVdHoKtJS&#10;WimIRsHrI/tMQrNvQ3Y1qb/eFYQeh5n5hlmsWlOKK9WusKxg0I9AEKdWF5wpOB4+e1MQziNrLC2T&#10;gj9ysFq+dBYYa9vwnq6Jz0SAsItRQe59FUvp0pwMur6tiIN3trVBH2SdSV1jE+CmlMMomkiDBYeF&#10;HCt6zyn9TS5GQXJrPr6OP7vydjltnRm8bTbpaKzUa7ddz0F4av1/+Nn+1gomsxE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McyvGAAAA3AAAAA8AAAAAAAAA&#10;AAAAAAAAoQIAAGRycy9kb3ducmV2LnhtbFBLBQYAAAAABAAEAPkAAACUAwAAAAA=&#10;" strokeweight=".122mm"/>
                <v:line id="Line 364" o:spid="_x0000_s1948" style="position:absolute;visibility:visible;mso-wrap-style:square" from="2842,1220" to="2849,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lIeMUAAADcAAAADwAAAGRycy9kb3ducmV2LnhtbESPQYvCMBSE7wv+h/AEL6KpgqJdo0hh&#10;FxVWsIp4fDRv22LzUpqo9d+bBWGPw8x8wyxWranEnRpXWlYwGkYgiDOrS84VnI5fgxkI55E1VpZJ&#10;wZMcrJadjwXG2j74QPfU5yJA2MWooPC+jqV0WUEG3dDWxMH7tY1BH2STS93gI8BNJcdRNJUGSw4L&#10;BdaUFJRd05tRsE4uP+fv8Zzr03G/m9Al7Sfbp1K9brv+BOGp9f/hd3ujFUznE/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5lIeMUAAADcAAAADwAAAAAAAAAA&#10;AAAAAAChAgAAZHJzL2Rvd25yZXYueG1sUEsFBgAAAAAEAAQA+QAAAJMDAAAAAA==&#10;" strokeweight=".134mm"/>
                <v:line id="Line 363" o:spid="_x0000_s1949" style="position:absolute;visibility:visible;mso-wrap-style:square" from="2849,1206" to="2856,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WD8YAAADcAAAADwAAAGRycy9kb3ducmV2LnhtbESPQWvCQBSE70L/w/IKvZS6qWCo0VUk&#10;0FIFBRMRj4/sMwlm34bsVuO/d4WCx2FmvmFmi9404kKdqy0r+BxGIIgLq2suFezz748vEM4ja2ws&#10;k4IbOVjMXwYzTLS98o4umS9FgLBLUEHlfZtI6YqKDLqhbYmDd7KdQR9kV0rd4TXATSNHURRLgzWH&#10;hQpbSisqztmfUbBMj5vDz2jC7T7frsd0zN7T1U2pt9d+OQXhqffP8H/7VyuIJzE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L1g/GAAAA3AAAAA8AAAAAAAAA&#10;AAAAAAAAoQIAAGRycy9kb3ducmV2LnhtbFBLBQYAAAAABAAEAPkAAACUAwAAAAA=&#10;" strokeweight=".134mm"/>
                <v:line id="Line 362" o:spid="_x0000_s1950" style="position:absolute;visibility:visible;mso-wrap-style:square" from="2852,1202" to="2860,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7tXMcAAADcAAAADwAAAGRycy9kb3ducmV2LnhtbESP3WrCQBSE7wt9h+UUvDMbrb+pq0hF&#10;WikUjUJvD9nTJDR7NmRXk/r0bkHo5TAz3zCLVWcqcaHGlZYVDKIYBHFmdcm5gtNx25+BcB5ZY2WZ&#10;FPySg9Xy8WGBibYtH+iS+lwECLsEFRTe14mULivIoItsTRy8b9sY9EE2udQNtgFuKjmM44k0WHJY&#10;KLCm14Kyn/RsFKTXdvN2+thX1/PXpzOD590uG42V6j116xcQnjr/H76337WCyXwKf2fC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nu1cxwAAANwAAAAPAAAAAAAA&#10;AAAAAAAAAKECAABkcnMvZG93bnJldi54bWxQSwUGAAAAAAQABAD5AAAAlQMAAAAA&#10;" strokeweight=".122mm"/>
                <v:line id="Line 361" o:spid="_x0000_s1951" style="position:absolute;visibility:visible;mso-wrap-style:square" from="2856,1199" to="286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n5sIAAADcAAAADwAAAGRycy9kb3ducmV2LnhtbERPTYvCMBC9C/6HMIKXRVOFFa1GkcIu&#10;KqxgFfE4NGNbbCaliVr//eYgeHy878WqNZV4UONKywpGwwgEcWZ1ybmC0/FnMAXhPLLGyjIpeJGD&#10;1bLbWWCs7ZMP9Eh9LkIIuxgVFN7XsZQuK8igG9qaOHBX2xj0ATa51A0+Q7ip5DiKJtJgyaGhwJqS&#10;grJbejcK1snl7/w7nnF9Ou5333RJv5LtS6l+r13PQXhq/Uf8dm+0gsksrA1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jn5sIAAADcAAAADwAAAAAAAAAAAAAA&#10;AAChAgAAZHJzL2Rvd25yZXYueG1sUEsFBgAAAAAEAAQA+QAAAJADAAAAAA==&#10;" strokeweight=".134mm"/>
                <v:line id="Line 360" o:spid="_x0000_s1952" style="position:absolute;visibility:visible;mso-wrap-style:square" from="2863,1199" to="2870,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RCfcUAAADcAAAADwAAAGRycy9kb3ducmV2LnhtbESPQWvCQBSE7wX/w/IEL6IbhYpJXUUC&#10;ihUqGKV4fGRfk9Ds25BdNf57tyD0OMzMN8xi1Zla3Kh1lWUFk3EEgji3uuJCwfm0Gc1BOI+ssbZM&#10;Ch7kYLXsvS0w0fbOR7plvhABwi5BBaX3TSKly0sy6Ma2IQ7ej20N+iDbQuoW7wFuajmNopk0WHFY&#10;KLGhtKT8N7saBev08vW9ncbcnE+H/TtdsmH6+VBq0O/WHyA8df4//GrvtIJZHM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RCfcUAAADcAAAADwAAAAAAAAAA&#10;AAAAAAChAgAAZHJzL2Rvd25yZXYueG1sUEsFBgAAAAAEAAQA+QAAAJMDAAAAAA==&#10;" strokeweight=".134mm"/>
                <v:line id="Line 359" o:spid="_x0000_s1953" style="position:absolute;visibility:visible;mso-wrap-style:square" from="2870,1192" to="287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Vx+sIAAADcAAAADwAAAGRycy9kb3ducmV2LnhtbERPTYvCMBC9C/6HMMJeZE0V1N1qFCms&#10;uIKCVRaPQzO2xWZSmqj1328OgsfH+54vW1OJOzWutKxgOIhAEGdWl5wrOB1/Pr9AOI+ssbJMCp7k&#10;YLnoduYYa/vgA91Tn4sQwi5GBYX3dSylywoy6Aa2Jg7cxTYGfYBNLnWDjxBuKjmKook0WHJoKLCm&#10;pKDsmt6MglVy3v2tR99cn4777ZjOaT/5fSr10WtXMxCeWv8Wv9wbrWAahfn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Vx+sIAAADcAAAADwAAAAAAAAAAAAAA&#10;AAChAgAAZHJzL2Rvd25yZXYueG1sUEsFBgAAAAAEAAQA+QAAAJADAAAAAA==&#10;" strokeweight=".134mm"/>
                <v:line id="Line 358" o:spid="_x0000_s1954" style="position:absolute;visibility:visible;mso-wrap-style:square" from="2877,1192" to="288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nUYcUAAADcAAAADwAAAGRycy9kb3ducmV2LnhtbESPQWvCQBSE7wX/w/IEL0U3Cq0aXUUC&#10;ihVaMIp4fGSfSTD7NmRXjf/eLRR6HGbmG2a+bE0l7tS40rKC4SACQZxZXXKu4HhY9ycgnEfWWFkm&#10;BU9ysFx03uYYa/vgPd1Tn4sAYRejgsL7OpbSZQUZdANbEwfvYhuDPsgml7rBR4CbSo6i6FMaLDks&#10;FFhTUlB2TW9GwSo5f582oynXx8PP7oPO6Xvy9VSq121XMxCeWv8f/mtvtYJxNIT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nUYcUAAADcAAAADwAAAAAAAAAA&#10;AAAAAAChAgAAZHJzL2Rvd25yZXYueG1sUEsFBgAAAAAEAAQA+QAAAJMDAAAAAA==&#10;" strokeweight=".134mm"/>
                <v:line id="Line 357" o:spid="_x0000_s1955" style="position:absolute;visibility:visible;mso-wrap-style:square" from="2884,1192" to="289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tKFsYAAADcAAAADwAAAGRycy9kb3ducmV2LnhtbESPQWvCQBSE70L/w/KEXqRuGmhr02xE&#10;AhUrWDBK8fjIPpPQ7NuQ3Wr8925B8DjMzDdMOh9MK07Uu8aygudpBIK4tLrhSsF+9/k0A+E8ssbW&#10;Mim4kIN59jBKMdH2zFs6Fb4SAcIuQQW1910ipStrMuimtiMO3tH2Bn2QfSV1j+cAN62Mo+hVGmw4&#10;LNTYUV5T+Vv8GQWL/LD5Wcbv3O133+sXOhST/Oui1ON4WHyA8DT4e/jWXmkFb1EM/2fCEZ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bShbGAAAA3AAAAA8AAAAAAAAA&#10;AAAAAAAAoQIAAGRycy9kb3ducmV2LnhtbFBLBQYAAAAABAAEAPkAAACUAwAAAAA=&#10;" strokeweight=".134mm"/>
                <v:line id="Line 356" o:spid="_x0000_s1956" style="position:absolute;visibility:visible;mso-wrap-style:square" from="2891,1185" to="289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fvjccAAADcAAAADwAAAGRycy9kb3ducmV2LnhtbESPQWvCQBSE74X+h+UVehHdaNHamI1I&#10;oKUWKjRK8fjIPpNg9m3IbjX+e1cQehxm5hsmWfamESfqXG1ZwXgUgSAurK65VLDbvg/nIJxH1thY&#10;JgUXcrBMHx8SjLU98w+dcl+KAGEXo4LK+zaW0hUVGXQj2xIH72A7gz7IrpS6w3OAm0ZOomgmDdYc&#10;FipsKauoOOZ/RsEq23//fkzeuN1tN19T2ueDbH1R6vmpXy1AeOr9f/je/tQKXqMXuJ0JR0C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1++NxwAAANwAAAAPAAAAAAAA&#10;AAAAAAAAAKECAABkcnMvZG93bnJldi54bWxQSwUGAAAAAAQABAD5AAAAlQMAAAAA&#10;" strokeweight=".134mm"/>
                <v:line id="Line 355" o:spid="_x0000_s1957" style="position:absolute;visibility:visible;mso-wrap-style:square" from="2898,1185" to="290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53+ccAAADcAAAADwAAAGRycy9kb3ducmV2LnhtbESPQWvCQBSE74X+h+UVehHdKNXamI1I&#10;oKUWKjRK8fjIPpNg9m3IbjX+e1cQehxm5hsmWfamESfqXG1ZwXgUgSAurK65VLDbvg/nIJxH1thY&#10;JgUXcrBMHx8SjLU98w+dcl+KAGEXo4LK+zaW0hUVGXQj2xIH72A7gz7IrpS6w3OAm0ZOomgmDdYc&#10;FipsKauoOOZ/RsEq23//fkzeuN1tN19T2ueDbH1R6vmpXy1AeOr9f/je/tQKXqMXuJ0JR0C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nf5xwAAANwAAAAPAAAAAAAA&#10;AAAAAAAAAKECAABkcnMvZG93bnJldi54bWxQSwUGAAAAAAQABAD5AAAAlQMAAAAA&#10;" strokeweight=".134mm"/>
                <v:line id="Line 354" o:spid="_x0000_s1958" style="position:absolute;visibility:visible;mso-wrap-style:square" from="2905,1185" to="291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LSYsYAAADcAAAADwAAAGRycy9kb3ducmV2LnhtbESPQWvCQBSE74L/YXlCL6VuFNSaugkS&#10;qLSFFowiHh/Z1ySYfRuyq8Z/3xUKHoeZ+YZZpb1pxIU6V1tWMBlHIIgLq2suFex37y+vIJxH1thY&#10;JgU3cpAmw8EKY22vvKVL7ksRIOxiVFB538ZSuqIig25sW+Lg/drOoA+yK6Xu8BrgppHTKJpLgzWH&#10;hQpbyioqTvnZKFhnx+/DZrrkdr/7+ZrRMX/OPm9KPY369RsIT71/hP/bH1rBIprB/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y0mLGAAAA3AAAAA8AAAAAAAAA&#10;AAAAAAAAoQIAAGRycy9kb3ducmV2LnhtbFBLBQYAAAAABAAEAPkAAACUAwAAAAA=&#10;" strokeweight=".134mm"/>
                <v:line id="Line 353" o:spid="_x0000_s1959" style="position:absolute;visibility:visible;mso-wrap-style:square" from="2912,1185" to="29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MFcYAAADcAAAADwAAAGRycy9kb3ducmV2LnhtbESPQWvCQBSE7wX/w/KEXqRuFNSaugkS&#10;qNhCC0YRj4/saxLMvg3ZVeO/7xaEHoeZ+YZZpb1pxJU6V1tWMBlHIIgLq2suFRz27y+vIJxH1thY&#10;JgV3cpAmg6cVxtreeEfX3JciQNjFqKDyvo2ldEVFBt3YtsTB+7GdQR9kV0rd4S3ATSOnUTSXBmsO&#10;CxW2lFVUnPOLUbDOTl/HzXTJ7WH//TmjUz7KPu5KPQ/79RsIT73/Dz/aW61gEc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gTBXGAAAA3AAAAA8AAAAAAAAA&#10;AAAAAAAAoQIAAGRycy9kb3ducmV2LnhtbFBLBQYAAAAABAAEAPkAAACUAwAAAAA=&#10;" strokeweight=".134mm"/>
                <v:line id="Line 352" o:spid="_x0000_s1960" style="position:absolute;visibility:visible;mso-wrap-style:square" from="2918,1185" to="29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pjsYAAADcAAAADwAAAGRycy9kb3ducmV2LnhtbESPQWvCQBSE7wX/w/KEXkrdKKg1dRMk&#10;ULGFCkYRj4/saxLMvg3ZVeO/7xaEHoeZ+YZZpr1pxJU6V1tWMB5FIIgLq2suFRz2H69vIJxH1thY&#10;JgV3cpAmg6clxtreeEfX3JciQNjFqKDyvo2ldEVFBt3ItsTB+7GdQR9kV0rd4S3ATSMnUTSTBmsO&#10;CxW2lFVUnPOLUbDKTt/H9WTB7WG//ZrSKX/JPu9KPQ/71TsIT73/Dz/aG61gHs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s6Y7GAAAA3AAAAA8AAAAAAAAA&#10;AAAAAAAAoQIAAGRycy9kb3ducmV2LnhtbFBLBQYAAAAABAAEAPkAAACUAwAAAAA=&#10;" strokeweight=".134mm"/>
                <v:line id="Line 351" o:spid="_x0000_s1961" style="position:absolute;visibility:visible;mso-wrap-style:square" from="2925,1185" to="293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N9/MIAAADcAAAADwAAAGRycy9kb3ducmV2LnhtbERPTYvCMBC9C/6HMMJeZE0V1N1qFCms&#10;uIKCVRaPQzO2xWZSmqj1328OgsfH+54vW1OJOzWutKxgOIhAEGdWl5wrOB1/Pr9AOI+ssbJMCp7k&#10;YLnoduYYa/vgA91Tn4sQwi5GBYX3dSylywoy6Aa2Jg7cxTYGfYBNLnWDjxBuKjmKook0WHJoKLCm&#10;pKDsmt6MglVy3v2tR99cn4777ZjOaT/5fSr10WtXMxCeWv8Wv9wbrWAahbX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N9/MIAAADcAAAADwAAAAAAAAAAAAAA&#10;AAChAgAAZHJzL2Rvd25yZXYueG1sUEsFBgAAAAAEAAQA+QAAAJADAAAAAA==&#10;" strokeweight=".134mm"/>
                <v:line id="Line 350" o:spid="_x0000_s1962" style="position:absolute;visibility:visible;mso-wrap-style:square" from="2932,1185" to="29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Z8cAAADcAAAADwAAAGRycy9kb3ducmV2LnhtbESPQWvCQBSE7wX/w/IKXqRuKlhrdBUJ&#10;tNRCCyYiHh/Z1ySYfRuyq0n+fbcg9DjMzDfMetubWtyodZVlBc/TCARxbnXFhYJj9vb0CsJ5ZI21&#10;ZVIwkIPtZvSwxljbjg90S30hAoRdjApK75tYSpeXZNBNbUMcvB/bGvRBtoXULXYBbmo5i6IXabDi&#10;sFBiQ0lJ+SW9GgW75Px1ep8tuTlm359zOqeTZD8oNX7sdysQnnr/H763P7SCRbSE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P9hnxwAAANwAAAAPAAAAAAAA&#10;AAAAAAAAAKECAABkcnMvZG93bnJldi54bWxQSwUGAAAAAAQABAD5AAAAlQMAAAAA&#10;" strokeweight=".134mm"/>
                <v:line id="Line 349" o:spid="_x0000_s1963" style="position:absolute;visibility:visible;mso-wrap-style:square" from="2939,1185" to="29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znJ8QAAADcAAAADwAAAGRycy9kb3ducmV2LnhtbERPTWvCQBC9F/wPywi9FN0k0FpT1xAC&#10;lbag0CjF45Adk2B2NmRXjf++eyj0+Hjfq2w0nbjS4FrLCuJ5BIK4srrlWsFh/z57BeE8ssbOMim4&#10;k4NsPXlYYartjb/pWvpahBB2KSpovO9TKV3VkEE3tz1x4E52MOgDHGqpB7yFcNPJJIpepMGWQ0OD&#10;PRUNVefyYhTkxXH7s0mW3B/2u69nOpZPxeddqcfpmL+B8DT6f/Gf+0MrWMR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3OcnxAAAANwAAAAPAAAAAAAAAAAA&#10;AAAAAKECAABkcnMvZG93bnJldi54bWxQSwUGAAAAAAQABAD5AAAAkgMAAAAA&#10;" strokeweight=".134mm"/>
                <v:line id="Line 348" o:spid="_x0000_s1964" style="position:absolute;visibility:visible;mso-wrap-style:square" from="2946,1185" to="29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BCvMcAAADcAAAADwAAAGRycy9kb3ducmV2LnhtbESPQWvCQBSE7wX/w/IEL6VuIrS20VUk&#10;oNhCC0YpHh/ZZxLMvg3Z1ST/vlso9DjMzDfMct2bWtypdZVlBfE0AkGcW11xoeB03D69gnAeWWNt&#10;mRQM5GC9Gj0sMdG24wPdM1+IAGGXoILS+yaR0uUlGXRT2xAH72Jbgz7ItpC6xS7ATS1nUfQiDVYc&#10;FkpsKC0pv2Y3o2CTnj+/d7M3bk7Hr49nOmeP6fug1GTcbxYgPPX+P/zX3msF8ziG3zPh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kEK8xwAAANwAAAAPAAAAAAAA&#10;AAAAAAAAAKECAABkcnMvZG93bnJldi54bWxQSwUGAAAAAAQABAD5AAAAlQMAAAAA&#10;" strokeweight=".134mm"/>
                <v:line id="Line 347" o:spid="_x0000_s1965" style="position:absolute;visibility:visible;mso-wrap-style:square" from="2953,1185" to="29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Lcy8YAAADcAAAADwAAAGRycy9kb3ducmV2LnhtbESPQWvCQBSE74L/YXmCF6kbA61tdBUJ&#10;KLbQglGKx0f2mQSzb0N21fjvuwXB4zAz3zDzZWdqcaXWVZYVTMYRCOLc6ooLBYf9+uUdhPPIGmvL&#10;pOBODpaLfm+OibY33tE184UIEHYJKii9bxIpXV6SQTe2DXHwTrY16INsC6lbvAW4qWUcRW/SYMVh&#10;ocSG0pLyc3YxClbp8ft3E39wc9j/fL3SMRuln3elhoNuNQPhqfPP8KO91Qqmkxj+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C3MvGAAAA3AAAAA8AAAAAAAAA&#10;AAAAAAAAoQIAAGRycy9kb3ducmV2LnhtbFBLBQYAAAAABAAEAPkAAACUAwAAAAA=&#10;" strokeweight=".134mm"/>
                <v:line id="Line 346" o:spid="_x0000_s1966" style="position:absolute;visibility:visible;mso-wrap-style:square" from="2960,1185" to="296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5UMcAAADcAAAADwAAAGRycy9kb3ducmV2LnhtbESPQWvCQBSE7wX/w/IEL9JstGjb1FUk&#10;YGkFC41Scnxkn0kw+zZktxr/fVcQehxm5htmsepNI87UudqygkkUgyAurK65VHDYbx5fQDiPrLGx&#10;TAqu5GC1HDwsMNH2wt90znwpAoRdggoq79tESldUZNBFtiUO3tF2Bn2QXSl1h5cAN42cxvFcGqw5&#10;LFTYUlpRccp+jYJ1mu9+3qev3B72X9sZ5dk4/bwqNRr26zcQnnr/H763P7SC58kT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DnlQxwAAANwAAAAPAAAAAAAA&#10;AAAAAAAAAKECAABkcnMvZG93bnJldi54bWxQSwUGAAAAAAQABAD5AAAAlQMAAAAA&#10;" strokeweight=".134mm"/>
                <v:line id="Line 345" o:spid="_x0000_s1967" style="position:absolute;visibility:visible;mso-wrap-style:square" from="2967,1192" to="297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JMcAAADcAAAADwAAAGRycy9kb3ducmV2LnhtbESPQWvCQBSE7wX/w/IEL9JslGrb1FUk&#10;YGkFC41Scnxkn0kw+zZktxr/fVcQehxm5htmsepNI87UudqygkkUgyAurK65VHDYbx5fQDiPrLGx&#10;TAqu5GC1HDwsMNH2wt90znwpAoRdggoq79tESldUZNBFtiUO3tF2Bn2QXSl1h5cAN42cxvFcGqw5&#10;LFTYUlpRccp+jYJ1mu9+3qev3B72X9sZ5dk4/bwqNRr26zcQnnr/H763P7SC58kT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5+EkxwAAANwAAAAPAAAAAAAA&#10;AAAAAAAAAKECAABkcnMvZG93bnJldi54bWxQSwUGAAAAAAQABAD5AAAAlQMAAAAA&#10;" strokeweight=".134mm"/>
                <v:line id="Line 344" o:spid="_x0000_s1968" style="position:absolute;visibility:visible;mso-wrap-style:square" from="2970,1195" to="2977,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GtMYAAADcAAAADwAAAGRycy9kb3ducmV2LnhtbESPwWrDMBBE74X+g9hCLqaWk2C3da2E&#10;UijkkB6i9AMWa2ubWitjKYmbr48CgRyHmXnDVOvJ9uJIo+8cK5inGQji2pmOGwU/+6/nVxA+IBvs&#10;HZOCf/KwXj0+VFgad+IdHXVoRISwL1FBG8JQSunrliz61A3E0ft1o8UQ5dhIM+Ipwm0vF1lWSIsd&#10;x4UWB/psqf7TB6vgrcZp+T3o/Lz1tpObJNHb4qDU7Gn6eAcRaAr38K29MQpe5jlcz8QjI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7BrTGAAAA3AAAAA8AAAAAAAAA&#10;AAAAAAAAoQIAAGRycy9kb3ducmV2LnhtbFBLBQYAAAAABAAEAPkAAACUAwAAAAA=&#10;" strokeweight=".1212mm"/>
                <v:line id="Line 343" o:spid="_x0000_s1969" style="position:absolute;visibility:visible;mso-wrap-style:square" from="2974,1199" to="298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nayMYAAADcAAAADwAAAGRycy9kb3ducmV2LnhtbESPQWvCQBSE7wX/w/KEXkrdKFRt6ioS&#10;qLSCglGKx0f2mQSzb0N2Ncm/7wqFHoeZ+YZZrDpTiTs1rrSsYDyKQBBnVpecKzgdP1/nIJxH1lhZ&#10;JgU9OVgtB08LjLVt+UD31OciQNjFqKDwvo6ldFlBBt3I1sTBu9jGoA+yyaVusA1wU8lJFE2lwZLD&#10;QoE1JQVl1/RmFKyT8+5nM3nn+nTcb9/onL4k371Sz8Nu/QHCU+f/w3/tL61gNp7C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52sjGAAAA3AAAAA8AAAAAAAAA&#10;AAAAAAAAoQIAAGRycy9kb3ducmV2LnhtbFBLBQYAAAAABAAEAPkAAACUAwAAAAA=&#10;" strokeweight=".134mm"/>
                <v:line id="Line 342" o:spid="_x0000_s1970" style="position:absolute;visibility:visible;mso-wrap-style:square" from="2977,1209" to="2984,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hm8YAAADcAAAADwAAAGRycy9kb3ducmV2LnhtbESPQWvCQBSE70L/w/IKvekmrVZJXaUo&#10;pYpQNAq9PrKvSWj2bciuJvrrXUHwOMzMN8x03plKnKhxpWUF8SACQZxZXXKu4LD/6k9AOI+ssbJM&#10;Cs7kYD576k0x0bblHZ1Sn4sAYZeggsL7OpHSZQUZdANbEwfvzzYGfZBNLnWDbYCbSr5G0bs0WHJY&#10;KLCmRUHZf3o0CtJLu/w+bLbV5fj740z8tl5nw5FSL8/d5wcIT51/hO/tlVYwjsd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s4ZvGAAAA3AAAAA8AAAAAAAAA&#10;AAAAAAAAoQIAAGRycy9kb3ducmV2LnhtbFBLBQYAAAAABAAEAPkAAACUAwAAAAA=&#10;" strokeweight=".122mm"/>
                <v:line id="Line 341" o:spid="_x0000_s1971" style="position:absolute;visibility:visible;mso-wrap-style:square" from="2981,1213" to="2988,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rrIcQAAADcAAAADwAAAGRycy9kb3ducmV2LnhtbERPTWvCQBC9F/wPywi9FN0k0FpT1xAC&#10;lbag0CjF45Adk2B2NmRXjf++eyj0+Hjfq2w0nbjS4FrLCuJ5BIK4srrlWsFh/z57BeE8ssbOMim4&#10;k4NsPXlYYartjb/pWvpahBB2KSpovO9TKV3VkEE3tz1x4E52MOgDHGqpB7yFcNPJJIpepMGWQ0OD&#10;PRUNVefyYhTkxXH7s0mW3B/2u69nOpZPxeddqcfpmL+B8DT6f/Gf+0MrWMR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qushxAAAANwAAAAPAAAAAAAAAAAA&#10;AAAAAKECAABkcnMvZG93bnJldi54bWxQSwUGAAAAAAQABAD5AAAAkgMAAAAA&#10;" strokeweight=".134mm"/>
                <v:line id="Line 340" o:spid="_x0000_s1972" style="position:absolute;visibility:visible;mso-wrap-style:square" from="2984,1223" to="299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csYAAADcAAAADwAAAGRycy9kb3ducmV2LnhtbESPQWvCQBSE74L/YXmCt7pJ1bamriKK&#10;WCmUNhW8PrKvSWj2bciuJvXXu0LB4zAz3zDzZWcqcabGlZYVxKMIBHFmdcm5gsP39uEFhPPIGivL&#10;pOCPHCwX/d4cE21b/qJz6nMRIOwSVFB4XydSuqwgg25ka+Lg/djGoA+yyaVusA1wU8nHKHqSBksO&#10;CwXWtC4o+01PRkF6aTe7w/tndTkdP5yJx/t9NpkqNRx0q1cQnjp/D/+337SC53gG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0HLGAAAA3AAAAA8AAAAAAAAA&#10;AAAAAAAAoQIAAGRycy9kb3ducmV2LnhtbFBLBQYAAAAABAAEAPkAAACUAwAAAAA=&#10;" strokeweight=".122mm"/>
                <v:line id="Line 339" o:spid="_x0000_s1973" style="position:absolute;visibility:visible;mso-wrap-style:square" from="2988,1226" to="2994,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AtmsQAAADcAAAADwAAAGRycy9kb3ducmV2LnhtbERPTWvCQBC9F/wPywheSt0YqNbUTZCA&#10;0gotGEU8DtlpEszOhuyq8d93D4UeH+97lQ2mFTfqXWNZwWwagSAurW64UnA8bF7eQDiPrLG1TAoe&#10;5CBLR08rTLS9855uha9ECGGXoILa+y6R0pU1GXRT2xEH7sf2Bn2AfSV1j/cQbloZR9FcGmw4NNTY&#10;UV5TeSmuRsE6P3+dtvGSu+Phe/dK5+I5/3woNRkP63cQngb/L/5zf2gFizj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C2axAAAANwAAAAPAAAAAAAAAAAA&#10;AAAAAKECAABkcnMvZG93bnJldi54bWxQSwUGAAAAAAQABAD5AAAAkgMAAAAA&#10;" strokeweight=".134mm"/>
                <v:line id="Line 338" o:spid="_x0000_s1974" style="position:absolute;visibility:visible;mso-wrap-style:square" from="2991,1237" to="2998,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UWycYAAADcAAAADwAAAGRycy9kb3ducmV2LnhtbESPQWvCQBSE70L/w/IKvekmtlZJXaW0&#10;iIpQNApeH9nXJDT7NmRXk/rrXUHwOMzMN8x03plKnKlxpWUF8SACQZxZXXKu4LBf9CcgnEfWWFkm&#10;Bf/kYD576k0x0bblHZ1Tn4sAYZeggsL7OpHSZQUZdANbEwfv1zYGfZBNLnWDbYCbSg6j6F0aLDks&#10;FFjTV0HZX3oyCtJL+708bLbV5XT8cSZ+Xa+zt5FSL8/d5wcIT51/hO/tlVYwHsZ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lFsnGAAAA3AAAAA8AAAAAAAAA&#10;AAAAAAAAoQIAAGRycy9kb3ducmV2LnhtbFBLBQYAAAAABAAEAPkAAACUAwAAAAA=&#10;" strokeweight=".122mm"/>
                <v:line id="Line 337" o:spid="_x0000_s1975" style="position:absolute;visibility:visible;mso-wrap-style:square" from="2991,1244" to="2998,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eIvsYAAADcAAAADwAAAGRycy9kb3ducmV2LnhtbESPQWvCQBSE7wX/w/KE3pqNqbYlukpp&#10;ERWhaCr0+sg+k9Ds25BdTfTXu0Khx2FmvmFmi97U4kytqywrGEUxCOLc6ooLBYfv5dMbCOeRNdaW&#10;ScGFHCzmg4cZptp2vKdz5gsRIOxSVFB636RSurwkgy6yDXHwjrY16INsC6lb7ALc1DKJ4xdpsOKw&#10;UGJDHyXlv9nJKMiu3efqsN3V19PPlzOj580mH0+Uehz271MQnnr/H/5rr7WC1ySB+5lw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3iL7GAAAA3AAAAA8AAAAAAAAA&#10;AAAAAAAAoQIAAGRycy9kb3ducmV2LnhtbFBLBQYAAAAABAAEAPkAAACUAwAAAAA=&#10;" strokeweight=".122mm"/>
                <v:line id="Line 336" o:spid="_x0000_s1976" style="position:absolute;visibility:visible;mso-wrap-style:square" from="2994,1247" to="3001,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7cYAAADcAAAADwAAAGRycy9kb3ducmV2LnhtbESPQWvCQBSE7wX/w/IEL6VuTKmt0VUk&#10;oNRChUYRj4/sMwlm34bsqvHfu4VCj8PMfMPMFp2pxZVaV1lWMBpGIIhzqysuFOx3q5cPEM4ja6wt&#10;k4I7OVjMe08zTLS98Q9dM1+IAGGXoILS+yaR0uUlGXRD2xAH72Rbgz7ItpC6xVuAm1rGUTSWBisO&#10;CyU2lJaUn7OLUbBMj9+HdTzhZr/bfr3RMXtON3elBv1uOQXhqfP/4b/2p1bwHr/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s+3GAAAA3AAAAA8AAAAAAAAA&#10;AAAAAAAAoQIAAGRycy9kb3ducmV2LnhtbFBLBQYAAAAABAAEAPkAAACUAwAAAAA=&#10;" strokeweight=".134mm"/>
                <v:line id="Line 335" o:spid="_x0000_s1977" style="position:absolute;visibility:visible;mso-wrap-style:square" from="3001,1254" to="307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srmcYAAADcAAAADwAAAGRycy9kb3ducmV2LnhtbESPQWvCQBSE7wX/w/IEL6VuDK2t0VUk&#10;oNRChUYRj4/sMwlm34bsqvHfu4VCj8PMfMPMFp2pxZVaV1lWMBpGIIhzqysuFOx3q5cPEM4ja6wt&#10;k4I7OVjMe08zTLS98Q9dM1+IAGGXoILS+yaR0uUlGXRD2xAH72Rbgz7ItpC6xVuAm1rGUTSWBisO&#10;CyU2lJaUn7OLUbBMj9+HdTzhZr/bfr3RMXtON3elBv1uOQXhqfP/4b/2p1bwHr/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LK5nGAAAA3AAAAA8AAAAAAAAA&#10;AAAAAAAAoQIAAGRycy9kb3ducmV2LnhtbFBLBQYAAAAABAAEAPkAAACUAwAAAAA=&#10;" strokeweight=".134mm"/>
                <v:line id="Line 334" o:spid="_x0000_s1978" style="position:absolute;visibility:visible;mso-wrap-style:square" from="3067,1251" to="307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QysYAAADcAAAADwAAAGRycy9kb3ducmV2LnhtbESPQWvCQBSE70L/w/IK3upGq62kboJY&#10;REWQNgq9PrKvSWj2bciuJvrru4WCx2FmvmEWaW9qcaHWVZYVjEcRCOLc6ooLBafj+mkOwnlkjbVl&#10;UnAlB2nyMFhgrG3Hn3TJfCEChF2MCkrvm1hKl5dk0I1sQxy8b9sa9EG2hdQtdgFuajmJohdpsOKw&#10;UGJDq5Lyn+xsFGS37n1z2n/Ut/PXwZnx826XT2dKDR/75RsIT72/h//bW63gdTKD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eEMrGAAAA3AAAAA8AAAAAAAAA&#10;AAAAAAAAoQIAAGRycy9kb3ducmV2LnhtbFBLBQYAAAAABAAEAPkAAACUAwAAAAA=&#10;" strokeweight=".122mm"/>
                <v:line id="Line 333" o:spid="_x0000_s1979" style="position:absolute;visibility:visible;mso-wrap-style:square" from="3070,1247" to="307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UQdcYAAADcAAAADwAAAGRycy9kb3ducmV2LnhtbESP3WrCQBSE7wXfYTlCb4puDNSf6CoS&#10;aKmFFowiXh6yxySYPRuyW41v7xYKXg4z8w2zXHemFldqXWVZwXgUgSDOra64UHDYvw9nIJxH1lhb&#10;JgV3crBe9XtLTLS98Y6umS9EgLBLUEHpfZNI6fKSDLqRbYiDd7atQR9kW0jd4i3ATS3jKJpIgxWH&#10;hRIbSkvKL9mvUbBJT9/Hj3jOzWH/8/VGp+w13d6Vehl0mwUIT51/hv/bn1rBNJ7A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VEHXGAAAA3AAAAA8AAAAAAAAA&#10;AAAAAAAAoQIAAGRycy9kb3ducmV2LnhtbFBLBQYAAAAABAAEAPkAAACUAwAAAAA=&#10;" strokeweight=".134mm"/>
                <v:line id="Line 332" o:spid="_x0000_s1980" style="position:absolute;visibility:visible;mso-wrap-style:square" from="3073,1237" to="308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ArJsYAAADcAAAADwAAAGRycy9kb3ducmV2LnhtbESPQWvCQBSE74L/YXmCt7oxtlVS1yBK&#10;aUWQNhW8PrKvSTD7NmRXk/rru4WCx2FmvmGWaW9qcaXWVZYVTCcRCOLc6ooLBcev14cFCOeRNdaW&#10;ScEPOUhXw8ESE207/qRr5gsRIOwSVFB63yRSurwkg25iG+LgfdvWoA+yLaRusQtwU8s4ip6lwYrD&#10;QokNbUrKz9nFKMhu3fbtuP+ob5fTwZnpbLfLH5+UGo/69QsIT72/h//b71rBPJ7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KybGAAAA3AAAAA8AAAAAAAAA&#10;AAAAAAAAoQIAAGRycy9kb3ducmV2LnhtbFBLBQYAAAAABAAEAPkAAACUAwAAAAA=&#10;" strokeweight=".122mm"/>
                <v:line id="Line 331" o:spid="_x0000_s1981" style="position:absolute;visibility:visible;mso-wrap-style:square" from="3073,1230" to="308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Zjl74AAADcAAAADwAAAGRycy9kb3ducmV2LnhtbERPSwrCMBDdC94hjOBGNFXxV40iguBC&#10;F1YPMDRjW2wmpYlaPb1ZCC4f77/aNKYUT6pdYVnBcBCBIE6tLjhTcL3s+3MQziNrLC2Tgjc52Kzb&#10;rRXG2r74TM/EZyKEsItRQe59FUvp0pwMuoGtiAN3s7VBH2CdSV3jK4SbUo6iaCoNFhwacqxol1N6&#10;Tx5GwSLFZnyqksnn6EwhD71ecpw+lOp2mu0ShKfG/8U/90ErmI3C2n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VmOXvgAAANwAAAAPAAAAAAAAAAAAAAAAAKEC&#10;AABkcnMvZG93bnJldi54bWxQSwUGAAAAAAQABAD5AAAAjAMAAAAA&#10;" strokeweight=".1212mm"/>
                <v:line id="Line 330" o:spid="_x0000_s1982" style="position:absolute;visibility:visible;mso-wrap-style:square" from="3073,1223" to="308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az8YAAADcAAAADwAAAGRycy9kb3ducmV2LnhtbESPQWvCQBSE70L/w/IEb3WjtlVTVykV&#10;qSIUjUKvj+wzCc2+DdnVRH+9Wyh4HGbmG2a2aE0pLlS7wrKCQT8CQZxaXXCm4HhYPU9AOI+ssbRM&#10;Cq7kYDF/6sww1rbhPV0Sn4kAYRejgtz7KpbSpTkZdH1bEQfvZGuDPsg6k7rGJsBNKYdR9CYNFhwW&#10;cqzoM6f0NzkbBcmtWX4dt7vydv75dmYw2mzSl1elet324x2Ep9Y/wv/ttVYwHk7h70w4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TGs/GAAAA3AAAAA8AAAAAAAAA&#10;AAAAAAAAoQIAAGRycy9kb3ducmV2LnhtbFBLBQYAAAAABAAEAPkAAACUAwAAAAA=&#10;" strokeweight=".122mm"/>
                <v:line id="Line 329" o:spid="_x0000_s1983" style="position:absolute;visibility:visible;mso-wrap-style:square" from="3077,1220" to="308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m7R8MAAADcAAAADwAAAGRycy9kb3ducmV2LnhtbERPTWvCQBC9F/oflil4Ed1osWp0FQlY&#10;VGihiYjHITtNQrOzIbtq/PfuQejx8b6X687U4kqtqywrGA0jEMS51RUXCo7ZdjAD4TyyxtoyKbiT&#10;g/Xq9WWJsbY3/qFr6gsRQtjFqKD0vomldHlJBt3QNsSB+7WtQR9gW0jd4i2Em1qOo+hDGqw4NJTY&#10;UFJS/pdejIJNcv46fY7n3Byz78OEzmk/2d+V6r11mwUIT53/Fz/dO61g+h7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pu0fDAAAA3AAAAA8AAAAAAAAAAAAA&#10;AAAAoQIAAGRycy9kb3ducmV2LnhtbFBLBQYAAAAABAAEAPkAAACRAwAAAAA=&#10;" strokeweight=".134mm"/>
                <v:line id="Line 328" o:spid="_x0000_s1984" style="position:absolute;visibility:visible;mso-wrap-style:square" from="3080,1216" to="308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yAFMcAAADcAAAADwAAAGRycy9kb3ducmV2LnhtbESP3WrCQBSE7wt9h+UUemc28actqasU&#10;i6gIRVOht4fsaRKaPRuyq4k+vSsIvRxm5htmOu9NLU7UusqygiSKQRDnVldcKDh8LwdvIJxH1lhb&#10;JgVncjCfPT5MMdW24z2dMl+IAGGXooLS+yaV0uUlGXSRbYiD92tbgz7ItpC6xS7ATS2HcfwiDVYc&#10;FkpsaFFS/pcdjYLs0n2uDttdfTn+fDmTjDabfDxR6vmp/3gH4an3/+F7e60VvI4SuJ0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vIAUxwAAANwAAAAPAAAAAAAA&#10;AAAAAAAAAKECAABkcnMvZG93bnJldi54bWxQSwUGAAAAAAQABAD5AAAAlQMAAAAA&#10;" strokeweight=".122mm"/>
                <v:line id="Line 327" o:spid="_x0000_s1985" style="position:absolute;visibility:visible;mso-wrap-style:square" from="3080,1209" to="308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4eY8cAAADcAAAADwAAAGRycy9kb3ducmV2LnhtbESP3WrCQBSE7wu+w3KE3tWNP7WSugli&#10;KVUKxUaht4fsMQlmz4bsaqJP7xYKvRxm5htmmfamFhdqXWVZwXgUgSDOra64UHDYvz8tQDiPrLG2&#10;TAqu5CBNBg9LjLXt+JsumS9EgLCLUUHpfRNL6fKSDLqRbYiDd7StQR9kW0jdYhfgppaTKJpLgxWH&#10;hRIbWpeUn7KzUZDdurePw+euvp1/vpwZT7fbfPas1OOwX72C8NT7//Bfe6MVvEwn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h5jxwAAANwAAAAPAAAAAAAA&#10;AAAAAAAAAKECAABkcnMvZG93bnJldi54bWxQSwUGAAAAAAQABAD5AAAAlQMAAAAA&#10;" strokeweight=".122mm"/>
                <v:line id="Line 326" o:spid="_x0000_s1986" style="position:absolute;visibility:visible;mso-wrap-style:square" from="3084,1206" to="309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slMMcAAADcAAAADwAAAGRycy9kb3ducmV2LnhtbESPQWvCQBSE7wX/w/IEL9JsVLRt6ioS&#10;aGkFC41Scnxkn0kw+zZktxr/fVcQehxm5htmue5NI87UudqygkkUgyAurK65VHDYvz0+g3AeWWNj&#10;mRRcycF6NXhYYqLthb/pnPlSBAi7BBVU3reJlK6oyKCLbEscvKPtDPogu1LqDi8Bbho5jeOFNFhz&#10;WKiwpbSi4pT9GgWbNN/9vE9fuD3sv7ZzyrNx+nlVajTsN68gPPX+P3xvf2gFT7MZ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yUwxwAAANwAAAAPAAAAAAAA&#10;AAAAAAAAAKECAABkcnMvZG93bnJldi54bWxQSwUGAAAAAAQABAD5AAAAlQMAAAAA&#10;" strokeweight=".134mm"/>
                <v:line id="Line 325" o:spid="_x0000_s1987" style="position:absolute;visibility:visible;mso-wrap-style:square" from="3087,1202" to="3095,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sjjMYAAADcAAAADwAAAGRycy9kb3ducmV2LnhtbESP3WrCQBSE7wXfYTlC7+rG30rqJkhL&#10;aaVQbBR6e8gek2D2bMiuJvXpu0LBy2FmvmHWaW9qcaHWVZYVTMYRCOLc6ooLBYf92+MKhPPIGmvL&#10;pOCXHKTJcLDGWNuOv+mS+UIECLsYFZTeN7GULi/JoBvbhjh4R9sa9EG2hdQtdgFuajmNoqU0WHFY&#10;KLGhl5LyU3Y2CrJr9/p++NzV1/PPlzOT2XabzxdKPYz6zTMIT72/h//bH1rB02wO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LI4zGAAAA3AAAAA8AAAAAAAAA&#10;AAAAAAAAoQIAAGRycy9kb3ducmV2LnhtbFBLBQYAAAAABAAEAPkAAACUAwAAAAA=&#10;" strokeweight=".122mm"/>
                <v:line id="Line 324" o:spid="_x0000_s1988" style="position:absolute;visibility:visible;mso-wrap-style:square" from="3091,1199" to="309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4Y38cAAADcAAAADwAAAGRycy9kb3ducmV2LnhtbESPQWvCQBSE74L/YXmCl9JsVLRt6ioS&#10;qLSChUYpOT6yzySYfRuyW43/vlsoeBxm5htmue5NIy7UudqygkkUgyAurK65VHA8vD0+g3AeWWNj&#10;mRTcyMF6NRwsMdH2yl90yXwpAoRdggoq79tESldUZNBFtiUO3sl2Bn2QXSl1h9cAN42cxvFCGqw5&#10;LFTYUlpRcc5+jIJNmu+/t9MXbo+Hz92c8uwh/bgpNR71m1cQnnp/D/+337WCp9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HhjfxwAAANwAAAAPAAAAAAAA&#10;AAAAAAAAAKECAABkcnMvZG93bnJldi54bWxQSwUGAAAAAAQABAD5AAAAlQMAAAAA&#10;" strokeweight=".134mm"/>
                <v:line id="Line 323" o:spid="_x0000_s1989" style="position:absolute;visibility:visible;mso-wrap-style:square" from="3098,1199" to="310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yGqMcAAADcAAAADwAAAGRycy9kb3ducmV2LnhtbESPQWvCQBSE74L/YXmCF2k2KrVt6ioS&#10;qLSChUYpOT6yzySYfRuyW43/vlsoeBxm5htmue5NIy7UudqygmkUgyAurK65VHA8vD08g3AeWWNj&#10;mRTcyMF6NRwsMdH2yl90yXwpAoRdggoq79tESldUZNBFtiUO3sl2Bn2QXSl1h9cAN42cxfFCGqw5&#10;LFTYUlpRcc5+jIJNmu+/t7MXbo+Hz90j5dkk/bgpNR71m1cQnnp/D/+337WCp/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zIaoxwAAANwAAAAPAAAAAAAA&#10;AAAAAAAAAKECAABkcnMvZG93bnJldi54bWxQSwUGAAAAAAQABAD5AAAAlQMAAAAA&#10;" strokeweight=".134mm"/>
                <v:line id="Line 322" o:spid="_x0000_s1990" style="position:absolute;visibility:visible;mso-wrap-style:square" from="3105,1192" to="311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jM8YAAADcAAAADwAAAGRycy9kb3ducmV2LnhtbESPQWvCQBSE74L/YXlCL1I3KmqbuooE&#10;WlSw0CjF4yP7mgSzb0N2q/Hfu4LgcZiZb5j5sjWVOFPjSssKhoMIBHFmdcm5gsP+8/UNhPPIGivL&#10;pOBKDpaLbmeOsbYX/qFz6nMRIOxiVFB4X8dSuqwgg25ga+Lg/dnGoA+yyaVu8BLgppKjKJpKgyWH&#10;hQJrSgrKTum/UbBKjrvfr9E714f993ZCx7SfbK5KvfTa1QcIT61/hh/ttVYwG8/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AIzPGAAAA3AAAAA8AAAAAAAAA&#10;AAAAAAAAoQIAAGRycy9kb3ducmV2LnhtbFBLBQYAAAAABAAEAPkAAACUAwAAAAA=&#10;" strokeweight=".134mm"/>
                <v:line id="Line 321" o:spid="_x0000_s1991" style="position:absolute;visibility:visible;mso-wrap-style:square" from="3112,1192" to="3119,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3QcMAAADcAAAADwAAAGRycy9kb3ducmV2LnhtbERPTWvCQBC9F/oflil4Ed1osWp0FQlY&#10;VGihiYjHITtNQrOzIbtq/PfuQejx8b6X687U4kqtqywrGA0jEMS51RUXCo7ZdjAD4TyyxtoyKbiT&#10;g/Xq9WWJsbY3/qFr6gsRQtjFqKD0vomldHlJBt3QNsSB+7WtQR9gW0jd4i2Em1qOo+hDGqw4NJTY&#10;UFJS/pdejIJNcv46fY7n3Byz78OEzmk/2d+V6r11mwUIT53/Fz/dO61g+h7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ft0HDAAAA3AAAAA8AAAAAAAAAAAAA&#10;AAAAoQIAAGRycy9kb3ducmV2LnhtbFBLBQYAAAAABAAEAPkAAACRAwAAAAA=&#10;" strokeweight=".134mm"/>
                <v:line id="Line 320" o:spid="_x0000_s1992" style="position:absolute;visibility:visible;mso-wrap-style:square" from="3119,1192" to="3126,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MS2scAAADcAAAADwAAAGRycy9kb3ducmV2LnhtbESPQWvCQBSE74X+h+UVvBSzqaXVRFeR&#10;gNIKFYwiHh/ZZxKafRuyq8Z/3y0Uehxm5htmtuhNI67UudqygpcoBkFcWF1zqeCwXw0nIJxH1thY&#10;JgV3crCYPz7MMNX2xju65r4UAcIuRQWV920qpSsqMugi2xIH72w7gz7IrpS6w1uAm0aO4vhdGqw5&#10;LFTYUlZR8Z1fjIJldvo6rkcJt4f9dvNGp/w5+7wrNXjql1MQnnr/H/5rf2gF49c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UxLaxwAAANwAAAAPAAAAAAAA&#10;AAAAAAAAAKECAABkcnMvZG93bnJldi54bWxQSwUGAAAAAAQABAD5AAAAlQMAAAAA&#10;" strokeweight=".134mm"/>
                <v:line id="Line 319" o:spid="_x0000_s1993" style="position:absolute;visibility:visible;mso-wrap-style:square" from="3126,1185" to="313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IOsMAAADcAAAADwAAAGRycy9kb3ducmV2LnhtbERPTWvCQBC9F/oflil4Ed0otWp0FQlY&#10;VGihiYjHITtNQrOzIbtq/PfuQejx8b6X687U4kqtqywrGA0jEMS51RUXCo7ZdjAD4TyyxtoyKbiT&#10;g/Xq9WWJsbY3/qFr6gsRQtjFqKD0vomldHlJBt3QNsSB+7WtQR9gW0jd4i2Em1qOo+hDGqw4NJTY&#10;UFJS/pdejIJNcv46fY7n3Byz78OEzmk/2d+V6r11mwUIT53/Fz/dO61g+h7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vyDrDAAAA3AAAAA8AAAAAAAAAAAAA&#10;AAAAoQIAAGRycy9kb3ducmV2LnhtbFBLBQYAAAAABAAEAPkAAACRAwAAAAA=&#10;" strokeweight=".134mm"/>
                <v:line id="Line 318" o:spid="_x0000_s1994" style="position:absolute;visibility:visible;mso-wrap-style:square" from="3133,1185" to="31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NtoccAAADcAAAADwAAAGRycy9kb3ducmV2LnhtbESPQWvCQBSE7wX/w/IEL9JslGrb1FUk&#10;YGkFC41Scnxkn0kw+zZktxr/fVcQehxm5htmsepNI87UudqygkkUgyAurK65VHDYbx5fQDiPrLGx&#10;TAqu5GC1HDwsMNH2wt90znwpAoRdggoq79tESldUZNBFtiUO3tF2Bn2QXSl1h5cAN42cxvFcGqw5&#10;LFTYUlpRccp+jYJ1mu9+3qev3B72X9sZ5dk4/bwqNRr26zcQnnr/H763P7SC56cJ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I22hxwAAANwAAAAPAAAAAAAA&#10;AAAAAAAAAKECAABkcnMvZG93bnJldi54bWxQSwUGAAAAAAQABAD5AAAAlQMAAAAA&#10;" strokeweight=".134mm"/>
                <v:line id="Line 317" o:spid="_x0000_s1995" style="position:absolute;visibility:visible;mso-wrap-style:square" from="3139,1185" to="31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Hz1sYAAADcAAAADwAAAGRycy9kb3ducmV2LnhtbESPQWvCQBSE7wX/w/IEL6VuDK2t0VUk&#10;oNRChUYRj4/sMwlm34bsqvHfu4VCj8PMfMPMFp2pxZVaV1lWMBpGIIhzqysuFOx3q5cPEM4ja6wt&#10;k4I7OVjMe08zTLS98Q9dM1+IAGGXoILS+yaR0uUlGXRD2xAH72Rbgz7ItpC6xVuAm1rGUTSWBisO&#10;CyU2lJaUn7OLUbBMj9+HdTzhZr/bfr3RMXtON3elBv1uOQXhqfP/4b/2p1bw/h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x89bGAAAA3AAAAA8AAAAAAAAA&#10;AAAAAAAAoQIAAGRycy9kb3ducmV2LnhtbFBLBQYAAAAABAAEAPkAAACUAwAAAAA=&#10;" strokeweight=".134mm"/>
                <v:line id="Line 316" o:spid="_x0000_s1996" style="position:absolute;visibility:visible;mso-wrap-style:square" from="3146,1185" to="31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1WTccAAADcAAAADwAAAGRycy9kb3ducmV2LnhtbESPQWvCQBSE74L/YXmFXopuaq3a1FUk&#10;YKkFBaOIx0f2NQlm34bsqvHfd4WCx2FmvmGm89ZU4kKNKy0reO1HIIgzq0vOFex3y94EhPPIGivL&#10;pOBGDuazbmeKsbZX3tIl9bkIEHYxKii8r2MpXVaQQde3NXHwfm1j0AfZ5FI3eA1wU8lBFI2kwZLD&#10;QoE1JQVlp/RsFCyS4/rwNfjger/b/LzTMX1JVjelnp/axScIT61/hP/b31rBePgG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vVZNxwAAANwAAAAPAAAAAAAA&#10;AAAAAAAAAKECAABkcnMvZG93bnJldi54bWxQSwUGAAAAAAQABAD5AAAAlQMAAAAA&#10;" strokeweight=".134mm"/>
                <v:line id="Line 315" o:spid="_x0000_s1997" style="position:absolute;visibility:visible;mso-wrap-style:square" from="3153,1185" to="31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OOccAAADcAAAADwAAAGRycy9kb3ducmV2LnhtbESPQWvCQBSE7wX/w/IEL9JsFLVt6ioS&#10;aGkFC41Scnxkn0kw+zZktxr/fVcQehxm5htmue5NI87UudqygkkUgyAurK65VHDYvz0+g3AeWWNj&#10;mRRcycF6NXhYYqLthb/pnPlSBAi7BBVU3reJlK6oyKCLbEscvKPtDPogu1LqDi8Bbho5jeOFNFhz&#10;WKiwpbSi4pT9GgWbNN/9vE9fuD3sv7ZzyrNx+nlVajTsN68gPPX+P3xvf2gFT7MZ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VM45xwAAANwAAAAPAAAAAAAA&#10;AAAAAAAAAKECAABkcnMvZG93bnJldi54bWxQSwUGAAAAAAQABAD5AAAAlQMAAAAA&#10;" strokeweight=".134mm"/>
                <v:line id="Line 314" o:spid="_x0000_s1998" style="position:absolute;visibility:visible;mso-wrap-style:square" from="3160,1185" to="316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hroscAAADcAAAADwAAAGRycy9kb3ducmV2LnhtbESPQWvCQBSE74L/YXmCl9JsFLVt6ioS&#10;qLSChUYpOT6yzySYfRuyW43/vlsoeBxm5htmue5NIy7UudqygkkUgyAurK65VHA8vD0+g3AeWWNj&#10;mRTcyMF6NRwsMdH2yl90yXwpAoRdggoq79tESldUZNBFtiUO3sl2Bn2QXSl1h9cAN42cxvFCGqw5&#10;LFTYUlpRcc5+jIJNmu+/t9MXbo+Hz92c8uwh/bgpNR71m1cQnnp/D/+337WCp9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GGuixwAAANwAAAAPAAAAAAAA&#10;AAAAAAAAAKECAABkcnMvZG93bnJldi54bWxQSwUGAAAAAAQABAD5AAAAlQMAAAAA&#10;" strokeweight=".134mm"/>
                <v:line id="Line 313" o:spid="_x0000_s1999" style="position:absolute;visibility:visible;mso-wrap-style:square" from="3167,1185" to="317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r11ccAAADcAAAADwAAAGRycy9kb3ducmV2LnhtbESPQWvCQBSE74L/YXmCF2k2irVt6ioS&#10;qLSChUYpOT6yzySYfRuyW43/vlsoeBxm5htmue5NIy7UudqygmkUgyAurK65VHA8vD08g3AeWWNj&#10;mRTcyMF6NRwsMdH2yl90yXwpAoRdggoq79tESldUZNBFtiUO3sl2Bn2QXSl1h9cAN42cxfFCGqw5&#10;LFTYUlpRcc5+jIJNmu+/t7MXbo+Hz90j5dkk/bgpNR71m1cQnnp/D/+337WCp/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yvXVxwAAANwAAAAPAAAAAAAA&#10;AAAAAAAAAKECAABkcnMvZG93bnJldi54bWxQSwUGAAAAAAQABAD5AAAAlQMAAAAA&#10;" strokeweight=".134mm"/>
                <v:line id="Line 312" o:spid="_x0000_s2000" style="position:absolute;visibility:visible;mso-wrap-style:square" from="3174,1185" to="318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ZQTscAAADcAAAADwAAAGRycy9kb3ducmV2LnhtbESP3WrCQBSE7wXfYTlCb6RuFH/a1FUk&#10;0KKChUYpXh6yp0kwezZktxrf3hUEL4eZ+YaZL1tTiTM1rrSsYDiIQBBnVpecKzjsP1/fQDiPrLGy&#10;TAqu5GC56HbmGGt74R86pz4XAcIuRgWF93UspcsKMugGtiYO3p9tDPogm1zqBi8Bbio5iqKpNFhy&#10;WCiwpqSg7JT+GwWr5Lj7/Rq9c33Yf28ndEz7yeaq1EuvXX2A8NT6Z/jRXmsFs/EM7m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hlBOxwAAANwAAAAPAAAAAAAA&#10;AAAAAAAAAKECAABkcnMvZG93bnJldi54bWxQSwUGAAAAAAQABAD5AAAAlQMAAAAA&#10;" strokeweight=".134mm"/>
                <v:line id="Line 311" o:spid="_x0000_s2001" style="position:absolute;visibility:visible;mso-wrap-style:square" from="3181,1185" to="318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nEPMMAAADcAAAADwAAAGRycy9kb3ducmV2LnhtbERPTWvCQBC9F/oflil4Ed0otWp0FQlY&#10;VGihiYjHITtNQrOzIbtq/PfuQejx8b6X687U4kqtqywrGA0jEMS51RUXCo7ZdjAD4TyyxtoyKbiT&#10;g/Xq9WWJsbY3/qFr6gsRQtjFqKD0vomldHlJBt3QNsSB+7WtQR9gW0jd4i2Em1qOo+hDGqw4NJTY&#10;UFJS/pdejIJNcv46fY7n3Byz78OEzmk/2d+V6r11mwUIT53/Fz/dO61g+h7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ZxDzDAAAA3AAAAA8AAAAAAAAAAAAA&#10;AAAAoQIAAGRycy9kb3ducmV2LnhtbFBLBQYAAAAABAAEAPkAAACRAwAAAAA=&#10;" strokeweight=".134mm"/>
                <v:line id="Line 310" o:spid="_x0000_s2002" style="position:absolute;visibility:visible;mso-wrap-style:square" from="3188,1185" to="319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Vhp8cAAADcAAAADwAAAGRycy9kb3ducmV2LnhtbESPQWvCQBSE74X+h+UVvBSzqbTVRFeR&#10;gNIKFYwiHh/ZZxKafRuyq8Z/3y0Uehxm5htmtuhNI67UudqygpcoBkFcWF1zqeCwXw0nIJxH1thY&#10;JgV3crCYPz7MMNX2xju65r4UAcIuRQWV920qpSsqMugi2xIH72w7gz7IrpS6w1uAm0aO4vhdGqw5&#10;LFTYUlZR8Z1fjIJldvo6rkcJt4f9dvNGp/w5+7wrNXjql1MQnnr/H/5rf2gF49c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VWGnxwAAANwAAAAPAAAAAAAA&#10;AAAAAAAAAKECAABkcnMvZG93bnJldi54bWxQSwUGAAAAAAQABAD5AAAAlQMAAAAA&#10;" strokeweight=".134mm"/>
                <v:line id="Line 309" o:spid="_x0000_s2003" style="position:absolute;visibility:visible;mso-wrap-style:square" from="3195,1185" to="320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Ze58IAAADcAAAADwAAAGRycy9kb3ducmV2LnhtbERPy4rCMBTdC/MP4Q7MRjRV8FWNIgWH&#10;UVCwiri8NHfaMs1NaTJa/94sBJeH816sWlOJGzWutKxg0I9AEGdWl5wrOJ82vSkI55E1VpZJwYMc&#10;rJYfnQXG2t75SLfU5yKEsItRQeF9HUvpsoIMur6tiQP3axuDPsAml7rBewg3lRxG0VgaLDk0FFhT&#10;UlD2l/4bBevkur98D2dcn0+H3YiuaTfZPpT6+mzXcxCeWv8Wv9w/WsFk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Ze58IAAADcAAAADwAAAAAAAAAAAAAA&#10;AAChAgAAZHJzL2Rvd25yZXYueG1sUEsFBgAAAAAEAAQA+QAAAJADAAAAAA==&#10;" strokeweight=".134mm"/>
                <v:line id="Line 308" o:spid="_x0000_s2004" style="position:absolute;visibility:visible;mso-wrap-style:square" from="3202,1192" to="32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r7fMYAAADcAAAADwAAAGRycy9kb3ducmV2LnhtbESPQWvCQBSE7wX/w/IEL6VuFFJt6ioS&#10;UNqCglGKx0f2mQSzb0N2NfHfdwuFHoeZ+YZZrHpTizu1rrKsYDKOQBDnVldcKDgdNy9zEM4ja6wt&#10;k4IHOVgtB08LTLTt+ED3zBciQNglqKD0vkmkdHlJBt3YNsTBu9jWoA+yLaRusQtwU8tpFL1KgxWH&#10;hRIbSkvKr9nNKFin5933dvrGzem4/4rpnD2nnw+lRsN+/Q7CU+//w3/tD61gFk/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6+3zGAAAA3AAAAA8AAAAAAAAA&#10;AAAAAAAAoQIAAGRycy9kb3ducmV2LnhtbFBLBQYAAAAABAAEAPkAAACUAwAAAAA=&#10;" strokeweight=".134mm"/>
                <v:line id="Line 307" o:spid="_x0000_s2005" style="position:absolute;visibility:visible;mso-wrap-style:square" from="3205,1195" to="321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gnAMIAAADcAAAADwAAAGRycy9kb3ducmV2LnhtbESPzarCMBSE94LvEI7gRjRV8a8aRQTB&#10;hS5urw9waI5tsTkpTdTq0xtBcDnMzDfMatOYUtypdoVlBcNBBII4tbrgTMH5f9+fg3AeWWNpmRQ8&#10;ycFm3W6tMNb2wX90T3wmAoRdjApy76tYSpfmZNANbEUcvIutDfog60zqGh8Bbko5iqKpNFhwWMix&#10;ol1O6TW5GQWLFJvxqUomr6MzhTz0eslxelOq22m2SxCeGv8Lf9sHrWA2GcHnTDgC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gnAMIAAADcAAAADwAAAAAAAAAAAAAA&#10;AAChAgAAZHJzL2Rvd25yZXYueG1sUEsFBgAAAAAEAAQA+QAAAJADAAAAAA==&#10;" strokeweight=".1212mm"/>
                <v:line id="Line 306" o:spid="_x0000_s2006" style="position:absolute;visibility:visible;mso-wrap-style:square" from="3208,1199" to="321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AkMcAAADcAAAADwAAAGRycy9kb3ducmV2LnhtbESPQWvCQBSE74L/YXmCl9JsVLRt6ioS&#10;qLSChUYpOT6yzySYfRuyW43/vlsoeBxm5htmue5NIy7UudqygkkUgyAurK65VHA8vD0+g3AeWWNj&#10;mRTcyMF6NRwsMdH2yl90yXwpAoRdggoq79tESldUZNBFtiUO3sl2Bn2QXSl1h9cAN42cxvFCGqw5&#10;LFTYUlpRcc5+jIJNmu+/t9MXbo+Hz92c8uwh/bgpNR71m1cQnnp/D/+337WCp/kM/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ZMCQxwAAANwAAAAPAAAAAAAA&#10;AAAAAAAAAKECAABkcnMvZG93bnJldi54bWxQSwUGAAAAAAQABAD5AAAAlQMAAAAA&#10;" strokeweight=".134mm"/>
                <v:line id="Line 305" o:spid="_x0000_s2007" style="position:absolute;visibility:visible;mso-wrap-style:square" from="3212,1209" to="321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TGLMYAAADcAAAADwAAAGRycy9kb3ducmV2LnhtbESPQWvCQBSE70L/w/IK3nRj1SrRVYoi&#10;KoVSo+D1kX1NQrNvQ3Y10V/fLQgeh5n5hpkvW1OKK9WusKxg0I9AEKdWF5wpOB03vSkI55E1lpZJ&#10;wY0cLBcvnTnG2jZ8oGviMxEg7GJUkHtfxVK6NCeDrm8r4uD92NqgD7LOpK6xCXBTyrcoepcGCw4L&#10;OVa0yin9TS5GQXJv1tvT53d5v5y/nBkM9/t0NFaq+9p+zEB4av0z/GjvtILJeAT/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UxizGAAAA3AAAAA8AAAAAAAAA&#10;AAAAAAAAoQIAAGRycy9kb3ducmV2LnhtbFBLBQYAAAAABAAEAPkAAACUAwAAAAA=&#10;" strokeweight=".122mm"/>
                <v:line id="Line 304" o:spid="_x0000_s2008" style="position:absolute;visibility:visible;mso-wrap-style:square" from="3215,1213" to="322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H9f8cAAADcAAAADwAAAGRycy9kb3ducmV2LnhtbESPQWvCQBSE70L/w/IKvRTdVEjVmI1I&#10;oEULLRhFPD6yzyQ0+zZktxr/fbdQ8DjMzDdMuhpMKy7Uu8aygpdJBIK4tLrhSsFh/zaeg3AeWWNr&#10;mRTcyMEqexilmGh75R1dCl+JAGGXoILa+y6R0pU1GXQT2xEH72x7gz7IvpK6x2uAm1ZOo+hVGmw4&#10;LNTYUV5T+V38GAXr/PR5fJ8uuDvsvz5iOhXP+fam1NPjsF6C8DT4e/i/vdEKZ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wf1/xwAAANwAAAAPAAAAAAAA&#10;AAAAAAAAAKECAABkcnMvZG93bnJldi54bWxQSwUGAAAAAAQABAD5AAAAlQMAAAAA&#10;" strokeweight=".134mm"/>
                <v:line id="Line 303" o:spid="_x0000_s2009" style="position:absolute;visibility:visible;mso-wrap-style:square" from="3219,1223" to="3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r9wMYAAADcAAAADwAAAGRycy9kb3ducmV2LnhtbESP3WrCQBSE7wu+w3IE7+rGWn+IrlKU&#10;UqUgGgVvD9ljEsyeDdnVpD59Vyj0cpiZb5j5sjWluFPtCssKBv0IBHFqdcGZgtPx83UKwnlkjaVl&#10;UvBDDpaLzsscY20bPtA98ZkIEHYxKsi9r2IpXZqTQde3FXHwLrY26IOsM6lrbALclPItisbSYMFh&#10;IceKVjml1+RmFCSPZv11+t6Xj9t558xguN2m7yOlet32YwbCU+v/w3/tjVYwGY3heSYc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K/cDGAAAA3AAAAA8AAAAAAAAA&#10;AAAAAAAAoQIAAGRycy9kb3ducmV2LnhtbFBLBQYAAAAABAAEAPkAAACUAwAAAAA=&#10;" strokeweight=".122mm"/>
                <v:line id="Line 302" o:spid="_x0000_s2010" style="position:absolute;visibility:visible;mso-wrap-style:square" from="3222,1226" to="322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Gk8cAAADcAAAADwAAAGRycy9kb3ducmV2LnhtbESPQWvCQBSE74X+h+UVeim6UbDW6EYk&#10;oFjBQhMRj4/saxKafRuy2xj/fVco9DjMzDfMaj2YRvTUudqygsk4AkFcWF1zqeCUb0dvIJxH1thY&#10;JgU3crBOHh9WGGt75U/qM1+KAGEXo4LK+zaW0hUVGXRj2xIH78t2Bn2QXSl1h9cAN42cRtGrNFhz&#10;WKiwpbSi4jv7MQo26eV43k0X3J7yj8OMLtlL+n5T6vlp2CxBeBr8f/ivvdcK5r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X8aTxwAAANwAAAAPAAAAAAAA&#10;AAAAAAAAAKECAABkcnMvZG93bnJldi54bWxQSwUGAAAAAAQABAD5AAAAlQMAAAAA&#10;" strokeweight=".134mm"/>
                <v:line id="Line 301" o:spid="_x0000_s2011" style="position:absolute;visibility:visible;mso-wrap-style:square" from="3225,1237" to="323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nMKcQAAADcAAAADwAAAGRycy9kb3ducmV2LnhtbERPy2rCQBTdC/7DcAvdNRNtfZBmFGkp&#10;rQiiMdDtJXObBDN3QmY0qV/fWRRcHs47XQ+mEVfqXG1ZwSSKQRAXVtdcKshPH09LEM4ja2wsk4Jf&#10;crBejUcpJtr2fKRr5ksRQtglqKDyvk2kdEVFBl1kW+LA/djOoA+wK6XusA/hppHTOJ5LgzWHhgpb&#10;equoOGcXoyC79e+f+e7Q3C7fe2cmz9tt8TJT6vFh2LyC8DT4u/jf/aUVLGZhbTg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cwpxAAAANwAAAAPAAAAAAAAAAAA&#10;AAAAAKECAABkcnMvZG93bnJldi54bWxQSwUGAAAAAAQABAD5AAAAkgMAAAAA&#10;" strokeweight=".122mm"/>
                <v:line id="Line 300" o:spid="_x0000_s2012" style="position:absolute;visibility:visible;mso-wrap-style:square" from="3225,1244" to="323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psscAAADcAAAADwAAAGRycy9kb3ducmV2LnhtbESP3WrCQBSE7wu+w3IK3pmN9ac2dZWi&#10;SCuC1FTo7SF7mgSzZ0N2NalP7xaEXg4z8w0zX3amEhdqXGlZwTCKQRBnVpecKzh+bQYzEM4ja6ws&#10;k4JfcrBc9B7mmGjb8oEuqc9FgLBLUEHhfZ1I6bKCDLrI1sTB+7GNQR9kk0vdYBvgppJPcTyVBksO&#10;CwXWtCooO6VnoyC9tuv34+6zup6/984MR9ttNp4o1X/s3l5BeOr8f/je/tAKnicv8Hc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FWmyxwAAANwAAAAPAAAAAAAA&#10;AAAAAAAAAKECAABkcnMvZG93bnJldi54bWxQSwUGAAAAAAQABAD5AAAAlQMAAAAA&#10;" strokeweight=".122mm"/>
                <v:line id="Line 299" o:spid="_x0000_s2013" style="position:absolute;visibility:visible;mso-wrap-style:square" from="3229,1247" to="32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qUWsIAAADcAAAADwAAAGRycy9kb3ducmV2LnhtbERPTYvCMBC9C/sfwix4EU0V1tVqFCko&#10;ruCCVcTj0My2ZZtJaaLWf28OgsfH+54vW1OJGzWutKxgOIhAEGdWl5wrOB3X/QkI55E1VpZJwYMc&#10;LBcfnTnG2t75QLfU5yKEsItRQeF9HUvpsoIMuoGtiQP3ZxuDPsAml7rBewg3lRxF0VgaLDk0FFhT&#10;UlD2n16NglVy2Z83oynXp+Pv7osuaS/5eSjV/WxXMxCeWv8Wv9xbreB7HO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qUWsIAAADcAAAADwAAAAAAAAAAAAAA&#10;AAChAgAAZHJzL2Rvd25yZXYueG1sUEsFBgAAAAAEAAQA+QAAAJADAAAAAA==&#10;" strokeweight=".134mm"/>
                <v:line id="Line 298" o:spid="_x0000_s2014" style="position:absolute;visibility:visible;mso-wrap-style:square" from="3236,1254" to="3243,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YxwcYAAADcAAAADwAAAGRycy9kb3ducmV2LnhtbESPQWvCQBSE7wX/w/KEXkrdKFRt6ioS&#10;qLSCglGKx0f2mQSzb0N2Ncm/7wqFHoeZ+YZZrDpTiTs1rrSsYDyKQBBnVpecKzgdP1/nIJxH1lhZ&#10;JgU9OVgtB08LjLVt+UD31OciQNjFqKDwvo6ldFlBBt3I1sTBu9jGoA+yyaVusA1wU8lJFE2lwZLD&#10;QoE1JQVl1/RmFKyT8+5nM3nn+nTcb9/onL4k371Sz8Nu/QHCU+f/w3/tL61gNh3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WMcHGAAAA3AAAAA8AAAAAAAAA&#10;AAAAAAAAoQIAAGRycy9kb3ducmV2LnhtbFBLBQYAAAAABAAEAPkAAACUAwAAAAA=&#10;" strokeweight=".134mm"/>
                <v:line id="Line 297" o:spid="_x0000_s2015" style="position:absolute;visibility:visible;mso-wrap-style:square" from="3623,743" to="4086,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SvtsYAAADcAAAADwAAAGRycy9kb3ducmV2LnhtbESP3WrCQBSE7wXfYTlCb4puDNSf6CoS&#10;aKmFFowiXh6yxySYPRuyW41v7xYKXg4z8w2zXHemFldqXWVZwXgUgSDOra64UHDYvw9nIJxH1lhb&#10;JgV3crBe9XtLTLS98Y6umS9EgLBLUEHpfZNI6fKSDLqRbYiDd7atQR9kW0jd4i3ATS3jKJpIgxWH&#10;hRIbSkvKL9mvUbBJT9/Hj3jOzWH/8/VGp+w13d6Vehl0mwUIT51/hv/bn1rBdBLD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Er7bGAAAA3AAAAA8AAAAAAAAA&#10;AAAAAAAAoQIAAGRycy9kb3ducmV2LnhtbFBLBQYAAAAABAAEAPkAAACUAwAAAAA=&#10;" strokeweight=".134mm"/>
                <v:shape id="Freeform 296" o:spid="_x0000_s2016" style="position:absolute;left:4082;top:74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XhsIA&#10;AADcAAAADwAAAGRycy9kb3ducmV2LnhtbESP3YrCMBCF7xd8hzAL3q3JKuhSjSKiIl4Iuj7A0My2&#10;ZZtJSWJb394IgpeH8/NxFqve1qIlHyrHGr5HCgRx7kzFhYbr7+7rB0SIyAZrx6ThTgFWy8HHAjPj&#10;Oj5Te4mFSCMcMtRQxthkUoa8JIth5Bri5P05bzEm6QtpPHZp3NZyrNRUWqw4EUpsaFNS/n+52QTZ&#10;qFbK/fbo+3Fn1HlSnPLbWuvhZ7+eg4jUx3f41T4YDbPpBJ5n0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BeGwgAAANwAAAAPAAAAAAAAAAAAAAAAAJgCAABkcnMvZG93&#10;bnJldi54bWxQSwUGAAAAAAQABAD1AAAAhwMAAAAA&#10;" path="m24,28r,-16l13,,,e" filled="f" strokeweight=".134mm">
                  <v:path arrowok="t" o:connecttype="custom" o:connectlocs="24,771;24,755;13,743;0,743" o:connectangles="0,0,0,0"/>
                </v:shape>
                <v:line id="Line 295" o:spid="_x0000_s2017" style="position:absolute;visibility:visible;mso-wrap-style:square" from="4113,771" to="411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WccAAADcAAAADwAAAGRycy9kb3ducmV2LnhtbESPQWvCQBSE74L/YXmCF2k2irVt6ioS&#10;qLSChUYpOT6yzySYfRuyW43/vlsoeBxm5htmue5NIy7UudqygmkUgyAurK65VHA8vD08g3AeWWNj&#10;mRTcyMF6NRwsMdH2yl90yXwpAoRdggoq79tESldUZNBFtiUO3sl2Bn2QXSl1h9cAN42cxfFCGqw5&#10;LFTYUlpRcc5+jIJNmu+/t7MXbo+Hz90j5dkk/bgpNR71m1cQnnp/D/+337WCp8U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4ZJZxwAAANwAAAAPAAAAAAAA&#10;AAAAAAAAAKECAABkcnMvZG93bnJldi54bWxQSwUGAAAAAAQABAD5AAAAlQMAAAAA&#10;" strokeweight=".134mm"/>
                <v:line id="Line 294" o:spid="_x0000_s2018" style="position:absolute;visibility:visible;mso-wrap-style:square" from="3637,529" to="4514,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3wscAAADcAAAADwAAAGRycy9kb3ducmV2LnhtbESPQWvCQBSE74X+h+UVeim6UdDW6EYk&#10;oFjBQhMRj4/saxKafRuy2xj/fVco9DjMzDfMaj2YRvTUudqygsk4AkFcWF1zqeCUb0dvIJxH1thY&#10;JgU3crBOHh9WGGt75U/qM1+KAGEXo4LK+zaW0hUVGXRj2xIH78t2Bn2QXSl1h9cAN42cRtFcGqw5&#10;LFTYUlpR8Z39GAWb9HI876YLbk/5x2FGl+wlfb8p9fw0bJYgPA3+P/zX3msF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rTfCxwAAANwAAAAPAAAAAAAA&#10;AAAAAAAAAKECAABkcnMvZG93bnJldi54bWxQSwUGAAAAAAQABAD5AAAAlQMAAAAA&#10;" strokeweight=".134mm"/>
                <v:shape id="Freeform 293" o:spid="_x0000_s2019" style="position:absolute;left:4510;top:52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0HsIA&#10;AADcAAAADwAAAGRycy9kb3ducmV2LnhtbESP3YrCMBCF7xd8hzCCd2uiC12pRhHRRfZiwZ8HGJqx&#10;LTaTksS2vr1ZWNjLw/n5OKvNYBvRkQ+1Yw2zqQJBXDhTc6nhejm8L0CEiGywcUwanhRgsx69rTA3&#10;rucTdedYijTCIUcNVYxtLmUoKrIYpq4lTt7NeYsxSV9K47FP47aRc6UyabHmRKiwpV1Fxf38sAmy&#10;U52UX/tvP8x7o04f5U/x2Go9GQ/bJYhIQ/wP/7WPRsNnlsHv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7QewgAAANwAAAAPAAAAAAAAAAAAAAAAAJgCAABkcnMvZG93&#10;bnJldi54bWxQSwUGAAAAAAQABAD1AAAAhwMAAAAA&#10;" path="m25,27r,-15l14,,,e" filled="f" strokeweight=".134mm">
                  <v:path arrowok="t" o:connecttype="custom" o:connectlocs="25,556;25,541;14,529;0,529" o:connectangles="0,0,0,0"/>
                </v:shape>
                <v:line id="Line 292" o:spid="_x0000_s2020" style="position:absolute;visibility:visible;mso-wrap-style:square" from="4541,556" to="454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MMLscAAADcAAAADwAAAGRycy9kb3ducmV2LnhtbESPQWvCQBSE70L/w/KEXqRuFKo2dRMk&#10;YGkLFkykeHxkn0lo9m3IbjX+e1co9DjMzDfMOh1MK87Uu8aygtk0AkFcWt1wpeBQbJ9WIJxH1tha&#10;JgVXcpAmD6M1xtpeeE/n3FciQNjFqKD2vouldGVNBt3UdsTBO9neoA+yr6Tu8RLgppXzKFpIgw2H&#10;hRo7ymoqf/Jfo2CTHXffb/MX7g7F1+czHfNJ9nFV6nE8bF5BeBr8f/iv/a4VLBd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MwwuxwAAANwAAAAPAAAAAAAA&#10;AAAAAAAAAKECAABkcnMvZG93bnJldi54bWxQSwUGAAAAAAQABAD5AAAAlQMAAAAA&#10;" strokeweight=".134mm"/>
                <v:line id="Line 291" o:spid="_x0000_s2021" style="position:absolute;visibility:visible;mso-wrap-style:square" from="3637,391" to="475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YXMIAAADcAAAADwAAAGRycy9kb3ducmV2LnhtbERPTYvCMBC9C/sfwix4EU0V1tVqFCko&#10;ruCCVcTj0My2ZZtJaaLWf28OgsfH+54vW1OJGzWutKxgOIhAEGdWl5wrOB3X/QkI55E1VpZJwYMc&#10;LBcfnTnG2t75QLfU5yKEsItRQeF9HUvpsoIMuoGtiQP3ZxuDPsAml7rBewg3lRxF0VgaLDk0FFhT&#10;UlD2n16NglVy2Z83oynXp+Pv7osuaS/5eSjV/WxXMxCeWv8Wv9xbreB7HN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YXMIAAADcAAAADwAAAAAAAAAAAAAA&#10;AAChAgAAZHJzL2Rvd25yZXYueG1sUEsFBgAAAAAEAAQA+QAAAJADAAAAAA==&#10;" strokeweight=".134mm"/>
                <v:shape id="Freeform 290" o:spid="_x0000_s2022" style="position:absolute;left:4752;top:3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QgbMMA&#10;AADcAAAADwAAAGRycy9kb3ducmV2LnhtbESP32rCMBTG7we+QzjC7maiA3VdUxHRIbsQ1D3AoTlr&#10;i81JSWLbvb0ZDHb58f358eWb0baiJx8axxrmMwWCuHSm4UrD1/XwsgYRIrLB1jFp+KEAm2LylGNm&#10;3MBn6i+xEmmEQ4Ya6hi7TMpQ1mQxzFxHnLxv5y3GJH0ljcchjdtWLpRaSosNJ0KNHe1qKm+Xu02Q&#10;neql/Nh/+nExGHV+rU7lfav183TcvoOINMb/8F/7aDSslm/weyYdAV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QgbMMAAADcAAAADwAAAAAAAAAAAAAAAACYAgAAZHJzL2Rv&#10;d25yZXYueG1sUEsFBgAAAAAEAAQA9QAAAIgDAAAAAA==&#10;" path="m24,27r,-15l13,,,e" filled="f" strokeweight=".134mm">
                  <v:path arrowok="t" o:connecttype="custom" o:connectlocs="24,418;24,403;13,391;0,391" o:connectangles="0,0,0,0"/>
                </v:shape>
                <v:line id="Line 289" o:spid="_x0000_s2023" style="position:absolute;visibility:visible;mso-wrap-style:square" from="4783,418"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Ch8IAAADcAAAADwAAAGRycy9kb3ducmV2LnhtbERPy4rCMBTdC/MP4Q64EU1H8FWNIgUH&#10;FRyYKuLy0lzbMs1NaTJa/94sBJeH816sWlOJGzWutKzgaxCBIM6sLjlXcDpu+lMQziNrrCyTggc5&#10;WC0/OguMtb3zL91Sn4sQwi5GBYX3dSylywoy6Aa2Jg7c1TYGfYBNLnWD9xBuKjmMorE0WHJoKLCm&#10;pKDsL/03CtbJ5XD+Hs64Ph1/9iO6pL1k91Cq+9mu5yA8tf4tfrm3WsFkEu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MCh8IAAADcAAAADwAAAAAAAAAAAAAA&#10;AAChAgAAZHJzL2Rvd25yZXYueG1sUEsFBgAAAAAEAAQA+QAAAJADAAAAAA==&#10;" strokeweight=".134mm"/>
                <v:line id="Line 288" o:spid="_x0000_s2024" style="position:absolute;visibility:visible;mso-wrap-style:square" from="4783,2621"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HMYAAADcAAAADwAAAGRycy9kb3ducmV2LnhtbESPQWvCQBSE7wX/w/KEXkrdKLTa1FUk&#10;UGkFBaMUj4/sMwlm34bsapJ/3xUKHoeZ+YaZLztTiRs1rrSsYDyKQBBnVpecKzgevl5nIJxH1lhZ&#10;JgU9OVguBk9zjLVteU+31OciQNjFqKDwvo6ldFlBBt3I1sTBO9vGoA+yyaVusA1wU8lJFL1LgyWH&#10;hQJrSgrKLunVKFglp+3vevLB9fGw27zRKX1Jfnqlnofd6hOEp84/wv/tb61gOh3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PpxzGAAAA3AAAAA8AAAAAAAAA&#10;AAAAAAAAoQIAAGRycy9kb3ducmV2LnhtbFBLBQYAAAAABAAEAPkAAACUAwAAAAA=&#10;" strokeweight=".134mm"/>
                <v:line id="Line 287" o:spid="_x0000_s2025" style="position:absolute;visibility:visible;mso-wrap-style:square" from="4486,998" to="448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05a8YAAADcAAAADwAAAGRycy9kb3ducmV2LnhtbESPQWvCQBSE74L/YXlCL6IbA60aXUUC&#10;LbVQwSji8ZF9JsHs25Ddavz3bqHQ4zAz3zDLdWdqcaPWVZYVTMYRCOLc6ooLBcfD+2gGwnlkjbVl&#10;UvAgB+tVv7fERNs77+mW+UIECLsEFZTeN4mULi/JoBvbhjh4F9sa9EG2hdQt3gPc1DKOojdpsOKw&#10;UGJDaUn5NfsxCjbp+fv0Ec+5OR52X690zobp9qHUy6DbLEB46vx/+K/9qRVMp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dOWvGAAAA3AAAAA8AAAAAAAAA&#10;AAAAAAAAoQIAAGRycy9kb3ducmV2LnhtbFBLBQYAAAAABAAEAPkAAACUAwAAAAA=&#10;" strokeweight=".134mm"/>
                <v:shape id="Freeform 286" o:spid="_x0000_s2026" style="position:absolute;left:4455;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BW8MA&#10;AADcAAAADwAAAGRycy9kb3ducmV2LnhtbESPTWrDMBCF94XcQUwhu0aqA3VxooRg0hK6KDjNAQZr&#10;aptaIyMptnP7qFDo8vF+Pt52P9tejORD51jD80qBIK6d6bjRcPl6e3oFESKywd4xabhRgP1u8bDF&#10;wriJKxrPsRFphEOBGtoYh0LKULdkMazcQJy8b+ctxiR9I43HKY3bXmZKvUiLHSdCiwOVLdU/56tN&#10;kFKNUr4fP/ycTUZV6+azvh60Xj7Ohw2ISHP8D/+1T0ZDnq/h90w6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WBW8MAAADcAAAADwAAAAAAAAAAAAAAAACYAgAAZHJzL2Rv&#10;d25yZXYueG1sUEsFBgAAAAAEAAQA9QAAAIgDAAAAAA==&#10;" path="m24,27r,-15l13,,,e" filled="f" strokeweight=".134mm">
                  <v:path arrowok="t" o:connecttype="custom" o:connectlocs="24,867;24,852;13,840;0,840" o:connectangles="0,0,0,0"/>
                </v:shape>
                <v:line id="Line 285" o:spid="_x0000_s2027" style="position:absolute;visibility:visible;mso-wrap-style:square" from="4459,840" to="445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EhMcAAADcAAAADwAAAGRycy9kb3ducmV2LnhtbESP3WrCQBSE7wXfYTlCb6RuFH/a1FUk&#10;0KKChUYpXh6yp0kwezZktxrf3hUEL4eZ+YaZL1tTiTM1rrSsYDiIQBBnVpecKzjsP1/fQDiPrLGy&#10;TAqu5GC56HbmGGt74R86pz4XAcIuRgWF93UspcsKMugGtiYO3p9tDPogm1zqBi8Bbio5iqKpNFhy&#10;WCiwpqSg7JT+GwWr5Lj7/Rq9c33Yf28ndEz7yeaq1EuvXX2A8NT6Z/jRXmsFs9kY7m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OASExwAAANwAAAAPAAAAAAAA&#10;AAAAAAAAAKECAABkcnMvZG93bnJldi54bWxQSwUGAAAAAAQABAD5AAAAlQMAAAAA&#10;" strokeweight=".134mm"/>
                <v:shape id="Freeform 284" o:spid="_x0000_s2028" style="position:absolute;left:301;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8tMMA&#10;AADcAAAADwAAAGRycy9kb3ducmV2LnhtbESPXWvCMBSG7wf+h3CE3c1ERR2daRHRIbsQ/PgBh+as&#10;LWtOShLb7t8vg8EuX96Ph3dbjLYVPfnQONYwnykQxKUzDVca7rfjyyuIEJENto5JwzcFKPLJ0xYz&#10;4wa+UH+NlUgjHDLUUMfYZVKGsiaLYeY64uR9Om8xJukraTwOady2cqHUWlpsOBFq7GhfU/l1fdgE&#10;2ateyvfDhx8Xg1GXZXUuHzutn6fj7g1EpDH+h//aJ6Nhs1nB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C8tMMAAADcAAAADwAAAAAAAAAAAAAAAACYAgAAZHJzL2Rv&#10;d25yZXYueG1sUEsFBgAAAAAEAAQA9QAAAIgDAAAAAA==&#10;" path="m24,l11,,,12,,27e" filled="f" strokeweight=".134mm">
                  <v:path arrowok="t" o:connecttype="custom" o:connectlocs="24,840;11,840;0,852;0,867" o:connectangles="0,0,0,0"/>
                </v:shape>
                <v:line id="Line 283" o:spid="_x0000_s2029" style="position:absolute;visibility:visible;mso-wrap-style:square" from="301,867" to="301,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aMcAAADcAAAADwAAAGRycy9kb3ducmV2LnhtbESPQWvCQBSE70L/w/KEXqRuFKo2dRMk&#10;YGkLFkykeHxkn0lo9m3IbjX+e1co9DjMzDfMOh1MK87Uu8aygtk0AkFcWt1wpeBQbJ9WIJxH1tha&#10;JgVXcpAmD6M1xtpeeE/n3FciQNjFqKD2vouldGVNBt3UdsTBO9neoA+yr6Tu8RLgppXzKFpIgw2H&#10;hRo7ymoqf/Jfo2CTHXffb/MX7g7F1+czHfNJ9nFV6nE8bF5BeBr8f/iv/a4VLJc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pj9oxwAAANwAAAAPAAAAAAAA&#10;AAAAAAAAAKECAABkcnMvZG93bnJldi54bWxQSwUGAAAAAAQABAD5AAAAlQMAAAAA&#10;" strokeweight=".134mm"/>
                <v:line id="Line 282" o:spid="_x0000_s2030" style="position:absolute;visibility:visible;mso-wrap-style:square" from="3823,998" to="382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qa88cAAADcAAAADwAAAGRycy9kb3ducmV2LnhtbESPQWvCQBSE74X+h+UVeim6qaDRmI1I&#10;oMUWKhhFPD6yzyQ0+zZktxr/fbcg9DjMzDdMuhpMKy7Uu8aygtdxBIK4tLrhSsFh/zaag3AeWWNr&#10;mRTcyMEqe3xIMdH2yju6FL4SAcIuQQW1910ipStrMujGtiMO3tn2Bn2QfSV1j9cAN62cRNFMGmw4&#10;LNTYUV5T+V38GAXr/PR1fJ8suDvst59TOhUv+cdNqeenYb0E4Wnw/+F7e6MVxH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6przxwAAANwAAAAPAAAAAAAA&#10;AAAAAAAAAKECAABkcnMvZG93bnJldi54bWxQSwUGAAAAAAQABAD5AAAAlQMAAAAA&#10;" strokeweight=".134mm"/>
                <v:shape id="Freeform 281" o:spid="_x0000_s2031" style="position:absolute;left:3792;top:93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TKsAA&#10;AADcAAAADwAAAGRycy9kb3ducmV2LnhtbERPzWoCMRC+C32HMIXeNKkFLVujiLSleBC0fYBhM+4u&#10;biZLEnfXt3cOBY8f3/9qM/pW9RRTE9jC68yAIi6Da7iy8Pf7NX0HlTKywzYwWbhRgs36abLCwoWB&#10;j9SfcqUkhFOBFuqcu0LrVNbkMc1CRyzcOUSPWWCstIs4SLhv9dyYhfbYsDTU2NGupvJyunop2Zle&#10;6+/PfRzngzPHt+pQXrfWvjyP2w9Qmcb8EP+7f5yF5VLWyhk5Anp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ETKsAAAADcAAAADwAAAAAAAAAAAAAAAACYAgAAZHJzL2Rvd25y&#10;ZXYueG1sUEsFBgAAAAAEAAQA9QAAAIUDAAAAAA==&#10;" path="m24,28r,-15l13,,,e" filled="f" strokeweight=".134mm">
                  <v:path arrowok="t" o:connecttype="custom" o:connectlocs="24,964;24,949;13,936;0,936" o:connectangles="0,0,0,0"/>
                </v:shape>
                <v:line id="Line 280" o:spid="_x0000_s2032" style="position:absolute;visibility:visible;mso-wrap-style:square" from="3796,936" to="379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rGsYAAADcAAAADwAAAGRycy9kb3ducmV2LnhtbESPQWvCQBSE74X+h+UVvBTdVFBrdBUJ&#10;WFSw0ETE4yP7TEKzb0N2q/Hfu4LQ4zAz3zDzZWdqcaHWVZYVfAwiEMS51RUXCg7Zuv8JwnlkjbVl&#10;UnAjB8vF68scY22v/EOX1BciQNjFqKD0vomldHlJBt3ANsTBO9vWoA+yLaRu8RrgppbDKBpLgxWH&#10;hRIbSkrKf9M/o2CVnPbHr+GUm0P2vRvRKX1Ptjelem/dagbCU+f/w8/2RiuYT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qxrGAAAA3AAAAA8AAAAAAAAA&#10;AAAAAAAAoQIAAGRycy9kb3ducmV2LnhtbFBLBQYAAAAABAAEAPkAAACUAwAAAAA=&#10;" strokeweight=".134mm"/>
                <v:shape id="Picture 279" o:spid="_x0000_s2033" type="#_x0000_t75" style="position:absolute;left:1451;top:933;width:287;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rK2rCAAAA3AAAAA8AAABkcnMvZG93bnJldi54bWxETz1vwjAQ3Sv1P1hXqVtxYChRwERRWySG&#10;qhTagfEUH4lpfI5iY8K/xwNSx6f3vSxH24lIgzeOFUwnGQji2mnDjYLfn/VLDsIHZI2dY1JwJQ/l&#10;6vFhiYV2F95R3IdGpBD2BSpoQ+gLKX3dkkU/cT1x4o5usBgSHBqpB7ykcNvJWZa9SouGU0OLPb21&#10;VP/tz1ZBbKqP/H28Hran76/4aaJ0UyOVen4aqwWIQGP4F9/dG61gnqf56Uw6An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aytqwgAAANwAAAAPAAAAAAAAAAAAAAAAAJ8C&#10;AABkcnMvZG93bnJldi54bWxQSwUGAAAAAAQABAD3AAAAjgMAAAAA&#10;">
                  <v:imagedata r:id="rId119" o:title=""/>
                </v:shape>
                <v:line id="Line 278" o:spid="_x0000_s2034" style="position:absolute;visibility:visible;mso-wrap-style:square" from="4486,1689" to="4486,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rXO8YAAADcAAAADwAAAGRycy9kb3ducmV2LnhtbESPQWvCQBSE7wX/w/KEXkQ3CtY0dRUJ&#10;WKqgYJTi8ZF9TYLZtyG71fjv3YLQ4zAz3zDzZWdqcaXWVZYVjEcRCOLc6ooLBafjehiDcB5ZY22Z&#10;FNzJwXLRe5ljou2ND3TNfCEChF2CCkrvm0RKl5dk0I1sQxy8H9sa9EG2hdQt3gLc1HISRW/SYMVh&#10;ocSG0pLyS/ZrFKzS8+77c/LOzem4307pnA3SzV2p1363+gDhqfP/4Wf7SyuYxW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a1zvGAAAA3AAAAA8AAAAAAAAA&#10;AAAAAAAAoQIAAGRycy9kb3ducmV2LnhtbFBLBQYAAAAABAAEAPkAAACUAwAAAAA=&#10;" strokeweight=".134mm"/>
                <v:shape id="Freeform 277" o:spid="_x0000_s2035" style="position:absolute;left:4455;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U58IA&#10;AADcAAAADwAAAGRycy9kb3ducmV2LnhtbESP3YrCMBCF7xd8hzCCd2tihVWqUUTcZdkLwZ8HGJqx&#10;LTaTksS2+/abBcHLw/n5OOvtYBvRkQ+1Yw2zqQJBXDhTc6nhevl8X4IIEdlg45g0/FKA7Wb0tsbc&#10;uJ5P1J1jKdIIhxw1VDG2uZShqMhimLqWOHk35y3GJH0pjcc+jdtGZkp9SIs1J0KFLe0rKu7nh02Q&#10;veqk/Dr8+CHrjTrNy2Px2Gk9GQ+7FYhIQ3yFn+1vo2GxzOD/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FTnwgAAANwAAAAPAAAAAAAAAAAAAAAAAJgCAABkcnMvZG93&#10;bnJldi54bWxQSwUGAAAAAAQABAD1AAAAhwMAAAAA&#10;" path="m,27r13,l24,15,24,e" filled="f" strokeweight=".134mm">
                  <v:path arrowok="t" o:connecttype="custom" o:connectlocs="0,1758;13,1758;24,1746;24,1731" o:connectangles="0,0,0,0"/>
                </v:shape>
                <v:line id="Line 276" o:spid="_x0000_s2036" style="position:absolute;visibility:visible;mso-wrap-style:square" from="4459,1758" to="4459,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Ts18YAAADcAAAADwAAAGRycy9kb3ducmV2LnhtbESPQWvCQBSE74L/YXmCl6IblVYbXUUC&#10;ihVaaJTi8ZF9JsHs25BdNf77bqHgcZiZb5jFqjWVuFHjSssKRsMIBHFmdcm5guNhM5iBcB5ZY2WZ&#10;FDzIwWrZ7Sww1vbO33RLfS4ChF2MCgrv61hKlxVk0A1tTRy8s20M+iCbXOoG7wFuKjmOojdpsOSw&#10;UGBNSUHZJb0aBevk9PmzHb9zfTx87V/plL4kHw+l+r12PQfhqfXP8H97pxVMZx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E7NfGAAAA3AAAAA8AAAAAAAAA&#10;AAAAAAAAoQIAAGRycy9kb3ducmV2LnhtbFBLBQYAAAAABAAEAPkAAACUAwAAAAA=&#10;" strokeweight=".134mm"/>
                <v:shape id="Freeform 275" o:spid="_x0000_s2037" style="position:absolute;left:3022;top:175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pCMMA&#10;AADcAAAADwAAAGRycy9kb3ducmV2LnhtbESPXWvCMBSG7wf+h3CE3c3ED1Q60yKiQ3YhqPsBh+as&#10;LWtOShLb7t8vg8EuX96Ph3dXjLYVPfnQONYwnykQxKUzDVcaPu6nly2IEJENto5JwzcFKPLJ0w4z&#10;4wa+Un+LlUgjHDLUUMfYZVKGsiaLYeY64uR9Om8xJukraTwOady2cqHUWlpsOBFq7OhQU/l1e9gE&#10;Oaheyrfjux8Xg1HXZXUpH3utn6fj/hVEpDH+h//aZ6Nhs13B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pCMMAAADcAAAADwAAAAAAAAAAAAAAAACYAgAAZHJzL2Rv&#10;d25yZXYueG1sUEsFBgAAAAAEAAQA9QAAAIgDAAAAAA==&#10;" path="m24,l11,,,13,,28e" filled="f" strokeweight=".134mm">
                  <v:path arrowok="t" o:connecttype="custom" o:connectlocs="24,1758;11,1758;0,1771;0,1786" o:connectangles="0,0,0,0"/>
                </v:shape>
                <v:line id="Line 274" o:spid="_x0000_s2038" style="position:absolute;visibility:visible;mso-wrap-style:square" from="3022,1786" to="30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ROMYAAADcAAAADwAAAGRycy9kb3ducmV2LnhtbESPQWvCQBSE7wX/w/IEL1I3CrZp6ioS&#10;UFSw0CjF4yP7mgSzb0N21fjv3YLQ4zAz3zCzRWdqcaXWVZYVjEcRCOLc6ooLBcfD6jUG4Tyyxtoy&#10;KbiTg8W89zLDRNsbf9M184UIEHYJKii9bxIpXV6SQTeyDXHwfm1r0AfZFlK3eAtwU8tJFL1JgxWH&#10;hRIbSkvKz9nFKFimp/3PevLBzfHwtZvSKRum27tSg363/AThqfP/4Wd7oxW8x1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0TjGAAAA3AAAAA8AAAAAAAAA&#10;AAAAAAAAoQIAAGRycy9kb3ducmV2LnhtbFBLBQYAAAAABAAEAPkAAACUAwAAAAA=&#10;" strokeweight=".134mm"/>
                <v:shape id="Freeform 273" o:spid="_x0000_s2039" style="position:absolute;left:2991;top:253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S5MMA&#10;AADcAAAADwAAAGRycy9kb3ducmV2LnhtbESPTWrDMBCF94XcQUwgu0ZqCm5wogRjklK6KDjtAQZr&#10;YptaIyMptnP7qlDo8vF+Pt7+ONtejORD51jD01qBIK6d6bjR8PV5ftyCCBHZYO+YNNwpwPGweNhj&#10;btzEFY2X2Ig0wiFHDW2MQy5lqFuyGNZuIE7e1XmLMUnfSONxSuO2lxulMmmx40RocaCypfr7crMJ&#10;UqpRytfTu583k1HVc/NR3wqtV8u52IGINMf/8F/7zWh42WbweyYdAX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dS5MMAAADcAAAADwAAAAAAAAAAAAAAAACYAgAAZHJzL2Rv&#10;d25yZXYueG1sUEsFBgAAAAAEAAQA9QAAAIgDAAAAAA==&#10;" path="m,27r13,l24,15,24,e" filled="f" strokeweight=".134mm">
                  <v:path arrowok="t" o:connecttype="custom" o:connectlocs="0,2566;13,2566;24,2554;24,2539" o:connectangles="0,0,0,0"/>
                </v:shape>
                <v:line id="Line 272" o:spid="_x0000_s2040" style="position:absolute;visibility:visible;mso-wrap-style:square" from="2994,2566" to="2994,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1MYAAADcAAAADwAAAGRycy9kb3ducmV2LnhtbESPQWvCQBSE74L/YXmCF6kbhdY0dRUJ&#10;KFWw0CjF4yP7mgSzb0N21fjvXaHQ4zAz3zDzZWdqcaXWVZYVTMYRCOLc6ooLBcfD+iUG4Tyyxtoy&#10;KbiTg+Wi35tjou2Nv+ma+UIECLsEFZTeN4mULi/JoBvbhjh4v7Y16INsC6lbvAW4qeU0it6kwYrD&#10;QokNpSXl5+xiFKzS0/5nM33n5nj42r3SKRul27tSw0G3+gDhqfP/4b/2p1Ywi2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6tTGAAAA3AAAAA8AAAAAAAAA&#10;AAAAAAAAoQIAAGRycy9kb3ducmV2LnhtbFBLBQYAAAAABAAEAPkAAACUAwAAAAA=&#10;" strokeweight=".134mm"/>
                <v:line id="Line 271" o:spid="_x0000_s2041" style="position:absolute;visibility:visible;mso-wrap-style:square" from="1682,1427" to="2428,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B+psQAAADcAAAADwAAAGRycy9kb3ducmV2LnhtbERPTWvCQBC9F/wPywi9lGaj0KppVpFA&#10;pS0oNIp4HLLTJJidDdk1if++eyj0+Hjf6WY0jeipc7VlBbMoBkFcWF1zqeB0fH9egnAeWWNjmRTc&#10;ycFmPXlIMdF24G/qc1+KEMIuQQWV920ipSsqMugi2xIH7sd2Bn2AXSl1h0MIN42cx/GrNFhzaKiw&#10;payi4prfjIJtdtmfd/MVt6fj4euFLvlT9nlX6nE6bt9AeBr9v/jP/aEVLJZ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H6mxAAAANwAAAAPAAAAAAAAAAAA&#10;AAAAAKECAABkcnMvZG93bnJldi54bWxQSwUGAAAAAAQABAD5AAAAkgMAAAAA&#10;" strokeweight=".134mm"/>
                <v:shape id="Freeform 270" o:spid="_x0000_s2042" style="position:absolute;left:2425;top:14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jGlsMA&#10;AADcAAAADwAAAGRycy9kb3ducmV2LnhtbESPXWvCMBSG7wf+h3CE3c1EBXWdaRHRIbsQ/PgBh+as&#10;LWtOShLb7t8vg8EuX96Ph3dbjLYVPfnQONYwnykQxKUzDVca7rfjywZEiMgGW8ek4ZsCFPnkaYuZ&#10;cQNfqL/GSqQRDhlqqGPsMilDWZPFMHMdcfI+nbcYk/SVNB6HNG5buVBqJS02nAg1drSvqfy6PmyC&#10;7FUv5fvhw4+LwajLsjqXj53Wz9Nx9wYi0hj/w3/tk9Gw3rzC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jGlsMAAADcAAAADwAAAAAAAAAAAAAAAACYAgAAZHJzL2Rv&#10;d25yZXYueG1sUEsFBgAAAAAEAAQA9QAAAIgDAAAAAA==&#10;" path="m24,27r,-15l13,,,e" filled="f" strokeweight=".134mm">
                  <v:path arrowok="t" o:connecttype="custom" o:connectlocs="24,1454;24,1439;13,1427;0,1427" o:connectangles="0,0,0,0"/>
                </v:shape>
                <v:line id="Line 269" o:spid="_x0000_s2043" style="position:absolute;visibility:visible;mso-wrap-style:square" from="2456,1454" to="2456,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kfcIAAADcAAAADwAAAGRycy9kb3ducmV2LnhtbERPTYvCMBC9L/gfwgh7EU0VdtVqFCms&#10;rAsKVhGPQzO2xWZSmqj135uDsMfH+54vW1OJOzWutKxgOIhAEGdWl5wrOB5++hMQziNrrCyTgic5&#10;WC46H3OMtX3wnu6pz0UIYRejgsL7OpbSZQUZdANbEwfuYhuDPsAml7rBRwg3lRxF0bc0WHJoKLCm&#10;pKDsmt6MglVy3p7WoynXx8Pu74vOaS/ZPJX67LarGQhPrf8Xv92/WsF4Gu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kfcIAAADcAAAADwAAAAAAAAAAAAAA&#10;AAChAgAAZHJzL2Rvd25yZXYueG1sUEsFBgAAAAAEAAQA+QAAAJADAAAAAA==&#10;" strokeweight=".134mm"/>
                <v:shape id="Freeform 268" o:spid="_x0000_s2044" style="position:absolute;left:2456;top:248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cTcMA&#10;AADcAAAADwAAAGRycy9kb3ducmV2LnhtbESP32rCMBTG7wd7h3AGu5uJDnTWpiKyDfFC0PkAh+bY&#10;ljUnJYlt9/aLIHj58f358eXr0baiJx8axxqmEwWCuHSm4UrD+efr7QNEiMgGW8ek4Y8CrIvnpxwz&#10;4wY+Un+KlUgjHDLUUMfYZVKGsiaLYeI64uRdnLcYk/SVNB6HNG5bOVNqLi02nAg1drStqfw9XW2C&#10;bFUv5ffn3o+zwajje3UorxutX1/GzQpEpDE+wvf2zmhYLKdwO5OO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cTcMAAADcAAAADwAAAAAAAAAAAAAAAACYAgAAZHJzL2Rv&#10;d25yZXYueG1sUEsFBgAAAAAEAAQA9QAAAIgDAAAAAA==&#10;" path="m,l,16,11,28r13,e" filled="f" strokeweight=".134mm">
                  <v:path arrowok="t" o:connecttype="custom" o:connectlocs="0,2483;0,2499;11,2511;24,2511" o:connectangles="0,0,0,0"/>
                </v:shape>
                <v:line id="Line 267" o:spid="_x0000_s2045" style="position:absolute;visibility:visible;mso-wrap-style:square" from="2483,2511" to="3291,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HfkccAAADcAAAADwAAAGRycy9kb3ducmV2LnhtbESPQWvCQBSE70L/w/KEXqTZNFCtaVaR&#10;QEtbUDBK8fjIPpPQ7NuQ3Wr8911B8DjMzDdMthxMK07Uu8aygucoBkFcWt1wpWC/e396BeE8ssbW&#10;Mim4kIPl4mGUYartmbd0KnwlAoRdigpq77tUSlfWZNBFtiMO3tH2Bn2QfSV1j+cAN61M4ngqDTYc&#10;FmrsKK+p/C3+jIJVflj/fCRz7va7zfcLHYpJ/nVR6nE8rN5AeBr8PXxrf2oFs3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d+RxwAAANwAAAAPAAAAAAAA&#10;AAAAAAAAAKECAABkcnMvZG93bnJldi54bWxQSwUGAAAAAAQABAD5AAAAlQMAAAAA&#10;" strokeweight=".134mm"/>
                <v:shape id="Picture 266" o:spid="_x0000_s2046" type="#_x0000_t75" style="position:absolute;left:304;top:1692;width:477;height: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n4IrEAAAA3AAAAA8AAABkcnMvZG93bnJldi54bWxEj09rAjEUxO8Fv0N4Qm81uwq2rmZF1Bav&#10;1R7q7bF5+wc3L2ET3a2f3hQKPQ4z8xtmtR5MK27U+caygnSSgCAurG64UvB1en95A+EDssbWMin4&#10;IQ/rfPS0wkzbnj/pdgyViBD2GSqoQ3CZlL6oyaCfWEccvdJ2BkOUXSV1h32Em1ZOk2QuDTYcF2p0&#10;tK2puByvRsE5Lb/3bnPXJ7cPu/6jpLudX5V6Hg+bJYhAQ/gP/7UPWsHrYga/Z+IRk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n4IrEAAAA3AAAAA8AAAAAAAAAAAAAAAAA&#10;nwIAAGRycy9kb3ducmV2LnhtbFBLBQYAAAAABAAEAPcAAACQAwAAAAA=&#10;">
                  <v:imagedata r:id="rId122" o:title=""/>
                </v:shape>
                <v:line id="Line 265" o:spid="_x0000_s2047" style="position:absolute;visibility:visible;mso-wrap-style:square" from="778,1952" to="168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TifscAAADcAAAADwAAAGRycy9kb3ducmV2LnhtbESPQWvCQBSE74X+h+UVvBSzqbTVRFeR&#10;gNIKFYwiHh/ZZxKafRuyq8Z/3y0Uehxm5htmtuhNI67UudqygpcoBkFcWF1zqeCwXw0nIJxH1thY&#10;JgV3crCYPz7MMNX2xju65r4UAcIuRQWV920qpSsqMugi2xIH72w7gz7IrpS6w1uAm0aO4vhdGqw5&#10;LFTYUlZR8Z1fjIJldvo6rkcJt4f9dvNGp/w5+7wrNXjql1MQnnr/H/5rf2gF4+Q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NOJ+xwAAANwAAAAPAAAAAAAA&#10;AAAAAAAAAKECAABkcnMvZG93bnJldi54bWxQSwUGAAAAAAQABAD5AAAAlQMAAAAA&#10;" strokeweight=".134mm"/>
                <v:line id="Line 264" o:spid="_x0000_s2048" style="position:absolute;visibility:visible;mso-wrap-style:square" from="1685,1948" to="1693,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HZLccAAADcAAAADwAAAGRycy9kb3ducmV2LnhtbESP3WrCQBSE7wu+w3IK3pmN9ac2dZWi&#10;SCuC1FTo7SF7mgSzZ0N2NalP7xaEXg4z8w0zX3amEhdqXGlZwTCKQRBnVpecKzh+bQYzEM4ja6ws&#10;k4JfcrBc9B7mmGjb8oEuqc9FgLBLUEHhfZ1I6bKCDLrI1sTB+7GNQR9kk0vdYBvgppJPcTyVBksO&#10;CwXWtCooO6VnoyC9tuv34+6zup6/984MR9ttNp4o1X/s3l5BeOr8f/je/tAKnl8m8Hc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4dktxwAAANwAAAAPAAAAAAAA&#10;AAAAAAAAAKECAABkcnMvZG93bnJldi54bWxQSwUGAAAAAAQABAD5AAAAlQMAAAAA&#10;" strokeweight=".122mm"/>
                <v:line id="Line 263" o:spid="_x0000_s2049" style="position:absolute;visibility:visible;mso-wrap-style:square" from="1689,1945" to="1696,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ZksYAAADcAAAADwAAAGRycy9kb3ducmV2LnhtbESPQWvCQBSE74X+h+UVvIhuKmhrdBUJ&#10;WFSw0ETE4yP7TEKzb0N2q/Hfu4LQ4zAz3zDzZWdqcaHWVZYVvA8jEMS51RUXCg7ZevAJwnlkjbVl&#10;UnAjB8vF68scY22v/EOX1BciQNjFqKD0vomldHlJBt3QNsTBO9vWoA+yLaRu8RrgppajKJpIgxWH&#10;hRIbSkrKf9M/o2CVnPbHr9GUm0P2vRvTKe0n25tSvbduNQPhqfP/4Wd7oxV8TC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q2ZLGAAAA3AAAAA8AAAAAAAAA&#10;AAAAAAAAoQIAAGRycy9kb3ducmV2LnhtbFBLBQYAAAAABAAEAPkAAACUAwAAAAA=&#10;" strokeweight=".134mm"/>
                <v:line id="Line 262" o:spid="_x0000_s2050" style="position:absolute;visibility:visible;mso-wrap-style:square" from="1692,1934" to="1700,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iwccAAADcAAAADwAAAGRycy9kb3ducmV2LnhtbESPQWvCQBSE70L/w/IK3nSjtY2mriIV&#10;aUUQjUKvj+xrEpp9G7KrSf31bqHQ4zAz3zDzZWcqcaXGlZYVjIYRCOLM6pJzBefTZjAF4Tyyxsoy&#10;KfghB8vFQ2+OibYtH+ma+lwECLsEFRTe14mULivIoBvamjh4X7Yx6INscqkbbAPcVHIcRS/SYMlh&#10;ocCa3grKvtOLUZDe2vX7eXeobpfPvTOjp+02mzwr1X/sVq8gPHX+P/zX/tAK4lkMv2fC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f+LBxwAAANwAAAAPAAAAAAAA&#10;AAAAAAAAAKECAABkcnMvZG93bnJldi54bWxQSwUGAAAAAAQABAD5AAAAlQMAAAAA&#10;" strokeweight=".122mm"/>
                <v:line id="Line 261" o:spid="_x0000_s2051" style="position:absolute;visibility:visible;mso-wrap-style:square" from="1692,1927" to="1700,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2s8MAAADcAAAADwAAAGRycy9kb3ducmV2LnhtbERPTWvCQBC9F/wPywi91Y1abY2uIpai&#10;IkgbBa9DdkyC2dmQXU3017uHQo+P9z1btKYUN6pdYVlBvxeBIE6tLjhTcDx8v32CcB5ZY2mZFNzJ&#10;wWLeeZlhrG3Dv3RLfCZCCLsYFeTeV7GULs3JoOvZijhwZ1sb9AHWmdQ1NiHclHIQRWNpsODQkGNF&#10;q5zSS3I1CpJH87U+7n7Kx/W0d6Y/3G7T95FSr912OQXhqfX/4j/3Riv4mIS14Uw4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gdrPDAAAA3AAAAA8AAAAAAAAAAAAA&#10;AAAAoQIAAGRycy9kb3ducmV2LnhtbFBLBQYAAAAABAAEAPkAAACRAwAAAAA=&#10;" strokeweight=".122mm"/>
                <v:line id="Line 260" o:spid="_x0000_s2052" style="position:absolute;visibility:visible;mso-wrap-style:square" from="1692,1920" to="17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UP68UAAADcAAAADwAAAGRycy9kb3ducmV2LnhtbESPQWvCQBSE74X+h+UVvIjZtKXRRNdQ&#10;CoIHPRj9AY/sMwlm34bsRqO/vlsoeBxm5htmlY+mFVfqXWNZwXsUgyAurW64UnA6bmYLEM4ja2wt&#10;k4I7OcjXry8rzLS98YGuha9EgLDLUEHtfZdJ6cqaDLrIdsTBO9veoA+yr6Tu8RbgppUfcZxIgw2H&#10;hRo7+qmpvBSDUZCWOH7uu+LrsXOmkdvptNglg1KTt/F7CcLT6J/h//ZWK5inKfydC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UP68UAAADcAAAADwAAAAAAAAAA&#10;AAAAAAChAgAAZHJzL2Rvd25yZXYueG1sUEsFBgAAAAAEAAQA+QAAAJMDAAAAAA==&#10;" strokeweight=".1212mm"/>
                <v:line id="Line 259" o:spid="_x0000_s2053" style="position:absolute;visibility:visible;mso-wrap-style:square" from="1696,1917" to="1703,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HlrMIAAADcAAAADwAAAGRycy9kb3ducmV2LnhtbERPTYvCMBC9C/6HMIIX0VRBqV2jSEFR&#10;YRe2yuJxaGbbss2kNFHrvzeHBY+P973adKYWd2pdZVnBdBKBIM6trrhQcDnvxjEI55E11pZJwZMc&#10;bNb93goTbR/8TffMFyKEsEtQQel9k0jp8pIMuoltiAP3a1uDPsC2kLrFRwg3tZxF0UIarDg0lNhQ&#10;WlL+l92Mgm16/fzZz5bcXM5fpzlds1F6fCo1HHTbDxCeOv8W/7sPWkEchfnhTDgC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HlrMIAAADcAAAADwAAAAAAAAAAAAAA&#10;AAChAgAAZHJzL2Rvd25yZXYueG1sUEsFBgAAAAAEAAQA+QAAAJADAAAAAA==&#10;" strokeweight=".134mm"/>
                <v:line id="Line 258" o:spid="_x0000_s2054" style="position:absolute;visibility:visible;mso-wrap-style:square" from="1699,1914" to="1707,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Te/8YAAADcAAAADwAAAGRycy9kb3ducmV2LnhtbESPQWvCQBSE70L/w/IKvdVNrC0S3YSi&#10;iEpBbCr0+sg+k9Ds25BdTfTXdwsFj8PMfMMsssE04kKdqy0riMcRCOLC6ppLBcev9fMMhPPIGhvL&#10;pOBKDrL0YbTARNueP+mS+1IECLsEFVTet4mUrqjIoBvbljh4J9sZ9EF2pdQd9gFuGjmJojdpsOaw&#10;UGFLy4qKn/xsFOS3frU5fhya2/l770z8stsV01elnh6H9zkIT4O/h//bW61gFsXwdy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k3v/GAAAA3AAAAA8AAAAAAAAA&#10;AAAAAAAAoQIAAGRycy9kb3ducmV2LnhtbFBLBQYAAAAABAAEAPkAAACUAwAAAAA=&#10;" strokeweight=".122mm"/>
                <v:line id="Line 257" o:spid="_x0000_s2055" style="position:absolute;visibility:visible;mso-wrap-style:square" from="1699,1907" to="1707,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ZAiMYAAADcAAAADwAAAGRycy9kb3ducmV2LnhtbESP3WrCQBSE74W+w3IK3tWNfyVEVykV&#10;aaUgNQreHrLHJJg9G7KriT59Vyh4OczMN8x82ZlKXKlxpWUFw0EEgjizuuRcwWG/fotBOI+ssbJM&#10;Cm7kYLl46c0x0bblHV1Tn4sAYZeggsL7OpHSZQUZdANbEwfvZBuDPsgml7rBNsBNJUdR9C4NlhwW&#10;Cqzps6DsnF6MgvTerr4OP7/V/XLcOjMcbzbZZKpU/7X7mIHw1Pln+L/9rRXE0Qge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2QIjGAAAA3AAAAA8AAAAAAAAA&#10;AAAAAAAAoQIAAGRycy9kb3ducmV2LnhtbFBLBQYAAAAABAAEAPkAAACUAwAAAAA=&#10;" strokeweight=".122mm"/>
                <v:line id="Line 256" o:spid="_x0000_s2056" style="position:absolute;visibility:visible;mso-wrap-style:square" from="1703,1903" to="1710,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N728UAAADcAAAADwAAAGRycy9kb3ducmV2LnhtbESPQWvCQBSE70L/w/KEXoputFg0uooE&#10;FCsoNIp4fGSfSWj2bchuNf57Vyh4HGbmG2a2aE0lrtS40rKCQT8CQZxZXXKu4HhY9cYgnEfWWFkm&#10;BXdysJi/dWYYa3vjH7qmPhcBwi5GBYX3dSylywoy6Pq2Jg7exTYGfZBNLnWDtwA3lRxG0Zc0WHJY&#10;KLCmpKDsN/0zCpbJeXdaDydcHw/77YjO6UfyfVfqvdsupyA8tf4V/m9vtIJx9An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N728UAAADcAAAADwAAAAAAAAAA&#10;AAAAAAChAgAAZHJzL2Rvd25yZXYueG1sUEsFBgAAAAAEAAQA+QAAAJMDAAAAAA==&#10;" strokeweight=".134mm"/>
                <v:line id="Line 255" o:spid="_x0000_s2057" style="position:absolute;visibility:visible;mso-wrap-style:square" from="1706,1900" to="1714,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9Z8YAAADcAAAADwAAAGRycy9kb3ducmV2LnhtbESP3WrCQBSE7wu+w3IE7+rGn4pEVxFF&#10;rBREo+DtIXtMgtmzIbua1KfvFgq9HGbmG2a+bE0pnlS7wrKCQT8CQZxaXXCm4HLevk9BOI+ssbRM&#10;Cr7JwXLReZtjrG3DJ3omPhMBwi5GBbn3VSylS3My6Pq2Ig7ezdYGfZB1JnWNTYCbUg6jaCINFhwW&#10;cqxonVN6Tx5GQfJqNrvL17F8Pa4HZwaj/T4dfyjV67arGQhPrf8P/7U/tYJpNIb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TfWfGAAAA3AAAAA8AAAAAAAAA&#10;AAAAAAAAoQIAAGRycy9kb3ducmV2LnhtbFBLBQYAAAAABAAEAPkAAACUAwAAAAA=&#10;" strokeweight=".122mm"/>
                <v:line id="Line 254" o:spid="_x0000_s2058" style="position:absolute;visibility:visible;mso-wrap-style:square" from="1710,1896" to="1717,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ZGNMUAAADcAAAADwAAAGRycy9kb3ducmV2LnhtbESPQYvCMBSE7wv+h/AEL4umCi5ajSIF&#10;xRVWsIp4fDTPtti8lCZq/fcbYWGPw8x8w8yXranEgxpXWlYwHEQgiDOrS84VnI7r/gSE88gaK8uk&#10;4EUOlovOxxxjbZ98oEfqcxEg7GJUUHhfx1K6rCCDbmBr4uBdbWPQB9nkUjf4DHBTyVEUfUmDJYeF&#10;AmtKCspu6d0oWCWXn/NmNOX6dNzvxnRJP5Pvl1K9bruagfDU+v/wX3urFUyiMbzP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ZGNMUAAADcAAAADwAAAAAAAAAA&#10;AAAAAAChAgAAZHJzL2Rvd25yZXYueG1sUEsFBgAAAAAEAAQA+QAAAJMDAAAAAA==&#10;" strokeweight=".134mm"/>
                <v:line id="Line 253" o:spid="_x0000_s2059" style="position:absolute;visibility:visible;mso-wrap-style:square" from="1717,1896" to="1724,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TYQ8YAAADcAAAADwAAAGRycy9kb3ducmV2LnhtbESPQWvCQBSE7wX/w/KEXqRuDFRsdJUQ&#10;sLRCC41BcnxkX5PQ7NuQ3Wr8925B6HGYmW+YzW40nTjT4FrLChbzCARxZXXLtYLiuH9agXAeWWNn&#10;mRRcycFuO3nYYKLthb/onPtaBAi7BBU03veJlK5qyKCb2544eN92MOiDHGqpB7wEuOlkHEVLabDl&#10;sNBgT1lD1U/+axSkWflxeo1fuC+On4dnKvNZ9n5V6nE6pmsQnkb/H76337SCVbSEvzPhCMjt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U2EPGAAAA3AAAAA8AAAAAAAAA&#10;AAAAAAAAoQIAAGRycy9kb3ducmV2LnhtbFBLBQYAAAAABAAEAPkAAACUAwAAAAA=&#10;" strokeweight=".134mm"/>
                <v:line id="Line 252" o:spid="_x0000_s2060" style="position:absolute;visibility:visible;mso-wrap-style:square" from="1724,1889" to="17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92MUAAADcAAAADwAAAGRycy9kb3ducmV2LnhtbESPQWvCQBSE70L/w/KEXopuFGo1uooE&#10;FCsoNIp4fGSfSWj2bchuNf57Vyh4HGbmG2a2aE0lrtS40rKCQT8CQZxZXXKu4HhY9cYgnEfWWFkm&#10;BXdysJi/dWYYa3vjH7qmPhcBwi5GBYX3dSylywoy6Pq2Jg7exTYGfZBNLnWDtwA3lRxG0UgaLDks&#10;FFhTUlD2m/4ZBcvkvDuthxOuj4f99pPO6UfyfVfqvdsupyA8tf4V/m9vtIJx9AX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h92MUAAADcAAAADwAAAAAAAAAA&#10;AAAAAAChAgAAZHJzL2Rvd25yZXYueG1sUEsFBgAAAAAEAAQA+QAAAJMDAAAAAA==&#10;" strokeweight=".134mm"/>
                <v:line id="Line 251" o:spid="_x0000_s2061" style="position:absolute;visibility:visible;mso-wrap-style:square" from="1731,1889" to="173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pqsIAAADcAAAADwAAAGRycy9kb3ducmV2LnhtbERPTYvCMBC9C/6HMIIX0VRBqV2jSEFR&#10;YRe2yuJxaGbbss2kNFHrvzeHBY+P973adKYWd2pdZVnBdBKBIM6trrhQcDnvxjEI55E11pZJwZMc&#10;bNb93goTbR/8TffMFyKEsEtQQel9k0jp8pIMuoltiAP3a1uDPsC2kLrFRwg3tZxF0UIarDg0lNhQ&#10;WlL+l92Mgm16/fzZz5bcXM5fpzlds1F6fCo1HHTbDxCeOv8W/7sPWkEchbXhTDgC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pqsIAAADcAAAADwAAAAAAAAAAAAAA&#10;AAChAgAAZHJzL2Rvd25yZXYueG1sUEsFBgAAAAAEAAQA+QAAAJADAAAAAA==&#10;" strokeweight=".134mm"/>
                <v:line id="Line 250" o:spid="_x0000_s2062" style="position:absolute;visibility:visible;mso-wrap-style:square" from="1737,1889" to="174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tMMcYAAADcAAAADwAAAGRycy9kb3ducmV2LnhtbESPQWvCQBSE70L/w/IKvZS6aUCJ0VUk&#10;0NIWFEykeHxkn0lo9m3IbmP8926h4HGYmW+Y1WY0rRiod41lBa/TCARxaXXDlYJj8faSgHAeWWNr&#10;mRRcycFm/TBZYarthQ805L4SAcIuRQW1910qpStrMuimtiMO3tn2Bn2QfSV1j5cAN62Mo2guDTYc&#10;FmrsKKup/Ml/jYJtdtp9v8cL7o7F/mtGp/w5+7wq9fQ4bpcgPI3+Hv5vf2gFSbSAvzPhCMj1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LTDHGAAAA3AAAAA8AAAAAAAAA&#10;AAAAAAAAoQIAAGRycy9kb3ducmV2LnhtbFBLBQYAAAAABAAEAPkAAACUAwAAAAA=&#10;" strokeweight=".134mm"/>
                <v:line id="Line 249" o:spid="_x0000_s2063" style="position:absolute;visibility:visible;mso-wrap-style:square" from="1744,1883" to="175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hzccQAAADcAAAADwAAAGRycy9kb3ducmV2LnhtbERPTWvCQBC9F/wPyxR6KXWj0KLRVSRg&#10;sUIFk1A8DtkxCc3OhuyaxH/vHgo9Pt73ejuaRvTUudqygtk0AkFcWF1zqSDP9m8LEM4ja2wsk4I7&#10;OdhuJk9rjLUd+Ex96ksRQtjFqKDyvo2ldEVFBt3UtsSBu9rOoA+wK6XucAjhppHzKPqQBmsODRW2&#10;lFRU/KY3o2CXXL5/PudLbvPsdHynS/qafN2VenkedysQnkb/L/5zH7SCxSzMD2fCEZ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HNxxAAAANwAAAAPAAAAAAAAAAAA&#10;AAAAAKECAABkcnMvZG93bnJldi54bWxQSwUGAAAAAAQABAD5AAAAkgMAAAAA&#10;" strokeweight=".134mm"/>
                <v:line id="Line 248" o:spid="_x0000_s2064" style="position:absolute;visibility:visible;mso-wrap-style:square" from="1751,1883" to="1758,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TW6sYAAADcAAAADwAAAGRycy9kb3ducmV2LnhtbESPQWvCQBSE74X+h+UVeilmE6Gi0VUk&#10;0NIKCkaRHB/ZZxLMvg3ZrcZ/3xUKPQ4z8w2zWA2mFVfqXWNZQRLFIIhLqxuuFBwPH6MpCOeRNbaW&#10;ScGdHKyWz08LTLW98Z6uua9EgLBLUUHtfZdK6cqaDLrIdsTBO9veoA+yr6Tu8RbgppXjOJ5Igw2H&#10;hRo7ymoqL/mPUbDOiu3pczzj7njYbd6pyN+y77tSry/Deg7C0+D/w3/tL61gmiTwOB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k1urGAAAA3AAAAA8AAAAAAAAA&#10;AAAAAAAAoQIAAGRycy9kb3ducmV2LnhtbFBLBQYAAAAABAAEAPkAAACUAwAAAAA=&#10;" strokeweight=".134mm"/>
                <v:line id="Line 247" o:spid="_x0000_s2065" style="position:absolute;visibility:visible;mso-wrap-style:square" from="1758,1883" to="176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IncYAAADcAAAADwAAAGRycy9kb3ducmV2LnhtbESPQWvCQBSE7wX/w/IEL6VuDFRs6ioS&#10;ULSgYJTi8ZF9TUKzb0N2Ncm/7xYKPQ4z8w2zXPemFg9qXWVZwWwagSDOra64UHC9bF8WIJxH1lhb&#10;JgUDOVivRk9LTLTt+EyPzBciQNglqKD0vkmkdHlJBt3UNsTB+7KtQR9kW0jdYhfgppZxFM2lwYrD&#10;QokNpSXl39ndKNikt+PnLn7j5no5fbzSLXtOD4NSk3G/eQfhqff/4b/2XitYzGL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2SJ3GAAAA3AAAAA8AAAAAAAAA&#10;AAAAAAAAoQIAAGRycy9kb3ducmV2LnhtbFBLBQYAAAAABAAEAPkAAACUAwAAAAA=&#10;" strokeweight=".134mm"/>
                <v:line id="Line 246" o:spid="_x0000_s2066" style="position:absolute;visibility:visible;mso-wrap-style:square" from="1765,1883" to="177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rtBsYAAADcAAAADwAAAGRycy9kb3ducmV2LnhtbESPQWvCQBSE7wX/w/KEXkQ3KpU0dRUJ&#10;WKqgYJTi8ZF9TYLZtyG71fjv3YLQ4zAz3zDzZWdqcaXWVZYVjEcRCOLc6ooLBafjehiDcB5ZY22Z&#10;FNzJwXLRe5ljou2ND3TNfCEChF2CCkrvm0RKl5dk0I1sQxy8H9sa9EG2hdQt3gLc1HISRTNpsOKw&#10;UGJDaUn5Jfs1Clbpeff9OXnn5nTcb9/onA3SzV2p1363+gDhqfP/4Wf7SyuIx1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67QbGAAAA3AAAAA8AAAAAAAAA&#10;AAAAAAAAoQIAAGRycy9kb3ducmV2LnhtbFBLBQYAAAAABAAEAPkAAACUAwAAAAA=&#10;" strokeweight=".134mm"/>
                <v:line id="Line 245" o:spid="_x0000_s2067" style="position:absolute;visibility:visible;mso-wrap-style:square" from="1772,1883" to="177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N1csYAAADcAAAADwAAAGRycy9kb3ducmV2LnhtbESPQWvCQBSE7wX/w/KEXkQ3ipU0dRUJ&#10;WKqgYJTi8ZF9TYLZtyG71fjv3YLQ4zAz3zDzZWdqcaXWVZYVjEcRCOLc6ooLBafjehiDcB5ZY22Z&#10;FNzJwXLRe5ljou2ND3TNfCEChF2CCkrvm0RKl5dk0I1sQxy8H9sa9EG2hdQt3gLc1HISRTNpsOKw&#10;UGJDaUn5Jfs1Clbpeff9OXnn5nTcb9/onA3SzV2p1363+gDhqfP/4Wf7SyuIx1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TdXLGAAAA3AAAAA8AAAAAAAAA&#10;AAAAAAAAoQIAAGRycy9kb3ducmV2LnhtbFBLBQYAAAAABAAEAPkAAACUAwAAAAA=&#10;" strokeweight=".134mm"/>
                <v:line id="Line 244" o:spid="_x0000_s2068" style="position:absolute;visibility:visible;mso-wrap-style:square" from="1779,1883" to="178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6cUAAADcAAAADwAAAGRycy9kb3ducmV2LnhtbESPQYvCMBSE7wv+h/CEvYimCi5ajSIF&#10;F1dYwSri8dE822LzUpqo9d9vBGGPw8x8w8yXranEnRpXWlYwHEQgiDOrS84VHA/r/gSE88gaK8uk&#10;4EkOlovOxxxjbR+8p3vqcxEg7GJUUHhfx1K6rCCDbmBr4uBdbGPQB9nkUjf4CHBTyVEUfUmDJYeF&#10;AmtKCsqu6c0oWCXn39P3aMr18bDbjumc9pKfp1Kf3XY1A+Gp9f/hd3ujFUyGY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Q6cUAAADcAAAADwAAAAAAAAAA&#10;AAAAAAChAgAAZHJzL2Rvd25yZXYueG1sUEsFBgAAAAAEAAQA+QAAAJMDAAAAAA==&#10;" strokeweight=".134mm"/>
                <v:line id="Line 243" o:spid="_x0000_s2069" style="position:absolute;visibility:visible;mso-wrap-style:square" from="1786,1883" to="179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1OnsUAAADcAAAADwAAAGRycy9kb3ducmV2LnhtbESPQYvCMBSE7wv+h/CEvYimCitajSIF&#10;l11BwSri8dE822LzUpqs1n9vBGGPw8x8w8yXranEjRpXWlYwHEQgiDOrS84VHA/r/gSE88gaK8uk&#10;4EEOlovOxxxjbe+8p1vqcxEg7GJUUHhfx1K6rCCDbmBr4uBdbGPQB9nkUjd4D3BTyVEUjaXBksNC&#10;gTUlBWXX9M8oWCXn7el7NOX6eNhtvuic9pLfh1Kf3XY1A+Gp9f/hd/tHK5gMx/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1OnsUAAADcAAAADwAAAAAAAAAA&#10;AAAAAAChAgAAZHJzL2Rvd25yZXYueG1sUEsFBgAAAAAEAAQA+QAAAJMDAAAAAA==&#10;" strokeweight=".134mm"/>
                <v:line id="Line 242" o:spid="_x0000_s2070" style="position:absolute;visibility:visible;mso-wrap-style:square" from="1793,1883" to="180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rBcYAAADcAAAADwAAAGRycy9kb3ducmV2LnhtbESPQWvCQBSE7wX/w/KEXkQ3CtY0dRUJ&#10;WKqgYJTi8ZF9TYLZtyG71fjv3YLQ4zAz3zDzZWdqcaXWVZYVjEcRCOLc6ooLBafjehiDcB5ZY22Z&#10;FNzJwXLRe5ljou2ND3TNfCEChF2CCkrvm0RKl5dk0I1sQxy8H9sa9EG2hdQt3gLc1HISRW/SYMVh&#10;ocSG0pLyS/ZrFKzS8+77c/LOzem4307pnA3SzV2p1363+gDhqfP/4Wf7SyuIxz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B6wXGAAAA3AAAAA8AAAAAAAAA&#10;AAAAAAAAoQIAAGRycy9kb3ducmV2LnhtbFBLBQYAAAAABAAEAPkAAACUAwAAAAA=&#10;" strokeweight=".134mm"/>
                <v:line id="Line 241" o:spid="_x0000_s2071" style="position:absolute;visibility:visible;mso-wrap-style:square" from="1800,1883" to="180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5/d8QAAADcAAAADwAAAGRycy9kb3ducmV2LnhtbERPTWvCQBC9F/wPyxR6KXWj0KLRVSRg&#10;sUIFk1A8DtkxCc3OhuyaxH/vHgo9Pt73ejuaRvTUudqygtk0AkFcWF1zqSDP9m8LEM4ja2wsk4I7&#10;OdhuJk9rjLUd+Ex96ksRQtjFqKDyvo2ldEVFBt3UtsSBu9rOoA+wK6XucAjhppHzKPqQBmsODRW2&#10;lFRU/KY3o2CXXL5/PudLbvPsdHynS/qafN2VenkedysQnkb/L/5zH7SCxSysDWfCEZ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Hn93xAAAANwAAAAPAAAAAAAAAAAA&#10;AAAAAKECAABkcnMvZG93bnJldi54bWxQSwUGAAAAAAQABAD5AAAAkgMAAAAA&#10;" strokeweight=".134mm"/>
                <v:line id="Line 240" o:spid="_x0000_s2072" style="position:absolute;visibility:visible;mso-wrap-style:square" from="1807,1883" to="181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La7MUAAADcAAAADwAAAGRycy9kb3ducmV2LnhtbESPQYvCMBSE78L+h/AW9iKaKihajSIF&#10;ZXdBwSri8dE822LzUpqs1n9vFgSPw8x8w8yXranEjRpXWlYw6EcgiDOrS84VHA/r3gSE88gaK8uk&#10;4EEOlouPzhxjbe+8p1vqcxEg7GJUUHhfx1K6rCCDrm9r4uBdbGPQB9nkUjd4D3BTyWEUjaXBksNC&#10;gTUlBWXX9M8oWCXn7WkznHJ9POx+R3ROu8nPQ6mvz3Y1A+Gp9e/wq/2tFUwGU/g/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La7MUAAADcAAAADwAAAAAAAAAA&#10;AAAAAAChAgAAZHJzL2Rvd25yZXYueG1sUEsFBgAAAAAEAAQA+QAAAJMDAAAAAA==&#10;" strokeweight=".134mm"/>
                <v:line id="Line 239" o:spid="_x0000_s2073" style="position:absolute;visibility:visible;mso-wrap-style:square" from="1813,1883" to="1820,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5zMQAAADcAAAADwAAAGRycy9kb3ducmV2LnhtbERPTWvCQBC9C/0PyxR6kbppQLHRVUKg&#10;pRYqGIPkOGSnSWh2NmS3Mf777qHg8fG+t/vJdGKkwbWWFbwsIhDEldUt1wqK89vzGoTzyBo7y6Tg&#10;Rg72u4fZFhNtr3yiMfe1CCHsElTQeN8nUrqqIYNuYXviwH3bwaAPcKilHvAawk0n4yhaSYMth4YG&#10;e8oaqn7yX6Mgzcqvy3v8yn1xPn4uqczn2eGm1NPjlG5AeJr8Xfzv/tAK1nGYH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BLnMxAAAANwAAAAPAAAAAAAAAAAA&#10;AAAAAKECAABkcnMvZG93bnJldi54bWxQSwUGAAAAAAQABAD5AAAAkgMAAAAA&#10;" strokeweight=".134mm"/>
                <v:line id="Line 238" o:spid="_x0000_s2074" style="position:absolute;visibility:visible;mso-wrap-style:square" from="1820,1889" to="182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gcV8YAAADcAAAADwAAAGRycy9kb3ducmV2LnhtbESPQWvCQBSE7wX/w/IEL6VuDFRs6ioS&#10;ULSgYJTi8ZF9TUKzb0N2Ncm/7xYKPQ4z8w2zXPemFg9qXWVZwWwagSDOra64UHC9bF8WIJxH1lhb&#10;JgUDOVivRk9LTLTt+EyPzBciQNglqKD0vkmkdHlJBt3UNsTB+7KtQR9kW0jdYhfgppZxFM2lwYrD&#10;QokNpSXl39ndKNikt+PnLn7j5no5fbzSLXtOD4NSk3G/eQfhqff/4b/2XitYxD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IHFfGAAAA3AAAAA8AAAAAAAAA&#10;AAAAAAAAoQIAAGRycy9kb3ducmV2LnhtbFBLBQYAAAAABAAEAPkAAACUAwAAAAA=&#10;" strokeweight=".134mm"/>
                <v:line id="Line 237" o:spid="_x0000_s2075" style="position:absolute;visibility:visible;mso-wrap-style:square" from="1823,1893" to="18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c6MUAAADcAAAADwAAAGRycy9kb3ducmV2LnhtbESPQWvCQBSE7wX/w/IEb3VjrCKpq4gi&#10;rQhiU6HXR/aZBLNvQ3Y1qb/eFQo9DjPzDTNfdqYSN2pcaVnBaBiBIM6sLjlXcPrevs5AOI+ssbJM&#10;Cn7JwXLRe5ljom3LX3RLfS4ChF2CCgrv60RKlxVk0A1tTRy8s20M+iCbXOoG2wA3lYyjaCoNlhwW&#10;CqxpXVB2Sa9GQXpvNx+n/bG6X38OzozGu132NlFq0O9W7yA8df4//Nf+1ApmcQz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Mc6MUAAADcAAAADwAAAAAAAAAA&#10;AAAAAAChAgAAZHJzL2Rvd25yZXYueG1sUEsFBgAAAAAEAAQA+QAAAJMDAAAAAA==&#10;" strokeweight=".122mm"/>
                <v:line id="Line 236" o:spid="_x0000_s2076" style="position:absolute;visibility:visible;mso-wrap-style:square" from="1827,1896" to="183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nu8cAAADcAAAADwAAAGRycy9kb3ducmV2LnhtbESPQWvCQBSE7wX/w/IEL6VuGqnY1E2Q&#10;QEULLRileHxkn0kw+zZkV43/vlso9DjMzDfMMhtMK67Uu8aygudpBIK4tLrhSsFh//60AOE8ssbW&#10;Mim4k4MsHT0sMdH2xju6Fr4SAcIuQQW1910ipStrMuimtiMO3sn2Bn2QfSV1j7cAN62Mo2guDTYc&#10;FmrsKK+pPBcXo2CVHz+/1/Erd4f918cLHYvHfHtXajIeVm8gPA3+P/zX3mgFi3gG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1ie7xwAAANwAAAAPAAAAAAAA&#10;AAAAAAAAAKECAABkcnMvZG93bnJldi54bWxQSwUGAAAAAAQABAD5AAAAlQMAAAAA&#10;" strokeweight=".134mm"/>
                <v:line id="Line 235" o:spid="_x0000_s2077" style="position:absolute;visibility:visible;mso-wrap-style:square" from="1830,1907" to="1838,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hB8YAAADcAAAADwAAAGRycy9kb3ducmV2LnhtbESP3WrCQBSE7wu+w3IK3tWNv4ToKqKI&#10;SqHUVOjtIXtMQrNnQ3Y10afvCoVeDjPzDbNYdaYSN2pcaVnBcBCBIM6sLjlXcP7avcUgnEfWWFkm&#10;BXdysFr2XhaYaNvyiW6pz0WAsEtQQeF9nUjpsoIMuoGtiYN3sY1BH2STS91gG+CmkqMomkmDJYeF&#10;AmvaFJT9pFejIH202/35/bN6XL8/nBmOj8dsMlWq/9qt5yA8df4//Nc+aAXxaAL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mIQfGAAAA3AAAAA8AAAAAAAAA&#10;AAAAAAAAoQIAAGRycy9kb3ducmV2LnhtbFBLBQYAAAAABAAEAPkAAACUAwAAAAA=&#10;" strokeweight=".122mm"/>
                <v:line id="Line 234" o:spid="_x0000_s2078" style="position:absolute;visibility:visible;mso-wrap-style:square" from="1834,1910" to="184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MaVMYAAADcAAAADwAAAGRycy9kb3ducmV2LnhtbESPQWvCQBSE7wX/w/KEXkQ3BiwxdRUJ&#10;WKpQwSjF4yP7moRm34bsVuO/dwWhx2FmvmEWq9404kKdqy0rmE4iEMSF1TWXCk7HzTgB4TyyxsYy&#10;KbiRg9Vy8LLAVNsrH+iS+1IECLsUFVTet6mUrqjIoJvYljh4P7Yz6IPsSqk7vAa4aWQcRW/SYM1h&#10;ocKWsoqK3/zPKFhn56/vj3jO7em4383onI+y7U2p12G/fgfhqff/4Wf7UytI4hk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zGlTGAAAA3AAAAA8AAAAAAAAA&#10;AAAAAAAAoQIAAGRycy9kb3ducmV2LnhtbFBLBQYAAAAABAAEAPkAAACUAwAAAAA=&#10;" strokeweight=".134mm"/>
                <v:line id="Line 233" o:spid="_x0000_s2079" style="position:absolute;visibility:visible;mso-wrap-style:square" from="1837,1920" to="1845,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GKMUAAADcAAAADwAAAGRycy9kb3ducmV2LnhtbESPzWrDMBCE74W+g9hCLyGW41LjOlFM&#10;KBRySA9x8gCLtbVNrJWx5J/26atCIcdhZr5hdsViOjHR4FrLCjZRDIK4srrlWsH18rHOQDiPrLGz&#10;TAq+yUGxf3zYYa7tzGeaSl+LAGGXo4LG+z6X0lUNGXSR7YmD92UHgz7IoZZ6wDnATSeTOE6lwZbD&#10;QoM9vTdU3crRKHircHn57MvXn5MzrTyuVuUpHZV6floOWxCeFn8P/7ePWkGWpPB3JhwB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HGKMUAAADcAAAADwAAAAAAAAAA&#10;AAAAAAChAgAAZHJzL2Rvd25yZXYueG1sUEsFBgAAAAAEAAQA+QAAAJMDAAAAAA==&#10;" strokeweight=".1212mm"/>
                <v:line id="Line 232" o:spid="_x0000_s2080" style="position:absolute;visibility:visible;mso-wrap-style:square" from="1841,1924" to="1848,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uMcAAADcAAAADwAAAGRycy9kb3ducmV2LnhtbESPQWvCQBSE7wX/w/IEL6VuGrDa1E2Q&#10;QEULLRileHxkn0kw+zZkV43/vlso9DjMzDfMMhtMK67Uu8aygudpBIK4tLrhSsFh//60AOE8ssbW&#10;Mim4k4MsHT0sMdH2xju6Fr4SAcIuQQW1910ipStrMuimtiMO3sn2Bn2QfSV1j7cAN62Mo+hFGmw4&#10;LNTYUV5TeS4uRsEqP35+r+NX7g77r48ZHYvHfHtXajIeVm8gPA3+P/zX3mgFi3gO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7SG4xwAAANwAAAAPAAAAAAAA&#10;AAAAAAAAAKECAABkcnMvZG93bnJldi54bWxQSwUGAAAAAAQABAD5AAAAlQMAAAAA&#10;" strokeweight=".134mm"/>
                <v:line id="Line 231" o:spid="_x0000_s2081" style="position:absolute;visibility:visible;mso-wrap-style:square" from="1844,1934" to="1852,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rAsIAAADcAAAADwAAAGRycy9kb3ducmV2LnhtbERPy4rCMBTdD/gP4Qqz09QnUo0iM8go&#10;wjBWwe2lubbF5qY00Va/3iyEWR7Oe7FqTSnuVLvCsoJBPwJBnFpdcKbgdNz0ZiCcR9ZYWiYFD3Kw&#10;WnY+Fhhr2/CB7onPRAhhF6OC3PsqltKlORl0fVsRB+5ia4M+wDqTusYmhJtSDqNoKg0WHBpyrOgr&#10;p/Sa3IyC5Nl8/5z2f+Xzdv51ZjDa7dLxRKnPbrueg/DU+n/x273VCmbD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rAsIAAADcAAAADwAAAAAAAAAAAAAA&#10;AAChAgAAZHJzL2Rvd25yZXYueG1sUEsFBgAAAAAEAAQA+QAAAJADAAAAAA==&#10;" strokeweight=".122mm"/>
                <v:line id="Line 230" o:spid="_x0000_s2082" style="position:absolute;visibility:visible;mso-wrap-style:square" from="1844,1941" to="1852,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eOmcYAAADcAAAADwAAAGRycy9kb3ducmV2LnhtbESPQWvCQBSE74L/YXmCt7oxtkVT1yBK&#10;aUWQNhW8PrKvSTD7NmRXk/rru4WCx2FmvmGWaW9qcaXWVZYVTCcRCOLc6ooLBcev14c5COeRNdaW&#10;ScEPOUhXw8ESE207/qRr5gsRIOwSVFB63yRSurwkg25iG+LgfdvWoA+yLaRusQtwU8s4ip6lwYrD&#10;QokNbUrKz9nFKMhu3fbtuP+ob5fTwZnpbLfLH5+UGo/69QsIT72/h//b71rBPF7A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njpnGAAAA3AAAAA8AAAAAAAAA&#10;AAAAAAAAoQIAAGRycy9kb3ducmV2LnhtbFBLBQYAAAAABAAEAPkAAACUAwAAAAA=&#10;" strokeweight=".122mm"/>
                <v:line id="Line 229" o:spid="_x0000_s2083" style="position:absolute;visibility:visible;mso-wrap-style:square" from="1848,1945" to="1855,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0vEcQAAADcAAAADwAAAGRycy9kb3ducmV2LnhtbERPTWvCQBC9F/wPywi9lGajpaJpVpFA&#10;pS0oNIp4HLLTJJidDdk1if++eyj0+Hjf6WY0jeipc7VlBbMoBkFcWF1zqeB0fH9egnAeWWNjmRTc&#10;ycFmPXlIMdF24G/qc1+KEMIuQQWV920ipSsqMugi2xIH7sd2Bn2AXSl1h0MIN42cx/FCGqw5NFTY&#10;UlZRcc1vRsE2u+zPu/mK29Px8PVKl/wp+7wr9Tgdt28gPI3+X/zn/tAKli9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3S8RxAAAANwAAAAPAAAAAAAAAAAA&#10;AAAAAKECAABkcnMvZG93bnJldi54bWxQSwUGAAAAAAQABAD5AAAAkgMAAAAA&#10;" strokeweight=".134mm"/>
                <v:line id="Line 228" o:spid="_x0000_s2084" style="position:absolute;visibility:visible;mso-wrap-style:square" from="1855,1952" to="19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KisYAAADcAAAADwAAAGRycy9kb3ducmV2LnhtbESPQWvCQBSE7wX/w/KEXkQ3KpU0dRUJ&#10;WKqgYJTi8ZF9TYLZtyG71fjv3YLQ4zAz3zDzZWdqcaXWVZYVjEcRCOLc6ooLBafjehiDcB5ZY22Z&#10;FNzJwXLRe5ljou2ND3TNfCEChF2CCkrvm0RKl5dk0I1sQxy8H9sa9EG2hdQt3gLc1HISRTNpsOKw&#10;UGJDaUn5Jfs1Clbpeff9OXnn5nTcb9/onA3SzV2p1363+gDhqfP/4Wf7SyuIp2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RiorGAAAA3AAAAA8AAAAAAAAA&#10;AAAAAAAAoQIAAGRycy9kb3ducmV2LnhtbFBLBQYAAAAABAAEAPkAAACUAwAAAAA=&#10;" strokeweight=".134mm"/>
                <v:line id="Line 227" o:spid="_x0000_s2085" style="position:absolute;visibility:visible;mso-wrap-style:square" from="1989,1948" to="1997,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KNcYAAADcAAAADwAAAGRycy9kb3ducmV2LnhtbESP3WrCQBSE74W+w3IE73TjT4tEVykt&#10;olIQGwVvD9ljEsyeDdnVRJ++WxC8HGbmG2a+bE0pblS7wrKC4SACQZxaXXCm4HhY9acgnEfWWFom&#10;BXdysFy8deYYa9vwL90Sn4kAYRejgtz7KpbSpTkZdANbEQfvbGuDPsg6k7rGJsBNKUdR9CENFhwW&#10;cqzoK6f0klyNguTRfK+PP/vycT3tnBmOt9t08q5Ur9t+zkB4av0r/GxvtILpeAT/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aijXGAAAA3AAAAA8AAAAAAAAA&#10;AAAAAAAAoQIAAGRycy9kb3ducmV2LnhtbFBLBQYAAAAABAAEAPkAAACUAwAAAAA=&#10;" strokeweight=".122mm"/>
                <v:line id="Line 226" o:spid="_x0000_s2086" style="position:absolute;visibility:visible;mso-wrap-style:square" from="1993,1945" to="2000,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xZsYAAADcAAAADwAAAGRycy9kb3ducmV2LnhtbESPQWvCQBSE7wX/w/IEL1I3Ki1p6ioS&#10;UFSw0CjF4yP7mgSzb0N21fjv3YLQ4zAz3zCzRWdqcaXWVZYVjEcRCOLc6ooLBcfD6jUG4Tyyxtoy&#10;KbiTg8W89zLDRNsbf9M184UIEHYJKii9bxIpXV6SQTeyDXHwfm1r0AfZFlK3eAtwU8tJFL1LgxWH&#10;hRIbSkvKz9nFKFimp/3PevLBzfHwtXujUzZMt3elBv1u+QnCU+f/w8/2RiuIp1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PsWbGAAAA3AAAAA8AAAAAAAAA&#10;AAAAAAAAoQIAAGRycy9kb3ducmV2LnhtbFBLBQYAAAAABAAEAPkAAACUAwAAAAA=&#10;" strokeweight=".134mm"/>
                <v:line id="Line 225" o:spid="_x0000_s2087" style="position:absolute;visibility:visible;mso-wrap-style:square" from="1996,1934" to="2004,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32sYAAADcAAAADwAAAGRycy9kb3ducmV2LnhtbESP3WrCQBSE7wt9h+UIvasbf1pCdJWi&#10;SBVBbBS8PWSPSTB7NmRXE316t1Do5TAz3zDTeWcqcaPGlZYVDPoRCOLM6pJzBcfD6j0G4Tyyxsoy&#10;KbiTg/ns9WWKibYt/9At9bkIEHYJKii8rxMpXVaQQde3NXHwzrYx6INscqkbbAPcVHIYRZ/SYMlh&#10;ocCaFgVll/RqFKSPdvl93O6rx/W0c2Yw2myy8YdSb73uawLCU+f/w3/ttVYQj8bweyYcAT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t9rGAAAA3AAAAA8AAAAAAAAA&#10;AAAAAAAAoQIAAGRycy9kb3ducmV2LnhtbFBLBQYAAAAABAAEAPkAAACUAwAAAAA=&#10;" strokeweight=".122mm"/>
                <v:line id="Line 224" o:spid="_x0000_s2088" style="position:absolute;visibility:visible;mso-wrap-style:square" from="1996,1927" to="2004,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MSQcYAAADcAAAADwAAAGRycy9kb3ducmV2LnhtbESPQWvCQBSE70L/w/KE3nSj1hKiqxRL&#10;aUUQGwWvj+wzCWbfhuxqUn99VxA8DjPzDTNfdqYSV2pcaVnBaBiBIM6sLjlXcNh/DWIQziNrrCyT&#10;gj9ysFy89OaYaNvyL11Tn4sAYZeggsL7OpHSZQUZdENbEwfvZBuDPsgml7rBNsBNJcdR9C4NlhwW&#10;CqxpVVB2Ti9GQXprP78Pm111uxy3zowm63X2NlXqtd99zEB46vwz/Gj/aAXxZAr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zEkHGAAAA3AAAAA8AAAAAAAAA&#10;AAAAAAAAoQIAAGRycy9kb3ducmV2LnhtbFBLBQYAAAAABAAEAPkAAACUAwAAAAA=&#10;" strokeweight=".122mm"/>
                <v:line id="Line 223" o:spid="_x0000_s2089" style="position:absolute;visibility:visible;mso-wrap-style:square" from="1996,1920" to="2004,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hQ9cMAAADcAAAADwAAAGRycy9kb3ducmV2LnhtbESPQYvCMBSE7wv+h/AEL2JTlS1aG0UE&#10;wYMetvoDHs2zLTYvpYla/fWbBWGPw8x8w2Sb3jTiQZ2rLSuYRjEI4sLqmksFl/N+sgDhPLLGxjIp&#10;eJGDzXrwlWGq7ZN/6JH7UgQIuxQVVN63qZSuqMigi2xLHLyr7Qz6ILtS6g6fAW4aOYvjRBqsOSxU&#10;2NKuouKW342CZYH9/NTm3++jM7U8jMf5MbkrNRr22xUIT73/D3/aB61gMU/g70w4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oUPXDAAAA3AAAAA8AAAAAAAAAAAAA&#10;AAAAoQIAAGRycy9kb3ducmV2LnhtbFBLBQYAAAAABAAEAPkAAACRAwAAAAA=&#10;" strokeweight=".1212mm"/>
                <v:line id="Line 222" o:spid="_x0000_s2090" style="position:absolute;visibility:visible;mso-wrap-style:square" from="2000,1917" to="2007,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S3ZcYAAADcAAAADwAAAGRycy9kb3ducmV2LnhtbESPQWvCQBSE74L/YXmCl6IblVYbXUUC&#10;ihVaaJTi8ZF9JsHs25BdNf77bqHgcZiZb5jFqjWVuFHjSssKRsMIBHFmdcm5guNhM5iBcB5ZY2WZ&#10;FDzIwWrZ7Sww1vbO33RLfS4ChF2MCgrv61hKlxVk0A1tTRy8s20M+iCbXOoG7wFuKjmOojdpsOSw&#10;UGBNSUHZJb0aBevk9PmzHb9zfTx87V/plL4kHw+l+r12PQfhqfXP8H97pxXMJl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0t2XGAAAA3AAAAA8AAAAAAAAA&#10;AAAAAAAAoQIAAGRycy9kb3ducmV2LnhtbFBLBQYAAAAABAAEAPkAAACUAwAAAAA=&#10;" strokeweight=".134mm"/>
                <v:line id="Line 221" o:spid="_x0000_s2091" style="position:absolute;visibility:visible;mso-wrap-style:square" from="2003,1914" to="201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938IAAADcAAAADwAAAGRycy9kb3ducmV2LnhtbERPTYvCMBC9L/gfwgjeNHVdRapRZEVc&#10;EZa1Cl6HZmyLzaQ00VZ/vTkIe3y87/myNaW4U+0KywqGgwgEcWp1wZmC03HTn4JwHlljaZkUPMjB&#10;ctH5mGOsbcMHuic+EyGEXYwKcu+rWEqX5mTQDWxFHLiLrQ36AOtM6hqbEG5K+RlFE2mw4NCQY0Xf&#10;OaXX5GYUJM9mvT3t/8rn7fzrzHC026VfY6V63XY1A+Gp9f/it/tHK5iOwtpwJhw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K938IAAADcAAAADwAAAAAAAAAAAAAA&#10;AAChAgAAZHJzL2Rvd25yZXYueG1sUEsFBgAAAAAEAAQA+QAAAJADAAAAAA==&#10;" strokeweight=".122mm"/>
                <v:line id="Line 220" o:spid="_x0000_s2092" style="position:absolute;visibility:visible;mso-wrap-style:square" from="2003,1907" to="2011,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4YRMYAAADcAAAADwAAAGRycy9kb3ducmV2LnhtbESP3WrCQBSE74W+w3IK3unGv6KpqxRF&#10;rAjSpoK3h+xpEpo9G7KriT59VxC8HGbmG2a+bE0pLlS7wrKCQT8CQZxaXXCm4Piz6U1BOI+ssbRM&#10;Cq7kYLl46cwx1rbhb7okPhMBwi5GBbn3VSylS3My6Pq2Ig7er60N+iDrTOoamwA3pRxG0Zs0WHBY&#10;yLGiVU7pX3I2CpJbs94e91/l7Xw6ODMY7XbpeKJU97X9eAfhqfXP8KP9qRVMRz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GETGAAAA3AAAAA8AAAAAAAAA&#10;AAAAAAAAoQIAAGRycy9kb3ducmV2LnhtbFBLBQYAAAAABAAEAPkAAACUAwAAAAA=&#10;" strokeweight=".122mm"/>
                <v:line id="Line 219" o:spid="_x0000_s2093" style="position:absolute;visibility:visible;mso-wrap-style:square" from="2007,1903" to="201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cbMQAAADcAAAADwAAAGRycy9kb3ducmV2LnhtbERPTWvCQBC9F/wPywi9lGajtKJpVpFA&#10;pS0oNIp4HLLTJJidDdk1if++eyj0+Hjf6WY0jeipc7VlBbMoBkFcWF1zqeB0fH9egnAeWWNjmRTc&#10;ycFmPXlIMdF24G/qc1+KEMIuQQWV920ipSsqMugi2xIH7sd2Bn2AXSl1h0MIN42cx/FCGqw5NFTY&#10;UlZRcc1vRsE2u+zPu/mK29Px8PVKl/wp+7wr9Tgdt28gPI3+X/zn/tAKli9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1xsxAAAANwAAAAPAAAAAAAAAAAA&#10;AAAAAKECAABkcnMvZG93bnJldi54bWxQSwUGAAAAAAQABAD5AAAAkgMAAAAA&#10;" strokeweight=".134mm"/>
                <v:line id="Line 218" o:spid="_x0000_s2094" style="position:absolute;visibility:visible;mso-wrap-style:square" from="2010,1900" to="2018,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5nP8YAAADcAAAADwAAAGRycy9kb3ducmV2LnhtbESP3WrCQBSE7wu+w3KE3tVN/ENSVxFF&#10;WhHEpkJvD9ljEsyeDdnVpD69KxR6OczMN8x82ZlK3KhxpWUF8SACQZxZXXKu4PS9fZuBcB5ZY2WZ&#10;FPySg+Wi9zLHRNuWv+iW+lwECLsEFRTe14mULivIoBvYmjh4Z9sY9EE2udQNtgFuKjmMoqk0WHJY&#10;KLCmdUHZJb0aBem93Xyc9sfqfv05OBOPdrtsPFHqtd+t3kF46vx/+K/9qRXMxjE8z4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OZz/GAAAA3AAAAA8AAAAAAAAA&#10;AAAAAAAAoQIAAGRycy9kb3ducmV2LnhtbFBLBQYAAAAABAAEAPkAAACUAwAAAAA=&#10;" strokeweight=".122mm"/>
                <v:line id="Line 217" o:spid="_x0000_s2095" style="position:absolute;visibility:visible;mso-wrap-style:square" from="2014,1896" to="2021,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ngMcAAADcAAAADwAAAGRycy9kb3ducmV2LnhtbESPQWvCQBSE7wX/w/IEL6VuGqzY1E2Q&#10;QEULLRileHxkn0kw+zZkV43/vlso9DjMzDfMMhtMK67Uu8aygudpBIK4tLrhSsFh//60AOE8ssbW&#10;Mim4k4MsHT0sMdH2xju6Fr4SAcIuQQW1910ipStrMuimtiMO3sn2Bn2QfSV1j7cAN62Mo2guDTYc&#10;FmrsKK+pPBcXo2CVHz+/1/Erd4f918cLHYvHfHtXajIeVm8gPA3+P/zX3mgFi1k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WeAxwAAANwAAAAPAAAAAAAA&#10;AAAAAAAAAKECAABkcnMvZG93bnJldi54bWxQSwUGAAAAAAQABAD5AAAAlQMAAAAA&#10;" strokeweight=".134mm"/>
                <v:line id="Line 216" o:spid="_x0000_s2096" style="position:absolute;visibility:visible;mso-wrap-style:square" from="2021,1896" to="2028,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nCG8YAAADcAAAADwAAAGRycy9kb3ducmV2LnhtbESPQWvCQBSE74L/YXmCl6IbtRUbXUUC&#10;ihVaaJTi8ZF9JsHs25BdNf77bqHgcZiZb5jFqjWVuFHjSssKRsMIBHFmdcm5guNhM5iBcB5ZY2WZ&#10;FDzIwWrZ7Sww1vbO33RLfS4ChF2MCgrv61hKlxVk0A1tTRy8s20M+iCbXOoG7wFuKjmOoqk0WHJY&#10;KLCmpKDskl6NgnVy+vzZjt+5Ph6+9m90Sl+Sj4dS/V67noPw1Ppn+L+90wpmrx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JwhvGAAAA3AAAAA8AAAAAAAAA&#10;AAAAAAAAoQIAAGRycy9kb3ducmV2LnhtbFBLBQYAAAAABAAEAPkAAACUAwAAAAA=&#10;" strokeweight=".134mm"/>
                <v:line id="Line 215" o:spid="_x0000_s2097" style="position:absolute;visibility:visible;mso-wrap-style:square" from="2028,1889" to="203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ab8YAAADcAAAADwAAAGRycy9kb3ducmV2LnhtbESPQWvCQBSE7wX/w/IEL1I3ii1p6ioS&#10;UFSw0CjF4yP7mgSzb0N21fjv3YLQ4zAz3zCzRWdqcaXWVZYVjEcRCOLc6ooLBcfD6jUG4Tyyxtoy&#10;KbiTg8W89zLDRNsbf9M184UIEHYJKii9bxIpXV6SQTeyDXHwfm1r0AfZFlK3eAtwU8tJFL1LgxWH&#10;hRIbSkvKz9nFKFimp/3PevLBzfHwtXujUzZMt3elBv1u+QnCU+f/w8/2RiuIp1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gWm/GAAAA3AAAAA8AAAAAAAAA&#10;AAAAAAAAoQIAAGRycy9kb3ducmV2LnhtbFBLBQYAAAAABAAEAPkAAACUAwAAAAA=&#10;" strokeweight=".134mm"/>
                <v:line id="Line 214" o:spid="_x0000_s2098" style="position:absolute;visibility:visible;mso-wrap-style:square" from="2034,1889" to="204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9MYAAADcAAAADwAAAGRycy9kb3ducmV2LnhtbESPQWvCQBSE74L/YXmCl1I3Si1p6ioS&#10;UKpgoVGKx0f2NQlm34bsqvHfu0LB4zAz3zCzRWdqcaHWVZYVjEcRCOLc6ooLBYf96jUG4Tyyxtoy&#10;KbiRg8W835thou2Vf+iS+UIECLsEFZTeN4mULi/JoBvZhjh4f7Y16INsC6lbvAa4qeUkit6lwYrD&#10;QokNpSXlp+xsFCzT4+53Pfng5rD/3k7pmL2km5tSw0G3/AThqfPP8H/7SyuI36b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s//TGAAAA3AAAAA8AAAAAAAAA&#10;AAAAAAAAoQIAAGRycy9kb3ducmV2LnhtbFBLBQYAAAAABAAEAPkAAACUAwAAAAA=&#10;" strokeweight=".134mm"/>
                <v:line id="Line 213" o:spid="_x0000_s2099" style="position:absolute;visibility:visible;mso-wrap-style:square" from="2041,1889" to="2048,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5hg8YAAADcAAAADwAAAGRycy9kb3ducmV2LnhtbESPQWvCQBSE74L/YXmCF6kbpZU0dRUJ&#10;KFWw0CjF4yP7mgSzb0N21fjvXaHQ4zAz3zDzZWdqcaXWVZYVTMYRCOLc6ooLBcfD+iUG4Tyyxtoy&#10;KbiTg+Wi35tjou2Nv+ma+UIECLsEFZTeN4mULi/JoBvbhjh4v7Y16INsC6lbvAW4qeU0imbSYMVh&#10;ocSG0pLyc3YxClbpaf+zmb5zczx87d7olI3S7V2p4aBbfYDw1Pn/8F/7UyuIX2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YYPGAAAA3AAAAA8AAAAAAAAA&#10;AAAAAAAAoQIAAGRycy9kb3ducmV2LnhtbFBLBQYAAAAABAAEAPkAAACUAwAAAAA=&#10;" strokeweight=".134mm"/>
                <v:line id="Line 212" o:spid="_x0000_s2100" style="position:absolute;visibility:visible;mso-wrap-style:square" from="2048,1883" to="205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EGMYAAADcAAAADwAAAGRycy9kb3ducmV2LnhtbESPQWvCQBSE74L/YXmCl6IbxVYbXUUC&#10;ihVaaJTi8ZF9JsHs25BdNf77bqHgcZiZb5jFqjWVuFHjSssKRsMIBHFmdcm5guNhM5iBcB5ZY2WZ&#10;FDzIwWrZ7Sww1vbO33RLfS4ChF2MCgrv61hKlxVk0A1tTRy8s20M+iCbXOoG7wFuKjmOojdpsOSw&#10;UGBNSUHZJb0aBevk9PmzHb9zfTx87V/plL4kHw+l+r12PQfhqfXP8H97pxXMJl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yxBjGAAAA3AAAAA8AAAAAAAAA&#10;AAAAAAAAoQIAAGRycy9kb3ducmV2LnhtbFBLBQYAAAAABAAEAPkAAACUAwAAAAA=&#10;" strokeweight=".134mm"/>
                <v:line id="Line 211" o:spid="_x0000_s2101" style="position:absolute;visibility:visible;mso-wrap-style:square" from="2055,1883" to="206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1QasQAAADcAAAADwAAAGRycy9kb3ducmV2LnhtbERPTWvCQBC9F/wPywi9lGajtKJpVpFA&#10;pS0oNIp4HLLTJJidDdk1if++eyj0+Hjf6WY0jeipc7VlBbMoBkFcWF1zqeB0fH9egnAeWWNjmRTc&#10;ycFmPXlIMdF24G/qc1+KEMIuQQWV920ipSsqMugi2xIH7sd2Bn2AXSl1h0MIN42cx/FCGqw5NFTY&#10;UlZRcc1vRsE2u+zPu/mK29Px8PVKl/wp+7wr9Tgdt28gPI3+X/zn/tAKli9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rVBqxAAAANwAAAAPAAAAAAAAAAAA&#10;AAAAAKECAABkcnMvZG93bnJldi54bWxQSwUGAAAAAAQABAD5AAAAkgMAAAAA&#10;" strokeweight=".134mm"/>
                <v:line id="Line 210" o:spid="_x0000_s2102" style="position:absolute;visibility:visible;mso-wrap-style:square" from="2062,1883" to="206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18cYAAADcAAAADwAAAGRycy9kb3ducmV2LnhtbESPQWvCQBSE74L/YXmFXopuKiomdRUJ&#10;tNSCglFKjo/saxLMvg3ZrcZ/3xUKHoeZ+YZZrnvTiAt1rras4HUcgSAurK65VHA6vo8WIJxH1thY&#10;JgU3crBeDQdLTLS98oEumS9FgLBLUEHlfZtI6YqKDLqxbYmD92M7gz7IrpS6w2uAm0ZOomguDdYc&#10;FipsKa2oOGe/RsEmzXffH5OY29Nx/zWjPHtJtzelnp/6zRsIT71/hP/bn1rBYhrD/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h9fHGAAAA3AAAAA8AAAAAAAAA&#10;AAAAAAAAoQIAAGRycy9kb3ducmV2LnhtbFBLBQYAAAAABAAEAPkAAACUAwAAAAA=&#10;" strokeweight=".134mm"/>
                <v:line id="Line 209" o:spid="_x0000_s2103" style="position:absolute;visibility:visible;mso-wrap-style:square" from="2069,1883" to="207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LKscQAAADcAAAADwAAAGRycy9kb3ducmV2LnhtbERPTWvCQBC9C/0PyxR6kbqpoKTRNYSA&#10;0hYqNAnF45Adk9DsbMhuNf777qHg8fG+t+lkenGh0XWWFbwsIhDEtdUdNwqqcv8cg3AeWWNvmRTc&#10;yEG6e5htMdH2yl90KXwjQgi7BBW03g+JlK5uyaBb2IE4cGc7GvQBjo3UI15DuOnlMorW0mDHoaHF&#10;gfKW6p/i1yjI8tPn92H5ykNVHj9WdCrm+ftNqafHKduA8DT5u/jf/aYVxKswP5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sqxxAAAANwAAAAPAAAAAAAAAAAA&#10;AAAAAKECAABkcnMvZG93bnJldi54bWxQSwUGAAAAAAQABAD5AAAAkgMAAAAA&#10;" strokeweight=".134mm"/>
                <v:line id="Line 208" o:spid="_x0000_s2104" style="position:absolute;visibility:visible;mso-wrap-style:square" from="2076,1883" to="208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5vKsUAAADcAAAADwAAAGRycy9kb3ducmV2LnhtbESPQYvCMBSE7wv+h/CEvYimCi5ajSIF&#10;F1dYwSri8dE822LzUpqo9d9vBGGPw8x8w8yXranEnRpXWlYwHEQgiDOrS84VHA/r/gSE88gaK8uk&#10;4EkOlovOxxxjbR+8p3vqcxEg7GJUUHhfx1K6rCCDbmBr4uBdbGPQB9nkUjf4CHBTyVEUfUmDJYeF&#10;AmtKCsqu6c0oWCXn39P3aMr18bDbjumc9pKfp1Kf3XY1A+Gp9f/hd3ujFUzGQ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5vKsUAAADcAAAADwAAAAAAAAAA&#10;AAAAAAChAgAAZHJzL2Rvd25yZXYueG1sUEsFBgAAAAAEAAQA+QAAAJMDAAAAAA==&#10;" strokeweight=".134mm"/>
                <v:line id="Line 207" o:spid="_x0000_s2105" style="position:absolute;visibility:visible;mso-wrap-style:square" from="2083,1883" to="209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zxXcYAAADcAAAADwAAAGRycy9kb3ducmV2LnhtbESPQWvCQBSE7wX/w/KEXkQ3BiwxdRUJ&#10;WKpQwSjF4yP7moRm34bsVuO/dwWhx2FmvmEWq9404kKdqy0rmE4iEMSF1TWXCk7HzTgB4TyyxsYy&#10;KbiRg9Vy8LLAVNsrH+iS+1IECLsUFVTet6mUrqjIoJvYljh4P7Yz6IPsSqk7vAa4aWQcRW/SYM1h&#10;ocKWsoqK3/zPKFhn56/vj3jO7em4383onI+y7U2p12G/fgfhqff/4Wf7UytIZjE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c8V3GAAAA3AAAAA8AAAAAAAAA&#10;AAAAAAAAoQIAAGRycy9kb3ducmV2LnhtbFBLBQYAAAAABAAEAPkAAACUAwAAAAA=&#10;" strokeweight=".134mm"/>
                <v:line id="Line 206" o:spid="_x0000_s2106" style="position:absolute;visibility:visible;mso-wrap-style:square" from="2090,1883" to="209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BUxsYAAADcAAAADwAAAGRycy9kb3ducmV2LnhtbESPQWvCQBSE74L/YXmCl1I3Wixp6ioS&#10;UKpgoVGKx0f2NQlm34bsqvHfu0LB4zAz3zCzRWdqcaHWVZYVjEcRCOLc6ooLBYf96jUG4Tyyxtoy&#10;KbiRg8W835thou2Vf+iS+UIECLsEFZTeN4mULi/JoBvZhjh4f7Y16INsC6lbvAa4qeUkit6lwYrD&#10;QokNpSXlp+xsFCzT4+53Pfng5rD/3k7pmL2km5tSw0G3/AThqfPP8H/7SyuIp2/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QVMbGAAAA3AAAAA8AAAAAAAAA&#10;AAAAAAAAoQIAAGRycy9kb3ducmV2LnhtbFBLBQYAAAAABAAEAPkAAACUAwAAAAA=&#10;" strokeweight=".134mm"/>
                <v:line id="Line 205" o:spid="_x0000_s2107" style="position:absolute;visibility:visible;mso-wrap-style:square" from="2097,1883" to="210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nMssYAAADcAAAADwAAAGRycy9kb3ducmV2LnhtbESPQWvCQBSE74L/YXmCl1I3Si1p6ioS&#10;UKpgoVGKx0f2NQlm34bsqvHfu0LB4zAz3zCzRWdqcaHWVZYVjEcRCOLc6ooLBYf96jUG4Tyyxtoy&#10;KbiRg8W835thou2Vf+iS+UIECLsEFZTeN4mULi/JoBvZhjh4f7Y16INsC6lbvAa4qeUkit6lwYrD&#10;QokNpSXlp+xsFCzT4+53Pfng5rD/3k7pmL2km5tSw0G3/AThqfPP8H/7SyuIp2/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5zLLGAAAA3AAAAA8AAAAAAAAA&#10;AAAAAAAAoQIAAGRycy9kb3ducmV2LnhtbFBLBQYAAAAABAAEAPkAAACUAwAAAAA=&#10;" strokeweight=".134mm"/>
                <v:line id="Line 204" o:spid="_x0000_s2108" style="position:absolute;visibility:visible;mso-wrap-style:square" from="2103,1883" to="211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VpKcUAAADcAAAADwAAAGRycy9kb3ducmV2LnhtbESPQWvCQBSE70L/w/IKXqRuKkRsdBUJ&#10;VFpBwSji8ZF9JsHs25Ddavz3XUHwOMzMN8xs0ZlaXKl1lWUFn8MIBHFudcWFgsP++2MCwnlkjbVl&#10;UnAnB4v5W2+GibY33tE184UIEHYJKii9bxIpXV6SQTe0DXHwzrY16INsC6lbvAW4qeUoisbSYMVh&#10;ocSG0pLyS/ZnFCzT0+a4Gn1xc9hv1zGdskH6e1eq/94tpyA8df4VfrZ/tIJJHMPjTDg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VpKcUAAADcAAAADwAAAAAAAAAA&#10;AAAAAAChAgAAZHJzL2Rvd25yZXYueG1sUEsFBgAAAAAEAAQA+QAAAJMDAAAAAA==&#10;" strokeweight=".134mm"/>
                <v:line id="Line 203" o:spid="_x0000_s2109" style="position:absolute;visibility:visible;mso-wrap-style:square" from="2110,1883" to="211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3XsUAAADcAAAADwAAAGRycy9kb3ducmV2LnhtbESPQYvCMBSE78L+h/AWvMiarqBoNYoU&#10;FF1QsMri8dE827LNS2mi1n+/EQSPw8x8w8wWranEjRpXWlbw3Y9AEGdWl5wrOB1XX2MQziNrrCyT&#10;ggc5WMw/OjOMtb3zgW6pz0WAsItRQeF9HUvpsoIMur6tiYN3sY1BH2STS93gPcBNJQdRNJIGSw4L&#10;BdaUFJT9pVejYJmcd7/rwYTr03H/M6Rz2ku2D6W6n+1yCsJT69/hV3ujFYyHI3ieC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f3XsUAAADcAAAADwAAAAAAAAAA&#10;AAAAAAChAgAAZHJzL2Rvd25yZXYueG1sUEsFBgAAAAAEAAQA+QAAAJMDAAAAAA==&#10;" strokeweight=".134mm"/>
                <v:line id="Line 202" o:spid="_x0000_s2110" style="position:absolute;visibility:visible;mso-wrap-style:square" from="2117,1883" to="212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xcYAAADcAAAADwAAAGRycy9kb3ducmV2LnhtbESPQWvCQBSE7wX/w/IEL1I3CrZp6ioS&#10;UFSw0CjF4yP7mgSzb0N21fjv3YLQ4zAz3zCzRWdqcaXWVZYVjEcRCOLc6ooLBcfD6jUG4Tyyxtoy&#10;KbiTg8W89zLDRNsbf9M184UIEHYJKii9bxIpXV6SQTeyDXHwfm1r0AfZFlK3eAtwU8tJFL1JgxWH&#10;hRIbSkvKz9nFKFimp/3PevLBzfHwtZvSKRum27tSg363/AThqfP/4Wd7oxXE03f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rUsXGAAAA3AAAAA8AAAAAAAAA&#10;AAAAAAAAoQIAAGRycy9kb3ducmV2LnhtbFBLBQYAAAAABAAEAPkAAACUAwAAAAA=&#10;" strokeweight=".134mm"/>
                <v:line id="Line 201" o:spid="_x0000_s2111" style="position:absolute;visibility:visible;mso-wrap-style:square" from="2124,1889" to="21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Gt8QAAADcAAAADwAAAGRycy9kb3ducmV2LnhtbERPTWvCQBC9C/0PyxR6kbqpoKTRNYSA&#10;0hYqNAnF45Adk9DsbMhuNf777qHg8fG+t+lkenGh0XWWFbwsIhDEtdUdNwqqcv8cg3AeWWNvmRTc&#10;yEG6e5htMdH2yl90KXwjQgi7BBW03g+JlK5uyaBb2IE4cGc7GvQBjo3UI15DuOnlMorW0mDHoaHF&#10;gfKW6p/i1yjI8tPn92H5ykNVHj9WdCrm+ftNqafHKduA8DT5u/jf/aYVxKuwNp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Ma3xAAAANwAAAAPAAAAAAAAAAAA&#10;AAAAAKECAABkcnMvZG93bnJldi54bWxQSwUGAAAAAAQABAD5AAAAkgMAAAAA&#10;" strokeweight=".134mm"/>
                <v:line id="Line 200" o:spid="_x0000_s2112" style="position:absolute;visibility:visible;mso-wrap-style:square" from="2127,1893" to="2135,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H95MYAAADcAAAADwAAAGRycy9kb3ducmV2LnhtbESPQWvCQBSE70L/w/IK3uomWoumbqQo&#10;UkWQNhW8PrKvSWj2bciuJvrru4WCx2FmvmEWy97U4kKtqywriEcRCOLc6ooLBcevzdMMhPPIGmvL&#10;pOBKDpbpw2CBibYdf9Il84UIEHYJKii9bxIpXV6SQTeyDXHwvm1r0AfZFlK32AW4qeU4il6kwYrD&#10;QokNrUrKf7KzUZDduvX7cf9R386ngzPxZLfLn6dKDR/7t1cQnnp/D/+3t1rBbDqH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h/eTGAAAA3AAAAA8AAAAAAAAA&#10;AAAAAAAAoQIAAGRycy9kb3ducmV2LnhtbFBLBQYAAAAABAAEAPkAAACUAwAAAAA=&#10;" strokeweight=".122mm"/>
                <v:line id="Line 199" o:spid="_x0000_s2113" style="position:absolute;visibility:visible;mso-wrap-style:square" from="2131,1896" to="2138,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4ADMQAAADcAAAADwAAAGRycy9kb3ducmV2LnhtbERPTWvCQBC9F/oflin0InXTgJJGV5GA&#10;0hYUmoTicciOSWh2NmS3Mf5791Do8fG+19vJdGKkwbWWFbzOIxDEldUt1wrKYv+SgHAeWWNnmRTc&#10;yMF28/iwxlTbK3/RmPtahBB2KSpovO9TKV3VkEE3tz1x4C52MOgDHGqpB7yGcNPJOIqW0mDLoaHB&#10;nrKGqp/81yjYZefj9yF+474sTp8LOuez7OOm1PPTtFuB8DT5f/Gf+10rSJZhfjg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gAMxAAAANwAAAAPAAAAAAAAAAAA&#10;AAAAAKECAABkcnMvZG93bnJldi54bWxQSwUGAAAAAAQABAD5AAAAkgMAAAAA&#10;" strokeweight=".134mm"/>
                <v:line id="Line 198" o:spid="_x0000_s2114" style="position:absolute;visibility:visible;mso-wrap-style:square" from="2134,1907" to="214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7X8UAAADcAAAADwAAAGRycy9kb3ducmV2LnhtbESPQWvCQBSE7wX/w/KE3uombRWJriKW&#10;0oogNQpeH9lnEsy+DdnVRH+9Kwg9DjPzDTOdd6YSF2pcaVlBPIhAEGdWl5wr2O++38YgnEfWWFkm&#10;BVdyMJ/1XqaYaNvyli6pz0WAsEtQQeF9nUjpsoIMuoGtiYN3tI1BH2STS91gG+Cmku9RNJIGSw4L&#10;Bda0LCg7pWejIL21Xz/79V91Ox82zsQfq1X2OVTqtd8tJiA8df4//Gz/agXjUQy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s7X8UAAADcAAAADwAAAAAAAAAA&#10;AAAAAAChAgAAZHJzL2Rvd25yZXYueG1sUEsFBgAAAAAEAAQA+QAAAJMDAAAAAA==&#10;" strokeweight=".122mm"/>
                <v:line id="Line 197" o:spid="_x0000_s2115" style="position:absolute;visibility:visible;mso-wrap-style:square" from="2138,1910" to="2145,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A74MYAAADcAAAADwAAAGRycy9kb3ducmV2LnhtbESPQWvCQBSE74X+h+UVvEizaaCSRleR&#10;QKUtWGgUyfGRfSbB7NuQ3Wr8911B6HGYmW+YxWo0nTjT4FrLCl6iGARxZXXLtYL97v05BeE8ssbO&#10;Mim4koPV8vFhgZm2F/6hc+FrESDsMlTQeN9nUrqqIYMusj1x8I52MOiDHGqpB7wEuOlkEsczabDl&#10;sNBgT3lD1an4NQrWebk9bJI37ve7769XKotp/nlVavI0rucgPI3+P3xvf2gF6SyB25lw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O+DGAAAA3AAAAA8AAAAAAAAA&#10;AAAAAAAAoQIAAGRycy9kb3ducmV2LnhtbFBLBQYAAAAABAAEAPkAAACUAwAAAAA=&#10;" strokeweight=".134mm"/>
                <v:line id="Line 196" o:spid="_x0000_s2116" style="position:absolute;visibility:visible;mso-wrap-style:square" from="2141,1920" to="2149,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ccMMAAADcAAAADwAAAGRycy9kb3ducmV2LnhtbESPQYvCMBSE7wv+h/AEL2JTlS1aG0UE&#10;wYMetvoDHs2zLTYvpYla/fWbBWGPw8x8w2Sb3jTiQZ2rLSuYRjEI4sLqmksFl/N+sgDhPLLGxjIp&#10;eJGDzXrwlWGq7ZN/6JH7UgQIuxQVVN63qZSuqMigi2xLHLyr7Qz6ILtS6g6fAW4aOYvjRBqsOSxU&#10;2NKuouKW342CZYH9/NTm3++jM7U8jMf5MbkrNRr22xUIT73/D3/aB61gkczh70w4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s3HDDAAAA3AAAAA8AAAAAAAAAAAAA&#10;AAAAoQIAAGRycy9kb3ducmV2LnhtbFBLBQYAAAAABAAEAPkAAACRAwAAAAA=&#10;" strokeweight=".1212mm"/>
                <v:line id="Line 195" o:spid="_x0000_s2117" style="position:absolute;visibility:visible;mso-wrap-style:square" from="2145,1924" to="2152,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UGD8YAAADcAAAADwAAAGRycy9kb3ducmV2LnhtbESPQWvCQBSE74L/YXmCF6kbpZU0dRUJ&#10;KFWw0CjF4yP7mgSzb0N21fjvXaHQ4zAz3zDzZWdqcaXWVZYVTMYRCOLc6ooLBcfD+iUG4Tyyxtoy&#10;KbiTg+Wi35tjou2Nv+ma+UIECLsEFZTeN4mULi/JoBvbhjh4v7Y16INsC6lbvAW4qeU0imbSYMVh&#10;ocSG0pLyc3YxClbpaf+zmb5zczx87d7olI3S7V2p4aBbfYDw1Pn/8F/7UyuIZ6/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VBg/GAAAA3AAAAA8AAAAAAAAA&#10;AAAAAAAAoQIAAGRycy9kb3ducmV2LnhtbFBLBQYAAAAABAAEAPkAAACUAwAAAAA=&#10;" strokeweight=".134mm"/>
                <v:line id="Line 194" o:spid="_x0000_s2118" style="position:absolute;visibility:visible;mso-wrap-style:square" from="2148,1934" to="2156,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9XMYAAADcAAAADwAAAGRycy9kb3ducmV2LnhtbESPQWvCQBSE74L/YXmF3nSjrRKiq4gi&#10;rRREU6HXR/aZhGbfhuxqUn+9KxQ8DjPzDTNfdqYSV2pcaVnBaBiBIM6sLjlXcPreDmIQziNrrCyT&#10;gj9ysFz0e3NMtG35SNfU5yJA2CWooPC+TqR0WUEG3dDWxME728agD7LJpW6wDXBTyXEUTaXBksNC&#10;gTWtC8p+04tRkN7azcfp61DdLj97Z0Zvu132PlHq9aVbzUB46vwz/N/+1Ari6QQeZ8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APVzGAAAA3AAAAA8AAAAAAAAA&#10;AAAAAAAAoQIAAGRycy9kb3ducmV2LnhtbFBLBQYAAAAABAAEAPkAAACUAwAAAAA=&#10;" strokeweight=".122mm"/>
                <v:line id="Line 193" o:spid="_x0000_s2119" style="position:absolute;visibility:visible;mso-wrap-style:square" from="2148,1941" to="2156,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KjK8YAAADcAAAADwAAAGRycy9kb3ducmV2LnhtbESP3WrCQBSE74W+w3IKvdON/QkSXUUs&#10;pRVBNAreHrLHJJg9G7KriT69KxS8HGbmG2Yy60wlLtS40rKC4SACQZxZXXKuYL/76Y9AOI+ssbJM&#10;Cq7kYDZ96U0w0bblLV1Sn4sAYZeggsL7OpHSZQUZdANbEwfvaBuDPsgml7rBNsBNJd+jKJYGSw4L&#10;Bda0KCg7pWejIL2137/71aa6nQ9rZ4Yfy2X2+aXU22s3H4Pw1Pln+L/9pxWM4hge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SoyvGAAAA3AAAAA8AAAAAAAAA&#10;AAAAAAAAoQIAAGRycy9kb3ducmV2LnhtbFBLBQYAAAAABAAEAPkAAACUAwAAAAA=&#10;" strokeweight=".122mm"/>
                <v:line id="Line 192" o:spid="_x0000_s2120" style="position:absolute;visibility:visible;mso-wrap-style:square" from="2152,1945" to="215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eYeMYAAADcAAAADwAAAGRycy9kb3ducmV2LnhtbESPQWvCQBSE74L/YXmCl1I3CrVp6ioS&#10;UKpgoVGKx0f2NQlm34bsqvHfu0LB4zAz3zCzRWdqcaHWVZYVjEcRCOLc6ooLBYf96jUG4Tyyxtoy&#10;KbiRg8W835thou2Vf+iS+UIECLsEFZTeN4mULi/JoBvZhjh4f7Y16INsC6lbvAa4qeUkiqbSYMVh&#10;ocSG0pLyU3Y2Cpbpcfe7nnxwc9h/b9/omL2km5tSw0G3/AThqfPP8H/7SyuIp+/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HmHjGAAAA3AAAAA8AAAAAAAAA&#10;AAAAAAAAoQIAAGRycy9kb3ducmV2LnhtbFBLBQYAAAAABAAEAPkAAACUAwAAAAA=&#10;" strokeweight=".134mm"/>
                <v:line id="Line 191" o:spid="_x0000_s2121" style="position:absolute;visibility:visible;mso-wrap-style:square" from="2159,1952" to="21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MCsQAAADcAAAADwAAAGRycy9kb3ducmV2LnhtbERPTWvCQBC9F/oflin0InXTgJJGV5GA&#10;0hYUmoTicciOSWh2NmS3Mf5791Do8fG+19vJdGKkwbWWFbzOIxDEldUt1wrKYv+SgHAeWWNnmRTc&#10;yMF28/iwxlTbK3/RmPtahBB2KSpovO9TKV3VkEE3tz1x4C52MOgDHGqpB7yGcNPJOIqW0mDLoaHB&#10;nrKGqp/81yjYZefj9yF+474sTp8LOuez7OOm1PPTtFuB8DT5f/Gf+10rSJZhbTg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GAwKxAAAANwAAAAPAAAAAAAAAAAA&#10;AAAAAKECAABkcnMvZG93bnJldi54bWxQSwUGAAAAAAQABAD5AAAAkgMAAAAA&#10;" strokeweight=".134mm"/>
                <v:shape id="Freeform 190" o:spid="_x0000_s2122" style="position:absolute;left:2190;top:19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0OsIA&#10;AADcAAAADwAAAGRycy9kb3ducmV2LnhtbESP3YrCMBCF74V9hzDC3mmiC6Jdo4isIl4I6j7A0Ixt&#10;sZmUJLbdt98IgpeH8/Nxluve1qIlHyrHGiZjBYI4d6biQsPvdTeagwgR2WDtmDT8UYD16mOwxMy4&#10;js/UXmIh0giHDDWUMTaZlCEvyWIYu4Y4eTfnLcYkfSGNxy6N21pOlZpJixUnQokNbUvK75eHTZCt&#10;aqXc/xx9P+2MOn8Vp/yx0fpz2G++QUTq4zv8ah+MhvlsAc8z6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LQ6wgAAANwAAAAPAAAAAAAAAAAAAAAAAJgCAABkcnMvZG93&#10;bnJldi54bWxQSwUGAAAAAAQABAD1AAAAhwMAAAAA&#10;" path="m24,27r,-15l13,,,e" filled="f" strokeweight=".134mm">
                  <v:path arrowok="t" o:connecttype="custom" o:connectlocs="24,1979;24,1964;13,1952;0,1952" o:connectangles="0,0,0,0"/>
                </v:shape>
                <v:line id="Line 189" o:spid="_x0000_s2123" style="position:absolute;visibility:visible;mso-wrap-style:square" from="2222,2149" to="2222,2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YW+8YAAADcAAAADwAAAGRycy9kb3ducmV2LnhtbESPwWoCMRCG74W+Q5hCL6Vmq8XK1igi&#10;CO1FqS5Ib8Nmulm6mSxJ1O3bOwehx+Gf/5tv5svBd+pMMbWBDbyMClDEdbAtNwaqw+Z5BiplZItd&#10;YDLwRwmWi/u7OZY2XPiLzvvcKIFwKtGAy7kvtU61I49pFHpiyX5C9JhljI22ES8C950eF8VUe2xZ&#10;Ljjsae2o/t2fvGjs4tFtJ9PX7uCqYXWk76dq92nM48OwegeVacj/y7f2hzUwexN9eUYIo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GFvvGAAAA3AAAAA8AAAAAAAAA&#10;AAAAAAAAoQIAAGRycy9kb3ducmV2LnhtbFBLBQYAAAAABAAEAPkAAACUAwAAAAA=&#10;" strokeweight=".18897mm"/>
                <v:line id="Line 188" o:spid="_x0000_s2124" style="position:absolute;visibility:visible;mso-wrap-style:square" from="2228,2145" to="223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zSsYAAADcAAAADwAAAGRycy9kb3ducmV2LnhtbESPQWvCQBSE7wX/w/KEXkQ3CtY0dRUJ&#10;WKqgYJTi8ZF9TYLZtyG71fjv3YLQ4zAz3zDzZWdqcaXWVZYVjEcRCOLc6ooLBafjehiDcB5ZY22Z&#10;FNzJwXLRe5ljou2ND3TNfCEChF2CCkrvm0RKl5dk0I1sQxy8H9sa9EG2hdQt3gLc1HISRW/SYMVh&#10;ocSG0pLyS/ZrFKzS8+77c/LOzem4307pnA3SzV2p1363+gDhqfP/4Wf7SyuIZ2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7M0rGAAAA3AAAAA8AAAAAAAAA&#10;AAAAAAAAoQIAAGRycy9kb3ducmV2LnhtbFBLBQYAAAAABAAEAPkAAACUAwAAAAA=&#10;" strokeweight=".134mm"/>
                <v:line id="Line 187" o:spid="_x0000_s2125" style="position:absolute;visibility:visible;mso-wrap-style:square" from="2235,2152" to="2242,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tPccAAADcAAAADwAAAGRycy9kb3ducmV2LnhtbESPQWvCQBSE7wX/w/IEL6VuGrDa1E2Q&#10;QEULLRileHxkn0kw+zZkV43/vlso9DjMzDfMMhtMK67Uu8aygudpBIK4tLrhSsFh//60AOE8ssbW&#10;Mim4k4MsHT0sMdH2xju6Fr4SAcIuQQW1910ipStrMuimtiMO3sn2Bn2QfSV1j7cAN62Mo+hFGmw4&#10;LNTYUV5TeS4uRsEqP35+r+NX7g77r48ZHYvHfHtXajIeVm8gPA3+P/zX3mgFi3k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Ka09xwAAANwAAAAPAAAAAAAA&#10;AAAAAAAAAKECAABkcnMvZG93bnJldi54bWxQSwUGAAAAAAQABAD5AAAAlQMAAAAA&#10;" strokeweight=".134mm"/>
                <v:line id="Line 186" o:spid="_x0000_s2126" style="position:absolute;visibility:visible;mso-wrap-style:square" from="2242,2152" to="2249,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UIpsYAAADcAAAADwAAAGRycy9kb3ducmV2LnhtbESPQWvCQBSE74L/YXmCl6IblVYbXUUC&#10;ihVaaJTi8ZF9JsHs25BdNf77bqHgcZiZb5jFqjWVuFHjSssKRsMIBHFmdcm5guNhM5iBcB5ZY2WZ&#10;FDzIwWrZ7Sww1vbO33RLfS4ChF2MCgrv61hKlxVk0A1tTRy8s20M+iCbXOoG7wFuKjmOojdpsOSw&#10;UGBNSUHZJb0aBevk9PmzHb9zfTx87V/plL4kHw+l+r12PQfhqfXP8H97pxXMph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lCKbGAAAA3AAAAA8AAAAAAAAA&#10;AAAAAAAAoQIAAGRycy9kb3ducmV2LnhtbFBLBQYAAAAABAAEAPkAAACUAwAAAAA=&#10;" strokeweight=".134mm"/>
                <v:line id="Line 185" o:spid="_x0000_s2127" style="position:absolute;visibility:visible;mso-wrap-style:square" from="2249,2152" to="225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Q0sYAAADcAAAADwAAAGRycy9kb3ducmV2LnhtbESPQWvCQBSE74L/YXmCl6IbxVYbXUUC&#10;ihVaaJTi8ZF9JsHs25BdNf77bqHgcZiZb5jFqjWVuFHjSssKRsMIBHFmdcm5guNhM5iBcB5ZY2WZ&#10;FDzIwWrZ7Sww1vbO33RLfS4ChF2MCgrv61hKlxVk0A1tTRy8s20M+iCbXOoG7wFuKjmOojdpsOSw&#10;UGBNSUHZJb0aBevk9PmzHb9zfTx87V/plL4kHw+l+r12PQfhqfXP8H97pxXMph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MkNLGAAAA3AAAAA8AAAAAAAAA&#10;AAAAAAAAoQIAAGRycy9kb3ducmV2LnhtbFBLBQYAAAAABAAEAPkAAACUAwAAAAA=&#10;" strokeweight=".134mm"/>
                <v:line id="Line 184" o:spid="_x0000_s2128" style="position:absolute;visibility:visible;mso-wrap-style:square" from="2252,2155" to="2259,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rgcYAAADcAAAADwAAAGRycy9kb3ducmV2LnhtbESPQWvCQBSE70L/w/IK3nRjq1Wiq5QW&#10;URGkRsHrI/tMQrNvQ3Y10V/fLQgeh5n5hpktWlOKK9WusKxg0I9AEKdWF5wpOB6WvQkI55E1lpZJ&#10;wY0cLOYvnRnG2ja8p2viMxEg7GJUkHtfxVK6NCeDrm8r4uCdbW3QB1lnUtfYBLgp5VsUfUiDBYeF&#10;HCv6yin9TS5GQXJvvlfH7U95v5x2zgzeN5t0OFKq+9p+TkF4av0z/GivtYLJeAT/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Zq4HGAAAA3AAAAA8AAAAAAAAA&#10;AAAAAAAAoQIAAGRycy9kb3ducmV2LnhtbFBLBQYAAAAABAAEAPkAAACUAwAAAAA=&#10;" strokeweight=".122mm"/>
                <v:line id="Line 183" o:spid="_x0000_s2129" style="position:absolute;visibility:visible;mso-wrap-style:square" from="2255,2159" to="2262,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KrPsYAAADcAAAADwAAAGRycy9kb3ducmV2LnhtbESPQWvCQBSE74L/YXmCl1I3CrVp6ioS&#10;UKpgoVGKx0f2NQlm34bsqvHfu0LB4zAz3zCzRWdqcaHWVZYVjEcRCOLc6ooLBYf96jUG4Tyyxtoy&#10;KbiRg8W835thou2Vf+iS+UIECLsEFZTeN4mULi/JoBvZhjh4f7Y16INsC6lbvAa4qeUkiqbSYMVh&#10;ocSG0pLyU3Y2Cpbpcfe7nnxwc9h/b9/omL2km5tSw0G3/AThqfPP8H/7SyuI36f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Sqz7GAAAA3AAAAA8AAAAAAAAA&#10;AAAAAAAAoQIAAGRycy9kb3ducmV2LnhtbFBLBQYAAAAABAAEAPkAAACUAwAAAAA=&#10;" strokeweight=".134mm"/>
                <v:line id="Line 182" o:spid="_x0000_s2130" style="position:absolute;visibility:visible;mso-wrap-style:square" from="2262,2159" to="2269,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4OpcYAAADcAAAADwAAAGRycy9kb3ducmV2LnhtbESPQWvCQBSE74L/YXmCF6kbhdY0dRUJ&#10;KFWw0CjF4yP7mgSzb0N21fjvXaHQ4zAz3zDzZWdqcaXWVZYVTMYRCOLc6ooLBcfD+iUG4Tyyxtoy&#10;KbiTg+Wi35tjou2Nv+ma+UIECLsEFZTeN4mULi/JoBvbhjh4v7Y16INsC6lbvAW4qeU0it6kwYrD&#10;QokNpSXl5+xiFKzS0/5nM33n5nj42r3SKRul27tSw0G3+gDhqfP/4b/2p1YQz2b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eDqXGAAAA3AAAAA8AAAAAAAAA&#10;AAAAAAAAoQIAAGRycy9kb3ducmV2LnhtbFBLBQYAAAAABAAEAPkAAACUAwAAAAA=&#10;" strokeweight=".134mm"/>
                <v:line id="Line 181" o:spid="_x0000_s2131" style="position:absolute;visibility:visible;mso-wrap-style:square" from="2265,2162" to="2273,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HY3L4AAADcAAAADwAAAGRycy9kb3ducmV2LnhtbERPSwrCMBDdC94hjOBGNFXxV40iguBC&#10;F1YPMDRjW2wmpYlaPb1ZCC4f77/aNKYUT6pdYVnBcBCBIE6tLjhTcL3s+3MQziNrLC2Tgjc52Kzb&#10;rRXG2r74TM/EZyKEsItRQe59FUvp0pwMuoGtiAN3s7VBH2CdSV3jK4SbUo6iaCoNFhwacqxol1N6&#10;Tx5GwSLFZnyqksnn6EwhD71ecpw+lOp2mu0ShKfG/8U/90ErmM/C2n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UdjcvgAAANwAAAAPAAAAAAAAAAAAAAAAAKEC&#10;AABkcnMvZG93bnJldi54bWxQSwUGAAAAAAQABAD5AAAAjAMAAAAA&#10;" strokeweight=".1212mm"/>
                <v:line id="Line 180" o:spid="_x0000_s2132" style="position:absolute;visibility:visible;mso-wrap-style:square" from="2269,2166" to="227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0/TMcAAADcAAAADwAAAGRycy9kb3ducmV2LnhtbESP3WrCQBSE7wXfYTmF3hTdVPAnqatI&#10;oKUWFIxScnnInibB7NmQ3Wp8+65Q8HKYmW+Y5bo3jbhQ52rLCl7HEQjiwuqaSwWn4/toAcJ5ZI2N&#10;ZVJwIwfr1XCwxETbKx/okvlSBAi7BBVU3reJlK6oyKAb25Y4eD+2M+iD7EqpO7wGuGnkJIpm0mDN&#10;YaHCltKKinP2axRs0nz3/TGJuT0d919TyrOXdHtT6vmp37yB8NT7R/i//akVLOYx3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T9MxwAAANwAAAAPAAAAAAAA&#10;AAAAAAAAAKECAABkcnMvZG93bnJldi54bWxQSwUGAAAAAAQABAD5AAAAlQMAAAAA&#10;" strokeweight=".134mm"/>
                <v:line id="Line 179" o:spid="_x0000_s2133" style="position:absolute;visibility:visible;mso-wrap-style:square" from="2276,2166" to="2283,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m9sQAAADcAAAADwAAAGRycy9kb3ducmV2LnhtbERPTWvCQBC9C/0PyxR6kbqpoKTRNYRA&#10;Sy1UMIp4HLLTJDQ7G7Jbk/z77qHg8fG+t+loWnGj3jWWFbwsIhDEpdUNVwrOp7fnGITzyBpby6Rg&#10;Igfp7mG2xUTbgY90K3wlQgi7BBXU3neJlK6syaBb2I44cN+2N+gD7CupexxCuGnlMorW0mDDoaHG&#10;jvKayp/i1yjI8uvX5X35yt35dPhc0bWY5/tJqafHMduA8DT6u/jf/aEVxHGYH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ub2xAAAANwAAAAPAAAAAAAAAAAA&#10;AAAAAKECAABkcnMvZG93bnJldi54bWxQSwUGAAAAAAQABAD5AAAAkgMAAAAA&#10;" strokeweight=".134mm"/>
                <v:line id="Line 178" o:spid="_x0000_s2134" style="position:absolute;visibility:visible;mso-wrap-style:square" from="2283,2173" to="2290,2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DbcUAAADcAAAADwAAAGRycy9kb3ducmV2LnhtbESPQWvCQBSE7wX/w/IEL0U3Ci0xuooE&#10;FBVaaBTx+Mg+k2D2bciuGv99Vyj0OMzMN8x82Zla3Kl1lWUF41EEgji3uuJCwfGwHsYgnEfWWFsm&#10;BU9ysFz03uaYaPvgH7pnvhABwi5BBaX3TSKly0sy6Ea2IQ7exbYGfZBtIXWLjwA3tZxE0ac0WHFY&#10;KLGhtKT8mt2MglV6/jptJlNujofv/Qeds/d091Rq0O9WMxCeOv8f/mtvtYI4HsPrTDg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5DbcUAAADcAAAADwAAAAAAAAAA&#10;AAAAAAChAgAAZHJzL2Rvd25yZXYueG1sUEsFBgAAAAAEAAQA+QAAAJMDAAAAAA==&#10;" strokeweight=".134mm"/>
                <v:line id="Line 177" o:spid="_x0000_s2135" style="position:absolute;visibility:visible;mso-wrap-style:square" from="2286,2183" to="2294,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D0sYAAADcAAAADwAAAGRycy9kb3ducmV2LnhtbESPQWvCQBSE70L/w/IKvdWN1pYQs5FS&#10;EZWC1Ch4fWRfk9Ds25BdTfTXdwsFj8PMfMOki8E04kKdqy0rmIwjEMSF1TWXCo6H1XMMwnlkjY1l&#10;UnAlB4vsYZRiom3Pe7rkvhQBwi5BBZX3bSKlKyoy6Ma2JQ7et+0M+iC7UuoO+wA3jZxG0Zs0WHNY&#10;qLClj4qKn/xsFOS3frk+fn41t/Np58zkZbstZq9KPT0O73MQngZ/D/+3N1pBHE/h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lQ9LGAAAA3AAAAA8AAAAAAAAA&#10;AAAAAAAAoQIAAGRycy9kb3ducmV2LnhtbFBLBQYAAAAABAAEAPkAAACUAwAAAAA=&#10;" strokeweight=".122mm"/>
                <v:line id="Line 176" o:spid="_x0000_s2136" style="position:absolute;visibility:visible;mso-wrap-style:square" from="2290,2186" to="2297,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4gcYAAADcAAAADwAAAGRycy9kb3ducmV2LnhtbESPQWvCQBSE74L/YXkFL1I3Ki1p6ioS&#10;UFRooVGKx0f2NQlm34bsqvHfuwXB4zAz3zCzRWdqcaHWVZYVjEcRCOLc6ooLBYf96jUG4Tyyxtoy&#10;KbiRg8W835thou2Vf+iS+UIECLsEFZTeN4mULi/JoBvZhjh4f7Y16INsC6lbvAa4qeUkit6lwYrD&#10;QokNpSXlp+xsFCzT49fvevLBzWH/vXujYzZMtzelBi/d8hOEp84/w4/2RiuI4yn8nwlH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weIHGAAAA3AAAAA8AAAAAAAAA&#10;AAAAAAAAoQIAAGRycy9kb3ducmV2LnhtbFBLBQYAAAAABAAEAPkAAACUAwAAAAA=&#10;" strokeweight=".134mm"/>
                <v:line id="Line 175" o:spid="_x0000_s2137" style="position:absolute;visibility:visible;mso-wrap-style:square" from="2293,2197" to="2301,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mi/sMAAADcAAAADwAAAGRycy9kb3ducmV2LnhtbESPzarCMBSE98J9h3AuuBFNr3/UapSL&#10;ILjQhdUHODTHtticlCZq9emNILgcZuYbZrFqTSVu1LjSsoK/QQSCOLO65FzB6bjpxyCcR9ZYWSYF&#10;D3KwWv50Fphoe+cD3VKfiwBhl6CCwvs6kdJlBRl0A1sTB+9sG4M+yCaXusF7gJtKDqNoKg2WHBYK&#10;rGldUHZJr0bBLMN2tK/TyXPnTCm3vV66m16V6v62/3MQnlr/DX/aW60gjsf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Jov7DAAAA3AAAAA8AAAAAAAAAAAAA&#10;AAAAoQIAAGRycy9kb3ducmV2LnhtbFBLBQYAAAAABAAEAPkAAACRAwAAAAA=&#10;" strokeweight=".1212mm"/>
                <v:line id="Line 174" o:spid="_x0000_s2138" style="position:absolute;visibility:visible;mso-wrap-style:square" from="2293,2204" to="23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zbpsYAAADcAAAADwAAAGRycy9kb3ducmV2LnhtbESP3WrCQBSE7wXfYTmCd3XjXwlpNlIq&#10;olKQNhV6e8ieJqHZsyG7mtSn7xYKXg4z8w2TbgbTiCt1rrasYD6LQBAXVtdcKjh/7B5iEM4ja2ws&#10;k4IfcrDJxqMUE217fqdr7ksRIOwSVFB53yZSuqIig25mW+LgfdnOoA+yK6XusA9w08hFFD1KgzWH&#10;hQpbeqmo+M4vRkF+67f78+tbc7t8npyZL4/HYrVWajoZnp9AeBr8PfzfPmgFcbyG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M26bGAAAA3AAAAA8AAAAAAAAA&#10;AAAAAAAAoQIAAGRycy9kb3ducmV2LnhtbFBLBQYAAAAABAAEAPkAAACUAwAAAAA=&#10;" strokeweight=".122mm"/>
                <v:line id="Line 173" o:spid="_x0000_s2139" style="position:absolute;visibility:visible;mso-wrap-style:square" from="2293,2211" to="2301,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F0ccAAADcAAAADwAAAGRycy9kb3ducmV2LnhtbESP3WrCQBSE7wXfYTmCd7rxpxLSbKRU&#10;RKUgbSr09pA9TUKzZ0N2NalP3y0UejnMzDdMuh1MI27UudqygsU8AkFcWF1zqeDyvp/FIJxH1thY&#10;JgXf5GCbjUcpJtr2/Ea33JciQNglqKDyvk2kdEVFBt3ctsTB+7SdQR9kV0rdYR/gppHLKNpIgzWH&#10;hQpbeq6o+MqvRkF+73eHy8trc79+nJ1ZrE6nYv2g1HQyPD2C8DT4//Bf+6gVxPEGfs+EIyC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kXRxwAAANwAAAAPAAAAAAAA&#10;AAAAAAAAAKECAABkcnMvZG93bnJldi54bWxQSwUGAAAAAAQABAD5AAAAlQMAAAAA&#10;" strokeweight=".122mm"/>
                <v:line id="Line 172" o:spid="_x0000_s2140" style="position:absolute;visibility:visible;mso-wrap-style:square" from="2293,2217" to="2301,2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gSsYAAADcAAAADwAAAGRycy9kb3ducmV2LnhtbESPQWvCQBSE70L/w/IKvZmNVm1IXUWU&#10;0oogbSr0+si+JqHZtyG7muiv7wqCx2FmvmHmy97U4kStqywrGEUxCOLc6ooLBYfvt2ECwnlkjbVl&#10;UnAmB8vFw2COqbYdf9Ep84UIEHYpKii9b1IpXV6SQRfZhjh4v7Y16INsC6lb7ALc1HIcxzNpsOKw&#10;UGJD65Lyv+xoFGSXbvN+2H3Wl+PP3pnR83abT6ZKPT32q1cQnnp/D9/aH1pBkr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S4ErGAAAA3AAAAA8AAAAAAAAA&#10;AAAAAAAAoQIAAGRycy9kb3ducmV2LnhtbFBLBQYAAAAABAAEAPkAAACUAwAAAAA=&#10;" strokeweight=".122mm"/>
                <v:line id="Line 171" o:spid="_x0000_s2141" style="position:absolute;visibility:visible;mso-wrap-style:square" from="2297,2221" to="230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q8MQAAADcAAAADwAAAGRycy9kb3ducmV2LnhtbERPTWvCQBC9C/0PyxR6kbqpoKTRNYRA&#10;Sy1UMIp4HLLTJDQ7G7Jbk/z77qHg8fG+t+loWnGj3jWWFbwsIhDEpdUNVwrOp7fnGITzyBpby6Rg&#10;Igfp7mG2xUTbgY90K3wlQgi7BBXU3neJlK6syaBb2I44cN+2N+gD7CupexxCuGnlMorW0mDDoaHG&#10;jvKayp/i1yjI8uvX5X35yt35dPhc0bWY5/tJqafHMduA8DT6u/jf/aEVxHFYG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FOrwxAAAANwAAAAPAAAAAAAAAAAA&#10;AAAAAKECAABkcnMvZG93bnJldi54bWxQSwUGAAAAAAQABAD5AAAAkgMAAAAA&#10;" strokeweight=".134mm"/>
                <v:line id="Line 170" o:spid="_x0000_s2142" style="position:absolute;visibility:visible;mso-wrap-style:square" from="2304,2228" to="2304,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hPa8YAAADcAAAADwAAAGRycy9kb3ducmV2LnhtbESPQWvCQBSE74X+h+UJXkqzqVCJ0VUk&#10;0KIFBaOUHB/ZZxLMvg3ZVeO/7xYKPQ4z8w2zWA2mFTfqXWNZwVsUgyAurW64UnA6frwmIJxH1tha&#10;JgUPcrBaPj8tMNX2zge65b4SAcIuRQW1910qpStrMugi2xEH72x7gz7IvpK6x3uAm1ZO4ngqDTYc&#10;FmrsKKupvORXo2CdFbvvz8mMu9Nx//VORf6SbR9KjUfDeg7C0+D/w3/tjVaQJDP4PR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YT2vGAAAA3AAAAA8AAAAAAAAA&#10;AAAAAAAAoQIAAGRycy9kb3ducmV2LnhtbFBLBQYAAAAABAAEAPkAAACUAwAAAAA=&#10;" strokeweight=".134mm"/>
                <v:line id="Line 169" o:spid="_x0000_s2143" style="position:absolute;visibility:visible;mso-wrap-style:square" from="2293,2238" to="2301,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u48MAAADcAAAADwAAAGRycy9kb3ducmV2LnhtbERPTWvCQBC9F/wPywi91U20FY1ZRZTS&#10;SqFoFLwO2TEJZmdDdjWpv757KPT4eN/pqje1uFPrKssK4lEEgji3uuJCwen4/jID4TyyxtoyKfgh&#10;B6vl4CnFRNuOD3TPfCFCCLsEFZTeN4mULi/JoBvZhjhwF9sa9AG2hdQtdiHc1HIcRVNpsOLQUGJD&#10;m5Lya3YzCrJHt/04fe3rx+387Uw82e3y1zelnof9egHCU+//xX/uT61gNg/zw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i7uPDAAAA3AAAAA8AAAAAAAAAAAAA&#10;AAAAoQIAAGRycy9kb3ducmV2LnhtbFBLBQYAAAAABAAEAPkAAACRAwAAAAA=&#10;" strokeweight=".122mm"/>
                <v:line id="Line 168" o:spid="_x0000_s2144" style="position:absolute;visibility:visible;mso-wrap-style:square" from="2293,2245" to="230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5LeMYAAADcAAAADwAAAGRycy9kb3ducmV2LnhtbESPQWvCQBSE70L/w/IKvekmrRZNXaUo&#10;pYpQNAq9PrKvSWj2bciuJvrrXUHwOMzMN8x03plKnKhxpWUF8SACQZxZXXKu4LD/6o9BOI+ssbJM&#10;Cs7kYD576k0x0bblHZ1Sn4sAYZeggsL7OpHSZQUZdANbEwfvzzYGfZBNLnWDbYCbSr5G0bs0WHJY&#10;KLCmRUHZf3o0CtJLu/w+bLbV5fj740z8tl5nw5FSL8/d5wcIT51/hO/tlVYwnsR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uS3jGAAAA3AAAAA8AAAAAAAAA&#10;AAAAAAAAoQIAAGRycy9kb3ducmV2LnhtbFBLBQYAAAAABAAEAPkAAACUAwAAAAA=&#10;" strokeweight=".122mm"/>
                <v:line id="Line 167" o:spid="_x0000_s2145" style="position:absolute;visibility:visible;mso-wrap-style:square" from="2293,2252" to="230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zVD8YAAADcAAAADwAAAGRycy9kb3ducmV2LnhtbESPQWvCQBSE74L/YXmCt7oxtkVT1yBK&#10;aUWQNhW8PrKvSTD7NmRXk/rru4WCx2FmvmGWaW9qcaXWVZYVTCcRCOLc6ooLBcev14c5COeRNdaW&#10;ScEPOUhXw8ESE207/qRr5gsRIOwSVFB63yRSurwkg25iG+LgfdvWoA+yLaRusQtwU8s4ip6lwYrD&#10;QokNbUrKz9nFKMhu3fbtuP+ob5fTwZnpbLfLH5+UGo/69QsIT72/h//b71rBfBH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81Q/GAAAA3AAAAA8AAAAAAAAA&#10;AAAAAAAAoQIAAGRycy9kb3ducmV2LnhtbFBLBQYAAAAABAAEAPkAAACUAwAAAAA=&#10;" strokeweight=".122mm"/>
                <v:line id="Line 166" o:spid="_x0000_s2146" style="position:absolute;visibility:visible;mso-wrap-style:square" from="2293,2259" to="2301,2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wlMYAAADcAAAADwAAAGRycy9kb3ducmV2LnhtbESP3WrCQBSE74W+w3IK3unGv6KpqxRF&#10;rAjSpoK3h+xpEpo9G7KriT59VxC8HGbmG2a+bE0pLlS7wrKCQT8CQZxaXXCm4Piz6U1BOI+ssbRM&#10;Cq7kYLl46cwx1rbhb7okPhMBwi5GBbn3VSylS3My6Pq2Ig7er60N+iDrTOoamwA3pRxG0Zs0WHBY&#10;yLGiVU7pX3I2CpJbs94e91/l7Xw6ODMY7XbpeKJU97X9eAfhqfXP8KP9qRVMZy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wcJTGAAAA3AAAAA8AAAAAAAAA&#10;AAAAAAAAoQIAAGRycy9kb3ducmV2LnhtbFBLBQYAAAAABAAEAPkAAACUAwAAAAA=&#10;" strokeweight=".122mm"/>
                <v:line id="Line 165" o:spid="_x0000_s2147" style="position:absolute;visibility:visible;mso-wrap-style:square" from="2293,2266" to="2301,2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A0I8IAAADcAAAADwAAAGRycy9kb3ducmV2LnhtbESPwcrCMBCE7z/4DmEFL6Kp+itajSKC&#10;4EEPVh9gada22GxKE7X69EYQPA4z8w2zWDWmFHeqXWFZwaAfgSBOrS44U3A+bXtTEM4jaywtk4In&#10;OVgtW38LjLV98JHuic9EgLCLUUHufRVL6dKcDLq+rYiDd7G1QR9knUld4yPATSmHUTSRBgsOCzlW&#10;tMkpvSY3o2CWYjM6VMn4tXemkLtuN9lPbkp12s16DsJT43/hb3unFUxn//A5E46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A0I8IAAADcAAAADwAAAAAAAAAAAAAA&#10;AAChAgAAZHJzL2Rvd25yZXYueG1sUEsFBgAAAAAEAAQA+QAAAJADAAAAAA==&#10;" strokeweight=".1212mm"/>
                <v:line id="Line 164" o:spid="_x0000_s2148" style="position:absolute;visibility:visible;mso-wrap-style:square" from="2297,2269" to="2297,2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zTs8cAAADcAAAADwAAAGRycy9kb3ducmV2LnhtbESPQWvCQBSE70L/w/IKvUjdNBDR1FUk&#10;0FILCo1SPD6yr0lo9m3IbpP4792C4HGYmW+Y1WY0jeipc7VlBS+zCARxYXXNpYLT8e15AcJ5ZI2N&#10;ZVJwIQeb9cNkham2A39Rn/tSBAi7FBVU3replK6oyKCb2ZY4eD+2M+iD7EqpOxwC3DQyjqK5NFhz&#10;WKiwpayi4jf/Mwq22Xn//R4vuT0dD58JnfNptrso9fQ4bl9BeBr9PXxrf2gFi2UC/2fCEZD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zNOzxwAAANwAAAAPAAAAAAAA&#10;AAAAAAAAAKECAABkcnMvZG93bnJldi54bWxQSwUGAAAAAAQABAD5AAAAlQMAAAAA&#10;" strokeweight=".134mm"/>
                <v:line id="Line 163" o:spid="_x0000_s2149" style="position:absolute;visibility:visible;mso-wrap-style:square" from="2286,2280" to="229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TDMYAAADcAAAADwAAAGRycy9kb3ducmV2LnhtbESPQWvCQBSE7wX/w/IEb3WjVdHUVcQi&#10;KkJpU8HrI/uaBLNvQ3Y10V/fLQgeh5n5hpkvW1OKK9WusKxg0I9AEKdWF5wpOP5sXqcgnEfWWFom&#10;BTdysFx0XuYYa9vwN10Tn4kAYRejgtz7KpbSpTkZdH1bEQfv19YGfZB1JnWNTYCbUg6jaCINFhwW&#10;cqxonVN6Ti5GQXJvPrbHw1d5v5w+nRm87ffpaKxUr9uu3kF4av0z/GjvtILpbAL/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H0wzGAAAA3AAAAA8AAAAAAAAA&#10;AAAAAAAAoQIAAGRycy9kb3ducmV2LnhtbFBLBQYAAAAABAAEAPkAAACUAwAAAAA=&#10;" strokeweight=".122mm"/>
                <v:line id="Line 162" o:spid="_x0000_s2150" style="position:absolute;visibility:visible;mso-wrap-style:square" from="2290,2283" to="2290,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LoX8cAAADcAAAADwAAAGRycy9kb3ducmV2LnhtbESP3WrCQBSE7wXfYTmF3hTdVPAnqatI&#10;oKUWFIxScnnInibB7NmQ3Wp8+65Q8HKYmW+Y5bo3jbhQ52rLCl7HEQjiwuqaSwWn4/toAcJ5ZI2N&#10;ZVJwIwfr1XCwxETbKx/okvlSBAi7BBVU3reJlK6oyKAb25Y4eD+2M+iD7EqpO7wGuGnkJIpm0mDN&#10;YaHCltKKinP2axRs0nz3/TGJuT0d919TyrOXdHtT6vmp37yB8NT7R/i//akVLOI53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UuhfxwAAANwAAAAPAAAAAAAA&#10;AAAAAAAAAKECAABkcnMvZG93bnJldi54bWxQSwUGAAAAAAQABAD5AAAAlQMAAAAA&#10;" strokeweight=".134mm"/>
                <v:line id="Line 161" o:spid="_x0000_s2151" style="position:absolute;visibility:visible;mso-wrap-style:square" from="2283,2283" to="2283,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8LcQAAADcAAAADwAAAGRycy9kb3ducmV2LnhtbERPTWvCQBC9C/0PyxR6kbqpoCSpq0ig&#10;pRYqNJHicciOSTA7G7LbJP777qHg8fG+N7vJtGKg3jWWFbwsIhDEpdUNVwpOxdtzDMJ5ZI2tZVJw&#10;Iwe77cNsg6m2I3/TkPtKhBB2KSqove9SKV1Zk0G3sB1x4C62N+gD7CupexxDuGnlMorW0mDDoaHG&#10;jrKaymv+axTss/PXz/sy4e5UHD9XdM7n2eGm1NPjtH8F4Wnyd/G/+0MriJOwNpw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zXwtxAAAANwAAAAPAAAAAAAAAAAA&#10;AAAAAKECAABkcnMvZG93bnJldi54bWxQSwUGAAAAAAQABAD5AAAAkgMAAAAA&#10;" strokeweight=".134mm"/>
                <v:line id="Line 160" o:spid="_x0000_s2152" style="position:absolute;visibility:visible;mso-wrap-style:square" from="2276,2290" to="2276,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HZtsYAAADcAAAADwAAAGRycy9kb3ducmV2LnhtbESPQWvCQBSE70L/w/IKvZS6qaAkqatI&#10;QGkLCkYpHh/Z1yQ0+zZktyb5926h4HGYmW+Y5XowjbhS52rLCl6nEQjiwuqaSwXn0/YlBuE8ssbG&#10;MikYycF69TBZYqptz0e65r4UAcIuRQWV920qpSsqMuimtiUO3rftDPogu1LqDvsAN42cRdFCGqw5&#10;LFTYUlZR8ZP/GgWb7LL/2s0Sbs+nw+ecLvlz9jEq9fQ4bN5AeBr8PfzfftcK4iSBvzPh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B2bbGAAAA3AAAAA8AAAAAAAAA&#10;AAAAAAAAoQIAAGRycy9kb3ducmV2LnhtbFBLBQYAAAAABAAEAPkAAACUAwAAAAA=&#10;" strokeweight=".134mm"/>
                <v:line id="Line 159" o:spid="_x0000_s2153" style="position:absolute;visibility:visible;mso-wrap-style:square" from="2265,2293" to="227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0+cMAAADcAAAADwAAAGRycy9kb3ducmV2LnhtbERPTWvCQBC9F/wPywi91U1qKxrdiFRK&#10;K4JoFLwO2TEJZmdDdjWpv757KPT4eN+LZW9qcafWVZYVxKMIBHFudcWFgtPx82UKwnlkjbVlUvBD&#10;Dpbp4GmBibYdH+ie+UKEEHYJKii9bxIpXV6SQTeyDXHgLrY16ANsC6lb7EK4qeVrFE2kwYpDQ4kN&#10;fZSUX7ObUZA9uvXXabuvH7fzzpl4vNnkb+9KPQ/71RyEp97/i//c31rBLAr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JdPnDAAAA3AAAAA8AAAAAAAAAAAAA&#10;AAAAoQIAAGRycy9kb3ducmV2LnhtbFBLBQYAAAAABAAEAPkAAACRAwAAAAA=&#10;" strokeweight=".122mm"/>
                <v:line id="Line 158" o:spid="_x0000_s2154" style="position:absolute;visibility:visible;mso-wrap-style:square" from="2269,2297" to="2269,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PqsUAAADcAAAADwAAAGRycy9kb3ducmV2LnhtbESPQYvCMBSE78L+h/AWvMiaKihr1yhS&#10;UHRBwSqLx0fzbIvNS2mi1n9vFgSPw8x8w0znranEjRpXWlYw6EcgiDOrS84VHA/Lr28QziNrrCyT&#10;ggc5mM8+OlOMtb3znm6pz0WAsItRQeF9HUvpsoIMur6tiYN3to1BH2STS93gPcBNJYdRNJYGSw4L&#10;BdaUFJRd0qtRsEhO27/VcML18bD7HdEp7SWbh1Ldz3bxA8JT69/hV3utFUyiA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xPqsUAAADcAAAADwAAAAAAAAAA&#10;AAAAAAChAgAAZHJzL2Rvd25yZXYueG1sUEsFBgAAAAAEAAQA+QAAAJMDAAAAAA==&#10;" strokeweight=".134mm"/>
                <v:line id="Line 157" o:spid="_x0000_s2155" style="position:absolute;visibility:visible;mso-wrap-style:square" from="2262,2297" to="2262,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R3cYAAADcAAAADwAAAGRycy9kb3ducmV2LnhtbESPQWvCQBSE7wX/w/IEL9JsDLRo6ioS&#10;aGmFCkYpOT6yr0kw+zZkV43/visIPQ4z8w2zXA+mFRfqXWNZwSyKQRCXVjdcKTge3p/nIJxH1tha&#10;JgU3crBejZ6WmGp75T1dcl+JAGGXooLa+y6V0pU1GXSR7YiD92t7gz7IvpK6x2uAm1YmcfwqDTYc&#10;FmrsKKupPOVno2CTFd8/H8mCu+Nht32hIp9mXzelJuNh8wbC0+D/w4/2p1awiB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O0d3GAAAA3AAAAA8AAAAAAAAA&#10;AAAAAAAAoQIAAGRycy9kb3ducmV2LnhtbFBLBQYAAAAABAAEAPkAAACUAwAAAAA=&#10;" strokeweight=".134mm"/>
                <v:line id="Line 156" o:spid="_x0000_s2156" style="position:absolute;visibility:visible;mso-wrap-style:square" from="2252,2300" to="2259,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2TcAAAADcAAAADwAAAGRycy9kb3ducmV2LnhtbESPwQrCMBBE74L/EFbwIpqqKFqNIoLg&#10;QQ9WP2Bp1rbYbEoTtfr1RhA8DjNvhlmuG1OKB9WusKxgOIhAEKdWF5wpuJx3/RkI55E1lpZJwYsc&#10;rFft1hJjbZ98okfiMxFK2MWoIPe+iqV0aU4G3cBWxMG72tqgD7LOpK7xGcpNKUdRNJUGCw4LOVa0&#10;zSm9JXejYJ5iMz5WyeR9cKaQ+14vOUzvSnU7zWYBwlPj/+EfvdeBi8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SNk3AAAAA3AAAAA8AAAAAAAAAAAAAAAAA&#10;oQIAAGRycy9kb3ducmV2LnhtbFBLBQYAAAAABAAEAPkAAACOAwAAAAA=&#10;" strokeweight=".1212mm"/>
                <v:line id="Line 155" o:spid="_x0000_s2157" style="position:absolute;visibility:visible;mso-wrap-style:square" from="2255,2304" to="2255,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sMscAAADcAAAADwAAAGRycy9kb3ducmV2LnhtbESPQWvCQBSE7wX/w/IKXqRuKlZqdBUJ&#10;tNRCCyYiHh/Z1ySYfRuyq0n+fbcg9DjMzDfMetubWtyodZVlBc/TCARxbnXFhYJj9vb0CsJ5ZI21&#10;ZVIwkIPtZvSwxljbjg90S30hAoRdjApK75tYSpeXZNBNbUMcvB/bGvRBtoXULXYBbmo5i6KFNFhx&#10;WCixoaSk/JJejYJdcv46vc+W3Byz788XOqeTZD8oNX7sdysQnnr/H763P7SCZTSH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wyxwAAANwAAAAPAAAAAAAA&#10;AAAAAAAAAKECAABkcnMvZG93bnJldi54bWxQSwUGAAAAAAQABAD5AAAAlQMAAAAA&#10;" strokeweight=".134mm"/>
                <v:line id="Line 154" o:spid="_x0000_s2158" style="position:absolute;visibility:visible;mso-wrap-style:square" from="2249,2304" to="2249,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JqcUAAADcAAAADwAAAGRycy9kb3ducmV2LnhtbESPQYvCMBSE7wv+h/AEL4umCi5ajSIF&#10;xRVWsIp4fDTPtti8lCZq/fcbYWGPw8x8w8yXranEgxpXWlYwHEQgiDOrS84VnI7r/gSE88gaK8uk&#10;4EUOlovOxxxjbZ98oEfqcxEg7GJUUHhfx1K6rCCDbmBr4uBdbWPQB9nkUjf4DHBTyVEUfUmDJYeF&#10;AmtKCspu6d0oWCWXn/NmNOX6dNzvxnRJP5Pvl1K9bruagfDU+v/wX3urFUyjMbzP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JqcUAAADcAAAADwAAAAAAAAAA&#10;AAAAAAChAgAAZHJzL2Rvd25yZXYueG1sUEsFBgAAAAAEAAQA+QAAAJMDAAAAAA==&#10;" strokeweight=".134mm"/>
                <v:line id="Line 153" o:spid="_x0000_s2159" style="position:absolute;visibility:visible;mso-wrap-style:square" from="2242,2304" to="2242,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X3sUAAADcAAAADwAAAGRycy9kb3ducmV2LnhtbESPQYvCMBSE78L+h/AWvCyarqBoNYoU&#10;VnRBwSri8dE822LzUpqo9d9vhAWPw8x8w8wWranEnRpXWlbw3Y9AEGdWl5wrOB5+emMQziNrrCyT&#10;gic5WMw/OjOMtX3wnu6pz0WAsItRQeF9HUvpsoIMur6tiYN3sY1BH2STS93gI8BNJQdRNJIGSw4L&#10;BdaUFJRd05tRsEzO29NqMOH6eNj9DumcfiWbp1Ldz3Y5BeGp9e/wf3utFUyiEbzOh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X3sUAAADcAAAADwAAAAAAAAAA&#10;AAAAAAChAgAAZHJzL2Rvd25yZXYueG1sUEsFBgAAAAAEAAQA+QAAAJMDAAAAAA==&#10;" strokeweight=".134mm"/>
                <v:line id="Line 152" o:spid="_x0000_s2160" style="position:absolute;visibility:visible;mso-wrap-style:square" from="2235,2304" to="2235,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yRccAAADcAAAADwAAAGRycy9kb3ducmV2LnhtbESPQWvCQBSE7wX/w/IKXqRuKlhrdBUJ&#10;tNRCCyYiHh/Z1ySYfRuyq0n+fbcg9DjMzDfMetubWtyodZVlBc/TCARxbnXFhYJj9vb0CsJ5ZI21&#10;ZVIwkIPtZvSwxljbjg90S30hAoRdjApK75tYSpeXZNBNbUMcvB/bGvRBtoXULXYBbmo5i6IXabDi&#10;sFBiQ0lJ+SW9GgW75Px1ep8tuTlm359zOqeTZD8oNX7sdysQnnr/H763P7SCZbSA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uXJFxwAAANwAAAAPAAAAAAAA&#10;AAAAAAAAAKECAABkcnMvZG93bnJldi54bWxQSwUGAAAAAAQABAD5AAAAlQMAAAAA&#10;" strokeweight=".134mm"/>
                <v:line id="Line 151" o:spid="_x0000_s2161" style="position:absolute;visibility:visible;mso-wrap-style:square" from="2228,2311" to="2228,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mN8MAAADcAAAADwAAAGRycy9kb3ducmV2LnhtbERPTWvCQBC9F/oflin0UupGoaWJriIB&#10;iy0oGIN4HLJjEszOhuxqkn/fPQg9Pt73YjWYRtypc7VlBdNJBIK4sLrmUkF+3Lx/gXAeWWNjmRSM&#10;5GC1fH5aYKJtzwe6Z74UIYRdggoq79tESldUZNBNbEscuIvtDPoAu1LqDvsQbho5i6JPabDm0FBh&#10;S2lFxTW7GQXr9Lw7fc9ibvPj/veDztlb+jMq9foyrOcgPA3+X/xwb7WCOAprw5lw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m5jfDAAAA3AAAAA8AAAAAAAAAAAAA&#10;AAAAoQIAAGRycy9kb3ducmV2LnhtbFBLBQYAAAAABAAEAPkAAACRAwAAAAA=&#10;" strokeweight=".134mm"/>
                <v:line id="Line 150" o:spid="_x0000_s2162" style="position:absolute;visibility:visible;mso-wrap-style:square" from="2222,2473" to="2222,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DhsUAAADcAAAADwAAAGRycy9kb3ducmV2LnhtbESPQWsCMRCF70L/Q5hCL1KzrSK6GkWE&#10;QntR1AXpbdiMm6WbyZJE3f57IwgeH2/e9+bNl51txIV8qB0r+BhkIIhLp2uuFBSHr/cJiBCRNTaO&#10;ScE/BVguXnpzzLW78o4u+1iJBOGQowITY5tLGUpDFsPAtcTJOzlvMSbpK6k9XhPcNvIzy8bSYs2p&#10;wWBLa0Pl3/5s0xtbfzSb4XjUHEzRrY702y+2P0q9vXarGYhIXXweP9LfWsE0m8J9TCK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vDhsUAAADcAAAADwAAAAAAAAAA&#10;AAAAAAChAgAAZHJzL2Rvd25yZXYueG1sUEsFBgAAAAAEAAQA+QAAAJMDAAAAAA==&#10;" strokeweight=".18897mm"/>
                <v:line id="Line 149" o:spid="_x0000_s2163" style="position:absolute;visibility:visible;mso-wrap-style:square" from="2228,2470" to="223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87MIAAADcAAAADwAAAGRycy9kb3ducmV2LnhtbERPTYvCMBC9C/sfwgheRFMFZa1GkcLK&#10;uqCwrYjHoRnbYjMpTVbrv98cBI+P973adKYWd2pdZVnBZByBIM6trrhQcMq+Rp8gnEfWWFsmBU9y&#10;sFl/9FYYa/vgX7qnvhAhhF2MCkrvm1hKl5dk0I1tQxy4q20N+gDbQuoWHyHc1HIaRXNpsOLQUGJD&#10;SUn5Lf0zCrbJ5XDeTRfcnLLjz4wu6TDZP5Ua9LvtEoSnzr/FL/e3VrCYhPnh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87MIAAADcAAAADwAAAAAAAAAAAAAA&#10;AAChAgAAZHJzL2Rvd25yZXYueG1sUEsFBgAAAAAEAAQA+QAAAJADAAAAAA==&#10;" strokeweight=".134mm"/>
                <v:line id="Line 148" o:spid="_x0000_s2164" style="position:absolute;visibility:visible;mso-wrap-style:square" from="2235,2476" to="224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Zd8YAAADcAAAADwAAAGRycy9kb3ducmV2LnhtbESPQWvCQBSE74X+h+UVeilmE6Gi0VUk&#10;0NIKCkaRHB/ZZxLMvg3ZrcZ/3xUKPQ4z8w2zWA2mFVfqXWNZQRLFIIhLqxuuFBwPH6MpCOeRNbaW&#10;ScGdHKyWz08LTLW98Z6uua9EgLBLUUHtfZdK6cqaDLrIdsTBO9veoA+yr6Tu8RbgppXjOJ5Igw2H&#10;hRo7ymoqL/mPUbDOiu3pczzj7njYbd6pyN+y77tSry/Deg7C0+D/w3/tL61gliTwOB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F2XfGAAAA3AAAAA8AAAAAAAAA&#10;AAAAAAAAoQIAAGRycy9kb3ducmV2LnhtbFBLBQYAAAAABAAEAPkAAACUAwAAAAA=&#10;" strokeweight=".134mm"/>
                <v:line id="Line 147" o:spid="_x0000_s2165" style="position:absolute;visibility:visible;mso-wrap-style:square" from="2242,2476" to="224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HAMYAAADcAAAADwAAAGRycy9kb3ducmV2LnhtbESPQWvCQBSE7wX/w/IEL6XZGKjU1FUk&#10;oGhBwSglx0f2NQnNvg3ZVeO/7xYKPQ4z8w2zWA2mFTfqXWNZwTSKQRCXVjdcKbicNy9vIJxH1tha&#10;JgUPcrBajp4WmGp75xPdcl+JAGGXooLa+y6V0pU1GXSR7YiD92V7gz7IvpK6x3uAm1YmcTyTBhsO&#10;CzV2lNVUfudXo2CdFYfPbTLn7nI+frxSkT9n+4dSk/GwfgfhafD/4b/2TiuYTxP4PR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XRwDGAAAA3AAAAA8AAAAAAAAA&#10;AAAAAAAAoQIAAGRycy9kb3ducmV2LnhtbFBLBQYAAAAABAAEAPkAAACUAwAAAAA=&#10;" strokeweight=".134mm"/>
                <v:line id="Line 146" o:spid="_x0000_s2166" style="position:absolute;visibility:visible;mso-wrap-style:square" from="2249,2476" to="225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im8cAAADcAAAADwAAAGRycy9kb3ducmV2LnhtbESPQWvCQBSE70L/w/IKvUjdxKJo6hok&#10;0NIWFEykeHxkX5PQ7NuQ3Wr8911B8DjMzDfMKh1MK07Uu8aygngSgSAurW64UnAo3p4XIJxH1tha&#10;JgUXcpCuH0YrTLQ9855Oua9EgLBLUEHtfZdI6cqaDLqJ7YiD92N7gz7IvpK6x3OAm1ZOo2guDTYc&#10;FmrsKKup/M3/jIJNdtx+v0+X3B2K3deMjvk4+7wo9fQ4bF5BeBr8PXxrf2gFy/gF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W+KbxwAAANwAAAAPAAAAAAAA&#10;AAAAAAAAAKECAABkcnMvZG93bnJldi54bWxQSwUGAAAAAAQABAD5AAAAlQMAAAAA&#10;" strokeweight=".134mm"/>
                <v:line id="Line 145" o:spid="_x0000_s2167" style="position:absolute;visibility:visible;mso-wrap-style:square" from="2252,2480" to="2259,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vkJ8cAAADcAAAADwAAAGRycy9kb3ducmV2LnhtbESP3WrCQBSE7wXfYTlC75pN/Clt6iqi&#10;FCtCaVOht4fsaRLMng3Z1USfvisUvBxm5htmvuxNLc7UusqygiSKQRDnVldcKDh8vz0+g3AeWWNt&#10;mRRcyMFyMRzMMdW24y86Z74QAcIuRQWl900qpctLMugi2xAH79e2Bn2QbSF1i12Am1qO4/hJGqw4&#10;LJTY0Lqk/JidjILs2m22h/1nfT39fDiTTHa7fDpT6mHUr15BeOr9PfzfftcKXpIp3M6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K+QnxwAAANwAAAAPAAAAAAAA&#10;AAAAAAAAAKECAABkcnMvZG93bnJldi54bWxQSwUGAAAAAAQABAD5AAAAlQMAAAAA&#10;" strokeweight=".122mm"/>
                <v:line id="Line 144" o:spid="_x0000_s2168" style="position:absolute;visibility:visible;mso-wrap-style:square" from="2255,2483" to="2262,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fdMUAAADcAAAADwAAAGRycy9kb3ducmV2LnhtbESPQYvCMBSE7wv+h/CEvYimCi5ajSIF&#10;F1dYwSri8dE822LzUpqo9d9vBGGPw8x8w8yXranEnRpXWlYwHEQgiDOrS84VHA/r/gSE88gaK8uk&#10;4EkOlovOxxxjbR+8p3vqcxEg7GJUUHhfx1K6rCCDbmBr4uBdbGPQB9nkUjf4CHBTyVEUfUmDJYeF&#10;AmtKCsqu6c0oWCXn39P3aMr18bDbjumc9pKfp1Kf3XY1A+Gp9f/hd3ujFUyHY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7fdMUAAADcAAAADwAAAAAAAAAA&#10;AAAAAAChAgAAZHJzL2Rvd25yZXYueG1sUEsFBgAAAAAEAAQA+QAAAJMDAAAAAA==&#10;" strokeweight=".134mm"/>
                <v:line id="Line 143" o:spid="_x0000_s2169" style="position:absolute;visibility:visible;mso-wrap-style:square" from="2262,2483" to="2269,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BA8UAAADcAAAADwAAAGRycy9kb3ducmV2LnhtbESPQYvCMBSE7wv+h/CEvYimCitajSIF&#10;l11BwSri8dE822LzUpqs1n9vBGGPw8x8w8yXranEjRpXWlYwHEQgiDOrS84VHA/r/gSE88gaK8uk&#10;4EEOlovOxxxjbe+8p1vqcxEg7GJUUHhfx1K6rCCDbmBr4uBdbGPQB9nkUjd4D3BTyVEUjaXBksNC&#10;gTUlBWXX9M8oWCXn7el7NOX6eNhtvuic9pLfh1Kf3XY1A+Gp9f/hd/tHK5gOx/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xBA8UAAADcAAAADwAAAAAAAAAA&#10;AAAAAAChAgAAZHJzL2Rvd25yZXYueG1sUEsFBgAAAAAEAAQA+QAAAJMDAAAAAA==&#10;" strokeweight=".134mm"/>
                <v:line id="Line 142" o:spid="_x0000_s2170" style="position:absolute;visibility:visible;mso-wrap-style:square" from="2265,2487" to="227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6UMYAAADcAAAADwAAAGRycy9kb3ducmV2LnhtbESPQWvCQBSE74L/YXmCt7pJ1bamriKK&#10;WCmUNhW8PrKvSWj2bciuJvXXu0LB4zAz3zDzZWcqcabGlZYVxKMIBHFmdcm5gsP39uEFhPPIGivL&#10;pOCPHCwX/d4cE21b/qJz6nMRIOwSVFB4XydSuqwgg25ka+Lg/djGoA+yyaVusA1wU8nHKHqSBksO&#10;CwXWtC4o+01PRkF6aTe7w/tndTkdP5yJx/t9NpkqNRx0q1cQnjp/D/+337SCWfwM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5elDGAAAA3AAAAA8AAAAAAAAA&#10;AAAAAAAAoQIAAGRycy9kb3ducmV2LnhtbFBLBQYAAAAABAAEAPkAAACUAwAAAAA=&#10;" strokeweight=".122mm"/>
                <v:line id="Line 141" o:spid="_x0000_s2171" style="position:absolute;visibility:visible;mso-wrap-style:square" from="2269,2490" to="2276,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w6sIAAADcAAAADwAAAGRycy9kb3ducmV2LnhtbERPTYvCMBC9C/sfwgheRFMFZa1GkcLK&#10;uqCwrYjHoRnbYjMpTVbrv98cBI+P973adKYWd2pdZVnBZByBIM6trrhQcMq+Rp8gnEfWWFsmBU9y&#10;sFl/9FYYa/vgX7qnvhAhhF2MCkrvm1hKl5dk0I1tQxy4q20N+gDbQuoWHyHc1HIaRXNpsOLQUGJD&#10;SUn5Lf0zCrbJ5XDeTRfcnLLjz4wu6TDZP5Ua9LvtEoSnzr/FL/e3VrCYhLXh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w6sIAAADcAAAADwAAAAAAAAAAAAAA&#10;AAChAgAAZHJzL2Rvd25yZXYueG1sUEsFBgAAAAAEAAQA+QAAAJADAAAAAA==&#10;" strokeweight=".134mm"/>
                <v:line id="Line 140" o:spid="_x0000_s2172" style="position:absolute;visibility:visible;mso-wrap-style:square" from="2276,2490" to="2283,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VccUAAADcAAAADwAAAGRycy9kb3ducmV2LnhtbESPQWvCQBSE7wX/w/IEL0U3Ci0muooE&#10;FBVaaBTx+Mg+k2D2bciuGv99Vyj0OMzMN8x82Zla3Kl1lWUF41EEgji3uuJCwfGwHk5BOI+ssbZM&#10;Cp7kYLnovc0x0fbBP3TPfCEChF2CCkrvm0RKl5dk0I1sQxy8i20N+iDbQuoWHwFuajmJok9psOKw&#10;UGJDaUn5NbsZBav0/HXaTGJujofv/Qeds/d091Rq0O9WMxCeOv8f/mtvtYJ4HMPrTDg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PVccUAAADcAAAADwAAAAAAAAAA&#10;AAAAAAChAgAAZHJzL2Rvd25yZXYueG1sUEsFBgAAAAAEAAQA+QAAAJMDAAAAAA==&#10;" strokeweight=".134mm"/>
                <v:line id="Line 139" o:spid="_x0000_s2173" style="position:absolute;visibility:visible;mso-wrap-style:square" from="2283,2497" to="2290,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2UcIAAADcAAAADwAAAGRycy9kb3ducmV2LnhtbERPTYvCMBC9L/gfwgheFk0t7KLVKFJQ&#10;XMGFrSIeh2Zsi82kNFHrvzcHYY+P9z1fdqYWd2pdZVnBeBSBIM6trrhQcDyshxMQziNrrC2Tgic5&#10;WC56H3NMtH3wH90zX4gQwi5BBaX3TSKly0sy6Ea2IQ7cxbYGfYBtIXWLjxBuahlH0bc0WHFoKLGh&#10;tKT8mt2MglV63p828ZSb4+F390Xn7DP9eSo16HerGQhPnf8Xv91brWAah/nhTDg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2UcIAAADcAAAADwAAAAAAAAAAAAAA&#10;AAChAgAAZHJzL2Rvd25yZXYueG1sUEsFBgAAAAAEAAQA+QAAAJADAAAAAA==&#10;" strokeweight=".134mm"/>
                <v:line id="Line 138" o:spid="_x0000_s2174" style="position:absolute;visibility:visible;mso-wrap-style:square" from="2286,2508" to="2294,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RwcAAAADcAAAADwAAAGRycy9kb3ducmV2LnhtbESPwQrCMBBE74L/EFbwIpqqKFqNIoLg&#10;QQ9WP2Bp1rbYbEoTtfr1RhA8DjNvhlmuG1OKB9WusKxgOIhAEKdWF5wpuJx3/RkI55E1lpZJwYsc&#10;rFft1hJjbZ98okfiMxFK2MWoIPe+iqV0aU4G3cBWxMG72tqgD7LOpK7xGcpNKUdRNJUGCw4LOVa0&#10;zSm9JXejYJ5iMz5WyeR9cKaQ+14vOUzvSnU7zWYBwlPj/+EfvdeBGw3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5UcHAAAAA3AAAAA8AAAAAAAAAAAAAAAAA&#10;oQIAAGRycy9kb3ducmV2LnhtbFBLBQYAAAAABAAEAPkAAACOAwAAAAA=&#10;" strokeweight=".1212mm"/>
                <v:line id="Line 137" o:spid="_x0000_s2175" style="position:absolute;visibility:visible;mso-wrap-style:square" from="2290,2511" to="2297,2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NvcYAAADcAAAADwAAAGRycy9kb3ducmV2LnhtbESPQWvCQBSE74X+h+UVvEizaaBFU1eR&#10;gKJCBaOUHB/Z1yQ0+zZkV43/visIPQ4z8w0zWwymFRfqXWNZwVsUgyAurW64UnA6rl4nIJxH1tha&#10;JgU3crCYPz/NMNX2yge65L4SAcIuRQW1910qpStrMugi2xEH78f2Bn2QfSV1j9cAN61M4vhDGmw4&#10;LNTYUVZT+ZufjYJlVnx9r5Mpd6fjfvdORT7OtjelRi/D8hOEp8H/hx/tjVYwTRK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7jb3GAAAA3AAAAA8AAAAAAAAA&#10;AAAAAAAAoQIAAGRycy9kb3ducmV2LnhtbFBLBQYAAAAABAAEAPkAAACUAwAAAAA=&#10;" strokeweight=".134mm"/>
                <v:line id="Line 136" o:spid="_x0000_s2176" style="position:absolute;visibility:visible;mso-wrap-style:square" from="2293,2521" to="2301,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627scAAADcAAAADwAAAGRycy9kb3ducmV2LnhtbESP3WrCQBSE7wu+w3KE3tWNP5Waugli&#10;KVUKxUaht4fsMQlmz4bsaqJP7xYKvRxm5htmmfamFhdqXWVZwXgUgSDOra64UHDYvz+9gHAeWWNt&#10;mRRcyUGaDB6WGGvb8TddMl+IAGEXo4LS+yaW0uUlGXQj2xAH72hbgz7ItpC6xS7ATS0nUTSXBisO&#10;CyU2tC4pP2VnoyC7dW8fh89dfTv/fDkznm63+exZqcdhv3oF4an3/+G/9kYrWEym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rrbuxwAAANwAAAAPAAAAAAAA&#10;AAAAAAAAAKECAABkcnMvZG93bnJldi54bWxQSwUGAAAAAAQABAD5AAAAlQMAAAAA&#10;" strokeweight=".122mm"/>
                <v:line id="Line 135" o:spid="_x0000_s2177" style="position:absolute;visibility:visible;mso-wrap-style:square" from="2293,2528" to="230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cumsYAAADcAAAADwAAAGRycy9kb3ducmV2LnhtbESPQWvCQBSE74X+h+UVvOlGq6WmboJY&#10;xIogbRR6fWRfk9Ds25BdTfTXdwWhx2FmvmEWaW9qcabWVZYVjEcRCOLc6ooLBcfDevgKwnlkjbVl&#10;UnAhB2ny+LDAWNuOv+ic+UIECLsYFZTeN7GULi/JoBvZhjh4P7Y16INsC6lb7ALc1HISRS/SYMVh&#10;ocSGViXlv9nJKMiu3fvmuPusr6fvvTPj5+02n86UGjz1yzcQnnr/H763P7SC+WQK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HLprGAAAA3AAAAA8AAAAAAAAA&#10;AAAAAAAAoQIAAGRycy9kb3ducmV2LnhtbFBLBQYAAAAABAAEAPkAAACUAwAAAAA=&#10;" strokeweight=".122mm"/>
                <v:line id="Line 134" o:spid="_x0000_s2178" style="position:absolute;visibility:visible;mso-wrap-style:square" from="2293,2535" to="230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uLAcYAAADcAAAADwAAAGRycy9kb3ducmV2LnhtbESPQWvCQBSE70L/w/IK3upGq6WmboJY&#10;REWQNgq9PrKvSWj2bciuJvrru4WCx2FmvmEWaW9qcaHWVZYVjEcRCOLc6ooLBafj+ukVhPPIGmvL&#10;pOBKDtLkYbDAWNuOP+mS+UIECLsYFZTeN7GULi/JoBvZhjh437Y16INsC6lb7ALc1HISRS/SYMVh&#10;ocSGViXlP9nZKMhu3fvmtP+ob+evgzPj590un86UGj72yzcQnnp/D/+3t1rBfDKD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iwHGAAAA3AAAAA8AAAAAAAAA&#10;AAAAAAAAoQIAAGRycy9kb3ducmV2LnhtbFBLBQYAAAAABAAEAPkAAACUAwAAAAA=&#10;" strokeweight=".122mm"/>
                <v:line id="Line 133" o:spid="_x0000_s2179" style="position:absolute;visibility:visible;mso-wrap-style:square" from="2293,2542" to="2301,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JtcQAAADcAAAADwAAAGRycy9kb3ducmV2LnhtbESPQWvCQBSE7wX/w/IEL2I2Who0ZhUp&#10;FDzooWl/wCP7TILZtyG7JtFf7xaEHoeZb4bJ9qNpRE+dqy0rWEYxCOLC6ppLBb8/X4s1COeRNTaW&#10;ScGdHOx3k7cMU20H/qY+96UIJexSVFB536ZSuqIigy6yLXHwLrYz6IPsSqk7HEK5aeQqjhNpsOaw&#10;UGFLnxUV1/xmFGwKHN/Pbf7xODlTy+N8np+Sm1Kz6XjYgvA0+v/wiz7qwK0S+DsTj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0Mm1xAAAANwAAAAPAAAAAAAAAAAA&#10;AAAAAKECAABkcnMvZG93bnJldi54bWxQSwUGAAAAAAQABAD5AAAAkgMAAAAA&#10;" strokeweight=".1212mm"/>
                <v:line id="Line 132" o:spid="_x0000_s2180" style="position:absolute;visibility:visible;mso-wrap-style:square" from="2297,2545" to="2304,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uJccAAADcAAAADwAAAGRycy9kb3ducmV2LnhtbESPQWvCQBSE70L/w/KEXqTZNFCtaVaR&#10;QEtbUDBK8fjIPpPQ7NuQ3Wr8911B8DjMzDdMthxMK07Uu8aygucoBkFcWt1wpWC/e396BeE8ssbW&#10;Mim4kIPl4mGUYartmbd0KnwlAoRdigpq77tUSlfWZNBFtiMO3tH2Bn2QfSV1j+cAN61M4ngqDTYc&#10;FmrsKK+p/C3+jIJVflj/fCRz7va7zfcLHYpJ/nVR6nE8rN5AeBr8PXxrf2oF82QG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DC4lxwAAANwAAAAPAAAAAAAA&#10;AAAAAAAAAKECAABkcnMvZG93bnJldi54bWxQSwUGAAAAAAQABAD5AAAAlQMAAAAA&#10;" strokeweight=".134mm"/>
                <v:line id="Line 131" o:spid="_x0000_s2181" style="position:absolute;visibility:visible;mso-wrap-style:square" from="2304,2552" to="2304,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6V8IAAADcAAAADwAAAGRycy9kb3ducmV2LnhtbERPTYvCMBC9L/gfwgheFk0t7KLVKFJQ&#10;XMGFrSIeh2Zsi82kNFHrvzcHYY+P9z1fdqYWd2pdZVnBeBSBIM6trrhQcDyshxMQziNrrC2Tgic5&#10;WC56H3NMtH3wH90zX4gQwi5BBaX3TSKly0sy6Ea2IQ7cxbYGfYBtIXWLjxBuahlH0bc0WHFoKLGh&#10;tKT8mt2MglV63p828ZSb4+F390Xn7DP9eSo16HerGQhPnf8Xv91brWAah7XhTDg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6V8IAAADcAAAADwAAAAAAAAAAAAAA&#10;AAChAgAAZHJzL2Rvd25yZXYueG1sUEsFBgAAAAAEAAQA+QAAAJADAAAAAA==&#10;" strokeweight=".134mm"/>
                <v:line id="Line 130" o:spid="_x0000_s2182" style="position:absolute;visibility:visible;mso-wrap-style:square" from="2293,2563" to="2301,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BMYAAADcAAAADwAAAGRycy9kb3ducmV2LnhtbESPQWvCQBSE74X+h+UVvOnGaItG11CU&#10;0kqh1Ch4fWSfSWj2bciuJvrruwWhx2FmvmGWaW9qcaHWVZYVjEcRCOLc6ooLBYf923AGwnlkjbVl&#10;UnAlB+nq8WGJibYd7+iS+UIECLsEFZTeN4mULi/JoBvZhjh4J9sa9EG2hdQtdgFuahlH0Ys0WHFY&#10;KLGhdUn5T3Y2CrJbt3k/fH7Xt/Pxy5nxZLvNp89KDZ761wUIT73/D9/bH1rBPJ7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GgQTGAAAA3AAAAA8AAAAAAAAA&#10;AAAAAAAAoQIAAGRycy9kb3ducmV2LnhtbFBLBQYAAAAABAAEAPkAAACUAwAAAAA=&#10;" strokeweight=".122mm"/>
                <v:line id="Line 129" o:spid="_x0000_s2183" style="position:absolute;visibility:visible;mso-wrap-style:square" from="2293,2570" to="230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W+RMMAAADcAAAADwAAAGRycy9kb3ducmV2LnhtbERPy2rCQBTdF/yH4QrumolP2ugoooiV&#10;QrGp4PaSuSbBzJ2QGU3q1zuLQpeH816sOlOJOzWutKxgGMUgiDOrS84VnH52r28gnEfWWFkmBb/k&#10;YLXsvSww0bblb7qnPhchhF2CCgrv60RKlxVk0EW2Jg7cxTYGfYBNLnWDbQg3lRzF8UwaLDk0FFjT&#10;pqDsmt6MgvTRbvenz2P1uJ2/nBmOD4dsMlVq0O/WcxCeOv8v/nN/aAXv4zA/nA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lvkTDAAAA3AAAAA8AAAAAAAAAAAAA&#10;AAAAoQIAAGRycy9kb3ducmV2LnhtbFBLBQYAAAAABAAEAPkAAACRAwAAAAA=&#10;" strokeweight=".122mm"/>
                <v:line id="Line 128" o:spid="_x0000_s2184" style="position:absolute;visibility:visible;mso-wrap-style:square" from="2293,2577" to="230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HHMAAAADcAAAADwAAAGRycy9kb3ducmV2LnhtbESPwQrCMBBE74L/EFbwIpqqKFqNIoLg&#10;QQ9WP2Bp1rbYbEoTtfr1RhA8DjNvhlmuG1OKB9WusKxgOIhAEKdWF5wpuJx3/RkI55E1lpZJwYsc&#10;rFft1hJjbZ98okfiMxFK2MWoIPe+iqV0aU4G3cBWxMG72tqgD7LOpK7xGcpNKUdRNJUGCw4LOVa0&#10;zSm9JXejYJ5iMz5WyeR9cKaQ+14vOUzvSnU7zWYBwlPj/+EfvdeBGw/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gxxzAAAAA3AAAAA8AAAAAAAAAAAAAAAAA&#10;oQIAAGRycy9kb3ducmV2LnhtbFBLBQYAAAAABAAEAPkAAACOAwAAAAA=&#10;" strokeweight=".1212mm"/>
                <v:line id="Line 127" o:spid="_x0000_s2185" style="position:absolute;visibility:visible;mso-wrap-style:square" from="2293,2583" to="2301,2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FqMcAAADcAAAADwAAAGRycy9kb3ducmV2LnhtbESP3WrCQBSE7wu+w3KE3tWNP5Waugli&#10;KVUKxUaht4fsMQlmz4bsaqJP7xYKvRxm5htmmfamFhdqXWVZwXgUgSDOra64UHDYvz+9gHAeWWNt&#10;mRRcyUGaDB6WGGvb8TddMl+IAGEXo4LS+yaW0uUlGXQj2xAH72hbgz7ItpC6xS7ATS0nUTSXBisO&#10;CyU2tC4pP2VnoyC7dW8fh89dfTv/fDkznm63+exZqcdhv3oF4an3/+G/9kYrWEwn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4WoxwAAANwAAAAPAAAAAAAA&#10;AAAAAAAAAKECAABkcnMvZG93bnJldi54bWxQSwUGAAAAAAQABAD5AAAAlQMAAAAA&#10;" strokeweight=".122mm"/>
                <v:line id="Line 126" o:spid="_x0000_s2186" style="position:absolute;visibility:visible;mso-wrap-style:square" from="2293,2590" to="230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gM8YAAADcAAAADwAAAGRycy9kb3ducmV2LnhtbESPQWvCQBSE7wX/w/KE3upGU4tGVymW&#10;UkUoGgWvj+wzCc2+DdnVpP56Vyj0OMzMN8x82ZlKXKlxpWUFw0EEgjizuuRcwfHw+TIB4Tyyxsoy&#10;KfglB8tF72mOibYt7+ma+lwECLsEFRTe14mULivIoBvYmjh4Z9sY9EE2udQNtgFuKjmKojdpsOSw&#10;UGBNq4Kyn/RiFKS39uPruN1Vt8vp25lhvNlkr2Olnvvd+wyEp87/h//aa61gGs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3IDPGAAAA3AAAAA8AAAAAAAAA&#10;AAAAAAAAoQIAAGRycy9kb3ducmV2LnhtbFBLBQYAAAAABAAEAPkAAACUAwAAAAA=&#10;" strokeweight=".122mm"/>
                <v:line id="Line 125" o:spid="_x0000_s2187" style="position:absolute;visibility:visible;mso-wrap-style:square" from="2297,2594" to="2297,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mj8cAAADcAAAADwAAAGRycy9kb3ducmV2LnhtbESPQWvCQBSE74X+h+UVvBSzqW3FRFeR&#10;gNIKFYwiHh/ZZxKafRuyq8Z/3y0Uehxm5htmtuhNI67UudqygpcoBkFcWF1zqeCwXw0nIJxH1thY&#10;JgV3crCYPz7MMNX2xju65r4UAcIuRQWV920qpSsqMugi2xIH72w7gz7IrpS6w1uAm0aO4ngsDdYc&#10;FipsKauo+M4vRsEyO30d16OE28N+u3mnU/6cfd6VGjz1yykIT73/D/+1P7SC5PUN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ByaPxwAAANwAAAAPAAAAAAAA&#10;AAAAAAAAAKECAABkcnMvZG93bnJldi54bWxQSwUGAAAAAAQABAD5AAAAlQMAAAAA&#10;" strokeweight=".134mm"/>
                <v:line id="Line 124" o:spid="_x0000_s2188" style="position:absolute;visibility:visible;mso-wrap-style:square" from="2286,2604" to="2294,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d3MYAAADcAAAADwAAAGRycy9kb3ducmV2LnhtbESPQWvCQBSE74X+h+UVvNWNWotGN0EU&#10;aUWQGgWvj+xrEpp9G7KrSf313UKhx2FmvmGWaW9qcaPWVZYVjIYRCOLc6ooLBefT9nkGwnlkjbVl&#10;UvBNDtLk8WGJsbYdH+mW+UIECLsYFZTeN7GULi/JoBvahjh4n7Y16INsC6lb7ALc1HIcRa/SYMVh&#10;ocSG1iXlX9nVKMju3ebtvP+o79fLwZnRZLfLX6ZKDZ761QKEp97/h//a71rBfDKF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SHdzGAAAA3AAAAA8AAAAAAAAA&#10;AAAAAAAAoQIAAGRycy9kb3ducmV2LnhtbFBLBQYAAAAABAAEAPkAAACUAwAAAAA=&#10;" strokeweight=".122mm"/>
                <v:line id="Line 123" o:spid="_x0000_s2189" style="position:absolute;visibility:visible;mso-wrap-style:square" from="2290,2608" to="2290,2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dY8YAAADcAAAADwAAAGRycy9kb3ducmV2LnhtbESPQWvCQBSE74X+h+UVvBTdVFFqdBUJ&#10;WFSw0ETE4yP7TEKzb0N2q/Hfu4LQ4zAz3zDzZWdqcaHWVZYVfAwiEMS51RUXCg7Zuv8JwnlkjbVl&#10;UnAjB8vF68scY22v/EOX1BciQNjFqKD0vomldHlJBt3ANsTBO9vWoA+yLaRu8RrgppbDKJpIgxWH&#10;hRIbSkrKf9M/o2CVnPbHr+GUm0P2vRvTKX1Ptjelem/dagbCU+f/w8/2RiuYji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HWPGAAAA3AAAAA8AAAAAAAAA&#10;AAAAAAAAoQIAAGRycy9kb3ducmV2LnhtbFBLBQYAAAAABAAEAPkAAACUAwAAAAA=&#10;" strokeweight=".134mm"/>
                <v:line id="Line 122" o:spid="_x0000_s2190" style="position:absolute;visibility:visible;mso-wrap-style:square" from="2283,2608" to="228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W4+McAAADcAAAADwAAAGRycy9kb3ducmV2LnhtbESPQWvCQBSE74X+h+UVvBSzqaXVRFeR&#10;gNIKFYwiHh/ZZxKafRuyq8Z/3y0Uehxm5htmtuhNI67UudqygpcoBkFcWF1zqeCwXw0nIJxH1thY&#10;JgV3crCYPz7MMNX2xju65r4UAcIuRQWV920qpSsqMugi2xIH72w7gz7IrpS6w1uAm0aO4vhdGqw5&#10;LFTYUlZR8Z1fjIJldvo6rkcJt4f9dvNGp/w5+7wrNXjql1MQnnr/H/5rf2gFyes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1bj4xwAAANwAAAAPAAAAAAAA&#10;AAAAAAAAAKECAABkcnMvZG93bnJldi54bWxQSwUGAAAAAAQABAD5AAAAlQMAAAAA&#10;" strokeweight=".134mm"/>
                <v:line id="Line 121" o:spid="_x0000_s2191" style="position:absolute;visibility:visible;mso-wrap-style:square" from="2276,2615" to="2276,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osisIAAADcAAAADwAAAGRycy9kb3ducmV2LnhtbERPTYvCMBC9L/gfwgh7EU11WdFqFCms&#10;rAsKVhGPQzO2xWZSmqj135uDsMfH+54vW1OJOzWutKxgOIhAEGdWl5wrOB5++hMQziNrrCyTgic5&#10;WC46H3OMtX3wnu6pz0UIYRejgsL7OpbSZQUZdANbEwfuYhuDPsAml7rBRwg3lRxF0VgaLDk0FFhT&#10;UlB2TW9GwSo5b0/r0ZTr42H3903ntJdsnkp9dtvVDISn1v+L3+5frWD6Fda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osisIAAADcAAAADwAAAAAAAAAAAAAA&#10;AAChAgAAZHJzL2Rvd25yZXYueG1sUEsFBgAAAAAEAAQA+QAAAJADAAAAAA==&#10;" strokeweight=".134mm"/>
                <v:line id="Line 120" o:spid="_x0000_s2192" style="position:absolute;visibility:visible;mso-wrap-style:square" from="2265,2618" to="2273,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8X2cYAAADcAAAADwAAAGRycy9kb3ducmV2LnhtbESPQWvCQBSE7wX/w/KE3urGpkpNXYO0&#10;iEqh2Ch4fWRfk2D2bciuJvXXu0Khx2FmvmHmaW9qcaHWVZYVjEcRCOLc6ooLBYf96ukVhPPIGmvL&#10;pOCXHKSLwcMcE207/qZL5gsRIOwSVFB63yRSurwkg25kG+Lg/djWoA+yLaRusQtwU8vnKJpKgxWH&#10;hRIbei8pP2VnoyC7dh/rw+euvp6PX86M4+02f5ko9Tjsl28gPPX+P/zX3mgFs3gG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F9nGAAAA3AAAAA8AAAAAAAAA&#10;AAAAAAAAoQIAAGRycy9kb3ducmV2LnhtbFBLBQYAAAAABAAEAPkAAACUAwAAAAA=&#10;" strokeweight=".122mm"/>
                <v:line id="Line 119" o:spid="_x0000_s2193" style="position:absolute;visibility:visible;mso-wrap-style:square" from="2269,2621" to="226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pT8cIAAADcAAAADwAAAGRycy9kb3ducmV2LnhtbERPTYvCMBC9L/gfwgh7EU2VXdFqFCms&#10;rAsKVhGPQzO2xWZSmqj135uDsMfH+54vW1OJOzWutKxgOIhAEGdWl5wrOB5++hMQziNrrCyTgic5&#10;WC46H3OMtX3wnu6pz0UIYRejgsL7OpbSZQUZdANbEwfuYhuDPsAml7rBRwg3lRxF0VgaLDk0FFhT&#10;UlB2TW9GwSo5b0/r0ZTr42H3903ntJdsnkp9dtvVDISn1v+L3+5frWD6Fe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pT8cIAAADcAAAADwAAAAAAAAAAAAAA&#10;AAChAgAAZHJzL2Rvd25yZXYueG1sUEsFBgAAAAAEAAQA+QAAAJADAAAAAA==&#10;" strokeweight=".134mm"/>
                <v:line id="Line 118" o:spid="_x0000_s2194" style="position:absolute;visibility:visible;mso-wrap-style:square" from="2262,2621" to="2262,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b2ascAAADcAAAADwAAAGRycy9kb3ducmV2LnhtbESPQWvCQBSE70L/w/IKvUjdRKpo6hok&#10;0NIWFEykeHxkX5PQ7NuQ3Wr8911B8DjMzDfMKh1MK07Uu8aygngSgSAurW64UnAo3p4XIJxH1tha&#10;JgUXcpCuH0YrTLQ9855Oua9EgLBLUEHtfZdI6cqaDLqJ7YiD92N7gz7IvpK6x3OAm1ZOo2guDTYc&#10;FmrsKKup/M3/jIJNdtx+v0+X3B2K3deMjvk4+7wo9fQ4bF5BeBr8PXxrf2gFy5cY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dvZqxwAAANwAAAAPAAAAAAAA&#10;AAAAAAAAAKECAABkcnMvZG93bnJldi54bWxQSwUGAAAAAAQABAD5AAAAlQMAAAAA&#10;" strokeweight=".134mm"/>
                <v:line id="Line 117" o:spid="_x0000_s2195" style="position:absolute;visibility:visible;mso-wrap-style:square" from="2252,2625" to="2259,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321cYAAADcAAAADwAAAGRycy9kb3ducmV2LnhtbESPQWvCQBSE74X+h+UVvOlGq6WmboJY&#10;xIogbRR6fWRfk9Ds25BdTfTXdwWhx2FmvmEWaW9qcabWVZYVjEcRCOLc6ooLBcfDevgKwnlkjbVl&#10;UnAhB2ny+LDAWNuOv+ic+UIECLsYFZTeN7GULi/JoBvZhjh4P7Y16INsC6lb7ALc1HISRS/SYMVh&#10;ocSGViXlv9nJKMiu3fvmuPusr6fvvTPj5+02n86UGjz1yzcQnnr/H763P7SC+XQC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99tXGAAAA3AAAAA8AAAAAAAAA&#10;AAAAAAAAoQIAAGRycy9kb3ducmV2LnhtbFBLBQYAAAAABAAEAPkAAACUAwAAAAA=&#10;" strokeweight=".122mm"/>
                <v:line id="Line 116" o:spid="_x0000_s2196" style="position:absolute;visibility:visible;mso-wrap-style:square" from="2255,2628" to="2255,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hscAAADcAAAADwAAAGRycy9kb3ducmV2LnhtbESPQWvCQBSE74X+h+UVvBSzqW3FRFeR&#10;gNIKFYwiHh/ZZxKafRuyq8Z/3y0Uehxm5htmtuhNI67UudqygpcoBkFcWF1zqeCwXw0nIJxH1thY&#10;JgV3crCYPz7MMNX2xju65r4UAcIuRQWV920qpSsqMugi2xIH72w7gz7IrpS6w1uAm0aO4ngsDdYc&#10;FipsKauo+M4vRsEyO30d16OE28N+u3mnU/6cfd6VGjz1yykIT73/D/+1P7SC5O0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6M2GxwAAANwAAAAPAAAAAAAA&#10;AAAAAAAAAKECAABkcnMvZG93bnJldi54bWxQSwUGAAAAAAQABAD5AAAAlQMAAAAA&#10;" strokeweight=".134mm"/>
                <v:line id="Line 115" o:spid="_x0000_s2197" style="position:absolute;visibility:visible;mso-wrap-style:square" from="2249,2628" to="2249,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FV8sYAAADcAAAADwAAAGRycy9kb3ducmV2LnhtbESPQWvCQBSE70L/w/IKXopuKlpqdBUJ&#10;WFSw0ETE4yP7TEKzb0N2q/Hfu0LB4zAz3zDzZWdqcaHWVZYVvA8jEMS51RUXCg7ZevAJwnlkjbVl&#10;UnAjB8vFS2+OsbZX/qFL6gsRIOxiVFB638RSurwkg25oG+LgnW1r0AfZFlK3eA1wU8tRFH1IgxWH&#10;hRIbSkrKf9M/o2CVnPbHr9GUm0P2vZvQKX1Ltjel+q/dagbCU+ef4f/2RiuYjs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BVfLGAAAA3AAAAA8AAAAAAAAA&#10;AAAAAAAAoQIAAGRycy9kb3ducmV2LnhtbFBLBQYAAAAABAAEAPkAAACUAwAAAAA=&#10;" strokeweight=".134mm"/>
                <v:line id="Line 114" o:spid="_x0000_s2198" style="position:absolute;visibility:visible;mso-wrap-style:square" from="2242,2628" to="2242,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3wacYAAADcAAAADwAAAGRycy9kb3ducmV2LnhtbESPQWvCQBSE74X+h+UVvIhuKlpqdBUJ&#10;WFSw0ETE4yP7TEKzb0N2q/Hfu4LQ4zAz3zDzZWdqcaHWVZYVvA8jEMS51RUXCg7ZevAJwnlkjbVl&#10;UnAjB8vF68scY22v/EOX1BciQNjFqKD0vomldHlJBt3QNsTBO9vWoA+yLaRu8RrgppajKPqQBisO&#10;CyU2lJSU/6Z/RsEqOe2PX6MpN4fsezehU9pPtjelem/dagbCU+f/w8/2RiuYji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N8GnGAAAA3AAAAA8AAAAAAAAA&#10;AAAAAAAAoQIAAGRycy9kb3ducmV2LnhtbFBLBQYAAAAABAAEAPkAAACUAwAAAAA=&#10;" strokeweight=".134mm"/>
                <v:line id="Line 113" o:spid="_x0000_s2199" style="position:absolute;visibility:visible;mso-wrap-style:square" from="2235,2628" to="2235,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9uHsYAAADcAAAADwAAAGRycy9kb3ducmV2LnhtbESPQWvCQBSE74X+h+UVvBTdVFRqdBUJ&#10;WFSw0ETE4yP7TEKzb0N2q/Hfu4LQ4zAz3zDzZWdqcaHWVZYVfAwiEMS51RUXCg7Zuv8JwnlkjbVl&#10;UnAjB8vF68scY22v/EOX1BciQNjFqKD0vomldHlJBt3ANsTBO9vWoA+yLaRu8RrgppbDKJpIgxWH&#10;hRIbSkrKf9M/o2CVnPbHr+GUm0P2vRvTKX1Ptjelem/dagbCU+f/w8/2RiuYji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fbh7GAAAA3AAAAA8AAAAAAAAA&#10;AAAAAAAAoQIAAGRycy9kb3ducmV2LnhtbFBLBQYAAAAABAAEAPkAAACUAwAAAAA=&#10;" strokeweight=".134mm"/>
                <v:line id="Line 112" o:spid="_x0000_s2200" style="position:absolute;visibility:visible;mso-wrap-style:square" from="2228,2635" to="2228,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PLhccAAADcAAAADwAAAGRycy9kb3ducmV2LnhtbESPQWvCQBSE74X+h+UVvBSzqbTVRFeR&#10;gNIKFYwiHh/ZZxKafRuyq8Z/3y0Uehxm5htmtuhNI67UudqygpcoBkFcWF1zqeCwXw0nIJxH1thY&#10;JgV3crCYPz7MMNX2xju65r4UAcIuRQWV920qpSsqMugi2xIH72w7gz7IrpS6w1uAm0aO4vhdGqw5&#10;LFTYUlZR8Z1fjIJldvo6rkcJt4f9dvNGp/w5+7wrNXjql1MQnnr/H/5rf2gFyes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8uFxwAAANwAAAAPAAAAAAAA&#10;AAAAAAAAAKECAABkcnMvZG93bnJldi54bWxQSwUGAAAAAAQABAD5AAAAlQMAAAAA&#10;" strokeweight=".134mm"/>
                <v:line id="Line 111" o:spid="_x0000_s2201" style="position:absolute;visibility:visible;mso-wrap-style:square" from="2221,2635" to="222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f98IAAADcAAAADwAAAGRycy9kb3ducmV2LnhtbERPTYvCMBC9L/gfwgh7EU2VXdFqFCms&#10;rAsKVhGPQzO2xWZSmqj135uDsMfH+54vW1OJOzWutKxgOIhAEGdWl5wrOB5++hMQziNrrCyTgic5&#10;WC46H3OMtX3wnu6pz0UIYRejgsL7OpbSZQUZdANbEwfuYhuDPsAml7rBRwg3lRxF0VgaLDk0FFhT&#10;UlB2TW9GwSo5b0/r0ZTr42H3903ntJdsnkp9dtvVDISn1v+L3+5frWD6Fda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xf98IAAADcAAAADwAAAAAAAAAAAAAA&#10;AAChAgAAZHJzL2Rvd25yZXYueG1sUEsFBgAAAAAEAAQA+QAAAJADAAAAAA==&#10;" strokeweight=".134mm"/>
                <v:shape id="Freeform 110" o:spid="_x0000_s2202" style="position:absolute;left:2221;top:273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nx8MA&#10;AADcAAAADwAAAGRycy9kb3ducmV2LnhtbESPXWvCMBSG7wf+h3CE3c3ED0Q70yKiQ3YhqPsBh+as&#10;LWtOShLb7t8vg8EuX96Ph3dXjLYVPfnQONYwnykQxKUzDVcaPu6nlw2IEJENto5JwzcFKPLJ0w4z&#10;4wa+Un+LlUgjHDLUUMfYZVKGsiaLYeY64uR9Om8xJukraTwOady2cqHUWlpsOBFq7OhQU/l1e9gE&#10;Oaheyrfjux8Xg1HXZXUpH3utn6fj/hVEpDH+h//aZ6Nhu9rC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nx8MAAADcAAAADwAAAAAAAAAAAAAAAACYAgAAZHJzL2Rv&#10;d25yZXYueG1sUEsFBgAAAAAEAAQA9QAAAIgDAAAAAA==&#10;" path="m,l,15,11,28r13,e" filled="f" strokeweight=".134mm">
                  <v:path arrowok="t" o:connecttype="custom" o:connectlocs="0,2732;0,2747;11,2760;24,2760" o:connectangles="0,0,0,0"/>
                </v:shape>
                <v:line id="Line 109" o:spid="_x0000_s2203" style="position:absolute;visibility:visible;mso-wrap-style:square" from="2249,2760" to="281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FLMIAAADcAAAADwAAAGRycy9kb3ducmV2LnhtbERPTYvCMBC9L/gfwgheFk0VXLQaRQq7&#10;qKBgFfE4NGNbbCaliVr/vTkIe3y87/myNZV4UONKywqGgwgEcWZ1ybmC0/G3PwHhPLLGyjIpeJGD&#10;5aLzNcdY2ycf6JH6XIQQdjEqKLyvYyldVpBBN7A1ceCutjHoA2xyqRt8hnBTyVEU/UiDJYeGAmtK&#10;Cspu6d0oWCWX3flvNOX6dNxvx3RJv5PNS6let13NQHhq/b/4415rBdNxmB/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uPFLMIAAADcAAAADwAAAAAAAAAAAAAA&#10;AAChAgAAZHJzL2Rvd25yZXYueG1sUEsFBgAAAAAEAAQA+QAAAJADAAAAAA==&#10;" strokeweight=".134mm"/>
                <v:line id="Line 108" o:spid="_x0000_s2204" style="position:absolute;visibility:visible;mso-wrap-style:square" from="2811,2756" to="2819,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b+f8YAAADcAAAADwAAAGRycy9kb3ducmV2LnhtbESPQWvCQBSE74L/YXmCN7NJq6VNXUVa&#10;REUobSr0+si+JsHs25BdTfTXdwuCx2FmvmHmy97U4kytqywrSKIYBHFudcWFgsP3evIMwnlkjbVl&#10;UnAhB8vFcDDHVNuOv+ic+UIECLsUFZTeN6mULi/JoItsQxy8X9sa9EG2hdQtdgFuavkQx0/SYMVh&#10;ocSG3krKj9nJKMiu3fvmsP+sr6efD2eSx90un86UGo/61SsIT72/h2/trVbwMkvg/0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n/GAAAA3AAAAA8AAAAAAAAA&#10;AAAAAAAAoQIAAGRycy9kb3ducmV2LnhtbFBLBQYAAAAABAAEAPkAAACUAwAAAAA=&#10;" strokeweight=".122mm"/>
                <v:line id="Line 107" o:spid="_x0000_s2205" style="position:absolute;visibility:visible;mso-wrap-style:square" from="2815,2753" to="2822,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wMYAAADcAAAADwAAAGRycy9kb3ducmV2LnhtbESPQWvCQBSE70L/w/IKvUizaUCpqatI&#10;oKUWFEyk5PjIviah2bchu9X4792C4HGYmW+Y5Xo0nTjR4FrLCl6iGARxZXXLtYJj8f78CsJ5ZI2d&#10;ZVJwIQfr1cNkiam2Zz7QKfe1CBB2KSpovO9TKV3VkEEX2Z44eD92MOiDHGqpBzwHuOlkEsdzabDl&#10;sNBgT1lD1W/+ZxRssnL3/ZEsuD8W+68Zlfk0216UenocN28gPI3+Hr61P7WCxSyB/zPhCMjV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9/sDGAAAA3AAAAA8AAAAAAAAA&#10;AAAAAAAAoQIAAGRycy9kb3ducmV2LnhtbFBLBQYAAAAABAAEAPkAAACUAwAAAAA=&#10;" strokeweight=".134mm"/>
                <v:line id="Line 106" o:spid="_x0000_s2206" style="position:absolute;visibility:visible;mso-wrap-style:square" from="2818,2742" to="2826,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Fk8YAAADcAAAADwAAAGRycy9kb3ducmV2LnhtbESPQWvCQBSE74X+h+UVvNWNWotGN0EU&#10;aUWQGgWvj+xrEpp9G7KrSf313UKhx2FmvmGWaW9qcaPWVZYVjIYRCOLc6ooLBefT9nkGwnlkjbVl&#10;UvBNDtLk8WGJsbYdH+mW+UIECLsYFZTeN7GULi/JoBvahjh4n7Y16INsC6lb7ALc1HIcRa/SYMVh&#10;ocSG1iXlX9nVKMju3ebtvP+o79fLwZnRZLfLX6ZKDZ761QKEp97/h//a71rBfDqB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oxZPGAAAA3AAAAA8AAAAAAAAA&#10;AAAAAAAAoQIAAGRycy9kb3ducmV2LnhtbFBLBQYAAAAABAAEAPkAAACUAwAAAAA=&#10;" strokeweight=".122mm"/>
                <v:line id="Line 105" o:spid="_x0000_s2207" style="position:absolute;visibility:visible;mso-wrap-style:square" from="2818,2735" to="2826,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d58YAAADcAAAADwAAAGRycy9kb3ducmV2LnhtbESPQWvCQBSE70L/w/IK3nRj1aLRVYoi&#10;KoVSo+D1kX1NQrNvQ3Y10V/fLQgeh5n5hpkvW1OKK9WusKxg0I9AEKdWF5wpOB03vQkI55E1lpZJ&#10;wY0cLBcvnTnG2jZ8oGviMxEg7GJUkHtfxVK6NCeDrm8r4uD92NqgD7LOpK6xCXBTyrcoepcGCw4L&#10;OVa0yin9TS5GQXJv1tvT53d5v5y/nBkM9/t0NFaq+9p+zEB4av0z/GjvtILpeAT/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BXefGAAAA3AAAAA8AAAAAAAAA&#10;AAAAAAAAoQIAAGRycy9kb3ducmV2LnhtbFBLBQYAAAAABAAEAPkAAACUAwAAAAA=&#10;" strokeweight=".122mm"/>
                <v:line id="Line 104" o:spid="_x0000_s2208" style="position:absolute;visibility:visible;mso-wrap-style:square" from="2818,2729" to="2826,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34fMYAAADcAAAADwAAAGRycy9kb3ducmV2LnhtbESPQWvCQBSE70L/w/IKvZmN2pQ2ukpR&#10;ShWhaCr0+sg+k9Ds25BdTfTXdwuCx2FmvmFmi97U4kytqywrGEUxCOLc6ooLBYfvj+ErCOeRNdaW&#10;ScGFHCzmD4MZptp2vKdz5gsRIOxSVFB636RSurwkgy6yDXHwjrY16INsC6lb7ALc1HIcxy/SYMVh&#10;ocSGliXlv9nJKMiu3erzsN3V19PPlzOjyWaTPydKPT3271MQnnp/D9/aa63gLUng/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N+HzGAAAA3AAAAA8AAAAAAAAA&#10;AAAAAAAAoQIAAGRycy9kb3ducmV2LnhtbFBLBQYAAAAABAAEAPkAAACUAwAAAAA=&#10;" strokeweight=".122mm"/>
                <v:line id="Line 103" o:spid="_x0000_s2209" style="position:absolute;visibility:visible;mso-wrap-style:square" from="2822,2725" to="2829,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4w8UAAADcAAAADwAAAGRycy9kb3ducmV2LnhtbESPQYvCMBSE7wv+h/AEL6KpgqJdo0hh&#10;FxVWsIp4fDRv22LzUpqo9d+bBWGPw8x8wyxWranEnRpXWlYwGkYgiDOrS84VnI5fgxkI55E1VpZJ&#10;wZMcrJadjwXG2j74QPfU5yJA2MWooPC+jqV0WUEG3dDWxMH7tY1BH2STS93gI8BNJcdRNJUGSw4L&#10;BdaUFJRd05tRsE4uP+fv8Zzr03G/m9Al7Sfbp1K9brv+BOGp9f/hd3ujFcwnU/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b4w8UAAADcAAAADwAAAAAAAAAA&#10;AAAAAAChAgAAZHJzL2Rvd25yZXYueG1sUEsFBgAAAAAEAAQA+QAAAJMDAAAAAA==&#10;" strokeweight=".134mm"/>
                <v:line id="Line 102" o:spid="_x0000_s2210" style="position:absolute;visibility:visible;mso-wrap-style:square" from="2825,2722" to="2832,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PDkMcAAADcAAAADwAAAGRycy9kb3ducmV2LnhtbESP3WrCQBSE7wu+w3IK3pmN9ac2dZWi&#10;SCuC1FTo7SF7mgSzZ0N2NalP7xaEXg4z8w0zX3amEhdqXGlZwTCKQRBnVpecKzh+bQYzEM4ja6ws&#10;k4JfcrBc9B7mmGjb8oEuqc9FgLBLUEHhfZ1I6bKCDLrI1sTB+7GNQR9kk0vdYBvgppJPcTyVBksO&#10;CwXWtCooO6VnoyC9tuv34+6zup6/984MR9ttNp4o1X/s3l5BeOr8f/je/tAKXibP8Hc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8OQxwAAANwAAAAPAAAAAAAA&#10;AAAAAAAAAKECAABkcnMvZG93bnJldi54bWxQSwUGAAAAAAQABAD5AAAAlQMAAAAA&#10;" strokeweight=".122mm"/>
                <v:line id="Line 101" o:spid="_x0000_s2211" style="position:absolute;visibility:visible;mso-wrap-style:square" from="2825,2715" to="2832,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LIcIAAADcAAAADwAAAGRycy9kb3ducmV2LnhtbERPzUrDQBC+C77DMkIvod1UabCx2yIF&#10;IYf0YOoDDNkxCWZnQ3bbpD69cxB6/Pj+d4fZ9epKY+g8G1ivUlDEtbcdNwa+zh/LV1AhIlvsPZOB&#10;GwU47B8fdphbP/EnXavYKAnhkKOBNsYh1zrULTkMKz8QC/ftR4dR4NhoO+Ik4a7Xz2maaYcdS0OL&#10;Ax1bqn+qizOwrXF+OQ3V5rcMrtNFklRldjFm8TS/v4GKNMe7+N9dWPFtZK2ckSO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LIcIAAADcAAAADwAAAAAAAAAAAAAA&#10;AAChAgAAZHJzL2Rvd25yZXYueG1sUEsFBgAAAAAEAAQA+QAAAJADAAAAAA==&#10;" strokeweight=".1212mm"/>
                <v:line id="Line 100" o:spid="_x0000_s2212" style="position:absolute;visibility:visible;mso-wrap-style:square" from="2829,2711" to="2836,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sscUAAADcAAAADwAAAGRycy9kb3ducmV2LnhtbESPQWvCQBSE7wX/w/IEL6IbBYtJXUUC&#10;ihUqGKV4fGRfk9Ds25BdNf77riD0OMzMN8xi1Zla3Kh1lWUFk3EEgji3uuJCwfm0Gc1BOI+ssbZM&#10;Ch7kYLXsvS0w0fbOR7plvhABwi5BBaX3TSKly0sy6Ma2IQ7ej20N+iDbQuoW7wFuajmNondpsOKw&#10;UGJDaUn5b3Y1Ctbp5et7O425OZ8O+xldsmH6+VBq0O/WHyA8df4//GrvtIJ4FsPz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sscUAAADcAAAADwAAAAAAAAAA&#10;AAAAAAChAgAAZHJzL2Rvd25yZXYueG1sUEsFBgAAAAAEAAQA+QAAAJMDAAAAAA==&#10;" strokeweight=".134mm"/>
                <v:line id="Line 99" o:spid="_x0000_s2213" style="position:absolute;visibility:visible;mso-wrap-style:square" from="2832,2708" to="2839,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WcMAAADcAAAADwAAAGRycy9kb3ducmV2LnhtbERPy2rCQBTdC/7DcAvuzMQnbeoo0iJW&#10;BLGp0O0lc5sEM3dCZjTRr+8sBJeH816sOlOJKzWutKxgFMUgiDOrS84VnH42w1cQziNrrCyTghs5&#10;WC37vQUm2rb8TdfU5yKEsEtQQeF9nUjpsoIMusjWxIH7s41BH2CTS91gG8JNJcdxPJcGSw4NBdb0&#10;UVB2Ti9GQXpvP7en/bG6X34Pzowmu102nSk1eOnW7yA8df4pfri/tIK3eZgfzo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WkVnDAAAA3AAAAA8AAAAAAAAAAAAA&#10;AAAAoQIAAGRycy9kb3ducmV2LnhtbFBLBQYAAAAABAAEAPkAAACRAwAAAAA=&#10;" strokeweight=".122mm"/>
                <v:line id="Line 98" o:spid="_x0000_s2214" style="position:absolute;visibility:visible;mso-wrap-style:square" from="2836,2704" to="2842,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qCsUAAADcAAAADwAAAGRycy9kb3ducmV2LnhtbESPQYvCMBSE7wv+h/CEvYimCitajSIF&#10;l11BwSri8dE822LzUpqs1n9vBGGPw8x8w8yXranEjRpXWlYwHEQgiDOrS84VHA/r/gSE88gaK8uk&#10;4EEOlovOxxxjbe+8p1vqcxEg7GJUUHhfx1K6rCCDbmBr4uBdbGPQB9nkUjd4D3BTyVEUjaXBksNC&#10;gTUlBWXX9M8oWCXn7el7NOX6eNhtvuic9pLfh1Kf3XY1A+Gp9f/hd/tHK5iOh/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qCsUAAADcAAAADwAAAAAAAAAA&#10;AAAAAAChAgAAZHJzL2Rvd25yZXYueG1sUEsFBgAAAAAEAAQA+QAAAJMDAAAAAA==&#10;" strokeweight=".134mm"/>
                <v:line id="Line 97" o:spid="_x0000_s2215" style="position:absolute;visibility:visible;mso-wrap-style:square" from="2842,2704" to="2849,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0fcUAAADcAAAADwAAAGRycy9kb3ducmV2LnhtbESPQWvCQBSE74L/YXlCL0U3BhRNXUUC&#10;FhUqGKV4fGRfk9Ds25BdNf57t1DwOMzMN8xi1Zla3Kh1lWUF41EEgji3uuJCwfm0Gc5AOI+ssbZM&#10;Ch7kYLXs9xaYaHvnI90yX4gAYZeggtL7JpHS5SUZdCPbEAfvx7YGfZBtIXWL9wA3tYyjaCoNVhwW&#10;SmwoLSn/za5GwTq9fH1/xnNuzqfDfkKX7D3dPZR6G3TrDxCeOv8K/7e3WsF8Gs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E0fcUAAADcAAAADwAAAAAAAAAA&#10;AAAAAAChAgAAZHJzL2Rvd25yZXYueG1sUEsFBgAAAAAEAAQA+QAAAJMDAAAAAA==&#10;" strokeweight=".134mm"/>
                <v:line id="Line 96" o:spid="_x0000_s2216" style="position:absolute;visibility:visible;mso-wrap-style:square" from="2849,2697" to="285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R5sYAAADcAAAADwAAAGRycy9kb3ducmV2LnhtbESPQWvCQBSE74X+h+UVvBTdVFFqdBUJ&#10;WFSw0ETE4yP7TEKzb0N2q/Hfu4LQ4zAz3zDzZWdqcaHWVZYVfAwiEMS51RUXCg7Zuv8JwnlkjbVl&#10;UnAjB8vF68scY22v/EOX1BciQNjFqKD0vomldHlJBt3ANsTBO9vWoA+yLaRu8RrgppbDKJpIgxWH&#10;hRIbSkrKf9M/o2CVnPbHr+GUm0P2vRvTKX1Ptjelem/dagbCU+f/w8/2RiuYT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kebGAAAA3AAAAA8AAAAAAAAA&#10;AAAAAAAAoQIAAGRycy9kb3ducmV2LnhtbFBLBQYAAAAABAAEAPkAAACUAwAAAAA=&#10;" strokeweight=".134mm"/>
                <v:line id="Line 95" o:spid="_x0000_s2217" style="position:absolute;visibility:visible;mso-wrap-style:square" from="2856,2697" to="286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JksYAAADcAAAADwAAAGRycy9kb3ducmV2LnhtbESPQWvCQBSE74X+h+UVvBTdVFRqdBUJ&#10;WFSw0ETE4yP7TEKzb0N2q/Hfu4LQ4zAz3zDzZWdqcaHWVZYVfAwiEMS51RUXCg7Zuv8JwnlkjbVl&#10;UnAjB8vF68scY22v/EOX1BciQNjFqKD0vomldHlJBt3ANsTBO9vWoA+yLaRu8RrgppbDKJpIgxWH&#10;hRIbSkrKf9M/o2CVnPbHr+GUm0P2vRvTKX1Ptjelem/dagbCU+f/w8/2RiuYT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0CZLGAAAA3AAAAA8AAAAAAAAA&#10;AAAAAAAAoQIAAGRycy9kb3ducmV2LnhtbFBLBQYAAAAABAAEAPkAAACUAwAAAAA=&#10;" strokeweight=".134mm"/>
                <v:line id="Line 94" o:spid="_x0000_s2218" style="position:absolute;visibility:visible;mso-wrap-style:square" from="2863,2697" to="2870,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sCcUAAADcAAAADwAAAGRycy9kb3ducmV2LnhtbESPQYvCMBSE7wv+h/AEL6KpgqJdo0hh&#10;FxVWsIp4fDRv22LzUpqo9d+bBWGPw8x8wyxWranEnRpXWlYwGkYgiDOrS84VnI5fgxkI55E1VpZJ&#10;wZMcrJadjwXG2j74QPfU5yJA2MWooPC+jqV0WUEG3dDWxMH7tY1BH2STS93gI8BNJcdRNJUGSw4L&#10;BdaUFJRd05tRsE4uP+fv8Zzr03G/m9Al7Sfbp1K9brv+BOGp9f/hd3ujFcynE/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sCcUAAADcAAAADwAAAAAAAAAA&#10;AAAAAAChAgAAZHJzL2Rvd25yZXYueG1sUEsFBgAAAAAEAAQA+QAAAJMDAAAAAA==&#10;" strokeweight=".134mm"/>
                <v:line id="Line 93" o:spid="_x0000_s2219" style="position:absolute;visibility:visible;mso-wrap-style:square" from="2870,2691" to="2877,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fsYAAADcAAAADwAAAGRycy9kb3ducmV2LnhtbESPQWvCQBSE70L/w/IKvZS6qWCo0VUk&#10;0FIFBRMRj4/sMwlm34bsVuO/d4WCx2FmvmFmi9404kKdqy0r+BxGIIgLq2suFezz748vEM4ja2ws&#10;k4IbOVjMXwYzTLS98o4umS9FgLBLUEHlfZtI6YqKDLqhbYmDd7KdQR9kV0rd4TXATSNHURRLgzWH&#10;hQpbSisqztmfUbBMj5vDz2jC7T7frsd0zN7T1U2pt9d+OQXhqffP8H/7VyuYxDE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qMn7GAAAA3AAAAA8AAAAAAAAA&#10;AAAAAAAAoQIAAGRycy9kb3ducmV2LnhtbFBLBQYAAAAABAAEAPkAAACUAwAAAAA=&#10;" strokeweight=".134mm"/>
                <v:line id="Line 92" o:spid="_x0000_s2220" style="position:absolute;visibility:visible;mso-wrap-style:square" from="2877,2691" to="2884,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X5cYAAADcAAAADwAAAGRycy9kb3ducmV2LnhtbESPQWvCQBSE74X+h+UVvIhuKmhrdBUJ&#10;WFSw0ETE4yP7TEKzb0N2q/Hfu4LQ4zAz3zDzZWdqcaHWVZYVvA8jEMS51RUXCg7ZevAJwnlkjbVl&#10;UnAjB8vF68scY22v/EOX1BciQNjFqKD0vomldHlJBt3QNsTBO9vWoA+yLaRu8RrgppajKJpIgxWH&#10;hRIbSkrKf9M/o2CVnPbHr9GUm0P2vRvTKe0n25tSvbduNQPhqfP/4Wd7oxVMJx/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l+XGAAAA3AAAAA8AAAAAAAAA&#10;AAAAAAAAoQIAAGRycy9kb3ducmV2LnhtbFBLBQYAAAAABAAEAPkAAACUAwAAAAA=&#10;" strokeweight=".134mm"/>
                <v:line id="Line 91" o:spid="_x0000_s2221" style="position:absolute;visibility:visible;mso-wrap-style:square" from="2884,2691" to="2891,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Dl8IAAADcAAAADwAAAGRycy9kb3ducmV2LnhtbERPTYvCMBC9C/6HMIKXRVOFFa1GkcIu&#10;KqxgFfE4NGNbbCaliVr//eYgeHy878WqNZV4UONKywpGwwgEcWZ1ybmC0/FnMAXhPLLGyjIpeJGD&#10;1bLbWWCs7ZMP9Eh9LkIIuxgVFN7XsZQuK8igG9qaOHBX2xj0ATa51A0+Q7ip5DiKJtJgyaGhwJqS&#10;grJbejcK1snl7/w7nnF9Ou5333RJv5LtS6l+r13PQXhq/Uf8dm+0gtkkrA1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Dl8IAAADcAAAADwAAAAAAAAAAAAAA&#10;AAChAgAAZHJzL2Rvd25yZXYueG1sUEsFBgAAAAAEAAQA+QAAAJADAAAAAA==&#10;" strokeweight=".134mm"/>
                <v:line id="Line 90" o:spid="_x0000_s2222" style="position:absolute;visibility:visible;mso-wrap-style:square" from="2891,2691" to="289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mDMUAAADcAAAADwAAAGRycy9kb3ducmV2LnhtbESPQWvCQBSE7wX/w/IEL6IbhYpJXUUC&#10;ihUqGKV4fGRfk9Ds25BdNf57tyD0OMzMN8xi1Zla3Kh1lWUFk3EEgji3uuJCwfm0Gc1BOI+ssbZM&#10;Ch7kYLXsvS0w0fbOR7plvhABwi5BBaX3TSKly0sy6Ma2IQ7ej20N+iDbQuoW7wFuajmNopk0WHFY&#10;KLGhtKT8N7saBev08vW9ncbcnE+H/TtdsmH6+VBq0O/WHyA8df4//GrvtIJ4Fs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WmDMUAAADcAAAADwAAAAAAAAAA&#10;AAAAAAChAgAAZHJzL2Rvd25yZXYueG1sUEsFBgAAAAAEAAQA+QAAAJMDAAAAAA==&#10;" strokeweight=".134mm"/>
                <v:line id="Line 89" o:spid="_x0000_s2223" style="position:absolute;visibility:visible;mso-wrap-style:square" from="2898,2691" to="290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ZTMIAAADcAAAADwAAAGRycy9kb3ducmV2LnhtbERPTYvCMBC9L/gfwgh7EU0VdtVqFCms&#10;rAsKVhGPQzO2xWZSmqj135uDsMfH+54vW1OJOzWutKxgOIhAEGdWl5wrOB5++hMQziNrrCyTgic5&#10;WC46H3OMtX3wnu6pz0UIYRejgsL7OpbSZQUZdANbEwfuYhuDPsAml7rBRwg3lRxF0bc0WHJoKLCm&#10;pKDsmt6MglVy3p7WoynXx8Pu74vOaS/ZPJX67LarGQhPrf8Xv92/WsF0HO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ZTMIAAADcAAAADwAAAAAAAAAAAAAA&#10;AAChAgAAZHJzL2Rvd25yZXYueG1sUEsFBgAAAAAEAAQA+QAAAJADAAAAAA==&#10;" strokeweight=".134mm"/>
                <v:line id="Line 88" o:spid="_x0000_s2224" style="position:absolute;visibility:visible;mso-wrap-style:square" from="2905,2691" to="291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818cAAADcAAAADwAAAGRycy9kb3ducmV2LnhtbESP3WrCQBSE74W+w3IKvZG6iVB/Utcg&#10;gZa2oGAixctD9jQJzZ4N2a3Gt+8KgpfDzHzDrNLBtOJEvWssK4gnEQji0uqGKwWH4u15AcJ5ZI2t&#10;ZVJwIQfp+mG0wkTbM+/plPtKBAi7BBXU3neJlK6syaCb2I44eD+2N+iD7CupezwHuGnlNIpm0mDD&#10;YaHGjrKayt/8zyjYZMft9/t0yd2h2H290DEfZ58XpZ4eh80rCE+Dv4dv7Q+tYDmP4XomHAG5/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jzXxwAAANwAAAAPAAAAAAAA&#10;AAAAAAAAAKECAABkcnMvZG93bnJldi54bWxQSwUGAAAAAAQABAD5AAAAlQMAAAAA&#10;" strokeweight=".134mm"/>
                <v:line id="Line 87" o:spid="_x0000_s2225" style="position:absolute;visibility:visible;mso-wrap-style:square" from="2912,2691" to="291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ioMcAAADcAAAADwAAAGRycy9kb3ducmV2LnhtbESPQWvCQBSE70L/w/KEXqTZNFCtaVaR&#10;QEtbUDBK8fjIPpPQ7NuQ3Wr8911B8DjMzDdMthxMK07Uu8aygucoBkFcWt1wpWC/e396BeE8ssbW&#10;Mim4kIPl4mGUYartmbd0KnwlAoRdigpq77tUSlfWZNBFtiMO3tH2Bn2QfSV1j+cAN61M4ngqDTYc&#10;FmrsKK+p/C3+jIJVflj/fCRz7va7zfcLHYpJ/nVR6nE8rN5AeBr8PXxrf2oF81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yKKgxwAAANwAAAAPAAAAAAAA&#10;AAAAAAAAAKECAABkcnMvZG93bnJldi54bWxQSwUGAAAAAAQABAD5AAAAlQMAAAAA&#10;" strokeweight=".134mm"/>
                <v:line id="Line 86" o:spid="_x0000_s2226" style="position:absolute;visibility:visible;mso-wrap-style:square" from="2918,2691" to="292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HO8cAAADcAAAADwAAAGRycy9kb3ducmV2LnhtbESPQWvCQBSE74X+h+UVvBSzqaXVRFeR&#10;gNIKFYwiHh/ZZxKafRuyq8Z/3y0Uehxm5htmtuhNI67UudqygpcoBkFcWF1zqeCwXw0nIJxH1thY&#10;JgV3crCYPz7MMNX2xju65r4UAcIuRQWV920qpSsqMugi2xIH72w7gz7IrpS6w1uAm0aO4vhdGqw5&#10;LFTYUlZR8Z1fjIJldvo6rkcJt4f9dvNGp/w5+7wrNXjql1MQnnr/H/5rf2gFyfg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hAc7xwAAANwAAAAPAAAAAAAA&#10;AAAAAAAAAKECAABkcnMvZG93bnJldi54bWxQSwUGAAAAAAQABAD5AAAAlQMAAAAA&#10;" strokeweight=".134mm"/>
                <v:line id="Line 85" o:spid="_x0000_s2227" style="position:absolute;visibility:visible;mso-wrap-style:square" from="2925,2691" to="293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fT8cAAADcAAAADwAAAGRycy9kb3ducmV2LnhtbESPQWvCQBSE74X+h+UVvBSzqbTVRFeR&#10;gNIKFYwiHh/ZZxKafRuyq8Z/3y0Uehxm5htmtuhNI67UudqygpcoBkFcWF1zqeCwXw0nIJxH1thY&#10;JgV3crCYPz7MMNX2xju65r4UAcIuRQWV920qpSsqMugi2xIH72w7gz7IrpS6w1uAm0aO4vhdGqw5&#10;LFTYUlZR8Z1fjIJldvo6rkcJt4f9dvNGp/w5+7wrNXjql1MQnnr/H/5rf2gFyfg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bZ9PxwAAANwAAAAPAAAAAAAA&#10;AAAAAAAAAKECAABkcnMvZG93bnJldi54bWxQSwUGAAAAAAQABAD5AAAAlQMAAAAA&#10;" strokeweight=".134mm"/>
                <v:line id="Line 84" o:spid="_x0000_s2228" style="position:absolute;visibility:visible;mso-wrap-style:square" from="2932,2691" to="2939,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61MYAAADcAAAADwAAAGRycy9kb3ducmV2LnhtbESPQWvCQBSE70L/w/IKXopuKmhrdBUJ&#10;WFSw0ETE4yP7TEKzb0N2q/Hfu0LB4zAz3zDzZWdqcaHWVZYVvA8jEMS51RUXCg7ZevAJwnlkjbVl&#10;UnAjB8vFS2+OsbZX/qFL6gsRIOxiVFB638RSurwkg25oG+LgnW1r0AfZFlK3eA1wU8tRFE2kwYrD&#10;QokNJSXlv+mfUbBKTvvj12jKzSH73o3plL4l25tS/dduNQPhqfPP8H97oxVMP8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hOtTGAAAA3AAAAA8AAAAAAAAA&#10;AAAAAAAAoQIAAGRycy9kb3ducmV2LnhtbFBLBQYAAAAABAAEAPkAAACUAwAAAAA=&#10;" strokeweight=".134mm"/>
                <v:line id="Line 83" o:spid="_x0000_s2229" style="position:absolute;visibility:visible;mso-wrap-style:square" from="2939,2691" to="294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ko8YAAADcAAAADwAAAGRycy9kb3ducmV2LnhtbESPQWvCQBSE74X+h+UVvIhuKmhrdBUJ&#10;WFSw0ETE4yP7TEKzb0N2q/Hfu4LQ4zAz3zDzZWdqcaHWVZYVvA8jEMS51RUXCg7ZevAJwnlkjbVl&#10;UnAjB8vF68scY22v/EOX1BciQNjFqKD0vomldHlJBt3QNsTBO9vWoA+yLaRu8RrgppajKJpIgxWH&#10;hRIbSkrKf9M/o2CVnPbHr9GUm0P2vRvTKe0n25tSvbduNQPhqfP/4Wd7oxVMPy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zpKPGAAAA3AAAAA8AAAAAAAAA&#10;AAAAAAAAoQIAAGRycy9kb3ducmV2LnhtbFBLBQYAAAAABAAEAPkAAACUAwAAAAA=&#10;" strokeweight=".134mm"/>
                <v:line id="Line 82" o:spid="_x0000_s2230" style="position:absolute;visibility:visible;mso-wrap-style:square" from="2946,2697" to="295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BOMYAAADcAAAADwAAAGRycy9kb3ducmV2LnhtbESPQWvCQBSE74X+h+UVvBTdVFBrdBUJ&#10;WFSw0ETE4yP7TEKzb0N2q/Hfu4LQ4zAz3zDzZWdqcaHWVZYVfAwiEMS51RUXCg7Zuv8JwnlkjbVl&#10;UnAjB8vF68scY22v/EOX1BciQNjFqKD0vomldHlJBt3ANsTBO9vWoA+yLaRu8RrgppbDKBpLgxWH&#10;hRIbSkrKf9M/o2CVnPbHr+GUm0P2vRvRKX1Ptjelem/dagbCU+f/w8/2RiuYTi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ATjGAAAA3AAAAA8AAAAAAAAA&#10;AAAAAAAAoQIAAGRycy9kb3ducmV2LnhtbFBLBQYAAAAABAAEAPkAAACUAwAAAAA=&#10;" strokeweight=".134mm"/>
                <v:line id="Line 81" o:spid="_x0000_s2231" style="position:absolute;visibility:visible;mso-wrap-style:square" from="2949,2701" to="2957,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LgsMAAADcAAAADwAAAGRycy9kb3ducmV2LnhtbERPTWvCQBC9F/wPywi91Y1abY2uIpai&#10;IkgbBa9DdkyC2dmQXU3017uHQo+P9z1btKYUN6pdYVlBvxeBIE6tLjhTcDx8v32CcB5ZY2mZFNzJ&#10;wWLeeZlhrG3Dv3RLfCZCCLsYFeTeV7GULs3JoOvZijhwZ1sb9AHWmdQ1NiHclHIQRWNpsODQkGNF&#10;q5zSS3I1CpJH87U+7n7Kx/W0d6Y/3G7T95FSr912OQXhqfX/4j/3RiuYfIS14Uw4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5C4LDAAAA3AAAAA8AAAAAAAAAAAAA&#10;AAAAoQIAAGRycy9kb3ducmV2LnhtbFBLBQYAAAAABAAEAPkAAACRAwAAAAA=&#10;" strokeweight=".122mm"/>
                <v:line id="Line 80" o:spid="_x0000_s2232" style="position:absolute;visibility:visible;mso-wrap-style:square" from="2953,2704" to="2960,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w0cYAAADcAAAADwAAAGRycy9kb3ducmV2LnhtbESPQWvCQBSE74L/YXlCL1I3CtYmdRUJ&#10;WKrQglGKx0f2mQSzb0N2q/HfuwXB4zAz3zDzZWdqcaHWVZYVjEcRCOLc6ooLBYf9+vUdhPPIGmvL&#10;pOBGDpaLfm+OibZX3tEl84UIEHYJKii9bxIpXV6SQTeyDXHwTrY16INsC6lbvAa4qeUkit6kwYrD&#10;QokNpSXl5+zPKFilx+/fz0nMzWH/s53SMRumm5tSL4Nu9QHCU+ef4Uf7SyuIZzH8nw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MNHGAAAA3AAAAA8AAAAAAAAA&#10;AAAAAAAAoQIAAGRycy9kb3ducmV2LnhtbFBLBQYAAAAABAAEAPkAAACUAwAAAAA=&#10;" strokeweight=".134mm"/>
                <v:line id="Line 79" o:spid="_x0000_s2233" style="position:absolute;visibility:visible;mso-wrap-style:square" from="2956,2715" to="2964,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rYMAAAADcAAAADwAAAGRycy9kb3ducmV2LnhtbERPzYrCMBC+C75DGGEvoumuWLQaZREE&#10;D3qw+gBDM7bFZlKaqN19euewsMeP73+97V2jntSF2rOBz2kCirjwtubSwPWynyxAhYhssfFMBn4o&#10;wHYzHKwxs/7FZ3rmsVQSwiFDA1WMbaZ1KCpyGKa+JRbu5juHUWBXatvhS8Jdo7+SJNUOa5aGClva&#10;VVTc84czsCywn53afP57DK7Wh/E4P6YPYz5G/fcKVKQ+/ov/3AcrvoXMlzNyBPTm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Tq2DAAAAA3AAAAA8AAAAAAAAAAAAAAAAA&#10;oQIAAGRycy9kb3ducmV2LnhtbFBLBQYAAAAABAAEAPkAAACOAwAAAAA=&#10;" strokeweight=".1212mm"/>
                <v:line id="Line 78" o:spid="_x0000_s2234" style="position:absolute;visibility:visible;mso-wrap-style:square" from="2960,2718" to="2967,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9M8MUAAADcAAAADwAAAGRycy9kb3ducmV2LnhtbESPQYvCMBSE78L+h/AW9iKaKihajSIF&#10;ZXdBwSri8dE822LzUpqs1n9vFgSPw8x8w8yXranEjRpXWlYw6EcgiDOrS84VHA/r3gSE88gaK8uk&#10;4EEOlouPzhxjbe+8p1vqcxEg7GJUUHhfx1K6rCCDrm9r4uBdbGPQB9nkUjd4D3BTyWEUjaXBksNC&#10;gTUlBWXX9M8oWCXn7WkznHJ9POx+R3ROu8nPQ6mvz3Y1A+Gp9e/wq/2tFUwnA/g/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9M8MUAAADcAAAADwAAAAAAAAAA&#10;AAAAAAChAgAAZHJzL2Rvd25yZXYueG1sUEsFBgAAAAAEAAQA+QAAAJMDAAAAAA==&#10;" strokeweight=".134mm"/>
                <v:line id="Line 77" o:spid="_x0000_s2235" style="position:absolute;visibility:visible;mso-wrap-style:square" from="2963,2729" to="2971,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RMT8YAAADcAAAADwAAAGRycy9kb3ducmV2LnhtbESPQWvCQBSE74L/YXmCt7oxtkVT1yBK&#10;aUWQNhW8PrKvSTD7NmRXk/rru4WCx2FmvmGWaW9qcaXWVZYVTCcRCOLc6ooLBcev14c5COeRNdaW&#10;ScEPOUhXw8ESE207/qRr5gsRIOwSVFB63yRSurwkg25iG+LgfdvWoA+yLaRusQtwU8s4ip6lwYrD&#10;QokNbUrKz9nFKMhu3fbtuP+ob5fTwZnpbLfLH5+UGo/69QsIT72/h//b71rBYh7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ETE/GAAAA3AAAAA8AAAAAAAAA&#10;AAAAAAAAoQIAAGRycy9kb3ducmV2LnhtbFBLBQYAAAAABAAEAPkAAACUAwAAAAA=&#10;" strokeweight=".122mm"/>
                <v:line id="Line 76" o:spid="_x0000_s2236" style="position:absolute;visibility:visible;mso-wrap-style:square" from="2967,2732" to="2974,2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3HMYAAADcAAAADwAAAGRycy9kb3ducmV2LnhtbESPQWvCQBSE74L/YXmFXopuqigmdRUJ&#10;tNSCglFKjo/saxLMvg3ZrcZ/3xUKHoeZ+YZZrnvTiAt1rras4HUcgSAurK65VHA6vo8WIJxH1thY&#10;JgU3crBeDQdLTLS98oEumS9FgLBLUEHlfZtI6YqKDLqxbYmD92M7gz7IrpS6w2uAm0ZOomguDdYc&#10;FipsKa2oOGe/RsEmzXffH5OY29Nx/zWjPHtJtzelnp/6zRsIT71/hP/bn1pBvJjC/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RdxzGAAAA3AAAAA8AAAAAAAAA&#10;AAAAAAAAoQIAAGRycy9kb3ducmV2LnhtbFBLBQYAAAAABAAEAPkAAACUAwAAAAA=&#10;" strokeweight=".134mm"/>
                <v:line id="Line 75" o:spid="_x0000_s2237" style="position:absolute;visibility:visible;mso-wrap-style:square" from="2970,2742" to="297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xoMYAAADcAAAADwAAAGRycy9kb3ducmV2LnhtbESPQWvCQBSE74L/YXmCt7pJtUVTNyIV&#10;aUWQNhW8PrKvSTD7NmRXk/rru4WCx2FmvmGWq97U4kqtqywriCcRCOLc6ooLBcev7cMchPPIGmvL&#10;pOCHHKzS4WCJibYdf9I184UIEHYJKii9bxIpXV6SQTexDXHwvm1r0AfZFlK32AW4qeVjFD1LgxWH&#10;hRIbei0pP2cXoyC7dZu34/6jvl1OB2fi6W6Xz56UGo/69QsIT72/h//b71rBYj6D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hcaDGAAAA3AAAAA8AAAAAAAAA&#10;AAAAAAAAoQIAAGRycy9kb3ducmV2LnhtbFBLBQYAAAAABAAEAPkAAACUAwAAAAA=&#10;" strokeweight=".122mm"/>
                <v:line id="Line 74" o:spid="_x0000_s2238" style="position:absolute;visibility:visible;mso-wrap-style:square" from="2970,2749" to="2977,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QI+MAAAADcAAAADwAAAGRycy9kb3ducmV2LnhtbESPwQrCMBBE74L/EFbwIpqqKFqNIoLg&#10;QQ9WP2Bp1rbYbEoTtfr1RhA8DjNvhlmuG1OKB9WusKxgOIhAEKdWF5wpuJx3/RkI55E1lpZJwYsc&#10;rFft1hJjbZ98okfiMxFK2MWoIPe+iqV0aU4G3cBWxMG72tqgD7LOpK7xGcpNKUdRNJUGCw4LOVa0&#10;zSm9JXejYJ5iMz5WyeR9cKaQ+14vOUzvSnU7zWYBwlPj/+EfvdeBm0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kCPjAAAAA3AAAAA8AAAAAAAAAAAAAAAAA&#10;oQIAAGRycy9kb3ducmV2LnhtbFBLBQYAAAAABAAEAPkAAACOAwAAAAA=&#10;" strokeweight=".1212mm"/>
                <v:line id="Line 73" o:spid="_x0000_s2239" style="position:absolute;visibility:visible;mso-wrap-style:square" from="2974,2753" to="298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bUhMUAAADcAAAADwAAAGRycy9kb3ducmV2LnhtbESPQYvCMBSE7wv+h/CEvYimCitajSIF&#10;F1dYwSri8dE822LzUpqo9d+bBWGPw8x8w8yXranEnRpXWlYwHEQgiDOrS84VHA/r/gSE88gaK8uk&#10;4EkOlovOxxxjbR+8p3vqcxEg7GJUUHhfx1K6rCCDbmBr4uBdbGPQB9nkUjf4CHBTyVEUjaXBksNC&#10;gTUlBWXX9GYUrJLz7+l7NOX6eNhtv+ic9pKfp1Kf3XY1A+Gp9f/hd3ujFUwnY/g7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bUhMUAAADcAAAADwAAAAAAAAAA&#10;AAAAAAChAgAAZHJzL2Rvd25yZXYueG1sUEsFBgAAAAAEAAQA+QAAAJMDAAAAAA==&#10;" strokeweight=".134mm"/>
                <v:line id="Line 72" o:spid="_x0000_s2240" style="position:absolute;visibility:visible;mso-wrap-style:square" from="2981,2760" to="329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pxH8cAAADcAAAADwAAAGRycy9kb3ducmV2LnhtbESP3WrCQBSE7wXfYTmF3hTdVPAnqatI&#10;oKUWFIxScnnInibB7NmQ3Wp8+65Q8HKYmW+Y5bo3jbhQ52rLCl7HEQjiwuqaSwWn4/toAcJ5ZI2N&#10;ZVJwIwfr1XCwxETbKx/okvlSBAi7BBVU3reJlK6oyKAb25Y4eD+2M+iD7EqpO7wGuGnkJIpm0mDN&#10;YaHCltKKinP2axRs0nz3/TGJuT0d919TyrOXdHtT6vmp37yB8NT7R/i//akVxIs53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nEfxwAAANwAAAAPAAAAAAAA&#10;AAAAAAAAAKECAABkcnMvZG93bnJldi54bWxQSwUGAAAAAAQABAD5AAAAlQMAAAAA&#10;" strokeweight=".134mm"/>
                <v:shape id="Picture 71" o:spid="_x0000_s2241" type="#_x0000_t75" style="position:absolute;left:1230;top:2987;width:69;height: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FkuLCAAAA3AAAAA8AAABkcnMvZG93bnJldi54bWxET01rwkAQvRf8D8sIvQTdtAcbo6sUwVJ6&#10;qGgLXofsmAR3Z0Nm1fjv3UOhx8f7Xq4H79SVemkDG3iZ5qCIq2Bbrg38/mwnBSiJyBZdYDJwJ4H1&#10;avS0xNKGG+/peoi1SiEsJRpoYuxKraVqyKNMQ0ecuFPoPcYE+1rbHm8p3Dv9mucz7bHl1NBgR5uG&#10;qvPh4g3kxyyT3ceX27x9u5kUmd3JaW7M83h4X4CKNMR/8Z/70xqYF2ltOpOOgF4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xZLiwgAAANwAAAAPAAAAAAAAAAAAAAAAAJ8C&#10;AABkcnMvZG93bnJldi54bWxQSwUGAAAAAAQABAD3AAAAjgMAAAAA&#10;">
                  <v:imagedata r:id="rId123" o:title=""/>
                </v:shape>
                <v:shape id="Picture 70" o:spid="_x0000_s2242" type="#_x0000_t75" style="position:absolute;left:2314;top:2978;width:69;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DfkTHAAAA3AAAAA8AAABkcnMvZG93bnJldi54bWxEj81rwkAUxO9C/4flFXrTjT34EV1FAq3S&#10;HvwM8fjIPpPQ7NuQ3Wr637sFweMwM79h5svO1OJKrassKxgOIhDEudUVFwpOx4/+BITzyBpry6Tg&#10;jxwsFy+9Ocba3nhP14MvRICwi1FB6X0TS+nykgy6gW2Ig3exrUEfZFtI3eItwE0t36NoJA1WHBZK&#10;bCgpKf85/BoFSZqdx9+jdPuVrpPt526dyc04U+rttVvNQHjq/DP8aG+0gulkCv9nwhGQi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wDfkTHAAAA3AAAAA8AAAAAAAAAAAAA&#10;AAAAnwIAAGRycy9kb3ducmV2LnhtbFBLBQYAAAAABAAEAPcAAACTAwAAAAA=&#10;">
                  <v:imagedata r:id="rId124" o:title=""/>
                </v:shape>
                <v:shape id="Picture 69" o:spid="_x0000_s2243" type="#_x0000_t75" style="position:absolute;left:3439;top:2982;width:76;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O2I7CAAAA3AAAAA8AAABkcnMvZG93bnJldi54bWxET01rg0AQvRfyH5YJ9FbXNFCqcSOSEEgP&#10;bYgGch3ciUrcWXG30f777qHQ4+N9Z/lsevGg0XWWFayiGARxbXXHjYJLdXh5B+E8ssbeMin4IQf5&#10;dvGUYartxGd6lL4RIYRdigpa74dUSle3ZNBFdiAO3M2OBn2AYyP1iFMIN718jeM3abDj0NDiQLuW&#10;6nv5bRQcTomsP+9Dxx/r6Xytyn1x+qqUel7OxQaEp9n/i//cR60gScL8cCYcAbn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jtiOwgAAANwAAAAPAAAAAAAAAAAAAAAAAJ8C&#10;AABkcnMvZG93bnJldi54bWxQSwUGAAAAAAQABAD3AAAAjgMAAAAA&#10;">
                  <v:imagedata r:id="rId125" o:title=""/>
                </v:shape>
                <v:shape id="Text Box 68" o:spid="_x0000_s2244" type="#_x0000_t202" style="position:absolute;left:2152;top:47;width:711;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4wMQA&#10;AADcAAAADwAAAGRycy9kb3ducmV2LnhtbESPQWvCQBSE7wX/w/KE3upGD2Kiq4goCIXSGA8en9ln&#10;sph9G7Orpv++KxR6HGbmG2ax6m0jHtR541jBeJSAIC6dNlwpOBa7jxkIH5A1No5JwQ95WC0HbwvM&#10;tHtyTo9DqESEsM9QQR1Cm0npy5os+pFriaN3cZ3FEGVXSd3hM8JtIydJMpUWDceFGlva1FReD3er&#10;YH3ifGtuX+fv/JKbokgT/pxelXof9us5iEB9+A//tfdaQZqO4XU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GOMDEAAAA3AAAAA8AAAAAAAAAAAAAAAAAmAIAAGRycy9k&#10;b3ducmV2LnhtbFBLBQYAAAAABAAEAPUAAACJAwAAAAA=&#10;" filled="f" stroked="f">
                  <v:textbox inset="0,0,0,0">
                    <w:txbxContent>
                      <w:p w14:paraId="38EB9CC8" w14:textId="77777777" w:rsidR="0079175C" w:rsidRDefault="0079175C">
                        <w:pPr>
                          <w:spacing w:line="83" w:lineRule="exact"/>
                          <w:ind w:right="-17"/>
                          <w:rPr>
                            <w:rFonts w:ascii="Nirmala UI Semilight"/>
                            <w:sz w:val="8"/>
                          </w:rPr>
                        </w:pPr>
                        <w:r>
                          <w:rPr>
                            <w:rFonts w:ascii="Nirmala UI Semilight"/>
                            <w:spacing w:val="-1"/>
                            <w:w w:val="105"/>
                            <w:sz w:val="8"/>
                          </w:rPr>
                          <w:t>FrontModuleSystem</w:t>
                        </w:r>
                      </w:p>
                    </w:txbxContent>
                  </v:textbox>
                </v:shape>
                <v:shape id="Text Box 67" o:spid="_x0000_s2245" type="#_x0000_t202" style="position:absolute;left:482;top:160;width:35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mt8QA&#10;AADcAAAADwAAAGRycy9kb3ducmV2LnhtbESPQWvCQBSE7wX/w/KE3upGD2Kiq4hYEAqlMR48PrPP&#10;ZDH7Ns2umv77riB4HGbmG2ax6m0jbtR541jBeJSAIC6dNlwpOBSfHzMQPiBrbByTgj/ysFoO3haY&#10;aXfnnG77UIkIYZ+hgjqENpPSlzVZ9CPXEkfv7DqLIcqukrrDe4TbRk6SZCotGo4LNba0qam87K9W&#10;wfrI+db8fp9+8nNuiiJN+Gt6Uep92K/nIAL14RV+tndaQZpO4H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UprfEAAAA3AAAAA8AAAAAAAAAAAAAAAAAmAIAAGRycy9k&#10;b3ducmV2LnhtbFBLBQYAAAAABAAEAPUAAACJAwAAAAA=&#10;" filled="f" stroked="f">
                  <v:textbox inset="0,0,0,0">
                    <w:txbxContent>
                      <w:p w14:paraId="5D960DB4" w14:textId="77777777" w:rsidR="0079175C" w:rsidRDefault="0079175C">
                        <w:pPr>
                          <w:spacing w:line="69" w:lineRule="exact"/>
                          <w:ind w:right="-18"/>
                          <w:rPr>
                            <w:rFonts w:ascii="Nirmala UI Semilight"/>
                            <w:sz w:val="7"/>
                          </w:rPr>
                        </w:pPr>
                        <w:r>
                          <w:rPr>
                            <w:rFonts w:ascii="Nirmala UI Semilight"/>
                            <w:spacing w:val="-1"/>
                            <w:sz w:val="7"/>
                          </w:rPr>
                          <w:t>StopProcess</w:t>
                        </w:r>
                      </w:p>
                    </w:txbxContent>
                  </v:textbox>
                </v:shape>
                <v:shape id="Text Box 66" o:spid="_x0000_s2246" type="#_x0000_t202" style="position:absolute;left:1962;top:248;width:1258;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gDLMUA&#10;AADcAAAADwAAAGRycy9kb3ducmV2LnhtbESPQWvCQBSE7wX/w/IEb3VjBWmiq4i0UBCKMR48PrPP&#10;ZDH7Ns1uNf77rlDwOMzMN8xi1dtGXKnzxrGCyTgBQVw6bbhScCg+X99B+ICssXFMCu7kYbUcvCww&#10;0+7GOV33oRIRwj5DBXUIbSalL2uy6MeuJY7e2XUWQ5RdJXWHtwi3jXxLkpm0aDgu1NjSpqbysv+1&#10;CtZHzj/Mz/dpl59zUxRpwtvZRanRsF/PQQTqwzP83/7SCtJ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AMsxQAAANwAAAAPAAAAAAAAAAAAAAAAAJgCAABkcnMv&#10;ZG93bnJldi54bWxQSwUGAAAAAAQABAD1AAAAigMAAAAA&#10;" filled="f" stroked="f">
                  <v:textbox inset="0,0,0,0">
                    <w:txbxContent>
                      <w:p w14:paraId="56FDC878" w14:textId="77777777" w:rsidR="0079175C" w:rsidRDefault="0079175C">
                        <w:pPr>
                          <w:spacing w:line="83" w:lineRule="exact"/>
                          <w:rPr>
                            <w:rFonts w:ascii="Nirmala UI Semilight"/>
                            <w:sz w:val="8"/>
                          </w:rPr>
                        </w:pPr>
                        <w:r>
                          <w:rPr>
                            <w:rFonts w:ascii="Nirmala UI Semilight"/>
                            <w:sz w:val="8"/>
                          </w:rPr>
                          <w:t>controller:  FrontControlComponent</w:t>
                        </w:r>
                      </w:p>
                    </w:txbxContent>
                  </v:textbox>
                </v:shape>
                <v:shape id="Text Box 65" o:spid="_x0000_s2247" type="#_x0000_t202" style="position:absolute;left:619;top:323;width:35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bWMUA&#10;AADcAAAADwAAAGRycy9kb3ducmV2LnhtbESPQWvCQBSE7wX/w/IEb3VjEWmiq4i0UBCKMR48PrPP&#10;ZDH7Ns1uNf77rlDwOMzMN8xi1dtGXKnzxrGCyTgBQVw6bbhScCg+X99B+ICssXFMCu7kYbUcvCww&#10;0+7GOV33oRIRwj5DBXUIbSalL2uy6MeuJY7e2XUWQ5RdJXWHtwi3jXxLkpm0aDgu1NjSpqbysv+1&#10;CtZHzj/Mz/dpl59zUxRpwtvZRanRsF/PQQTqwzP83/7SCtJ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ZtYxQAAANwAAAAPAAAAAAAAAAAAAAAAAJgCAABkcnMv&#10;ZG93bnJldi54bWxQSwUGAAAAAAQABAD1AAAAigMAAAAA&#10;" filled="f" stroked="f">
                  <v:textbox inset="0,0,0,0">
                    <w:txbxContent>
                      <w:p w14:paraId="6996EB7A" w14:textId="77777777" w:rsidR="0079175C" w:rsidRDefault="0079175C">
                        <w:pPr>
                          <w:spacing w:line="69" w:lineRule="exact"/>
                          <w:ind w:right="-18"/>
                          <w:rPr>
                            <w:rFonts w:ascii="Nirmala UI Semilight"/>
                            <w:sz w:val="7"/>
                          </w:rPr>
                        </w:pPr>
                        <w:r>
                          <w:rPr>
                            <w:rFonts w:ascii="Nirmala UI Semilight"/>
                            <w:spacing w:val="-1"/>
                            <w:sz w:val="7"/>
                          </w:rPr>
                          <w:t>StopProcess</w:t>
                        </w:r>
                      </w:p>
                    </w:txbxContent>
                  </v:textbox>
                </v:shape>
                <v:shape id="Text Box 64" o:spid="_x0000_s2248" type="#_x0000_t202" style="position:absolute;left:3748;top:303;width:358;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0+w8UA&#10;AADcAAAADwAAAGRycy9kb3ducmV2LnhtbESPQWvCQBSE7wX/w/IEb3VjQWmiq4i0UBCKMR48PrPP&#10;ZDH7Ns1uNf77rlDwOMzMN8xi1dtGXKnzxrGCyTgBQVw6bbhScCg+X99B+ICssXFMCu7kYbUcvCww&#10;0+7GOV33oRIRwj5DBXUIbSalL2uy6MeuJY7e2XUWQ5RdJXWHtwi3jXxLkpm0aDgu1NjSpqbysv+1&#10;CtZHzj/Mz/dpl59zUxRpwtvZRanRsF/PQQTqwzP83/7SCtJ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T7DxQAAANwAAAAPAAAAAAAAAAAAAAAAAJgCAABkcnMv&#10;ZG93bnJldi54bWxQSwUGAAAAAAQABAD1AAAAigMAAAAA&#10;" filled="f" stroked="f">
                  <v:textbox inset="0,0,0,0">
                    <w:txbxContent>
                      <w:p w14:paraId="4248500F" w14:textId="77777777" w:rsidR="0079175C" w:rsidRDefault="0079175C">
                        <w:pPr>
                          <w:spacing w:line="74" w:lineRule="exact"/>
                          <w:ind w:right="-17"/>
                          <w:rPr>
                            <w:rFonts w:ascii="Nirmala UI Semilight"/>
                            <w:sz w:val="7"/>
                          </w:rPr>
                        </w:pPr>
                        <w:r>
                          <w:rPr>
                            <w:rFonts w:ascii="Nirmala UI Semilight"/>
                            <w:spacing w:val="-1"/>
                            <w:sz w:val="7"/>
                          </w:rPr>
                          <w:t>StopProcess</w:t>
                        </w:r>
                      </w:p>
                      <w:p w14:paraId="6B3425FD" w14:textId="77777777" w:rsidR="0079175C" w:rsidRDefault="0079175C">
                        <w:pPr>
                          <w:spacing w:before="45" w:line="89" w:lineRule="exact"/>
                          <w:ind w:right="-17"/>
                          <w:rPr>
                            <w:rFonts w:ascii="Nirmala UI Semilight"/>
                            <w:sz w:val="7"/>
                          </w:rPr>
                        </w:pPr>
                        <w:r>
                          <w:rPr>
                            <w:rFonts w:ascii="Nirmala UI Semilight"/>
                            <w:spacing w:val="-1"/>
                            <w:sz w:val="7"/>
                          </w:rPr>
                          <w:t>StopProcess</w:t>
                        </w:r>
                      </w:p>
                    </w:txbxContent>
                  </v:textbox>
                </v:shape>
                <v:shape id="Text Box 63" o:spid="_x0000_s2249" type="#_x0000_t202" style="position:absolute;left:609;top:515;width:67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tMUA&#10;AADcAAAADwAAAGRycy9kb3ducmV2LnhtbESPQWvCQBSE74X+h+UVeqsbewhN6kZELAiFYowHj6/Z&#10;l2Qx+zZmV03/vVso9DjMzDfMYjnZXlxp9MaxgvksAUFcO224VXCoPl7eQPiArLF3TAp+yMOyeHxY&#10;YK7djUu67kMrIoR9jgq6EIZcSl93ZNHP3EAcvcaNFkOUYyv1iLcIt718TZJUWjQcFzocaN1Rfdpf&#10;rILVkcuNOX9978qmNFWVJfyZnpR6fppW7yACTeE//NfeagVZlsLvmXgE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6C0xQAAANwAAAAPAAAAAAAAAAAAAAAAAJgCAABkcnMv&#10;ZG93bnJldi54bWxQSwUGAAAAAAQABAD1AAAAigMAAAAA&#10;" filled="f" stroked="f">
                  <v:textbox inset="0,0,0,0">
                    <w:txbxContent>
                      <w:p w14:paraId="506066EF" w14:textId="77777777" w:rsidR="0079175C" w:rsidRDefault="0079175C">
                        <w:pPr>
                          <w:spacing w:line="69" w:lineRule="exact"/>
                          <w:ind w:right="-9"/>
                          <w:rPr>
                            <w:rFonts w:ascii="Nirmala UI Semilight"/>
                            <w:sz w:val="7"/>
                          </w:rPr>
                        </w:pPr>
                        <w:r>
                          <w:rPr>
                            <w:rFonts w:ascii="Nirmala UI Semilight"/>
                            <w:spacing w:val="-1"/>
                            <w:sz w:val="7"/>
                          </w:rPr>
                          <w:t>RestartAfterEmergency</w:t>
                        </w:r>
                      </w:p>
                    </w:txbxContent>
                  </v:textbox>
                </v:shape>
                <v:shape id="Text Box 62" o:spid="_x0000_s2250" type="#_x0000_t202" style="position:absolute;left:3719;top:643;width:67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FL8UA&#10;AADcAAAADwAAAGRycy9kb3ducmV2LnhtbESPQWvCQBSE7wX/w/IEb3VjD9pEVxFpQRBKYzx4fGaf&#10;yWL2bZpdNf33bqHgcZiZb5jFqreNuFHnjWMFk3ECgrh02nCl4FB8vr6D8AFZY+OYFPySh9Vy8LLA&#10;TLs753Tbh0pECPsMFdQhtJmUvqzJoh+7ljh6Z9dZDFF2ldQd3iPcNvItSabSouG4UGNLm5rKy/5q&#10;FayPnH+Yn6/Td37OTVGkCe+mF6VGw349BxGoD8/wf3urFaTpD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vxQAAANwAAAAPAAAAAAAAAAAAAAAAAJgCAABkcnMv&#10;ZG93bnJldi54bWxQSwUGAAAAAAQABAD1AAAAigMAAAAA&#10;" filled="f" stroked="f">
                  <v:textbox inset="0,0,0,0">
                    <w:txbxContent>
                      <w:p w14:paraId="19AE99A9" w14:textId="77777777" w:rsidR="0079175C" w:rsidRDefault="0079175C">
                        <w:pPr>
                          <w:spacing w:line="69" w:lineRule="exact"/>
                          <w:ind w:right="-9"/>
                          <w:rPr>
                            <w:rFonts w:ascii="Nirmala UI Semilight"/>
                            <w:sz w:val="7"/>
                          </w:rPr>
                        </w:pPr>
                        <w:r>
                          <w:rPr>
                            <w:rFonts w:ascii="Nirmala UI Semilight"/>
                            <w:spacing w:val="-1"/>
                            <w:sz w:val="7"/>
                          </w:rPr>
                          <w:t>RestartAfterEmergency</w:t>
                        </w:r>
                      </w:p>
                    </w:txbxContent>
                  </v:textbox>
                </v:shape>
                <v:shape id="Text Box 61" o:spid="_x0000_s2251" type="#_x0000_t202" style="position:absolute;left:779;top:705;width:51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RXcMA&#10;AADcAAAADwAAAGRycy9kb3ducmV2LnhtbERPPWvDMBDdC/0P4grdarkZQuxaMaG0ECiUOM7Q8Wpd&#10;bGHr5Fpq4vz7aAhkfLzvopztIE40eeNYwWuSgiBunDbcKjjUny8rED4gaxwck4ILeSjXjw8F5tqd&#10;uaLTPrQihrDPUUEXwphL6ZuOLPrEjcSRO7rJYohwaqWe8BzD7SAXabqUFg3Hhg5Heu+o6ff/VsHm&#10;h6sP8/f9u6uOlanrLOWvZa/U89O8eQMRaA538c291QqyLK6NZ+IR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yRXcMAAADcAAAADwAAAAAAAAAAAAAAAACYAgAAZHJzL2Rv&#10;d25yZXYueG1sUEsFBgAAAAAEAAQA9QAAAIgDAAAAAA==&#10;" filled="f" stroked="f">
                  <v:textbox inset="0,0,0,0">
                    <w:txbxContent>
                      <w:p w14:paraId="5699D86A" w14:textId="77777777" w:rsidR="0079175C" w:rsidRDefault="0079175C">
                        <w:pPr>
                          <w:spacing w:line="69" w:lineRule="exact"/>
                          <w:ind w:right="-16"/>
                          <w:rPr>
                            <w:rFonts w:ascii="Nirmala UI Semilight"/>
                            <w:sz w:val="7"/>
                          </w:rPr>
                        </w:pPr>
                        <w:r>
                          <w:rPr>
                            <w:rFonts w:ascii="Nirmala UI Semilight"/>
                            <w:spacing w:val="-1"/>
                            <w:sz w:val="7"/>
                          </w:rPr>
                          <w:t>PrepareConveyor</w:t>
                        </w:r>
                      </w:p>
                    </w:txbxContent>
                  </v:textbox>
                </v:shape>
                <v:shape id="Text Box 60" o:spid="_x0000_s2252" type="#_x0000_t202" style="position:absolute;left:1420;top:860;width:442;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0xsQA&#10;AADcAAAADwAAAGRycy9kb3ducmV2LnhtbESPQWvCQBSE7wX/w/IEb83GHqSJriJiQRBKYzx4fGaf&#10;yWL2bcyumv77bqHQ4zAz3zCL1WBb8aDeG8cKpkkKgrhy2nCt4Fh+vL6D8AFZY+uYFHyTh9Vy9LLA&#10;XLsnF/Q4hFpECPscFTQhdLmUvmrIok9cRxy9i+sthij7WuoenxFuW/mWpjNp0XBcaLCjTUPV9XC3&#10;CtYnLrbm9nn+Ki6FKcss5f3sqtRkPKznIAIN4T/8195p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wNMbEAAAA3AAAAA8AAAAAAAAAAAAAAAAAmAIAAGRycy9k&#10;b3ducmV2LnhtbFBLBQYAAAAABAAEAPUAAACJAwAAAAA=&#10;" filled="f" stroked="f">
                  <v:textbox inset="0,0,0,0">
                    <w:txbxContent>
                      <w:p w14:paraId="739B2D2A" w14:textId="77777777" w:rsidR="0079175C" w:rsidRDefault="0079175C">
                        <w:pPr>
                          <w:tabs>
                            <w:tab w:val="left" w:pos="441"/>
                          </w:tabs>
                          <w:spacing w:line="69" w:lineRule="exact"/>
                          <w:rPr>
                            <w:sz w:val="7"/>
                          </w:rPr>
                        </w:pPr>
                        <w:r>
                          <w:rPr>
                            <w:w w:val="98"/>
                            <w:sz w:val="7"/>
                            <w:u w:val="single"/>
                          </w:rPr>
                          <w:t xml:space="preserve"> </w:t>
                        </w:r>
                        <w:r>
                          <w:rPr>
                            <w:sz w:val="7"/>
                            <w:u w:val="single"/>
                          </w:rPr>
                          <w:tab/>
                        </w:r>
                      </w:p>
                    </w:txbxContent>
                  </v:textbox>
                </v:shape>
                <v:shape id="Text Box 59" o:spid="_x0000_s2253" type="#_x0000_t202" style="position:absolute;left:3176;top:859;width:65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hhuMYA&#10;AADdAAAADwAAAGRycy9kb3ducmV2LnhtbESPQWvDMAyF74P9B6PBbqvdHUqb1i2lbDAYjKXZYUc1&#10;VhPTWM5ir83+/XQo9Cbxnt77tNqMoVNnGpKPbGE6MaCI6+g8Nxa+qtenOaiUkR12kcnCHyXYrO/v&#10;Vli4eOGSzvvcKAnhVKCFNue+0DrVLQVMk9gTi3aMQ8As69BoN+BFwkOnn42Z6YCepaHFnnYt1af9&#10;b7Cw/ebyxf98HD7LY+mramH4fXay9vFh3C5BZRrzzXy9fnO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hhuMYAAADdAAAADwAAAAAAAAAAAAAAAACYAgAAZHJz&#10;L2Rvd25yZXYueG1sUEsFBgAAAAAEAAQA9QAAAIsDAAAAAA==&#10;" filled="f" stroked="f">
                  <v:textbox inset="0,0,0,0">
                    <w:txbxContent>
                      <w:p w14:paraId="360FF784" w14:textId="77777777" w:rsidR="0079175C" w:rsidRDefault="0079175C">
                        <w:pPr>
                          <w:spacing w:line="69" w:lineRule="exact"/>
                          <w:ind w:right="-11"/>
                          <w:rPr>
                            <w:rFonts w:ascii="Nirmala UI Semilight"/>
                            <w:sz w:val="7"/>
                          </w:rPr>
                        </w:pPr>
                        <w:r>
                          <w:rPr>
                            <w:rFonts w:ascii="Nirmala UI Semilight"/>
                            <w:spacing w:val="-1"/>
                            <w:sz w:val="7"/>
                          </w:rPr>
                          <w:t>DeliveredCarConveyer</w:t>
                        </w:r>
                      </w:p>
                    </w:txbxContent>
                  </v:textbox>
                </v:shape>
                <v:shape id="Text Box 58" o:spid="_x0000_s2254" type="#_x0000_t202" style="position:absolute;left:1662;top:1099;width:413;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EI8MA&#10;AADdAAAADwAAAGRycy9kb3ducmV2LnhtbERPTWsCMRC9F/ofwgjeaqIHqVujiLQgCNJ1PXicbsbd&#10;4Gay3URd/70pFLzN433OfNm7RlypC9azhvFIgSAuvbFcaTgUX2/vIEJENth4Jg13CrBcvL7MMTP+&#10;xjld97ESKYRDhhrqGNtMylDW5DCMfEucuJPvHMYEu0qaDm8p3DVyotRUOrScGmpsaV1Ted5fnIbV&#10;kfNP+7v7+c5PuS2KmeLt9Kz1cNCvPkBE6uNT/O/emDRfqTH8fZ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EI8MAAADdAAAADwAAAAAAAAAAAAAAAACYAgAAZHJzL2Rv&#10;d25yZXYueG1sUEsFBgAAAAAEAAQA9QAAAIgDAAAAAA==&#10;" filled="f" stroked="f">
                  <v:textbox inset="0,0,0,0">
                    <w:txbxContent>
                      <w:p w14:paraId="4FB36D3E" w14:textId="77777777" w:rsidR="0079175C" w:rsidRDefault="0079175C">
                        <w:pPr>
                          <w:spacing w:line="69" w:lineRule="exact"/>
                          <w:ind w:right="-15"/>
                          <w:rPr>
                            <w:rFonts w:ascii="Nirmala UI Semilight"/>
                            <w:sz w:val="7"/>
                          </w:rPr>
                        </w:pPr>
                        <w:r>
                          <w:rPr>
                            <w:rFonts w:ascii="Nirmala UI Semilight"/>
                            <w:spacing w:val="-1"/>
                            <w:sz w:val="7"/>
                          </w:rPr>
                          <w:t>EndOfModule</w:t>
                        </w:r>
                      </w:p>
                    </w:txbxContent>
                  </v:textbox>
                </v:shape>
                <v:shape id="Text Box 57" o:spid="_x0000_s2255" type="#_x0000_t202" style="position:absolute;left:512;top:1132;width:895;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ZaVMMA&#10;AADdAAAADwAAAGRycy9kb3ducmV2LnhtbERPTWsCMRC9F/wPYYTeaqIH0a1RRCwUCsV1PXicbsbd&#10;4GayblLd/vtGELzN433OYtW7RlypC9azhvFIgSAuvbFcaTgUH28zECEiG2w8k4Y/CrBaDl4WmBl/&#10;45yu+1iJFMIhQw11jG0mZShrchhGviVO3Ml3DmOCXSVNh7cU7ho5UWoqHVpODTW2tKmpPO9/nYb1&#10;kfOtvXz/7PJTbotirvhretb6ddiv30FE6uNT/HB/mjRfqQ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ZaVMMAAADdAAAADwAAAAAAAAAAAAAAAACYAgAAZHJzL2Rv&#10;d25yZXYueG1sUEsFBgAAAAAEAAQA9QAAAIgDAAAAAA==&#10;" filled="f" stroked="f">
                  <v:textbox inset="0,0,0,0">
                    <w:txbxContent>
                      <w:p w14:paraId="185EDB67" w14:textId="77777777" w:rsidR="0079175C" w:rsidRDefault="0079175C">
                        <w:pPr>
                          <w:spacing w:line="83" w:lineRule="exact"/>
                          <w:ind w:right="-11"/>
                          <w:rPr>
                            <w:rFonts w:ascii="Nirmala UI Semilight"/>
                            <w:sz w:val="8"/>
                          </w:rPr>
                        </w:pPr>
                        <w:r>
                          <w:rPr>
                            <w:rFonts w:ascii="Nirmala UI Semilight"/>
                            <w:sz w:val="8"/>
                          </w:rPr>
                          <w:t>convoyer:  FrontConveyor</w:t>
                        </w:r>
                      </w:p>
                    </w:txbxContent>
                  </v:textbox>
                </v:shape>
                <v:shape id="Text Box 56" o:spid="_x0000_s2256" type="#_x0000_t202" style="position:absolute;left:3565;top:1111;width:1050;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z8MA&#10;AADdAAAADwAAAGRycy9kb3ducmV2LnhtbERPTWsCMRC9F/wPYYTeamILUlejiFgoFIrrevA4bsbd&#10;4GayblLd/vtGKHibx/uc+bJ3jbhSF6xnDeORAkFcemO50rAvPl7eQYSIbLDxTBp+KcByMXiaY2b8&#10;jXO67mIlUgiHDDXUMbaZlKGsyWEY+ZY4cSffOYwJdpU0Hd5SuGvkq1IT6dByaqixpXVN5Xn34zSs&#10;Dpxv7OX7uM1PuS2KqeKvyVnr52G/moGI1MeH+N/9adJ8pd7g/k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r/z8MAAADdAAAADwAAAAAAAAAAAAAAAACYAgAAZHJzL2Rv&#10;d25yZXYueG1sUEsFBgAAAAAEAAQA9QAAAIgDAAAAAA==&#10;" filled="f" stroked="f">
                  <v:textbox inset="0,0,0,0">
                    <w:txbxContent>
                      <w:p w14:paraId="30F58BDB" w14:textId="77777777" w:rsidR="0079175C" w:rsidRDefault="0079175C">
                        <w:pPr>
                          <w:spacing w:line="83" w:lineRule="exact"/>
                          <w:ind w:right="-13"/>
                          <w:rPr>
                            <w:rFonts w:ascii="Nirmala UI Semilight"/>
                            <w:sz w:val="8"/>
                          </w:rPr>
                        </w:pPr>
                        <w:r>
                          <w:rPr>
                            <w:rFonts w:ascii="Nirmala UI Semilight"/>
                            <w:spacing w:val="-1"/>
                            <w:w w:val="105"/>
                            <w:sz w:val="8"/>
                          </w:rPr>
                          <w:t>roboticArm: FrontRoboticArm</w:t>
                        </w:r>
                      </w:p>
                    </w:txbxContent>
                  </v:textbox>
                </v:shape>
                <v:shape id="Text Box 55" o:spid="_x0000_s2257" type="#_x0000_t202" style="position:absolute;left:1661;top:1328;width:413;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Nnu8MA&#10;AADdAAAADwAAAGRycy9kb3ducmV2LnhtbERPTWsCMRC9F/wPYYTeamIpUlejiFgoFIrrevA4bsbd&#10;4GayblLd/vtGKHibx/uc+bJ3jbhSF6xnDeORAkFcemO50rAvPl7eQYSIbLDxTBp+KcByMXiaY2b8&#10;jXO67mIlUgiHDDXUMbaZlKGsyWEY+ZY4cSffOYwJdpU0Hd5SuGvkq1IT6dByaqixpXVN5Xn34zSs&#10;Dpxv7OX7uM1PuS2KqeKvyVnr52G/moGI1MeH+N/9adJ8pd7g/k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Nnu8MAAADdAAAADwAAAAAAAAAAAAAAAACYAgAAZHJzL2Rv&#10;d25yZXYueG1sUEsFBgAAAAAEAAQA9QAAAIgDAAAAAA==&#10;" filled="f" stroked="f">
                  <v:textbox inset="0,0,0,0">
                    <w:txbxContent>
                      <w:p w14:paraId="2D87535C" w14:textId="77777777" w:rsidR="0079175C" w:rsidRDefault="0079175C">
                        <w:pPr>
                          <w:spacing w:line="69" w:lineRule="exact"/>
                          <w:ind w:right="-15"/>
                          <w:rPr>
                            <w:rFonts w:ascii="Nirmala UI Semilight"/>
                            <w:sz w:val="7"/>
                          </w:rPr>
                        </w:pPr>
                        <w:r>
                          <w:rPr>
                            <w:rFonts w:ascii="Nirmala UI Semilight"/>
                            <w:spacing w:val="-1"/>
                            <w:sz w:val="7"/>
                          </w:rPr>
                          <w:t>EndOfModule</w:t>
                        </w:r>
                      </w:p>
                    </w:txbxContent>
                  </v:textbox>
                </v:shape>
                <v:shape id="Text Box 54" o:spid="_x0000_s2258" type="#_x0000_t202" style="position:absolute;left:3244;top:1646;width:6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MMA&#10;AADdAAAADwAAAGRycy9kb3ducmV2LnhtbERPTWsCMRC9F/wPYYTeamKhUlejiFgoFIrrevA4bsbd&#10;4GayblLd/vtGKHibx/uc+bJ3jbhSF6xnDeORAkFcemO50rAvPl7eQYSIbLDxTBp+KcByMXiaY2b8&#10;jXO67mIlUgiHDDXUMbaZlKGsyWEY+ZY4cSffOYwJdpU0Hd5SuGvkq1IT6dByaqixpXVN5Xn34zSs&#10;Dpxv7OX7uM1PuS2KqeKvyVnr52G/moGI1MeH+N/9adJ8pd7g/k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IMMAAADdAAAADwAAAAAAAAAAAAAAAACYAgAAZHJzL2Rv&#10;d25yZXYueG1sUEsFBgAAAAAEAAQA9QAAAIgDAAAAAA==&#10;" filled="f" stroked="f">
                  <v:textbox inset="0,0,0,0">
                    <w:txbxContent>
                      <w:p w14:paraId="7B43EC1B" w14:textId="77777777" w:rsidR="0079175C" w:rsidRDefault="0079175C">
                        <w:pPr>
                          <w:spacing w:line="69" w:lineRule="exact"/>
                          <w:ind w:right="-12"/>
                          <w:rPr>
                            <w:rFonts w:ascii="Nirmala UI Semilight"/>
                            <w:sz w:val="7"/>
                          </w:rPr>
                        </w:pPr>
                        <w:r>
                          <w:rPr>
                            <w:rFonts w:ascii="Nirmala UI Semilight"/>
                            <w:spacing w:val="-1"/>
                            <w:sz w:val="7"/>
                          </w:rPr>
                          <w:t>RoboticArmPickPiece</w:t>
                        </w:r>
                      </w:p>
                    </w:txbxContent>
                  </v:textbox>
                </v:shape>
                <v:shape id="Text Box 53" o:spid="_x0000_s2259" type="#_x0000_t202" style="position:absolute;left:870;top:1688;width:90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cV8QA&#10;AADdAAAADwAAAGRycy9kb3ducmV2LnhtbESPQYvCMBCF7wv+hzCCtzXVg7jVKCIuCIJY68Hj2Ixt&#10;sJl0m6j135uFhb3N8N775s182dlaPKj1xrGC0TABQVw4bbhUcMq/P6cgfEDWWDsmBS/ysFz0PuaY&#10;avfkjB7HUIoIYZ+igiqEJpXSFxVZ9EPXEEft6lqLIa5tKXWLzwi3tRwnyURaNBwvVNjQuqLidrxb&#10;BaszZxvzs78csmtm8vwr4d3kptSg361mIAJ14d/8l97qWD8S4febOIJ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9XFfEAAAA3QAAAA8AAAAAAAAAAAAAAAAAmAIAAGRycy9k&#10;b3ducmV2LnhtbFBLBQYAAAAABAAEAPUAAACJAwAAAAA=&#10;" filled="f" stroked="f">
                  <v:textbox inset="0,0,0,0">
                    <w:txbxContent>
                      <w:p w14:paraId="77D960CE" w14:textId="77777777" w:rsidR="0079175C" w:rsidRDefault="0079175C">
                        <w:pPr>
                          <w:spacing w:line="68" w:lineRule="exact"/>
                          <w:ind w:left="486" w:right="-14"/>
                          <w:rPr>
                            <w:rFonts w:ascii="Nirmala UI Semilight"/>
                            <w:sz w:val="7"/>
                          </w:rPr>
                        </w:pPr>
                        <w:r>
                          <w:rPr>
                            <w:rFonts w:ascii="Nirmala UI Semilight"/>
                            <w:spacing w:val="-1"/>
                            <w:sz w:val="7"/>
                          </w:rPr>
                          <w:t>EndOfModule</w:t>
                        </w:r>
                      </w:p>
                      <w:p w14:paraId="6963B140" w14:textId="77777777" w:rsidR="0079175C" w:rsidRDefault="0079175C">
                        <w:pPr>
                          <w:spacing w:line="88" w:lineRule="exact"/>
                          <w:ind w:left="186" w:right="-4"/>
                          <w:rPr>
                            <w:rFonts w:ascii="Nirmala UI Semilight"/>
                            <w:sz w:val="7"/>
                          </w:rPr>
                        </w:pPr>
                        <w:r>
                          <w:rPr>
                            <w:rFonts w:ascii="Nirmala UI Semilight"/>
                            <w:sz w:val="7"/>
                          </w:rPr>
                          <w:t>ErrorDetection</w:t>
                        </w:r>
                      </w:p>
                      <w:p w14:paraId="3093CC2D" w14:textId="77777777" w:rsidR="0079175C" w:rsidRDefault="0079175C">
                        <w:pPr>
                          <w:spacing w:before="6" w:line="285" w:lineRule="auto"/>
                          <w:ind w:left="124" w:right="-4" w:hanging="125"/>
                          <w:rPr>
                            <w:rFonts w:ascii="Nirmala UI Semilight"/>
                            <w:sz w:val="7"/>
                          </w:rPr>
                        </w:pPr>
                        <w:r>
                          <w:rPr>
                            <w:rFonts w:ascii="Nirmala UI Semilight"/>
                            <w:sz w:val="7"/>
                          </w:rPr>
                          <w:t>PressAssemble RestartAfterEmergency</w:t>
                        </w:r>
                      </w:p>
                    </w:txbxContent>
                  </v:textbox>
                </v:shape>
                <v:shape id="Text Box 52" o:spid="_x0000_s2260" type="#_x0000_t202" style="position:absolute;left:3240;top:1920;width:67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5zMMA&#10;AADdAAAADwAAAGRycy9kb3ducmV2LnhtbERPTWsCMRC9F/wPYYTeaqIH265GEakgFKTrevA4bsbd&#10;4Gay3URd/31TKPQ2j/c582XvGnGjLljPGsYjBYK49MZypeFQbF7eQISIbLDxTBoeFGC5GDzNMTP+&#10;zjnd9rESKYRDhhrqGNtMylDW5DCMfEucuLPvHMYEu0qaDu8p3DVyotRUOrScGmpsaV1TedlfnYbV&#10;kfMP+707feXn3BbFu+LP6UXr52G/moGI1Md/8Z97a9J8pV7h95t0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H5zMMAAADdAAAADwAAAAAAAAAAAAAAAACYAgAAZHJzL2Rv&#10;d25yZXYueG1sUEsFBgAAAAAEAAQA9QAAAIgDAAAAAA==&#10;" filled="f" stroked="f">
                  <v:textbox inset="0,0,0,0">
                    <w:txbxContent>
                      <w:p w14:paraId="4F0A8B60" w14:textId="77777777" w:rsidR="0079175C" w:rsidRDefault="0079175C">
                        <w:pPr>
                          <w:spacing w:line="69" w:lineRule="exact"/>
                          <w:ind w:right="-9"/>
                          <w:rPr>
                            <w:rFonts w:ascii="Nirmala UI Semilight"/>
                            <w:sz w:val="7"/>
                          </w:rPr>
                        </w:pPr>
                        <w:r>
                          <w:rPr>
                            <w:rFonts w:ascii="Nirmala UI Semilight"/>
                            <w:spacing w:val="-1"/>
                            <w:sz w:val="7"/>
                          </w:rPr>
                          <w:t>RestartAfterEmergency</w:t>
                        </w:r>
                      </w:p>
                    </w:txbxContent>
                  </v:textbox>
                </v:shape>
                <v:shape id="Text Box 51" o:spid="_x0000_s2261" type="#_x0000_t202" style="position:absolute;left:705;top:2152;width:60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tvsYA&#10;AADdAAAADwAAAGRycy9kb3ducmV2LnhtbESPQWvDMAyF74P9B6PBbqvdHUqb1i2lbDAYjKXZYUc1&#10;VhPTWM5ir83+/XQo9Cbxnt77tNqMoVNnGpKPbGE6MaCI6+g8Nxa+qtenOaiUkR12kcnCHyXYrO/v&#10;Vli4eOGSzvvcKAnhVKCFNue+0DrVLQVMk9gTi3aMQ8As69BoN+BFwkOnn42Z6YCepaHFnnYt1af9&#10;b7Cw/ebyxf98HD7LY+mramH4fXay9vFh3C5BZRrzzXy9fnO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5tvsYAAADdAAAADwAAAAAAAAAAAAAAAACYAgAAZHJz&#10;L2Rvd25yZXYueG1sUEsFBgAAAAAEAAQA9QAAAIsDAAAAAA==&#10;" filled="f" stroked="f">
                  <v:textbox inset="0,0,0,0">
                    <w:txbxContent>
                      <w:p w14:paraId="0EEBE9DA" w14:textId="77777777" w:rsidR="0079175C" w:rsidRDefault="0079175C">
                        <w:pPr>
                          <w:spacing w:line="74" w:lineRule="exact"/>
                          <w:ind w:left="284" w:right="-15"/>
                          <w:rPr>
                            <w:rFonts w:ascii="Nirmala UI Semilight"/>
                            <w:sz w:val="7"/>
                          </w:rPr>
                        </w:pPr>
                        <w:r>
                          <w:rPr>
                            <w:rFonts w:ascii="Nirmala UI Semilight"/>
                            <w:spacing w:val="-1"/>
                            <w:sz w:val="7"/>
                          </w:rPr>
                          <w:t>CheckRack</w:t>
                        </w:r>
                      </w:p>
                      <w:p w14:paraId="0B76F6B6" w14:textId="77777777" w:rsidR="0079175C" w:rsidRDefault="0079175C">
                        <w:pPr>
                          <w:rPr>
                            <w:sz w:val="6"/>
                          </w:rPr>
                        </w:pPr>
                      </w:p>
                      <w:p w14:paraId="6DE36587" w14:textId="77777777" w:rsidR="0079175C" w:rsidRDefault="0079175C">
                        <w:pPr>
                          <w:rPr>
                            <w:sz w:val="6"/>
                          </w:rPr>
                        </w:pPr>
                      </w:p>
                      <w:p w14:paraId="47BADBD6" w14:textId="77777777" w:rsidR="0079175C" w:rsidRDefault="0079175C">
                        <w:pPr>
                          <w:spacing w:before="40" w:line="102" w:lineRule="exact"/>
                          <w:ind w:right="-15"/>
                          <w:rPr>
                            <w:rFonts w:ascii="Nirmala UI Semilight"/>
                            <w:sz w:val="8"/>
                          </w:rPr>
                        </w:pPr>
                        <w:r>
                          <w:rPr>
                            <w:rFonts w:ascii="Nirmala UI Semilight"/>
                            <w:sz w:val="8"/>
                          </w:rPr>
                          <w:t>shelf: SlaveShelf</w:t>
                        </w:r>
                      </w:p>
                    </w:txbxContent>
                  </v:textbox>
                </v:shape>
                <v:shape id="Text Box 50" o:spid="_x0000_s2262" type="#_x0000_t202" style="position:absolute;left:2475;top:2414;width:413;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IJcMA&#10;AADdAAAADwAAAGRycy9kb3ducmV2LnhtbERPTWsCMRC9C/6HMEJvmuhBdGsUEYVCQbpuDz1ON+Nu&#10;cDNZN6mu/74RCr3N433OatO7RtyoC9azhulEgSAuvbFcafgsDuMFiBCRDTaeScODAmzWw8EKM+Pv&#10;nNPtFCuRQjhkqKGOsc2kDGVNDsPEt8SJO/vOYUywq6Tp8J7CXSNnSs2lQ8upocaWdjWVl9OP07D9&#10;4nxvr8fvj/yc26JYKn6fX7R+GfXbVxCR+vgv/nO/mTRfqSU8v0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LIJcMAAADdAAAADwAAAAAAAAAAAAAAAACYAgAAZHJzL2Rv&#10;d25yZXYueG1sUEsFBgAAAAAEAAQA9QAAAIgDAAAAAA==&#10;" filled="f" stroked="f">
                  <v:textbox inset="0,0,0,0">
                    <w:txbxContent>
                      <w:p w14:paraId="4FC6F748" w14:textId="77777777" w:rsidR="0079175C" w:rsidRDefault="0079175C">
                        <w:pPr>
                          <w:spacing w:line="69" w:lineRule="exact"/>
                          <w:ind w:right="-15"/>
                          <w:rPr>
                            <w:rFonts w:ascii="Nirmala UI Semilight"/>
                            <w:sz w:val="7"/>
                          </w:rPr>
                        </w:pPr>
                        <w:r>
                          <w:rPr>
                            <w:rFonts w:ascii="Nirmala UI Semilight"/>
                            <w:spacing w:val="-1"/>
                            <w:sz w:val="7"/>
                          </w:rPr>
                          <w:t>EndOfModule</w:t>
                        </w:r>
                      </w:p>
                    </w:txbxContent>
                  </v:textbox>
                </v:shape>
                <v:shape id="Text Box 49" o:spid="_x0000_s2263" type="#_x0000_t202" style="position:absolute;left:3820;top:2464;width:591;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3ZcYA&#10;AADdAAAADwAAAGRycy9kb3ducmV2LnhtbESPQWvDMAyF74P+B6PCbqvdHcqW1S1ldFAYjKXpYUct&#10;VhPTWE5jt83+/XQY7Cbxnt77tFyPoVNXGpKPbGE+M6CI6+g8NxYO1dvDE6iUkR12kcnCDyVYryZ3&#10;SyxcvHFJ131ulIRwKtBCm3NfaJ3qlgKmWeyJRTvGIWCWdWi0G/Am4aHTj8YsdEDP0tBiT68t1af9&#10;JVjYfHG59eeP78/yWPqqejb8vjhZez8dNy+gMo353/x3vXOCb+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H3ZcYAAADdAAAADwAAAAAAAAAAAAAAAACYAgAAZHJz&#10;L2Rvd25yZXYueG1sUEsFBgAAAAAEAAQA9QAAAIsDAAAAAA==&#10;" filled="f" stroked="f">
                  <v:textbox inset="0,0,0,0">
                    <w:txbxContent>
                      <w:p w14:paraId="48C44952" w14:textId="77777777" w:rsidR="0079175C" w:rsidRDefault="0079175C">
                        <w:pPr>
                          <w:spacing w:line="83" w:lineRule="exact"/>
                          <w:ind w:right="-3"/>
                          <w:rPr>
                            <w:rFonts w:ascii="Nirmala UI Semilight"/>
                            <w:sz w:val="8"/>
                          </w:rPr>
                        </w:pPr>
                        <w:r>
                          <w:rPr>
                            <w:rFonts w:ascii="Nirmala UI Semilight"/>
                            <w:sz w:val="8"/>
                          </w:rPr>
                          <w:t>press: SlavePress</w:t>
                        </w:r>
                      </w:p>
                    </w:txbxContent>
                  </v:textbox>
                </v:shape>
                <v:shape id="Text Box 48" o:spid="_x0000_s2264" type="#_x0000_t202" style="position:absolute;left:2268;top:2663;width:43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1S/sMA&#10;AADdAAAADwAAAGRycy9kb3ducmV2LnhtbERPTWsCMRC9F/wPYQRvNdkexK5GEbFQKIjr9tDjuBl3&#10;g5vJdpPq+u9NodDbPN7nLNeDa8WV+mA9a8imCgRx5Y3lWsNn+fY8BxEissHWM2m4U4D1avS0xNz4&#10;Gxd0PcZapBAOOWpoYuxyKUPVkMMw9R1x4s6+dxgT7GtperylcNfKF6Vm0qHl1NBgR9uGqsvxx2nY&#10;fHGxs9/706E4F7YsXxV/zC5aT8bDZgEi0hD/xX/ud5PmqyyD32/S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1S/sMAAADdAAAADwAAAAAAAAAAAAAAAACYAgAAZHJzL2Rv&#10;d25yZXYueG1sUEsFBgAAAAAEAAQA9QAAAIgDAAAAAA==&#10;" filled="f" stroked="f">
                  <v:textbox inset="0,0,0,0">
                    <w:txbxContent>
                      <w:p w14:paraId="3301E893" w14:textId="77777777" w:rsidR="0079175C" w:rsidRDefault="0079175C">
                        <w:pPr>
                          <w:spacing w:line="69" w:lineRule="exact"/>
                          <w:ind w:right="-14"/>
                          <w:rPr>
                            <w:rFonts w:ascii="Nirmala UI Semilight"/>
                            <w:sz w:val="7"/>
                          </w:rPr>
                        </w:pPr>
                        <w:r>
                          <w:rPr>
                            <w:rFonts w:ascii="Nirmala UI Semilight"/>
                            <w:spacing w:val="-1"/>
                            <w:sz w:val="7"/>
                          </w:rPr>
                          <w:t>PressAssemble</w:t>
                        </w:r>
                      </w:p>
                    </w:txbxContent>
                  </v:textbox>
                </v:shape>
                <v:shape id="Text Box 47" o:spid="_x0000_s2265" type="#_x0000_t202" style="position:absolute;left:1750;top:2754;width:43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icQA&#10;AADdAAAADwAAAGRycy9kb3ducmV2LnhtbERPTWvCQBC9C/0PyxS86a4epEY3IqWFQkEa48HjNDtJ&#10;FrOzaXar6b/vFgre5vE+Z7sbXSeuNATrWcNirkAQV95YbjScytfZE4gQkQ12nknDDwXY5Q+TLWbG&#10;37ig6zE2IoVwyFBDG2OfSRmqlhyGue+JE1f7wWFMcGikGfCWwl0nl0qtpEPLqaHFnp5bqi7Hb6dh&#10;f+bixX4dPj+KurBluVb8vrpoPX0c9xsQkcZ4F/+730yarxZL+PsmnS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zInEAAAA3QAAAA8AAAAAAAAAAAAAAAAAmAIAAGRycy9k&#10;b3ducmV2LnhtbFBLBQYAAAAABAAEAPUAAACJAwAAAAA=&#10;" filled="f" stroked="f">
                  <v:textbox inset="0,0,0,0">
                    <w:txbxContent>
                      <w:p w14:paraId="2D5CEA53" w14:textId="77777777" w:rsidR="0079175C" w:rsidRDefault="0079175C">
                        <w:pPr>
                          <w:spacing w:line="69" w:lineRule="exact"/>
                          <w:ind w:right="-14"/>
                          <w:rPr>
                            <w:rFonts w:ascii="Nirmala UI Semilight"/>
                            <w:sz w:val="7"/>
                          </w:rPr>
                        </w:pPr>
                        <w:r>
                          <w:rPr>
                            <w:rFonts w:ascii="Nirmala UI Semilight"/>
                            <w:spacing w:val="-1"/>
                            <w:sz w:val="7"/>
                          </w:rPr>
                          <w:t>ErrorDetection</w:t>
                        </w:r>
                      </w:p>
                    </w:txbxContent>
                  </v:textbox>
                </v:shape>
                <v:shape id="Text Box 46" o:spid="_x0000_s2266" type="#_x0000_t202" style="position:absolute;left:547;top:2976;width:276;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pEsMA&#10;AADdAAAADwAAAGRycy9kb3ducmV2LnhtbERPTWsCMRC9C/0PYQq9aaIFsVujSKkgCMV1e+hxuhl3&#10;g5vJdhN1/feNIHibx/uc+bJ3jThTF6xnDeORAkFcemO50vBdrIczECEiG2w8k4YrBVgungZzzIy/&#10;cE7nfaxECuGQoYY6xjaTMpQ1OQwj3xIn7uA7hzHBrpKmw0sKd42cKDWVDi2nhhpb+qipPO5PTsPq&#10;h/NP+/f1u8sPuS2KN8Xb6VHrl+d+9Q4iUh8f4rt7Y9J8NX6F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NpEsMAAADdAAAADwAAAAAAAAAAAAAAAACYAgAAZHJzL2Rv&#10;d25yZXYueG1sUEsFBgAAAAAEAAQA9QAAAIgDAAAAAA==&#10;" filled="f" stroked="f">
                  <v:textbox inset="0,0,0,0">
                    <w:txbxContent>
                      <w:p w14:paraId="7C08D954" w14:textId="77777777" w:rsidR="0079175C" w:rsidRDefault="0079175C">
                        <w:pPr>
                          <w:spacing w:line="86" w:lineRule="exact"/>
                          <w:ind w:right="-12"/>
                          <w:rPr>
                            <w:rFonts w:ascii="Nirmala UI Semilight"/>
                            <w:sz w:val="8"/>
                          </w:rPr>
                        </w:pPr>
                        <w:r>
                          <w:rPr>
                            <w:rFonts w:ascii="Nirmala UI Semilight"/>
                            <w:w w:val="105"/>
                            <w:sz w:val="8"/>
                          </w:rPr>
                          <w:t>Legend</w:t>
                        </w:r>
                      </w:p>
                    </w:txbxContent>
                  </v:textbox>
                </v:shape>
                <v:shape id="Text Box 45" o:spid="_x0000_s2267" type="#_x0000_t202" style="position:absolute;left:1318;top:2976;width:501;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xZsMA&#10;AADdAAAADwAAAGRycy9kb3ducmV2LnhtbERPTWsCMRC9C/0PYQq9aaIUsVujSKkgCMV1e+hxuhl3&#10;g5vJdhN1/feNIHibx/uc+bJ3jThTF6xnDeORAkFcemO50vBdrIczECEiG2w8k4YrBVgungZzzIy/&#10;cE7nfaxECuGQoYY6xjaTMpQ1OQwj3xIn7uA7hzHBrpKmw0sKd42cKDWVDi2nhhpb+qipPO5PTsPq&#10;h/NP+/f1u8sPuS2KN8Xb6VHrl+d+9Q4iUh8f4rt7Y9J8NX6F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rxZsMAAADdAAAADwAAAAAAAAAAAAAAAACYAgAAZHJzL2Rv&#10;d25yZXYueG1sUEsFBgAAAAAEAAQA9QAAAIgDAAAAAA==&#10;" filled="f" stroked="f">
                  <v:textbox inset="0,0,0,0">
                    <w:txbxContent>
                      <w:p w14:paraId="10DC8F3C" w14:textId="77777777" w:rsidR="0079175C" w:rsidRDefault="0079175C">
                        <w:pPr>
                          <w:spacing w:line="86" w:lineRule="exact"/>
                          <w:ind w:right="-10"/>
                          <w:rPr>
                            <w:rFonts w:ascii="Nirmala UI Semilight"/>
                            <w:sz w:val="8"/>
                          </w:rPr>
                        </w:pPr>
                        <w:r>
                          <w:rPr>
                            <w:rFonts w:ascii="Nirmala UI Semilight"/>
                            <w:w w:val="110"/>
                            <w:sz w:val="8"/>
                          </w:rPr>
                          <w:t>Out flow</w:t>
                        </w:r>
                        <w:r>
                          <w:rPr>
                            <w:rFonts w:ascii="Nirmala UI Semilight"/>
                            <w:spacing w:val="-17"/>
                            <w:w w:val="110"/>
                            <w:sz w:val="8"/>
                          </w:rPr>
                          <w:t xml:space="preserve"> </w:t>
                        </w:r>
                        <w:r>
                          <w:rPr>
                            <w:rFonts w:ascii="Nirmala UI Semilight"/>
                            <w:w w:val="110"/>
                            <w:sz w:val="8"/>
                          </w:rPr>
                          <w:t>port</w:t>
                        </w:r>
                      </w:p>
                    </w:txbxContent>
                  </v:textbox>
                </v:shape>
                <v:shape id="Text Box 44" o:spid="_x0000_s2268" type="#_x0000_t202" style="position:absolute;left:2409;top:2976;width:430;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U/cMA&#10;AADdAAAADwAAAGRycy9kb3ducmV2LnhtbERPTWsCMRC9C/0PYQq9aaJQsVujSKkgCMV1e+hxuhl3&#10;g5vJdhN1/feNIHibx/uc+bJ3jThTF6xnDeORAkFcemO50vBdrIczECEiG2w8k4YrBVgungZzzIy/&#10;cE7nfaxECuGQoYY6xjaTMpQ1OQwj3xIn7uA7hzHBrpKmw0sKd42cKDWVDi2nhhpb+qipPO5PTsPq&#10;h/NP+/f1u8sPuS2KN8Xb6VHrl+d+9Q4iUh8f4rt7Y9J8NX6F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ZU/cMAAADdAAAADwAAAAAAAAAAAAAAAACYAgAAZHJzL2Rv&#10;d25yZXYueG1sUEsFBgAAAAAEAAQA9QAAAIgDAAAAAA==&#10;" filled="f" stroked="f">
                  <v:textbox inset="0,0,0,0">
                    <w:txbxContent>
                      <w:p w14:paraId="6D122DB4" w14:textId="77777777" w:rsidR="0079175C" w:rsidRDefault="0079175C">
                        <w:pPr>
                          <w:spacing w:line="86" w:lineRule="exact"/>
                          <w:ind w:right="-12"/>
                          <w:rPr>
                            <w:rFonts w:ascii="Nirmala UI Semilight"/>
                            <w:sz w:val="8"/>
                          </w:rPr>
                        </w:pPr>
                        <w:r>
                          <w:rPr>
                            <w:rFonts w:ascii="Nirmala UI Semilight"/>
                            <w:w w:val="110"/>
                            <w:sz w:val="8"/>
                          </w:rPr>
                          <w:t>In flow</w:t>
                        </w:r>
                        <w:r>
                          <w:rPr>
                            <w:rFonts w:ascii="Nirmala UI Semilight"/>
                            <w:spacing w:val="-13"/>
                            <w:w w:val="110"/>
                            <w:sz w:val="8"/>
                          </w:rPr>
                          <w:t xml:space="preserve"> </w:t>
                        </w:r>
                        <w:r>
                          <w:rPr>
                            <w:rFonts w:ascii="Nirmala UI Semilight"/>
                            <w:w w:val="110"/>
                            <w:sz w:val="8"/>
                          </w:rPr>
                          <w:t>port</w:t>
                        </w:r>
                      </w:p>
                    </w:txbxContent>
                  </v:textbox>
                </v:shape>
                <v:shape id="Text Box 43" o:spid="_x0000_s2269" type="#_x0000_t202" style="position:absolute;left:3546;top:2976;width:588;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KisQA&#10;AADdAAAADwAAAGRycy9kb3ducmV2LnhtbERPTWvCQBC9C/6HZQq9mV17CDV1FSkWCkJpjAeP0+yY&#10;LGZn0+yq6b/vFgre5vE+Z7keXSeuNATrWcM8UyCIa28sNxoO1dvsGUSIyAY7z6ThhwKsV9PJEgvj&#10;b1zSdR8bkUI4FKihjbEvpAx1Sw5D5nvixJ384DAmODTSDHhL4a6TT0rl0qHl1NBiT68t1ef9xWnY&#10;HLnc2u+Pr8/yVNqqWije5WetHx/GzQuISGO8i//d7ybNV/Mc/r5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yorEAAAA3QAAAA8AAAAAAAAAAAAAAAAAmAIAAGRycy9k&#10;b3ducmV2LnhtbFBLBQYAAAAABAAEAPUAAACJAwAAAAA=&#10;" filled="f" stroked="f">
                  <v:textbox inset="0,0,0,0">
                    <w:txbxContent>
                      <w:p w14:paraId="07F2706B" w14:textId="77777777" w:rsidR="0079175C" w:rsidRDefault="0079175C">
                        <w:pPr>
                          <w:spacing w:line="86" w:lineRule="exact"/>
                          <w:ind w:right="-13"/>
                          <w:rPr>
                            <w:rFonts w:ascii="Nirmala UI Semilight"/>
                            <w:sz w:val="8"/>
                          </w:rPr>
                        </w:pPr>
                        <w:r>
                          <w:rPr>
                            <w:rFonts w:ascii="Nirmala UI Semilight"/>
                            <w:w w:val="110"/>
                            <w:sz w:val="8"/>
                          </w:rPr>
                          <w:t>In-out flow</w:t>
                        </w:r>
                        <w:r>
                          <w:rPr>
                            <w:rFonts w:ascii="Nirmala UI Semilight"/>
                            <w:spacing w:val="-16"/>
                            <w:w w:val="110"/>
                            <w:sz w:val="8"/>
                          </w:rPr>
                          <w:t xml:space="preserve"> </w:t>
                        </w:r>
                        <w:r>
                          <w:rPr>
                            <w:rFonts w:ascii="Nirmala UI Semilight"/>
                            <w:w w:val="110"/>
                            <w:sz w:val="8"/>
                          </w:rPr>
                          <w:t>port</w:t>
                        </w:r>
                      </w:p>
                    </w:txbxContent>
                  </v:textbox>
                </v:shape>
                <w10:anchorlock/>
              </v:group>
            </w:pict>
          </mc:Fallback>
        </mc:AlternateContent>
      </w:r>
    </w:p>
    <w:p w14:paraId="521CD184" w14:textId="77777777" w:rsidR="00E61455" w:rsidRDefault="00E61455">
      <w:pPr>
        <w:pStyle w:val="Corpsdetexte"/>
        <w:spacing w:before="10"/>
        <w:ind w:left="0"/>
        <w:jc w:val="left"/>
        <w:rPr>
          <w:sz w:val="15"/>
        </w:rPr>
      </w:pPr>
    </w:p>
    <w:p w14:paraId="369EA858" w14:textId="77777777" w:rsidR="00E61455" w:rsidRDefault="0079175C">
      <w:pPr>
        <w:ind w:left="2268" w:right="117" w:hanging="1995"/>
        <w:rPr>
          <w:sz w:val="16"/>
        </w:rPr>
      </w:pPr>
      <w:r>
        <w:rPr>
          <w:sz w:val="16"/>
        </w:rPr>
        <w:t>Fig. 5.   Composite structure diagram of the front module for flow   ports</w:t>
      </w:r>
    </w:p>
    <w:p w14:paraId="7FAD0750" w14:textId="77777777" w:rsidR="00E61455" w:rsidRDefault="00E61455">
      <w:pPr>
        <w:pStyle w:val="Corpsdetexte"/>
        <w:ind w:left="0"/>
        <w:jc w:val="left"/>
        <w:rPr>
          <w:sz w:val="16"/>
        </w:rPr>
      </w:pPr>
    </w:p>
    <w:p w14:paraId="2BFE95FA" w14:textId="77777777" w:rsidR="00E61455" w:rsidRDefault="00E61455">
      <w:pPr>
        <w:pStyle w:val="Corpsdetexte"/>
        <w:spacing w:before="6"/>
        <w:ind w:left="0"/>
        <w:jc w:val="left"/>
      </w:pPr>
    </w:p>
    <w:p w14:paraId="60CC72DB" w14:textId="77777777" w:rsidR="00E61455" w:rsidRDefault="0079175C">
      <w:pPr>
        <w:spacing w:line="182" w:lineRule="exact"/>
        <w:ind w:left="641" w:right="641"/>
        <w:jc w:val="center"/>
        <w:rPr>
          <w:sz w:val="16"/>
        </w:rPr>
      </w:pPr>
      <w:r>
        <w:rPr>
          <w:sz w:val="16"/>
        </w:rPr>
        <w:t>TABLE IV</w:t>
      </w:r>
    </w:p>
    <w:p w14:paraId="1E5F3000" w14:textId="77777777" w:rsidR="00E61455" w:rsidRDefault="0079175C">
      <w:pPr>
        <w:spacing w:line="182" w:lineRule="exact"/>
        <w:ind w:left="641" w:right="641"/>
        <w:jc w:val="center"/>
        <w:rPr>
          <w:sz w:val="12"/>
        </w:rPr>
      </w:pPr>
      <w:r>
        <w:rPr>
          <w:w w:val="105"/>
          <w:sz w:val="16"/>
        </w:rPr>
        <w:t>L</w:t>
      </w:r>
      <w:r>
        <w:rPr>
          <w:w w:val="105"/>
          <w:sz w:val="12"/>
        </w:rPr>
        <w:t xml:space="preserve">EGO </w:t>
      </w:r>
      <w:r>
        <w:rPr>
          <w:w w:val="105"/>
          <w:sz w:val="16"/>
        </w:rPr>
        <w:t>C</w:t>
      </w:r>
      <w:r>
        <w:rPr>
          <w:w w:val="105"/>
          <w:sz w:val="12"/>
        </w:rPr>
        <w:t xml:space="preserve">AR  </w:t>
      </w:r>
      <w:r>
        <w:rPr>
          <w:w w:val="105"/>
          <w:sz w:val="16"/>
        </w:rPr>
        <w:t>F</w:t>
      </w:r>
      <w:r>
        <w:rPr>
          <w:w w:val="105"/>
          <w:sz w:val="12"/>
        </w:rPr>
        <w:t>ACTORY  WITH AND  WITHOUT SYNCHRONIZATION</w:t>
      </w:r>
    </w:p>
    <w:p w14:paraId="44C12DD1" w14:textId="77777777" w:rsidR="00E61455" w:rsidRDefault="00E61455">
      <w:pPr>
        <w:pStyle w:val="Corpsdetexte"/>
        <w:spacing w:before="3"/>
        <w:ind w:left="0"/>
        <w:jc w:val="left"/>
        <w:rPr>
          <w:sz w:val="15"/>
        </w:rPr>
      </w:pPr>
    </w:p>
    <w:tbl>
      <w:tblPr>
        <w:tblStyle w:val="TableNormal"/>
        <w:tblW w:w="0" w:type="auto"/>
        <w:tblInd w:w="23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43"/>
        <w:gridCol w:w="1111"/>
        <w:gridCol w:w="908"/>
        <w:gridCol w:w="1111"/>
        <w:gridCol w:w="908"/>
      </w:tblGrid>
      <w:tr w:rsidR="00E61455" w14:paraId="263C7439" w14:textId="77777777">
        <w:trPr>
          <w:trHeight w:hRule="exact" w:val="187"/>
        </w:trPr>
        <w:tc>
          <w:tcPr>
            <w:tcW w:w="743" w:type="dxa"/>
            <w:vMerge w:val="restart"/>
          </w:tcPr>
          <w:p w14:paraId="42077F25" w14:textId="77777777" w:rsidR="00E61455" w:rsidRDefault="0079175C">
            <w:pPr>
              <w:pStyle w:val="TableParagraph"/>
              <w:spacing w:before="66" w:line="240" w:lineRule="auto"/>
              <w:rPr>
                <w:sz w:val="16"/>
              </w:rPr>
            </w:pPr>
            <w:r>
              <w:rPr>
                <w:sz w:val="16"/>
              </w:rPr>
              <w:t>Module</w:t>
            </w:r>
          </w:p>
        </w:tc>
        <w:tc>
          <w:tcPr>
            <w:tcW w:w="2019" w:type="dxa"/>
            <w:gridSpan w:val="2"/>
          </w:tcPr>
          <w:p w14:paraId="34A58E93" w14:textId="77777777" w:rsidR="00E61455" w:rsidRDefault="0079175C">
            <w:pPr>
              <w:pStyle w:val="TableParagraph"/>
              <w:rPr>
                <w:sz w:val="16"/>
              </w:rPr>
            </w:pPr>
            <w:r>
              <w:rPr>
                <w:sz w:val="16"/>
              </w:rPr>
              <w:t>Lines of code</w:t>
            </w:r>
          </w:p>
        </w:tc>
        <w:tc>
          <w:tcPr>
            <w:tcW w:w="2019" w:type="dxa"/>
            <w:gridSpan w:val="2"/>
          </w:tcPr>
          <w:p w14:paraId="4E5B78F7" w14:textId="77777777" w:rsidR="00E61455" w:rsidRDefault="0079175C">
            <w:pPr>
              <w:pStyle w:val="TableParagraph"/>
              <w:rPr>
                <w:sz w:val="16"/>
              </w:rPr>
            </w:pPr>
            <w:r>
              <w:rPr>
                <w:sz w:val="16"/>
              </w:rPr>
              <w:t>Binary size (KB)</w:t>
            </w:r>
          </w:p>
        </w:tc>
      </w:tr>
      <w:tr w:rsidR="00E61455" w14:paraId="4FF1F0ED" w14:textId="77777777">
        <w:trPr>
          <w:trHeight w:hRule="exact" w:val="179"/>
        </w:trPr>
        <w:tc>
          <w:tcPr>
            <w:tcW w:w="743" w:type="dxa"/>
            <w:vMerge/>
          </w:tcPr>
          <w:p w14:paraId="78437609" w14:textId="77777777" w:rsidR="00E61455" w:rsidRDefault="00E61455"/>
        </w:tc>
        <w:tc>
          <w:tcPr>
            <w:tcW w:w="1111" w:type="dxa"/>
          </w:tcPr>
          <w:p w14:paraId="4F143479" w14:textId="77777777" w:rsidR="00E61455" w:rsidRDefault="0079175C">
            <w:pPr>
              <w:pStyle w:val="TableParagraph"/>
              <w:spacing w:line="152" w:lineRule="exact"/>
              <w:rPr>
                <w:sz w:val="16"/>
              </w:rPr>
            </w:pPr>
            <w:r>
              <w:rPr>
                <w:sz w:val="16"/>
              </w:rPr>
              <w:t>Without sync</w:t>
            </w:r>
          </w:p>
        </w:tc>
        <w:tc>
          <w:tcPr>
            <w:tcW w:w="907" w:type="dxa"/>
          </w:tcPr>
          <w:p w14:paraId="552DF3E0" w14:textId="77777777" w:rsidR="00E61455" w:rsidRDefault="0079175C">
            <w:pPr>
              <w:pStyle w:val="TableParagraph"/>
              <w:spacing w:line="152" w:lineRule="exact"/>
              <w:rPr>
                <w:sz w:val="16"/>
              </w:rPr>
            </w:pPr>
            <w:r>
              <w:rPr>
                <w:sz w:val="16"/>
              </w:rPr>
              <w:t>With sync</w:t>
            </w:r>
          </w:p>
        </w:tc>
        <w:tc>
          <w:tcPr>
            <w:tcW w:w="1111" w:type="dxa"/>
          </w:tcPr>
          <w:p w14:paraId="5EF1C41F" w14:textId="77777777" w:rsidR="00E61455" w:rsidRDefault="0079175C">
            <w:pPr>
              <w:pStyle w:val="TableParagraph"/>
              <w:spacing w:line="152" w:lineRule="exact"/>
              <w:rPr>
                <w:sz w:val="16"/>
              </w:rPr>
            </w:pPr>
            <w:r>
              <w:rPr>
                <w:sz w:val="16"/>
              </w:rPr>
              <w:t>Without sync</w:t>
            </w:r>
          </w:p>
        </w:tc>
        <w:tc>
          <w:tcPr>
            <w:tcW w:w="907" w:type="dxa"/>
          </w:tcPr>
          <w:p w14:paraId="7BFDBABD" w14:textId="77777777" w:rsidR="00E61455" w:rsidRDefault="0079175C">
            <w:pPr>
              <w:pStyle w:val="TableParagraph"/>
              <w:spacing w:line="152" w:lineRule="exact"/>
              <w:rPr>
                <w:sz w:val="16"/>
              </w:rPr>
            </w:pPr>
            <w:r>
              <w:rPr>
                <w:sz w:val="16"/>
              </w:rPr>
              <w:t>With sync</w:t>
            </w:r>
          </w:p>
        </w:tc>
      </w:tr>
      <w:tr w:rsidR="00E61455" w14:paraId="6F43CAB1" w14:textId="77777777">
        <w:trPr>
          <w:trHeight w:hRule="exact" w:val="187"/>
        </w:trPr>
        <w:tc>
          <w:tcPr>
            <w:tcW w:w="743" w:type="dxa"/>
          </w:tcPr>
          <w:p w14:paraId="0FB48F24" w14:textId="77777777" w:rsidR="00E61455" w:rsidRDefault="0079175C">
            <w:pPr>
              <w:pStyle w:val="TableParagraph"/>
              <w:rPr>
                <w:sz w:val="16"/>
              </w:rPr>
            </w:pPr>
            <w:r>
              <w:rPr>
                <w:sz w:val="16"/>
              </w:rPr>
              <w:t>Chassis</w:t>
            </w:r>
          </w:p>
        </w:tc>
        <w:tc>
          <w:tcPr>
            <w:tcW w:w="1111" w:type="dxa"/>
          </w:tcPr>
          <w:p w14:paraId="1CE3FFCB" w14:textId="77777777" w:rsidR="00E61455" w:rsidRDefault="0079175C">
            <w:pPr>
              <w:pStyle w:val="TableParagraph"/>
              <w:rPr>
                <w:sz w:val="16"/>
              </w:rPr>
            </w:pPr>
            <w:r>
              <w:rPr>
                <w:sz w:val="16"/>
              </w:rPr>
              <w:t>9659</w:t>
            </w:r>
          </w:p>
        </w:tc>
        <w:tc>
          <w:tcPr>
            <w:tcW w:w="907" w:type="dxa"/>
          </w:tcPr>
          <w:p w14:paraId="71D8CC8F" w14:textId="77777777" w:rsidR="00E61455" w:rsidRDefault="0079175C">
            <w:pPr>
              <w:pStyle w:val="TableParagraph"/>
              <w:rPr>
                <w:b/>
                <w:sz w:val="16"/>
              </w:rPr>
            </w:pPr>
            <w:r>
              <w:rPr>
                <w:b/>
                <w:sz w:val="16"/>
              </w:rPr>
              <w:t>11193</w:t>
            </w:r>
          </w:p>
        </w:tc>
        <w:tc>
          <w:tcPr>
            <w:tcW w:w="1111" w:type="dxa"/>
          </w:tcPr>
          <w:p w14:paraId="252C8489" w14:textId="77777777" w:rsidR="00E61455" w:rsidRDefault="0079175C">
            <w:pPr>
              <w:pStyle w:val="TableParagraph"/>
              <w:rPr>
                <w:sz w:val="16"/>
              </w:rPr>
            </w:pPr>
            <w:r>
              <w:rPr>
                <w:sz w:val="16"/>
              </w:rPr>
              <w:t>256</w:t>
            </w:r>
          </w:p>
        </w:tc>
        <w:tc>
          <w:tcPr>
            <w:tcW w:w="907" w:type="dxa"/>
          </w:tcPr>
          <w:p w14:paraId="37E5358A" w14:textId="77777777" w:rsidR="00E61455" w:rsidRDefault="0079175C">
            <w:pPr>
              <w:pStyle w:val="TableParagraph"/>
              <w:rPr>
                <w:b/>
                <w:sz w:val="16"/>
              </w:rPr>
            </w:pPr>
            <w:r>
              <w:rPr>
                <w:b/>
                <w:sz w:val="16"/>
              </w:rPr>
              <w:t>264</w:t>
            </w:r>
          </w:p>
        </w:tc>
      </w:tr>
      <w:tr w:rsidR="00E61455" w14:paraId="0797137D" w14:textId="77777777">
        <w:trPr>
          <w:trHeight w:hRule="exact" w:val="187"/>
        </w:trPr>
        <w:tc>
          <w:tcPr>
            <w:tcW w:w="743" w:type="dxa"/>
          </w:tcPr>
          <w:p w14:paraId="16C3E728" w14:textId="77777777" w:rsidR="00E61455" w:rsidRDefault="0079175C">
            <w:pPr>
              <w:pStyle w:val="TableParagraph"/>
              <w:rPr>
                <w:sz w:val="16"/>
              </w:rPr>
            </w:pPr>
            <w:r>
              <w:rPr>
                <w:sz w:val="16"/>
              </w:rPr>
              <w:t>Front</w:t>
            </w:r>
          </w:p>
        </w:tc>
        <w:tc>
          <w:tcPr>
            <w:tcW w:w="1111" w:type="dxa"/>
          </w:tcPr>
          <w:p w14:paraId="7487B0EF" w14:textId="77777777" w:rsidR="00E61455" w:rsidRDefault="0079175C">
            <w:pPr>
              <w:pStyle w:val="TableParagraph"/>
              <w:rPr>
                <w:sz w:val="16"/>
              </w:rPr>
            </w:pPr>
            <w:r>
              <w:rPr>
                <w:sz w:val="16"/>
              </w:rPr>
              <w:t>9660</w:t>
            </w:r>
          </w:p>
        </w:tc>
        <w:tc>
          <w:tcPr>
            <w:tcW w:w="907" w:type="dxa"/>
          </w:tcPr>
          <w:p w14:paraId="149BC500" w14:textId="77777777" w:rsidR="00E61455" w:rsidRDefault="0079175C">
            <w:pPr>
              <w:pStyle w:val="TableParagraph"/>
              <w:rPr>
                <w:b/>
                <w:sz w:val="16"/>
              </w:rPr>
            </w:pPr>
            <w:r>
              <w:rPr>
                <w:b/>
                <w:sz w:val="16"/>
              </w:rPr>
              <w:t>XX</w:t>
            </w:r>
          </w:p>
        </w:tc>
        <w:tc>
          <w:tcPr>
            <w:tcW w:w="1111" w:type="dxa"/>
          </w:tcPr>
          <w:p w14:paraId="36E1545D" w14:textId="77777777" w:rsidR="00E61455" w:rsidRDefault="0079175C">
            <w:pPr>
              <w:pStyle w:val="TableParagraph"/>
              <w:rPr>
                <w:sz w:val="16"/>
              </w:rPr>
            </w:pPr>
            <w:r>
              <w:rPr>
                <w:sz w:val="16"/>
              </w:rPr>
              <w:t>248</w:t>
            </w:r>
          </w:p>
        </w:tc>
        <w:tc>
          <w:tcPr>
            <w:tcW w:w="907" w:type="dxa"/>
          </w:tcPr>
          <w:p w14:paraId="7D6E3292" w14:textId="77777777" w:rsidR="00E61455" w:rsidRDefault="0079175C">
            <w:pPr>
              <w:pStyle w:val="TableParagraph"/>
              <w:rPr>
                <w:b/>
                <w:sz w:val="16"/>
              </w:rPr>
            </w:pPr>
            <w:r>
              <w:rPr>
                <w:b/>
                <w:sz w:val="16"/>
              </w:rPr>
              <w:t>XX</w:t>
            </w:r>
          </w:p>
        </w:tc>
      </w:tr>
      <w:tr w:rsidR="00E61455" w14:paraId="0D3C6C34" w14:textId="77777777">
        <w:trPr>
          <w:trHeight w:hRule="exact" w:val="187"/>
        </w:trPr>
        <w:tc>
          <w:tcPr>
            <w:tcW w:w="743" w:type="dxa"/>
          </w:tcPr>
          <w:p w14:paraId="49D34D0B" w14:textId="77777777" w:rsidR="00E61455" w:rsidRDefault="0079175C">
            <w:pPr>
              <w:pStyle w:val="TableParagraph"/>
              <w:rPr>
                <w:sz w:val="16"/>
              </w:rPr>
            </w:pPr>
            <w:r>
              <w:rPr>
                <w:sz w:val="16"/>
              </w:rPr>
              <w:t>Roof</w:t>
            </w:r>
          </w:p>
        </w:tc>
        <w:tc>
          <w:tcPr>
            <w:tcW w:w="1111" w:type="dxa"/>
          </w:tcPr>
          <w:p w14:paraId="4A3F8666" w14:textId="77777777" w:rsidR="00E61455" w:rsidRDefault="0079175C">
            <w:pPr>
              <w:pStyle w:val="TableParagraph"/>
              <w:rPr>
                <w:sz w:val="16"/>
              </w:rPr>
            </w:pPr>
            <w:r>
              <w:rPr>
                <w:sz w:val="16"/>
              </w:rPr>
              <w:t>9725</w:t>
            </w:r>
          </w:p>
        </w:tc>
        <w:tc>
          <w:tcPr>
            <w:tcW w:w="907" w:type="dxa"/>
          </w:tcPr>
          <w:p w14:paraId="0213C403" w14:textId="77777777" w:rsidR="00E61455" w:rsidRDefault="0079175C">
            <w:pPr>
              <w:pStyle w:val="TableParagraph"/>
              <w:rPr>
                <w:b/>
                <w:sz w:val="16"/>
              </w:rPr>
            </w:pPr>
            <w:r>
              <w:rPr>
                <w:b/>
                <w:sz w:val="16"/>
              </w:rPr>
              <w:t>XX</w:t>
            </w:r>
          </w:p>
        </w:tc>
        <w:tc>
          <w:tcPr>
            <w:tcW w:w="1111" w:type="dxa"/>
          </w:tcPr>
          <w:p w14:paraId="4B53491B" w14:textId="77777777" w:rsidR="00E61455" w:rsidRDefault="0079175C">
            <w:pPr>
              <w:pStyle w:val="TableParagraph"/>
              <w:rPr>
                <w:sz w:val="16"/>
              </w:rPr>
            </w:pPr>
            <w:r>
              <w:rPr>
                <w:sz w:val="16"/>
              </w:rPr>
              <w:t>248</w:t>
            </w:r>
          </w:p>
        </w:tc>
        <w:tc>
          <w:tcPr>
            <w:tcW w:w="907" w:type="dxa"/>
          </w:tcPr>
          <w:p w14:paraId="55287C7B" w14:textId="77777777" w:rsidR="00E61455" w:rsidRDefault="0079175C">
            <w:pPr>
              <w:pStyle w:val="TableParagraph"/>
              <w:rPr>
                <w:b/>
                <w:sz w:val="16"/>
              </w:rPr>
            </w:pPr>
            <w:r>
              <w:rPr>
                <w:b/>
                <w:sz w:val="16"/>
              </w:rPr>
              <w:t>XX</w:t>
            </w:r>
          </w:p>
        </w:tc>
      </w:tr>
      <w:tr w:rsidR="00E61455" w14:paraId="1A9F5A24" w14:textId="77777777">
        <w:trPr>
          <w:trHeight w:hRule="exact" w:val="187"/>
        </w:trPr>
        <w:tc>
          <w:tcPr>
            <w:tcW w:w="743" w:type="dxa"/>
          </w:tcPr>
          <w:p w14:paraId="620FC17C" w14:textId="77777777" w:rsidR="00E61455" w:rsidRDefault="0079175C">
            <w:pPr>
              <w:pStyle w:val="TableParagraph"/>
              <w:rPr>
                <w:sz w:val="16"/>
              </w:rPr>
            </w:pPr>
            <w:r>
              <w:rPr>
                <w:sz w:val="16"/>
              </w:rPr>
              <w:t>Back</w:t>
            </w:r>
          </w:p>
        </w:tc>
        <w:tc>
          <w:tcPr>
            <w:tcW w:w="1111" w:type="dxa"/>
          </w:tcPr>
          <w:p w14:paraId="117E8D8A" w14:textId="77777777" w:rsidR="00E61455" w:rsidRDefault="0079175C">
            <w:pPr>
              <w:pStyle w:val="TableParagraph"/>
              <w:rPr>
                <w:sz w:val="16"/>
              </w:rPr>
            </w:pPr>
            <w:r>
              <w:rPr>
                <w:sz w:val="16"/>
              </w:rPr>
              <w:t>9703</w:t>
            </w:r>
          </w:p>
        </w:tc>
        <w:tc>
          <w:tcPr>
            <w:tcW w:w="907" w:type="dxa"/>
          </w:tcPr>
          <w:p w14:paraId="3F08924B" w14:textId="77777777" w:rsidR="00E61455" w:rsidRDefault="0079175C">
            <w:pPr>
              <w:pStyle w:val="TableParagraph"/>
              <w:rPr>
                <w:b/>
                <w:sz w:val="16"/>
              </w:rPr>
            </w:pPr>
            <w:r>
              <w:rPr>
                <w:b/>
                <w:sz w:val="16"/>
              </w:rPr>
              <w:t>XX</w:t>
            </w:r>
          </w:p>
        </w:tc>
        <w:tc>
          <w:tcPr>
            <w:tcW w:w="1111" w:type="dxa"/>
          </w:tcPr>
          <w:p w14:paraId="46E112B3" w14:textId="77777777" w:rsidR="00E61455" w:rsidRDefault="0079175C">
            <w:pPr>
              <w:pStyle w:val="TableParagraph"/>
              <w:rPr>
                <w:sz w:val="16"/>
              </w:rPr>
            </w:pPr>
            <w:r>
              <w:rPr>
                <w:sz w:val="16"/>
              </w:rPr>
              <w:t>248</w:t>
            </w:r>
          </w:p>
        </w:tc>
        <w:tc>
          <w:tcPr>
            <w:tcW w:w="907" w:type="dxa"/>
          </w:tcPr>
          <w:p w14:paraId="4397337F" w14:textId="77777777" w:rsidR="00E61455" w:rsidRDefault="0079175C">
            <w:pPr>
              <w:pStyle w:val="TableParagraph"/>
              <w:rPr>
                <w:b/>
                <w:sz w:val="16"/>
              </w:rPr>
            </w:pPr>
            <w:r>
              <w:rPr>
                <w:b/>
                <w:sz w:val="16"/>
              </w:rPr>
              <w:t>XX</w:t>
            </w:r>
          </w:p>
        </w:tc>
      </w:tr>
    </w:tbl>
    <w:p w14:paraId="6E51EA19" w14:textId="77777777" w:rsidR="00E61455" w:rsidRDefault="00E61455">
      <w:pPr>
        <w:pStyle w:val="Corpsdetexte"/>
        <w:spacing w:before="4"/>
        <w:ind w:left="0"/>
        <w:jc w:val="left"/>
        <w:rPr>
          <w:sz w:val="16"/>
        </w:rPr>
      </w:pPr>
    </w:p>
    <w:p w14:paraId="578EA4CF" w14:textId="77777777" w:rsidR="00E61455" w:rsidRDefault="0079175C">
      <w:pPr>
        <w:pStyle w:val="Paragraphedeliste"/>
        <w:numPr>
          <w:ilvl w:val="0"/>
          <w:numId w:val="3"/>
        </w:numPr>
        <w:tabs>
          <w:tab w:val="left" w:pos="520"/>
        </w:tabs>
        <w:ind w:right="117"/>
        <w:rPr>
          <w:sz w:val="16"/>
        </w:rPr>
      </w:pPr>
      <w:r>
        <w:rPr>
          <w:sz w:val="16"/>
        </w:rPr>
        <w:t xml:space="preserve">Step 1: Through the IRE of the </w:t>
      </w:r>
      <w:r>
        <w:rPr>
          <w:b/>
          <w:sz w:val="16"/>
        </w:rPr>
        <w:t>modified code</w:t>
      </w:r>
      <w:r>
        <w:rPr>
          <w:sz w:val="16"/>
        </w:rPr>
        <w:t xml:space="preserve">, the </w:t>
      </w:r>
      <w:r>
        <w:rPr>
          <w:b/>
          <w:sz w:val="16"/>
        </w:rPr>
        <w:t xml:space="preserve">original model </w:t>
      </w:r>
      <w:r>
        <w:rPr>
          <w:sz w:val="16"/>
        </w:rPr>
        <w:t xml:space="preserve">is updated and becomes the </w:t>
      </w:r>
      <w:r>
        <w:rPr>
          <w:b/>
          <w:sz w:val="16"/>
        </w:rPr>
        <w:t xml:space="preserve">code-updated original  </w:t>
      </w:r>
      <w:r>
        <w:rPr>
          <w:b/>
          <w:spacing w:val="4"/>
          <w:sz w:val="16"/>
        </w:rPr>
        <w:t xml:space="preserve"> </w:t>
      </w:r>
      <w:r>
        <w:rPr>
          <w:b/>
          <w:sz w:val="16"/>
        </w:rPr>
        <w:t>model</w:t>
      </w:r>
      <w:r>
        <w:rPr>
          <w:sz w:val="16"/>
        </w:rPr>
        <w:t>.</w:t>
      </w:r>
    </w:p>
    <w:p w14:paraId="1655906A" w14:textId="77777777" w:rsidR="00E61455" w:rsidRDefault="0079175C">
      <w:pPr>
        <w:pStyle w:val="Paragraphedeliste"/>
        <w:numPr>
          <w:ilvl w:val="0"/>
          <w:numId w:val="3"/>
        </w:numPr>
        <w:tabs>
          <w:tab w:val="left" w:pos="520"/>
        </w:tabs>
        <w:ind w:right="117"/>
        <w:rPr>
          <w:sz w:val="16"/>
        </w:rPr>
      </w:pPr>
      <w:r>
        <w:rPr>
          <w:sz w:val="16"/>
        </w:rPr>
        <w:t xml:space="preserve">Step 2: Using EMF Compare to merge the model modifications from the </w:t>
      </w:r>
      <w:r>
        <w:rPr>
          <w:b/>
          <w:sz w:val="16"/>
        </w:rPr>
        <w:t xml:space="preserve">modified model </w:t>
      </w:r>
      <w:r>
        <w:rPr>
          <w:sz w:val="16"/>
        </w:rPr>
        <w:t xml:space="preserve">to the </w:t>
      </w:r>
      <w:r>
        <w:rPr>
          <w:b/>
          <w:sz w:val="16"/>
        </w:rPr>
        <w:t>code-updated original model</w:t>
      </w:r>
      <w:r>
        <w:rPr>
          <w:sz w:val="16"/>
        </w:rPr>
        <w:t xml:space="preserve">. The latter becomes the </w:t>
      </w:r>
      <w:r>
        <w:rPr>
          <w:b/>
          <w:sz w:val="16"/>
        </w:rPr>
        <w:t>synchronized</w:t>
      </w:r>
      <w:r>
        <w:rPr>
          <w:b/>
          <w:spacing w:val="38"/>
          <w:sz w:val="16"/>
        </w:rPr>
        <w:t xml:space="preserve"> </w:t>
      </w:r>
      <w:r>
        <w:rPr>
          <w:b/>
          <w:sz w:val="16"/>
        </w:rPr>
        <w:t>model</w:t>
      </w:r>
      <w:r>
        <w:rPr>
          <w:sz w:val="16"/>
        </w:rPr>
        <w:t>.</w:t>
      </w:r>
    </w:p>
    <w:p w14:paraId="6B91E59B" w14:textId="77777777" w:rsidR="00E61455" w:rsidRDefault="0079175C">
      <w:pPr>
        <w:pStyle w:val="Paragraphedeliste"/>
        <w:numPr>
          <w:ilvl w:val="0"/>
          <w:numId w:val="3"/>
        </w:numPr>
        <w:tabs>
          <w:tab w:val="left" w:pos="520"/>
        </w:tabs>
        <w:ind w:right="117"/>
        <w:rPr>
          <w:sz w:val="16"/>
        </w:rPr>
      </w:pPr>
      <w:r>
        <w:rPr>
          <w:sz w:val="16"/>
        </w:rPr>
        <w:t xml:space="preserve">Step 3: Re-generate to create the </w:t>
      </w:r>
      <w:r>
        <w:rPr>
          <w:b/>
          <w:sz w:val="16"/>
        </w:rPr>
        <w:t xml:space="preserve">synchronized code </w:t>
      </w:r>
      <w:r>
        <w:rPr>
          <w:sz w:val="16"/>
        </w:rPr>
        <w:t xml:space="preserve">from the </w:t>
      </w:r>
      <w:r>
        <w:rPr>
          <w:b/>
          <w:sz w:val="16"/>
        </w:rPr>
        <w:t xml:space="preserve">synchro- nized model </w:t>
      </w:r>
      <w:r>
        <w:rPr>
          <w:sz w:val="16"/>
        </w:rPr>
        <w:t xml:space="preserve">by using batch code  </w:t>
      </w:r>
      <w:r>
        <w:rPr>
          <w:spacing w:val="4"/>
          <w:sz w:val="16"/>
        </w:rPr>
        <w:t xml:space="preserve"> </w:t>
      </w:r>
      <w:r>
        <w:rPr>
          <w:sz w:val="16"/>
        </w:rPr>
        <w:t>generation.</w:t>
      </w:r>
    </w:p>
    <w:p w14:paraId="572266DD" w14:textId="77777777" w:rsidR="00E61455" w:rsidRDefault="0079175C">
      <w:pPr>
        <w:spacing w:before="109" w:line="249" w:lineRule="auto"/>
        <w:ind w:left="119" w:right="117" w:firstLine="199"/>
        <w:jc w:val="both"/>
        <w:rPr>
          <w:sz w:val="20"/>
        </w:rPr>
      </w:pPr>
      <w:r>
        <w:rPr>
          <w:spacing w:val="-8"/>
          <w:sz w:val="20"/>
        </w:rPr>
        <w:t xml:space="preserve">To </w:t>
      </w:r>
      <w:r>
        <w:rPr>
          <w:sz w:val="20"/>
        </w:rPr>
        <w:t xml:space="preserve">assess the consistency of the </w:t>
      </w:r>
      <w:r>
        <w:rPr>
          <w:b/>
          <w:sz w:val="20"/>
        </w:rPr>
        <w:t xml:space="preserve">synchronized model </w:t>
      </w:r>
      <w:r>
        <w:rPr>
          <w:sz w:val="20"/>
        </w:rPr>
        <w:t xml:space="preserve">and </w:t>
      </w:r>
      <w:r>
        <w:rPr>
          <w:b/>
          <w:sz w:val="20"/>
        </w:rPr>
        <w:t>synchronized</w:t>
      </w:r>
      <w:r>
        <w:rPr>
          <w:b/>
          <w:spacing w:val="-5"/>
          <w:sz w:val="20"/>
        </w:rPr>
        <w:t xml:space="preserve"> </w:t>
      </w:r>
      <w:r>
        <w:rPr>
          <w:b/>
          <w:sz w:val="20"/>
        </w:rPr>
        <w:t>code</w:t>
      </w:r>
      <w:r>
        <w:rPr>
          <w:sz w:val="20"/>
        </w:rPr>
        <w:t>,</w:t>
      </w:r>
      <w:r>
        <w:rPr>
          <w:spacing w:val="-6"/>
          <w:sz w:val="20"/>
        </w:rPr>
        <w:t xml:space="preserve"> </w:t>
      </w:r>
      <w:r>
        <w:rPr>
          <w:sz w:val="20"/>
        </w:rPr>
        <w:t>we</w:t>
      </w:r>
      <w:r>
        <w:rPr>
          <w:spacing w:val="-6"/>
          <w:sz w:val="20"/>
        </w:rPr>
        <w:t xml:space="preserve"> </w:t>
      </w:r>
      <w:r>
        <w:rPr>
          <w:sz w:val="20"/>
        </w:rPr>
        <w:t>use</w:t>
      </w:r>
      <w:r>
        <w:rPr>
          <w:spacing w:val="-6"/>
          <w:sz w:val="20"/>
        </w:rPr>
        <w:t xml:space="preserve"> </w:t>
      </w:r>
      <w:r>
        <w:rPr>
          <w:sz w:val="20"/>
        </w:rPr>
        <w:t>batch</w:t>
      </w:r>
      <w:r>
        <w:rPr>
          <w:spacing w:val="-6"/>
          <w:sz w:val="20"/>
        </w:rPr>
        <w:t xml:space="preserve"> </w:t>
      </w:r>
      <w:r>
        <w:rPr>
          <w:sz w:val="20"/>
        </w:rPr>
        <w:t>reverse</w:t>
      </w:r>
      <w:r>
        <w:rPr>
          <w:spacing w:val="-6"/>
          <w:sz w:val="20"/>
        </w:rPr>
        <w:t xml:space="preserve"> </w:t>
      </w:r>
      <w:r>
        <w:rPr>
          <w:sz w:val="20"/>
        </w:rPr>
        <w:t>engineering</w:t>
      </w:r>
      <w:r>
        <w:rPr>
          <w:spacing w:val="-6"/>
          <w:sz w:val="20"/>
        </w:rPr>
        <w:t xml:space="preserve"> </w:t>
      </w:r>
      <w:r>
        <w:rPr>
          <w:sz w:val="20"/>
        </w:rPr>
        <w:t>to</w:t>
      </w:r>
      <w:r>
        <w:rPr>
          <w:spacing w:val="-6"/>
          <w:sz w:val="20"/>
        </w:rPr>
        <w:t xml:space="preserve"> </w:t>
      </w:r>
      <w:r>
        <w:rPr>
          <w:sz w:val="20"/>
        </w:rPr>
        <w:t xml:space="preserve">create a </w:t>
      </w:r>
      <w:r>
        <w:rPr>
          <w:b/>
          <w:sz w:val="20"/>
        </w:rPr>
        <w:t>reconstructed model</w:t>
      </w:r>
      <w:r>
        <w:rPr>
          <w:sz w:val="20"/>
        </w:rPr>
        <w:t xml:space="preserve">. </w:t>
      </w:r>
      <w:r>
        <w:rPr>
          <w:spacing w:val="-8"/>
          <w:sz w:val="20"/>
        </w:rPr>
        <w:t xml:space="preserve">We </w:t>
      </w:r>
      <w:r>
        <w:rPr>
          <w:sz w:val="20"/>
        </w:rPr>
        <w:t xml:space="preserve">then compare the </w:t>
      </w:r>
      <w:r>
        <w:rPr>
          <w:b/>
          <w:sz w:val="20"/>
        </w:rPr>
        <w:t xml:space="preserve">reconstructed model </w:t>
      </w:r>
      <w:r>
        <w:rPr>
          <w:sz w:val="20"/>
        </w:rPr>
        <w:t xml:space="preserve">with the </w:t>
      </w:r>
      <w:r>
        <w:rPr>
          <w:b/>
          <w:sz w:val="20"/>
        </w:rPr>
        <w:t>synchronized model</w:t>
      </w:r>
      <w:r>
        <w:rPr>
          <w:sz w:val="20"/>
        </w:rPr>
        <w:t xml:space="preserve">. No differences were found during this comparison. </w:t>
      </w:r>
      <w:r>
        <w:rPr>
          <w:spacing w:val="-8"/>
          <w:sz w:val="20"/>
        </w:rPr>
        <w:t xml:space="preserve">We </w:t>
      </w:r>
      <w:r>
        <w:rPr>
          <w:sz w:val="20"/>
        </w:rPr>
        <w:t>assess that our approach</w:t>
      </w:r>
      <w:r>
        <w:rPr>
          <w:spacing w:val="-11"/>
          <w:sz w:val="20"/>
        </w:rPr>
        <w:t xml:space="preserve"> </w:t>
      </w:r>
      <w:r>
        <w:rPr>
          <w:sz w:val="20"/>
        </w:rPr>
        <w:t>can synchronize architecture model and code in case of concurrent modifications.</w:t>
      </w:r>
    </w:p>
    <w:p w14:paraId="5DD11A5A" w14:textId="77777777" w:rsidR="00E61455" w:rsidRDefault="0079175C">
      <w:pPr>
        <w:pStyle w:val="Corpsdetexte"/>
        <w:spacing w:line="249" w:lineRule="auto"/>
        <w:ind w:right="117" w:firstLine="199"/>
      </w:pPr>
      <w:r>
        <w:t xml:space="preserve">After the experimentations of the synchronization, we com- pared the generated code in our approach with the code generated from Papyrus Designer without the use of the synchronization. </w:t>
      </w:r>
      <w:r>
        <w:rPr>
          <w:spacing w:val="-4"/>
        </w:rPr>
        <w:t xml:space="preserve">Table </w:t>
      </w:r>
      <w:r>
        <w:t xml:space="preserve">IV shows the comparison of the codes generated with and without our synchronization approach.  The number of lines of and the binary size compiled, by an ARM 32 bit Linux-based cross compiler, from code generated with our approach (With sync) are larger than those of the approach without synchronization. </w:t>
      </w:r>
      <w:r>
        <w:rPr>
          <w:spacing w:val="-3"/>
        </w:rPr>
        <w:t xml:space="preserve">However, </w:t>
      </w:r>
      <w:r>
        <w:t>the difference between the binary sizes of the executables is very subtle: our approach produces around 3% larger (for the Chassis module), normalized to the binary size in case of the approach without synchronization. This assesses that the proposed approach does not only bring the ability to synchronize UML-based architecture models and code, but also keeps the generated code quality</w:t>
      </w:r>
      <w:r>
        <w:rPr>
          <w:spacing w:val="31"/>
        </w:rPr>
        <w:t xml:space="preserve"> </w:t>
      </w:r>
      <w:r>
        <w:t>acceptable.</w:t>
      </w:r>
    </w:p>
    <w:p w14:paraId="39ECE861" w14:textId="77777777" w:rsidR="00E61455" w:rsidRDefault="0079175C">
      <w:pPr>
        <w:pStyle w:val="Corpsdetexte"/>
        <w:spacing w:line="249" w:lineRule="auto"/>
        <w:ind w:right="117" w:firstLine="199"/>
      </w:pPr>
      <w:r>
        <w:t>After the case study-based evaluation of our approach, we examines how scalable the approach is and our perspectives   in the next</w:t>
      </w:r>
      <w:r>
        <w:rPr>
          <w:spacing w:val="49"/>
        </w:rPr>
        <w:t xml:space="preserve"> </w:t>
      </w:r>
      <w:r>
        <w:t>section.</w:t>
      </w:r>
    </w:p>
    <w:p w14:paraId="509BAA7A" w14:textId="77777777" w:rsidR="00E61455" w:rsidRDefault="00E61455">
      <w:pPr>
        <w:spacing w:line="249" w:lineRule="auto"/>
        <w:sectPr w:rsidR="00E61455">
          <w:pgSz w:w="12240" w:h="15840"/>
          <w:pgMar w:top="940" w:right="860" w:bottom="280" w:left="860" w:header="720" w:footer="720" w:gutter="0"/>
          <w:cols w:num="2" w:space="720" w:equalWidth="0">
            <w:col w:w="5141" w:space="119"/>
            <w:col w:w="5260"/>
          </w:cols>
        </w:sectPr>
      </w:pPr>
    </w:p>
    <w:p w14:paraId="7EE7F0F8" w14:textId="77777777" w:rsidR="00E61455" w:rsidRDefault="0079175C">
      <w:pPr>
        <w:pStyle w:val="Paragraphedeliste"/>
        <w:numPr>
          <w:ilvl w:val="0"/>
          <w:numId w:val="16"/>
        </w:numPr>
        <w:tabs>
          <w:tab w:val="left" w:pos="1216"/>
        </w:tabs>
        <w:spacing w:before="51" w:line="240" w:lineRule="auto"/>
        <w:ind w:left="1215" w:hanging="389"/>
        <w:jc w:val="left"/>
        <w:rPr>
          <w:sz w:val="16"/>
        </w:rPr>
      </w:pPr>
      <w:r>
        <w:rPr>
          <w:spacing w:val="6"/>
          <w:sz w:val="20"/>
        </w:rPr>
        <w:lastRenderedPageBreak/>
        <w:t>O</w:t>
      </w:r>
      <w:r>
        <w:rPr>
          <w:spacing w:val="6"/>
          <w:sz w:val="16"/>
        </w:rPr>
        <w:t xml:space="preserve">PEN </w:t>
      </w:r>
      <w:r>
        <w:rPr>
          <w:spacing w:val="8"/>
          <w:sz w:val="20"/>
        </w:rPr>
        <w:t>D</w:t>
      </w:r>
      <w:r>
        <w:rPr>
          <w:spacing w:val="8"/>
          <w:sz w:val="16"/>
        </w:rPr>
        <w:t xml:space="preserve">ISCUSSION </w:t>
      </w:r>
      <w:r>
        <w:rPr>
          <w:spacing w:val="6"/>
          <w:sz w:val="16"/>
        </w:rPr>
        <w:t>AND</w:t>
      </w:r>
      <w:r>
        <w:rPr>
          <w:spacing w:val="37"/>
          <w:sz w:val="16"/>
        </w:rPr>
        <w:t xml:space="preserve"> </w:t>
      </w:r>
      <w:r>
        <w:rPr>
          <w:spacing w:val="8"/>
          <w:sz w:val="16"/>
        </w:rPr>
        <w:t>SCALABILITY</w:t>
      </w:r>
    </w:p>
    <w:p w14:paraId="23145474" w14:textId="77777777" w:rsidR="00E61455" w:rsidRDefault="00E61455">
      <w:pPr>
        <w:pStyle w:val="Corpsdetexte"/>
        <w:spacing w:before="6"/>
        <w:ind w:left="0"/>
        <w:jc w:val="left"/>
        <w:rPr>
          <w:sz w:val="21"/>
        </w:rPr>
      </w:pPr>
    </w:p>
    <w:p w14:paraId="5DF8B171" w14:textId="77777777" w:rsidR="00E61455" w:rsidRDefault="0079175C">
      <w:pPr>
        <w:pStyle w:val="Corpsdetexte"/>
        <w:spacing w:line="249" w:lineRule="auto"/>
        <w:ind w:right="-13" w:firstLine="199"/>
        <w:jc w:val="left"/>
      </w:pPr>
      <w:r>
        <w:t>Our approach is about modeling, design, and implementa- tion of software architecture, especially monolithic    architec-</w:t>
      </w:r>
    </w:p>
    <w:p w14:paraId="28BC2AF2" w14:textId="77777777" w:rsidR="00E61455" w:rsidRDefault="0079175C">
      <w:pPr>
        <w:pStyle w:val="Corpsdetexte"/>
        <w:spacing w:before="3"/>
        <w:ind w:left="0"/>
        <w:jc w:val="left"/>
        <w:rPr>
          <w:sz w:val="9"/>
        </w:rPr>
      </w:pPr>
      <w:r>
        <w:br w:type="column"/>
      </w:r>
    </w:p>
    <w:p w14:paraId="55C85929" w14:textId="77777777" w:rsidR="00E61455" w:rsidRDefault="0079175C">
      <w:pPr>
        <w:ind w:left="119" w:right="250"/>
        <w:rPr>
          <w:rFonts w:ascii="Courier New"/>
          <w:sz w:val="10"/>
        </w:rPr>
      </w:pPr>
      <w:r>
        <w:rPr>
          <w:rFonts w:ascii="Courier New"/>
          <w:b/>
          <w:w w:val="105"/>
          <w:sz w:val="10"/>
        </w:rPr>
        <w:t xml:space="preserve">class </w:t>
      </w:r>
      <w:r>
        <w:rPr>
          <w:rFonts w:ascii="Courier New"/>
          <w:w w:val="105"/>
          <w:sz w:val="10"/>
        </w:rPr>
        <w:t>System {</w:t>
      </w:r>
    </w:p>
    <w:p w14:paraId="02114C2B" w14:textId="156BAA3D" w:rsidR="00E61455" w:rsidRDefault="00414C1D">
      <w:pPr>
        <w:spacing w:before="11"/>
        <w:ind w:left="119" w:right="250"/>
        <w:rPr>
          <w:rFonts w:ascii="Courier New"/>
          <w:sz w:val="10"/>
        </w:rPr>
      </w:pPr>
      <w:r>
        <w:rPr>
          <w:noProof/>
        </w:rPr>
        <mc:AlternateContent>
          <mc:Choice Requires="wpg">
            <w:drawing>
              <wp:anchor distT="0" distB="0" distL="114300" distR="114300" simplePos="0" relativeHeight="503258648" behindDoc="1" locked="0" layoutInCell="1" allowOverlap="1" wp14:anchorId="4D130460" wp14:editId="3C3D4422">
                <wp:simplePos x="0" y="0"/>
                <wp:positionH relativeFrom="page">
                  <wp:posOffset>3974465</wp:posOffset>
                </wp:positionH>
                <wp:positionV relativeFrom="paragraph">
                  <wp:posOffset>-100330</wp:posOffset>
                </wp:positionV>
                <wp:extent cx="2967990" cy="1381760"/>
                <wp:effectExtent l="2540" t="7620" r="10795" b="127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7990" cy="1381760"/>
                          <a:chOff x="6259" y="-158"/>
                          <a:chExt cx="4674" cy="2176"/>
                        </a:xfrm>
                      </wpg:grpSpPr>
                      <pic:pic xmlns:pic="http://schemas.openxmlformats.org/drawingml/2006/picture">
                        <pic:nvPicPr>
                          <pic:cNvPr id="6" name="Picture 4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7674" y="-96"/>
                            <a:ext cx="13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40"/>
                        <wps:cNvSpPr>
                          <a:spLocks/>
                        </wps:cNvSpPr>
                        <wps:spPr bwMode="auto">
                          <a:xfrm>
                            <a:off x="510" y="4371"/>
                            <a:ext cx="5537" cy="944"/>
                          </a:xfrm>
                          <a:custGeom>
                            <a:avLst/>
                            <a:gdLst>
                              <a:gd name="T0" fmla="+- 0 6504 510"/>
                              <a:gd name="T1" fmla="*/ T0 w 5537"/>
                              <a:gd name="T2" fmla="+- 0 47 4371"/>
                              <a:gd name="T3" fmla="*/ 47 h 944"/>
                              <a:gd name="T4" fmla="+- 0 9378 510"/>
                              <a:gd name="T5" fmla="*/ T4 w 5537"/>
                              <a:gd name="T6" fmla="+- 0 47 4371"/>
                              <a:gd name="T7" fmla="*/ 47 h 944"/>
                              <a:gd name="T8" fmla="+- 0 6562 510"/>
                              <a:gd name="T9" fmla="*/ T8 w 5537"/>
                              <a:gd name="T10" fmla="+- 0 329 4371"/>
                              <a:gd name="T11" fmla="*/ 329 h 944"/>
                              <a:gd name="T12" fmla="+- 0 7283 510"/>
                              <a:gd name="T13" fmla="*/ T12 w 5537"/>
                              <a:gd name="T14" fmla="+- 0 329 4371"/>
                              <a:gd name="T15" fmla="*/ 329 h 944"/>
                              <a:gd name="T16" fmla="+- 0 6554 510"/>
                              <a:gd name="T17" fmla="*/ T16 w 5537"/>
                              <a:gd name="T18" fmla="+- 0 536 4371"/>
                              <a:gd name="T19" fmla="*/ 536 h 944"/>
                              <a:gd name="T20" fmla="+- 0 7360 510"/>
                              <a:gd name="T21" fmla="*/ T20 w 5537"/>
                              <a:gd name="T22" fmla="+- 0 536 4371"/>
                              <a:gd name="T23" fmla="*/ 536 h 944"/>
                              <a:gd name="T24" fmla="+- 0 7360 510"/>
                              <a:gd name="T25" fmla="*/ T24 w 5537"/>
                              <a:gd name="T26" fmla="+- 0 162 4371"/>
                              <a:gd name="T27" fmla="*/ 162 h 944"/>
                              <a:gd name="T28" fmla="+- 0 6554 510"/>
                              <a:gd name="T29" fmla="*/ T28 w 5537"/>
                              <a:gd name="T30" fmla="+- 0 162 4371"/>
                              <a:gd name="T31" fmla="*/ 162 h 944"/>
                              <a:gd name="T32" fmla="+- 0 6554 510"/>
                              <a:gd name="T33" fmla="*/ T32 w 5537"/>
                              <a:gd name="T34" fmla="+- 0 536 4371"/>
                              <a:gd name="T35" fmla="*/ 536 h 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37" h="944">
                                <a:moveTo>
                                  <a:pt x="5994" y="-4324"/>
                                </a:moveTo>
                                <a:lnTo>
                                  <a:pt x="8868" y="-4324"/>
                                </a:lnTo>
                                <a:moveTo>
                                  <a:pt x="6052" y="-4042"/>
                                </a:moveTo>
                                <a:lnTo>
                                  <a:pt x="6773" y="-4042"/>
                                </a:lnTo>
                                <a:moveTo>
                                  <a:pt x="6044" y="-3835"/>
                                </a:moveTo>
                                <a:lnTo>
                                  <a:pt x="6850" y="-3835"/>
                                </a:lnTo>
                                <a:lnTo>
                                  <a:pt x="6850" y="-4209"/>
                                </a:lnTo>
                                <a:lnTo>
                                  <a:pt x="6044" y="-4209"/>
                                </a:lnTo>
                                <a:lnTo>
                                  <a:pt x="6044" y="-3835"/>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3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7283" y="295"/>
                            <a:ext cx="16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38"/>
                        <wps:cNvSpPr>
                          <a:spLocks/>
                        </wps:cNvSpPr>
                        <wps:spPr bwMode="auto">
                          <a:xfrm>
                            <a:off x="2012" y="4594"/>
                            <a:ext cx="3905" cy="720"/>
                          </a:xfrm>
                          <a:custGeom>
                            <a:avLst/>
                            <a:gdLst>
                              <a:gd name="T0" fmla="+- 0 7284 2012"/>
                              <a:gd name="T1" fmla="*/ T0 w 3905"/>
                              <a:gd name="T2" fmla="+- 0 454 4594"/>
                              <a:gd name="T3" fmla="*/ 454 h 720"/>
                              <a:gd name="T4" fmla="+- 0 7442 2012"/>
                              <a:gd name="T5" fmla="*/ T4 w 3905"/>
                              <a:gd name="T6" fmla="+- 0 454 4594"/>
                              <a:gd name="T7" fmla="*/ 454 h 720"/>
                              <a:gd name="T8" fmla="+- 0 7442 2012"/>
                              <a:gd name="T9" fmla="*/ T8 w 3905"/>
                              <a:gd name="T10" fmla="+- 0 296 4594"/>
                              <a:gd name="T11" fmla="*/ 296 h 720"/>
                              <a:gd name="T12" fmla="+- 0 7284 2012"/>
                              <a:gd name="T13" fmla="*/ T12 w 3905"/>
                              <a:gd name="T14" fmla="+- 0 296 4594"/>
                              <a:gd name="T15" fmla="*/ 296 h 720"/>
                              <a:gd name="T16" fmla="+- 0 7284 2012"/>
                              <a:gd name="T17" fmla="*/ T16 w 3905"/>
                              <a:gd name="T18" fmla="+- 0 454 4594"/>
                              <a:gd name="T19" fmla="*/ 454 h 720"/>
                              <a:gd name="T20" fmla="+- 0 8529 2012"/>
                              <a:gd name="T21" fmla="*/ T20 w 3905"/>
                              <a:gd name="T22" fmla="+- 0 329 4594"/>
                              <a:gd name="T23" fmla="*/ 329 h 720"/>
                              <a:gd name="T24" fmla="+- 0 9310 2012"/>
                              <a:gd name="T25" fmla="*/ T24 w 3905"/>
                              <a:gd name="T26" fmla="+- 0 329 4594"/>
                              <a:gd name="T27" fmla="*/ 329 h 720"/>
                              <a:gd name="T28" fmla="+- 0 8447 2012"/>
                              <a:gd name="T29" fmla="*/ T28 w 3905"/>
                              <a:gd name="T30" fmla="+- 0 536 4594"/>
                              <a:gd name="T31" fmla="*/ 536 h 720"/>
                              <a:gd name="T32" fmla="+- 0 9294 2012"/>
                              <a:gd name="T33" fmla="*/ T32 w 3905"/>
                              <a:gd name="T34" fmla="+- 0 536 4594"/>
                              <a:gd name="T35" fmla="*/ 536 h 720"/>
                              <a:gd name="T36" fmla="+- 0 9294 2012"/>
                              <a:gd name="T37" fmla="*/ T36 w 3905"/>
                              <a:gd name="T38" fmla="+- 0 162 4594"/>
                              <a:gd name="T39" fmla="*/ 162 h 720"/>
                              <a:gd name="T40" fmla="+- 0 8447 2012"/>
                              <a:gd name="T41" fmla="*/ T40 w 3905"/>
                              <a:gd name="T42" fmla="+- 0 162 4594"/>
                              <a:gd name="T43" fmla="*/ 162 h 720"/>
                              <a:gd name="T44" fmla="+- 0 8447 2012"/>
                              <a:gd name="T45" fmla="*/ T44 w 3905"/>
                              <a:gd name="T46" fmla="+- 0 536 4594"/>
                              <a:gd name="T47" fmla="*/ 536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905" h="720">
                                <a:moveTo>
                                  <a:pt x="5272" y="-4140"/>
                                </a:moveTo>
                                <a:lnTo>
                                  <a:pt x="5430" y="-4140"/>
                                </a:lnTo>
                                <a:lnTo>
                                  <a:pt x="5430" y="-4298"/>
                                </a:lnTo>
                                <a:lnTo>
                                  <a:pt x="5272" y="-4298"/>
                                </a:lnTo>
                                <a:lnTo>
                                  <a:pt x="5272" y="-4140"/>
                                </a:lnTo>
                                <a:close/>
                                <a:moveTo>
                                  <a:pt x="6517" y="-4265"/>
                                </a:moveTo>
                                <a:lnTo>
                                  <a:pt x="7298" y="-4265"/>
                                </a:lnTo>
                                <a:moveTo>
                                  <a:pt x="6435" y="-4058"/>
                                </a:moveTo>
                                <a:lnTo>
                                  <a:pt x="7282" y="-4058"/>
                                </a:lnTo>
                                <a:lnTo>
                                  <a:pt x="7282" y="-4432"/>
                                </a:lnTo>
                                <a:lnTo>
                                  <a:pt x="6435" y="-4432"/>
                                </a:lnTo>
                                <a:lnTo>
                                  <a:pt x="6435" y="-4058"/>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8364" y="286"/>
                            <a:ext cx="16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36"/>
                        <wps:cNvSpPr>
                          <a:spLocks/>
                        </wps:cNvSpPr>
                        <wps:spPr bwMode="auto">
                          <a:xfrm>
                            <a:off x="493" y="4049"/>
                            <a:ext cx="5523" cy="1553"/>
                          </a:xfrm>
                          <a:custGeom>
                            <a:avLst/>
                            <a:gdLst>
                              <a:gd name="T0" fmla="+- 0 8365 493"/>
                              <a:gd name="T1" fmla="*/ T0 w 5523"/>
                              <a:gd name="T2" fmla="+- 0 445 4049"/>
                              <a:gd name="T3" fmla="*/ 445 h 1553"/>
                              <a:gd name="T4" fmla="+- 0 8522 493"/>
                              <a:gd name="T5" fmla="*/ T4 w 5523"/>
                              <a:gd name="T6" fmla="+- 0 445 4049"/>
                              <a:gd name="T7" fmla="*/ 445 h 1553"/>
                              <a:gd name="T8" fmla="+- 0 8522 493"/>
                              <a:gd name="T9" fmla="*/ T8 w 5523"/>
                              <a:gd name="T10" fmla="+- 0 287 4049"/>
                              <a:gd name="T11" fmla="*/ 287 h 1553"/>
                              <a:gd name="T12" fmla="+- 0 8365 493"/>
                              <a:gd name="T13" fmla="*/ T12 w 5523"/>
                              <a:gd name="T14" fmla="+- 0 287 4049"/>
                              <a:gd name="T15" fmla="*/ 287 h 1553"/>
                              <a:gd name="T16" fmla="+- 0 8365 493"/>
                              <a:gd name="T17" fmla="*/ T16 w 5523"/>
                              <a:gd name="T18" fmla="+- 0 445 4049"/>
                              <a:gd name="T19" fmla="*/ 445 h 1553"/>
                              <a:gd name="T20" fmla="+- 0 6496 493"/>
                              <a:gd name="T21" fmla="*/ T20 w 5523"/>
                              <a:gd name="T22" fmla="+- 0 685 4049"/>
                              <a:gd name="T23" fmla="*/ 685 h 1553"/>
                              <a:gd name="T24" fmla="+- 0 9361 493"/>
                              <a:gd name="T25" fmla="*/ T24 w 5523"/>
                              <a:gd name="T26" fmla="+- 0 685 4049"/>
                              <a:gd name="T27" fmla="*/ 685 h 1553"/>
                              <a:gd name="T28" fmla="+- 0 9361 493"/>
                              <a:gd name="T29" fmla="*/ T28 w 5523"/>
                              <a:gd name="T30" fmla="+- 0 -120 4049"/>
                              <a:gd name="T31" fmla="*/ -120 h 1553"/>
                              <a:gd name="T32" fmla="+- 0 6496 493"/>
                              <a:gd name="T33" fmla="*/ T32 w 5523"/>
                              <a:gd name="T34" fmla="+- 0 -120 4049"/>
                              <a:gd name="T35" fmla="*/ -120 h 1553"/>
                              <a:gd name="T36" fmla="+- 0 6496 493"/>
                              <a:gd name="T37" fmla="*/ T36 w 5523"/>
                              <a:gd name="T38" fmla="+- 0 685 4049"/>
                              <a:gd name="T39" fmla="*/ 685 h 1553"/>
                              <a:gd name="T40" fmla="+- 0 7451 493"/>
                              <a:gd name="T41" fmla="*/ T40 w 5523"/>
                              <a:gd name="T42" fmla="+- 0 370 4049"/>
                              <a:gd name="T43" fmla="*/ 370 h 1553"/>
                              <a:gd name="T44" fmla="+- 0 8365 493"/>
                              <a:gd name="T45" fmla="*/ T44 w 5523"/>
                              <a:gd name="T46" fmla="+- 0 370 4049"/>
                              <a:gd name="T47" fmla="*/ 370 h 1553"/>
                              <a:gd name="T48" fmla="+- 0 7451 493"/>
                              <a:gd name="T49" fmla="*/ T48 w 5523"/>
                              <a:gd name="T50" fmla="+- 0 370 4049"/>
                              <a:gd name="T51" fmla="*/ 370 h 1553"/>
                              <a:gd name="T52" fmla="+- 0 8365 493"/>
                              <a:gd name="T53" fmla="*/ T52 w 5523"/>
                              <a:gd name="T54" fmla="+- 0 370 4049"/>
                              <a:gd name="T55" fmla="*/ 370 h 1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23" h="1553">
                                <a:moveTo>
                                  <a:pt x="7872" y="-3604"/>
                                </a:moveTo>
                                <a:lnTo>
                                  <a:pt x="8029" y="-3604"/>
                                </a:lnTo>
                                <a:lnTo>
                                  <a:pt x="8029" y="-3762"/>
                                </a:lnTo>
                                <a:lnTo>
                                  <a:pt x="7872" y="-3762"/>
                                </a:lnTo>
                                <a:lnTo>
                                  <a:pt x="7872" y="-3604"/>
                                </a:lnTo>
                                <a:close/>
                                <a:moveTo>
                                  <a:pt x="6003" y="-3364"/>
                                </a:moveTo>
                                <a:lnTo>
                                  <a:pt x="8868" y="-3364"/>
                                </a:lnTo>
                                <a:lnTo>
                                  <a:pt x="8868" y="-4169"/>
                                </a:lnTo>
                                <a:lnTo>
                                  <a:pt x="6003" y="-4169"/>
                                </a:lnTo>
                                <a:lnTo>
                                  <a:pt x="6003" y="-3364"/>
                                </a:lnTo>
                                <a:close/>
                                <a:moveTo>
                                  <a:pt x="6958" y="-3679"/>
                                </a:moveTo>
                                <a:lnTo>
                                  <a:pt x="7872" y="-3679"/>
                                </a:lnTo>
                                <a:moveTo>
                                  <a:pt x="6958" y="-3679"/>
                                </a:moveTo>
                                <a:lnTo>
                                  <a:pt x="7872" y="-3679"/>
                                </a:lnTo>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8474" y="200"/>
                            <a:ext cx="146"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3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6597" y="197"/>
                            <a:ext cx="146"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7649" y="960"/>
                            <a:ext cx="13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32"/>
                        <wps:cNvSpPr>
                          <a:spLocks/>
                        </wps:cNvSpPr>
                        <wps:spPr bwMode="auto">
                          <a:xfrm>
                            <a:off x="140" y="6514"/>
                            <a:ext cx="1457" cy="723"/>
                          </a:xfrm>
                          <a:custGeom>
                            <a:avLst/>
                            <a:gdLst>
                              <a:gd name="T0" fmla="+- 0 6321 140"/>
                              <a:gd name="T1" fmla="*/ T0 w 1457"/>
                              <a:gd name="T2" fmla="+- 0 1326 6514"/>
                              <a:gd name="T3" fmla="*/ 1326 h 723"/>
                              <a:gd name="T4" fmla="+- 0 6993 140"/>
                              <a:gd name="T5" fmla="*/ T4 w 1457"/>
                              <a:gd name="T6" fmla="+- 0 1326 6514"/>
                              <a:gd name="T7" fmla="*/ 1326 h 723"/>
                              <a:gd name="T8" fmla="+- 0 6312 140"/>
                              <a:gd name="T9" fmla="*/ T8 w 1457"/>
                              <a:gd name="T10" fmla="+- 0 1534 6514"/>
                              <a:gd name="T11" fmla="*/ 1534 h 723"/>
                              <a:gd name="T12" fmla="+- 0 7068 140"/>
                              <a:gd name="T13" fmla="*/ T12 w 1457"/>
                              <a:gd name="T14" fmla="+- 0 1534 6514"/>
                              <a:gd name="T15" fmla="*/ 1534 h 723"/>
                              <a:gd name="T16" fmla="+- 0 7068 140"/>
                              <a:gd name="T17" fmla="*/ T16 w 1457"/>
                              <a:gd name="T18" fmla="+- 0 1159 6514"/>
                              <a:gd name="T19" fmla="*/ 1159 h 723"/>
                              <a:gd name="T20" fmla="+- 0 6312 140"/>
                              <a:gd name="T21" fmla="*/ T20 w 1457"/>
                              <a:gd name="T22" fmla="+- 0 1159 6514"/>
                              <a:gd name="T23" fmla="*/ 1159 h 723"/>
                              <a:gd name="T24" fmla="+- 0 6312 140"/>
                              <a:gd name="T25" fmla="*/ T24 w 1457"/>
                              <a:gd name="T26" fmla="+- 0 1534 6514"/>
                              <a:gd name="T27" fmla="*/ 1534 h 723"/>
                            </a:gdLst>
                            <a:ahLst/>
                            <a:cxnLst>
                              <a:cxn ang="0">
                                <a:pos x="T1" y="T3"/>
                              </a:cxn>
                              <a:cxn ang="0">
                                <a:pos x="T5" y="T7"/>
                              </a:cxn>
                              <a:cxn ang="0">
                                <a:pos x="T9" y="T11"/>
                              </a:cxn>
                              <a:cxn ang="0">
                                <a:pos x="T13" y="T15"/>
                              </a:cxn>
                              <a:cxn ang="0">
                                <a:pos x="T17" y="T19"/>
                              </a:cxn>
                              <a:cxn ang="0">
                                <a:pos x="T21" y="T23"/>
                              </a:cxn>
                              <a:cxn ang="0">
                                <a:pos x="T25" y="T27"/>
                              </a:cxn>
                            </a:cxnLst>
                            <a:rect l="0" t="0" r="r" b="b"/>
                            <a:pathLst>
                              <a:path w="1457" h="723">
                                <a:moveTo>
                                  <a:pt x="6181" y="-5188"/>
                                </a:moveTo>
                                <a:lnTo>
                                  <a:pt x="6853" y="-5188"/>
                                </a:lnTo>
                                <a:moveTo>
                                  <a:pt x="6172" y="-4980"/>
                                </a:moveTo>
                                <a:lnTo>
                                  <a:pt x="6928" y="-4980"/>
                                </a:lnTo>
                                <a:lnTo>
                                  <a:pt x="6928" y="-5355"/>
                                </a:lnTo>
                                <a:lnTo>
                                  <a:pt x="6172" y="-5355"/>
                                </a:lnTo>
                                <a:lnTo>
                                  <a:pt x="6172" y="-4980"/>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3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6993" y="1275"/>
                            <a:ext cx="166"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30"/>
                        <wps:cNvSpPr>
                          <a:spLocks/>
                        </wps:cNvSpPr>
                        <wps:spPr bwMode="auto">
                          <a:xfrm>
                            <a:off x="1453" y="6514"/>
                            <a:ext cx="4834" cy="723"/>
                          </a:xfrm>
                          <a:custGeom>
                            <a:avLst/>
                            <a:gdLst>
                              <a:gd name="T0" fmla="+- 0 6994 1453"/>
                              <a:gd name="T1" fmla="*/ T0 w 4834"/>
                              <a:gd name="T2" fmla="+- 0 1434 6514"/>
                              <a:gd name="T3" fmla="*/ 1434 h 723"/>
                              <a:gd name="T4" fmla="+- 0 7152 1453"/>
                              <a:gd name="T5" fmla="*/ T4 w 4834"/>
                              <a:gd name="T6" fmla="+- 0 1434 6514"/>
                              <a:gd name="T7" fmla="*/ 1434 h 723"/>
                              <a:gd name="T8" fmla="+- 0 7152 1453"/>
                              <a:gd name="T9" fmla="*/ T8 w 4834"/>
                              <a:gd name="T10" fmla="+- 0 1276 6514"/>
                              <a:gd name="T11" fmla="*/ 1276 h 723"/>
                              <a:gd name="T12" fmla="+- 0 6994 1453"/>
                              <a:gd name="T13" fmla="*/ T12 w 4834"/>
                              <a:gd name="T14" fmla="+- 0 1276 6514"/>
                              <a:gd name="T15" fmla="*/ 1276 h 723"/>
                              <a:gd name="T16" fmla="+- 0 6994 1453"/>
                              <a:gd name="T17" fmla="*/ T16 w 4834"/>
                              <a:gd name="T18" fmla="+- 0 1434 6514"/>
                              <a:gd name="T19" fmla="*/ 1434 h 723"/>
                              <a:gd name="T20" fmla="+- 0 8770 1453"/>
                              <a:gd name="T21" fmla="*/ T20 w 4834"/>
                              <a:gd name="T22" fmla="+- 0 1326 6514"/>
                              <a:gd name="T23" fmla="*/ 1326 h 723"/>
                              <a:gd name="T24" fmla="+- 0 9502 1453"/>
                              <a:gd name="T25" fmla="*/ T24 w 4834"/>
                              <a:gd name="T26" fmla="+- 0 1326 6514"/>
                              <a:gd name="T27" fmla="*/ 1326 h 723"/>
                              <a:gd name="T28" fmla="+- 0 8688 1453"/>
                              <a:gd name="T29" fmla="*/ T28 w 4834"/>
                              <a:gd name="T30" fmla="+- 0 1534 6514"/>
                              <a:gd name="T31" fmla="*/ 1534 h 723"/>
                              <a:gd name="T32" fmla="+- 0 9486 1453"/>
                              <a:gd name="T33" fmla="*/ T32 w 4834"/>
                              <a:gd name="T34" fmla="+- 0 1534 6514"/>
                              <a:gd name="T35" fmla="*/ 1534 h 723"/>
                              <a:gd name="T36" fmla="+- 0 9486 1453"/>
                              <a:gd name="T37" fmla="*/ T36 w 4834"/>
                              <a:gd name="T38" fmla="+- 0 1159 6514"/>
                              <a:gd name="T39" fmla="*/ 1159 h 723"/>
                              <a:gd name="T40" fmla="+- 0 8688 1453"/>
                              <a:gd name="T41" fmla="*/ T40 w 4834"/>
                              <a:gd name="T42" fmla="+- 0 1159 6514"/>
                              <a:gd name="T43" fmla="*/ 1159 h 723"/>
                              <a:gd name="T44" fmla="+- 0 8688 1453"/>
                              <a:gd name="T45" fmla="*/ T44 w 4834"/>
                              <a:gd name="T46" fmla="+- 0 1534 6514"/>
                              <a:gd name="T47" fmla="*/ 1534 h 7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834" h="723">
                                <a:moveTo>
                                  <a:pt x="5541" y="-5080"/>
                                </a:moveTo>
                                <a:lnTo>
                                  <a:pt x="5699" y="-5080"/>
                                </a:lnTo>
                                <a:lnTo>
                                  <a:pt x="5699" y="-5238"/>
                                </a:lnTo>
                                <a:lnTo>
                                  <a:pt x="5541" y="-5238"/>
                                </a:lnTo>
                                <a:lnTo>
                                  <a:pt x="5541" y="-5080"/>
                                </a:lnTo>
                                <a:close/>
                                <a:moveTo>
                                  <a:pt x="7317" y="-5188"/>
                                </a:moveTo>
                                <a:lnTo>
                                  <a:pt x="8049" y="-5188"/>
                                </a:lnTo>
                                <a:moveTo>
                                  <a:pt x="7235" y="-4980"/>
                                </a:moveTo>
                                <a:lnTo>
                                  <a:pt x="8033" y="-4980"/>
                                </a:lnTo>
                                <a:lnTo>
                                  <a:pt x="8033" y="-5355"/>
                                </a:lnTo>
                                <a:lnTo>
                                  <a:pt x="7235" y="-5355"/>
                                </a:lnTo>
                                <a:lnTo>
                                  <a:pt x="7235" y="-4980"/>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29"/>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8605" y="1258"/>
                            <a:ext cx="166"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AutoShape 28"/>
                        <wps:cNvSpPr>
                          <a:spLocks/>
                        </wps:cNvSpPr>
                        <wps:spPr bwMode="auto">
                          <a:xfrm>
                            <a:off x="64" y="6401"/>
                            <a:ext cx="6334" cy="1332"/>
                          </a:xfrm>
                          <a:custGeom>
                            <a:avLst/>
                            <a:gdLst>
                              <a:gd name="T0" fmla="+- 0 8605 64"/>
                              <a:gd name="T1" fmla="*/ T0 w 6334"/>
                              <a:gd name="T2" fmla="+- 0 1418 6401"/>
                              <a:gd name="T3" fmla="*/ 1418 h 1332"/>
                              <a:gd name="T4" fmla="+- 0 8764 64"/>
                              <a:gd name="T5" fmla="*/ T4 w 6334"/>
                              <a:gd name="T6" fmla="+- 0 1418 6401"/>
                              <a:gd name="T7" fmla="*/ 1418 h 1332"/>
                              <a:gd name="T8" fmla="+- 0 8764 64"/>
                              <a:gd name="T9" fmla="*/ T8 w 6334"/>
                              <a:gd name="T10" fmla="+- 0 1258 6401"/>
                              <a:gd name="T11" fmla="*/ 1258 h 1332"/>
                              <a:gd name="T12" fmla="+- 0 8605 64"/>
                              <a:gd name="T13" fmla="*/ T12 w 6334"/>
                              <a:gd name="T14" fmla="+- 0 1258 6401"/>
                              <a:gd name="T15" fmla="*/ 1258 h 1332"/>
                              <a:gd name="T16" fmla="+- 0 8605 64"/>
                              <a:gd name="T17" fmla="*/ T16 w 6334"/>
                              <a:gd name="T18" fmla="+- 0 1418 6401"/>
                              <a:gd name="T19" fmla="*/ 1418 h 1332"/>
                              <a:gd name="T20" fmla="+- 0 6273 64"/>
                              <a:gd name="T21" fmla="*/ T20 w 6334"/>
                              <a:gd name="T22" fmla="+- 0 1100 6401"/>
                              <a:gd name="T23" fmla="*/ 1100 h 1332"/>
                              <a:gd name="T24" fmla="+- 0 9560 64"/>
                              <a:gd name="T25" fmla="*/ T24 w 6334"/>
                              <a:gd name="T26" fmla="+- 0 1100 6401"/>
                              <a:gd name="T27" fmla="*/ 1100 h 1332"/>
                              <a:gd name="T28" fmla="+- 0 7394 64"/>
                              <a:gd name="T29" fmla="*/ T28 w 6334"/>
                              <a:gd name="T30" fmla="+- 0 1583 6401"/>
                              <a:gd name="T31" fmla="*/ 1583 h 1332"/>
                              <a:gd name="T32" fmla="+- 0 8365 64"/>
                              <a:gd name="T33" fmla="*/ T32 w 6334"/>
                              <a:gd name="T34" fmla="+- 0 1583 6401"/>
                              <a:gd name="T35" fmla="*/ 1583 h 1332"/>
                              <a:gd name="T36" fmla="+- 0 7385 64"/>
                              <a:gd name="T37" fmla="*/ T36 w 6334"/>
                              <a:gd name="T38" fmla="+- 0 1791 6401"/>
                              <a:gd name="T39" fmla="*/ 1791 h 1332"/>
                              <a:gd name="T40" fmla="+- 0 8349 64"/>
                              <a:gd name="T41" fmla="*/ T40 w 6334"/>
                              <a:gd name="T42" fmla="+- 0 1791 6401"/>
                              <a:gd name="T43" fmla="*/ 1791 h 1332"/>
                              <a:gd name="T44" fmla="+- 0 8349 64"/>
                              <a:gd name="T45" fmla="*/ T44 w 6334"/>
                              <a:gd name="T46" fmla="+- 0 1418 6401"/>
                              <a:gd name="T47" fmla="*/ 1418 h 1332"/>
                              <a:gd name="T48" fmla="+- 0 7385 64"/>
                              <a:gd name="T49" fmla="*/ T48 w 6334"/>
                              <a:gd name="T50" fmla="+- 0 1418 6401"/>
                              <a:gd name="T51" fmla="*/ 1418 h 1332"/>
                              <a:gd name="T52" fmla="+- 0 7385 64"/>
                              <a:gd name="T53" fmla="*/ T52 w 6334"/>
                              <a:gd name="T54" fmla="+- 0 1791 6401"/>
                              <a:gd name="T55" fmla="*/ 1791 h 1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334" h="1332">
                                <a:moveTo>
                                  <a:pt x="8541" y="-4983"/>
                                </a:moveTo>
                                <a:lnTo>
                                  <a:pt x="8700" y="-4983"/>
                                </a:lnTo>
                                <a:lnTo>
                                  <a:pt x="8700" y="-5143"/>
                                </a:lnTo>
                                <a:lnTo>
                                  <a:pt x="8541" y="-5143"/>
                                </a:lnTo>
                                <a:lnTo>
                                  <a:pt x="8541" y="-4983"/>
                                </a:lnTo>
                                <a:close/>
                                <a:moveTo>
                                  <a:pt x="6209" y="-5301"/>
                                </a:moveTo>
                                <a:lnTo>
                                  <a:pt x="9496" y="-5301"/>
                                </a:lnTo>
                                <a:moveTo>
                                  <a:pt x="7330" y="-4818"/>
                                </a:moveTo>
                                <a:lnTo>
                                  <a:pt x="8301" y="-4818"/>
                                </a:lnTo>
                                <a:moveTo>
                                  <a:pt x="7321" y="-4610"/>
                                </a:moveTo>
                                <a:lnTo>
                                  <a:pt x="8285" y="-4610"/>
                                </a:lnTo>
                                <a:lnTo>
                                  <a:pt x="8285" y="-4983"/>
                                </a:lnTo>
                                <a:lnTo>
                                  <a:pt x="7321" y="-4983"/>
                                </a:lnTo>
                                <a:lnTo>
                                  <a:pt x="7321" y="-4610"/>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7301" y="1608"/>
                            <a:ext cx="166"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Rectangle 26"/>
                        <wps:cNvSpPr>
                          <a:spLocks noChangeArrowheads="1"/>
                        </wps:cNvSpPr>
                        <wps:spPr bwMode="auto">
                          <a:xfrm>
                            <a:off x="7301" y="1608"/>
                            <a:ext cx="158" cy="158"/>
                          </a:xfrm>
                          <a:prstGeom prst="rect">
                            <a:avLst/>
                          </a:prstGeom>
                          <a:noFill/>
                          <a:ln w="553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8272" y="1590"/>
                            <a:ext cx="166"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AutoShape 24"/>
                        <wps:cNvSpPr>
                          <a:spLocks/>
                        </wps:cNvSpPr>
                        <wps:spPr bwMode="auto">
                          <a:xfrm>
                            <a:off x="47" y="6084"/>
                            <a:ext cx="6320" cy="1808"/>
                          </a:xfrm>
                          <a:custGeom>
                            <a:avLst/>
                            <a:gdLst>
                              <a:gd name="T0" fmla="+- 0 8273 47"/>
                              <a:gd name="T1" fmla="*/ T0 w 6320"/>
                              <a:gd name="T2" fmla="+- 0 1749 6084"/>
                              <a:gd name="T3" fmla="*/ 1749 h 1808"/>
                              <a:gd name="T4" fmla="+- 0 8430 47"/>
                              <a:gd name="T5" fmla="*/ T4 w 6320"/>
                              <a:gd name="T6" fmla="+- 0 1749 6084"/>
                              <a:gd name="T7" fmla="*/ 1749 h 1808"/>
                              <a:gd name="T8" fmla="+- 0 8430 47"/>
                              <a:gd name="T9" fmla="*/ T8 w 6320"/>
                              <a:gd name="T10" fmla="+- 0 1591 6084"/>
                              <a:gd name="T11" fmla="*/ 1591 h 1808"/>
                              <a:gd name="T12" fmla="+- 0 8273 47"/>
                              <a:gd name="T13" fmla="*/ T12 w 6320"/>
                              <a:gd name="T14" fmla="+- 0 1591 6084"/>
                              <a:gd name="T15" fmla="*/ 1591 h 1808"/>
                              <a:gd name="T16" fmla="+- 0 8273 47"/>
                              <a:gd name="T17" fmla="*/ T16 w 6320"/>
                              <a:gd name="T18" fmla="+- 0 1749 6084"/>
                              <a:gd name="T19" fmla="*/ 1749 h 1808"/>
                              <a:gd name="T20" fmla="+- 0 6264 47"/>
                              <a:gd name="T21" fmla="*/ T20 w 6320"/>
                              <a:gd name="T22" fmla="+- 0 1874 6084"/>
                              <a:gd name="T23" fmla="*/ 1874 h 1808"/>
                              <a:gd name="T24" fmla="+- 0 9543 47"/>
                              <a:gd name="T25" fmla="*/ T24 w 6320"/>
                              <a:gd name="T26" fmla="+- 0 1874 6084"/>
                              <a:gd name="T27" fmla="*/ 1874 h 1808"/>
                              <a:gd name="T28" fmla="+- 0 9543 47"/>
                              <a:gd name="T29" fmla="*/ T28 w 6320"/>
                              <a:gd name="T30" fmla="+- 0 936 6084"/>
                              <a:gd name="T31" fmla="*/ 936 h 1808"/>
                              <a:gd name="T32" fmla="+- 0 6264 47"/>
                              <a:gd name="T33" fmla="*/ T32 w 6320"/>
                              <a:gd name="T34" fmla="+- 0 936 6084"/>
                              <a:gd name="T35" fmla="*/ 936 h 1808"/>
                              <a:gd name="T36" fmla="+- 0 6264 47"/>
                              <a:gd name="T37" fmla="*/ T36 w 6320"/>
                              <a:gd name="T38" fmla="+- 0 1874 6084"/>
                              <a:gd name="T39" fmla="*/ 1874 h 1808"/>
                              <a:gd name="T40" fmla="+- 0 8605 47"/>
                              <a:gd name="T41" fmla="*/ T40 w 6320"/>
                              <a:gd name="T42" fmla="+- 0 1425 6084"/>
                              <a:gd name="T43" fmla="*/ 1425 h 1808"/>
                              <a:gd name="T44" fmla="+- 0 8439 47"/>
                              <a:gd name="T45" fmla="*/ T44 w 6320"/>
                              <a:gd name="T46" fmla="+- 0 1591 6084"/>
                              <a:gd name="T47" fmla="*/ 1591 h 1808"/>
                              <a:gd name="T48" fmla="+- 0 7152 47"/>
                              <a:gd name="T49" fmla="*/ T48 w 6320"/>
                              <a:gd name="T50" fmla="+- 0 1441 6084"/>
                              <a:gd name="T51" fmla="*/ 1441 h 1808"/>
                              <a:gd name="T52" fmla="+- 0 7301 47"/>
                              <a:gd name="T53" fmla="*/ T52 w 6320"/>
                              <a:gd name="T54" fmla="+- 0 1608 6084"/>
                              <a:gd name="T55" fmla="*/ 1608 h 1808"/>
                              <a:gd name="T56" fmla="+- 0 7152 47"/>
                              <a:gd name="T57" fmla="*/ T56 w 6320"/>
                              <a:gd name="T58" fmla="+- 0 1441 6084"/>
                              <a:gd name="T59" fmla="*/ 1441 h 1808"/>
                              <a:gd name="T60" fmla="+- 0 7301 47"/>
                              <a:gd name="T61" fmla="*/ T60 w 6320"/>
                              <a:gd name="T62" fmla="+- 0 1608 6084"/>
                              <a:gd name="T63" fmla="*/ 1608 h 1808"/>
                              <a:gd name="T64" fmla="+- 0 8605 47"/>
                              <a:gd name="T65" fmla="*/ T64 w 6320"/>
                              <a:gd name="T66" fmla="+- 0 1425 6084"/>
                              <a:gd name="T67" fmla="*/ 1425 h 1808"/>
                              <a:gd name="T68" fmla="+- 0 8439 47"/>
                              <a:gd name="T69" fmla="*/ T68 w 6320"/>
                              <a:gd name="T70" fmla="+- 0 1591 6084"/>
                              <a:gd name="T71" fmla="*/ 1591 h 1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320" h="1808">
                                <a:moveTo>
                                  <a:pt x="8226" y="-4335"/>
                                </a:moveTo>
                                <a:lnTo>
                                  <a:pt x="8383" y="-4335"/>
                                </a:lnTo>
                                <a:lnTo>
                                  <a:pt x="8383" y="-4493"/>
                                </a:lnTo>
                                <a:lnTo>
                                  <a:pt x="8226" y="-4493"/>
                                </a:lnTo>
                                <a:lnTo>
                                  <a:pt x="8226" y="-4335"/>
                                </a:lnTo>
                                <a:close/>
                                <a:moveTo>
                                  <a:pt x="6217" y="-4210"/>
                                </a:moveTo>
                                <a:lnTo>
                                  <a:pt x="9496" y="-4210"/>
                                </a:lnTo>
                                <a:lnTo>
                                  <a:pt x="9496" y="-5148"/>
                                </a:lnTo>
                                <a:lnTo>
                                  <a:pt x="6217" y="-5148"/>
                                </a:lnTo>
                                <a:lnTo>
                                  <a:pt x="6217" y="-4210"/>
                                </a:lnTo>
                                <a:close/>
                                <a:moveTo>
                                  <a:pt x="8558" y="-4659"/>
                                </a:moveTo>
                                <a:lnTo>
                                  <a:pt x="8392" y="-4493"/>
                                </a:lnTo>
                                <a:moveTo>
                                  <a:pt x="7105" y="-4643"/>
                                </a:moveTo>
                                <a:lnTo>
                                  <a:pt x="7254" y="-4476"/>
                                </a:lnTo>
                                <a:moveTo>
                                  <a:pt x="7105" y="-4643"/>
                                </a:moveTo>
                                <a:lnTo>
                                  <a:pt x="7254" y="-4476"/>
                                </a:lnTo>
                                <a:moveTo>
                                  <a:pt x="8558" y="-4659"/>
                                </a:moveTo>
                                <a:lnTo>
                                  <a:pt x="8392" y="-4493"/>
                                </a:lnTo>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8726" y="1207"/>
                            <a:ext cx="9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7444" y="1494"/>
                            <a:ext cx="9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6362" y="1220"/>
                            <a:ext cx="95" cy="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20"/>
                        <wps:cNvCnPr>
                          <a:cxnSpLocks noChangeShapeType="1"/>
                        </wps:cNvCnPr>
                        <wps:spPr bwMode="auto">
                          <a:xfrm>
                            <a:off x="9581" y="-149"/>
                            <a:ext cx="9" cy="2153"/>
                          </a:xfrm>
                          <a:prstGeom prst="line">
                            <a:avLst/>
                          </a:prstGeom>
                          <a:noFill/>
                          <a:ln w="10282">
                            <a:solidFill>
                              <a:srgbClr val="5B9BD4"/>
                            </a:solidFill>
                            <a:round/>
                            <a:headEnd/>
                            <a:tailEnd/>
                          </a:ln>
                          <a:extLst>
                            <a:ext uri="{909E8E84-426E-40DD-AFC4-6F175D3DCCD1}">
                              <a14:hiddenFill xmlns:a14="http://schemas.microsoft.com/office/drawing/2010/main">
                                <a:noFill/>
                              </a14:hiddenFill>
                            </a:ext>
                          </a:extLst>
                        </wps:spPr>
                        <wps:bodyPr/>
                      </wps:wsp>
                      <wps:wsp>
                        <wps:cNvPr id="28" name="Line 19"/>
                        <wps:cNvCnPr>
                          <a:cxnSpLocks noChangeShapeType="1"/>
                        </wps:cNvCnPr>
                        <wps:spPr bwMode="auto">
                          <a:xfrm>
                            <a:off x="9607" y="885"/>
                            <a:ext cx="1324" cy="0"/>
                          </a:xfrm>
                          <a:prstGeom prst="line">
                            <a:avLst/>
                          </a:prstGeom>
                          <a:noFill/>
                          <a:ln w="3164">
                            <a:solidFill>
                              <a:srgbClr val="5B9BD4"/>
                            </a:solidFill>
                            <a:round/>
                            <a:headEnd/>
                            <a:tailEnd/>
                          </a:ln>
                          <a:extLst>
                            <a:ext uri="{909E8E84-426E-40DD-AFC4-6F175D3DCCD1}">
                              <a14:hiddenFill xmlns:a14="http://schemas.microsoft.com/office/drawing/2010/main">
                                <a:noFill/>
                              </a14:hiddenFill>
                            </a:ext>
                          </a:extLst>
                        </wps:spPr>
                        <wps:bodyPr/>
                      </wps:wsp>
                      <wps:wsp>
                        <wps:cNvPr id="29" name="Freeform 18"/>
                        <wps:cNvSpPr>
                          <a:spLocks/>
                        </wps:cNvSpPr>
                        <wps:spPr bwMode="auto">
                          <a:xfrm>
                            <a:off x="7889" y="694"/>
                            <a:ext cx="90" cy="237"/>
                          </a:xfrm>
                          <a:custGeom>
                            <a:avLst/>
                            <a:gdLst>
                              <a:gd name="T0" fmla="+- 0 7889 7889"/>
                              <a:gd name="T1" fmla="*/ T0 w 90"/>
                              <a:gd name="T2" fmla="+- 0 885 694"/>
                              <a:gd name="T3" fmla="*/ 885 h 237"/>
                              <a:gd name="T4" fmla="+- 0 7911 7889"/>
                              <a:gd name="T5" fmla="*/ T4 w 90"/>
                              <a:gd name="T6" fmla="+- 0 885 694"/>
                              <a:gd name="T7" fmla="*/ 885 h 237"/>
                              <a:gd name="T8" fmla="+- 0 7911 7889"/>
                              <a:gd name="T9" fmla="*/ T8 w 90"/>
                              <a:gd name="T10" fmla="+- 0 694 694"/>
                              <a:gd name="T11" fmla="*/ 694 h 237"/>
                              <a:gd name="T12" fmla="+- 0 7956 7889"/>
                              <a:gd name="T13" fmla="*/ T12 w 90"/>
                              <a:gd name="T14" fmla="+- 0 694 694"/>
                              <a:gd name="T15" fmla="*/ 694 h 237"/>
                              <a:gd name="T16" fmla="+- 0 7956 7889"/>
                              <a:gd name="T17" fmla="*/ T16 w 90"/>
                              <a:gd name="T18" fmla="+- 0 885 694"/>
                              <a:gd name="T19" fmla="*/ 885 h 237"/>
                              <a:gd name="T20" fmla="+- 0 7978 7889"/>
                              <a:gd name="T21" fmla="*/ T20 w 90"/>
                              <a:gd name="T22" fmla="+- 0 885 694"/>
                              <a:gd name="T23" fmla="*/ 885 h 237"/>
                              <a:gd name="T24" fmla="+- 0 7933 7889"/>
                              <a:gd name="T25" fmla="*/ T24 w 90"/>
                              <a:gd name="T26" fmla="+- 0 930 694"/>
                              <a:gd name="T27" fmla="*/ 930 h 237"/>
                              <a:gd name="T28" fmla="+- 0 7889 7889"/>
                              <a:gd name="T29" fmla="*/ T28 w 90"/>
                              <a:gd name="T30" fmla="+- 0 885 694"/>
                              <a:gd name="T31" fmla="*/ 885 h 2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 h="237">
                                <a:moveTo>
                                  <a:pt x="0" y="191"/>
                                </a:moveTo>
                                <a:lnTo>
                                  <a:pt x="22" y="191"/>
                                </a:lnTo>
                                <a:lnTo>
                                  <a:pt x="22" y="0"/>
                                </a:lnTo>
                                <a:lnTo>
                                  <a:pt x="67" y="0"/>
                                </a:lnTo>
                                <a:lnTo>
                                  <a:pt x="67" y="191"/>
                                </a:lnTo>
                                <a:lnTo>
                                  <a:pt x="89" y="191"/>
                                </a:lnTo>
                                <a:lnTo>
                                  <a:pt x="44" y="236"/>
                                </a:lnTo>
                                <a:lnTo>
                                  <a:pt x="0" y="191"/>
                                </a:lnTo>
                                <a:close/>
                              </a:path>
                            </a:pathLst>
                          </a:custGeom>
                          <a:noFill/>
                          <a:ln w="6327">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7"/>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9150" y="542"/>
                            <a:ext cx="162"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9172" y="1709"/>
                            <a:ext cx="16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7087" y="1893"/>
                            <a:ext cx="10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8327" y="1903"/>
                            <a:ext cx="125"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13"/>
                        <wps:cNvSpPr txBox="1">
                          <a:spLocks noChangeArrowheads="1"/>
                        </wps:cNvSpPr>
                        <wps:spPr bwMode="auto">
                          <a:xfrm>
                            <a:off x="8447" y="162"/>
                            <a:ext cx="84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4D3F" w14:textId="77777777" w:rsidR="0079175C" w:rsidRDefault="0079175C">
                              <w:pPr>
                                <w:spacing w:line="131" w:lineRule="exact"/>
                                <w:ind w:left="225" w:right="-17"/>
                                <w:rPr>
                                  <w:rFonts w:ascii="Segoe UI"/>
                                  <w:sz w:val="10"/>
                                </w:rPr>
                              </w:pPr>
                              <w:r>
                                <w:rPr>
                                  <w:rFonts w:ascii="Segoe UI"/>
                                  <w:w w:val="105"/>
                                  <w:sz w:val="10"/>
                                </w:rPr>
                                <w:t>server: Server</w:t>
                              </w:r>
                            </w:p>
                          </w:txbxContent>
                        </wps:txbx>
                        <wps:bodyPr rot="0" vert="horz" wrap="square" lIns="0" tIns="0" rIns="0" bIns="0" anchor="t" anchorCtr="0" upright="1">
                          <a:noAutofit/>
                        </wps:bodyPr>
                      </wps:wsp>
                      <wps:wsp>
                        <wps:cNvPr id="35" name="Text Box 12"/>
                        <wps:cNvSpPr txBox="1">
                          <a:spLocks noChangeArrowheads="1"/>
                        </wps:cNvSpPr>
                        <wps:spPr bwMode="auto">
                          <a:xfrm>
                            <a:off x="8447" y="329"/>
                            <a:ext cx="84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7C4C5" w14:textId="77777777" w:rsidR="0079175C" w:rsidRDefault="0079175C">
                              <w:pPr>
                                <w:spacing w:before="62"/>
                                <w:ind w:left="173" w:right="-17"/>
                                <w:rPr>
                                  <w:rFonts w:ascii="Segoe UI"/>
                                  <w:sz w:val="10"/>
                                </w:rPr>
                              </w:pPr>
                              <w:r>
                                <w:rPr>
                                  <w:rFonts w:ascii="Segoe UI"/>
                                  <w:w w:val="105"/>
                                  <w:sz w:val="10"/>
                                </w:rPr>
                                <w:t>q: IPush</w:t>
                              </w:r>
                            </w:p>
                          </w:txbxContent>
                        </wps:txbx>
                        <wps:bodyPr rot="0" vert="horz" wrap="square" lIns="0" tIns="0" rIns="0" bIns="0" anchor="t" anchorCtr="0" upright="1">
                          <a:noAutofit/>
                        </wps:bodyPr>
                      </wps:wsp>
                      <wps:wsp>
                        <wps:cNvPr id="36" name="Text Box 11"/>
                        <wps:cNvSpPr txBox="1">
                          <a:spLocks noChangeArrowheads="1"/>
                        </wps:cNvSpPr>
                        <wps:spPr bwMode="auto">
                          <a:xfrm>
                            <a:off x="6496" y="-120"/>
                            <a:ext cx="2866"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93F56" w14:textId="77777777" w:rsidR="0079175C" w:rsidRDefault="0079175C">
                              <w:pPr>
                                <w:spacing w:before="29"/>
                                <w:ind w:left="1313" w:right="1179"/>
                                <w:jc w:val="center"/>
                                <w:rPr>
                                  <w:rFonts w:ascii="Segoe UI"/>
                                  <w:sz w:val="10"/>
                                </w:rPr>
                              </w:pPr>
                              <w:r>
                                <w:rPr>
                                  <w:rFonts w:ascii="Segoe UI"/>
                                  <w:w w:val="105"/>
                                  <w:sz w:val="10"/>
                                </w:rPr>
                                <w:t>System</w:t>
                              </w:r>
                            </w:p>
                          </w:txbxContent>
                        </wps:txbx>
                        <wps:bodyPr rot="0" vert="horz" wrap="square" lIns="0" tIns="0" rIns="0" bIns="0" anchor="t" anchorCtr="0" upright="1">
                          <a:noAutofit/>
                        </wps:bodyPr>
                      </wps:wsp>
                      <wps:wsp>
                        <wps:cNvPr id="37" name="Text Box 10"/>
                        <wps:cNvSpPr txBox="1">
                          <a:spLocks noChangeArrowheads="1"/>
                        </wps:cNvSpPr>
                        <wps:spPr bwMode="auto">
                          <a:xfrm>
                            <a:off x="6778" y="184"/>
                            <a:ext cx="1449"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6F010" w14:textId="77777777" w:rsidR="0079175C" w:rsidRDefault="0079175C">
                              <w:pPr>
                                <w:spacing w:line="81" w:lineRule="exact"/>
                                <w:rPr>
                                  <w:rFonts w:ascii="Segoe UI"/>
                                  <w:sz w:val="10"/>
                                </w:rPr>
                              </w:pPr>
                              <w:r>
                                <w:rPr>
                                  <w:rFonts w:ascii="Segoe UI"/>
                                  <w:w w:val="105"/>
                                  <w:sz w:val="10"/>
                                </w:rPr>
                                <w:t>client: Client</w:t>
                              </w:r>
                            </w:p>
                            <w:p w14:paraId="55E45CFE" w14:textId="77777777" w:rsidR="0079175C" w:rsidRDefault="0079175C">
                              <w:pPr>
                                <w:spacing w:line="101" w:lineRule="exact"/>
                                <w:ind w:left="816"/>
                                <w:rPr>
                                  <w:rFonts w:ascii="Segoe UI" w:hAnsi="Segoe UI"/>
                                  <w:sz w:val="10"/>
                                </w:rPr>
                              </w:pPr>
                              <w:r>
                                <w:rPr>
                                  <w:rFonts w:ascii="Segoe UI" w:hAnsi="Segoe UI"/>
                                  <w:w w:val="105"/>
                                  <w:sz w:val="10"/>
                                </w:rPr>
                                <w:t>«Connector»</w:t>
                              </w:r>
                            </w:p>
                            <w:p w14:paraId="34D06B8B" w14:textId="77777777" w:rsidR="0079175C" w:rsidRDefault="0079175C">
                              <w:pPr>
                                <w:tabs>
                                  <w:tab w:val="left" w:pos="815"/>
                                </w:tabs>
                                <w:spacing w:line="144" w:lineRule="exact"/>
                                <w:ind w:left="98"/>
                                <w:rPr>
                                  <w:rFonts w:ascii="Segoe UI"/>
                                  <w:sz w:val="10"/>
                                </w:rPr>
                              </w:pPr>
                              <w:r>
                                <w:rPr>
                                  <w:rFonts w:ascii="Segoe UI"/>
                                  <w:w w:val="105"/>
                                  <w:position w:val="-1"/>
                                  <w:sz w:val="10"/>
                                </w:rPr>
                                <w:t>p:</w:t>
                              </w:r>
                              <w:r>
                                <w:rPr>
                                  <w:rFonts w:ascii="Segoe UI"/>
                                  <w:spacing w:val="-3"/>
                                  <w:w w:val="105"/>
                                  <w:position w:val="-1"/>
                                  <w:sz w:val="10"/>
                                </w:rPr>
                                <w:t xml:space="preserve"> </w:t>
                              </w:r>
                              <w:r>
                                <w:rPr>
                                  <w:rFonts w:ascii="Segoe UI"/>
                                  <w:w w:val="105"/>
                                  <w:position w:val="-1"/>
                                  <w:sz w:val="10"/>
                                </w:rPr>
                                <w:t>IPush</w:t>
                              </w:r>
                              <w:r>
                                <w:rPr>
                                  <w:rFonts w:ascii="Segoe UI"/>
                                  <w:w w:val="105"/>
                                  <w:position w:val="-1"/>
                                  <w:sz w:val="10"/>
                                </w:rPr>
                                <w:tab/>
                              </w:r>
                              <w:r>
                                <w:rPr>
                                  <w:rFonts w:ascii="Segoe UI"/>
                                  <w:w w:val="105"/>
                                  <w:sz w:val="10"/>
                                </w:rPr>
                                <w:t>ic =</w:t>
                              </w:r>
                              <w:r>
                                <w:rPr>
                                  <w:rFonts w:ascii="Segoe UI"/>
                                  <w:spacing w:val="-17"/>
                                  <w:w w:val="105"/>
                                  <w:sz w:val="10"/>
                                </w:rPr>
                                <w:t xml:space="preserve"> </w:t>
                              </w:r>
                              <w:r>
                                <w:rPr>
                                  <w:rFonts w:ascii="Segoe UI"/>
                                  <w:w w:val="105"/>
                                  <w:sz w:val="10"/>
                                </w:rPr>
                                <w:t>AsyncCall</w:t>
                              </w:r>
                            </w:p>
                          </w:txbxContent>
                        </wps:txbx>
                        <wps:bodyPr rot="0" vert="horz" wrap="square" lIns="0" tIns="0" rIns="0" bIns="0" anchor="t" anchorCtr="0" upright="1">
                          <a:noAutofit/>
                        </wps:bodyPr>
                      </wps:wsp>
                      <wps:wsp>
                        <wps:cNvPr id="38" name="Text Box 9"/>
                        <wps:cNvSpPr txBox="1">
                          <a:spLocks noChangeArrowheads="1"/>
                        </wps:cNvSpPr>
                        <wps:spPr bwMode="auto">
                          <a:xfrm>
                            <a:off x="9187" y="535"/>
                            <a:ext cx="9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8DF60" w14:textId="77777777" w:rsidR="0079175C" w:rsidRDefault="0079175C">
                              <w:pPr>
                                <w:spacing w:line="187" w:lineRule="exact"/>
                                <w:rPr>
                                  <w:rFonts w:ascii="Calibri"/>
                                  <w:sz w:val="18"/>
                                </w:rPr>
                              </w:pPr>
                              <w:r>
                                <w:rPr>
                                  <w:rFonts w:ascii="Calibri"/>
                                  <w:color w:val="FFFFFF"/>
                                  <w:w w:val="103"/>
                                  <w:sz w:val="18"/>
                                </w:rPr>
                                <w:t>a</w:t>
                              </w:r>
                            </w:p>
                          </w:txbxContent>
                        </wps:txbx>
                        <wps:bodyPr rot="0" vert="horz" wrap="square" lIns="0" tIns="0" rIns="0" bIns="0" anchor="t" anchorCtr="0" upright="1">
                          <a:noAutofit/>
                        </wps:bodyPr>
                      </wps:wsp>
                      <wps:wsp>
                        <wps:cNvPr id="39" name="Text Box 8"/>
                        <wps:cNvSpPr txBox="1">
                          <a:spLocks noChangeArrowheads="1"/>
                        </wps:cNvSpPr>
                        <wps:spPr bwMode="auto">
                          <a:xfrm>
                            <a:off x="8045" y="697"/>
                            <a:ext cx="490"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0E2E9" w14:textId="77777777" w:rsidR="0079175C" w:rsidRDefault="0079175C">
                              <w:pPr>
                                <w:spacing w:line="103" w:lineRule="exact"/>
                                <w:ind w:right="-18"/>
                                <w:rPr>
                                  <w:rFonts w:ascii="Segoe UI"/>
                                  <w:sz w:val="10"/>
                                </w:rPr>
                              </w:pPr>
                              <w:r>
                                <w:rPr>
                                  <w:rFonts w:ascii="Segoe UI"/>
                                  <w:spacing w:val="-1"/>
                                  <w:w w:val="105"/>
                                  <w:sz w:val="10"/>
                                </w:rPr>
                                <w:t>Interaction</w:t>
                              </w:r>
                            </w:p>
                          </w:txbxContent>
                        </wps:txbx>
                        <wps:bodyPr rot="0" vert="horz" wrap="square" lIns="0" tIns="0" rIns="0" bIns="0" anchor="t" anchorCtr="0" upright="1">
                          <a:noAutofit/>
                        </wps:bodyPr>
                      </wps:wsp>
                      <wps:wsp>
                        <wps:cNvPr id="40" name="Text Box 7"/>
                        <wps:cNvSpPr txBox="1">
                          <a:spLocks noChangeArrowheads="1"/>
                        </wps:cNvSpPr>
                        <wps:spPr bwMode="auto">
                          <a:xfrm>
                            <a:off x="7385" y="1418"/>
                            <a:ext cx="96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2AD40" w14:textId="77777777" w:rsidR="0079175C" w:rsidRDefault="0079175C">
                              <w:pPr>
                                <w:spacing w:before="28"/>
                                <w:ind w:left="297"/>
                                <w:rPr>
                                  <w:rFonts w:ascii="Segoe UI"/>
                                  <w:sz w:val="10"/>
                                </w:rPr>
                              </w:pPr>
                              <w:r>
                                <w:rPr>
                                  <w:rFonts w:ascii="Segoe UI"/>
                                  <w:w w:val="105"/>
                                  <w:sz w:val="10"/>
                                </w:rPr>
                                <w:t>ic: AsyncCall</w:t>
                              </w:r>
                            </w:p>
                          </w:txbxContent>
                        </wps:txbx>
                        <wps:bodyPr rot="0" vert="horz" wrap="square" lIns="0" tIns="0" rIns="0" bIns="0" anchor="t" anchorCtr="0" upright="1">
                          <a:noAutofit/>
                        </wps:bodyPr>
                      </wps:wsp>
                      <wps:wsp>
                        <wps:cNvPr id="41" name="Text Box 6"/>
                        <wps:cNvSpPr txBox="1">
                          <a:spLocks noChangeArrowheads="1"/>
                        </wps:cNvSpPr>
                        <wps:spPr bwMode="auto">
                          <a:xfrm>
                            <a:off x="7385" y="1583"/>
                            <a:ext cx="965"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93B34" w14:textId="77777777" w:rsidR="0079175C" w:rsidRDefault="0079175C">
                              <w:pPr>
                                <w:spacing w:before="53"/>
                                <w:ind w:left="90"/>
                                <w:rPr>
                                  <w:rFonts w:ascii="Segoe UI"/>
                                  <w:sz w:val="10"/>
                                </w:rPr>
                              </w:pPr>
                              <w:r>
                                <w:rPr>
                                  <w:rFonts w:ascii="Segoe UI"/>
                                  <w:w w:val="105"/>
                                  <w:sz w:val="10"/>
                                </w:rPr>
                                <w:t>q: IPush   p: IPush</w:t>
                              </w:r>
                            </w:p>
                          </w:txbxContent>
                        </wps:txbx>
                        <wps:bodyPr rot="0" vert="horz" wrap="square" lIns="0" tIns="0" rIns="0" bIns="0" anchor="t" anchorCtr="0" upright="1">
                          <a:noAutofit/>
                        </wps:bodyPr>
                      </wps:wsp>
                      <wps:wsp>
                        <wps:cNvPr id="42" name="Text Box 5"/>
                        <wps:cNvSpPr txBox="1">
                          <a:spLocks noChangeArrowheads="1"/>
                        </wps:cNvSpPr>
                        <wps:spPr bwMode="auto">
                          <a:xfrm>
                            <a:off x="6264" y="936"/>
                            <a:ext cx="3322"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039E4" w14:textId="77777777" w:rsidR="0079175C" w:rsidRDefault="0079175C">
                              <w:pPr>
                                <w:spacing w:before="29"/>
                                <w:ind w:left="1519" w:right="1429"/>
                                <w:jc w:val="center"/>
                                <w:rPr>
                                  <w:rFonts w:ascii="Segoe UI"/>
                                  <w:sz w:val="10"/>
                                </w:rPr>
                              </w:pPr>
                              <w:r>
                                <w:rPr>
                                  <w:rFonts w:ascii="Segoe UI"/>
                                  <w:w w:val="105"/>
                                  <w:sz w:val="10"/>
                                </w:rPr>
                                <w:t>System</w:t>
                              </w:r>
                            </w:p>
                          </w:txbxContent>
                        </wps:txbx>
                        <wps:bodyPr rot="0" vert="horz" wrap="square" lIns="0" tIns="0" rIns="0" bIns="0" anchor="t" anchorCtr="0" upright="1">
                          <a:noAutofit/>
                        </wps:bodyPr>
                      </wps:wsp>
                      <wps:wsp>
                        <wps:cNvPr id="43" name="Text Box 4"/>
                        <wps:cNvSpPr txBox="1">
                          <a:spLocks noChangeArrowheads="1"/>
                        </wps:cNvSpPr>
                        <wps:spPr bwMode="auto">
                          <a:xfrm>
                            <a:off x="6264" y="1100"/>
                            <a:ext cx="805"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79B78" w14:textId="77777777" w:rsidR="0079175C" w:rsidRDefault="0079175C">
                              <w:pPr>
                                <w:spacing w:before="49"/>
                                <w:ind w:left="339" w:right="-7" w:hanging="99"/>
                                <w:rPr>
                                  <w:rFonts w:ascii="Segoe UI"/>
                                  <w:sz w:val="10"/>
                                </w:rPr>
                              </w:pPr>
                              <w:r>
                                <w:rPr>
                                  <w:rFonts w:ascii="Segoe UI"/>
                                  <w:w w:val="105"/>
                                  <w:sz w:val="10"/>
                                </w:rPr>
                                <w:t>client:</w:t>
                              </w:r>
                              <w:r>
                                <w:rPr>
                                  <w:rFonts w:ascii="Segoe UI"/>
                                  <w:spacing w:val="-15"/>
                                  <w:w w:val="105"/>
                                  <w:sz w:val="10"/>
                                </w:rPr>
                                <w:t xml:space="preserve"> </w:t>
                              </w:r>
                              <w:r>
                                <w:rPr>
                                  <w:rFonts w:ascii="Segoe UI"/>
                                  <w:w w:val="105"/>
                                  <w:sz w:val="10"/>
                                </w:rPr>
                                <w:t>Client</w:t>
                              </w:r>
                            </w:p>
                            <w:p w14:paraId="66A42481" w14:textId="77777777" w:rsidR="0079175C" w:rsidRDefault="0079175C">
                              <w:pPr>
                                <w:spacing w:before="6"/>
                                <w:rPr>
                                  <w:sz w:val="8"/>
                                </w:rPr>
                              </w:pPr>
                            </w:p>
                            <w:p w14:paraId="421967DE" w14:textId="77777777" w:rsidR="0079175C" w:rsidRDefault="0079175C">
                              <w:pPr>
                                <w:ind w:left="339" w:right="-7"/>
                                <w:rPr>
                                  <w:rFonts w:ascii="Segoe UI"/>
                                  <w:sz w:val="10"/>
                                </w:rPr>
                              </w:pPr>
                              <w:r>
                                <w:rPr>
                                  <w:rFonts w:ascii="Segoe UI"/>
                                  <w:w w:val="105"/>
                                  <w:sz w:val="10"/>
                                </w:rPr>
                                <w:t>p: IPush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30460" id="Group 3" o:spid="_x0000_s2270" style="position:absolute;left:0;text-align:left;margin-left:312.95pt;margin-top:-7.9pt;width:233.7pt;height:108.8pt;z-index:-57832;mso-position-horizontal-relative:page;mso-position-vertical-relative:text" coordorigin="6259,-158" coordsize="4674,2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">
                <v:shape id="Picture 41" o:spid="_x0000_s2271" type="#_x0000_t75" style="position:absolute;left:7674;top:-96;width:132;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alH6+AAAA2gAAAA8AAABkcnMvZG93bnJldi54bWxEj92KwjAUhO8XfIdwBO+2qQpVqlFEEbwT&#10;fx7g0BybYnNSmlSrT28WFrwcZuYbZrnubS0e1PrKsYJxkoIgLpyuuFRwvex/5yB8QNZYOyYFL/Kw&#10;Xg1+lphr9+QTPc6hFBHCPkcFJoQml9IXhiz6xDXE0bu51mKIsi2lbvEZ4baWkzTNpMWK44LBhraG&#10;ivu5swqmzS67v3F/nEgbDM1c50zXKTUa9psFiEB9+Ib/2wetIIO/K/EGyN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5alH6+AAAA2gAAAA8AAAAAAAAAAAAAAAAAnwIAAGRy&#10;cy9kb3ducmV2LnhtbFBLBQYAAAAABAAEAPcAAACKAwAAAAA=&#10;">
                  <v:imagedata r:id="rId138" o:title=""/>
                </v:shape>
                <v:shape id="AutoShape 40" o:spid="_x0000_s2272" style="position:absolute;left:510;top:4371;width:5537;height:944;visibility:visible;mso-wrap-style:square;v-text-anchor:top" coordsize="5537,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GrcEA&#10;AADaAAAADwAAAGRycy9kb3ducmV2LnhtbESP3WoCMRSE74W+QziF3mm2FlS2RrGCIgj+1Qc4bI67&#10;i8nJkkRd394IgpfDzHzDjKetNeJKPtSOFXz3MhDEhdM1lwqO/4vuCESIyBqNY1JwpwDTyUdnjLl2&#10;N97T9RBLkSAcclRQxdjkUoaiIouh5xri5J2ctxiT9KXUHm8Jbo3sZ9lAWqw5LVTY0Lyi4ny4WAWn&#10;+8Lsl+3PZiP9nynWOzk4mq1SX5/t7BdEpDa+w6/2SisYwvNKugF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jBq3BAAAA2gAAAA8AAAAAAAAAAAAAAAAAmAIAAGRycy9kb3du&#10;cmV2LnhtbFBLBQYAAAAABAAEAPUAAACGAwAAAAA=&#10;" path="m5994,-4324r2874,m6052,-4042r721,m6044,-3835r806,l6850,-4209r-806,l6044,-3835xe" filled="f" strokeweight=".15378mm">
                  <v:path arrowok="t" o:connecttype="custom" o:connectlocs="5994,47;8868,47;6052,329;6773,329;6044,536;6850,536;6850,162;6044,162;6044,536" o:connectangles="0,0,0,0,0,0,0,0,0"/>
                </v:shape>
                <v:shape id="Picture 39" o:spid="_x0000_s2273" type="#_x0000_t75" style="position:absolute;left:7283;top:295;width:167;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3bfq+AAAA2gAAAA8AAABkcnMvZG93bnJldi54bWxET8uKwjAU3QvzD+EOuNN0pKhUYxlmHBRc&#10;+dpfm2tb29yUJlPr35uF4PJw3su0N7XoqHWlZQVf4wgEcWZ1ybmC0/FvNAfhPLLG2jIpeJCDdPUx&#10;WGKi7Z331B18LkIIuwQVFN43iZQuK8igG9uGOHBX2xr0Aba51C3eQ7ip5SSKptJgyaGhwIZ+Csqq&#10;w79RsLvF3aa3Mv49RxXPGl1d3Hat1PCz/16A8NT7t/jl3moFYWu4Em6AXD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23bfq+AAAA2gAAAA8AAAAAAAAAAAAAAAAAnwIAAGRy&#10;cy9kb3ducmV2LnhtbFBLBQYAAAAABAAEAPcAAACKAwAAAAA=&#10;">
                  <v:imagedata r:id="rId139" o:title=""/>
                </v:shape>
                <v:shape id="AutoShape 38" o:spid="_x0000_s2274" style="position:absolute;left:2012;top:4594;width:3905;height:720;visibility:visible;mso-wrap-style:square;v-text-anchor:top" coordsize="390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CQ8IA&#10;AADaAAAADwAAAGRycy9kb3ducmV2LnhtbESPQWvCQBSE7wX/w/IEb3UTD1Kjq4gQkPbSRg8en9ln&#10;Nph9G7IbE/+9Wyj0OMzMN8xmN9pGPKjztWMF6TwBQVw6XXOl4HzK3z9A+ICssXFMCp7kYbedvG0w&#10;027gH3oUoRIRwj5DBSaENpPSl4Ys+rlriaN3c53FEGVXSd3hEOG2kYskWUqLNccFgy0dDJX3orcK&#10;+tsl769pYz+/TkWefg8rk3qt1Gw67tcgAo3hP/zXPmoFK/i9Em+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kJDwgAAANoAAAAPAAAAAAAAAAAAAAAAAJgCAABkcnMvZG93&#10;bnJldi54bWxQSwUGAAAAAAQABAD1AAAAhwMAAAAA&#10;" path="m5272,-4140r158,l5430,-4298r-158,l5272,-4140xm6517,-4265r781,m6435,-4058r847,l7282,-4432r-847,l6435,-4058xe" filled="f" strokeweight=".15378mm">
                  <v:path arrowok="t" o:connecttype="custom" o:connectlocs="5272,454;5430,454;5430,296;5272,296;5272,454;6517,329;7298,329;6435,536;7282,536;7282,162;6435,162;6435,536" o:connectangles="0,0,0,0,0,0,0,0,0,0,0,0"/>
                </v:shape>
                <v:shape id="Picture 37" o:spid="_x0000_s2275" type="#_x0000_t75" style="position:absolute;left:8364;top:286;width:164;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3Z2jEAAAA2wAAAA8AAABkcnMvZG93bnJldi54bWxEj0FrwkAQhe+F/odlBC+lbpQikrqKCIII&#10;RTQePA7ZMRvMzobsNkn/fedQ6G2G9+a9b9bb0Teqpy7WgQ3MZxko4jLYmisDt+LwvgIVE7LFJjAZ&#10;+KEI283ryxpzGwa+UH9NlZIQjjkacCm1udaxdOQxzkJLLNojdB6TrF2lbYeDhPtGL7JsqT3WLA0O&#10;W9o7Kp/Xb2+gX8yPO/o6FMMH3fXbyd3O+/PTmOlk3H2CSjSmf/Pf9dEKvtDLLzKA3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3Z2jEAAAA2wAAAA8AAAAAAAAAAAAAAAAA&#10;nwIAAGRycy9kb3ducmV2LnhtbFBLBQYAAAAABAAEAPcAAACQAwAAAAA=&#10;">
                  <v:imagedata r:id="rId140" o:title=""/>
                </v:shape>
                <v:shape id="AutoShape 36" o:spid="_x0000_s2276" style="position:absolute;left:493;top:4049;width:5523;height:1553;visibility:visible;mso-wrap-style:square;v-text-anchor:top" coordsize="5523,1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2cIA&#10;AADbAAAADwAAAGRycy9kb3ducmV2LnhtbERPS2vCQBC+F/wPywje6kaR0KauIopaSi+NXnqbZsds&#10;aHY2ZNc8/n23UOhtPr7nrLeDrUVHra8cK1jMExDEhdMVlwqul+PjEwgfkDXWjknBSB62m8nDGjPt&#10;ev6gLg+liCHsM1RgQmgyKX1hyKKfu4Y4cjfXWgwRtqXULfYx3NZymSSptFhxbDDY0N5Q8Z3frYJP&#10;c8abfB6Xb6d0ZY5feXF4J6/UbDrsXkAEGsK/+M/9qu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P7ZwgAAANsAAAAPAAAAAAAAAAAAAAAAAJgCAABkcnMvZG93&#10;bnJldi54bWxQSwUGAAAAAAQABAD1AAAAhwMAAAAA&#10;" path="m7872,-3604r157,l8029,-3762r-157,l7872,-3604xm6003,-3364r2865,l8868,-4169r-2865,l6003,-3364xm6958,-3679r914,m6958,-3679r914,e" filled="f" strokeweight=".15378mm">
                  <v:path arrowok="t" o:connecttype="custom" o:connectlocs="7872,445;8029,445;8029,287;7872,287;7872,445;6003,685;8868,685;8868,-120;6003,-120;6003,685;6958,370;7872,370;6958,370;7872,370" o:connectangles="0,0,0,0,0,0,0,0,0,0,0,0,0,0"/>
                </v:shape>
                <v:shape id="Picture 35" o:spid="_x0000_s2277" type="#_x0000_t75" style="position:absolute;left:8474;top:200;width:146;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8bafBAAAA2wAAAA8AAABkcnMvZG93bnJldi54bWxET01rwkAQvRf8D8sIvdVNc0glukqjlPbQ&#10;CprgeciOSXB3NmS3Gv99tyB4m8f7nOV6tEZcaPCdYwWvswQEce10x42Cqvx4mYPwAVmjcUwKbuRh&#10;vZo8LTHX7sp7uhxCI2II+xwVtCH0uZS+bsmin7meOHInN1gMEQ6N1ANeY7g1Mk2STFrsODa02NOm&#10;pfp8+LUKjruySr+zougMmeTt8/ajw1Yr9Twd3xcgAo3hIb67v3Scn8L/L/E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8bafBAAAA2wAAAA8AAAAAAAAAAAAAAAAAnwIA&#10;AGRycy9kb3ducmV2LnhtbFBLBQYAAAAABAAEAPcAAACNAwAAAAA=&#10;">
                  <v:imagedata r:id="rId141" o:title=""/>
                </v:shape>
                <v:shape id="Picture 34" o:spid="_x0000_s2278" type="#_x0000_t75" style="position:absolute;left:6597;top:197;width:146;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wyDzCAAAA2wAAAA8AAABkcnMvZG93bnJldi54bWxET0trwkAQvhf6H5YRems2pmBLdJWmUtqD&#10;Cj7oeciOSejubMiuSfz3XUHobT6+5yxWozWip843jhVMkxQEcel0w5WC0/Hz+Q2ED8gajWNScCUP&#10;q+XjwwJz7QbeU38IlYgh7HNUUIfQ5lL6siaLPnEtceTOrrMYIuwqqTscYrg1MkvTmbTYcGyosaWP&#10;msrfw8Uq+NkdT9lmVhSNIZO+fl23Oqy1Uk+T8X0OItAY/sV397eO81/g9ks8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8Mg8wgAAANsAAAAPAAAAAAAAAAAAAAAAAJ8C&#10;AABkcnMvZG93bnJldi54bWxQSwUGAAAAAAQABAD3AAAAjgMAAAAA&#10;">
                  <v:imagedata r:id="rId141" o:title=""/>
                </v:shape>
                <v:shape id="Picture 33" o:spid="_x0000_s2279" type="#_x0000_t75" style="position:absolute;left:7649;top:960;width:132;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fMPa9AAAA2wAAAA8AAABkcnMvZG93bnJldi54bWxET82KwjAQvgu+Qxhhb5qqi0ptFFEEb6K7&#10;DzA0Y1PaTEqTat2nN8KCt/n4fifb9rYWd2p96VjBdJKAIM6dLrlQ8PtzHK9A+ICssXZMCp7kYbsZ&#10;DjJMtXvwhe7XUIgYwj5FBSaEJpXS54Ys+olriCN3c63FEGFbSN3iI4bbWs6SZCEtlhwbDDa0N5RX&#10;184qmDeHRfWHx/NM2mBo6Tpnuk6pr1G/W4MI1IeP+N990nH+N7x/iQfIzQ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6Z8w9r0AAADbAAAADwAAAAAAAAAAAAAAAACfAgAAZHJz&#10;L2Rvd25yZXYueG1sUEsFBgAAAAAEAAQA9wAAAIkDAAAAAA==&#10;">
                  <v:imagedata r:id="rId138" o:title=""/>
                </v:shape>
                <v:shape id="AutoShape 32" o:spid="_x0000_s2280" style="position:absolute;left:140;top:6514;width:1457;height:723;visibility:visible;mso-wrap-style:square;v-text-anchor:top" coordsize="1457,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OcMAA&#10;AADbAAAADwAAAGRycy9kb3ducmV2LnhtbERPS4vCMBC+C/sfwizsTVMVRappEWEXD4JYu+x1aKYP&#10;bCalidr990YQvM3H95xNOphW3Kh3jWUF00kEgriwuuFKQX7+Hq9AOI+ssbVMCv7JQZp8jDYYa3vn&#10;E90yX4kQwi5GBbX3XSylK2oy6Ca2Iw5caXuDPsC+krrHewg3rZxF0VIabDg01NjRrqbikl2Ngt9l&#10;w9xl5ezodz9lNM+v9u9ASn19Dts1CE+Df4tf7r0O8xfw/CUcIJ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QOcMAAAADbAAAADwAAAAAAAAAAAAAAAACYAgAAZHJzL2Rvd25y&#10;ZXYueG1sUEsFBgAAAAAEAAQA9QAAAIUDAAAAAA==&#10;" path="m6181,-5188r672,m6172,-4980r756,l6928,-5355r-756,l6172,-4980xe" filled="f" strokeweight=".15378mm">
                  <v:path arrowok="t" o:connecttype="custom" o:connectlocs="6181,1326;6853,1326;6172,1534;6928,1534;6928,1159;6172,1159;6172,1534" o:connectangles="0,0,0,0,0,0,0"/>
                </v:shape>
                <v:shape id="Picture 31" o:spid="_x0000_s2281" type="#_x0000_t75" style="position:absolute;left:6993;top:1275;width:166;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f3yLBAAAA2wAAAA8AAABkcnMvZG93bnJldi54bWxET01rwkAQvRf8D8sIvdWNCqlEV9FAwUuh&#10;jXrwNmTHbEh2NuxuNf333UKht3m8z9nsRtuLO/nQOlYwn2UgiGunW24UnE9vLysQISJr7B2Tgm8K&#10;sNtOnjZYaPfgT7pXsREphEOBCkyMQyFlqA1ZDDM3ECfu5rzFmKBvpPb4SOG2l4ssy6XFllODwYFK&#10;Q3VXfVkF0VwPui3HvHoN77K8HLqPpe+Uep6O+zWISGP8F/+5jzrNz+H3l3SA3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f3yLBAAAA2wAAAA8AAAAAAAAAAAAAAAAAnwIA&#10;AGRycy9kb3ducmV2LnhtbFBLBQYAAAAABAAEAPcAAACNAwAAAAA=&#10;">
                  <v:imagedata r:id="rId142" o:title=""/>
                </v:shape>
                <v:shape id="AutoShape 30" o:spid="_x0000_s2282" style="position:absolute;left:1453;top:6514;width:4834;height:723;visibility:visible;mso-wrap-style:square;v-text-anchor:top" coordsize="4834,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tNH8IA&#10;AADbAAAADwAAAGRycy9kb3ducmV2LnhtbERPTU/CQBC9m/AfNkPizW7loKSyEKJt0osKRTgP3aFt&#10;6M7W7gL137skJNzm5X3ObDGYVpypd41lBc9RDIK4tLrhSsHPJnuagnAeWWNrmRT8kYPFfPQww0Tb&#10;C6/pXPhKhBB2CSqove8SKV1Zk0EX2Y44cAfbG/QB9pXUPV5CuGnlJI5fpMGGQ0ONHb3XVB6Lk1Gw&#10;xezj16y+ttle7087/ZlO8u9UqcfxsHwD4Wnwd/HNnesw/xWuv4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00fwgAAANsAAAAPAAAAAAAAAAAAAAAAAJgCAABkcnMvZG93&#10;bnJldi54bWxQSwUGAAAAAAQABAD1AAAAhwMAAAAA&#10;" path="m5541,-5080r158,l5699,-5238r-158,l5541,-5080xm7317,-5188r732,m7235,-4980r798,l8033,-5355r-798,l7235,-4980xe" filled="f" strokeweight=".15378mm">
                  <v:path arrowok="t" o:connecttype="custom" o:connectlocs="5541,1434;5699,1434;5699,1276;5541,1276;5541,1434;7317,1326;8049,1326;7235,1534;8033,1534;8033,1159;7235,1159;7235,1534" o:connectangles="0,0,0,0,0,0,0,0,0,0,0,0"/>
                </v:shape>
                <v:shape id="Picture 29" o:spid="_x0000_s2283" type="#_x0000_t75" style="position:absolute;left:8605;top:1258;width:166;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dyTDAAAA2wAAAA8AAABkcnMvZG93bnJldi54bWxEj0FvwjAMhe+T9h8iT+I20u2Apo6AAGka&#10;FwSDSbt6iWmrNE7VhFL+PT5M2s3We37v83w5hlYN1KcmsoGXaQGK2EbXcGXg+/Tx/AYqZWSHbWQy&#10;cKMEy8XjwxxLF6/8RcMxV0pCOJVooM65K7VOtqaAaRo7YtHOsQ+YZe0r7Xq8Snho9WtRzHTAhqWh&#10;xo42NVl/vAQDlvxmOBxWg3b7z/XOeo8/v96YydO4egeVacz/5r/rrRN8gZVfZAC9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IF3JMMAAADbAAAADwAAAAAAAAAAAAAAAACf&#10;AgAAZHJzL2Rvd25yZXYueG1sUEsFBgAAAAAEAAQA9wAAAI8DAAAAAA==&#10;">
                  <v:imagedata r:id="rId143" o:title=""/>
                </v:shape>
                <v:shape id="AutoShape 28" o:spid="_x0000_s2284" style="position:absolute;left:64;top:6401;width:6334;height:1332;visibility:visible;mso-wrap-style:square;v-text-anchor:top" coordsize="6334,1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GkcEA&#10;AADbAAAADwAAAGRycy9kb3ducmV2LnhtbERPTYvCMBC9L/gfwgh7W9O6y6LVKLKgiOChrRdvQzM2&#10;xWZSmqzWf28WhL3N433Ocj3YVtyo941jBekkAUFcOd1wreBUbj9mIHxA1tg6JgUP8rBejd6WmGl3&#10;55xuRahFDGGfoQITQpdJ6StDFv3EdcSRu7jeYoiwr6Xu8R7DbSunSfItLTYcGwx29GOouha/VsEs&#10;DyY9Horzofz63BfTvN2VdarU+3jYLEAEGsK/+OXe6zh/Dn+/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shpHBAAAA2wAAAA8AAAAAAAAAAAAAAAAAmAIAAGRycy9kb3du&#10;cmV2LnhtbFBLBQYAAAAABAAEAPUAAACGAwAAAAA=&#10;" path="m8541,-4983r159,l8700,-5143r-159,l8541,-4983xm6209,-5301r3287,m7330,-4818r971,m7321,-4610r964,l8285,-4983r-964,l7321,-4610xe" filled="f" strokeweight=".15378mm">
                  <v:path arrowok="t" o:connecttype="custom" o:connectlocs="8541,1418;8700,1418;8700,1258;8541,1258;8541,1418;6209,1100;9496,1100;7330,1583;8301,1583;7321,1791;8285,1791;8285,1418;7321,1418;7321,1791" o:connectangles="0,0,0,0,0,0,0,0,0,0,0,0,0,0"/>
                </v:shape>
                <v:shape id="Picture 27" o:spid="_x0000_s2285" type="#_x0000_t75" style="position:absolute;left:7301;top:1608;width:166;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87AAAAA2wAAAA8AAABkcnMvZG93bnJldi54bWxET02LwjAQvQv+hzCCN03VRXerUUQQXOzF&#10;6h72NjRjW2wmpYm1/ntzEDw+3vdq05lKtNS40rKCyTgCQZxZXXKu4HLej75BOI+ssbJMCp7kYLPu&#10;91YYa/vgE7Wpz0UIYRejgsL7OpbSZQUZdGNbEwfuahuDPsAml7rBRwg3lZxG0VwaLDk0FFjTrqDs&#10;lt6Ngtlxdv/Fn/Miwb/2v0rS7Jh/JUoNB912CcJT5z/it/ugFUzD+vAl/AC5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mv/zsAAAADbAAAADwAAAAAAAAAAAAAAAACfAgAA&#10;ZHJzL2Rvd25yZXYueG1sUEsFBgAAAAAEAAQA9wAAAIwDAAAAAA==&#10;">
                  <v:imagedata r:id="rId144" o:title=""/>
                </v:shape>
                <v:rect id="Rectangle 26" o:spid="_x0000_s2286" style="position:absolute;left:7301;top:1608;width:158;height: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nN8QA&#10;AADbAAAADwAAAGRycy9kb3ducmV2LnhtbESPQYvCMBSE78L+h/AWvIimetClGsUVZJU9qWXx+Gye&#10;bbV5KU209d9vBMHjMDPfMLNFa0pxp9oVlhUMBxEI4tTqgjMFyWHd/wLhPLLG0jIpeJCDxfyjM8NY&#10;24Z3dN/7TAQIuxgV5N5XsZQuzcmgG9iKOHhnWxv0QdaZ1DU2AW5KOYqisTRYcFjIsaJVTul1fzMK&#10;Ln8m/d6WyXrT9H6i6vd4WrnbRKnuZ7ucgvDU+nf41d5oBaMh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fZzfEAAAA2wAAAA8AAAAAAAAAAAAAAAAAmAIAAGRycy9k&#10;b3ducmV2LnhtbFBLBQYAAAAABAAEAPUAAACJAwAAAAA=&#10;" filled="f" strokeweight=".15378mm"/>
                <v:shape id="Picture 25" o:spid="_x0000_s2287" type="#_x0000_t75" style="position:absolute;left:8272;top:1590;width:166;height: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kI8zDAAAA2wAAAA8AAABkcnMvZG93bnJldi54bWxEj0FrwkAUhO9C/8PyCt500xxEU1cpaQVB&#10;QWNLz4/sa5I2+zZk17j+e1cQehxm5htmuQ6mFQP1rrGs4GWagCAurW64UvD1uZnMQTiPrLG1TAqu&#10;5GC9ehotMdP2wgUNJ1+JCGGXoYLa+y6T0pU1GXRT2xFH78f2Bn2UfSV1j5cIN61Mk2QmDTYcF2rs&#10;KK+p/DudjYK22Ovh4527xS6E4vv4mx/2Va7U+Dm8vYLwFPx/+NHeagVpCvcv8QfI1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CQjzMMAAADbAAAADwAAAAAAAAAAAAAAAACf&#10;AgAAZHJzL2Rvd25yZXYueG1sUEsFBgAAAAAEAAQA9wAAAI8DAAAAAA==&#10;">
                  <v:imagedata r:id="rId145" o:title=""/>
                </v:shape>
                <v:shape id="AutoShape 24" o:spid="_x0000_s2288" style="position:absolute;left:47;top:6084;width:6320;height:1808;visibility:visible;mso-wrap-style:square;v-text-anchor:top" coordsize="6320,1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XtsMA&#10;AADbAAAADwAAAGRycy9kb3ducmV2LnhtbESPwWrDMBBE74X8g9hCLyWRm+KSOFFCMJTk0Esd975I&#10;G9tUWhlLdZy/jwqFHoeZecNs95OzYqQhdJ4VvCwyEMTam44bBfX5fb4CESKyQeuZFNwowH43e9hi&#10;YfyVP2msYiMShEOBCtoY+0LKoFtyGBa+J07exQ8OY5JDI82A1wR3Vi6z7E067DgttNhT2ZL+rn6c&#10;guf8vF59Wex9rrXLy1rr+vih1NPjdNiAiDTF//Bf+2QULF/h90v6A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XtsMAAADbAAAADwAAAAAAAAAAAAAAAACYAgAAZHJzL2Rv&#10;d25yZXYueG1sUEsFBgAAAAAEAAQA9QAAAIgDAAAAAA==&#10;" path="m8226,-4335r157,l8383,-4493r-157,l8226,-4335xm6217,-4210r3279,l9496,-5148r-3279,l6217,-4210xm8558,-4659r-166,166m7105,-4643r149,167m7105,-4643r149,167m8558,-4659r-166,166e" filled="f" strokeweight=".15378mm">
                  <v:path arrowok="t" o:connecttype="custom" o:connectlocs="8226,1749;8383,1749;8383,1591;8226,1591;8226,1749;6217,1874;9496,1874;9496,936;6217,936;6217,1874;8558,1425;8392,1591;7105,1441;7254,1608;7105,1441;7254,1608;8558,1425;8392,1591" o:connectangles="0,0,0,0,0,0,0,0,0,0,0,0,0,0,0,0,0,0"/>
                </v:shape>
                <v:shape id="Picture 23" o:spid="_x0000_s2289" type="#_x0000_t75" style="position:absolute;left:8726;top:1207;width:95;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1mvXDAAAA2wAAAA8AAABkcnMvZG93bnJldi54bWxEj0+LwjAUxO8LfofwBG+aWkSlGsU/iHtw&#10;F1bF86N5tsXkpTRR67ffCAt7HGbmN8x82VojHtT4yrGC4SABQZw7XXGh4Hza9acgfEDWaByTghd5&#10;WC46H3PMtHvyDz2OoRARwj5DBWUIdSalz0uy6AeuJo7e1TUWQ5RNIXWDzwi3RqZJMpYWK44LJda0&#10;KSm/He9WweX7dE4P4/W6MmSSyf71pcNWK9XrtqsZiEBt+A//tT+1gnQE7y/xB8jF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Wa9cMAAADbAAAADwAAAAAAAAAAAAAAAACf&#10;AgAAZHJzL2Rvd25yZXYueG1sUEsFBgAAAAAEAAQA9wAAAI8DAAAAAA==&#10;">
                  <v:imagedata r:id="rId141" o:title=""/>
                </v:shape>
                <v:shape id="Picture 22" o:spid="_x0000_s2290" type="#_x0000_t75" style="position:absolute;left:7444;top:1494;width:95;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5P27DAAAA2wAAAA8AAABkcnMvZG93bnJldi54bWxEj1uLwjAUhN8X/A/hCL5pasEL1SheEPfB&#10;XVgVnw/NsS0mJ6WJWv/9RljYx2FmvmHmy9Ya8aDGV44VDAcJCOLc6YoLBefTrj8F4QOyRuOYFLzI&#10;w3LR+Zhjpt2Tf+hxDIWIEPYZKihDqDMpfV6SRT9wNXH0rq6xGKJsCqkbfEa4NTJNkrG0WHFcKLGm&#10;TUn57Xi3Ci7fp3N6GK/XlSGTTPavLx22Wqlet13NQARqw3/4r/2pFaQjeH+JP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Tk/bsMAAADbAAAADwAAAAAAAAAAAAAAAACf&#10;AgAAZHJzL2Rvd25yZXYueG1sUEsFBgAAAAAEAAQA9wAAAI8DAAAAAA==&#10;">
                  <v:imagedata r:id="rId141" o:title=""/>
                </v:shape>
                <v:shape id="Picture 21" o:spid="_x0000_s2291" type="#_x0000_t75" style="position:absolute;left:6362;top:1220;width:95;height: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roRnDAAAA2wAAAA8AAABkcnMvZG93bnJldi54bWxEj82LwjAUxO8L/g/hCd7W1B7qUo3iB4t7&#10;0AU/8Pxonm0xeSlNVut/vxEEj8PM/IaZzjtrxI1aXztWMBomIIgLp2suFZyO359fIHxA1mgck4IH&#10;eZjPeh9TzLW7855uh1CKCGGfo4IqhCaX0hcVWfRD1xBH7+JaiyHKtpS6xXuEWyPTJMmkxZrjQoUN&#10;rSoqroc/q+D8ezyl22y5rA2ZZLx57HRYa6UG/W4xARGoC+/wq/2jFaQZPL/EHyB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euhGcMAAADbAAAADwAAAAAAAAAAAAAAAACf&#10;AgAAZHJzL2Rvd25yZXYueG1sUEsFBgAAAAAEAAQA9wAAAI8DAAAAAA==&#10;">
                  <v:imagedata r:id="rId141" o:title=""/>
                </v:shape>
                <v:line id="Line 20" o:spid="_x0000_s2292" style="position:absolute;visibility:visible;mso-wrap-style:square" from="9581,-149" to="9590,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Ah98IAAADbAAAADwAAAGRycy9kb3ducmV2LnhtbESPzWrDMBCE74W8g9hCbo2cFDvFjRKC&#10;ISXXuoVeN9bGNrVWRlL88/ZRoNDjMDPfMLvDZDoxkPOtZQXrVQKCuLK65VrB99fp5Q2ED8gaO8uk&#10;YCYPh/3iaYe5tiN/0lCGWkQI+xwVNCH0uZS+asigX9meOHpX6wyGKF0ttcMxwk0nN0mSSYMtx4UG&#10;eyoaqn7Lm1Fg3HHGOb2OMp1fTx+Xush+1oVSy+fp+A4i0BT+w3/ts1aw2cLjS/w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Ah98IAAADbAAAADwAAAAAAAAAAAAAA&#10;AAChAgAAZHJzL2Rvd25yZXYueG1sUEsFBgAAAAAEAAQA+QAAAJADAAAAAA==&#10;" strokecolor="#5b9bd4" strokeweight=".28561mm"/>
                <v:line id="Line 19" o:spid="_x0000_s2293" style="position:absolute;visibility:visible;mso-wrap-style:square" from="9607,885" to="1093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xesIAAADbAAAADwAAAGRycy9kb3ducmV2LnhtbERPz2vCMBS+C/sfwht4kZnag4zOKMMx&#10;FBFkVaS9PZq3tti8lCRq/e/NYbDjx/d7sRpMJ27kfGtZwWyagCCurG65VnA6fr+9g/ABWWNnmRQ8&#10;yMNq+TJaYKbtnX/olodaxBD2GSpoQugzKX3VkEE/tT1x5H6tMxgidLXUDu8x3HQyTZK5NNhybGiw&#10;p3VD1SW/GgVl4TaHdr9jWezKfPJ1TuebMlVq/Dp8foAINIR/8Z97qxWkcWz8En+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UxesIAAADbAAAADwAAAAAAAAAAAAAA&#10;AAChAgAAZHJzL2Rvd25yZXYueG1sUEsFBgAAAAAEAAQA+QAAAJADAAAAAA==&#10;" strokecolor="#5b9bd4" strokeweight=".08789mm"/>
                <v:shape id="Freeform 18" o:spid="_x0000_s2294" style="position:absolute;left:7889;top:694;width:90;height:237;visibility:visible;mso-wrap-style:square;v-text-anchor:top" coordsize="90,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hcsMA&#10;AADbAAAADwAAAGRycy9kb3ducmV2LnhtbESPQWvCQBSE7wX/w/KE3uquOYiNrhKCBT0VrR68PbPP&#10;JJh9G7LbmP77riB4HGbmG2a5Hmwjeup87VjDdKJAEBfO1FxqOP58fcxB+IBssHFMGv7Iw3o1elti&#10;atyd99QfQikihH2KGqoQ2lRKX1Rk0U9cSxy9q+sshii7UpoO7xFuG5koNZMWa44LFbaUV1TcDr9W&#10;w3ey8/kmO537LD/va3W5OblTWr+Ph2wBItAQXuFne2s0JJ/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YhcsMAAADbAAAADwAAAAAAAAAAAAAAAACYAgAAZHJzL2Rv&#10;d25yZXYueG1sUEsFBgAAAAAEAAQA9QAAAIgDAAAAAA==&#10;" path="m,191r22,l22,,67,r,191l89,191,44,236,,191xe" filled="f" strokecolor="#41709c" strokeweight=".17575mm">
                  <v:path arrowok="t" o:connecttype="custom" o:connectlocs="0,885;22,885;22,694;67,694;67,885;89,885;44,930;0,885" o:connectangles="0,0,0,0,0,0,0,0"/>
                </v:shape>
                <v:shape id="Picture 17" o:spid="_x0000_s2295" type="#_x0000_t75" style="position:absolute;left:9150;top:542;width:162;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Mu2TBAAAA2wAAAA8AAABkcnMvZG93bnJldi54bWxET8uKwjAU3Qv+Q7gD7myqjiKdRlFRcDEL&#10;Xxt3l+ZOU6a5KU3UOl8/WQguD+edLztbizu1vnKsYJSkIIgLpysuFVzOu+EchA/IGmvHpOBJHpaL&#10;fi/HTLsHH+l+CqWIIewzVGBCaDIpfWHIok9cQxy5H9daDBG2pdQtPmK4reU4TWfSYsWxwWBDG0PF&#10;7+lmFezXB1ltz5O/Yvocfx6l+b6Wo7lSg49u9QUiUBfe4pd7rxVM4vr4Jf4A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Mu2TBAAAA2wAAAA8AAAAAAAAAAAAAAAAAnwIA&#10;AGRycy9kb3ducmV2LnhtbFBLBQYAAAAABAAEAPcAAACNAwAAAAA=&#10;">
                  <v:imagedata r:id="rId146" o:title=""/>
                </v:shape>
                <v:shape id="Picture 16" o:spid="_x0000_s2296" type="#_x0000_t75" style="position:absolute;left:9172;top:1709;width:161;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7Pr3EAAAA2wAAAA8AAABkcnMvZG93bnJldi54bWxEj09rwkAUxO9Cv8PyCt50Y4VYU1cRaaDH&#10;+odWb8/sM0nNvg3Z1cRv7wpCj8PM/IaZLTpTiSs1rrSsYDSMQBBnVpecK9ht08E7COeRNVaWScGN&#10;HCzmL70ZJtq2vKbrxuciQNglqKDwvk6kdFlBBt3Q1sTBO9nGoA+yyaVusA1wU8m3KIqlwZLDQoE1&#10;rQrKzpuLUfB7+m538RTPk/Qw3v+luTnGnz9K9V+75QcIT53/Dz/bX1rBeASP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7Pr3EAAAA2wAAAA8AAAAAAAAAAAAAAAAA&#10;nwIAAGRycy9kb3ducmV2LnhtbFBLBQYAAAAABAAEAPcAAACQAwAAAAA=&#10;">
                  <v:imagedata r:id="rId147" o:title=""/>
                </v:shape>
                <v:shape id="Picture 15" o:spid="_x0000_s2297" type="#_x0000_t75" style="position:absolute;left:7087;top:1893;width:101;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VY2rCAAAA2wAAAA8AAABkcnMvZG93bnJldi54bWxEj82KAjEQhO8LvkNowduaUVnR0SiiCB72&#10;orvem0k7P046YxKd8e2NsLDHoqq+opbrztTiQc6XlhWMhgkI4szqknMFvz/7zxkIH5A11pZJwZM8&#10;rFe9jyWm2rZ8pMcp5CJC2KeooAihSaX0WUEG/dA2xNG7WGcwROlyqR22EW5qOU6SqTRYclwosKFt&#10;Qdn1dDcKvqtd007KW/68ddfzNKnCV+XmSg363WYBIlAX/sN/7YNWMBnD+0v8AXL1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1WNqwgAAANsAAAAPAAAAAAAAAAAAAAAAAJ8C&#10;AABkcnMvZG93bnJldi54bWxQSwUGAAAAAAQABAD3AAAAjgMAAAAA&#10;">
                  <v:imagedata r:id="rId148" o:title=""/>
                </v:shape>
                <v:shape id="Picture 14" o:spid="_x0000_s2298" type="#_x0000_t75" style="position:absolute;left:8327;top:1903;width:125;height: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Iq9nDAAAA2wAAAA8AAABkcnMvZG93bnJldi54bWxEj0+LwjAUxO+C3yE8wYtoqgVXqlFEVnD3&#10;Iv4Br8/m2Rabl9Jk2+633wjCHoeZ+Q2z2nSmFA3VrrCsYDqJQBCnVhecKbhe9uMFCOeRNZaWScEv&#10;Odis+70VJtq2fKLm7DMRIOwSVJB7XyVSujQng25iK+LgPWxt0AdZZ1LX2Aa4KeUsiubSYMFhIceK&#10;djmlz/OPUXC05eNwmsXNXd79140/ovZ79KnUcNBtlyA8df4//G4ftII4hteX8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oir2cMAAADbAAAADwAAAAAAAAAAAAAAAACf&#10;AgAAZHJzL2Rvd25yZXYueG1sUEsFBgAAAAAEAAQA9wAAAI8DAAAAAA==&#10;">
                  <v:imagedata r:id="rId149" o:title=""/>
                </v:shape>
                <v:shape id="Text Box 13" o:spid="_x0000_s2299" type="#_x0000_t202" style="position:absolute;left:8447;top:162;width:84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14:paraId="04764D3F" w14:textId="77777777" w:rsidR="0079175C" w:rsidRDefault="0079175C">
                        <w:pPr>
                          <w:spacing w:line="131" w:lineRule="exact"/>
                          <w:ind w:left="225" w:right="-17"/>
                          <w:rPr>
                            <w:rFonts w:ascii="Segoe UI"/>
                            <w:sz w:val="10"/>
                          </w:rPr>
                        </w:pPr>
                        <w:r>
                          <w:rPr>
                            <w:rFonts w:ascii="Segoe UI"/>
                            <w:w w:val="105"/>
                            <w:sz w:val="10"/>
                          </w:rPr>
                          <w:t>server: Server</w:t>
                        </w:r>
                      </w:p>
                    </w:txbxContent>
                  </v:textbox>
                </v:shape>
                <v:shape id="Text Box 12" o:spid="_x0000_s2300" type="#_x0000_t202" style="position:absolute;left:8447;top:329;width:84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06B7C4C5" w14:textId="77777777" w:rsidR="0079175C" w:rsidRDefault="0079175C">
                        <w:pPr>
                          <w:spacing w:before="62"/>
                          <w:ind w:left="173" w:right="-17"/>
                          <w:rPr>
                            <w:rFonts w:ascii="Segoe UI"/>
                            <w:sz w:val="10"/>
                          </w:rPr>
                        </w:pPr>
                        <w:r>
                          <w:rPr>
                            <w:rFonts w:ascii="Segoe UI"/>
                            <w:w w:val="105"/>
                            <w:sz w:val="10"/>
                          </w:rPr>
                          <w:t>q: IPush</w:t>
                        </w:r>
                      </w:p>
                    </w:txbxContent>
                  </v:textbox>
                </v:shape>
                <v:shape id="Text Box 11" o:spid="_x0000_s2301" type="#_x0000_t202" style="position:absolute;left:6496;top:-120;width:2866;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14:paraId="6D593F56" w14:textId="77777777" w:rsidR="0079175C" w:rsidRDefault="0079175C">
                        <w:pPr>
                          <w:spacing w:before="29"/>
                          <w:ind w:left="1313" w:right="1179"/>
                          <w:jc w:val="center"/>
                          <w:rPr>
                            <w:rFonts w:ascii="Segoe UI"/>
                            <w:sz w:val="10"/>
                          </w:rPr>
                        </w:pPr>
                        <w:r>
                          <w:rPr>
                            <w:rFonts w:ascii="Segoe UI"/>
                            <w:w w:val="105"/>
                            <w:sz w:val="10"/>
                          </w:rPr>
                          <w:t>System</w:t>
                        </w:r>
                      </w:p>
                    </w:txbxContent>
                  </v:textbox>
                </v:shape>
                <v:shape id="Text Box 10" o:spid="_x0000_s2302" type="#_x0000_t202" style="position:absolute;left:6778;top:184;width:1449;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14:paraId="0876F010" w14:textId="77777777" w:rsidR="0079175C" w:rsidRDefault="0079175C">
                        <w:pPr>
                          <w:spacing w:line="81" w:lineRule="exact"/>
                          <w:rPr>
                            <w:rFonts w:ascii="Segoe UI"/>
                            <w:sz w:val="10"/>
                          </w:rPr>
                        </w:pPr>
                        <w:r>
                          <w:rPr>
                            <w:rFonts w:ascii="Segoe UI"/>
                            <w:w w:val="105"/>
                            <w:sz w:val="10"/>
                          </w:rPr>
                          <w:t>client: Client</w:t>
                        </w:r>
                      </w:p>
                      <w:p w14:paraId="55E45CFE" w14:textId="77777777" w:rsidR="0079175C" w:rsidRDefault="0079175C">
                        <w:pPr>
                          <w:spacing w:line="101" w:lineRule="exact"/>
                          <w:ind w:left="816"/>
                          <w:rPr>
                            <w:rFonts w:ascii="Segoe UI" w:hAnsi="Segoe UI"/>
                            <w:sz w:val="10"/>
                          </w:rPr>
                        </w:pPr>
                        <w:r>
                          <w:rPr>
                            <w:rFonts w:ascii="Segoe UI" w:hAnsi="Segoe UI"/>
                            <w:w w:val="105"/>
                            <w:sz w:val="10"/>
                          </w:rPr>
                          <w:t>«Connector»</w:t>
                        </w:r>
                      </w:p>
                      <w:p w14:paraId="34D06B8B" w14:textId="77777777" w:rsidR="0079175C" w:rsidRDefault="0079175C">
                        <w:pPr>
                          <w:tabs>
                            <w:tab w:val="left" w:pos="815"/>
                          </w:tabs>
                          <w:spacing w:line="144" w:lineRule="exact"/>
                          <w:ind w:left="98"/>
                          <w:rPr>
                            <w:rFonts w:ascii="Segoe UI"/>
                            <w:sz w:val="10"/>
                          </w:rPr>
                        </w:pPr>
                        <w:r>
                          <w:rPr>
                            <w:rFonts w:ascii="Segoe UI"/>
                            <w:w w:val="105"/>
                            <w:position w:val="-1"/>
                            <w:sz w:val="10"/>
                          </w:rPr>
                          <w:t>p:</w:t>
                        </w:r>
                        <w:r>
                          <w:rPr>
                            <w:rFonts w:ascii="Segoe UI"/>
                            <w:spacing w:val="-3"/>
                            <w:w w:val="105"/>
                            <w:position w:val="-1"/>
                            <w:sz w:val="10"/>
                          </w:rPr>
                          <w:t xml:space="preserve"> </w:t>
                        </w:r>
                        <w:r>
                          <w:rPr>
                            <w:rFonts w:ascii="Segoe UI"/>
                            <w:w w:val="105"/>
                            <w:position w:val="-1"/>
                            <w:sz w:val="10"/>
                          </w:rPr>
                          <w:t>IPush</w:t>
                        </w:r>
                        <w:r>
                          <w:rPr>
                            <w:rFonts w:ascii="Segoe UI"/>
                            <w:w w:val="105"/>
                            <w:position w:val="-1"/>
                            <w:sz w:val="10"/>
                          </w:rPr>
                          <w:tab/>
                        </w:r>
                        <w:r>
                          <w:rPr>
                            <w:rFonts w:ascii="Segoe UI"/>
                            <w:w w:val="105"/>
                            <w:sz w:val="10"/>
                          </w:rPr>
                          <w:t>ic =</w:t>
                        </w:r>
                        <w:r>
                          <w:rPr>
                            <w:rFonts w:ascii="Segoe UI"/>
                            <w:spacing w:val="-17"/>
                            <w:w w:val="105"/>
                            <w:sz w:val="10"/>
                          </w:rPr>
                          <w:t xml:space="preserve"> </w:t>
                        </w:r>
                        <w:r>
                          <w:rPr>
                            <w:rFonts w:ascii="Segoe UI"/>
                            <w:w w:val="105"/>
                            <w:sz w:val="10"/>
                          </w:rPr>
                          <w:t>AsyncCall</w:t>
                        </w:r>
                      </w:p>
                    </w:txbxContent>
                  </v:textbox>
                </v:shape>
                <v:shape id="Text Box 9" o:spid="_x0000_s2303" type="#_x0000_t202" style="position:absolute;left:9187;top:535;width:90;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2048DF60" w14:textId="77777777" w:rsidR="0079175C" w:rsidRDefault="0079175C">
                        <w:pPr>
                          <w:spacing w:line="187" w:lineRule="exact"/>
                          <w:rPr>
                            <w:rFonts w:ascii="Calibri"/>
                            <w:sz w:val="18"/>
                          </w:rPr>
                        </w:pPr>
                        <w:r>
                          <w:rPr>
                            <w:rFonts w:ascii="Calibri"/>
                            <w:color w:val="FFFFFF"/>
                            <w:w w:val="103"/>
                            <w:sz w:val="18"/>
                          </w:rPr>
                          <w:t>a</w:t>
                        </w:r>
                      </w:p>
                    </w:txbxContent>
                  </v:textbox>
                </v:shape>
                <v:shape id="Text Box 8" o:spid="_x0000_s2304" type="#_x0000_t202" style="position:absolute;left:8045;top:697;width:490;height: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14:paraId="02E0E2E9" w14:textId="77777777" w:rsidR="0079175C" w:rsidRDefault="0079175C">
                        <w:pPr>
                          <w:spacing w:line="103" w:lineRule="exact"/>
                          <w:ind w:right="-18"/>
                          <w:rPr>
                            <w:rFonts w:ascii="Segoe UI"/>
                            <w:sz w:val="10"/>
                          </w:rPr>
                        </w:pPr>
                        <w:r>
                          <w:rPr>
                            <w:rFonts w:ascii="Segoe UI"/>
                            <w:spacing w:val="-1"/>
                            <w:w w:val="105"/>
                            <w:sz w:val="10"/>
                          </w:rPr>
                          <w:t>Interaction</w:t>
                        </w:r>
                      </w:p>
                    </w:txbxContent>
                  </v:textbox>
                </v:shape>
                <v:shape id="Text Box 7" o:spid="_x0000_s2305" type="#_x0000_t202" style="position:absolute;left:7385;top:1418;width:965;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7462AD40" w14:textId="77777777" w:rsidR="0079175C" w:rsidRDefault="0079175C">
                        <w:pPr>
                          <w:spacing w:before="28"/>
                          <w:ind w:left="297"/>
                          <w:rPr>
                            <w:rFonts w:ascii="Segoe UI"/>
                            <w:sz w:val="10"/>
                          </w:rPr>
                        </w:pPr>
                        <w:r>
                          <w:rPr>
                            <w:rFonts w:ascii="Segoe UI"/>
                            <w:w w:val="105"/>
                            <w:sz w:val="10"/>
                          </w:rPr>
                          <w:t>ic: AsyncCall</w:t>
                        </w:r>
                      </w:p>
                    </w:txbxContent>
                  </v:textbox>
                </v:shape>
                <v:shape id="Text Box 6" o:spid="_x0000_s2306" type="#_x0000_t202" style="position:absolute;left:7385;top:1583;width:965;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14:paraId="1C093B34" w14:textId="77777777" w:rsidR="0079175C" w:rsidRDefault="0079175C">
                        <w:pPr>
                          <w:spacing w:before="53"/>
                          <w:ind w:left="90"/>
                          <w:rPr>
                            <w:rFonts w:ascii="Segoe UI"/>
                            <w:sz w:val="10"/>
                          </w:rPr>
                        </w:pPr>
                        <w:r>
                          <w:rPr>
                            <w:rFonts w:ascii="Segoe UI"/>
                            <w:w w:val="105"/>
                            <w:sz w:val="10"/>
                          </w:rPr>
                          <w:t>q: IPush   p: IPush</w:t>
                        </w:r>
                      </w:p>
                    </w:txbxContent>
                  </v:textbox>
                </v:shape>
                <v:shape id="Text Box 5" o:spid="_x0000_s2307" type="#_x0000_t202" style="position:absolute;left:6264;top:936;width:3322;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14:paraId="587039E4" w14:textId="77777777" w:rsidR="0079175C" w:rsidRDefault="0079175C">
                        <w:pPr>
                          <w:spacing w:before="29"/>
                          <w:ind w:left="1519" w:right="1429"/>
                          <w:jc w:val="center"/>
                          <w:rPr>
                            <w:rFonts w:ascii="Segoe UI"/>
                            <w:sz w:val="10"/>
                          </w:rPr>
                        </w:pPr>
                        <w:r>
                          <w:rPr>
                            <w:rFonts w:ascii="Segoe UI"/>
                            <w:w w:val="105"/>
                            <w:sz w:val="10"/>
                          </w:rPr>
                          <w:t>System</w:t>
                        </w:r>
                      </w:p>
                    </w:txbxContent>
                  </v:textbox>
                </v:shape>
                <v:shape id="Text Box 4" o:spid="_x0000_s2308" type="#_x0000_t202" style="position:absolute;left:6264;top:1100;width:805;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14:paraId="4AC79B78" w14:textId="77777777" w:rsidR="0079175C" w:rsidRDefault="0079175C">
                        <w:pPr>
                          <w:spacing w:before="49"/>
                          <w:ind w:left="339" w:right="-7" w:hanging="99"/>
                          <w:rPr>
                            <w:rFonts w:ascii="Segoe UI"/>
                            <w:sz w:val="10"/>
                          </w:rPr>
                        </w:pPr>
                        <w:r>
                          <w:rPr>
                            <w:rFonts w:ascii="Segoe UI"/>
                            <w:w w:val="105"/>
                            <w:sz w:val="10"/>
                          </w:rPr>
                          <w:t>client:</w:t>
                        </w:r>
                        <w:r>
                          <w:rPr>
                            <w:rFonts w:ascii="Segoe UI"/>
                            <w:spacing w:val="-15"/>
                            <w:w w:val="105"/>
                            <w:sz w:val="10"/>
                          </w:rPr>
                          <w:t xml:space="preserve"> </w:t>
                        </w:r>
                        <w:r>
                          <w:rPr>
                            <w:rFonts w:ascii="Segoe UI"/>
                            <w:w w:val="105"/>
                            <w:sz w:val="10"/>
                          </w:rPr>
                          <w:t>Client</w:t>
                        </w:r>
                      </w:p>
                      <w:p w14:paraId="66A42481" w14:textId="77777777" w:rsidR="0079175C" w:rsidRDefault="0079175C">
                        <w:pPr>
                          <w:spacing w:before="6"/>
                          <w:rPr>
                            <w:sz w:val="8"/>
                          </w:rPr>
                        </w:pPr>
                      </w:p>
                      <w:p w14:paraId="421967DE" w14:textId="77777777" w:rsidR="0079175C" w:rsidRDefault="0079175C">
                        <w:pPr>
                          <w:ind w:left="339" w:right="-7"/>
                          <w:rPr>
                            <w:rFonts w:ascii="Segoe UI"/>
                            <w:sz w:val="10"/>
                          </w:rPr>
                        </w:pPr>
                        <w:r>
                          <w:rPr>
                            <w:rFonts w:ascii="Segoe UI"/>
                            <w:w w:val="105"/>
                            <w:sz w:val="10"/>
                          </w:rPr>
                          <w:t>p: IPush</w:t>
                        </w:r>
                      </w:p>
                    </w:txbxContent>
                  </v:textbox>
                </v:shape>
                <w10:wrap anchorx="page"/>
              </v:group>
            </w:pict>
          </mc:Fallback>
        </mc:AlternateContent>
      </w:r>
      <w:r w:rsidR="0079175C">
        <w:rPr>
          <w:rFonts w:ascii="Courier New"/>
          <w:b/>
          <w:w w:val="105"/>
          <w:sz w:val="10"/>
        </w:rPr>
        <w:t>public</w:t>
      </w:r>
      <w:r w:rsidR="0079175C">
        <w:rPr>
          <w:rFonts w:ascii="Courier New"/>
          <w:w w:val="105"/>
          <w:sz w:val="10"/>
        </w:rPr>
        <w:t>:</w:t>
      </w:r>
    </w:p>
    <w:p w14:paraId="6CA3D207" w14:textId="77777777" w:rsidR="00E61455" w:rsidRDefault="0079175C">
      <w:pPr>
        <w:spacing w:before="11" w:line="264" w:lineRule="auto"/>
        <w:ind w:left="181" w:right="250"/>
        <w:rPr>
          <w:rFonts w:ascii="Courier New"/>
          <w:sz w:val="10"/>
        </w:rPr>
      </w:pPr>
      <w:r>
        <w:rPr>
          <w:rFonts w:ascii="Courier New"/>
          <w:w w:val="105"/>
          <w:sz w:val="10"/>
        </w:rPr>
        <w:t>Client client; AsyncCall ic;</w:t>
      </w:r>
    </w:p>
    <w:p w14:paraId="63BD5087" w14:textId="77777777" w:rsidR="00E61455" w:rsidRDefault="0079175C">
      <w:pPr>
        <w:ind w:left="181" w:right="250"/>
        <w:rPr>
          <w:rFonts w:ascii="Courier New"/>
          <w:sz w:val="10"/>
        </w:rPr>
      </w:pPr>
      <w:r>
        <w:rPr>
          <w:rFonts w:ascii="Courier New"/>
          <w:w w:val="105"/>
          <w:sz w:val="10"/>
        </w:rPr>
        <w:t>void configuration(){</w:t>
      </w:r>
    </w:p>
    <w:p w14:paraId="70C730DE" w14:textId="77777777" w:rsidR="00E61455" w:rsidRDefault="0079175C">
      <w:pPr>
        <w:spacing w:before="11"/>
        <w:ind w:left="243"/>
        <w:rPr>
          <w:rFonts w:ascii="Courier New"/>
          <w:sz w:val="10"/>
        </w:rPr>
      </w:pPr>
      <w:r>
        <w:rPr>
          <w:rFonts w:ascii="Courier New"/>
          <w:b/>
          <w:w w:val="105"/>
          <w:sz w:val="10"/>
        </w:rPr>
        <w:t>bindPorts</w:t>
      </w:r>
      <w:r>
        <w:rPr>
          <w:rFonts w:ascii="Courier New"/>
          <w:w w:val="105"/>
          <w:sz w:val="10"/>
        </w:rPr>
        <w:t>(client.p,ic.q)</w:t>
      </w:r>
    </w:p>
    <w:p w14:paraId="24AAAF15" w14:textId="10219830" w:rsidR="00E61455" w:rsidRDefault="00414C1D">
      <w:pPr>
        <w:tabs>
          <w:tab w:val="left" w:pos="691"/>
        </w:tabs>
        <w:spacing w:before="14" w:line="184" w:lineRule="exact"/>
        <w:ind w:left="181" w:right="250"/>
        <w:rPr>
          <w:rFonts w:ascii="Calibri"/>
          <w:sz w:val="12"/>
        </w:rPr>
      </w:pPr>
      <w:r>
        <w:rPr>
          <w:noProof/>
        </w:rPr>
        <mc:AlternateContent>
          <mc:Choice Requires="wps">
            <w:drawing>
              <wp:anchor distT="0" distB="0" distL="114300" distR="114300" simplePos="0" relativeHeight="3472" behindDoc="0" locked="0" layoutInCell="1" allowOverlap="1" wp14:anchorId="6D9BA938" wp14:editId="65FC0390">
                <wp:simplePos x="0" y="0"/>
                <wp:positionH relativeFrom="page">
                  <wp:posOffset>6120130</wp:posOffset>
                </wp:positionH>
                <wp:positionV relativeFrom="paragraph">
                  <wp:posOffset>90170</wp:posOffset>
                </wp:positionV>
                <wp:extent cx="40005" cy="66040"/>
                <wp:effectExtent l="0" t="254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1F9F8" w14:textId="77777777" w:rsidR="0079175C" w:rsidRDefault="0079175C">
                            <w:pPr>
                              <w:spacing w:line="103" w:lineRule="exact"/>
                              <w:rPr>
                                <w:rFonts w:ascii="Courier New"/>
                                <w:sz w:val="10"/>
                              </w:rPr>
                            </w:pPr>
                            <w:r>
                              <w:rPr>
                                <w:rFonts w:ascii="Courier New"/>
                                <w:w w:val="103"/>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BA938" id="Text Box 2" o:spid="_x0000_s2309" type="#_x0000_t202" style="position:absolute;left:0;text-align:left;margin-left:481.9pt;margin-top:7.1pt;width:3.15pt;height:5.2pt;z-index: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sysgIAAK4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" filled="f" stroked="f">
                <v:textbox inset="0,0,0,0">
                  <w:txbxContent>
                    <w:p w14:paraId="52A1F9F8" w14:textId="77777777" w:rsidR="0079175C" w:rsidRDefault="0079175C">
                      <w:pPr>
                        <w:spacing w:line="103" w:lineRule="exact"/>
                        <w:rPr>
                          <w:rFonts w:ascii="Courier New"/>
                          <w:sz w:val="10"/>
                        </w:rPr>
                      </w:pPr>
                      <w:r>
                        <w:rPr>
                          <w:rFonts w:ascii="Courier New"/>
                          <w:w w:val="103"/>
                          <w:sz w:val="10"/>
                        </w:rPr>
                        <w:t>}</w:t>
                      </w:r>
                    </w:p>
                  </w:txbxContent>
                </v:textbox>
                <w10:wrap anchorx="page"/>
              </v:shape>
            </w:pict>
          </mc:Fallback>
        </mc:AlternateContent>
      </w:r>
      <w:r w:rsidR="0079175C">
        <w:rPr>
          <w:rFonts w:ascii="Courier New"/>
          <w:w w:val="105"/>
          <w:position w:val="7"/>
          <w:sz w:val="10"/>
        </w:rPr>
        <w:t>}</w:t>
      </w:r>
      <w:r w:rsidR="0079175C">
        <w:rPr>
          <w:rFonts w:ascii="Courier New"/>
          <w:w w:val="105"/>
          <w:position w:val="7"/>
          <w:sz w:val="10"/>
        </w:rPr>
        <w:tab/>
      </w:r>
      <w:r w:rsidR="0079175C">
        <w:rPr>
          <w:rFonts w:ascii="Calibri"/>
          <w:w w:val="105"/>
          <w:sz w:val="12"/>
          <w:shd w:val="clear" w:color="auto" w:fill="D9D9D9"/>
        </w:rPr>
        <w:t>Client</w:t>
      </w:r>
      <w:r w:rsidR="0079175C">
        <w:rPr>
          <w:rFonts w:ascii="Calibri"/>
          <w:spacing w:val="-3"/>
          <w:w w:val="105"/>
          <w:sz w:val="12"/>
          <w:shd w:val="clear" w:color="auto" w:fill="D9D9D9"/>
        </w:rPr>
        <w:t xml:space="preserve"> </w:t>
      </w:r>
      <w:r w:rsidR="0079175C">
        <w:rPr>
          <w:rFonts w:ascii="Calibri"/>
          <w:w w:val="105"/>
          <w:sz w:val="12"/>
          <w:shd w:val="clear" w:color="auto" w:fill="D9D9D9"/>
        </w:rPr>
        <w:t>side</w:t>
      </w:r>
      <w:r w:rsidR="0079175C">
        <w:rPr>
          <w:rFonts w:ascii="Calibri"/>
          <w:spacing w:val="-1"/>
          <w:sz w:val="12"/>
          <w:shd w:val="clear" w:color="auto" w:fill="D9D9D9"/>
        </w:rPr>
        <w:t xml:space="preserve"> </w:t>
      </w:r>
    </w:p>
    <w:p w14:paraId="430B8AFA" w14:textId="77777777" w:rsidR="00E61455" w:rsidRDefault="00E61455">
      <w:pPr>
        <w:spacing w:line="184" w:lineRule="exact"/>
        <w:rPr>
          <w:rFonts w:ascii="Calibri"/>
          <w:sz w:val="12"/>
        </w:rPr>
        <w:sectPr w:rsidR="00E61455">
          <w:pgSz w:w="12240" w:h="15840"/>
          <w:pgMar w:top="940" w:right="860" w:bottom="280" w:left="860" w:header="720" w:footer="720" w:gutter="0"/>
          <w:cols w:num="2" w:space="720" w:equalWidth="0">
            <w:col w:w="5141" w:space="3518"/>
            <w:col w:w="1861"/>
          </w:cols>
        </w:sectPr>
      </w:pPr>
    </w:p>
    <w:p w14:paraId="2CDF6433" w14:textId="77777777" w:rsidR="00E61455" w:rsidRDefault="0079175C">
      <w:pPr>
        <w:pStyle w:val="Corpsdetexte"/>
        <w:spacing w:line="196" w:lineRule="exact"/>
        <w:ind w:right="-13"/>
        <w:jc w:val="left"/>
      </w:pPr>
      <w:r>
        <w:t>tures. In this section we describe the differences between   our</w:t>
      </w:r>
    </w:p>
    <w:p w14:paraId="1113C808" w14:textId="77777777" w:rsidR="00E61455" w:rsidRDefault="0079175C">
      <w:pPr>
        <w:pStyle w:val="Corpsdetexte"/>
        <w:spacing w:before="9" w:line="249" w:lineRule="auto"/>
        <w:ind w:right="-13"/>
        <w:jc w:val="left"/>
      </w:pPr>
      <w:r>
        <w:t>approach and architecture description languages [27], which provide precise and formal notations for describing    architec-</w:t>
      </w:r>
    </w:p>
    <w:p w14:paraId="3EED83AB" w14:textId="77777777" w:rsidR="00E61455" w:rsidRDefault="0079175C">
      <w:pPr>
        <w:spacing w:line="109" w:lineRule="exact"/>
        <w:ind w:left="119" w:right="-18"/>
        <w:rPr>
          <w:rFonts w:ascii="Segoe UI"/>
          <w:sz w:val="10"/>
        </w:rPr>
      </w:pPr>
      <w:r>
        <w:br w:type="column"/>
      </w:r>
      <w:r>
        <w:rPr>
          <w:rFonts w:ascii="Segoe UI"/>
          <w:spacing w:val="-1"/>
          <w:w w:val="105"/>
          <w:sz w:val="10"/>
        </w:rPr>
        <w:t>Transformation</w:t>
      </w:r>
    </w:p>
    <w:p w14:paraId="38E109C5" w14:textId="77777777" w:rsidR="00E61455" w:rsidRDefault="0079175C">
      <w:pPr>
        <w:pStyle w:val="Corpsdetexte"/>
        <w:ind w:left="0"/>
        <w:jc w:val="left"/>
        <w:rPr>
          <w:rFonts w:ascii="Segoe UI"/>
          <w:sz w:val="10"/>
        </w:rPr>
      </w:pPr>
      <w:r>
        <w:br w:type="column"/>
      </w:r>
    </w:p>
    <w:p w14:paraId="2C408B75" w14:textId="77777777" w:rsidR="00E61455" w:rsidRDefault="00E61455">
      <w:pPr>
        <w:pStyle w:val="Corpsdetexte"/>
        <w:spacing w:before="10"/>
        <w:ind w:left="0"/>
        <w:jc w:val="left"/>
        <w:rPr>
          <w:rFonts w:ascii="Segoe UI"/>
          <w:sz w:val="10"/>
        </w:rPr>
      </w:pPr>
    </w:p>
    <w:p w14:paraId="4332C685" w14:textId="77777777" w:rsidR="00E61455" w:rsidRDefault="0079175C">
      <w:pPr>
        <w:spacing w:line="200" w:lineRule="atLeast"/>
        <w:ind w:left="99" w:right="-17" w:hanging="12"/>
        <w:rPr>
          <w:rFonts w:ascii="Segoe UI"/>
          <w:sz w:val="10"/>
        </w:rPr>
      </w:pPr>
      <w:r>
        <w:rPr>
          <w:rFonts w:ascii="Segoe UI"/>
          <w:w w:val="105"/>
          <w:sz w:val="10"/>
        </w:rPr>
        <w:t>server:</w:t>
      </w:r>
      <w:r>
        <w:rPr>
          <w:rFonts w:ascii="Segoe UI"/>
          <w:spacing w:val="-12"/>
          <w:w w:val="105"/>
          <w:sz w:val="10"/>
        </w:rPr>
        <w:t xml:space="preserve"> </w:t>
      </w:r>
      <w:r>
        <w:rPr>
          <w:rFonts w:ascii="Segoe UI"/>
          <w:w w:val="105"/>
          <w:sz w:val="10"/>
        </w:rPr>
        <w:t>Server q:</w:t>
      </w:r>
      <w:r>
        <w:rPr>
          <w:rFonts w:ascii="Segoe UI"/>
          <w:spacing w:val="-8"/>
          <w:w w:val="105"/>
          <w:sz w:val="10"/>
        </w:rPr>
        <w:t xml:space="preserve"> </w:t>
      </w:r>
      <w:r>
        <w:rPr>
          <w:rFonts w:ascii="Segoe UI"/>
          <w:w w:val="105"/>
          <w:sz w:val="10"/>
        </w:rPr>
        <w:t>IPush</w:t>
      </w:r>
    </w:p>
    <w:p w14:paraId="0DF6ACF1" w14:textId="77777777" w:rsidR="00E61455" w:rsidRDefault="0079175C">
      <w:pPr>
        <w:spacing w:before="72"/>
        <w:ind w:left="109" w:right="263"/>
        <w:rPr>
          <w:rFonts w:ascii="Courier New"/>
          <w:sz w:val="10"/>
        </w:rPr>
      </w:pPr>
      <w:r>
        <w:br w:type="column"/>
      </w:r>
      <w:r>
        <w:rPr>
          <w:rFonts w:ascii="Courier New"/>
          <w:b/>
          <w:w w:val="105"/>
          <w:sz w:val="10"/>
        </w:rPr>
        <w:t xml:space="preserve">class </w:t>
      </w:r>
      <w:r>
        <w:rPr>
          <w:rFonts w:ascii="Courier New"/>
          <w:w w:val="105"/>
          <w:sz w:val="10"/>
        </w:rPr>
        <w:t>System {</w:t>
      </w:r>
    </w:p>
    <w:p w14:paraId="4B555E1C" w14:textId="77777777" w:rsidR="00E61455" w:rsidRDefault="0079175C">
      <w:pPr>
        <w:spacing w:before="11"/>
        <w:ind w:left="109" w:right="263"/>
        <w:rPr>
          <w:rFonts w:ascii="Courier New"/>
          <w:sz w:val="10"/>
        </w:rPr>
      </w:pPr>
      <w:r>
        <w:rPr>
          <w:rFonts w:ascii="Courier New"/>
          <w:b/>
          <w:w w:val="105"/>
          <w:sz w:val="10"/>
        </w:rPr>
        <w:t>public</w:t>
      </w:r>
      <w:r>
        <w:rPr>
          <w:rFonts w:ascii="Courier New"/>
          <w:w w:val="105"/>
          <w:sz w:val="10"/>
        </w:rPr>
        <w:t>:</w:t>
      </w:r>
    </w:p>
    <w:p w14:paraId="250839BB" w14:textId="77777777" w:rsidR="00E61455" w:rsidRDefault="0079175C">
      <w:pPr>
        <w:spacing w:before="11" w:line="264" w:lineRule="auto"/>
        <w:ind w:left="171" w:right="263"/>
        <w:rPr>
          <w:rFonts w:ascii="Courier New"/>
          <w:sz w:val="10"/>
        </w:rPr>
      </w:pPr>
      <w:r>
        <w:rPr>
          <w:rFonts w:ascii="Courier New"/>
          <w:w w:val="105"/>
          <w:sz w:val="10"/>
        </w:rPr>
        <w:t>Server server; AsyncCall ic;</w:t>
      </w:r>
    </w:p>
    <w:p w14:paraId="479B8171" w14:textId="77777777" w:rsidR="00E61455" w:rsidRDefault="0079175C">
      <w:pPr>
        <w:ind w:left="171" w:right="263"/>
        <w:rPr>
          <w:rFonts w:ascii="Courier New"/>
          <w:sz w:val="10"/>
        </w:rPr>
      </w:pPr>
      <w:r>
        <w:rPr>
          <w:rFonts w:ascii="Courier New"/>
          <w:w w:val="105"/>
          <w:sz w:val="10"/>
        </w:rPr>
        <w:t>void configuration(){</w:t>
      </w:r>
    </w:p>
    <w:p w14:paraId="33C1A2F8" w14:textId="77777777" w:rsidR="00E61455" w:rsidRDefault="00E61455">
      <w:pPr>
        <w:rPr>
          <w:rFonts w:ascii="Courier New"/>
          <w:sz w:val="10"/>
        </w:rPr>
        <w:sectPr w:rsidR="00E61455">
          <w:type w:val="continuous"/>
          <w:pgSz w:w="12240" w:h="15840"/>
          <w:pgMar w:top="980" w:right="860" w:bottom="280" w:left="860" w:header="720" w:footer="720" w:gutter="0"/>
          <w:cols w:num="4" w:space="720" w:equalWidth="0">
            <w:col w:w="5141" w:space="1925"/>
            <w:col w:w="813" w:space="40"/>
            <w:col w:w="697" w:space="40"/>
            <w:col w:w="1864"/>
          </w:cols>
        </w:sectPr>
      </w:pPr>
    </w:p>
    <w:p w14:paraId="2695D28C" w14:textId="77777777" w:rsidR="00E61455" w:rsidRDefault="0079175C">
      <w:pPr>
        <w:pStyle w:val="Corpsdetexte"/>
        <w:spacing w:line="249" w:lineRule="auto"/>
      </w:pPr>
      <w:r>
        <w:t>tures. We also discuss how our approach can be applied to distributed architectures, to ALF, and the main limitation of our approach in applying to synchronize architecture    models</w:t>
      </w:r>
    </w:p>
    <w:p w14:paraId="5CBAFF27" w14:textId="77777777" w:rsidR="00E61455" w:rsidRDefault="0079175C">
      <w:pPr>
        <w:pStyle w:val="Corpsdetexte"/>
        <w:ind w:left="0"/>
        <w:jc w:val="left"/>
        <w:rPr>
          <w:sz w:val="10"/>
        </w:rPr>
      </w:pPr>
      <w:r>
        <w:br w:type="column"/>
      </w:r>
    </w:p>
    <w:p w14:paraId="0CDB6126" w14:textId="77777777" w:rsidR="00E61455" w:rsidRDefault="00E61455">
      <w:pPr>
        <w:pStyle w:val="Corpsdetexte"/>
        <w:ind w:left="0"/>
        <w:jc w:val="left"/>
        <w:rPr>
          <w:sz w:val="10"/>
        </w:rPr>
      </w:pPr>
    </w:p>
    <w:p w14:paraId="572AAA72" w14:textId="77777777" w:rsidR="00E61455" w:rsidRDefault="00E61455">
      <w:pPr>
        <w:pStyle w:val="Corpsdetexte"/>
        <w:spacing w:before="8"/>
        <w:ind w:left="0"/>
        <w:jc w:val="left"/>
        <w:rPr>
          <w:sz w:val="11"/>
        </w:rPr>
      </w:pPr>
    </w:p>
    <w:p w14:paraId="1AD9C7BC" w14:textId="77777777" w:rsidR="00E61455" w:rsidRDefault="0079175C">
      <w:pPr>
        <w:ind w:left="119" w:right="-20"/>
        <w:rPr>
          <w:rFonts w:ascii="Segoe UI"/>
          <w:sz w:val="10"/>
        </w:rPr>
      </w:pPr>
      <w:r>
        <w:rPr>
          <w:rFonts w:ascii="Segoe UI"/>
          <w:spacing w:val="-1"/>
          <w:w w:val="105"/>
          <w:sz w:val="10"/>
        </w:rPr>
        <w:t>Legend</w:t>
      </w:r>
    </w:p>
    <w:p w14:paraId="2FD0357D" w14:textId="77777777" w:rsidR="00E61455" w:rsidRDefault="0079175C">
      <w:pPr>
        <w:tabs>
          <w:tab w:val="left" w:pos="1795"/>
        </w:tabs>
        <w:spacing w:before="49" w:line="140" w:lineRule="exact"/>
        <w:ind w:left="59"/>
        <w:rPr>
          <w:rFonts w:ascii="Segoe UI" w:hAnsi="Segoe UI"/>
          <w:sz w:val="10"/>
        </w:rPr>
      </w:pPr>
      <w:r>
        <w:br w:type="column"/>
      </w:r>
      <w:r>
        <w:rPr>
          <w:rFonts w:ascii="Segoe UI" w:hAnsi="Segoe UI"/>
          <w:w w:val="105"/>
          <w:sz w:val="10"/>
        </w:rPr>
        <w:t>«Connector»</w:t>
      </w:r>
      <w:r>
        <w:rPr>
          <w:rFonts w:ascii="Segoe UI" w:hAnsi="Segoe UI"/>
          <w:w w:val="105"/>
          <w:sz w:val="10"/>
        </w:rPr>
        <w:tab/>
      </w:r>
      <w:r>
        <w:rPr>
          <w:rFonts w:ascii="Segoe UI" w:hAnsi="Segoe UI"/>
          <w:w w:val="105"/>
          <w:position w:val="-2"/>
          <w:sz w:val="10"/>
        </w:rPr>
        <w:t>«Connector»</w:t>
      </w:r>
    </w:p>
    <w:p w14:paraId="61A0CD1B" w14:textId="77777777" w:rsidR="00E61455" w:rsidRDefault="0079175C">
      <w:pPr>
        <w:spacing w:line="186" w:lineRule="exact"/>
        <w:jc w:val="right"/>
        <w:rPr>
          <w:rFonts w:ascii="Calibri"/>
          <w:sz w:val="18"/>
        </w:rPr>
      </w:pPr>
      <w:r>
        <w:rPr>
          <w:rFonts w:ascii="Calibri"/>
          <w:color w:val="FFFFFF"/>
          <w:w w:val="103"/>
          <w:sz w:val="18"/>
        </w:rPr>
        <w:t>b</w:t>
      </w:r>
    </w:p>
    <w:p w14:paraId="70E976B2" w14:textId="77777777" w:rsidR="00E61455" w:rsidRDefault="0079175C">
      <w:pPr>
        <w:tabs>
          <w:tab w:val="left" w:pos="1835"/>
        </w:tabs>
        <w:spacing w:line="122" w:lineRule="exact"/>
        <w:ind w:left="571"/>
        <w:rPr>
          <w:rFonts w:ascii="Segoe UI"/>
          <w:sz w:val="10"/>
        </w:rPr>
      </w:pPr>
      <w:r>
        <w:rPr>
          <w:rFonts w:ascii="Segoe UI"/>
          <w:w w:val="105"/>
          <w:sz w:val="10"/>
        </w:rPr>
        <w:t>Required</w:t>
      </w:r>
      <w:r>
        <w:rPr>
          <w:rFonts w:ascii="Segoe UI"/>
          <w:spacing w:val="-3"/>
          <w:w w:val="105"/>
          <w:sz w:val="10"/>
        </w:rPr>
        <w:t xml:space="preserve"> </w:t>
      </w:r>
      <w:r>
        <w:rPr>
          <w:rFonts w:ascii="Segoe UI"/>
          <w:w w:val="105"/>
          <w:sz w:val="10"/>
        </w:rPr>
        <w:t>port</w:t>
      </w:r>
      <w:r>
        <w:rPr>
          <w:rFonts w:ascii="Segoe UI"/>
          <w:w w:val="105"/>
          <w:sz w:val="10"/>
        </w:rPr>
        <w:tab/>
        <w:t>Provided</w:t>
      </w:r>
      <w:r>
        <w:rPr>
          <w:rFonts w:ascii="Segoe UI"/>
          <w:spacing w:val="-11"/>
          <w:w w:val="105"/>
          <w:sz w:val="10"/>
        </w:rPr>
        <w:t xml:space="preserve"> </w:t>
      </w:r>
      <w:r>
        <w:rPr>
          <w:rFonts w:ascii="Segoe UI"/>
          <w:w w:val="105"/>
          <w:sz w:val="10"/>
        </w:rPr>
        <w:t>port</w:t>
      </w:r>
    </w:p>
    <w:p w14:paraId="477B8E76" w14:textId="77777777" w:rsidR="00E61455" w:rsidRDefault="0079175C">
      <w:pPr>
        <w:spacing w:before="11"/>
        <w:ind w:left="243"/>
        <w:rPr>
          <w:rFonts w:ascii="Courier New"/>
          <w:sz w:val="10"/>
        </w:rPr>
      </w:pPr>
      <w:r>
        <w:br w:type="column"/>
      </w:r>
      <w:r>
        <w:rPr>
          <w:rFonts w:ascii="Courier New"/>
          <w:b/>
          <w:w w:val="105"/>
          <w:sz w:val="10"/>
        </w:rPr>
        <w:t>bindPorts</w:t>
      </w:r>
      <w:r>
        <w:rPr>
          <w:rFonts w:ascii="Courier New"/>
          <w:w w:val="105"/>
          <w:sz w:val="10"/>
        </w:rPr>
        <w:t>(server.q,ic.p)</w:t>
      </w:r>
    </w:p>
    <w:p w14:paraId="6A15322F" w14:textId="77777777" w:rsidR="00E61455" w:rsidRDefault="0079175C">
      <w:pPr>
        <w:spacing w:before="11" w:line="82" w:lineRule="exact"/>
        <w:ind w:left="181"/>
        <w:rPr>
          <w:rFonts w:ascii="Courier New"/>
          <w:sz w:val="10"/>
        </w:rPr>
      </w:pPr>
      <w:r>
        <w:rPr>
          <w:rFonts w:ascii="Courier New"/>
          <w:w w:val="103"/>
          <w:sz w:val="10"/>
        </w:rPr>
        <w:t>}</w:t>
      </w:r>
    </w:p>
    <w:p w14:paraId="4A3335CD" w14:textId="77777777" w:rsidR="00E61455" w:rsidRDefault="0079175C">
      <w:pPr>
        <w:tabs>
          <w:tab w:val="left" w:pos="653"/>
        </w:tabs>
        <w:spacing w:line="153" w:lineRule="exact"/>
        <w:ind w:left="119"/>
        <w:rPr>
          <w:rFonts w:ascii="Calibri"/>
          <w:sz w:val="12"/>
        </w:rPr>
      </w:pPr>
      <w:r>
        <w:rPr>
          <w:rFonts w:ascii="Courier New"/>
          <w:w w:val="105"/>
          <w:position w:val="-3"/>
          <w:sz w:val="10"/>
        </w:rPr>
        <w:t>}</w:t>
      </w:r>
      <w:r>
        <w:rPr>
          <w:rFonts w:ascii="Courier New"/>
          <w:w w:val="105"/>
          <w:position w:val="-3"/>
          <w:sz w:val="10"/>
        </w:rPr>
        <w:tab/>
      </w:r>
      <w:r>
        <w:rPr>
          <w:rFonts w:ascii="Calibri"/>
          <w:w w:val="105"/>
          <w:sz w:val="12"/>
          <w:shd w:val="clear" w:color="auto" w:fill="D9D9D9"/>
        </w:rPr>
        <w:t>Server</w:t>
      </w:r>
      <w:r>
        <w:rPr>
          <w:rFonts w:ascii="Calibri"/>
          <w:spacing w:val="-3"/>
          <w:w w:val="105"/>
          <w:sz w:val="12"/>
          <w:shd w:val="clear" w:color="auto" w:fill="D9D9D9"/>
        </w:rPr>
        <w:t xml:space="preserve"> </w:t>
      </w:r>
      <w:r>
        <w:rPr>
          <w:rFonts w:ascii="Calibri"/>
          <w:w w:val="105"/>
          <w:sz w:val="12"/>
          <w:shd w:val="clear" w:color="auto" w:fill="D9D9D9"/>
        </w:rPr>
        <w:t>side</w:t>
      </w:r>
      <w:r>
        <w:rPr>
          <w:rFonts w:ascii="Calibri"/>
          <w:spacing w:val="-1"/>
          <w:sz w:val="12"/>
          <w:shd w:val="clear" w:color="auto" w:fill="D9D9D9"/>
        </w:rPr>
        <w:t xml:space="preserve"> </w:t>
      </w:r>
    </w:p>
    <w:p w14:paraId="29A3D590" w14:textId="77777777" w:rsidR="00E61455" w:rsidRDefault="00E61455">
      <w:pPr>
        <w:spacing w:line="153" w:lineRule="exact"/>
        <w:rPr>
          <w:rFonts w:ascii="Calibri"/>
          <w:sz w:val="12"/>
        </w:rPr>
        <w:sectPr w:rsidR="00E61455">
          <w:type w:val="continuous"/>
          <w:pgSz w:w="12240" w:h="15840"/>
          <w:pgMar w:top="980" w:right="860" w:bottom="280" w:left="860" w:header="720" w:footer="720" w:gutter="0"/>
          <w:cols w:num="4" w:space="720" w:equalWidth="0">
            <w:col w:w="5141" w:space="181"/>
            <w:col w:w="456" w:space="40"/>
            <w:col w:w="2624" w:space="203"/>
            <w:col w:w="1875"/>
          </w:cols>
        </w:sectPr>
      </w:pPr>
    </w:p>
    <w:p w14:paraId="0D44B1DC" w14:textId="77777777" w:rsidR="00E61455" w:rsidRDefault="0079175C">
      <w:pPr>
        <w:pStyle w:val="Corpsdetexte"/>
      </w:pPr>
      <w:r>
        <w:t>with different programming languages.</w:t>
      </w:r>
    </w:p>
    <w:p w14:paraId="1F67EF69" w14:textId="77777777" w:rsidR="00E61455" w:rsidRDefault="0079175C">
      <w:pPr>
        <w:pStyle w:val="Corpsdetexte"/>
        <w:spacing w:before="9" w:line="249" w:lineRule="auto"/>
      </w:pPr>
      <w:r>
        <w:rPr>
          <w:b/>
        </w:rPr>
        <w:t>Architecture description language</w:t>
      </w:r>
      <w:r>
        <w:t>: The idea of our</w:t>
      </w:r>
      <w:r>
        <w:rPr>
          <w:spacing w:val="-10"/>
        </w:rPr>
        <w:t xml:space="preserve"> </w:t>
      </w:r>
      <w:r>
        <w:t xml:space="preserve">approach is to have architectural information right at the code level      by proposing additional ad-hoc programming constructs.At a first glance, the code written with these additional constructs looks like the code in  ADLs.  </w:t>
      </w:r>
      <w:r>
        <w:rPr>
          <w:spacing w:val="-3"/>
        </w:rPr>
        <w:t xml:space="preserve">However,  </w:t>
      </w:r>
      <w:r>
        <w:t xml:space="preserve">our  approach  and the ADLs are fundamentally different. The ADLs are often used for architecture description, analysis, and verification [28]. The Smalltalk-based SCL component language [29] is even operational. </w:t>
      </w:r>
      <w:r>
        <w:rPr>
          <w:spacing w:val="-3"/>
        </w:rPr>
        <w:t xml:space="preserve">However, </w:t>
      </w:r>
      <w:r>
        <w:t>its acceptance does not gain as much as mainstream object-oriented languages. Our additional constructs remain the extended language as an object-oriented programming language dedicated for system development in- cluding debugging and execution. The code written in ADLs can be translated into programming language code. But, the development</w:t>
      </w:r>
      <w:r>
        <w:rPr>
          <w:spacing w:val="-10"/>
        </w:rPr>
        <w:t xml:space="preserve"> </w:t>
      </w:r>
      <w:r>
        <w:t>activities</w:t>
      </w:r>
      <w:r>
        <w:rPr>
          <w:spacing w:val="-10"/>
        </w:rPr>
        <w:t xml:space="preserve"> </w:t>
      </w:r>
      <w:r>
        <w:t>such</w:t>
      </w:r>
      <w:r>
        <w:rPr>
          <w:spacing w:val="-10"/>
        </w:rPr>
        <w:t xml:space="preserve"> </w:t>
      </w:r>
      <w:r>
        <w:t>as</w:t>
      </w:r>
      <w:r>
        <w:rPr>
          <w:spacing w:val="-10"/>
        </w:rPr>
        <w:t xml:space="preserve"> </w:t>
      </w:r>
      <w:r>
        <w:t>compilation,</w:t>
      </w:r>
      <w:r>
        <w:rPr>
          <w:spacing w:val="-10"/>
        </w:rPr>
        <w:t xml:space="preserve"> </w:t>
      </w:r>
      <w:r>
        <w:t>debugging,</w:t>
      </w:r>
      <w:r>
        <w:rPr>
          <w:spacing w:val="-10"/>
        </w:rPr>
        <w:t xml:space="preserve"> </w:t>
      </w:r>
      <w:r>
        <w:t>and</w:t>
      </w:r>
      <w:r>
        <w:rPr>
          <w:spacing w:val="-10"/>
        </w:rPr>
        <w:t xml:space="preserve"> </w:t>
      </w:r>
      <w:r>
        <w:t>ex- ecution</w:t>
      </w:r>
      <w:r>
        <w:rPr>
          <w:spacing w:val="-5"/>
        </w:rPr>
        <w:t xml:space="preserve"> </w:t>
      </w:r>
      <w:r>
        <w:t>of</w:t>
      </w:r>
      <w:r>
        <w:rPr>
          <w:spacing w:val="-5"/>
        </w:rPr>
        <w:t xml:space="preserve"> </w:t>
      </w:r>
      <w:r>
        <w:t>this</w:t>
      </w:r>
      <w:r>
        <w:rPr>
          <w:spacing w:val="-5"/>
        </w:rPr>
        <w:t xml:space="preserve"> </w:t>
      </w:r>
      <w:r>
        <w:t>translated</w:t>
      </w:r>
      <w:r>
        <w:rPr>
          <w:spacing w:val="-5"/>
        </w:rPr>
        <w:t xml:space="preserve"> </w:t>
      </w:r>
      <w:r>
        <w:t>code</w:t>
      </w:r>
      <w:r>
        <w:rPr>
          <w:spacing w:val="-5"/>
        </w:rPr>
        <w:t xml:space="preserve"> </w:t>
      </w:r>
      <w:r>
        <w:t>is</w:t>
      </w:r>
      <w:r>
        <w:rPr>
          <w:spacing w:val="-5"/>
        </w:rPr>
        <w:t xml:space="preserve"> </w:t>
      </w:r>
      <w:r>
        <w:t>completely</w:t>
      </w:r>
      <w:r>
        <w:rPr>
          <w:spacing w:val="-5"/>
        </w:rPr>
        <w:t xml:space="preserve"> </w:t>
      </w:r>
      <w:r>
        <w:t>separated</w:t>
      </w:r>
      <w:r>
        <w:rPr>
          <w:spacing w:val="-5"/>
        </w:rPr>
        <w:t xml:space="preserve"> </w:t>
      </w:r>
      <w:r>
        <w:t>from</w:t>
      </w:r>
      <w:r>
        <w:rPr>
          <w:spacing w:val="-5"/>
        </w:rPr>
        <w:t xml:space="preserve"> </w:t>
      </w:r>
      <w:r>
        <w:t xml:space="preserve">the ADLs code. Our approach, on the other hand, allows the use of architectural information elements directly at the code level for these development activities. Furthermore, the additional constructs in our approach are often used by programmers while the ADLs by architecture </w:t>
      </w:r>
      <w:r>
        <w:rPr>
          <w:spacing w:val="33"/>
        </w:rPr>
        <w:t xml:space="preserve"> </w:t>
      </w:r>
      <w:r>
        <w:t>analysts.</w:t>
      </w:r>
    </w:p>
    <w:p w14:paraId="7158423E" w14:textId="77777777" w:rsidR="00E61455" w:rsidRDefault="0079175C">
      <w:pPr>
        <w:pStyle w:val="Corpsdetexte"/>
        <w:spacing w:line="249" w:lineRule="auto"/>
      </w:pPr>
      <w:r>
        <w:rPr>
          <w:b/>
        </w:rPr>
        <w:t>Distributed architecture</w:t>
      </w:r>
      <w:r>
        <w:t xml:space="preserve">: A question to our approach is whether it can be used for development of distributed archi- tectures such as client-server architecture. Currently, it is only applied to a monolithic architecture. </w:t>
      </w:r>
      <w:r>
        <w:rPr>
          <w:spacing w:val="-3"/>
        </w:rPr>
        <w:t xml:space="preserve">However, </w:t>
      </w:r>
      <w:r>
        <w:t>we believe that we can apply the approach to distributed architectures with some extensions. In our previous work [30], we propose to</w:t>
      </w:r>
      <w:r>
        <w:rPr>
          <w:spacing w:val="-7"/>
        </w:rPr>
        <w:t xml:space="preserve"> </w:t>
      </w:r>
      <w:r>
        <w:t xml:space="preserve">use </w:t>
      </w:r>
      <w:r>
        <w:rPr>
          <w:i/>
        </w:rPr>
        <w:t xml:space="preserve">interaction components </w:t>
      </w:r>
      <w:r>
        <w:t xml:space="preserve">to model the communication between components within a distributed system. For a client-server system model as in Fig. 6 (a) in which the client requests services from the server through a remote interface </w:t>
      </w:r>
      <w:r>
        <w:rPr>
          <w:i/>
        </w:rPr>
        <w:t>IPush</w:t>
      </w:r>
      <w:r>
        <w:t>. The connector between the components ports is</w:t>
      </w:r>
      <w:r>
        <w:rPr>
          <w:spacing w:val="16"/>
        </w:rPr>
        <w:t xml:space="preserve"> </w:t>
      </w:r>
      <w:r>
        <w:t>transformed</w:t>
      </w:r>
      <w:r>
        <w:rPr>
          <w:spacing w:val="27"/>
        </w:rPr>
        <w:t xml:space="preserve"> </w:t>
      </w:r>
      <w:r>
        <w:t>into</w:t>
      </w:r>
      <w:r>
        <w:rPr>
          <w:w w:val="99"/>
        </w:rPr>
        <w:t xml:space="preserve"> </w:t>
      </w:r>
      <w:r>
        <w:t xml:space="preserve">an </w:t>
      </w:r>
      <w:r>
        <w:rPr>
          <w:i/>
        </w:rPr>
        <w:t xml:space="preserve">ic </w:t>
      </w:r>
      <w:r>
        <w:t xml:space="preserve">interaction component typed by </w:t>
      </w:r>
      <w:r>
        <w:rPr>
          <w:i/>
        </w:rPr>
        <w:t xml:space="preserve">AsyncCall </w:t>
      </w:r>
      <w:r>
        <w:t xml:space="preserve">as in Fig.       6 (b). The </w:t>
      </w:r>
      <w:r>
        <w:rPr>
          <w:i/>
        </w:rPr>
        <w:t xml:space="preserve">AsyncCall </w:t>
      </w:r>
      <w:r>
        <w:t xml:space="preserve">interaction component is modeled as UML components/classes and then translated to middleware- based interaction implementation such as ZeroMQ (see [30] for more details). In the generated extended code in Fig. 6, the system at the client-side contains the client, the </w:t>
      </w:r>
      <w:r>
        <w:rPr>
          <w:i/>
        </w:rPr>
        <w:t xml:space="preserve">ic </w:t>
      </w:r>
      <w:r>
        <w:t>interaction component,</w:t>
      </w:r>
      <w:r>
        <w:rPr>
          <w:spacing w:val="-4"/>
        </w:rPr>
        <w:t xml:space="preserve"> </w:t>
      </w:r>
      <w:r>
        <w:t>and</w:t>
      </w:r>
      <w:r>
        <w:rPr>
          <w:spacing w:val="-4"/>
        </w:rPr>
        <w:t xml:space="preserve"> </w:t>
      </w:r>
      <w:r>
        <w:t>a</w:t>
      </w:r>
      <w:r>
        <w:rPr>
          <w:spacing w:val="-4"/>
        </w:rPr>
        <w:t xml:space="preserve"> </w:t>
      </w:r>
      <w:r>
        <w:t>binding</w:t>
      </w:r>
      <w:r>
        <w:rPr>
          <w:spacing w:val="-4"/>
        </w:rPr>
        <w:t xml:space="preserve"> </w:t>
      </w:r>
      <w:r>
        <w:t>from</w:t>
      </w:r>
      <w:r>
        <w:rPr>
          <w:spacing w:val="-4"/>
        </w:rPr>
        <w:t xml:space="preserve"> </w:t>
      </w:r>
      <w:r>
        <w:t>the</w:t>
      </w:r>
      <w:r>
        <w:rPr>
          <w:spacing w:val="-4"/>
        </w:rPr>
        <w:t xml:space="preserve"> </w:t>
      </w:r>
      <w:r>
        <w:rPr>
          <w:i/>
        </w:rPr>
        <w:t>p</w:t>
      </w:r>
      <w:r>
        <w:rPr>
          <w:i/>
          <w:spacing w:val="-4"/>
        </w:rPr>
        <w:t xml:space="preserve"> </w:t>
      </w:r>
      <w:r>
        <w:t>required</w:t>
      </w:r>
      <w:r>
        <w:rPr>
          <w:spacing w:val="-4"/>
        </w:rPr>
        <w:t xml:space="preserve"> </w:t>
      </w:r>
      <w:r>
        <w:t>port</w:t>
      </w:r>
      <w:r>
        <w:rPr>
          <w:spacing w:val="-4"/>
        </w:rPr>
        <w:t xml:space="preserve"> </w:t>
      </w:r>
      <w:r>
        <w:t>of</w:t>
      </w:r>
      <w:r>
        <w:rPr>
          <w:spacing w:val="-4"/>
        </w:rPr>
        <w:t xml:space="preserve"> </w:t>
      </w:r>
      <w:r>
        <w:t>the</w:t>
      </w:r>
      <w:r>
        <w:rPr>
          <w:spacing w:val="-4"/>
        </w:rPr>
        <w:t xml:space="preserve"> </w:t>
      </w:r>
      <w:r>
        <w:t xml:space="preserve">client to the </w:t>
      </w:r>
      <w:r>
        <w:rPr>
          <w:i/>
        </w:rPr>
        <w:t xml:space="preserve">q </w:t>
      </w:r>
      <w:r>
        <w:t xml:space="preserve">provided port of </w:t>
      </w:r>
      <w:r>
        <w:rPr>
          <w:i/>
        </w:rPr>
        <w:t>ic</w:t>
      </w:r>
      <w:r>
        <w:t xml:space="preserve">. The system at the server-side, on the other hand, consists of </w:t>
      </w:r>
      <w:r>
        <w:rPr>
          <w:i/>
        </w:rPr>
        <w:t>server</w:t>
      </w:r>
      <w:r>
        <w:t xml:space="preserve">, </w:t>
      </w:r>
      <w:r>
        <w:rPr>
          <w:i/>
        </w:rPr>
        <w:t>ic</w:t>
      </w:r>
      <w:r>
        <w:t xml:space="preserve">, and a binding from the </w:t>
      </w:r>
      <w:r>
        <w:rPr>
          <w:i/>
        </w:rPr>
        <w:t xml:space="preserve">q </w:t>
      </w:r>
      <w:r>
        <w:t>provided</w:t>
      </w:r>
      <w:r>
        <w:rPr>
          <w:spacing w:val="-4"/>
        </w:rPr>
        <w:t xml:space="preserve"> </w:t>
      </w:r>
      <w:r>
        <w:t>port</w:t>
      </w:r>
      <w:r>
        <w:rPr>
          <w:spacing w:val="-4"/>
        </w:rPr>
        <w:t xml:space="preserve"> </w:t>
      </w:r>
      <w:r>
        <w:t>of</w:t>
      </w:r>
      <w:r>
        <w:rPr>
          <w:spacing w:val="-4"/>
        </w:rPr>
        <w:t xml:space="preserve"> </w:t>
      </w:r>
      <w:r>
        <w:rPr>
          <w:i/>
        </w:rPr>
        <w:t xml:space="preserve">server </w:t>
      </w:r>
      <w:r>
        <w:t>and</w:t>
      </w:r>
      <w:r>
        <w:rPr>
          <w:spacing w:val="-4"/>
        </w:rPr>
        <w:t xml:space="preserve"> </w:t>
      </w:r>
      <w:r>
        <w:t>the</w:t>
      </w:r>
      <w:r>
        <w:rPr>
          <w:spacing w:val="-4"/>
        </w:rPr>
        <w:t xml:space="preserve"> </w:t>
      </w:r>
      <w:r>
        <w:rPr>
          <w:i/>
        </w:rPr>
        <w:t>p</w:t>
      </w:r>
      <w:r>
        <w:rPr>
          <w:i/>
          <w:spacing w:val="-4"/>
        </w:rPr>
        <w:t xml:space="preserve"> </w:t>
      </w:r>
      <w:r>
        <w:t>required</w:t>
      </w:r>
      <w:r>
        <w:rPr>
          <w:spacing w:val="-4"/>
        </w:rPr>
        <w:t xml:space="preserve"> </w:t>
      </w:r>
      <w:r>
        <w:t>port</w:t>
      </w:r>
      <w:r>
        <w:rPr>
          <w:spacing w:val="-4"/>
        </w:rPr>
        <w:t xml:space="preserve"> </w:t>
      </w:r>
      <w:r>
        <w:t>of</w:t>
      </w:r>
      <w:r>
        <w:rPr>
          <w:spacing w:val="-4"/>
        </w:rPr>
        <w:t xml:space="preserve"> </w:t>
      </w:r>
      <w:r>
        <w:rPr>
          <w:i/>
        </w:rPr>
        <w:t>ic</w:t>
      </w:r>
      <w:r>
        <w:t>.</w:t>
      </w:r>
      <w:r>
        <w:rPr>
          <w:spacing w:val="-4"/>
        </w:rPr>
        <w:t xml:space="preserve"> </w:t>
      </w:r>
      <w:r>
        <w:rPr>
          <w:i/>
        </w:rPr>
        <w:t xml:space="preserve">AsyncCall </w:t>
      </w:r>
      <w:r>
        <w:t xml:space="preserve">realizes the communication implementation between the two sides. For example, for each call from the client through its port, </w:t>
      </w:r>
      <w:r>
        <w:rPr>
          <w:i/>
        </w:rPr>
        <w:t xml:space="preserve">AsyncCall </w:t>
      </w:r>
      <w:r>
        <w:t xml:space="preserve">establishes a socket connection, marshals </w:t>
      </w:r>
      <w:r>
        <w:rPr>
          <w:spacing w:val="29"/>
        </w:rPr>
        <w:t xml:space="preserve"> </w:t>
      </w:r>
      <w:r>
        <w:t>and</w:t>
      </w:r>
    </w:p>
    <w:p w14:paraId="61F24014" w14:textId="77777777" w:rsidR="00E61455" w:rsidRDefault="0079175C">
      <w:pPr>
        <w:spacing w:before="35" w:line="180" w:lineRule="exact"/>
        <w:ind w:left="119" w:right="117"/>
        <w:jc w:val="both"/>
        <w:rPr>
          <w:sz w:val="16"/>
        </w:rPr>
      </w:pPr>
      <w:r>
        <w:br w:type="column"/>
      </w:r>
      <w:r>
        <w:rPr>
          <w:sz w:val="16"/>
        </w:rPr>
        <w:t>Fig. 6. Client-server example including interaction component transformation, client-side, and server-side code</w:t>
      </w:r>
    </w:p>
    <w:p w14:paraId="25912D56" w14:textId="77777777" w:rsidR="00E61455" w:rsidRDefault="00E61455">
      <w:pPr>
        <w:pStyle w:val="Corpsdetexte"/>
        <w:ind w:left="0"/>
        <w:jc w:val="left"/>
        <w:rPr>
          <w:sz w:val="17"/>
        </w:rPr>
      </w:pPr>
    </w:p>
    <w:p w14:paraId="4D850F90" w14:textId="77777777" w:rsidR="00E61455" w:rsidRDefault="0079175C">
      <w:pPr>
        <w:pStyle w:val="Corpsdetexte"/>
        <w:spacing w:line="249" w:lineRule="auto"/>
        <w:ind w:right="117"/>
      </w:pPr>
      <w:r>
        <w:t xml:space="preserve">send the call’s parameters to the </w:t>
      </w:r>
      <w:r>
        <w:rPr>
          <w:i/>
        </w:rPr>
        <w:t xml:space="preserve">ic </w:t>
      </w:r>
      <w:r>
        <w:t>interaction component at the server-side. This latter indeed demarshals the received</w:t>
      </w:r>
      <w:r>
        <w:rPr>
          <w:spacing w:val="-8"/>
        </w:rPr>
        <w:t xml:space="preserve"> </w:t>
      </w:r>
      <w:r>
        <w:t>data to extract the parameters values sent by the client, and calls  the</w:t>
      </w:r>
      <w:r>
        <w:rPr>
          <w:spacing w:val="17"/>
        </w:rPr>
        <w:t xml:space="preserve"> </w:t>
      </w:r>
      <w:r>
        <w:t>corresponding</w:t>
      </w:r>
      <w:r>
        <w:rPr>
          <w:spacing w:val="17"/>
        </w:rPr>
        <w:t xml:space="preserve"> </w:t>
      </w:r>
      <w:r>
        <w:t>method</w:t>
      </w:r>
      <w:r>
        <w:rPr>
          <w:spacing w:val="17"/>
        </w:rPr>
        <w:t xml:space="preserve"> </w:t>
      </w:r>
      <w:r>
        <w:t>of</w:t>
      </w:r>
      <w:r>
        <w:rPr>
          <w:spacing w:val="17"/>
        </w:rPr>
        <w:t xml:space="preserve"> </w:t>
      </w:r>
      <w:r>
        <w:t>the</w:t>
      </w:r>
      <w:r>
        <w:rPr>
          <w:spacing w:val="17"/>
        </w:rPr>
        <w:t xml:space="preserve"> </w:t>
      </w:r>
      <w:r>
        <w:t>server</w:t>
      </w:r>
      <w:r>
        <w:rPr>
          <w:spacing w:val="17"/>
        </w:rPr>
        <w:t xml:space="preserve"> </w:t>
      </w:r>
      <w:r>
        <w:t>via</w:t>
      </w:r>
      <w:r>
        <w:rPr>
          <w:spacing w:val="17"/>
        </w:rPr>
        <w:t xml:space="preserve"> </w:t>
      </w:r>
      <w:r>
        <w:t>the</w:t>
      </w:r>
      <w:r>
        <w:rPr>
          <w:spacing w:val="17"/>
        </w:rPr>
        <w:t xml:space="preserve"> </w:t>
      </w:r>
      <w:r>
        <w:rPr>
          <w:i/>
        </w:rPr>
        <w:t>p</w:t>
      </w:r>
      <w:r>
        <w:rPr>
          <w:i/>
          <w:spacing w:val="17"/>
        </w:rPr>
        <w:t xml:space="preserve"> </w:t>
      </w:r>
      <w:r>
        <w:t>port</w:t>
      </w:r>
      <w:r>
        <w:rPr>
          <w:spacing w:val="17"/>
        </w:rPr>
        <w:t xml:space="preserve"> </w:t>
      </w:r>
      <w:r>
        <w:t>of</w:t>
      </w:r>
      <w:r>
        <w:rPr>
          <w:spacing w:val="17"/>
        </w:rPr>
        <w:t xml:space="preserve"> </w:t>
      </w:r>
      <w:r>
        <w:rPr>
          <w:i/>
        </w:rPr>
        <w:t>ic</w:t>
      </w:r>
      <w:r>
        <w:t>.</w:t>
      </w:r>
    </w:p>
    <w:p w14:paraId="04B2E08E" w14:textId="77777777" w:rsidR="00E61455" w:rsidRDefault="0079175C">
      <w:pPr>
        <w:pStyle w:val="Corpsdetexte"/>
        <w:spacing w:line="249" w:lineRule="auto"/>
        <w:ind w:right="117" w:firstLine="199"/>
        <w:jc w:val="left"/>
      </w:pPr>
      <w:r>
        <w:t>The propagation of modifications in the model and the code is as followings:</w:t>
      </w:r>
    </w:p>
    <w:p w14:paraId="5D5D67DF" w14:textId="77777777" w:rsidR="00E61455" w:rsidRDefault="0079175C">
      <w:pPr>
        <w:pStyle w:val="Paragraphedeliste"/>
        <w:numPr>
          <w:ilvl w:val="0"/>
          <w:numId w:val="2"/>
        </w:numPr>
        <w:tabs>
          <w:tab w:val="left" w:pos="520"/>
        </w:tabs>
        <w:spacing w:before="71" w:line="240" w:lineRule="auto"/>
        <w:ind w:hanging="201"/>
        <w:jc w:val="left"/>
        <w:rPr>
          <w:sz w:val="20"/>
        </w:rPr>
      </w:pPr>
      <w:r>
        <w:rPr>
          <w:sz w:val="20"/>
        </w:rPr>
        <w:t xml:space="preserve">If the model is </w:t>
      </w:r>
      <w:r>
        <w:rPr>
          <w:spacing w:val="8"/>
          <w:sz w:val="20"/>
        </w:rPr>
        <w:t xml:space="preserve"> </w:t>
      </w:r>
      <w:r>
        <w:rPr>
          <w:sz w:val="20"/>
        </w:rPr>
        <w:t>modified:</w:t>
      </w:r>
    </w:p>
    <w:p w14:paraId="6366D05E" w14:textId="77777777" w:rsidR="00E61455" w:rsidRDefault="0079175C">
      <w:pPr>
        <w:pStyle w:val="Paragraphedeliste"/>
        <w:numPr>
          <w:ilvl w:val="1"/>
          <w:numId w:val="2"/>
        </w:numPr>
        <w:tabs>
          <w:tab w:val="left" w:pos="889"/>
        </w:tabs>
        <w:spacing w:before="130"/>
        <w:ind w:right="117" w:hanging="199"/>
        <w:rPr>
          <w:sz w:val="16"/>
        </w:rPr>
      </w:pPr>
      <w:r>
        <w:rPr>
          <w:sz w:val="16"/>
        </w:rPr>
        <w:t>If the client is modified, propagate the modifications to the client- side</w:t>
      </w:r>
      <w:r>
        <w:rPr>
          <w:spacing w:val="12"/>
          <w:sz w:val="16"/>
        </w:rPr>
        <w:t xml:space="preserve"> </w:t>
      </w:r>
      <w:r>
        <w:rPr>
          <w:sz w:val="16"/>
        </w:rPr>
        <w:t>code.</w:t>
      </w:r>
    </w:p>
    <w:p w14:paraId="7A5497BD" w14:textId="77777777" w:rsidR="00E61455" w:rsidRDefault="0079175C">
      <w:pPr>
        <w:pStyle w:val="Paragraphedeliste"/>
        <w:numPr>
          <w:ilvl w:val="1"/>
          <w:numId w:val="2"/>
        </w:numPr>
        <w:tabs>
          <w:tab w:val="left" w:pos="889"/>
        </w:tabs>
        <w:ind w:right="117" w:hanging="199"/>
        <w:rPr>
          <w:sz w:val="16"/>
        </w:rPr>
      </w:pPr>
      <w:r>
        <w:rPr>
          <w:sz w:val="16"/>
        </w:rPr>
        <w:t>If</w:t>
      </w:r>
      <w:r>
        <w:rPr>
          <w:spacing w:val="-5"/>
          <w:sz w:val="16"/>
        </w:rPr>
        <w:t xml:space="preserve"> </w:t>
      </w:r>
      <w:r>
        <w:rPr>
          <w:sz w:val="16"/>
        </w:rPr>
        <w:t>the</w:t>
      </w:r>
      <w:r>
        <w:rPr>
          <w:spacing w:val="-5"/>
          <w:sz w:val="16"/>
        </w:rPr>
        <w:t xml:space="preserve"> </w:t>
      </w:r>
      <w:r>
        <w:rPr>
          <w:sz w:val="16"/>
        </w:rPr>
        <w:t>server</w:t>
      </w:r>
      <w:r>
        <w:rPr>
          <w:spacing w:val="-5"/>
          <w:sz w:val="16"/>
        </w:rPr>
        <w:t xml:space="preserve"> </w:t>
      </w:r>
      <w:r>
        <w:rPr>
          <w:sz w:val="16"/>
        </w:rPr>
        <w:t>is</w:t>
      </w:r>
      <w:r>
        <w:rPr>
          <w:spacing w:val="-5"/>
          <w:sz w:val="16"/>
        </w:rPr>
        <w:t xml:space="preserve"> </w:t>
      </w:r>
      <w:r>
        <w:rPr>
          <w:sz w:val="16"/>
        </w:rPr>
        <w:t>modified,</w:t>
      </w:r>
      <w:r>
        <w:rPr>
          <w:spacing w:val="-5"/>
          <w:sz w:val="16"/>
        </w:rPr>
        <w:t xml:space="preserve"> </w:t>
      </w:r>
      <w:r>
        <w:rPr>
          <w:sz w:val="16"/>
        </w:rPr>
        <w:t>propagate</w:t>
      </w:r>
      <w:r>
        <w:rPr>
          <w:spacing w:val="-5"/>
          <w:sz w:val="16"/>
        </w:rPr>
        <w:t xml:space="preserve"> </w:t>
      </w:r>
      <w:r>
        <w:rPr>
          <w:sz w:val="16"/>
        </w:rPr>
        <w:t>the</w:t>
      </w:r>
      <w:r>
        <w:rPr>
          <w:spacing w:val="-5"/>
          <w:sz w:val="16"/>
        </w:rPr>
        <w:t xml:space="preserve"> </w:t>
      </w:r>
      <w:r>
        <w:rPr>
          <w:sz w:val="16"/>
        </w:rPr>
        <w:t>modifications</w:t>
      </w:r>
      <w:r>
        <w:rPr>
          <w:spacing w:val="-5"/>
          <w:sz w:val="16"/>
        </w:rPr>
        <w:t xml:space="preserve"> </w:t>
      </w:r>
      <w:r>
        <w:rPr>
          <w:sz w:val="16"/>
        </w:rPr>
        <w:t>to</w:t>
      </w:r>
      <w:r>
        <w:rPr>
          <w:spacing w:val="-5"/>
          <w:sz w:val="16"/>
        </w:rPr>
        <w:t xml:space="preserve"> </w:t>
      </w:r>
      <w:r>
        <w:rPr>
          <w:sz w:val="16"/>
        </w:rPr>
        <w:t>the</w:t>
      </w:r>
      <w:r>
        <w:rPr>
          <w:spacing w:val="-5"/>
          <w:sz w:val="16"/>
        </w:rPr>
        <w:t xml:space="preserve"> </w:t>
      </w:r>
      <w:r>
        <w:rPr>
          <w:sz w:val="16"/>
        </w:rPr>
        <w:t>server- side</w:t>
      </w:r>
      <w:r>
        <w:rPr>
          <w:spacing w:val="12"/>
          <w:sz w:val="16"/>
        </w:rPr>
        <w:t xml:space="preserve"> </w:t>
      </w:r>
      <w:r>
        <w:rPr>
          <w:sz w:val="16"/>
        </w:rPr>
        <w:t>code.</w:t>
      </w:r>
    </w:p>
    <w:p w14:paraId="1A4E1597" w14:textId="77777777" w:rsidR="00E61455" w:rsidRDefault="0079175C">
      <w:pPr>
        <w:pStyle w:val="Paragraphedeliste"/>
        <w:numPr>
          <w:ilvl w:val="1"/>
          <w:numId w:val="2"/>
        </w:numPr>
        <w:tabs>
          <w:tab w:val="left" w:pos="889"/>
        </w:tabs>
        <w:ind w:right="117" w:hanging="199"/>
        <w:rPr>
          <w:sz w:val="16"/>
        </w:rPr>
      </w:pPr>
      <w:r>
        <w:rPr>
          <w:sz w:val="16"/>
        </w:rPr>
        <w:t xml:space="preserve">If the interaction component is modified, propagate the modifica- tions to the interaction component code at both of the   </w:t>
      </w:r>
      <w:r>
        <w:rPr>
          <w:spacing w:val="17"/>
          <w:sz w:val="16"/>
        </w:rPr>
        <w:t xml:space="preserve"> </w:t>
      </w:r>
      <w:r>
        <w:rPr>
          <w:sz w:val="16"/>
        </w:rPr>
        <w:t>sides.</w:t>
      </w:r>
    </w:p>
    <w:p w14:paraId="409EF2EF" w14:textId="77777777" w:rsidR="00E61455" w:rsidRDefault="0079175C">
      <w:pPr>
        <w:pStyle w:val="Paragraphedeliste"/>
        <w:numPr>
          <w:ilvl w:val="0"/>
          <w:numId w:val="2"/>
        </w:numPr>
        <w:tabs>
          <w:tab w:val="left" w:pos="520"/>
        </w:tabs>
        <w:spacing w:before="87" w:line="240" w:lineRule="auto"/>
        <w:ind w:hanging="201"/>
        <w:jc w:val="left"/>
        <w:rPr>
          <w:sz w:val="20"/>
        </w:rPr>
      </w:pPr>
      <w:r>
        <w:rPr>
          <w:sz w:val="20"/>
        </w:rPr>
        <w:t xml:space="preserve">If the code is </w:t>
      </w:r>
      <w:r>
        <w:rPr>
          <w:spacing w:val="9"/>
          <w:sz w:val="20"/>
        </w:rPr>
        <w:t xml:space="preserve"> </w:t>
      </w:r>
      <w:r>
        <w:rPr>
          <w:sz w:val="20"/>
        </w:rPr>
        <w:t>modified:</w:t>
      </w:r>
    </w:p>
    <w:p w14:paraId="2CDA93B1" w14:textId="77777777" w:rsidR="00E61455" w:rsidRDefault="0079175C">
      <w:pPr>
        <w:pStyle w:val="Paragraphedeliste"/>
        <w:numPr>
          <w:ilvl w:val="1"/>
          <w:numId w:val="2"/>
        </w:numPr>
        <w:tabs>
          <w:tab w:val="left" w:pos="889"/>
        </w:tabs>
        <w:spacing w:before="130"/>
        <w:ind w:right="117" w:hanging="199"/>
        <w:rPr>
          <w:sz w:val="16"/>
        </w:rPr>
      </w:pPr>
      <w:r>
        <w:rPr>
          <w:sz w:val="16"/>
        </w:rPr>
        <w:t xml:space="preserve">If the client at the client-side is modified, propagate the modifi- cations to the client component at the model  </w:t>
      </w:r>
      <w:r>
        <w:rPr>
          <w:spacing w:val="22"/>
          <w:sz w:val="16"/>
        </w:rPr>
        <w:t xml:space="preserve"> </w:t>
      </w:r>
      <w:r>
        <w:rPr>
          <w:sz w:val="16"/>
        </w:rPr>
        <w:t>level.</w:t>
      </w:r>
    </w:p>
    <w:p w14:paraId="5860B11C" w14:textId="77777777" w:rsidR="00E61455" w:rsidRDefault="0079175C">
      <w:pPr>
        <w:pStyle w:val="Paragraphedeliste"/>
        <w:numPr>
          <w:ilvl w:val="1"/>
          <w:numId w:val="2"/>
        </w:numPr>
        <w:tabs>
          <w:tab w:val="left" w:pos="889"/>
        </w:tabs>
        <w:ind w:right="117" w:hanging="199"/>
        <w:rPr>
          <w:sz w:val="16"/>
        </w:rPr>
      </w:pPr>
      <w:r>
        <w:rPr>
          <w:sz w:val="16"/>
        </w:rPr>
        <w:t xml:space="preserve">If the server at the server-side is modified, propagate the modifi- cations to the server component at the model  </w:t>
      </w:r>
      <w:r>
        <w:rPr>
          <w:spacing w:val="19"/>
          <w:sz w:val="16"/>
        </w:rPr>
        <w:t xml:space="preserve"> </w:t>
      </w:r>
      <w:r>
        <w:rPr>
          <w:sz w:val="16"/>
        </w:rPr>
        <w:t>level.</w:t>
      </w:r>
    </w:p>
    <w:p w14:paraId="107767C6" w14:textId="77777777" w:rsidR="00E61455" w:rsidRDefault="0079175C">
      <w:pPr>
        <w:pStyle w:val="Paragraphedeliste"/>
        <w:numPr>
          <w:ilvl w:val="1"/>
          <w:numId w:val="2"/>
        </w:numPr>
        <w:tabs>
          <w:tab w:val="left" w:pos="889"/>
        </w:tabs>
        <w:ind w:right="117" w:hanging="199"/>
        <w:rPr>
          <w:sz w:val="16"/>
        </w:rPr>
      </w:pPr>
      <w:r>
        <w:rPr>
          <w:sz w:val="16"/>
        </w:rPr>
        <w:t>If the interaction component is modified at the either side, propagate the modifications to the interaction component at the model</w:t>
      </w:r>
      <w:r>
        <w:rPr>
          <w:spacing w:val="5"/>
          <w:sz w:val="16"/>
        </w:rPr>
        <w:t xml:space="preserve"> </w:t>
      </w:r>
      <w:r>
        <w:rPr>
          <w:sz w:val="16"/>
        </w:rPr>
        <w:t>level.</w:t>
      </w:r>
    </w:p>
    <w:p w14:paraId="4FD4E049" w14:textId="77777777" w:rsidR="00E61455" w:rsidRDefault="00E61455">
      <w:pPr>
        <w:pStyle w:val="Corpsdetexte"/>
        <w:ind w:left="0"/>
        <w:jc w:val="left"/>
        <w:rPr>
          <w:sz w:val="15"/>
        </w:rPr>
      </w:pPr>
    </w:p>
    <w:p w14:paraId="34AD23B1" w14:textId="77777777" w:rsidR="00E61455" w:rsidRDefault="0079175C">
      <w:pPr>
        <w:pStyle w:val="Corpsdetexte"/>
        <w:spacing w:line="249" w:lineRule="auto"/>
        <w:ind w:right="117"/>
      </w:pPr>
      <w:r>
        <w:rPr>
          <w:b/>
        </w:rPr>
        <w:t xml:space="preserve">Action Language for Foundational UML (ALF): </w:t>
      </w:r>
      <w:r>
        <w:t>Back to the introduction  section,  we  mentions  the  use  of  ALF  as  a fine-grained behavioral expression language for operation bodies to preserve modeling consistency and enable a full model-centric approach, and full-fledged code generation for embedded systems [31]. The main limitation that makes this approach not sound is that ALF is not common, even</w:t>
      </w:r>
      <w:r>
        <w:rPr>
          <w:spacing w:val="-20"/>
        </w:rPr>
        <w:t xml:space="preserve"> </w:t>
      </w:r>
      <w:r>
        <w:t xml:space="preserve">unknown in the programming community with very strong and widely used programming languages such as </w:t>
      </w:r>
      <w:r>
        <w:rPr>
          <w:spacing w:val="-3"/>
        </w:rPr>
        <w:t xml:space="preserve">Java </w:t>
      </w:r>
      <w:r>
        <w:t xml:space="preserve">and C+. </w:t>
      </w:r>
      <w:r>
        <w:rPr>
          <w:spacing w:val="-8"/>
        </w:rPr>
        <w:t xml:space="preserve">We </w:t>
      </w:r>
      <w:r>
        <w:t xml:space="preserve">believe that a harmonization of using ALF and common programming languages would benefit advantages of both of the modeling and programming community. Therefore, a further step, that builds upon our approach and synchronizes ALF-based fine- grained behaviors with programming code, should be included in future work. This extension might be based on the mapping between ALF and C++ proposed in  </w:t>
      </w:r>
      <w:r>
        <w:rPr>
          <w:spacing w:val="2"/>
        </w:rPr>
        <w:t xml:space="preserve"> </w:t>
      </w:r>
      <w:r>
        <w:t>[32].</w:t>
      </w:r>
    </w:p>
    <w:p w14:paraId="713F089A" w14:textId="77777777" w:rsidR="00E61455" w:rsidRDefault="0079175C">
      <w:pPr>
        <w:pStyle w:val="Corpsdetexte"/>
        <w:spacing w:line="249" w:lineRule="auto"/>
        <w:ind w:right="117"/>
      </w:pPr>
      <w:r>
        <w:rPr>
          <w:b/>
        </w:rPr>
        <w:t>Language</w:t>
      </w:r>
      <w:r>
        <w:rPr>
          <w:b/>
          <w:spacing w:val="-7"/>
        </w:rPr>
        <w:t xml:space="preserve"> </w:t>
      </w:r>
      <w:r>
        <w:rPr>
          <w:b/>
        </w:rPr>
        <w:t>support</w:t>
      </w:r>
      <w:r>
        <w:rPr>
          <w:b/>
          <w:spacing w:val="-7"/>
        </w:rPr>
        <w:t xml:space="preserve"> </w:t>
      </w:r>
      <w:r>
        <w:rPr>
          <w:b/>
        </w:rPr>
        <w:t>limitation</w:t>
      </w:r>
      <w:r>
        <w:t>:</w:t>
      </w:r>
      <w:r>
        <w:rPr>
          <w:spacing w:val="-7"/>
        </w:rPr>
        <w:t xml:space="preserve"> </w:t>
      </w:r>
      <w:r>
        <w:t>Our</w:t>
      </w:r>
      <w:r>
        <w:rPr>
          <w:spacing w:val="-7"/>
        </w:rPr>
        <w:t xml:space="preserve"> </w:t>
      </w:r>
      <w:r>
        <w:t>approach</w:t>
      </w:r>
      <w:r>
        <w:rPr>
          <w:spacing w:val="-7"/>
        </w:rPr>
        <w:t xml:space="preserve"> </w:t>
      </w:r>
      <w:r>
        <w:t>is</w:t>
      </w:r>
      <w:r>
        <w:rPr>
          <w:spacing w:val="-7"/>
        </w:rPr>
        <w:t xml:space="preserve"> </w:t>
      </w:r>
      <w:r>
        <w:t>based</w:t>
      </w:r>
      <w:r>
        <w:rPr>
          <w:spacing w:val="-7"/>
        </w:rPr>
        <w:t xml:space="preserve"> </w:t>
      </w:r>
      <w:r>
        <w:t>on</w:t>
      </w:r>
      <w:r>
        <w:rPr>
          <w:spacing w:val="-7"/>
        </w:rPr>
        <w:t xml:space="preserve"> </w:t>
      </w:r>
      <w:r>
        <w:t xml:space="preserve">using built-in programming language features to add new program- ming constructs to the language. Therefore, it is dependent on the programming language that we want to synchronize with UML. It is currently applicable to C++ with macros, </w:t>
      </w:r>
      <w:r>
        <w:rPr>
          <w:spacing w:val="-3"/>
        </w:rPr>
        <w:t xml:space="preserve">Java </w:t>
      </w:r>
      <w:r>
        <w:t xml:space="preserve">and C# with annotations, and Python with macropy [33]. More languages should be investigated to elaborate the  </w:t>
      </w:r>
      <w:r>
        <w:rPr>
          <w:spacing w:val="5"/>
        </w:rPr>
        <w:t xml:space="preserve"> </w:t>
      </w:r>
      <w:r>
        <w:t>approach.</w:t>
      </w:r>
    </w:p>
    <w:p w14:paraId="1A39EAD8" w14:textId="77777777" w:rsidR="00E61455" w:rsidRDefault="00E61455">
      <w:pPr>
        <w:spacing w:line="249" w:lineRule="auto"/>
        <w:sectPr w:rsidR="00E61455">
          <w:type w:val="continuous"/>
          <w:pgSz w:w="12240" w:h="15840"/>
          <w:pgMar w:top="980" w:right="860" w:bottom="280" w:left="860" w:header="720" w:footer="720" w:gutter="0"/>
          <w:cols w:num="2" w:space="720" w:equalWidth="0">
            <w:col w:w="5141" w:space="119"/>
            <w:col w:w="5260"/>
          </w:cols>
        </w:sectPr>
      </w:pPr>
    </w:p>
    <w:p w14:paraId="3AF30D5A" w14:textId="77777777" w:rsidR="00E61455" w:rsidRDefault="0079175C">
      <w:pPr>
        <w:pStyle w:val="Paragraphedeliste"/>
        <w:numPr>
          <w:ilvl w:val="0"/>
          <w:numId w:val="16"/>
        </w:numPr>
        <w:tabs>
          <w:tab w:val="left" w:pos="2179"/>
        </w:tabs>
        <w:spacing w:before="51" w:line="240" w:lineRule="auto"/>
        <w:ind w:left="2178" w:hanging="466"/>
        <w:jc w:val="left"/>
        <w:rPr>
          <w:sz w:val="16"/>
        </w:rPr>
      </w:pPr>
      <w:r>
        <w:rPr>
          <w:spacing w:val="5"/>
          <w:sz w:val="20"/>
        </w:rPr>
        <w:lastRenderedPageBreak/>
        <w:t>R</w:t>
      </w:r>
      <w:r>
        <w:rPr>
          <w:spacing w:val="5"/>
          <w:sz w:val="16"/>
        </w:rPr>
        <w:t>ELATED</w:t>
      </w:r>
      <w:r>
        <w:rPr>
          <w:spacing w:val="18"/>
          <w:sz w:val="16"/>
        </w:rPr>
        <w:t xml:space="preserve"> </w:t>
      </w:r>
      <w:r>
        <w:rPr>
          <w:spacing w:val="6"/>
          <w:sz w:val="16"/>
        </w:rPr>
        <w:t>WORK</w:t>
      </w:r>
    </w:p>
    <w:p w14:paraId="195407F8" w14:textId="77777777" w:rsidR="00E61455" w:rsidRDefault="00E61455">
      <w:pPr>
        <w:pStyle w:val="Corpsdetexte"/>
        <w:spacing w:before="6"/>
        <w:ind w:left="0"/>
        <w:jc w:val="left"/>
        <w:rPr>
          <w:sz w:val="21"/>
        </w:rPr>
      </w:pPr>
    </w:p>
    <w:p w14:paraId="47C27981" w14:textId="77777777" w:rsidR="00E61455" w:rsidRDefault="0079175C">
      <w:pPr>
        <w:pStyle w:val="Corpsdetexte"/>
        <w:spacing w:line="249" w:lineRule="auto"/>
        <w:ind w:firstLine="199"/>
      </w:pPr>
      <w:r>
        <w:t xml:space="preserve">Our work is about synchronizing UML-based architecture model and code. Hence, the following tools and approaches are related to our </w:t>
      </w:r>
      <w:r>
        <w:rPr>
          <w:spacing w:val="17"/>
        </w:rPr>
        <w:t xml:space="preserve"> </w:t>
      </w:r>
      <w:r>
        <w:t>work.</w:t>
      </w:r>
    </w:p>
    <w:p w14:paraId="0ABC1D7D" w14:textId="77777777" w:rsidR="00E61455" w:rsidRDefault="0079175C">
      <w:pPr>
        <w:pStyle w:val="Corpsdetexte"/>
        <w:spacing w:line="249" w:lineRule="auto"/>
      </w:pPr>
      <w:r>
        <w:rPr>
          <w:b/>
        </w:rPr>
        <w:t>Reverse</w:t>
      </w:r>
      <w:r>
        <w:rPr>
          <w:b/>
          <w:spacing w:val="-10"/>
        </w:rPr>
        <w:t xml:space="preserve"> </w:t>
      </w:r>
      <w:r>
        <w:rPr>
          <w:b/>
        </w:rPr>
        <w:t>engineering</w:t>
      </w:r>
      <w:r>
        <w:rPr>
          <w:b/>
          <w:spacing w:val="-10"/>
        </w:rPr>
        <w:t xml:space="preserve"> </w:t>
      </w:r>
      <w:r>
        <w:rPr>
          <w:b/>
        </w:rPr>
        <w:t>and</w:t>
      </w:r>
      <w:r>
        <w:rPr>
          <w:b/>
          <w:spacing w:val="-10"/>
        </w:rPr>
        <w:t xml:space="preserve"> </w:t>
      </w:r>
      <w:r>
        <w:rPr>
          <w:b/>
        </w:rPr>
        <w:t>synchronization</w:t>
      </w:r>
      <w:r>
        <w:t>:</w:t>
      </w:r>
      <w:r>
        <w:rPr>
          <w:spacing w:val="-10"/>
        </w:rPr>
        <w:t xml:space="preserve"> </w:t>
      </w:r>
      <w:r>
        <w:t>Several</w:t>
      </w:r>
      <w:r>
        <w:rPr>
          <w:spacing w:val="-10"/>
        </w:rPr>
        <w:t xml:space="preserve"> </w:t>
      </w:r>
      <w:r>
        <w:t>tools</w:t>
      </w:r>
      <w:r>
        <w:rPr>
          <w:spacing w:val="-10"/>
        </w:rPr>
        <w:t xml:space="preserve"> </w:t>
      </w:r>
      <w:r>
        <w:t>such as Enterprise Architect [34] and IBM Rhapsody [11] support code generation from UML Class and State Machine models, and</w:t>
      </w:r>
      <w:r>
        <w:rPr>
          <w:spacing w:val="-6"/>
        </w:rPr>
        <w:t xml:space="preserve"> </w:t>
      </w:r>
      <w:r>
        <w:t>reverse</w:t>
      </w:r>
      <w:r>
        <w:rPr>
          <w:spacing w:val="-6"/>
        </w:rPr>
        <w:t xml:space="preserve"> </w:t>
      </w:r>
      <w:r>
        <w:t>engineering</w:t>
      </w:r>
      <w:r>
        <w:rPr>
          <w:spacing w:val="-6"/>
        </w:rPr>
        <w:t xml:space="preserve"> </w:t>
      </w:r>
      <w:r>
        <w:t>from</w:t>
      </w:r>
      <w:r>
        <w:rPr>
          <w:spacing w:val="-6"/>
        </w:rPr>
        <w:t xml:space="preserve"> </w:t>
      </w:r>
      <w:r>
        <w:t>code</w:t>
      </w:r>
      <w:r>
        <w:rPr>
          <w:spacing w:val="-6"/>
        </w:rPr>
        <w:t xml:space="preserve"> </w:t>
      </w:r>
      <w:r>
        <w:t>to</w:t>
      </w:r>
      <w:r>
        <w:rPr>
          <w:spacing w:val="-6"/>
        </w:rPr>
        <w:t xml:space="preserve"> </w:t>
      </w:r>
      <w:r>
        <w:t>UML</w:t>
      </w:r>
      <w:r>
        <w:rPr>
          <w:spacing w:val="-6"/>
        </w:rPr>
        <w:t xml:space="preserve"> </w:t>
      </w:r>
      <w:r>
        <w:t>classes.</w:t>
      </w:r>
      <w:r>
        <w:rPr>
          <w:spacing w:val="-6"/>
        </w:rPr>
        <w:t xml:space="preserve"> </w:t>
      </w:r>
      <w:r>
        <w:t xml:space="preserve">Systematic reviews of these tools are available in [35]. A few approaches [36], [37], [38] are able to recover components from object- oriented code, based on heuristic algorithms. Extracting state machines from sequential code is also supported in [39], [40], using static analysis of source code. </w:t>
      </w:r>
      <w:r>
        <w:rPr>
          <w:spacing w:val="-3"/>
        </w:rPr>
        <w:t xml:space="preserve">However, </w:t>
      </w:r>
      <w:r>
        <w:t xml:space="preserve">the recovered models in these approaches are mainly used for system under- standing, rather than development. The recovered models are often different from the original </w:t>
      </w:r>
      <w:r>
        <w:rPr>
          <w:spacing w:val="29"/>
        </w:rPr>
        <w:t xml:space="preserve"> </w:t>
      </w:r>
      <w:r>
        <w:t>models.</w:t>
      </w:r>
    </w:p>
    <w:p w14:paraId="6DC3ECCB" w14:textId="77777777" w:rsidR="00E61455" w:rsidRDefault="0079175C">
      <w:pPr>
        <w:pStyle w:val="Corpsdetexte"/>
        <w:ind w:left="318" w:right="-2"/>
        <w:jc w:val="left"/>
      </w:pPr>
      <w:r>
        <w:t>Some  techniques  use  specialized  comments  [12]  such as</w:t>
      </w:r>
    </w:p>
    <w:p w14:paraId="10602448" w14:textId="77777777" w:rsidR="00E61455" w:rsidRDefault="0079175C">
      <w:pPr>
        <w:pStyle w:val="Corpsdetexte"/>
        <w:spacing w:before="8" w:line="249" w:lineRule="auto"/>
      </w:pPr>
      <w:r>
        <w:rPr>
          <w:rFonts w:ascii="Arial"/>
        </w:rPr>
        <w:t xml:space="preserve">@generated </w:t>
      </w:r>
      <w:r>
        <w:rPr>
          <w:rFonts w:ascii="Arial"/>
          <w:spacing w:val="-3"/>
        </w:rPr>
        <w:t xml:space="preserve">NOT </w:t>
      </w:r>
      <w:r>
        <w:t xml:space="preserve">to preserve code modified by program- mers from generated code. EMF allows replacing the default generated code with user-code. </w:t>
      </w:r>
      <w:r>
        <w:rPr>
          <w:spacing w:val="-3"/>
        </w:rPr>
        <w:t xml:space="preserve">However, </w:t>
      </w:r>
      <w:r>
        <w:t>this approach does not intend to synchronize model-code using a bidirectional mapping as ours. Furthermore, if accidental changes happen   to the special comments, modified code cannot</w:t>
      </w:r>
      <w:r>
        <w:rPr>
          <w:spacing w:val="20"/>
        </w:rPr>
        <w:t xml:space="preserve"> </w:t>
      </w:r>
      <w:r>
        <w:t>be</w:t>
      </w:r>
      <w:r>
        <w:rPr>
          <w:spacing w:val="24"/>
        </w:rPr>
        <w:t xml:space="preserve"> </w:t>
      </w:r>
      <w:r>
        <w:t>preserved</w:t>
      </w:r>
      <w:r>
        <w:rPr>
          <w:w w:val="99"/>
        </w:rPr>
        <w:t xml:space="preserve"> </w:t>
      </w:r>
      <w:r>
        <w:t xml:space="preserve">[41]. </w:t>
      </w:r>
      <w:r>
        <w:rPr>
          <w:i/>
        </w:rPr>
        <w:t xml:space="preserve">xMapper </w:t>
      </w:r>
      <w:r>
        <w:t xml:space="preserve">[41] overcomes limitations of the separation by separating generated and modified code in different classes. </w:t>
      </w:r>
      <w:r>
        <w:rPr>
          <w:spacing w:val="-3"/>
        </w:rPr>
        <w:t xml:space="preserve">However, </w:t>
      </w:r>
      <w:r>
        <w:t xml:space="preserve">as the authors state that, it does not allow reverse engineering code elements back to architecture </w:t>
      </w:r>
      <w:r>
        <w:rPr>
          <w:spacing w:val="48"/>
        </w:rPr>
        <w:t xml:space="preserve"> </w:t>
      </w:r>
      <w:r>
        <w:t>elements.</w:t>
      </w:r>
    </w:p>
    <w:p w14:paraId="535C8D6F" w14:textId="77777777" w:rsidR="00E61455" w:rsidRDefault="0079175C">
      <w:pPr>
        <w:pStyle w:val="Corpsdetexte"/>
        <w:spacing w:line="249" w:lineRule="auto"/>
        <w:ind w:firstLine="199"/>
      </w:pPr>
      <w:r>
        <w:t>The three-way merging approach in [42] synchronizes code with platform specific models. However, it only deals with syntactic synchronization while the code semantics such as state machines in source code is not taken into    account.</w:t>
      </w:r>
    </w:p>
    <w:p w14:paraId="20AACCC5" w14:textId="77777777" w:rsidR="00E61455" w:rsidRDefault="0079175C">
      <w:pPr>
        <w:pStyle w:val="Corpsdetexte"/>
        <w:spacing w:line="249" w:lineRule="auto"/>
      </w:pPr>
      <w:r>
        <w:rPr>
          <w:b/>
        </w:rPr>
        <w:t>Architecture Description Language (ADL)</w:t>
      </w:r>
      <w:r>
        <w:t>: ADLs provide precise and formal notations, such as components, , connector and ports for system architecture description. Systems de- scribed by ADLs can be analyzed and validated for require- ments from early development phase. The difference to our approach is clearly discussed in Section   VI.</w:t>
      </w:r>
    </w:p>
    <w:p w14:paraId="537E5531" w14:textId="77777777" w:rsidR="00E61455" w:rsidRDefault="0079175C">
      <w:pPr>
        <w:pStyle w:val="Corpsdetexte"/>
        <w:spacing w:line="249" w:lineRule="auto"/>
      </w:pPr>
      <w:r>
        <w:rPr>
          <w:b/>
        </w:rPr>
        <w:t xml:space="preserve">Change-driven propagation: </w:t>
      </w:r>
      <w:r>
        <w:t xml:space="preserve">In [24], source code and com- ponent model can be derived as views from a super model    for modifications in an editor for co-evolution.  </w:t>
      </w:r>
      <w:r>
        <w:rPr>
          <w:spacing w:val="-3"/>
        </w:rPr>
        <w:t xml:space="preserve">However,  </w:t>
      </w:r>
      <w:r>
        <w:t xml:space="preserve">code modifications made outside of their (limited) editor and violating their rules, e.g. only method bodies allow to be modified in code, are not updated to the super  </w:t>
      </w:r>
      <w:r>
        <w:rPr>
          <w:spacing w:val="46"/>
        </w:rPr>
        <w:t xml:space="preserve"> </w:t>
      </w:r>
      <w:r>
        <w:t>model.</w:t>
      </w:r>
    </w:p>
    <w:p w14:paraId="30971869" w14:textId="77777777" w:rsidR="00E61455" w:rsidRDefault="0079175C">
      <w:pPr>
        <w:pStyle w:val="Corpsdetexte"/>
        <w:spacing w:line="249" w:lineRule="auto"/>
      </w:pPr>
      <w:r>
        <w:rPr>
          <w:b/>
          <w:spacing w:val="-3"/>
        </w:rPr>
        <w:t xml:space="preserve">Textual </w:t>
      </w:r>
      <w:r>
        <w:rPr>
          <w:b/>
        </w:rPr>
        <w:t xml:space="preserve">modeling languages (TMLs): </w:t>
      </w:r>
      <w:r>
        <w:t>TMLs [43] such as Umple [44] unifies modeling and programming text-based modeling languages. These languages can have bidirectional mapping to UML elements. The difference to our bidirectional mapping approach is that, because we extend a programming language, the extended code in our approach is valid to the programming language and can be processed by standard compilers such as GCC for C++ while the TMLs are not.       In our approach, programmers can use favorite IDEs while   the programmers are forced to change their working envi- ronment to efficiently use the TMLs. In [45], the authors integrate  graphical  and  textual  editors  for  UML  profiles</w:t>
      </w:r>
      <w:r>
        <w:rPr>
          <w:spacing w:val="1"/>
        </w:rPr>
        <w:t xml:space="preserve"> </w:t>
      </w:r>
      <w:r>
        <w:t>to</w:t>
      </w:r>
    </w:p>
    <w:p w14:paraId="2F90454B" w14:textId="77777777" w:rsidR="00E61455" w:rsidRDefault="0079175C">
      <w:pPr>
        <w:pStyle w:val="Corpsdetexte"/>
        <w:spacing w:before="51" w:line="249" w:lineRule="auto"/>
        <w:ind w:right="117"/>
        <w:jc w:val="left"/>
      </w:pPr>
      <w:r>
        <w:br w:type="column"/>
      </w:r>
      <w:r>
        <w:t xml:space="preserve">allow developers to work in both of the representations. </w:t>
      </w:r>
      <w:r>
        <w:rPr>
          <w:spacing w:val="-3"/>
        </w:rPr>
        <w:t xml:space="preserve">However, </w:t>
      </w:r>
      <w:r>
        <w:t xml:space="preserve">this approach is dependent on EMF and embeds all modeling concepts to textual editors while our approach only introduces necessary concepts in order to keep programmers being familiar with of their favorite programming language. </w:t>
      </w:r>
      <w:r>
        <w:rPr>
          <w:b/>
        </w:rPr>
        <w:t xml:space="preserve">Language extension: </w:t>
      </w:r>
      <w:r>
        <w:t xml:space="preserve">The </w:t>
      </w:r>
      <w:r>
        <w:rPr>
          <w:i/>
        </w:rPr>
        <w:t xml:space="preserve">P </w:t>
      </w:r>
      <w:r>
        <w:t xml:space="preserve">[46] and </w:t>
      </w:r>
      <w:r>
        <w:rPr>
          <w:i/>
        </w:rPr>
        <w:t xml:space="preserve">P# </w:t>
      </w:r>
      <w:r>
        <w:t xml:space="preserve">[47] state machine- based programming languages are proposed by Microsoft for safe event-driven programming. </w:t>
      </w:r>
      <w:r>
        <w:rPr>
          <w:i/>
        </w:rPr>
        <w:t xml:space="preserve">P# </w:t>
      </w:r>
      <w:r>
        <w:t>adds only a subset of state machine constructs, state and transition, to C#. A system in these languages is composed of state machines</w:t>
      </w:r>
      <w:r>
        <w:rPr>
          <w:spacing w:val="-17"/>
        </w:rPr>
        <w:t xml:space="preserve"> </w:t>
      </w:r>
      <w:r>
        <w:t xml:space="preserve">communicating with each other through events. </w:t>
      </w:r>
      <w:r>
        <w:rPr>
          <w:spacing w:val="-3"/>
        </w:rPr>
        <w:t xml:space="preserve">However, </w:t>
      </w:r>
      <w:r>
        <w:t>the semantics of state machines in these languages is not UML-compliant and component-based concepts are not supported by these lan- guages. The idea of adding more constructs for</w:t>
      </w:r>
      <w:r>
        <w:rPr>
          <w:spacing w:val="-9"/>
        </w:rPr>
        <w:t xml:space="preserve"> </w:t>
      </w:r>
      <w:r>
        <w:t xml:space="preserve">object-oriented languages is similar to ArchJava [48]. ArchJava [48] adds structural concepts such as part and port to </w:t>
      </w:r>
      <w:r>
        <w:rPr>
          <w:spacing w:val="-3"/>
        </w:rPr>
        <w:t xml:space="preserve">Java </w:t>
      </w:r>
      <w:r>
        <w:t>to support the co-evolution</w:t>
      </w:r>
      <w:r>
        <w:rPr>
          <w:spacing w:val="-7"/>
        </w:rPr>
        <w:t xml:space="preserve"> </w:t>
      </w:r>
      <w:r>
        <w:t>of</w:t>
      </w:r>
      <w:r>
        <w:rPr>
          <w:spacing w:val="-7"/>
        </w:rPr>
        <w:t xml:space="preserve"> </w:t>
      </w:r>
      <w:r>
        <w:t>architecture</w:t>
      </w:r>
      <w:r>
        <w:rPr>
          <w:spacing w:val="-7"/>
        </w:rPr>
        <w:t xml:space="preserve"> </w:t>
      </w:r>
      <w:r>
        <w:t>structure</w:t>
      </w:r>
      <w:r>
        <w:rPr>
          <w:spacing w:val="-7"/>
        </w:rPr>
        <w:t xml:space="preserve"> </w:t>
      </w:r>
      <w:r>
        <w:t>and</w:t>
      </w:r>
      <w:r>
        <w:rPr>
          <w:spacing w:val="-7"/>
        </w:rPr>
        <w:t xml:space="preserve"> </w:t>
      </w:r>
      <w:r>
        <w:rPr>
          <w:spacing w:val="-3"/>
        </w:rPr>
        <w:t>Java</w:t>
      </w:r>
      <w:r>
        <w:rPr>
          <w:spacing w:val="-7"/>
        </w:rPr>
        <w:t xml:space="preserve"> </w:t>
      </w:r>
      <w:r>
        <w:t xml:space="preserve">implementation. </w:t>
      </w:r>
      <w:r>
        <w:rPr>
          <w:spacing w:val="-3"/>
        </w:rPr>
        <w:t xml:space="preserve">However, </w:t>
      </w:r>
      <w:r>
        <w:t xml:space="preserve">ArchJava does not provide a mapping between of architecture behavior and code. Furthermore, ArchJava is not standard </w:t>
      </w:r>
      <w:r>
        <w:rPr>
          <w:spacing w:val="-3"/>
        </w:rPr>
        <w:t xml:space="preserve">Java </w:t>
      </w:r>
      <w:r>
        <w:t xml:space="preserve">and then not executed with standard </w:t>
      </w:r>
      <w:r>
        <w:rPr>
          <w:spacing w:val="-3"/>
        </w:rPr>
        <w:t xml:space="preserve">Java </w:t>
      </w:r>
      <w:r>
        <w:t>Virtual Machine, and facilities of IDEs such as auto-completion are not</w:t>
      </w:r>
      <w:r>
        <w:rPr>
          <w:spacing w:val="14"/>
        </w:rPr>
        <w:t xml:space="preserve"> </w:t>
      </w:r>
      <w:r>
        <w:t>compatible.</w:t>
      </w:r>
    </w:p>
    <w:p w14:paraId="4CBF1D38" w14:textId="77777777" w:rsidR="00E61455" w:rsidRDefault="00E61455">
      <w:pPr>
        <w:pStyle w:val="Corpsdetexte"/>
        <w:spacing w:before="4"/>
        <w:ind w:left="0"/>
        <w:jc w:val="left"/>
        <w:rPr>
          <w:sz w:val="26"/>
        </w:rPr>
      </w:pPr>
    </w:p>
    <w:p w14:paraId="5AD0D86A" w14:textId="77777777" w:rsidR="00E61455" w:rsidRDefault="0079175C">
      <w:pPr>
        <w:pStyle w:val="Paragraphedeliste"/>
        <w:numPr>
          <w:ilvl w:val="0"/>
          <w:numId w:val="16"/>
        </w:numPr>
        <w:tabs>
          <w:tab w:val="left" w:pos="2330"/>
        </w:tabs>
        <w:spacing w:line="240" w:lineRule="auto"/>
        <w:ind w:left="2329" w:hanging="542"/>
        <w:jc w:val="left"/>
        <w:rPr>
          <w:sz w:val="16"/>
        </w:rPr>
      </w:pPr>
      <w:r>
        <w:rPr>
          <w:spacing w:val="8"/>
          <w:sz w:val="20"/>
        </w:rPr>
        <w:t>C</w:t>
      </w:r>
      <w:r>
        <w:rPr>
          <w:spacing w:val="8"/>
          <w:sz w:val="16"/>
        </w:rPr>
        <w:t>ONCLUSION</w:t>
      </w:r>
    </w:p>
    <w:p w14:paraId="190B4A01" w14:textId="77777777" w:rsidR="00E61455" w:rsidRDefault="00E61455">
      <w:pPr>
        <w:pStyle w:val="Corpsdetexte"/>
        <w:ind w:left="0"/>
        <w:jc w:val="left"/>
        <w:rPr>
          <w:sz w:val="16"/>
        </w:rPr>
      </w:pPr>
    </w:p>
    <w:p w14:paraId="6122C6A1" w14:textId="77777777" w:rsidR="00E61455" w:rsidRDefault="0079175C">
      <w:pPr>
        <w:pStyle w:val="Corpsdetexte"/>
        <w:spacing w:line="249" w:lineRule="auto"/>
        <w:ind w:right="117" w:firstLine="199"/>
      </w:pPr>
      <w:r>
        <w:rPr>
          <w:spacing w:val="-8"/>
        </w:rPr>
        <w:t xml:space="preserve">We </w:t>
      </w:r>
      <w:r>
        <w:t>have presented an approach for synchronization of object-oriented programming code and architecture model specified in using UML Class, Composite Structure and State Machine concepts, notable components, ports, connectors, and state</w:t>
      </w:r>
      <w:r>
        <w:rPr>
          <w:spacing w:val="-6"/>
        </w:rPr>
        <w:t xml:space="preserve"> </w:t>
      </w:r>
      <w:r>
        <w:t>machine</w:t>
      </w:r>
      <w:r>
        <w:rPr>
          <w:spacing w:val="-6"/>
        </w:rPr>
        <w:t xml:space="preserve"> </w:t>
      </w:r>
      <w:r>
        <w:t>elements.</w:t>
      </w:r>
      <w:r>
        <w:rPr>
          <w:spacing w:val="-6"/>
        </w:rPr>
        <w:t xml:space="preserve"> </w:t>
      </w:r>
      <w:r>
        <w:t>The</w:t>
      </w:r>
      <w:r>
        <w:rPr>
          <w:spacing w:val="-6"/>
        </w:rPr>
        <w:t xml:space="preserve"> </w:t>
      </w:r>
      <w:r>
        <w:t>approach</w:t>
      </w:r>
      <w:r>
        <w:rPr>
          <w:spacing w:val="-6"/>
        </w:rPr>
        <w:t xml:space="preserve"> </w:t>
      </w:r>
      <w:r>
        <w:t>is</w:t>
      </w:r>
      <w:r>
        <w:rPr>
          <w:spacing w:val="-6"/>
        </w:rPr>
        <w:t xml:space="preserve"> </w:t>
      </w:r>
      <w:r>
        <w:t>based</w:t>
      </w:r>
      <w:r>
        <w:rPr>
          <w:spacing w:val="-6"/>
        </w:rPr>
        <w:t xml:space="preserve"> </w:t>
      </w:r>
      <w:r>
        <w:t>on</w:t>
      </w:r>
      <w:r>
        <w:rPr>
          <w:spacing w:val="-6"/>
        </w:rPr>
        <w:t xml:space="preserve"> </w:t>
      </w:r>
      <w:r>
        <w:t>extending</w:t>
      </w:r>
      <w:r>
        <w:rPr>
          <w:spacing w:val="-6"/>
        </w:rPr>
        <w:t xml:space="preserve"> </w:t>
      </w:r>
      <w:r>
        <w:t>an existing object-oriented programming language by</w:t>
      </w:r>
      <w:r>
        <w:rPr>
          <w:spacing w:val="-6"/>
        </w:rPr>
        <w:t xml:space="preserve"> </w:t>
      </w:r>
      <w:r>
        <w:t xml:space="preserve">introducing additional ad-hoc programming constructs for modeling con- cepts that have no representation in common programming languages such as </w:t>
      </w:r>
      <w:r>
        <w:rPr>
          <w:spacing w:val="-3"/>
        </w:rPr>
        <w:t xml:space="preserve">Java </w:t>
      </w:r>
      <w:r>
        <w:t>and C++. The extended code written with the additional constructs is used as input  of  an  in-  place text-to-text transformation to generate other code files to be executable. The synchronization mechanism synchronizes the extended code with the model in case of concurrent modifications.</w:t>
      </w:r>
    </w:p>
    <w:p w14:paraId="0E2AE628" w14:textId="77777777" w:rsidR="00E61455" w:rsidRDefault="0079175C">
      <w:pPr>
        <w:pStyle w:val="Corpsdetexte"/>
        <w:spacing w:line="249" w:lineRule="auto"/>
        <w:ind w:right="117" w:firstLine="199"/>
      </w:pPr>
      <w:r>
        <w:rPr>
          <w:spacing w:val="-8"/>
        </w:rPr>
        <w:t xml:space="preserve">To </w:t>
      </w:r>
      <w:r>
        <w:t>evaluate the correctness, the practicality, and the</w:t>
      </w:r>
      <w:r>
        <w:rPr>
          <w:spacing w:val="-23"/>
        </w:rPr>
        <w:t xml:space="preserve"> </w:t>
      </w:r>
      <w:r>
        <w:t xml:space="preserve">feasibil- ity of the synchronization, we used the approach to develop   an embedded software case study - Lego Car factory. Our approach can synchronize concurrent modifications in model and code. Furthermore, the quality of generated code is also preserved in the synchronization approach, in compared to   the approach without synchronization. </w:t>
      </w:r>
      <w:r>
        <w:rPr>
          <w:spacing w:val="-8"/>
        </w:rPr>
        <w:t xml:space="preserve">We </w:t>
      </w:r>
      <w:r>
        <w:t>also discuss the applicability and scalability of our approach in applying it     to distributed architectures, synchronization of ALF and pro- gramming languages for profiting advantages of both of the modeling and programming</w:t>
      </w:r>
      <w:r>
        <w:rPr>
          <w:spacing w:val="45"/>
        </w:rPr>
        <w:t xml:space="preserve"> </w:t>
      </w:r>
      <w:r>
        <w:t>world.</w:t>
      </w:r>
    </w:p>
    <w:p w14:paraId="1ECC53F1" w14:textId="77777777" w:rsidR="00E61455" w:rsidRDefault="0079175C">
      <w:pPr>
        <w:pStyle w:val="Corpsdetexte"/>
        <w:spacing w:line="249" w:lineRule="auto"/>
        <w:ind w:right="117" w:firstLine="199"/>
      </w:pPr>
      <w:r>
        <w:t>The main limitation of our approach is the applicability      to the synchronization of architecture model with different programming languages. For the moment, the approach is applicable to C++ and Java. In future, we will investigate</w:t>
      </w:r>
      <w:r>
        <w:rPr>
          <w:spacing w:val="-27"/>
        </w:rPr>
        <w:t xml:space="preserve"> </w:t>
      </w:r>
      <w:r>
        <w:t xml:space="preserve">other programming languages. The discussed perspectives will also be further detailed for elaborating our  </w:t>
      </w:r>
      <w:r>
        <w:rPr>
          <w:spacing w:val="1"/>
        </w:rPr>
        <w:t xml:space="preserve"> </w:t>
      </w:r>
      <w:r>
        <w:t>approach.</w:t>
      </w:r>
    </w:p>
    <w:p w14:paraId="1FBCFC00" w14:textId="77777777" w:rsidR="00E61455" w:rsidRDefault="00E61455">
      <w:pPr>
        <w:spacing w:line="249" w:lineRule="auto"/>
        <w:sectPr w:rsidR="00E61455">
          <w:pgSz w:w="12240" w:h="15840"/>
          <w:pgMar w:top="940" w:right="860" w:bottom="280" w:left="860" w:header="720" w:footer="720" w:gutter="0"/>
          <w:cols w:num="2" w:space="720" w:equalWidth="0">
            <w:col w:w="5141" w:space="119"/>
            <w:col w:w="5260"/>
          </w:cols>
        </w:sectPr>
      </w:pPr>
    </w:p>
    <w:p w14:paraId="301C4F5D" w14:textId="77777777" w:rsidR="00E61455" w:rsidRDefault="0079175C">
      <w:pPr>
        <w:spacing w:before="51"/>
        <w:ind w:left="877" w:right="758"/>
        <w:jc w:val="center"/>
        <w:rPr>
          <w:sz w:val="16"/>
        </w:rPr>
      </w:pPr>
      <w:r>
        <w:rPr>
          <w:sz w:val="20"/>
        </w:rPr>
        <w:lastRenderedPageBreak/>
        <w:t>R</w:t>
      </w:r>
      <w:r>
        <w:rPr>
          <w:sz w:val="16"/>
        </w:rPr>
        <w:t>EFERENCES</w:t>
      </w:r>
    </w:p>
    <w:p w14:paraId="491D6193" w14:textId="77777777" w:rsidR="00E61455" w:rsidRDefault="0079175C">
      <w:pPr>
        <w:spacing w:before="108" w:line="180" w:lineRule="exact"/>
        <w:ind w:left="484" w:right="-13" w:hanging="286"/>
        <w:rPr>
          <w:sz w:val="16"/>
        </w:rPr>
      </w:pPr>
      <w:r>
        <w:rPr>
          <w:sz w:val="16"/>
        </w:rPr>
        <w:t xml:space="preserve">[1]B. Selic, “What will it take? a view on adoption of model-based methods in practice,” </w:t>
      </w:r>
      <w:r>
        <w:rPr>
          <w:i/>
          <w:sz w:val="16"/>
        </w:rPr>
        <w:t>Software &amp; Systems Modeling</w:t>
      </w:r>
      <w:r>
        <w:rPr>
          <w:sz w:val="16"/>
        </w:rPr>
        <w:t>, vol. 11, no. 4, pp. 513–526, 2012.</w:t>
      </w:r>
    </w:p>
    <w:p w14:paraId="0735267D" w14:textId="77777777" w:rsidR="00E61455" w:rsidRDefault="0079175C">
      <w:pPr>
        <w:spacing w:line="180" w:lineRule="exact"/>
        <w:ind w:left="484" w:hanging="286"/>
        <w:jc w:val="both"/>
        <w:rPr>
          <w:sz w:val="16"/>
        </w:rPr>
      </w:pPr>
      <w:r>
        <w:rPr>
          <w:sz w:val="16"/>
        </w:rPr>
        <w:t xml:space="preserve">[2]R. Hilliard, “Using the uml for architectural description,” in </w:t>
      </w:r>
      <w:r>
        <w:rPr>
          <w:i/>
          <w:sz w:val="16"/>
        </w:rPr>
        <w:t>Interna- tional Conference on the Unified Modeling Language</w:t>
      </w:r>
      <w:r>
        <w:rPr>
          <w:sz w:val="16"/>
        </w:rPr>
        <w:t>. Springer, 1999, pp. 32–48.</w:t>
      </w:r>
    </w:p>
    <w:p w14:paraId="1D1233F9" w14:textId="77777777" w:rsidR="00E61455" w:rsidRDefault="0079175C">
      <w:pPr>
        <w:spacing w:line="180" w:lineRule="exact"/>
        <w:ind w:left="484" w:right="89" w:hanging="286"/>
        <w:rPr>
          <w:sz w:val="16"/>
        </w:rPr>
      </w:pPr>
      <w:r>
        <w:rPr>
          <w:sz w:val="16"/>
        </w:rPr>
        <w:t xml:space="preserve">[3]J. Hutchinson, J. Whittle, and M. Rouncefield, “Model-driven engineer- ing practices in industry: Social, organizational and managerial factors that lead to success or failure,” </w:t>
      </w:r>
      <w:r>
        <w:rPr>
          <w:i/>
          <w:sz w:val="16"/>
        </w:rPr>
        <w:t>Science of Computer Programming</w:t>
      </w:r>
      <w:r>
        <w:rPr>
          <w:sz w:val="16"/>
        </w:rPr>
        <w:t>,    vol. 89, pp. 144 – 161,   2014.</w:t>
      </w:r>
    </w:p>
    <w:p w14:paraId="5E609186" w14:textId="77777777" w:rsidR="00E61455" w:rsidRDefault="0079175C">
      <w:pPr>
        <w:spacing w:line="180" w:lineRule="exact"/>
        <w:ind w:left="484" w:right="-13" w:hanging="286"/>
        <w:rPr>
          <w:sz w:val="16"/>
        </w:rPr>
      </w:pPr>
      <w:r>
        <w:rPr>
          <w:sz w:val="16"/>
        </w:rPr>
        <w:t xml:space="preserve">[4]R. Pandey, “Architectural description languages (adls) vs uml: a review,” </w:t>
      </w:r>
      <w:r>
        <w:rPr>
          <w:i/>
          <w:sz w:val="16"/>
        </w:rPr>
        <w:t>ACM SIGSOFT Software Engineering Notes</w:t>
      </w:r>
      <w:r>
        <w:rPr>
          <w:sz w:val="16"/>
        </w:rPr>
        <w:t>, vol. 35, no. 3, pp. 1–5, 2010.</w:t>
      </w:r>
    </w:p>
    <w:p w14:paraId="39BBB91E" w14:textId="77777777" w:rsidR="00E61455" w:rsidRDefault="0079175C">
      <w:pPr>
        <w:spacing w:line="180" w:lineRule="exact"/>
        <w:ind w:left="484" w:right="89" w:hanging="286"/>
        <w:rPr>
          <w:sz w:val="16"/>
        </w:rPr>
      </w:pPr>
      <w:r>
        <w:rPr>
          <w:sz w:val="16"/>
        </w:rPr>
        <w:t xml:space="preserve">[5]E. Posse, “Papyrusrt: Modelling and code generation (invited presenta- tion),” in </w:t>
      </w:r>
      <w:r>
        <w:rPr>
          <w:i/>
          <w:sz w:val="16"/>
        </w:rPr>
        <w:t>Proceedings of the International Workshop on Open Source Software for Model Driven Engineering, Ottawa, Canada, September  29, 2015.</w:t>
      </w:r>
      <w:r>
        <w:rPr>
          <w:sz w:val="16"/>
        </w:rPr>
        <w:t xml:space="preserve">, 2015, pp. </w:t>
      </w:r>
      <w:r>
        <w:rPr>
          <w:spacing w:val="14"/>
          <w:sz w:val="16"/>
        </w:rPr>
        <w:t xml:space="preserve"> </w:t>
      </w:r>
      <w:r>
        <w:rPr>
          <w:sz w:val="16"/>
        </w:rPr>
        <w:t>54–63.</w:t>
      </w:r>
    </w:p>
    <w:p w14:paraId="71B97BE7" w14:textId="77777777" w:rsidR="00E61455" w:rsidRDefault="0079175C">
      <w:pPr>
        <w:tabs>
          <w:tab w:val="left" w:pos="3664"/>
        </w:tabs>
        <w:spacing w:line="180" w:lineRule="exact"/>
        <w:ind w:left="484" w:hanging="286"/>
        <w:rPr>
          <w:sz w:val="16"/>
        </w:rPr>
      </w:pPr>
      <w:r>
        <w:rPr>
          <w:sz w:val="16"/>
        </w:rPr>
        <w:t xml:space="preserve">[6]A. Dunkels, O. Schmidt, </w:t>
      </w:r>
      <w:r>
        <w:rPr>
          <w:spacing w:val="-6"/>
          <w:sz w:val="16"/>
        </w:rPr>
        <w:t xml:space="preserve">T. </w:t>
      </w:r>
      <w:r>
        <w:rPr>
          <w:spacing w:val="-4"/>
          <w:sz w:val="16"/>
        </w:rPr>
        <w:t xml:space="preserve">Voigt, </w:t>
      </w:r>
      <w:r>
        <w:rPr>
          <w:sz w:val="16"/>
        </w:rPr>
        <w:t xml:space="preserve">and M. Ali, “Protothreads: Simpli- fying event-driven programming of memory-constrained embedded sys- tems,” in </w:t>
      </w:r>
      <w:r>
        <w:rPr>
          <w:i/>
          <w:sz w:val="16"/>
        </w:rPr>
        <w:t>Proceedings of the 4th International Conference on Embedded Networked  Sensor  Systems</w:t>
      </w:r>
      <w:r>
        <w:rPr>
          <w:sz w:val="16"/>
        </w:rPr>
        <w:t xml:space="preserve">,  </w:t>
      </w:r>
      <w:r>
        <w:rPr>
          <w:spacing w:val="-3"/>
          <w:sz w:val="16"/>
        </w:rPr>
        <w:t>ser.</w:t>
      </w:r>
      <w:r>
        <w:rPr>
          <w:spacing w:val="2"/>
          <w:sz w:val="16"/>
        </w:rPr>
        <w:t xml:space="preserve"> </w:t>
      </w:r>
      <w:r>
        <w:rPr>
          <w:sz w:val="16"/>
        </w:rPr>
        <w:t>SenSys</w:t>
      </w:r>
      <w:r>
        <w:rPr>
          <w:spacing w:val="30"/>
          <w:sz w:val="16"/>
        </w:rPr>
        <w:t xml:space="preserve"> </w:t>
      </w:r>
      <w:r>
        <w:rPr>
          <w:sz w:val="16"/>
        </w:rPr>
        <w:t>’06.</w:t>
      </w:r>
      <w:r>
        <w:rPr>
          <w:sz w:val="16"/>
        </w:rPr>
        <w:tab/>
        <w:t xml:space="preserve">New  </w:t>
      </w:r>
      <w:r>
        <w:rPr>
          <w:spacing w:val="-4"/>
          <w:sz w:val="16"/>
        </w:rPr>
        <w:t>York,</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14:paraId="73D33C1C" w14:textId="77777777" w:rsidR="00E61455" w:rsidRDefault="0079175C">
      <w:pPr>
        <w:spacing w:line="180" w:lineRule="exact"/>
        <w:ind w:left="484" w:right="89" w:hanging="286"/>
        <w:rPr>
          <w:sz w:val="16"/>
        </w:rPr>
      </w:pPr>
      <w:r>
        <w:rPr>
          <w:sz w:val="16"/>
        </w:rPr>
        <w:t xml:space="preserve">[7]“Reactive Manifesto,” </w:t>
      </w:r>
      <w:hyperlink r:id="rId150">
        <w:r>
          <w:rPr>
            <w:sz w:val="16"/>
          </w:rPr>
          <w:t>http://www.reactivemanifesto.org/,</w:t>
        </w:r>
      </w:hyperlink>
      <w:r>
        <w:rPr>
          <w:sz w:val="16"/>
        </w:rPr>
        <w:t xml:space="preserve"> [Online avail- able 10/4/2017].</w:t>
      </w:r>
    </w:p>
    <w:p w14:paraId="09B5ED4B" w14:textId="77777777" w:rsidR="00E61455" w:rsidRDefault="0079175C">
      <w:pPr>
        <w:spacing w:line="180" w:lineRule="exact"/>
        <w:ind w:left="484" w:right="-13" w:hanging="286"/>
        <w:rPr>
          <w:sz w:val="16"/>
        </w:rPr>
      </w:pPr>
      <w:r>
        <w:rPr>
          <w:sz w:val="16"/>
        </w:rPr>
        <w:t xml:space="preserve">[8]F. Ciccozzi, A. Cicchetti, and M. Sjödin, “Towards translational execu- tion of action language for foundational uml,” in </w:t>
      </w:r>
      <w:r>
        <w:rPr>
          <w:i/>
          <w:sz w:val="16"/>
        </w:rPr>
        <w:t>Software Engineering and Advanced Applications (SEAA), 2013 39th EUROMICRO Confer- ence on</w:t>
      </w:r>
      <w:r>
        <w:rPr>
          <w:sz w:val="16"/>
        </w:rPr>
        <w:t>.    IEEE, 2013, pp.  153–160.</w:t>
      </w:r>
    </w:p>
    <w:p w14:paraId="235D181C" w14:textId="77777777" w:rsidR="00E61455" w:rsidRDefault="0079175C">
      <w:pPr>
        <w:spacing w:line="180" w:lineRule="exact"/>
        <w:ind w:left="484" w:right="-13" w:hanging="286"/>
        <w:rPr>
          <w:sz w:val="16"/>
        </w:rPr>
      </w:pPr>
      <w:r>
        <w:rPr>
          <w:sz w:val="16"/>
        </w:rPr>
        <w:t>[9]OMG, “Action Language for Foundational UML (Alf): Concrete Syntax for a UML Action Language,” 2013, version 1.1, OMG Document Number: formal/2013-09-01.</w:t>
      </w:r>
    </w:p>
    <w:p w14:paraId="4572B70C" w14:textId="77777777" w:rsidR="00E61455" w:rsidRDefault="0079175C">
      <w:pPr>
        <w:spacing w:line="180" w:lineRule="exact"/>
        <w:ind w:left="484" w:hanging="366"/>
        <w:rPr>
          <w:sz w:val="16"/>
        </w:rPr>
      </w:pPr>
      <w:r>
        <w:rPr>
          <w:sz w:val="16"/>
        </w:rPr>
        <w:t xml:space="preserve">[10]A. Charfi, C. Mraidha, S. Gérard, F. Terrier, and P. Boulet, “Toward op- timized code generation through model-based optimization,” in </w:t>
      </w:r>
      <w:r>
        <w:rPr>
          <w:i/>
          <w:sz w:val="16"/>
        </w:rPr>
        <w:t>Design, Automation and Test in Europe, DATE 2010, Dresden, Germany, March 8-12, 2010</w:t>
      </w:r>
      <w:r>
        <w:rPr>
          <w:sz w:val="16"/>
        </w:rPr>
        <w:t>, 2010, pp.  1313–1316.</w:t>
      </w:r>
    </w:p>
    <w:p w14:paraId="5CE52F22" w14:textId="77777777" w:rsidR="00E61455" w:rsidRDefault="0079175C">
      <w:pPr>
        <w:spacing w:line="180" w:lineRule="exact"/>
        <w:ind w:left="484" w:right="-13" w:hanging="366"/>
        <w:rPr>
          <w:sz w:val="16"/>
        </w:rPr>
      </w:pPr>
      <w:r>
        <w:rPr>
          <w:sz w:val="16"/>
        </w:rPr>
        <w:t xml:space="preserve">[11]IBM, “Ibm Rhapsody.” [Online]. Available: </w:t>
      </w:r>
      <w:hyperlink r:id="rId151">
        <w:r>
          <w:rPr>
            <w:sz w:val="16"/>
          </w:rPr>
          <w:t>http://www.ibm.com/</w:t>
        </w:r>
      </w:hyperlink>
      <w:r>
        <w:rPr>
          <w:sz w:val="16"/>
        </w:rPr>
        <w:t xml:space="preserve"> developerworks/downloads/r/rhapsodydeveloper/</w:t>
      </w:r>
    </w:p>
    <w:p w14:paraId="5F4E1B25" w14:textId="77777777" w:rsidR="00E61455" w:rsidRDefault="0079175C">
      <w:pPr>
        <w:spacing w:line="180" w:lineRule="exact"/>
        <w:ind w:left="484" w:right="-13" w:hanging="366"/>
        <w:rPr>
          <w:sz w:val="16"/>
        </w:rPr>
      </w:pPr>
      <w:r>
        <w:rPr>
          <w:sz w:val="16"/>
        </w:rPr>
        <w:t xml:space="preserve">[12]D. Steinberg, F. Budinsky, E. Merks, and M. Paternostro, </w:t>
      </w:r>
      <w:r>
        <w:rPr>
          <w:i/>
          <w:sz w:val="16"/>
        </w:rPr>
        <w:t>EMF: eclipse modeling framework</w:t>
      </w:r>
      <w:r>
        <w:rPr>
          <w:sz w:val="16"/>
        </w:rPr>
        <w:t>.    Pearson Education, 2008.</w:t>
      </w:r>
    </w:p>
    <w:p w14:paraId="52743494" w14:textId="77777777" w:rsidR="00E61455" w:rsidRDefault="0079175C">
      <w:pPr>
        <w:spacing w:line="180" w:lineRule="exact"/>
        <w:ind w:left="484" w:right="-12" w:hanging="366"/>
        <w:rPr>
          <w:sz w:val="16"/>
        </w:rPr>
      </w:pPr>
      <w:r>
        <w:rPr>
          <w:sz w:val="16"/>
        </w:rPr>
        <w:t xml:space="preserve">[13]N. Ubayashi, J. Nomura, and </w:t>
      </w:r>
      <w:r>
        <w:rPr>
          <w:spacing w:val="-6"/>
          <w:sz w:val="16"/>
        </w:rPr>
        <w:t xml:space="preserve">T. </w:t>
      </w:r>
      <w:r>
        <w:rPr>
          <w:spacing w:val="-3"/>
          <w:sz w:val="16"/>
        </w:rPr>
        <w:t xml:space="preserve">Tamai, </w:t>
      </w:r>
      <w:r>
        <w:rPr>
          <w:sz w:val="16"/>
        </w:rPr>
        <w:t xml:space="preserve">“Archface: a contract place where architectural design and code meet together,” in </w:t>
      </w:r>
      <w:r>
        <w:rPr>
          <w:i/>
          <w:sz w:val="16"/>
        </w:rPr>
        <w:t>Proceedings of the</w:t>
      </w:r>
      <w:r>
        <w:rPr>
          <w:i/>
          <w:spacing w:val="-12"/>
          <w:sz w:val="16"/>
        </w:rPr>
        <w:t xml:space="preserve"> </w:t>
      </w:r>
      <w:r>
        <w:rPr>
          <w:i/>
          <w:sz w:val="16"/>
        </w:rPr>
        <w:t>32nd ACM/IEEE International Conference on Software Engineering-Volume 1</w:t>
      </w:r>
      <w:r>
        <w:rPr>
          <w:sz w:val="16"/>
        </w:rPr>
        <w:t>.    ACM, 2010, pp.</w:t>
      </w:r>
      <w:r>
        <w:rPr>
          <w:spacing w:val="31"/>
          <w:sz w:val="16"/>
        </w:rPr>
        <w:t xml:space="preserve"> </w:t>
      </w:r>
      <w:r>
        <w:rPr>
          <w:sz w:val="16"/>
        </w:rPr>
        <w:t>75–84.</w:t>
      </w:r>
    </w:p>
    <w:p w14:paraId="4F11FF4F" w14:textId="77777777" w:rsidR="00E61455" w:rsidRDefault="0079175C">
      <w:pPr>
        <w:tabs>
          <w:tab w:val="left" w:pos="3575"/>
        </w:tabs>
        <w:spacing w:line="180" w:lineRule="exact"/>
        <w:ind w:left="484" w:hanging="366"/>
        <w:rPr>
          <w:sz w:val="16"/>
        </w:rPr>
      </w:pPr>
      <w:r>
        <w:rPr>
          <w:sz w:val="16"/>
        </w:rPr>
        <w:t xml:space="preserve">[14]M.  Brambilla,  J.  Cabot,  and   </w:t>
      </w:r>
      <w:r>
        <w:rPr>
          <w:spacing w:val="2"/>
          <w:sz w:val="16"/>
        </w:rPr>
        <w:t xml:space="preserve"> </w:t>
      </w:r>
      <w:r>
        <w:rPr>
          <w:sz w:val="16"/>
        </w:rPr>
        <w:t xml:space="preserve">M. </w:t>
      </w:r>
      <w:r>
        <w:rPr>
          <w:spacing w:val="16"/>
          <w:sz w:val="16"/>
        </w:rPr>
        <w:t xml:space="preserve"> </w:t>
      </w:r>
      <w:r>
        <w:rPr>
          <w:sz w:val="16"/>
        </w:rPr>
        <w:t>Wimmer,</w:t>
      </w:r>
      <w:r>
        <w:rPr>
          <w:sz w:val="16"/>
        </w:rPr>
        <w:tab/>
      </w:r>
      <w:r>
        <w:rPr>
          <w:i/>
          <w:sz w:val="16"/>
        </w:rPr>
        <w:t xml:space="preserve">Model-Driven </w:t>
      </w:r>
      <w:r>
        <w:rPr>
          <w:i/>
          <w:spacing w:val="8"/>
          <w:sz w:val="16"/>
        </w:rPr>
        <w:t xml:space="preserve"> </w:t>
      </w:r>
      <w:r>
        <w:rPr>
          <w:i/>
          <w:sz w:val="16"/>
        </w:rPr>
        <w:t>Software</w:t>
      </w:r>
      <w:r>
        <w:rPr>
          <w:i/>
          <w:w w:val="99"/>
          <w:sz w:val="16"/>
        </w:rPr>
        <w:t xml:space="preserve"> </w:t>
      </w:r>
      <w:r>
        <w:rPr>
          <w:i/>
          <w:sz w:val="16"/>
        </w:rPr>
        <w:t>Engineering in Practice</w:t>
      </w:r>
      <w:r>
        <w:rPr>
          <w:sz w:val="16"/>
        </w:rPr>
        <w:t xml:space="preserve">, 1st ed.   Morgan &amp; Claypool Publishers, </w:t>
      </w:r>
      <w:r>
        <w:rPr>
          <w:spacing w:val="13"/>
          <w:sz w:val="16"/>
        </w:rPr>
        <w:t xml:space="preserve"> </w:t>
      </w:r>
      <w:r>
        <w:rPr>
          <w:sz w:val="16"/>
        </w:rPr>
        <w:t>2012.</w:t>
      </w:r>
    </w:p>
    <w:p w14:paraId="007C68F9" w14:textId="77777777" w:rsidR="00E61455" w:rsidRDefault="0079175C">
      <w:pPr>
        <w:spacing w:line="180" w:lineRule="exact"/>
        <w:ind w:left="484" w:right="-13" w:hanging="366"/>
        <w:rPr>
          <w:sz w:val="16"/>
        </w:rPr>
      </w:pPr>
      <w:r>
        <w:rPr>
          <w:sz w:val="16"/>
        </w:rPr>
        <w:t xml:space="preserve">[15]L. De Silva and D. Balasubramaniam, “Controlling software architecture erosion: A survey,” </w:t>
      </w:r>
      <w:r>
        <w:rPr>
          <w:i/>
          <w:sz w:val="16"/>
        </w:rPr>
        <w:t>Journal of Systems and Software</w:t>
      </w:r>
      <w:r>
        <w:rPr>
          <w:sz w:val="16"/>
        </w:rPr>
        <w:t>, vol. 85, no. 1, pp. 132–151, 2012.</w:t>
      </w:r>
    </w:p>
    <w:p w14:paraId="3FD3C1D1" w14:textId="77777777" w:rsidR="00E61455" w:rsidRDefault="0079175C">
      <w:pPr>
        <w:spacing w:line="180" w:lineRule="exact"/>
        <w:ind w:left="484" w:right="89" w:hanging="366"/>
        <w:rPr>
          <w:sz w:val="16"/>
        </w:rPr>
      </w:pPr>
      <w:r>
        <w:rPr>
          <w:sz w:val="16"/>
        </w:rPr>
        <w:t xml:space="preserve">[16]R. Allen and D. Garlan, </w:t>
      </w:r>
      <w:r>
        <w:rPr>
          <w:spacing w:val="-7"/>
          <w:sz w:val="16"/>
        </w:rPr>
        <w:t xml:space="preserve">“A </w:t>
      </w:r>
      <w:r>
        <w:rPr>
          <w:sz w:val="16"/>
        </w:rPr>
        <w:t xml:space="preserve">formal basis for architectural connection,” </w:t>
      </w:r>
      <w:r>
        <w:rPr>
          <w:i/>
          <w:sz w:val="16"/>
        </w:rPr>
        <w:t>ACM Trans. Softw. Eng. Methodol.</w:t>
      </w:r>
      <w:r>
        <w:rPr>
          <w:sz w:val="16"/>
        </w:rPr>
        <w:t>, vol. 6, no. 3, pp. 213–249, Jul. 1997. [Online]. Available:</w:t>
      </w:r>
      <w:r>
        <w:rPr>
          <w:spacing w:val="10"/>
          <w:sz w:val="16"/>
        </w:rPr>
        <w:t xml:space="preserve"> </w:t>
      </w:r>
      <w:hyperlink r:id="rId152">
        <w:r>
          <w:rPr>
            <w:sz w:val="16"/>
          </w:rPr>
          <w:t>http://doi.acm.org/10.1145/258077.258078</w:t>
        </w:r>
      </w:hyperlink>
    </w:p>
    <w:p w14:paraId="39BF52F5" w14:textId="77777777" w:rsidR="00E61455" w:rsidRDefault="0079175C">
      <w:pPr>
        <w:spacing w:line="180" w:lineRule="exact"/>
        <w:ind w:left="484" w:right="-13" w:hanging="366"/>
        <w:rPr>
          <w:sz w:val="16"/>
        </w:rPr>
      </w:pPr>
      <w:r>
        <w:rPr>
          <w:sz w:val="16"/>
        </w:rPr>
        <w:t xml:space="preserve">[17]J. Zhai, J. Huang, S. Ma, X. Zhang, L. Tan, J. Zhao, and F. Qin, “Automatic model generation from documentation for java api func- tions,” in </w:t>
      </w:r>
      <w:r>
        <w:rPr>
          <w:i/>
          <w:sz w:val="16"/>
        </w:rPr>
        <w:t>Proceedings of the 38th International Conference on Software Engineering</w:t>
      </w:r>
      <w:r>
        <w:rPr>
          <w:sz w:val="16"/>
        </w:rPr>
        <w:t>, ser. ICSE ’16. New York, NY, USA: ACM, 2016, pp. 380–391.</w:t>
      </w:r>
    </w:p>
    <w:p w14:paraId="7BDE52BF" w14:textId="77777777" w:rsidR="00E61455" w:rsidRDefault="0079175C">
      <w:pPr>
        <w:spacing w:line="180" w:lineRule="exact"/>
        <w:ind w:left="484" w:right="-13" w:hanging="366"/>
        <w:rPr>
          <w:sz w:val="16"/>
        </w:rPr>
      </w:pPr>
      <w:r>
        <w:rPr>
          <w:sz w:val="16"/>
        </w:rPr>
        <w:t>[18]OMG, “A UML Profile for MARTE: Modeling and Analysis of Real- Time Embedded systems,” 2011, version 1.1  formal/2011-06-02.</w:t>
      </w:r>
    </w:p>
    <w:p w14:paraId="1B19701C" w14:textId="77777777" w:rsidR="00E61455" w:rsidRDefault="0079175C">
      <w:pPr>
        <w:spacing w:line="180" w:lineRule="exact"/>
        <w:ind w:left="484" w:right="-13" w:hanging="366"/>
        <w:rPr>
          <w:sz w:val="16"/>
        </w:rPr>
      </w:pPr>
      <w:r>
        <w:rPr>
          <w:sz w:val="16"/>
        </w:rPr>
        <w:t xml:space="preserve">[19]E. Gamma, </w:t>
      </w:r>
      <w:r>
        <w:rPr>
          <w:i/>
          <w:sz w:val="16"/>
        </w:rPr>
        <w:t>Design patterns: elements of reusable object-oriented soft- ware</w:t>
      </w:r>
      <w:r>
        <w:rPr>
          <w:sz w:val="16"/>
        </w:rPr>
        <w:t>.    Pearson Education India, 1995.</w:t>
      </w:r>
    </w:p>
    <w:p w14:paraId="39EEAC6D" w14:textId="77777777" w:rsidR="00E61455" w:rsidRDefault="0079175C">
      <w:pPr>
        <w:spacing w:line="180" w:lineRule="exact"/>
        <w:ind w:left="484" w:right="-13" w:hanging="366"/>
        <w:rPr>
          <w:sz w:val="16"/>
        </w:rPr>
      </w:pPr>
      <w:r>
        <w:rPr>
          <w:sz w:val="16"/>
        </w:rPr>
        <w:t xml:space="preserve">[20]SparxSystems, “Enterprise Architect,” Sep. 2016. [Online]. Available: </w:t>
      </w:r>
      <w:hyperlink r:id="rId153">
        <w:r>
          <w:rPr>
            <w:sz w:val="16"/>
          </w:rPr>
          <w:t>http://www.sparxsystems.eu/start/home/</w:t>
        </w:r>
      </w:hyperlink>
    </w:p>
    <w:p w14:paraId="1459ABAA" w14:textId="77777777" w:rsidR="00E61455" w:rsidRDefault="0079175C">
      <w:pPr>
        <w:spacing w:line="180" w:lineRule="exact"/>
        <w:ind w:left="484" w:hanging="366"/>
        <w:rPr>
          <w:sz w:val="16"/>
        </w:rPr>
      </w:pPr>
      <w:r>
        <w:rPr>
          <w:spacing w:val="-4"/>
          <w:sz w:val="16"/>
        </w:rPr>
        <w:t xml:space="preserve">[21]V. </w:t>
      </w:r>
      <w:r>
        <w:rPr>
          <w:sz w:val="16"/>
        </w:rPr>
        <w:t xml:space="preserve">C. Pham, A. Radermacher, S. Gérard, and S. Li, “Complete code generation from uml state machine,” in </w:t>
      </w:r>
      <w:r>
        <w:rPr>
          <w:i/>
          <w:sz w:val="16"/>
        </w:rPr>
        <w:t>5th International Conference on Model-Driven Engineering and Software Development,</w:t>
      </w:r>
      <w:r>
        <w:rPr>
          <w:i/>
          <w:spacing w:val="-15"/>
          <w:sz w:val="16"/>
        </w:rPr>
        <w:t xml:space="preserve"> </w:t>
      </w:r>
      <w:r>
        <w:rPr>
          <w:i/>
          <w:sz w:val="16"/>
        </w:rPr>
        <w:t xml:space="preserve">MODELSWARD 2017, </w:t>
      </w:r>
      <w:r>
        <w:rPr>
          <w:i/>
          <w:spacing w:val="-3"/>
          <w:sz w:val="16"/>
        </w:rPr>
        <w:t xml:space="preserve">Porto, </w:t>
      </w:r>
      <w:r>
        <w:rPr>
          <w:i/>
          <w:sz w:val="16"/>
        </w:rPr>
        <w:t>Portugal, February 19-21, 2017</w:t>
      </w:r>
      <w:r>
        <w:rPr>
          <w:sz w:val="16"/>
        </w:rPr>
        <w:t xml:space="preserve">, </w:t>
      </w:r>
      <w:r>
        <w:rPr>
          <w:spacing w:val="21"/>
          <w:sz w:val="16"/>
        </w:rPr>
        <w:t xml:space="preserve"> </w:t>
      </w:r>
      <w:r>
        <w:rPr>
          <w:sz w:val="16"/>
        </w:rPr>
        <w:t>2017.</w:t>
      </w:r>
    </w:p>
    <w:p w14:paraId="4F1B58F9" w14:textId="77777777" w:rsidR="00E61455" w:rsidRDefault="0079175C">
      <w:pPr>
        <w:spacing w:line="180" w:lineRule="exact"/>
        <w:ind w:left="484" w:right="-18" w:hanging="366"/>
        <w:rPr>
          <w:sz w:val="16"/>
        </w:rPr>
      </w:pPr>
      <w:r>
        <w:rPr>
          <w:spacing w:val="-4"/>
          <w:sz w:val="16"/>
        </w:rPr>
        <w:t xml:space="preserve">[22]V. </w:t>
      </w:r>
      <w:r>
        <w:rPr>
          <w:sz w:val="16"/>
        </w:rPr>
        <w:t xml:space="preserve">C. Pham, S. Li, A. Radermacher, and S. Gérard, “Foster software ar- chitect and programmer collaboration,” in </w:t>
      </w:r>
      <w:r>
        <w:rPr>
          <w:i/>
          <w:sz w:val="16"/>
        </w:rPr>
        <w:t>21th International</w:t>
      </w:r>
      <w:r>
        <w:rPr>
          <w:i/>
          <w:spacing w:val="-20"/>
          <w:sz w:val="16"/>
        </w:rPr>
        <w:t xml:space="preserve"> </w:t>
      </w:r>
      <w:r>
        <w:rPr>
          <w:i/>
          <w:sz w:val="16"/>
        </w:rPr>
        <w:t>Conference on Engineering of Complex Computer Systems, ICECCS 2016, Dubai, United Arab Emirates, November 6-8, 2016</w:t>
      </w:r>
      <w:r>
        <w:rPr>
          <w:sz w:val="16"/>
        </w:rPr>
        <w:t xml:space="preserve">, 2016, pp.  </w:t>
      </w:r>
      <w:r>
        <w:rPr>
          <w:spacing w:val="18"/>
          <w:sz w:val="16"/>
        </w:rPr>
        <w:t xml:space="preserve"> </w:t>
      </w:r>
      <w:r>
        <w:rPr>
          <w:sz w:val="16"/>
        </w:rPr>
        <w:t>1–10.</w:t>
      </w:r>
    </w:p>
    <w:p w14:paraId="6731157B" w14:textId="77777777" w:rsidR="00E61455" w:rsidRDefault="0079175C">
      <w:pPr>
        <w:spacing w:before="94" w:line="180" w:lineRule="exact"/>
        <w:ind w:left="484" w:right="117" w:hanging="366"/>
        <w:rPr>
          <w:sz w:val="16"/>
        </w:rPr>
      </w:pPr>
      <w:r>
        <w:br w:type="column"/>
      </w:r>
      <w:r>
        <w:rPr>
          <w:sz w:val="16"/>
        </w:rPr>
        <w:t xml:space="preserve">[23]I. Ráth, G. Varró, and D. Varró, “Change-driven model transformations,” in </w:t>
      </w:r>
      <w:r>
        <w:rPr>
          <w:i/>
          <w:sz w:val="16"/>
        </w:rPr>
        <w:t>International Conference on Model Driven Engineering Languages and Systems</w:t>
      </w:r>
      <w:r>
        <w:rPr>
          <w:sz w:val="16"/>
        </w:rPr>
        <w:t>.    Springer, 2009, pp.  342–356.</w:t>
      </w:r>
    </w:p>
    <w:p w14:paraId="61120565" w14:textId="77777777" w:rsidR="00E61455" w:rsidRDefault="0079175C">
      <w:pPr>
        <w:spacing w:line="176" w:lineRule="exact"/>
        <w:ind w:left="119" w:right="117"/>
        <w:rPr>
          <w:sz w:val="16"/>
        </w:rPr>
      </w:pPr>
      <w:r>
        <w:rPr>
          <w:sz w:val="16"/>
        </w:rPr>
        <w:t>[24]M.  E.  Kramer,  M.  Langhammer,  D.  Messinger,  S.  Seifermann,  and</w:t>
      </w:r>
    </w:p>
    <w:p w14:paraId="0B65DB3F" w14:textId="77777777" w:rsidR="00E61455" w:rsidRDefault="0079175C">
      <w:pPr>
        <w:spacing w:before="3" w:line="180" w:lineRule="exact"/>
        <w:ind w:left="484" w:right="117"/>
        <w:jc w:val="both"/>
        <w:rPr>
          <w:sz w:val="16"/>
        </w:rPr>
      </w:pPr>
      <w:r>
        <w:rPr>
          <w:sz w:val="16"/>
        </w:rPr>
        <w:t xml:space="preserve">E. Burger, “Change-driven consistency for component code, architec- tural models, and contracts,” in </w:t>
      </w:r>
      <w:r>
        <w:rPr>
          <w:i/>
          <w:sz w:val="16"/>
        </w:rPr>
        <w:t>Proceedings of the 18th International 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14:paraId="5D98B469" w14:textId="77777777" w:rsidR="00E61455" w:rsidRDefault="0079175C">
      <w:pPr>
        <w:spacing w:line="180" w:lineRule="exact"/>
        <w:ind w:left="484" w:right="94" w:hanging="366"/>
        <w:rPr>
          <w:sz w:val="16"/>
        </w:rPr>
      </w:pPr>
      <w:r>
        <w:rPr>
          <w:sz w:val="16"/>
        </w:rPr>
        <w:t xml:space="preserve">[25]S. Gérard, C. Dumoulin,  P.  Tessier,  and  B.  Selic,  “Papyrus:  A  uml2 tool for domain-specific language modeling,” in </w:t>
      </w:r>
      <w:r>
        <w:rPr>
          <w:i/>
          <w:sz w:val="16"/>
        </w:rPr>
        <w:t>Proceedings of  the 2007 International Dagstuhl Conference on Model-based Engineering of Embedded Real-time Systems</w:t>
      </w:r>
      <w:r>
        <w:rPr>
          <w:sz w:val="16"/>
        </w:rPr>
        <w:t>, ser. MBEERTS’07. Berlin, Heidelberg: Springer-Verlag, 2010, pp. 361–368.</w:t>
      </w:r>
    </w:p>
    <w:p w14:paraId="464E06A5" w14:textId="77777777" w:rsidR="00E61455" w:rsidRDefault="0079175C">
      <w:pPr>
        <w:spacing w:line="180" w:lineRule="exact"/>
        <w:ind w:left="484" w:right="117" w:hanging="366"/>
        <w:rPr>
          <w:sz w:val="16"/>
        </w:rPr>
      </w:pPr>
      <w:r>
        <w:rPr>
          <w:sz w:val="16"/>
        </w:rPr>
        <w:t xml:space="preserve">[26]“Lego Car Factory,” </w:t>
      </w:r>
      <w:hyperlink r:id="rId154">
        <w:r>
          <w:rPr>
            <w:sz w:val="16"/>
          </w:rPr>
          <w:t>http://robotics.benedettelli.com/lego-car-factory/,</w:t>
        </w:r>
      </w:hyperlink>
      <w:r>
        <w:rPr>
          <w:sz w:val="16"/>
        </w:rPr>
        <w:t xml:space="preserve"> [Online avalable: 22/3/2017].</w:t>
      </w:r>
    </w:p>
    <w:p w14:paraId="3A61D45D" w14:textId="77777777" w:rsidR="00E61455" w:rsidRDefault="0079175C">
      <w:pPr>
        <w:spacing w:line="180" w:lineRule="exact"/>
        <w:ind w:left="484" w:hanging="366"/>
        <w:rPr>
          <w:sz w:val="16"/>
        </w:rPr>
      </w:pPr>
      <w:r>
        <w:rPr>
          <w:sz w:val="16"/>
        </w:rPr>
        <w:t xml:space="preserve">[27]N. Medvidovic and R. N. Taylor, “A classification and comparison framework for software architecture description languages,” </w:t>
      </w:r>
      <w:r>
        <w:rPr>
          <w:i/>
          <w:sz w:val="16"/>
        </w:rPr>
        <w:t>IEEE trans- actions on Software Engineering</w:t>
      </w:r>
      <w:r>
        <w:rPr>
          <w:sz w:val="16"/>
        </w:rPr>
        <w:t>, vol. 26, no. 1, pp. 70–93,    2000.</w:t>
      </w:r>
    </w:p>
    <w:p w14:paraId="561CC741" w14:textId="77777777" w:rsidR="00E61455" w:rsidRDefault="0079175C">
      <w:pPr>
        <w:spacing w:line="180" w:lineRule="exact"/>
        <w:ind w:left="484" w:right="117" w:hanging="366"/>
        <w:rPr>
          <w:sz w:val="16"/>
        </w:rPr>
      </w:pPr>
      <w:r>
        <w:rPr>
          <w:sz w:val="16"/>
        </w:rPr>
        <w:t xml:space="preserve">[28]J. E. Robbins, N. Medvidovic, D. F. Redmiles, and D. S. Rosenblum, “Integrating architecture description languages with a standard design method,” in </w:t>
      </w:r>
      <w:r>
        <w:rPr>
          <w:i/>
          <w:sz w:val="16"/>
        </w:rPr>
        <w:t>Proceedings of the 20th international conference on Soft- ware engineering</w:t>
      </w:r>
      <w:r>
        <w:rPr>
          <w:sz w:val="16"/>
        </w:rPr>
        <w:t>.    IEEE Computer Society, 1998, pp.  209–218.</w:t>
      </w:r>
    </w:p>
    <w:p w14:paraId="2914EFCB" w14:textId="77777777" w:rsidR="00E61455" w:rsidRDefault="0079175C">
      <w:pPr>
        <w:spacing w:line="180" w:lineRule="exact"/>
        <w:ind w:left="484" w:right="117" w:hanging="366"/>
        <w:rPr>
          <w:sz w:val="16"/>
        </w:rPr>
      </w:pPr>
      <w:r>
        <w:rPr>
          <w:sz w:val="16"/>
        </w:rPr>
        <w:t xml:space="preserve">[29]L. Fabresse, C. Dony, and M. Huchard, “Scl: a simple, uniform and op- erational language for component-oriented programming in smalltalk,” in </w:t>
      </w:r>
      <w:r>
        <w:rPr>
          <w:i/>
          <w:sz w:val="16"/>
        </w:rPr>
        <w:t>International Smalltalk Conference</w:t>
      </w:r>
      <w:r>
        <w:rPr>
          <w:sz w:val="16"/>
        </w:rPr>
        <w:t>.    Springer, 2006, pp.  91–110.</w:t>
      </w:r>
    </w:p>
    <w:p w14:paraId="233FF6CB" w14:textId="77777777" w:rsidR="00E61455" w:rsidRDefault="0079175C">
      <w:pPr>
        <w:spacing w:line="180" w:lineRule="exact"/>
        <w:ind w:left="484" w:hanging="366"/>
        <w:rPr>
          <w:sz w:val="16"/>
        </w:rPr>
      </w:pPr>
      <w:r>
        <w:rPr>
          <w:sz w:val="16"/>
        </w:rPr>
        <w:t xml:space="preserve">[30]V. C. Pham, Ö. Gürcan, and A. Radermacher, “Interaction Components Between Components based on a Middleware,” in </w:t>
      </w:r>
      <w:r>
        <w:rPr>
          <w:i/>
          <w:sz w:val="16"/>
        </w:rPr>
        <w:t>1st International Workshop on Model-Driven Engineering for Component-based Software Systems (ModComp’14)</w:t>
      </w:r>
      <w:r>
        <w:rPr>
          <w:sz w:val="16"/>
        </w:rPr>
        <w:t>, 2014.</w:t>
      </w:r>
    </w:p>
    <w:p w14:paraId="67EB9E7D" w14:textId="77777777" w:rsidR="00E61455" w:rsidRDefault="0079175C">
      <w:pPr>
        <w:spacing w:line="180" w:lineRule="exact"/>
        <w:ind w:left="484" w:right="117" w:hanging="366"/>
        <w:rPr>
          <w:sz w:val="16"/>
        </w:rPr>
      </w:pPr>
      <w:r>
        <w:rPr>
          <w:sz w:val="16"/>
        </w:rPr>
        <w:t xml:space="preserve">[31]F. Ciccozzi, A. Cicchetti, and M. Sjödin, “On the generation of full- fledged code from uml profiles and alf for complex systems,” in </w:t>
      </w:r>
      <w:r>
        <w:rPr>
          <w:i/>
          <w:sz w:val="16"/>
        </w:rPr>
        <w:t>Infor- mation Technology-New Generations (ITNG), 2015 12th International Conference on</w:t>
      </w:r>
      <w:r>
        <w:rPr>
          <w:sz w:val="16"/>
        </w:rPr>
        <w:t>.    IEEE, 2015, pp.  81–88.</w:t>
      </w:r>
    </w:p>
    <w:p w14:paraId="552C0BF5" w14:textId="77777777" w:rsidR="00E61455" w:rsidRDefault="0079175C">
      <w:pPr>
        <w:spacing w:line="180" w:lineRule="exact"/>
        <w:ind w:left="484" w:right="117" w:hanging="366"/>
        <w:rPr>
          <w:sz w:val="16"/>
        </w:rPr>
      </w:pPr>
      <w:r>
        <w:rPr>
          <w:sz w:val="16"/>
        </w:rPr>
        <w:t xml:space="preserve">[32]F. Ciccozzi, “On the automated translational execution of the action language for foundational uml,” </w:t>
      </w:r>
      <w:r>
        <w:rPr>
          <w:i/>
          <w:sz w:val="16"/>
        </w:rPr>
        <w:t>Software &amp; Systems Modeling</w:t>
      </w:r>
      <w:r>
        <w:rPr>
          <w:sz w:val="16"/>
        </w:rPr>
        <w:t>, pp. 1– 27, 2016.</w:t>
      </w:r>
    </w:p>
    <w:p w14:paraId="15D39B16" w14:textId="77777777" w:rsidR="00E61455" w:rsidRDefault="0079175C">
      <w:pPr>
        <w:spacing w:line="180" w:lineRule="exact"/>
        <w:ind w:left="484" w:right="136" w:hanging="366"/>
        <w:rPr>
          <w:sz w:val="16"/>
        </w:rPr>
      </w:pPr>
      <w:r>
        <w:rPr>
          <w:sz w:val="16"/>
        </w:rPr>
        <w:t>[33]Macropy, “Macros in Python,” https://github.com/lihaoyi/macropy, 2017, [Online; accessed 24-March-2017].</w:t>
      </w:r>
    </w:p>
    <w:p w14:paraId="71F14FBD" w14:textId="77777777" w:rsidR="00E61455" w:rsidRDefault="0079175C">
      <w:pPr>
        <w:spacing w:line="180" w:lineRule="exact"/>
        <w:ind w:left="484" w:right="117" w:hanging="366"/>
        <w:rPr>
          <w:sz w:val="16"/>
        </w:rPr>
      </w:pPr>
      <w:r>
        <w:rPr>
          <w:sz w:val="16"/>
        </w:rPr>
        <w:t xml:space="preserve">[34]SparxSysemx, “Enterprise Architect,” </w:t>
      </w:r>
      <w:hyperlink r:id="rId155">
        <w:r>
          <w:rPr>
            <w:sz w:val="16"/>
          </w:rPr>
          <w:t>http://www.sparxsystems.com/</w:t>
        </w:r>
      </w:hyperlink>
      <w:r>
        <w:rPr>
          <w:sz w:val="16"/>
        </w:rPr>
        <w:t xml:space="preserve"> products/ea/, 2016, [Online; accessed  14-Mar-2016].</w:t>
      </w:r>
    </w:p>
    <w:p w14:paraId="518D0111" w14:textId="77777777" w:rsidR="00E61455" w:rsidRDefault="0079175C">
      <w:pPr>
        <w:spacing w:line="180" w:lineRule="exact"/>
        <w:ind w:left="484" w:right="117" w:hanging="366"/>
        <w:rPr>
          <w:sz w:val="16"/>
        </w:rPr>
      </w:pPr>
      <w:r>
        <w:rPr>
          <w:sz w:val="16"/>
        </w:rPr>
        <w:t xml:space="preserve">[35]D. Cutting and J. Noppen, “An Extensible Benchmark and Tooling for Comparing Reverse Engineering Approaches,” </w:t>
      </w:r>
      <w:r>
        <w:rPr>
          <w:i/>
          <w:sz w:val="16"/>
        </w:rPr>
        <w:t>International Journal on Advances in Software</w:t>
      </w:r>
      <w:r>
        <w:rPr>
          <w:sz w:val="16"/>
        </w:rPr>
        <w:t>, vol. 8, no. 1, pp. 115–124,   2015.</w:t>
      </w:r>
    </w:p>
    <w:p w14:paraId="296EC94F" w14:textId="77777777" w:rsidR="00E61455" w:rsidRDefault="0079175C">
      <w:pPr>
        <w:spacing w:line="180" w:lineRule="exact"/>
        <w:ind w:left="484" w:right="117" w:hanging="366"/>
        <w:rPr>
          <w:sz w:val="16"/>
        </w:rPr>
      </w:pPr>
      <w:r>
        <w:rPr>
          <w:sz w:val="16"/>
        </w:rPr>
        <w:t xml:space="preserve">[36]S. Chardigny, A. Seriai, M. Oussalah, and D. Tamzalit, “Extraction of component-based architecture from object-oriented systems,” in </w:t>
      </w:r>
      <w:r>
        <w:rPr>
          <w:i/>
          <w:sz w:val="16"/>
        </w:rPr>
        <w:t>Soft- ware Architecture, 2008. WICSA 2008. Seventh Working IEEE/IFIP Conference on</w:t>
      </w:r>
      <w:r>
        <w:rPr>
          <w:sz w:val="16"/>
        </w:rPr>
        <w:t>.    IEEE, 2008, pp.  285–288.</w:t>
      </w:r>
    </w:p>
    <w:p w14:paraId="1A2DB744" w14:textId="77777777" w:rsidR="00E61455" w:rsidRDefault="0079175C">
      <w:pPr>
        <w:spacing w:line="180" w:lineRule="exact"/>
        <w:ind w:left="484" w:right="117" w:hanging="366"/>
        <w:rPr>
          <w:sz w:val="16"/>
        </w:rPr>
      </w:pPr>
      <w:r>
        <w:rPr>
          <w:sz w:val="16"/>
        </w:rPr>
        <w:t xml:space="preserve">[37]J.-M. Favre, “G/sup see: a generic software exploration environment,”    in </w:t>
      </w:r>
      <w:r>
        <w:rPr>
          <w:i/>
          <w:sz w:val="16"/>
        </w:rPr>
        <w:t>Program Comprehension, 2001. IWPC 2001. Proceedings. 9th Inter- national Workshop on</w:t>
      </w:r>
      <w:r>
        <w:rPr>
          <w:sz w:val="16"/>
        </w:rPr>
        <w:t xml:space="preserve">.    IEEE, 2001, pp. </w:t>
      </w:r>
      <w:r>
        <w:rPr>
          <w:spacing w:val="8"/>
          <w:sz w:val="16"/>
        </w:rPr>
        <w:t xml:space="preserve"> </w:t>
      </w:r>
      <w:r>
        <w:rPr>
          <w:sz w:val="16"/>
        </w:rPr>
        <w:t>233–244.</w:t>
      </w:r>
    </w:p>
    <w:p w14:paraId="66DC5DD4" w14:textId="77777777" w:rsidR="00E61455" w:rsidRDefault="0079175C">
      <w:pPr>
        <w:spacing w:line="180" w:lineRule="exact"/>
        <w:ind w:left="484" w:right="117" w:hanging="366"/>
        <w:rPr>
          <w:sz w:val="16"/>
        </w:rPr>
      </w:pPr>
      <w:r>
        <w:rPr>
          <w:sz w:val="16"/>
        </w:rPr>
        <w:t xml:space="preserve">[38]M. von Detten, M. C. Platenius, and S. Becker, “Reengineering component-based software systems with archimetrix,” </w:t>
      </w:r>
      <w:r>
        <w:rPr>
          <w:i/>
          <w:sz w:val="16"/>
        </w:rPr>
        <w:t>Software &amp; Sys- tems Modeling</w:t>
      </w:r>
      <w:r>
        <w:rPr>
          <w:sz w:val="16"/>
        </w:rPr>
        <w:t>, vol. 13, no. 4, pp. 1239–1268,   2014.</w:t>
      </w:r>
    </w:p>
    <w:p w14:paraId="2F087BB6" w14:textId="77777777" w:rsidR="00E61455" w:rsidRDefault="0079175C">
      <w:pPr>
        <w:spacing w:line="180" w:lineRule="exact"/>
        <w:ind w:left="484" w:right="117" w:hanging="366"/>
        <w:rPr>
          <w:sz w:val="16"/>
        </w:rPr>
      </w:pPr>
      <w:r>
        <w:rPr>
          <w:sz w:val="16"/>
        </w:rPr>
        <w:t xml:space="preserve">[39]M. Abadi and Y. A. Feldman, “Automatic recovery of statecharts from procedural code,” in </w:t>
      </w:r>
      <w:r>
        <w:rPr>
          <w:i/>
          <w:sz w:val="16"/>
        </w:rPr>
        <w:t>Proceedings of the 27th IEEE/ACM International Conference on Automated Software Engineering</w:t>
      </w:r>
      <w:r>
        <w:rPr>
          <w:sz w:val="16"/>
        </w:rPr>
        <w:t>. ACM, 2012, pp. 238– 241.</w:t>
      </w:r>
    </w:p>
    <w:p w14:paraId="737ECBF5" w14:textId="77777777" w:rsidR="00E61455" w:rsidRDefault="0079175C">
      <w:pPr>
        <w:spacing w:line="180" w:lineRule="exact"/>
        <w:ind w:left="484" w:right="117" w:hanging="366"/>
        <w:rPr>
          <w:sz w:val="16"/>
        </w:rPr>
      </w:pPr>
      <w:r>
        <w:rPr>
          <w:sz w:val="16"/>
        </w:rPr>
        <w:t xml:space="preserve">[40]T. Sen and R. Mall, “Extracting finite state representation of java programs,” </w:t>
      </w:r>
      <w:r>
        <w:rPr>
          <w:i/>
          <w:sz w:val="16"/>
        </w:rPr>
        <w:t>Softw. Syst. Model.</w:t>
      </w:r>
      <w:r>
        <w:rPr>
          <w:sz w:val="16"/>
        </w:rPr>
        <w:t>, vol. 15, no. 2, pp. 497–511, May   2016.</w:t>
      </w:r>
    </w:p>
    <w:p w14:paraId="626363D9" w14:textId="77777777" w:rsidR="00E61455" w:rsidRDefault="0079175C">
      <w:pPr>
        <w:spacing w:line="180" w:lineRule="exact"/>
        <w:ind w:left="484" w:right="117" w:hanging="366"/>
        <w:rPr>
          <w:sz w:val="16"/>
        </w:rPr>
      </w:pPr>
      <w:r>
        <w:rPr>
          <w:sz w:val="16"/>
        </w:rPr>
        <w:t xml:space="preserve">[41]Y.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14:paraId="19FA60C3" w14:textId="77777777" w:rsidR="00E61455" w:rsidRDefault="0079175C">
      <w:pPr>
        <w:spacing w:line="180" w:lineRule="exact"/>
        <w:ind w:left="484" w:right="117" w:hanging="366"/>
        <w:rPr>
          <w:sz w:val="16"/>
        </w:rPr>
      </w:pPr>
      <w:r>
        <w:rPr>
          <w:sz w:val="16"/>
        </w:rPr>
        <w:t xml:space="preserve">[42]L. Angyal, L.  Lengyel,  and  H.  Charaf,  “A  Synchronizing  Technique for Syntactic Model-Code  Round-Trip  Engineering,”  in  </w:t>
      </w:r>
      <w:r>
        <w:rPr>
          <w:i/>
          <w:sz w:val="16"/>
        </w:rPr>
        <w:t>Engineering of Computer Based Systems, 2008. ECBS 2008. 15th Annual IEEE International Conference and Workshop on the</w:t>
      </w:r>
      <w:r>
        <w:rPr>
          <w:sz w:val="16"/>
        </w:rPr>
        <w:t>, Mar. 2008, pp. 463– 472.</w:t>
      </w:r>
    </w:p>
    <w:p w14:paraId="355EE604" w14:textId="77777777" w:rsidR="00E61455" w:rsidRDefault="0079175C">
      <w:pPr>
        <w:spacing w:line="180" w:lineRule="exact"/>
        <w:ind w:left="484" w:right="117" w:hanging="366"/>
        <w:rPr>
          <w:sz w:val="16"/>
        </w:rPr>
      </w:pPr>
      <w:r>
        <w:rPr>
          <w:sz w:val="16"/>
        </w:rPr>
        <w:t>[43]M. Mazanec and O. Macek, “On general-purpose textual modeling languages.”    Citeseer, 2012.</w:t>
      </w:r>
    </w:p>
    <w:p w14:paraId="14AB04BE" w14:textId="77777777" w:rsidR="00E61455" w:rsidRDefault="0079175C">
      <w:pPr>
        <w:spacing w:line="180" w:lineRule="exact"/>
        <w:ind w:left="484" w:right="117" w:hanging="366"/>
        <w:rPr>
          <w:sz w:val="16"/>
        </w:rPr>
      </w:pPr>
      <w:r>
        <w:rPr>
          <w:sz w:val="16"/>
        </w:rPr>
        <w:t xml:space="preserve">[44]T. C. Lethbridge, A. Forward, and O. Badreddin, “Umplification: Refac- toring to incrementally add abstraction to a program,” in </w:t>
      </w:r>
      <w:r>
        <w:rPr>
          <w:i/>
          <w:sz w:val="16"/>
        </w:rPr>
        <w:t>2010 17th Working Conference on Reverse Engineering</w:t>
      </w:r>
      <w:r>
        <w:rPr>
          <w:sz w:val="16"/>
        </w:rPr>
        <w:t>.    IEEE,  2010.</w:t>
      </w:r>
    </w:p>
    <w:p w14:paraId="7FE1A5F7" w14:textId="77777777" w:rsidR="00E61455" w:rsidRDefault="00E61455">
      <w:pPr>
        <w:spacing w:line="180" w:lineRule="exact"/>
        <w:rPr>
          <w:sz w:val="16"/>
        </w:rPr>
        <w:sectPr w:rsidR="00E61455">
          <w:pgSz w:w="12240" w:h="15840"/>
          <w:pgMar w:top="940" w:right="860" w:bottom="280" w:left="860" w:header="720" w:footer="720" w:gutter="0"/>
          <w:cols w:num="2" w:space="720" w:equalWidth="0">
            <w:col w:w="5141" w:space="119"/>
            <w:col w:w="5260"/>
          </w:cols>
        </w:sectPr>
      </w:pPr>
    </w:p>
    <w:p w14:paraId="0EA8F6BC" w14:textId="77777777" w:rsidR="00E61455" w:rsidRDefault="0079175C">
      <w:pPr>
        <w:spacing w:before="54" w:line="180" w:lineRule="exact"/>
        <w:ind w:left="484" w:right="9" w:hanging="366"/>
        <w:rPr>
          <w:sz w:val="16"/>
        </w:rPr>
      </w:pPr>
      <w:r>
        <w:rPr>
          <w:sz w:val="16"/>
        </w:rPr>
        <w:lastRenderedPageBreak/>
        <w:t xml:space="preserve">[45]S. Maro, </w:t>
      </w:r>
      <w:r>
        <w:rPr>
          <w:spacing w:val="-4"/>
          <w:sz w:val="16"/>
        </w:rPr>
        <w:t xml:space="preserve">J.-P. </w:t>
      </w:r>
      <w:r>
        <w:rPr>
          <w:sz w:val="16"/>
        </w:rPr>
        <w:t xml:space="preserve">Steghöfer, A. Anjorin, M. </w:t>
      </w:r>
      <w:r>
        <w:rPr>
          <w:spacing w:val="-3"/>
          <w:sz w:val="16"/>
        </w:rPr>
        <w:t xml:space="preserve">Tichy, </w:t>
      </w:r>
      <w:r>
        <w:rPr>
          <w:sz w:val="16"/>
        </w:rPr>
        <w:t xml:space="preserve">and L. Gelin, “On integrating graphical and textual editors for a uml profile based domain specific language: An industrial experience,” in </w:t>
      </w:r>
      <w:r>
        <w:rPr>
          <w:i/>
          <w:sz w:val="16"/>
        </w:rPr>
        <w:t>Proceedings of  the  2015 ACM SIGPLAN International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 xml:space="preserve">NY,  </w:t>
      </w:r>
      <w:r>
        <w:rPr>
          <w:sz w:val="16"/>
        </w:rPr>
        <w:t xml:space="preserve">USA: ACM, </w:t>
      </w:r>
      <w:r>
        <w:rPr>
          <w:spacing w:val="39"/>
          <w:sz w:val="16"/>
        </w:rPr>
        <w:t xml:space="preserve"> </w:t>
      </w:r>
      <w:r>
        <w:rPr>
          <w:sz w:val="16"/>
        </w:rPr>
        <w:t>2015.</w:t>
      </w:r>
    </w:p>
    <w:p w14:paraId="030E4379" w14:textId="77777777" w:rsidR="00E61455" w:rsidRDefault="0079175C">
      <w:pPr>
        <w:spacing w:line="180" w:lineRule="exact"/>
        <w:ind w:left="484" w:right="-13" w:hanging="366"/>
        <w:rPr>
          <w:i/>
          <w:sz w:val="16"/>
        </w:rPr>
      </w:pPr>
      <w:r>
        <w:rPr>
          <w:sz w:val="16"/>
        </w:rPr>
        <w:t xml:space="preserve">[46]A. Desai, V. Gupta, E. Jackson, S. Qadeer, S. Rajamani, and D. Zufferey, “P:  safe  asynchronous  event-driven  programming,”  </w:t>
      </w:r>
      <w:r>
        <w:rPr>
          <w:i/>
          <w:sz w:val="16"/>
        </w:rPr>
        <w:t>ACM   SIGPLAN</w:t>
      </w:r>
    </w:p>
    <w:p w14:paraId="553F1CC6" w14:textId="77777777" w:rsidR="00E61455" w:rsidRDefault="0079175C">
      <w:pPr>
        <w:spacing w:before="49" w:line="182" w:lineRule="exact"/>
        <w:ind w:left="484" w:right="117"/>
        <w:rPr>
          <w:sz w:val="16"/>
        </w:rPr>
      </w:pPr>
      <w:r>
        <w:br w:type="column"/>
      </w:r>
      <w:r>
        <w:rPr>
          <w:i/>
          <w:sz w:val="16"/>
        </w:rPr>
        <w:t>Notices</w:t>
      </w:r>
      <w:r>
        <w:rPr>
          <w:sz w:val="16"/>
        </w:rPr>
        <w:t>, vol. 48, no. 6, pp. 321–332,   2013.</w:t>
      </w:r>
    </w:p>
    <w:p w14:paraId="713FAB06" w14:textId="77777777" w:rsidR="00E61455" w:rsidRDefault="0079175C">
      <w:pPr>
        <w:spacing w:before="3" w:line="180" w:lineRule="exact"/>
        <w:ind w:left="484" w:right="103" w:hanging="366"/>
        <w:rPr>
          <w:sz w:val="16"/>
        </w:rPr>
      </w:pPr>
      <w:r>
        <w:rPr>
          <w:sz w:val="16"/>
        </w:rPr>
        <w:t xml:space="preserve">[47]P. Deligiannis, A. F. Donaldson, J. Ketema, A. Lal, and P. Thomson, “Asynchronous programming, analysis and testing with state machines,” </w:t>
      </w:r>
      <w:r>
        <w:rPr>
          <w:i/>
          <w:sz w:val="16"/>
        </w:rPr>
        <w:t>SIGPLAN Not.</w:t>
      </w:r>
      <w:r>
        <w:rPr>
          <w:sz w:val="16"/>
        </w:rPr>
        <w:t>, vol. 50, no. 6, pp. 154–164, Jun.   2015.</w:t>
      </w:r>
    </w:p>
    <w:p w14:paraId="329106E2" w14:textId="77777777" w:rsidR="00E61455" w:rsidRDefault="0079175C">
      <w:pPr>
        <w:spacing w:line="180" w:lineRule="exact"/>
        <w:ind w:left="484" w:right="117" w:hanging="366"/>
        <w:rPr>
          <w:sz w:val="16"/>
        </w:rPr>
      </w:pPr>
      <w:r>
        <w:rPr>
          <w:sz w:val="16"/>
        </w:rPr>
        <w:t xml:space="preserve">[48]J. Aldrich, C. Chambers, and D. Notkin, “Archjava: connecting software architecture to implementation,” in </w:t>
      </w:r>
      <w:r>
        <w:rPr>
          <w:i/>
          <w:sz w:val="16"/>
        </w:rPr>
        <w:t>Software Engineering, 2002. ICSE 2002</w:t>
      </w:r>
      <w:r>
        <w:rPr>
          <w:sz w:val="16"/>
        </w:rPr>
        <w:t>.    IEEE, 2002, pp. 187–197.</w:t>
      </w:r>
    </w:p>
    <w:sectPr w:rsidR="00E61455">
      <w:pgSz w:w="12240" w:h="15840"/>
      <w:pgMar w:top="980" w:right="860" w:bottom="280" w:left="860" w:header="720" w:footer="720" w:gutter="0"/>
      <w:cols w:num="2" w:space="720" w:equalWidth="0">
        <w:col w:w="5141" w:space="119"/>
        <w:col w:w="52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DERMACHER Ansgar 206501" w:date="2017-04-12T23:07:00Z" w:initials="RA2">
    <w:p w14:paraId="2E910AA4" w14:textId="77777777" w:rsidR="0079175C" w:rsidRDefault="0079175C">
      <w:pPr>
        <w:pStyle w:val="Commentaire"/>
      </w:pPr>
      <w:r>
        <w:rPr>
          <w:rStyle w:val="Marquedecommentaire"/>
        </w:rPr>
        <w:annotationRef/>
      </w:r>
      <w:r>
        <w:t>What does “architecting” mean – is it equivalent to designing?</w:t>
      </w:r>
    </w:p>
  </w:comment>
  <w:comment w:id="1" w:author="RADERMACHER Ansgar 206501" w:date="2017-04-12T23:11:00Z" w:initials="RA2">
    <w:p w14:paraId="0D5212A4" w14:textId="77777777" w:rsidR="0079175C" w:rsidRDefault="0079175C">
      <w:pPr>
        <w:pStyle w:val="Commentaire"/>
      </w:pPr>
      <w:r>
        <w:rPr>
          <w:rStyle w:val="Marquedecommentaire"/>
        </w:rPr>
        <w:annotationRef/>
      </w:r>
      <w:r>
        <w:t>Why “models” (plural)? The system model contains multiple SMs and the structure of several components, I would still speak of a single model.</w:t>
      </w:r>
      <w:r w:rsidR="00E14B81">
        <w:t xml:space="preserve"> </w:t>
      </w:r>
    </w:p>
  </w:comment>
  <w:comment w:id="2" w:author="RADERMACHER Ansgar 206501" w:date="2017-04-12T23:14:00Z" w:initials="RA2">
    <w:p w14:paraId="20A1E7FC" w14:textId="77777777" w:rsidR="00E14B81" w:rsidRDefault="00E14B81">
      <w:pPr>
        <w:pStyle w:val="Commentaire"/>
      </w:pPr>
      <w:r>
        <w:rPr>
          <w:rStyle w:val="Marquedecommentaire"/>
        </w:rPr>
        <w:annotationRef/>
      </w:r>
      <w:r>
        <w:t>See above (and several times in abstract)</w:t>
      </w:r>
    </w:p>
  </w:comment>
  <w:comment w:id="5" w:author="RADERMACHER Ansgar 206501" w:date="2017-04-12T23:28:00Z" w:initials="RA2">
    <w:p w14:paraId="7E4D702E" w14:textId="77777777" w:rsidR="006B53B4" w:rsidRDefault="006B53B4">
      <w:pPr>
        <w:pStyle w:val="Commentaire"/>
      </w:pPr>
      <w:r>
        <w:rPr>
          <w:rStyle w:val="Marquedecommentaire"/>
        </w:rPr>
        <w:annotationRef/>
      </w:r>
      <w:r>
        <w:t>If most tools only generate skeleton code (as already said, I´m not convinced that this is really true), then they do not have a synchronization issue with code modifications that fill the skeleton (but,</w:t>
      </w:r>
      <w:r w:rsidR="00414C1D">
        <w:t xml:space="preserve"> of course with modifications of</w:t>
      </w:r>
      <w:r>
        <w:t xml:space="preserve"> the skeleton itself)</w:t>
      </w:r>
      <w:r w:rsidR="00414C1D">
        <w:t>. Maybe this needs to be clarified.</w:t>
      </w:r>
    </w:p>
  </w:comment>
  <w:comment w:id="8" w:author="RADERMACHER Ansgar 206501" w:date="2017-04-12T23:19:00Z" w:initials="RA2">
    <w:p w14:paraId="7BD59968" w14:textId="77777777" w:rsidR="00E14B81" w:rsidRDefault="00E14B81">
      <w:pPr>
        <w:pStyle w:val="Commentaire"/>
      </w:pPr>
      <w:r>
        <w:rPr>
          <w:rStyle w:val="Marquedecommentaire"/>
        </w:rPr>
        <w:annotationRef/>
      </w:r>
      <w:r>
        <w:t>Not clear what “this case” relates to – it was only clear after reading the next phrase.</w:t>
      </w:r>
    </w:p>
  </w:comment>
  <w:comment w:id="15" w:author="RADERMACHER Ansgar 206501" w:date="2017-04-12T23:25:00Z" w:initials="RA2">
    <w:p w14:paraId="4C6B1EFF" w14:textId="77777777" w:rsidR="006B53B4" w:rsidRDefault="006B53B4">
      <w:pPr>
        <w:pStyle w:val="Commentaire"/>
      </w:pPr>
      <w:r>
        <w:rPr>
          <w:rStyle w:val="Marquedecommentaire"/>
        </w:rPr>
        <w:annotationRef/>
      </w:r>
      <w:r>
        <w:t>Not clear. Which quality aspect is meant? What is preserved (a quality aspect of the model, or of manual fragments in effect or guard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10AA4" w15:done="0"/>
  <w15:commentEx w15:paraId="0D5212A4" w15:done="0"/>
  <w15:commentEx w15:paraId="20A1E7FC" w15:done="0"/>
  <w15:commentEx w15:paraId="7E4D702E" w15:done="0"/>
  <w15:commentEx w15:paraId="7BD59968" w15:done="0"/>
  <w15:commentEx w15:paraId="4C6B1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Nirmala UI Semiligh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7E51"/>
    <w:multiLevelType w:val="hybridMultilevel"/>
    <w:tmpl w:val="7370EC06"/>
    <w:lvl w:ilvl="0" w:tplc="29C48E26">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D6F4FE10">
      <w:numFmt w:val="bullet"/>
      <w:lvlText w:val="•"/>
      <w:lvlJc w:val="left"/>
      <w:pPr>
        <w:ind w:left="622" w:hanging="266"/>
      </w:pPr>
      <w:rPr>
        <w:rFonts w:hint="default"/>
      </w:rPr>
    </w:lvl>
    <w:lvl w:ilvl="2" w:tplc="5DBC5928">
      <w:numFmt w:val="bullet"/>
      <w:lvlText w:val="•"/>
      <w:lvlJc w:val="left"/>
      <w:pPr>
        <w:ind w:left="1124" w:hanging="266"/>
      </w:pPr>
      <w:rPr>
        <w:rFonts w:hint="default"/>
      </w:rPr>
    </w:lvl>
    <w:lvl w:ilvl="3" w:tplc="B2980A0A">
      <w:numFmt w:val="bullet"/>
      <w:lvlText w:val="•"/>
      <w:lvlJc w:val="left"/>
      <w:pPr>
        <w:ind w:left="1626" w:hanging="266"/>
      </w:pPr>
      <w:rPr>
        <w:rFonts w:hint="default"/>
      </w:rPr>
    </w:lvl>
    <w:lvl w:ilvl="4" w:tplc="7466DFD8">
      <w:numFmt w:val="bullet"/>
      <w:lvlText w:val="•"/>
      <w:lvlJc w:val="left"/>
      <w:pPr>
        <w:ind w:left="2128" w:hanging="266"/>
      </w:pPr>
      <w:rPr>
        <w:rFonts w:hint="default"/>
      </w:rPr>
    </w:lvl>
    <w:lvl w:ilvl="5" w:tplc="19AAE3E6">
      <w:numFmt w:val="bullet"/>
      <w:lvlText w:val="•"/>
      <w:lvlJc w:val="left"/>
      <w:pPr>
        <w:ind w:left="2630" w:hanging="266"/>
      </w:pPr>
      <w:rPr>
        <w:rFonts w:hint="default"/>
      </w:rPr>
    </w:lvl>
    <w:lvl w:ilvl="6" w:tplc="98ECFB3C">
      <w:numFmt w:val="bullet"/>
      <w:lvlText w:val="•"/>
      <w:lvlJc w:val="left"/>
      <w:pPr>
        <w:ind w:left="3132" w:hanging="266"/>
      </w:pPr>
      <w:rPr>
        <w:rFonts w:hint="default"/>
      </w:rPr>
    </w:lvl>
    <w:lvl w:ilvl="7" w:tplc="F5682934">
      <w:numFmt w:val="bullet"/>
      <w:lvlText w:val="•"/>
      <w:lvlJc w:val="left"/>
      <w:pPr>
        <w:ind w:left="3634" w:hanging="266"/>
      </w:pPr>
      <w:rPr>
        <w:rFonts w:hint="default"/>
      </w:rPr>
    </w:lvl>
    <w:lvl w:ilvl="8" w:tplc="3830F380">
      <w:numFmt w:val="bullet"/>
      <w:lvlText w:val="•"/>
      <w:lvlJc w:val="left"/>
      <w:pPr>
        <w:ind w:left="4136" w:hanging="266"/>
      </w:pPr>
      <w:rPr>
        <w:rFonts w:hint="default"/>
      </w:rPr>
    </w:lvl>
  </w:abstractNum>
  <w:abstractNum w:abstractNumId="1" w15:restartNumberingAfterBreak="0">
    <w:nsid w:val="08985640"/>
    <w:multiLevelType w:val="hybridMultilevel"/>
    <w:tmpl w:val="5630EF90"/>
    <w:lvl w:ilvl="0" w:tplc="2310606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6F1AC98A">
      <w:numFmt w:val="bullet"/>
      <w:lvlText w:val="•"/>
      <w:lvlJc w:val="left"/>
      <w:pPr>
        <w:ind w:left="519" w:hanging="196"/>
      </w:pPr>
      <w:rPr>
        <w:rFonts w:ascii="Arial" w:eastAsia="Arial" w:hAnsi="Arial" w:cs="Arial" w:hint="default"/>
        <w:i/>
        <w:w w:val="181"/>
        <w:sz w:val="12"/>
        <w:szCs w:val="12"/>
      </w:rPr>
    </w:lvl>
    <w:lvl w:ilvl="2" w:tplc="5746AC1E">
      <w:numFmt w:val="bullet"/>
      <w:lvlText w:val="•"/>
      <w:lvlJc w:val="left"/>
      <w:pPr>
        <w:ind w:left="448" w:hanging="196"/>
      </w:pPr>
      <w:rPr>
        <w:rFonts w:hint="default"/>
      </w:rPr>
    </w:lvl>
    <w:lvl w:ilvl="3" w:tplc="900234D8">
      <w:numFmt w:val="bullet"/>
      <w:lvlText w:val="•"/>
      <w:lvlJc w:val="left"/>
      <w:pPr>
        <w:ind w:left="377" w:hanging="196"/>
      </w:pPr>
      <w:rPr>
        <w:rFonts w:hint="default"/>
      </w:rPr>
    </w:lvl>
    <w:lvl w:ilvl="4" w:tplc="AE9064FC">
      <w:numFmt w:val="bullet"/>
      <w:lvlText w:val="•"/>
      <w:lvlJc w:val="left"/>
      <w:pPr>
        <w:ind w:left="306" w:hanging="196"/>
      </w:pPr>
      <w:rPr>
        <w:rFonts w:hint="default"/>
      </w:rPr>
    </w:lvl>
    <w:lvl w:ilvl="5" w:tplc="908603F0">
      <w:numFmt w:val="bullet"/>
      <w:lvlText w:val="•"/>
      <w:lvlJc w:val="left"/>
      <w:pPr>
        <w:ind w:left="235" w:hanging="196"/>
      </w:pPr>
      <w:rPr>
        <w:rFonts w:hint="default"/>
      </w:rPr>
    </w:lvl>
    <w:lvl w:ilvl="6" w:tplc="5F5244B2">
      <w:numFmt w:val="bullet"/>
      <w:lvlText w:val="•"/>
      <w:lvlJc w:val="left"/>
      <w:pPr>
        <w:ind w:left="164" w:hanging="196"/>
      </w:pPr>
      <w:rPr>
        <w:rFonts w:hint="default"/>
      </w:rPr>
    </w:lvl>
    <w:lvl w:ilvl="7" w:tplc="C20256B0">
      <w:numFmt w:val="bullet"/>
      <w:lvlText w:val="•"/>
      <w:lvlJc w:val="left"/>
      <w:pPr>
        <w:ind w:left="93" w:hanging="196"/>
      </w:pPr>
      <w:rPr>
        <w:rFonts w:hint="default"/>
      </w:rPr>
    </w:lvl>
    <w:lvl w:ilvl="8" w:tplc="1D7A4F5A">
      <w:numFmt w:val="bullet"/>
      <w:lvlText w:val="•"/>
      <w:lvlJc w:val="left"/>
      <w:pPr>
        <w:ind w:left="22" w:hanging="196"/>
      </w:pPr>
      <w:rPr>
        <w:rFonts w:hint="default"/>
      </w:rPr>
    </w:lvl>
  </w:abstractNum>
  <w:abstractNum w:abstractNumId="2" w15:restartNumberingAfterBreak="0">
    <w:nsid w:val="18D1503D"/>
    <w:multiLevelType w:val="hybridMultilevel"/>
    <w:tmpl w:val="D7440324"/>
    <w:lvl w:ilvl="0" w:tplc="EAAC4A84">
      <w:numFmt w:val="bullet"/>
      <w:lvlText w:val="•"/>
      <w:lvlJc w:val="left"/>
      <w:pPr>
        <w:ind w:left="519" w:hanging="202"/>
      </w:pPr>
      <w:rPr>
        <w:rFonts w:ascii="Meiryo" w:eastAsia="Meiryo" w:hAnsi="Meiryo" w:cs="Meiryo" w:hint="default"/>
        <w:i/>
        <w:w w:val="109"/>
        <w:sz w:val="14"/>
        <w:szCs w:val="14"/>
      </w:rPr>
    </w:lvl>
    <w:lvl w:ilvl="1" w:tplc="3E9C7964">
      <w:numFmt w:val="bullet"/>
      <w:lvlText w:val="•"/>
      <w:lvlJc w:val="left"/>
      <w:pPr>
        <w:ind w:left="982" w:hanging="202"/>
      </w:pPr>
      <w:rPr>
        <w:rFonts w:hint="default"/>
      </w:rPr>
    </w:lvl>
    <w:lvl w:ilvl="2" w:tplc="8BC69EDE">
      <w:numFmt w:val="bullet"/>
      <w:lvlText w:val="•"/>
      <w:lvlJc w:val="left"/>
      <w:pPr>
        <w:ind w:left="1444" w:hanging="202"/>
      </w:pPr>
      <w:rPr>
        <w:rFonts w:hint="default"/>
      </w:rPr>
    </w:lvl>
    <w:lvl w:ilvl="3" w:tplc="1D328066">
      <w:numFmt w:val="bullet"/>
      <w:lvlText w:val="•"/>
      <w:lvlJc w:val="left"/>
      <w:pPr>
        <w:ind w:left="1906" w:hanging="202"/>
      </w:pPr>
      <w:rPr>
        <w:rFonts w:hint="default"/>
      </w:rPr>
    </w:lvl>
    <w:lvl w:ilvl="4" w:tplc="51C4477A">
      <w:numFmt w:val="bullet"/>
      <w:lvlText w:val="•"/>
      <w:lvlJc w:val="left"/>
      <w:pPr>
        <w:ind w:left="2368" w:hanging="202"/>
      </w:pPr>
      <w:rPr>
        <w:rFonts w:hint="default"/>
      </w:rPr>
    </w:lvl>
    <w:lvl w:ilvl="5" w:tplc="A0487272">
      <w:numFmt w:val="bullet"/>
      <w:lvlText w:val="•"/>
      <w:lvlJc w:val="left"/>
      <w:pPr>
        <w:ind w:left="2830" w:hanging="202"/>
      </w:pPr>
      <w:rPr>
        <w:rFonts w:hint="default"/>
      </w:rPr>
    </w:lvl>
    <w:lvl w:ilvl="6" w:tplc="E73A2A4E">
      <w:numFmt w:val="bullet"/>
      <w:lvlText w:val="•"/>
      <w:lvlJc w:val="left"/>
      <w:pPr>
        <w:ind w:left="3292" w:hanging="202"/>
      </w:pPr>
      <w:rPr>
        <w:rFonts w:hint="default"/>
      </w:rPr>
    </w:lvl>
    <w:lvl w:ilvl="7" w:tplc="44FAA566">
      <w:numFmt w:val="bullet"/>
      <w:lvlText w:val="•"/>
      <w:lvlJc w:val="left"/>
      <w:pPr>
        <w:ind w:left="3754" w:hanging="202"/>
      </w:pPr>
      <w:rPr>
        <w:rFonts w:hint="default"/>
      </w:rPr>
    </w:lvl>
    <w:lvl w:ilvl="8" w:tplc="BDC0FC8E">
      <w:numFmt w:val="bullet"/>
      <w:lvlText w:val="•"/>
      <w:lvlJc w:val="left"/>
      <w:pPr>
        <w:ind w:left="4216" w:hanging="202"/>
      </w:pPr>
      <w:rPr>
        <w:rFonts w:hint="default"/>
      </w:rPr>
    </w:lvl>
  </w:abstractNum>
  <w:abstractNum w:abstractNumId="3" w15:restartNumberingAfterBreak="0">
    <w:nsid w:val="1FD72B10"/>
    <w:multiLevelType w:val="hybridMultilevel"/>
    <w:tmpl w:val="85C693B2"/>
    <w:lvl w:ilvl="0" w:tplc="BFD87B40">
      <w:numFmt w:val="bullet"/>
      <w:lvlText w:val="•"/>
      <w:lvlJc w:val="left"/>
      <w:pPr>
        <w:ind w:left="320" w:hanging="202"/>
      </w:pPr>
      <w:rPr>
        <w:rFonts w:ascii="Meiryo" w:eastAsia="Meiryo" w:hAnsi="Meiryo" w:cs="Meiryo" w:hint="default"/>
        <w:i/>
        <w:w w:val="109"/>
        <w:sz w:val="14"/>
        <w:szCs w:val="14"/>
      </w:rPr>
    </w:lvl>
    <w:lvl w:ilvl="1" w:tplc="CF627FCC">
      <w:numFmt w:val="bullet"/>
      <w:lvlText w:val="•"/>
      <w:lvlJc w:val="left"/>
      <w:pPr>
        <w:ind w:left="519" w:hanging="202"/>
      </w:pPr>
      <w:rPr>
        <w:rFonts w:ascii="Meiryo" w:eastAsia="Meiryo" w:hAnsi="Meiryo" w:cs="Meiryo" w:hint="default"/>
        <w:i/>
        <w:w w:val="109"/>
        <w:sz w:val="14"/>
        <w:szCs w:val="14"/>
      </w:rPr>
    </w:lvl>
    <w:lvl w:ilvl="2" w:tplc="4E34AF58">
      <w:numFmt w:val="bullet"/>
      <w:lvlText w:val="•"/>
      <w:lvlJc w:val="left"/>
      <w:pPr>
        <w:ind w:left="426" w:hanging="202"/>
      </w:pPr>
      <w:rPr>
        <w:rFonts w:hint="default"/>
      </w:rPr>
    </w:lvl>
    <w:lvl w:ilvl="3" w:tplc="525635B6">
      <w:numFmt w:val="bullet"/>
      <w:lvlText w:val="•"/>
      <w:lvlJc w:val="left"/>
      <w:pPr>
        <w:ind w:left="333" w:hanging="202"/>
      </w:pPr>
      <w:rPr>
        <w:rFonts w:hint="default"/>
      </w:rPr>
    </w:lvl>
    <w:lvl w:ilvl="4" w:tplc="0338CDCA">
      <w:numFmt w:val="bullet"/>
      <w:lvlText w:val="•"/>
      <w:lvlJc w:val="left"/>
      <w:pPr>
        <w:ind w:left="240" w:hanging="202"/>
      </w:pPr>
      <w:rPr>
        <w:rFonts w:hint="default"/>
      </w:rPr>
    </w:lvl>
    <w:lvl w:ilvl="5" w:tplc="4F2CC706">
      <w:numFmt w:val="bullet"/>
      <w:lvlText w:val="•"/>
      <w:lvlJc w:val="left"/>
      <w:pPr>
        <w:ind w:left="147" w:hanging="202"/>
      </w:pPr>
      <w:rPr>
        <w:rFonts w:hint="default"/>
      </w:rPr>
    </w:lvl>
    <w:lvl w:ilvl="6" w:tplc="E2742D84">
      <w:numFmt w:val="bullet"/>
      <w:lvlText w:val="•"/>
      <w:lvlJc w:val="left"/>
      <w:pPr>
        <w:ind w:left="53" w:hanging="202"/>
      </w:pPr>
      <w:rPr>
        <w:rFonts w:hint="default"/>
      </w:rPr>
    </w:lvl>
    <w:lvl w:ilvl="7" w:tplc="943C61EC">
      <w:numFmt w:val="bullet"/>
      <w:lvlText w:val="•"/>
      <w:lvlJc w:val="left"/>
      <w:pPr>
        <w:ind w:left="-40" w:hanging="202"/>
      </w:pPr>
      <w:rPr>
        <w:rFonts w:hint="default"/>
      </w:rPr>
    </w:lvl>
    <w:lvl w:ilvl="8" w:tplc="F4004A70">
      <w:numFmt w:val="bullet"/>
      <w:lvlText w:val="•"/>
      <w:lvlJc w:val="left"/>
      <w:pPr>
        <w:ind w:left="-133" w:hanging="202"/>
      </w:pPr>
      <w:rPr>
        <w:rFonts w:hint="default"/>
      </w:rPr>
    </w:lvl>
  </w:abstractNum>
  <w:abstractNum w:abstractNumId="4" w15:restartNumberingAfterBreak="0">
    <w:nsid w:val="2699718E"/>
    <w:multiLevelType w:val="hybridMultilevel"/>
    <w:tmpl w:val="4F480C20"/>
    <w:lvl w:ilvl="0" w:tplc="98BAB460">
      <w:start w:val="1"/>
      <w:numFmt w:val="decimal"/>
      <w:lvlText w:val="%1."/>
      <w:lvlJc w:val="left"/>
      <w:pPr>
        <w:ind w:left="198" w:hanging="199"/>
        <w:jc w:val="left"/>
      </w:pPr>
      <w:rPr>
        <w:rFonts w:hint="default"/>
        <w:b/>
        <w:bCs/>
        <w:w w:val="101"/>
      </w:rPr>
    </w:lvl>
    <w:lvl w:ilvl="1" w:tplc="6D0AA786">
      <w:numFmt w:val="bullet"/>
      <w:lvlText w:val="•"/>
      <w:lvlJc w:val="left"/>
      <w:pPr>
        <w:ind w:left="479" w:hanging="199"/>
      </w:pPr>
      <w:rPr>
        <w:rFonts w:hint="default"/>
      </w:rPr>
    </w:lvl>
    <w:lvl w:ilvl="2" w:tplc="6DBC3338">
      <w:numFmt w:val="bullet"/>
      <w:lvlText w:val="•"/>
      <w:lvlJc w:val="left"/>
      <w:pPr>
        <w:ind w:left="759" w:hanging="199"/>
      </w:pPr>
      <w:rPr>
        <w:rFonts w:hint="default"/>
      </w:rPr>
    </w:lvl>
    <w:lvl w:ilvl="3" w:tplc="5ED2FA68">
      <w:numFmt w:val="bullet"/>
      <w:lvlText w:val="•"/>
      <w:lvlJc w:val="left"/>
      <w:pPr>
        <w:ind w:left="1039" w:hanging="199"/>
      </w:pPr>
      <w:rPr>
        <w:rFonts w:hint="default"/>
      </w:rPr>
    </w:lvl>
    <w:lvl w:ilvl="4" w:tplc="0E262F52">
      <w:numFmt w:val="bullet"/>
      <w:lvlText w:val="•"/>
      <w:lvlJc w:val="left"/>
      <w:pPr>
        <w:ind w:left="1319" w:hanging="199"/>
      </w:pPr>
      <w:rPr>
        <w:rFonts w:hint="default"/>
      </w:rPr>
    </w:lvl>
    <w:lvl w:ilvl="5" w:tplc="D2104772">
      <w:numFmt w:val="bullet"/>
      <w:lvlText w:val="•"/>
      <w:lvlJc w:val="left"/>
      <w:pPr>
        <w:ind w:left="1599" w:hanging="199"/>
      </w:pPr>
      <w:rPr>
        <w:rFonts w:hint="default"/>
      </w:rPr>
    </w:lvl>
    <w:lvl w:ilvl="6" w:tplc="480C7146">
      <w:numFmt w:val="bullet"/>
      <w:lvlText w:val="•"/>
      <w:lvlJc w:val="left"/>
      <w:pPr>
        <w:ind w:left="1879" w:hanging="199"/>
      </w:pPr>
      <w:rPr>
        <w:rFonts w:hint="default"/>
      </w:rPr>
    </w:lvl>
    <w:lvl w:ilvl="7" w:tplc="ED5EE654">
      <w:numFmt w:val="bullet"/>
      <w:lvlText w:val="•"/>
      <w:lvlJc w:val="left"/>
      <w:pPr>
        <w:ind w:left="2159" w:hanging="199"/>
      </w:pPr>
      <w:rPr>
        <w:rFonts w:hint="default"/>
      </w:rPr>
    </w:lvl>
    <w:lvl w:ilvl="8" w:tplc="C1F21524">
      <w:numFmt w:val="bullet"/>
      <w:lvlText w:val="•"/>
      <w:lvlJc w:val="left"/>
      <w:pPr>
        <w:ind w:left="2439" w:hanging="199"/>
      </w:pPr>
      <w:rPr>
        <w:rFonts w:hint="default"/>
      </w:rPr>
    </w:lvl>
  </w:abstractNum>
  <w:abstractNum w:abstractNumId="5" w15:restartNumberingAfterBreak="0">
    <w:nsid w:val="2DC64F9A"/>
    <w:multiLevelType w:val="hybridMultilevel"/>
    <w:tmpl w:val="387E8D44"/>
    <w:lvl w:ilvl="0" w:tplc="158613B2">
      <w:start w:val="11"/>
      <w:numFmt w:val="decimal"/>
      <w:lvlText w:val="%1."/>
      <w:lvlJc w:val="left"/>
      <w:pPr>
        <w:ind w:left="0" w:hanging="240"/>
        <w:jc w:val="left"/>
      </w:pPr>
      <w:rPr>
        <w:rFonts w:ascii="Courier New" w:eastAsia="Courier New" w:hAnsi="Courier New" w:cs="Courier New" w:hint="default"/>
        <w:b/>
        <w:bCs/>
        <w:color w:val="00AFEF"/>
        <w:w w:val="101"/>
        <w:sz w:val="13"/>
        <w:szCs w:val="13"/>
      </w:rPr>
    </w:lvl>
    <w:lvl w:ilvl="1" w:tplc="06902922">
      <w:numFmt w:val="bullet"/>
      <w:lvlText w:val="•"/>
      <w:lvlJc w:val="left"/>
      <w:pPr>
        <w:ind w:left="299" w:hanging="240"/>
      </w:pPr>
      <w:rPr>
        <w:rFonts w:hint="default"/>
      </w:rPr>
    </w:lvl>
    <w:lvl w:ilvl="2" w:tplc="7C0C5544">
      <w:numFmt w:val="bullet"/>
      <w:lvlText w:val="•"/>
      <w:lvlJc w:val="left"/>
      <w:pPr>
        <w:ind w:left="599" w:hanging="240"/>
      </w:pPr>
      <w:rPr>
        <w:rFonts w:hint="default"/>
      </w:rPr>
    </w:lvl>
    <w:lvl w:ilvl="3" w:tplc="975047FC">
      <w:numFmt w:val="bullet"/>
      <w:lvlText w:val="•"/>
      <w:lvlJc w:val="left"/>
      <w:pPr>
        <w:ind w:left="899" w:hanging="240"/>
      </w:pPr>
      <w:rPr>
        <w:rFonts w:hint="default"/>
      </w:rPr>
    </w:lvl>
    <w:lvl w:ilvl="4" w:tplc="F3443B8E">
      <w:numFmt w:val="bullet"/>
      <w:lvlText w:val="•"/>
      <w:lvlJc w:val="left"/>
      <w:pPr>
        <w:ind w:left="1199" w:hanging="240"/>
      </w:pPr>
      <w:rPr>
        <w:rFonts w:hint="default"/>
      </w:rPr>
    </w:lvl>
    <w:lvl w:ilvl="5" w:tplc="3280C4FC">
      <w:numFmt w:val="bullet"/>
      <w:lvlText w:val="•"/>
      <w:lvlJc w:val="left"/>
      <w:pPr>
        <w:ind w:left="1499" w:hanging="240"/>
      </w:pPr>
      <w:rPr>
        <w:rFonts w:hint="default"/>
      </w:rPr>
    </w:lvl>
    <w:lvl w:ilvl="6" w:tplc="7254865A">
      <w:numFmt w:val="bullet"/>
      <w:lvlText w:val="•"/>
      <w:lvlJc w:val="left"/>
      <w:pPr>
        <w:ind w:left="1799" w:hanging="240"/>
      </w:pPr>
      <w:rPr>
        <w:rFonts w:hint="default"/>
      </w:rPr>
    </w:lvl>
    <w:lvl w:ilvl="7" w:tplc="C7EC37CE">
      <w:numFmt w:val="bullet"/>
      <w:lvlText w:val="•"/>
      <w:lvlJc w:val="left"/>
      <w:pPr>
        <w:ind w:left="2099" w:hanging="240"/>
      </w:pPr>
      <w:rPr>
        <w:rFonts w:hint="default"/>
      </w:rPr>
    </w:lvl>
    <w:lvl w:ilvl="8" w:tplc="5A9A1C8A">
      <w:numFmt w:val="bullet"/>
      <w:lvlText w:val="•"/>
      <w:lvlJc w:val="left"/>
      <w:pPr>
        <w:ind w:left="2399" w:hanging="240"/>
      </w:pPr>
      <w:rPr>
        <w:rFonts w:hint="default"/>
      </w:rPr>
    </w:lvl>
  </w:abstractNum>
  <w:abstractNum w:abstractNumId="6" w15:restartNumberingAfterBreak="0">
    <w:nsid w:val="31B934DD"/>
    <w:multiLevelType w:val="hybridMultilevel"/>
    <w:tmpl w:val="74763292"/>
    <w:lvl w:ilvl="0" w:tplc="96A4BBDA">
      <w:numFmt w:val="bullet"/>
      <w:lvlText w:val="•"/>
      <w:lvlJc w:val="left"/>
      <w:pPr>
        <w:ind w:left="519" w:hanging="196"/>
      </w:pPr>
      <w:rPr>
        <w:rFonts w:ascii="Arial" w:eastAsia="Arial" w:hAnsi="Arial" w:cs="Arial" w:hint="default"/>
        <w:i/>
        <w:w w:val="181"/>
        <w:sz w:val="12"/>
        <w:szCs w:val="12"/>
      </w:rPr>
    </w:lvl>
    <w:lvl w:ilvl="1" w:tplc="2348ECA0">
      <w:numFmt w:val="bullet"/>
      <w:lvlText w:val="•"/>
      <w:lvlJc w:val="left"/>
      <w:pPr>
        <w:ind w:left="993" w:hanging="196"/>
      </w:pPr>
      <w:rPr>
        <w:rFonts w:hint="default"/>
      </w:rPr>
    </w:lvl>
    <w:lvl w:ilvl="2" w:tplc="3A18210A">
      <w:numFmt w:val="bullet"/>
      <w:lvlText w:val="•"/>
      <w:lvlJc w:val="left"/>
      <w:pPr>
        <w:ind w:left="1467" w:hanging="196"/>
      </w:pPr>
      <w:rPr>
        <w:rFonts w:hint="default"/>
      </w:rPr>
    </w:lvl>
    <w:lvl w:ilvl="3" w:tplc="03202228">
      <w:numFmt w:val="bullet"/>
      <w:lvlText w:val="•"/>
      <w:lvlJc w:val="left"/>
      <w:pPr>
        <w:ind w:left="1941" w:hanging="196"/>
      </w:pPr>
      <w:rPr>
        <w:rFonts w:hint="default"/>
      </w:rPr>
    </w:lvl>
    <w:lvl w:ilvl="4" w:tplc="B79684FA">
      <w:numFmt w:val="bullet"/>
      <w:lvlText w:val="•"/>
      <w:lvlJc w:val="left"/>
      <w:pPr>
        <w:ind w:left="2415" w:hanging="196"/>
      </w:pPr>
      <w:rPr>
        <w:rFonts w:hint="default"/>
      </w:rPr>
    </w:lvl>
    <w:lvl w:ilvl="5" w:tplc="08D67AAC">
      <w:numFmt w:val="bullet"/>
      <w:lvlText w:val="•"/>
      <w:lvlJc w:val="left"/>
      <w:pPr>
        <w:ind w:left="2889" w:hanging="196"/>
      </w:pPr>
      <w:rPr>
        <w:rFonts w:hint="default"/>
      </w:rPr>
    </w:lvl>
    <w:lvl w:ilvl="6" w:tplc="A24485A2">
      <w:numFmt w:val="bullet"/>
      <w:lvlText w:val="•"/>
      <w:lvlJc w:val="left"/>
      <w:pPr>
        <w:ind w:left="3363" w:hanging="196"/>
      </w:pPr>
      <w:rPr>
        <w:rFonts w:hint="default"/>
      </w:rPr>
    </w:lvl>
    <w:lvl w:ilvl="7" w:tplc="31F6213E">
      <w:numFmt w:val="bullet"/>
      <w:lvlText w:val="•"/>
      <w:lvlJc w:val="left"/>
      <w:pPr>
        <w:ind w:left="3837" w:hanging="196"/>
      </w:pPr>
      <w:rPr>
        <w:rFonts w:hint="default"/>
      </w:rPr>
    </w:lvl>
    <w:lvl w:ilvl="8" w:tplc="BC1E5F58">
      <w:numFmt w:val="bullet"/>
      <w:lvlText w:val="•"/>
      <w:lvlJc w:val="left"/>
      <w:pPr>
        <w:ind w:left="4311" w:hanging="196"/>
      </w:pPr>
      <w:rPr>
        <w:rFonts w:hint="default"/>
      </w:rPr>
    </w:lvl>
  </w:abstractNum>
  <w:abstractNum w:abstractNumId="7" w15:restartNumberingAfterBreak="0">
    <w:nsid w:val="43316242"/>
    <w:multiLevelType w:val="hybridMultilevel"/>
    <w:tmpl w:val="9E48BF34"/>
    <w:lvl w:ilvl="0" w:tplc="B28898E8">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AC6A13CE">
      <w:numFmt w:val="bullet"/>
      <w:lvlText w:val="•"/>
      <w:lvlJc w:val="left"/>
      <w:pPr>
        <w:ind w:left="622" w:hanging="266"/>
      </w:pPr>
      <w:rPr>
        <w:rFonts w:hint="default"/>
      </w:rPr>
    </w:lvl>
    <w:lvl w:ilvl="2" w:tplc="3B96460C">
      <w:numFmt w:val="bullet"/>
      <w:lvlText w:val="•"/>
      <w:lvlJc w:val="left"/>
      <w:pPr>
        <w:ind w:left="1124" w:hanging="266"/>
      </w:pPr>
      <w:rPr>
        <w:rFonts w:hint="default"/>
      </w:rPr>
    </w:lvl>
    <w:lvl w:ilvl="3" w:tplc="B87C213E">
      <w:numFmt w:val="bullet"/>
      <w:lvlText w:val="•"/>
      <w:lvlJc w:val="left"/>
      <w:pPr>
        <w:ind w:left="1626" w:hanging="266"/>
      </w:pPr>
      <w:rPr>
        <w:rFonts w:hint="default"/>
      </w:rPr>
    </w:lvl>
    <w:lvl w:ilvl="4" w:tplc="A02E8924">
      <w:numFmt w:val="bullet"/>
      <w:lvlText w:val="•"/>
      <w:lvlJc w:val="left"/>
      <w:pPr>
        <w:ind w:left="2128" w:hanging="266"/>
      </w:pPr>
      <w:rPr>
        <w:rFonts w:hint="default"/>
      </w:rPr>
    </w:lvl>
    <w:lvl w:ilvl="5" w:tplc="B8483C22">
      <w:numFmt w:val="bullet"/>
      <w:lvlText w:val="•"/>
      <w:lvlJc w:val="left"/>
      <w:pPr>
        <w:ind w:left="2630" w:hanging="266"/>
      </w:pPr>
      <w:rPr>
        <w:rFonts w:hint="default"/>
      </w:rPr>
    </w:lvl>
    <w:lvl w:ilvl="6" w:tplc="3C5AC9AC">
      <w:numFmt w:val="bullet"/>
      <w:lvlText w:val="•"/>
      <w:lvlJc w:val="left"/>
      <w:pPr>
        <w:ind w:left="3132" w:hanging="266"/>
      </w:pPr>
      <w:rPr>
        <w:rFonts w:hint="default"/>
      </w:rPr>
    </w:lvl>
    <w:lvl w:ilvl="7" w:tplc="84C02754">
      <w:numFmt w:val="bullet"/>
      <w:lvlText w:val="•"/>
      <w:lvlJc w:val="left"/>
      <w:pPr>
        <w:ind w:left="3634" w:hanging="266"/>
      </w:pPr>
      <w:rPr>
        <w:rFonts w:hint="default"/>
      </w:rPr>
    </w:lvl>
    <w:lvl w:ilvl="8" w:tplc="0B24CA92">
      <w:numFmt w:val="bullet"/>
      <w:lvlText w:val="•"/>
      <w:lvlJc w:val="left"/>
      <w:pPr>
        <w:ind w:left="4136" w:hanging="266"/>
      </w:pPr>
      <w:rPr>
        <w:rFonts w:hint="default"/>
      </w:rPr>
    </w:lvl>
  </w:abstractNum>
  <w:abstractNum w:abstractNumId="8" w15:restartNumberingAfterBreak="0">
    <w:nsid w:val="4A0E36C3"/>
    <w:multiLevelType w:val="hybridMultilevel"/>
    <w:tmpl w:val="07187142"/>
    <w:lvl w:ilvl="0" w:tplc="8408BFA6">
      <w:start w:val="26"/>
      <w:numFmt w:val="decimal"/>
      <w:lvlText w:val="%1."/>
      <w:lvlJc w:val="left"/>
      <w:pPr>
        <w:ind w:left="398" w:hanging="399"/>
        <w:jc w:val="left"/>
      </w:pPr>
      <w:rPr>
        <w:rFonts w:ascii="Courier New" w:eastAsia="Courier New" w:hAnsi="Courier New" w:cs="Courier New" w:hint="default"/>
        <w:color w:val="00AFEF"/>
        <w:w w:val="101"/>
        <w:sz w:val="13"/>
        <w:szCs w:val="13"/>
      </w:rPr>
    </w:lvl>
    <w:lvl w:ilvl="1" w:tplc="BCA6BD2E">
      <w:numFmt w:val="bullet"/>
      <w:lvlText w:val="•"/>
      <w:lvlJc w:val="left"/>
      <w:pPr>
        <w:ind w:left="664" w:hanging="399"/>
      </w:pPr>
      <w:rPr>
        <w:rFonts w:hint="default"/>
      </w:rPr>
    </w:lvl>
    <w:lvl w:ilvl="2" w:tplc="14AEC352">
      <w:numFmt w:val="bullet"/>
      <w:lvlText w:val="•"/>
      <w:lvlJc w:val="left"/>
      <w:pPr>
        <w:ind w:left="927" w:hanging="399"/>
      </w:pPr>
      <w:rPr>
        <w:rFonts w:hint="default"/>
      </w:rPr>
    </w:lvl>
    <w:lvl w:ilvl="3" w:tplc="C99AAD26">
      <w:numFmt w:val="bullet"/>
      <w:lvlText w:val="•"/>
      <w:lvlJc w:val="left"/>
      <w:pPr>
        <w:ind w:left="1191" w:hanging="399"/>
      </w:pPr>
      <w:rPr>
        <w:rFonts w:hint="default"/>
      </w:rPr>
    </w:lvl>
    <w:lvl w:ilvl="4" w:tplc="2712363E">
      <w:numFmt w:val="bullet"/>
      <w:lvlText w:val="•"/>
      <w:lvlJc w:val="left"/>
      <w:pPr>
        <w:ind w:left="1455" w:hanging="399"/>
      </w:pPr>
      <w:rPr>
        <w:rFonts w:hint="default"/>
      </w:rPr>
    </w:lvl>
    <w:lvl w:ilvl="5" w:tplc="3AE85C6C">
      <w:numFmt w:val="bullet"/>
      <w:lvlText w:val="•"/>
      <w:lvlJc w:val="left"/>
      <w:pPr>
        <w:ind w:left="1719" w:hanging="399"/>
      </w:pPr>
      <w:rPr>
        <w:rFonts w:hint="default"/>
      </w:rPr>
    </w:lvl>
    <w:lvl w:ilvl="6" w:tplc="11567474">
      <w:numFmt w:val="bullet"/>
      <w:lvlText w:val="•"/>
      <w:lvlJc w:val="left"/>
      <w:pPr>
        <w:ind w:left="1983" w:hanging="399"/>
      </w:pPr>
      <w:rPr>
        <w:rFonts w:hint="default"/>
      </w:rPr>
    </w:lvl>
    <w:lvl w:ilvl="7" w:tplc="10644720">
      <w:numFmt w:val="bullet"/>
      <w:lvlText w:val="•"/>
      <w:lvlJc w:val="left"/>
      <w:pPr>
        <w:ind w:left="2247" w:hanging="399"/>
      </w:pPr>
      <w:rPr>
        <w:rFonts w:hint="default"/>
      </w:rPr>
    </w:lvl>
    <w:lvl w:ilvl="8" w:tplc="19346012">
      <w:numFmt w:val="bullet"/>
      <w:lvlText w:val="•"/>
      <w:lvlJc w:val="left"/>
      <w:pPr>
        <w:ind w:left="2511" w:hanging="399"/>
      </w:pPr>
      <w:rPr>
        <w:rFonts w:hint="default"/>
      </w:rPr>
    </w:lvl>
  </w:abstractNum>
  <w:abstractNum w:abstractNumId="9" w15:restartNumberingAfterBreak="0">
    <w:nsid w:val="4E5C5E0C"/>
    <w:multiLevelType w:val="hybridMultilevel"/>
    <w:tmpl w:val="7410139A"/>
    <w:lvl w:ilvl="0" w:tplc="78D4E0B0">
      <w:start w:val="18"/>
      <w:numFmt w:val="decimal"/>
      <w:lvlText w:val="%1."/>
      <w:lvlJc w:val="left"/>
      <w:pPr>
        <w:ind w:left="0" w:hanging="240"/>
        <w:jc w:val="left"/>
      </w:pPr>
      <w:rPr>
        <w:rFonts w:ascii="Courier New" w:eastAsia="Courier New" w:hAnsi="Courier New" w:cs="Courier New" w:hint="default"/>
        <w:b/>
        <w:bCs/>
        <w:color w:val="00AFEF"/>
        <w:spacing w:val="-1"/>
        <w:w w:val="102"/>
        <w:sz w:val="13"/>
        <w:szCs w:val="13"/>
      </w:rPr>
    </w:lvl>
    <w:lvl w:ilvl="1" w:tplc="6330C804">
      <w:numFmt w:val="bullet"/>
      <w:lvlText w:val="•"/>
      <w:lvlJc w:val="left"/>
      <w:pPr>
        <w:ind w:left="304" w:hanging="240"/>
      </w:pPr>
      <w:rPr>
        <w:rFonts w:hint="default"/>
      </w:rPr>
    </w:lvl>
    <w:lvl w:ilvl="2" w:tplc="CCB0149E">
      <w:numFmt w:val="bullet"/>
      <w:lvlText w:val="•"/>
      <w:lvlJc w:val="left"/>
      <w:pPr>
        <w:ind w:left="607" w:hanging="240"/>
      </w:pPr>
      <w:rPr>
        <w:rFonts w:hint="default"/>
      </w:rPr>
    </w:lvl>
    <w:lvl w:ilvl="3" w:tplc="2F1E07DE">
      <w:numFmt w:val="bullet"/>
      <w:lvlText w:val="•"/>
      <w:lvlJc w:val="left"/>
      <w:pPr>
        <w:ind w:left="911" w:hanging="240"/>
      </w:pPr>
      <w:rPr>
        <w:rFonts w:hint="default"/>
      </w:rPr>
    </w:lvl>
    <w:lvl w:ilvl="4" w:tplc="4F1084C2">
      <w:numFmt w:val="bullet"/>
      <w:lvlText w:val="•"/>
      <w:lvlJc w:val="left"/>
      <w:pPr>
        <w:ind w:left="1215" w:hanging="240"/>
      </w:pPr>
      <w:rPr>
        <w:rFonts w:hint="default"/>
      </w:rPr>
    </w:lvl>
    <w:lvl w:ilvl="5" w:tplc="8C18E574">
      <w:numFmt w:val="bullet"/>
      <w:lvlText w:val="•"/>
      <w:lvlJc w:val="left"/>
      <w:pPr>
        <w:ind w:left="1519" w:hanging="240"/>
      </w:pPr>
      <w:rPr>
        <w:rFonts w:hint="default"/>
      </w:rPr>
    </w:lvl>
    <w:lvl w:ilvl="6" w:tplc="2840AC18">
      <w:numFmt w:val="bullet"/>
      <w:lvlText w:val="•"/>
      <w:lvlJc w:val="left"/>
      <w:pPr>
        <w:ind w:left="1823" w:hanging="240"/>
      </w:pPr>
      <w:rPr>
        <w:rFonts w:hint="default"/>
      </w:rPr>
    </w:lvl>
    <w:lvl w:ilvl="7" w:tplc="8118DEE6">
      <w:numFmt w:val="bullet"/>
      <w:lvlText w:val="•"/>
      <w:lvlJc w:val="left"/>
      <w:pPr>
        <w:ind w:left="2127" w:hanging="240"/>
      </w:pPr>
      <w:rPr>
        <w:rFonts w:hint="default"/>
      </w:rPr>
    </w:lvl>
    <w:lvl w:ilvl="8" w:tplc="CE588C46">
      <w:numFmt w:val="bullet"/>
      <w:lvlText w:val="•"/>
      <w:lvlJc w:val="left"/>
      <w:pPr>
        <w:ind w:left="2431" w:hanging="240"/>
      </w:pPr>
      <w:rPr>
        <w:rFonts w:hint="default"/>
      </w:rPr>
    </w:lvl>
  </w:abstractNum>
  <w:abstractNum w:abstractNumId="10" w15:restartNumberingAfterBreak="0">
    <w:nsid w:val="5E93034A"/>
    <w:multiLevelType w:val="hybridMultilevel"/>
    <w:tmpl w:val="D4008B50"/>
    <w:lvl w:ilvl="0" w:tplc="10F4BB1A">
      <w:numFmt w:val="bullet"/>
      <w:lvlText w:val="•"/>
      <w:lvlJc w:val="left"/>
      <w:pPr>
        <w:ind w:left="519" w:hanging="202"/>
      </w:pPr>
      <w:rPr>
        <w:rFonts w:ascii="Meiryo" w:eastAsia="Meiryo" w:hAnsi="Meiryo" w:cs="Meiryo" w:hint="default"/>
        <w:i/>
        <w:w w:val="109"/>
        <w:sz w:val="14"/>
        <w:szCs w:val="14"/>
      </w:rPr>
    </w:lvl>
    <w:lvl w:ilvl="1" w:tplc="8A8E0F00">
      <w:numFmt w:val="bullet"/>
      <w:lvlText w:val="•"/>
      <w:lvlJc w:val="left"/>
      <w:pPr>
        <w:ind w:left="982" w:hanging="202"/>
      </w:pPr>
      <w:rPr>
        <w:rFonts w:hint="default"/>
      </w:rPr>
    </w:lvl>
    <w:lvl w:ilvl="2" w:tplc="E682B268">
      <w:numFmt w:val="bullet"/>
      <w:lvlText w:val="•"/>
      <w:lvlJc w:val="left"/>
      <w:pPr>
        <w:ind w:left="1444" w:hanging="202"/>
      </w:pPr>
      <w:rPr>
        <w:rFonts w:hint="default"/>
      </w:rPr>
    </w:lvl>
    <w:lvl w:ilvl="3" w:tplc="EEC6A368">
      <w:numFmt w:val="bullet"/>
      <w:lvlText w:val="•"/>
      <w:lvlJc w:val="left"/>
      <w:pPr>
        <w:ind w:left="1906" w:hanging="202"/>
      </w:pPr>
      <w:rPr>
        <w:rFonts w:hint="default"/>
      </w:rPr>
    </w:lvl>
    <w:lvl w:ilvl="4" w:tplc="6BA64080">
      <w:numFmt w:val="bullet"/>
      <w:lvlText w:val="•"/>
      <w:lvlJc w:val="left"/>
      <w:pPr>
        <w:ind w:left="2368" w:hanging="202"/>
      </w:pPr>
      <w:rPr>
        <w:rFonts w:hint="default"/>
      </w:rPr>
    </w:lvl>
    <w:lvl w:ilvl="5" w:tplc="BDA291F2">
      <w:numFmt w:val="bullet"/>
      <w:lvlText w:val="•"/>
      <w:lvlJc w:val="left"/>
      <w:pPr>
        <w:ind w:left="2830" w:hanging="202"/>
      </w:pPr>
      <w:rPr>
        <w:rFonts w:hint="default"/>
      </w:rPr>
    </w:lvl>
    <w:lvl w:ilvl="6" w:tplc="67CC8762">
      <w:numFmt w:val="bullet"/>
      <w:lvlText w:val="•"/>
      <w:lvlJc w:val="left"/>
      <w:pPr>
        <w:ind w:left="3292" w:hanging="202"/>
      </w:pPr>
      <w:rPr>
        <w:rFonts w:hint="default"/>
      </w:rPr>
    </w:lvl>
    <w:lvl w:ilvl="7" w:tplc="51D6E8F2">
      <w:numFmt w:val="bullet"/>
      <w:lvlText w:val="•"/>
      <w:lvlJc w:val="left"/>
      <w:pPr>
        <w:ind w:left="3754" w:hanging="202"/>
      </w:pPr>
      <w:rPr>
        <w:rFonts w:hint="default"/>
      </w:rPr>
    </w:lvl>
    <w:lvl w:ilvl="8" w:tplc="2CBA323E">
      <w:numFmt w:val="bullet"/>
      <w:lvlText w:val="•"/>
      <w:lvlJc w:val="left"/>
      <w:pPr>
        <w:ind w:left="4216" w:hanging="202"/>
      </w:pPr>
      <w:rPr>
        <w:rFonts w:hint="default"/>
      </w:rPr>
    </w:lvl>
  </w:abstractNum>
  <w:abstractNum w:abstractNumId="11" w15:restartNumberingAfterBreak="0">
    <w:nsid w:val="68E32343"/>
    <w:multiLevelType w:val="hybridMultilevel"/>
    <w:tmpl w:val="0C3007AE"/>
    <w:lvl w:ilvl="0" w:tplc="E5E04B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9FC85F9E">
      <w:numFmt w:val="bullet"/>
      <w:lvlText w:val="•"/>
      <w:lvlJc w:val="left"/>
      <w:pPr>
        <w:ind w:left="2386" w:hanging="236"/>
      </w:pPr>
      <w:rPr>
        <w:rFonts w:hint="default"/>
      </w:rPr>
    </w:lvl>
    <w:lvl w:ilvl="2" w:tplc="B4522094">
      <w:numFmt w:val="bullet"/>
      <w:lvlText w:val="•"/>
      <w:lvlJc w:val="left"/>
      <w:pPr>
        <w:ind w:left="2692" w:hanging="236"/>
      </w:pPr>
      <w:rPr>
        <w:rFonts w:hint="default"/>
      </w:rPr>
    </w:lvl>
    <w:lvl w:ilvl="3" w:tplc="3288F3DC">
      <w:numFmt w:val="bullet"/>
      <w:lvlText w:val="•"/>
      <w:lvlJc w:val="left"/>
      <w:pPr>
        <w:ind w:left="2998" w:hanging="236"/>
      </w:pPr>
      <w:rPr>
        <w:rFonts w:hint="default"/>
      </w:rPr>
    </w:lvl>
    <w:lvl w:ilvl="4" w:tplc="03B81890">
      <w:numFmt w:val="bullet"/>
      <w:lvlText w:val="•"/>
      <w:lvlJc w:val="left"/>
      <w:pPr>
        <w:ind w:left="3304" w:hanging="236"/>
      </w:pPr>
      <w:rPr>
        <w:rFonts w:hint="default"/>
      </w:rPr>
    </w:lvl>
    <w:lvl w:ilvl="5" w:tplc="AB7422C4">
      <w:numFmt w:val="bullet"/>
      <w:lvlText w:val="•"/>
      <w:lvlJc w:val="left"/>
      <w:pPr>
        <w:ind w:left="3610" w:hanging="236"/>
      </w:pPr>
      <w:rPr>
        <w:rFonts w:hint="default"/>
      </w:rPr>
    </w:lvl>
    <w:lvl w:ilvl="6" w:tplc="02E8CC74">
      <w:numFmt w:val="bullet"/>
      <w:lvlText w:val="•"/>
      <w:lvlJc w:val="left"/>
      <w:pPr>
        <w:ind w:left="3916" w:hanging="236"/>
      </w:pPr>
      <w:rPr>
        <w:rFonts w:hint="default"/>
      </w:rPr>
    </w:lvl>
    <w:lvl w:ilvl="7" w:tplc="2B140FAA">
      <w:numFmt w:val="bullet"/>
      <w:lvlText w:val="•"/>
      <w:lvlJc w:val="left"/>
      <w:pPr>
        <w:ind w:left="4222" w:hanging="236"/>
      </w:pPr>
      <w:rPr>
        <w:rFonts w:hint="default"/>
      </w:rPr>
    </w:lvl>
    <w:lvl w:ilvl="8" w:tplc="6C6CE6A6">
      <w:numFmt w:val="bullet"/>
      <w:lvlText w:val="•"/>
      <w:lvlJc w:val="left"/>
      <w:pPr>
        <w:ind w:left="4528" w:hanging="236"/>
      </w:pPr>
      <w:rPr>
        <w:rFonts w:hint="default"/>
      </w:rPr>
    </w:lvl>
  </w:abstractNum>
  <w:abstractNum w:abstractNumId="12" w15:restartNumberingAfterBreak="0">
    <w:nsid w:val="6B032938"/>
    <w:multiLevelType w:val="hybridMultilevel"/>
    <w:tmpl w:val="26142FF6"/>
    <w:lvl w:ilvl="0" w:tplc="4CCC8276">
      <w:numFmt w:val="bullet"/>
      <w:lvlText w:val="•"/>
      <w:lvlJc w:val="left"/>
      <w:pPr>
        <w:ind w:left="519" w:hanging="196"/>
      </w:pPr>
      <w:rPr>
        <w:rFonts w:ascii="Arial" w:eastAsia="Arial" w:hAnsi="Arial" w:cs="Arial" w:hint="default"/>
        <w:i/>
        <w:w w:val="181"/>
        <w:sz w:val="12"/>
        <w:szCs w:val="12"/>
      </w:rPr>
    </w:lvl>
    <w:lvl w:ilvl="1" w:tplc="67CA49E4">
      <w:numFmt w:val="bullet"/>
      <w:lvlText w:val="•"/>
      <w:lvlJc w:val="left"/>
      <w:pPr>
        <w:ind w:left="982" w:hanging="196"/>
      </w:pPr>
      <w:rPr>
        <w:rFonts w:hint="default"/>
      </w:rPr>
    </w:lvl>
    <w:lvl w:ilvl="2" w:tplc="29004E16">
      <w:numFmt w:val="bullet"/>
      <w:lvlText w:val="•"/>
      <w:lvlJc w:val="left"/>
      <w:pPr>
        <w:ind w:left="1444" w:hanging="196"/>
      </w:pPr>
      <w:rPr>
        <w:rFonts w:hint="default"/>
      </w:rPr>
    </w:lvl>
    <w:lvl w:ilvl="3" w:tplc="28582E4A">
      <w:numFmt w:val="bullet"/>
      <w:lvlText w:val="•"/>
      <w:lvlJc w:val="left"/>
      <w:pPr>
        <w:ind w:left="1906" w:hanging="196"/>
      </w:pPr>
      <w:rPr>
        <w:rFonts w:hint="default"/>
      </w:rPr>
    </w:lvl>
    <w:lvl w:ilvl="4" w:tplc="3C1662F2">
      <w:numFmt w:val="bullet"/>
      <w:lvlText w:val="•"/>
      <w:lvlJc w:val="left"/>
      <w:pPr>
        <w:ind w:left="2368" w:hanging="196"/>
      </w:pPr>
      <w:rPr>
        <w:rFonts w:hint="default"/>
      </w:rPr>
    </w:lvl>
    <w:lvl w:ilvl="5" w:tplc="4196632A">
      <w:numFmt w:val="bullet"/>
      <w:lvlText w:val="•"/>
      <w:lvlJc w:val="left"/>
      <w:pPr>
        <w:ind w:left="2830" w:hanging="196"/>
      </w:pPr>
      <w:rPr>
        <w:rFonts w:hint="default"/>
      </w:rPr>
    </w:lvl>
    <w:lvl w:ilvl="6" w:tplc="BD28615C">
      <w:numFmt w:val="bullet"/>
      <w:lvlText w:val="•"/>
      <w:lvlJc w:val="left"/>
      <w:pPr>
        <w:ind w:left="3292" w:hanging="196"/>
      </w:pPr>
      <w:rPr>
        <w:rFonts w:hint="default"/>
      </w:rPr>
    </w:lvl>
    <w:lvl w:ilvl="7" w:tplc="78BA0418">
      <w:numFmt w:val="bullet"/>
      <w:lvlText w:val="•"/>
      <w:lvlJc w:val="left"/>
      <w:pPr>
        <w:ind w:left="3754" w:hanging="196"/>
      </w:pPr>
      <w:rPr>
        <w:rFonts w:hint="default"/>
      </w:rPr>
    </w:lvl>
    <w:lvl w:ilvl="8" w:tplc="4E3CD836">
      <w:numFmt w:val="bullet"/>
      <w:lvlText w:val="•"/>
      <w:lvlJc w:val="left"/>
      <w:pPr>
        <w:ind w:left="4216" w:hanging="196"/>
      </w:pPr>
      <w:rPr>
        <w:rFonts w:hint="default"/>
      </w:rPr>
    </w:lvl>
  </w:abstractNum>
  <w:abstractNum w:abstractNumId="13" w15:restartNumberingAfterBreak="0">
    <w:nsid w:val="73FF4126"/>
    <w:multiLevelType w:val="hybridMultilevel"/>
    <w:tmpl w:val="44ACD410"/>
    <w:lvl w:ilvl="0" w:tplc="0B32F2EA">
      <w:start w:val="15"/>
      <w:numFmt w:val="decimal"/>
      <w:lvlText w:val="%1."/>
      <w:lvlJc w:val="left"/>
      <w:pPr>
        <w:ind w:left="239" w:hanging="240"/>
        <w:jc w:val="left"/>
      </w:pPr>
      <w:rPr>
        <w:rFonts w:hint="default"/>
        <w:b/>
        <w:bCs/>
        <w:w w:val="101"/>
      </w:rPr>
    </w:lvl>
    <w:lvl w:ilvl="1" w:tplc="95DC8B70">
      <w:numFmt w:val="bullet"/>
      <w:lvlText w:val="•"/>
      <w:lvlJc w:val="left"/>
      <w:pPr>
        <w:ind w:left="557" w:hanging="240"/>
      </w:pPr>
      <w:rPr>
        <w:rFonts w:hint="default"/>
      </w:rPr>
    </w:lvl>
    <w:lvl w:ilvl="2" w:tplc="CFC09A0A">
      <w:numFmt w:val="bullet"/>
      <w:lvlText w:val="•"/>
      <w:lvlJc w:val="left"/>
      <w:pPr>
        <w:ind w:left="875" w:hanging="240"/>
      </w:pPr>
      <w:rPr>
        <w:rFonts w:hint="default"/>
      </w:rPr>
    </w:lvl>
    <w:lvl w:ilvl="3" w:tplc="00B45272">
      <w:numFmt w:val="bullet"/>
      <w:lvlText w:val="•"/>
      <w:lvlJc w:val="left"/>
      <w:pPr>
        <w:ind w:left="1193" w:hanging="240"/>
      </w:pPr>
      <w:rPr>
        <w:rFonts w:hint="default"/>
      </w:rPr>
    </w:lvl>
    <w:lvl w:ilvl="4" w:tplc="7A8A5B9C">
      <w:numFmt w:val="bullet"/>
      <w:lvlText w:val="•"/>
      <w:lvlJc w:val="left"/>
      <w:pPr>
        <w:ind w:left="1511" w:hanging="240"/>
      </w:pPr>
      <w:rPr>
        <w:rFonts w:hint="default"/>
      </w:rPr>
    </w:lvl>
    <w:lvl w:ilvl="5" w:tplc="E7949958">
      <w:numFmt w:val="bullet"/>
      <w:lvlText w:val="•"/>
      <w:lvlJc w:val="left"/>
      <w:pPr>
        <w:ind w:left="1829" w:hanging="240"/>
      </w:pPr>
      <w:rPr>
        <w:rFonts w:hint="default"/>
      </w:rPr>
    </w:lvl>
    <w:lvl w:ilvl="6" w:tplc="6E703658">
      <w:numFmt w:val="bullet"/>
      <w:lvlText w:val="•"/>
      <w:lvlJc w:val="left"/>
      <w:pPr>
        <w:ind w:left="2147" w:hanging="240"/>
      </w:pPr>
      <w:rPr>
        <w:rFonts w:hint="default"/>
      </w:rPr>
    </w:lvl>
    <w:lvl w:ilvl="7" w:tplc="33466880">
      <w:numFmt w:val="bullet"/>
      <w:lvlText w:val="•"/>
      <w:lvlJc w:val="left"/>
      <w:pPr>
        <w:ind w:left="2465" w:hanging="240"/>
      </w:pPr>
      <w:rPr>
        <w:rFonts w:hint="default"/>
      </w:rPr>
    </w:lvl>
    <w:lvl w:ilvl="8" w:tplc="8224FFEA">
      <w:numFmt w:val="bullet"/>
      <w:lvlText w:val="•"/>
      <w:lvlJc w:val="left"/>
      <w:pPr>
        <w:ind w:left="2783" w:hanging="240"/>
      </w:pPr>
      <w:rPr>
        <w:rFonts w:hint="default"/>
      </w:rPr>
    </w:lvl>
  </w:abstractNum>
  <w:abstractNum w:abstractNumId="14" w15:restartNumberingAfterBreak="0">
    <w:nsid w:val="798A6EEB"/>
    <w:multiLevelType w:val="hybridMultilevel"/>
    <w:tmpl w:val="D8D890F8"/>
    <w:lvl w:ilvl="0" w:tplc="DF22BA22">
      <w:start w:val="21"/>
      <w:numFmt w:val="decimal"/>
      <w:lvlText w:val="%1."/>
      <w:lvlJc w:val="left"/>
      <w:pPr>
        <w:ind w:left="0" w:hanging="240"/>
        <w:jc w:val="left"/>
      </w:pPr>
      <w:rPr>
        <w:rFonts w:ascii="Courier New" w:eastAsia="Courier New" w:hAnsi="Courier New" w:cs="Courier New" w:hint="default"/>
        <w:b/>
        <w:bCs/>
        <w:color w:val="00AFEF"/>
        <w:w w:val="101"/>
        <w:sz w:val="13"/>
        <w:szCs w:val="13"/>
      </w:rPr>
    </w:lvl>
    <w:lvl w:ilvl="1" w:tplc="3EAC964E">
      <w:numFmt w:val="bullet"/>
      <w:lvlText w:val="•"/>
      <w:lvlJc w:val="left"/>
      <w:pPr>
        <w:ind w:left="304" w:hanging="240"/>
      </w:pPr>
      <w:rPr>
        <w:rFonts w:hint="default"/>
      </w:rPr>
    </w:lvl>
    <w:lvl w:ilvl="2" w:tplc="BDDC3BD4">
      <w:numFmt w:val="bullet"/>
      <w:lvlText w:val="•"/>
      <w:lvlJc w:val="left"/>
      <w:pPr>
        <w:ind w:left="607" w:hanging="240"/>
      </w:pPr>
      <w:rPr>
        <w:rFonts w:hint="default"/>
      </w:rPr>
    </w:lvl>
    <w:lvl w:ilvl="3" w:tplc="AB88297C">
      <w:numFmt w:val="bullet"/>
      <w:lvlText w:val="•"/>
      <w:lvlJc w:val="left"/>
      <w:pPr>
        <w:ind w:left="911" w:hanging="240"/>
      </w:pPr>
      <w:rPr>
        <w:rFonts w:hint="default"/>
      </w:rPr>
    </w:lvl>
    <w:lvl w:ilvl="4" w:tplc="C4AC948C">
      <w:numFmt w:val="bullet"/>
      <w:lvlText w:val="•"/>
      <w:lvlJc w:val="left"/>
      <w:pPr>
        <w:ind w:left="1215" w:hanging="240"/>
      </w:pPr>
      <w:rPr>
        <w:rFonts w:hint="default"/>
      </w:rPr>
    </w:lvl>
    <w:lvl w:ilvl="5" w:tplc="3BE298DC">
      <w:numFmt w:val="bullet"/>
      <w:lvlText w:val="•"/>
      <w:lvlJc w:val="left"/>
      <w:pPr>
        <w:ind w:left="1519" w:hanging="240"/>
      </w:pPr>
      <w:rPr>
        <w:rFonts w:hint="default"/>
      </w:rPr>
    </w:lvl>
    <w:lvl w:ilvl="6" w:tplc="B5D09480">
      <w:numFmt w:val="bullet"/>
      <w:lvlText w:val="•"/>
      <w:lvlJc w:val="left"/>
      <w:pPr>
        <w:ind w:left="1823" w:hanging="240"/>
      </w:pPr>
      <w:rPr>
        <w:rFonts w:hint="default"/>
      </w:rPr>
    </w:lvl>
    <w:lvl w:ilvl="7" w:tplc="5F360CAE">
      <w:numFmt w:val="bullet"/>
      <w:lvlText w:val="•"/>
      <w:lvlJc w:val="left"/>
      <w:pPr>
        <w:ind w:left="2127" w:hanging="240"/>
      </w:pPr>
      <w:rPr>
        <w:rFonts w:hint="default"/>
      </w:rPr>
    </w:lvl>
    <w:lvl w:ilvl="8" w:tplc="D004C074">
      <w:numFmt w:val="bullet"/>
      <w:lvlText w:val="•"/>
      <w:lvlJc w:val="left"/>
      <w:pPr>
        <w:ind w:left="2431" w:hanging="240"/>
      </w:pPr>
      <w:rPr>
        <w:rFonts w:hint="default"/>
      </w:rPr>
    </w:lvl>
  </w:abstractNum>
  <w:abstractNum w:abstractNumId="15" w15:restartNumberingAfterBreak="0">
    <w:nsid w:val="7B5B259C"/>
    <w:multiLevelType w:val="hybridMultilevel"/>
    <w:tmpl w:val="3B1C1A02"/>
    <w:lvl w:ilvl="0" w:tplc="03BA3C12">
      <w:numFmt w:val="bullet"/>
      <w:lvlText w:val="•"/>
      <w:lvlJc w:val="left"/>
      <w:pPr>
        <w:ind w:left="519" w:hanging="202"/>
      </w:pPr>
      <w:rPr>
        <w:rFonts w:ascii="Meiryo" w:eastAsia="Meiryo" w:hAnsi="Meiryo" w:cs="Meiryo" w:hint="default"/>
        <w:i/>
        <w:w w:val="109"/>
        <w:sz w:val="14"/>
        <w:szCs w:val="14"/>
      </w:rPr>
    </w:lvl>
    <w:lvl w:ilvl="1" w:tplc="CB24BD84">
      <w:numFmt w:val="bullet"/>
      <w:lvlText w:val="–"/>
      <w:lvlJc w:val="left"/>
      <w:pPr>
        <w:ind w:left="888" w:hanging="200"/>
      </w:pPr>
      <w:rPr>
        <w:rFonts w:ascii="Times New Roman" w:eastAsia="Times New Roman" w:hAnsi="Times New Roman" w:cs="Times New Roman" w:hint="default"/>
        <w:b/>
        <w:bCs/>
        <w:w w:val="99"/>
        <w:sz w:val="16"/>
        <w:szCs w:val="16"/>
      </w:rPr>
    </w:lvl>
    <w:lvl w:ilvl="2" w:tplc="E8605CB6">
      <w:numFmt w:val="bullet"/>
      <w:lvlText w:val="•"/>
      <w:lvlJc w:val="left"/>
      <w:pPr>
        <w:ind w:left="1366" w:hanging="200"/>
      </w:pPr>
      <w:rPr>
        <w:rFonts w:hint="default"/>
      </w:rPr>
    </w:lvl>
    <w:lvl w:ilvl="3" w:tplc="2DD6EC44">
      <w:numFmt w:val="bullet"/>
      <w:lvlText w:val="•"/>
      <w:lvlJc w:val="left"/>
      <w:pPr>
        <w:ind w:left="1853" w:hanging="200"/>
      </w:pPr>
      <w:rPr>
        <w:rFonts w:hint="default"/>
      </w:rPr>
    </w:lvl>
    <w:lvl w:ilvl="4" w:tplc="8836FE6E">
      <w:numFmt w:val="bullet"/>
      <w:lvlText w:val="•"/>
      <w:lvlJc w:val="left"/>
      <w:pPr>
        <w:ind w:left="2339" w:hanging="200"/>
      </w:pPr>
      <w:rPr>
        <w:rFonts w:hint="default"/>
      </w:rPr>
    </w:lvl>
    <w:lvl w:ilvl="5" w:tplc="493E4E5E">
      <w:numFmt w:val="bullet"/>
      <w:lvlText w:val="•"/>
      <w:lvlJc w:val="left"/>
      <w:pPr>
        <w:ind w:left="2826" w:hanging="200"/>
      </w:pPr>
      <w:rPr>
        <w:rFonts w:hint="default"/>
      </w:rPr>
    </w:lvl>
    <w:lvl w:ilvl="6" w:tplc="DE723F7A">
      <w:numFmt w:val="bullet"/>
      <w:lvlText w:val="•"/>
      <w:lvlJc w:val="left"/>
      <w:pPr>
        <w:ind w:left="3313" w:hanging="200"/>
      </w:pPr>
      <w:rPr>
        <w:rFonts w:hint="default"/>
      </w:rPr>
    </w:lvl>
    <w:lvl w:ilvl="7" w:tplc="BCB8697E">
      <w:numFmt w:val="bullet"/>
      <w:lvlText w:val="•"/>
      <w:lvlJc w:val="left"/>
      <w:pPr>
        <w:ind w:left="3799" w:hanging="200"/>
      </w:pPr>
      <w:rPr>
        <w:rFonts w:hint="default"/>
      </w:rPr>
    </w:lvl>
    <w:lvl w:ilvl="8" w:tplc="61AC5B3E">
      <w:numFmt w:val="bullet"/>
      <w:lvlText w:val="•"/>
      <w:lvlJc w:val="left"/>
      <w:pPr>
        <w:ind w:left="4286" w:hanging="200"/>
      </w:pPr>
      <w:rPr>
        <w:rFonts w:hint="default"/>
      </w:rPr>
    </w:lvl>
  </w:abstractNum>
  <w:num w:numId="1">
    <w:abstractNumId w:val="7"/>
  </w:num>
  <w:num w:numId="2">
    <w:abstractNumId w:val="15"/>
  </w:num>
  <w:num w:numId="3">
    <w:abstractNumId w:val="12"/>
  </w:num>
  <w:num w:numId="4">
    <w:abstractNumId w:val="0"/>
  </w:num>
  <w:num w:numId="5">
    <w:abstractNumId w:val="2"/>
  </w:num>
  <w:num w:numId="6">
    <w:abstractNumId w:val="8"/>
  </w:num>
  <w:num w:numId="7">
    <w:abstractNumId w:val="14"/>
  </w:num>
  <w:num w:numId="8">
    <w:abstractNumId w:val="9"/>
  </w:num>
  <w:num w:numId="9">
    <w:abstractNumId w:val="13"/>
  </w:num>
  <w:num w:numId="10">
    <w:abstractNumId w:val="5"/>
  </w:num>
  <w:num w:numId="11">
    <w:abstractNumId w:val="4"/>
  </w:num>
  <w:num w:numId="12">
    <w:abstractNumId w:val="6"/>
  </w:num>
  <w:num w:numId="13">
    <w:abstractNumId w:val="3"/>
  </w:num>
  <w:num w:numId="14">
    <w:abstractNumId w:val="1"/>
  </w:num>
  <w:num w:numId="15">
    <w:abstractNumId w:val="10"/>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ERMACHER Ansgar 206501">
    <w15:presenceInfo w15:providerId="AD" w15:userId="S-1-5-21-1801674531-299502267-839522115-40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55"/>
    <w:rsid w:val="00414C1D"/>
    <w:rsid w:val="006B53B4"/>
    <w:rsid w:val="0079175C"/>
    <w:rsid w:val="00E14B81"/>
    <w:rsid w:val="00E6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33"/>
    <o:shapelayout v:ext="edit">
      <o:idmap v:ext="edit" data="1,2"/>
    </o:shapelayout>
  </w:shapeDefaults>
  <w:decimalSymbol w:val=","/>
  <w:listSeparator w:val=";"/>
  <w14:docId w14:val="2DF73C1B"/>
  <w15:docId w15:val="{53ABFC32-7B98-4463-AE38-ABD5C981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spacing w:line="180" w:lineRule="exact"/>
      <w:ind w:left="519" w:hanging="196"/>
      <w:jc w:val="both"/>
    </w:pPr>
  </w:style>
  <w:style w:type="paragraph" w:customStyle="1" w:styleId="TableParagraph">
    <w:name w:val="Table Paragraph"/>
    <w:basedOn w:val="Normal"/>
    <w:uiPriority w:val="1"/>
    <w:qFormat/>
    <w:pPr>
      <w:spacing w:line="160" w:lineRule="exact"/>
      <w:ind w:left="119"/>
    </w:pPr>
  </w:style>
  <w:style w:type="character" w:styleId="Marquedecommentaire">
    <w:name w:val="annotation reference"/>
    <w:basedOn w:val="Policepardfaut"/>
    <w:uiPriority w:val="99"/>
    <w:semiHidden/>
    <w:unhideWhenUsed/>
    <w:rsid w:val="0079175C"/>
    <w:rPr>
      <w:sz w:val="16"/>
      <w:szCs w:val="16"/>
    </w:rPr>
  </w:style>
  <w:style w:type="paragraph" w:styleId="Commentaire">
    <w:name w:val="annotation text"/>
    <w:basedOn w:val="Normal"/>
    <w:link w:val="CommentaireCar"/>
    <w:uiPriority w:val="99"/>
    <w:semiHidden/>
    <w:unhideWhenUsed/>
    <w:rsid w:val="0079175C"/>
    <w:rPr>
      <w:sz w:val="20"/>
      <w:szCs w:val="20"/>
    </w:rPr>
  </w:style>
  <w:style w:type="character" w:customStyle="1" w:styleId="CommentaireCar">
    <w:name w:val="Commentaire Car"/>
    <w:basedOn w:val="Policepardfaut"/>
    <w:link w:val="Commentaire"/>
    <w:uiPriority w:val="99"/>
    <w:semiHidden/>
    <w:rsid w:val="0079175C"/>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79175C"/>
    <w:rPr>
      <w:b/>
      <w:bCs/>
    </w:rPr>
  </w:style>
  <w:style w:type="character" w:customStyle="1" w:styleId="ObjetducommentaireCar">
    <w:name w:val="Objet du commentaire Car"/>
    <w:basedOn w:val="CommentaireCar"/>
    <w:link w:val="Objetducommentaire"/>
    <w:uiPriority w:val="99"/>
    <w:semiHidden/>
    <w:rsid w:val="0079175C"/>
    <w:rPr>
      <w:rFonts w:ascii="Times New Roman" w:eastAsia="Times New Roman" w:hAnsi="Times New Roman" w:cs="Times New Roman"/>
      <w:b/>
      <w:bCs/>
      <w:sz w:val="20"/>
      <w:szCs w:val="20"/>
    </w:rPr>
  </w:style>
  <w:style w:type="paragraph" w:styleId="Textedebulles">
    <w:name w:val="Balloon Text"/>
    <w:basedOn w:val="Normal"/>
    <w:link w:val="TextedebullesCar"/>
    <w:uiPriority w:val="99"/>
    <w:semiHidden/>
    <w:unhideWhenUsed/>
    <w:rsid w:val="0079175C"/>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175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hyperlink" Target="http://robotics.benedettelli.com/lego-car-factory/" TargetMode="External"/><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hyperlink" Target="mailto:first-name.lastname@cea.fr" TargetMode="Externa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hyperlink" Target="http://www.reactivemanifesto.org/" TargetMode="External"/><Relationship Id="rId155" Type="http://schemas.openxmlformats.org/officeDocument/2006/relationships/hyperlink" Target="http://www.sparxsystems.com/"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32" Type="http://schemas.openxmlformats.org/officeDocument/2006/relationships/image" Target="media/image125.png"/><Relationship Id="rId140" Type="http://schemas.openxmlformats.org/officeDocument/2006/relationships/image" Target="media/image133.png"/><Relationship Id="rId145" Type="http://schemas.openxmlformats.org/officeDocument/2006/relationships/image" Target="media/image138.png"/><Relationship Id="rId153" Type="http://schemas.openxmlformats.org/officeDocument/2006/relationships/hyperlink" Target="http://www.sparxsystems.eu/start/home/" TargetMode="Externa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6.png"/><Relationship Id="rId148" Type="http://schemas.openxmlformats.org/officeDocument/2006/relationships/image" Target="media/image141.png"/><Relationship Id="rId151" Type="http://schemas.openxmlformats.org/officeDocument/2006/relationships/hyperlink" Target="http://www.ibm.com/"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7" Type="http://schemas.microsoft.com/office/2011/relationships/commentsExtended" Target="commentsExtended.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microsoft.com/office/2011/relationships/people" Target="people.xml"/><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hyperlink" Target="http://doi.acm.org/10.1145/258077.258078"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3" Type="http://schemas.openxmlformats.org/officeDocument/2006/relationships/settings" Target="setting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10135</Words>
  <Characters>57771</Characters>
  <Application>Microsoft Office Word</Application>
  <DocSecurity>0</DocSecurity>
  <Lines>481</Lines>
  <Paragraphs>135</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67771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RADERMACHER Ansgar</dc:creator>
  <cp:lastModifiedBy>RADERMACHER Ansgar 206501</cp:lastModifiedBy>
  <cp:revision>2</cp:revision>
  <dcterms:created xsi:type="dcterms:W3CDTF">2017-04-12T21:35:00Z</dcterms:created>
  <dcterms:modified xsi:type="dcterms:W3CDTF">2017-04-12T21:35:00Z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2017-04-11T00:00:00Z</vt:filetime>
  </property>
  <property fmtid="{D5CDD505-2E9C-101B-9397-08002B2CF9AE}" pid="3" name="Creator">
    <vt:lpwstr>TeX</vt:lpwstr>
  </property>
  <property fmtid="{D5CDD505-2E9C-101B-9397-08002B2CF9AE}" pid="4" name="LastSaved">
    <vt:filetime>2017-04-11T00:00:00Z</vt:filetime>
  </property>
</Properties>
</file>