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8A419" w14:textId="77777777" w:rsidR="00EB3E63" w:rsidRDefault="00B41D80">
      <w:pPr>
        <w:spacing w:line="242" w:lineRule="auto"/>
        <w:ind w:left="198" w:right="196"/>
        <w:jc w:val="center"/>
        <w:rPr>
          <w:sz w:val="48"/>
        </w:rPr>
      </w:pPr>
      <w:r>
        <w:rPr>
          <w:sz w:val="48"/>
        </w:rPr>
        <w:t>Bidirectional Mapping between</w:t>
      </w:r>
      <w:r>
        <w:rPr>
          <w:spacing w:val="115"/>
          <w:sz w:val="48"/>
        </w:rPr>
        <w:t xml:space="preserve"> </w:t>
      </w:r>
      <w:r>
        <w:rPr>
          <w:sz w:val="48"/>
        </w:rPr>
        <w:t>Architecture Model</w:t>
      </w:r>
      <w:r>
        <w:rPr>
          <w:w w:val="99"/>
          <w:sz w:val="48"/>
        </w:rPr>
        <w:t xml:space="preserve"> </w:t>
      </w:r>
      <w:r>
        <w:rPr>
          <w:sz w:val="48"/>
        </w:rPr>
        <w:t xml:space="preserve">and Code for </w:t>
      </w:r>
      <w:del w:id="0" w:author="RADERMACHER Ansgar 206501" w:date="2017-02-28T18:15:00Z">
        <w:r w:rsidDel="00FC5474">
          <w:rPr>
            <w:sz w:val="48"/>
          </w:rPr>
          <w:delText xml:space="preserve"> </w:delText>
        </w:r>
      </w:del>
      <w:r>
        <w:rPr>
          <w:sz w:val="48"/>
        </w:rPr>
        <w:t>Synchronization</w:t>
      </w:r>
    </w:p>
    <w:p w14:paraId="4BDC17A4" w14:textId="77777777" w:rsidR="00EB3E63" w:rsidRDefault="00B41D80">
      <w:pPr>
        <w:spacing w:before="313"/>
        <w:ind w:left="196" w:right="196"/>
        <w:jc w:val="center"/>
      </w:pPr>
      <w:proofErr w:type="gramStart"/>
      <w:r>
        <w:t>Van  Cam</w:t>
      </w:r>
      <w:proofErr w:type="gramEnd"/>
      <w:r>
        <w:t xml:space="preserve"> Pham, Ansgar </w:t>
      </w:r>
      <w:proofErr w:type="spellStart"/>
      <w:r>
        <w:t>Radermacher</w:t>
      </w:r>
      <w:proofErr w:type="spellEnd"/>
      <w:r>
        <w:t>, Sebastien Gerard, Shuai  Li</w:t>
      </w:r>
    </w:p>
    <w:p w14:paraId="5583D022" w14:textId="77777777" w:rsidR="00EB3E63" w:rsidRDefault="00B41D80">
      <w:pPr>
        <w:pStyle w:val="Corpsdetexte"/>
        <w:spacing w:before="15" w:line="256" w:lineRule="auto"/>
        <w:ind w:left="884" w:right="814"/>
        <w:jc w:val="center"/>
      </w:pPr>
      <w:r>
        <w:t xml:space="preserve">CEA, LIST, Laboratory of </w:t>
      </w:r>
      <w:commentRangeStart w:id="1"/>
      <w:r>
        <w:t>Model</w:t>
      </w:r>
      <w:commentRangeEnd w:id="1"/>
      <w:r w:rsidR="00FC5474">
        <w:rPr>
          <w:rStyle w:val="Marquedecommentaire"/>
        </w:rPr>
        <w:commentReference w:id="1"/>
      </w:r>
      <w:r>
        <w:t xml:space="preserve">-Driven Engineering for Embedded Systems (LISE), Gif-sur-Yvette, France Email: </w:t>
      </w:r>
      <w:hyperlink r:id="rId7">
        <w:r>
          <w:t>first-name.lastname@cea.fr</w:t>
        </w:r>
      </w:hyperlink>
    </w:p>
    <w:p w14:paraId="3CD49539" w14:textId="77777777" w:rsidR="00EB3E63" w:rsidRDefault="00EB3E63">
      <w:pPr>
        <w:pStyle w:val="Corpsdetexte"/>
        <w:ind w:left="0"/>
        <w:jc w:val="left"/>
      </w:pPr>
    </w:p>
    <w:p w14:paraId="426D82A0" w14:textId="77777777" w:rsidR="00EB3E63" w:rsidRDefault="00EB3E63">
      <w:pPr>
        <w:sectPr w:rsidR="00EB3E63">
          <w:type w:val="continuous"/>
          <w:pgSz w:w="12240" w:h="15840"/>
          <w:pgMar w:top="980" w:right="860" w:bottom="280" w:left="860" w:header="720" w:footer="720" w:gutter="0"/>
          <w:cols w:space="720"/>
        </w:sectPr>
      </w:pPr>
    </w:p>
    <w:p w14:paraId="7E390292" w14:textId="77777777" w:rsidR="00EB3E63" w:rsidRDefault="00EB3E63">
      <w:pPr>
        <w:pStyle w:val="Corpsdetexte"/>
        <w:spacing w:before="2"/>
        <w:ind w:left="0"/>
        <w:jc w:val="left"/>
        <w:rPr>
          <w:sz w:val="22"/>
        </w:rPr>
      </w:pPr>
    </w:p>
    <w:p w14:paraId="6C24A20F" w14:textId="77777777" w:rsidR="00EB3E63" w:rsidRDefault="00B41D80">
      <w:pPr>
        <w:spacing w:line="200" w:lineRule="exact"/>
        <w:ind w:left="119" w:firstLine="199"/>
        <w:jc w:val="both"/>
        <w:rPr>
          <w:b/>
          <w:sz w:val="18"/>
        </w:rPr>
      </w:pPr>
      <w:r>
        <w:rPr>
          <w:b/>
          <w:i/>
          <w:sz w:val="18"/>
        </w:rPr>
        <w:t>Abstract</w:t>
      </w:r>
      <w:r>
        <w:rPr>
          <w:b/>
          <w:sz w:val="18"/>
        </w:rPr>
        <w:t xml:space="preserve">—UML state machines and composite structure mod- </w:t>
      </w:r>
      <w:proofErr w:type="spellStart"/>
      <w:r>
        <w:rPr>
          <w:b/>
          <w:sz w:val="18"/>
        </w:rPr>
        <w:t>els</w:t>
      </w:r>
      <w:proofErr w:type="spellEnd"/>
      <w:r>
        <w:rPr>
          <w:b/>
          <w:sz w:val="18"/>
        </w:rPr>
        <w:t xml:space="preserve"> are efficient to design the behavior and structure of </w:t>
      </w:r>
      <w:proofErr w:type="spellStart"/>
      <w:r>
        <w:rPr>
          <w:b/>
          <w:spacing w:val="-3"/>
          <w:sz w:val="18"/>
        </w:rPr>
        <w:t>ar</w:t>
      </w:r>
      <w:proofErr w:type="spellEnd"/>
      <w:r>
        <w:rPr>
          <w:b/>
          <w:spacing w:val="-3"/>
          <w:sz w:val="18"/>
        </w:rPr>
        <w:t xml:space="preserve">- </w:t>
      </w:r>
      <w:proofErr w:type="spellStart"/>
      <w:r>
        <w:rPr>
          <w:b/>
          <w:sz w:val="18"/>
        </w:rPr>
        <w:t>chitectures</w:t>
      </w:r>
      <w:proofErr w:type="spellEnd"/>
      <w:r>
        <w:rPr>
          <w:b/>
          <w:sz w:val="18"/>
        </w:rPr>
        <w:t xml:space="preserve">. In Model Driven Engineering (MDE), code can be automatically generated from </w:t>
      </w:r>
      <w:del w:id="2" w:author="RADERMACHER Ansgar 206501" w:date="2017-02-28T18:16:00Z">
        <w:r w:rsidDel="00FC5474">
          <w:rPr>
            <w:b/>
            <w:sz w:val="18"/>
          </w:rPr>
          <w:delText xml:space="preserve">the </w:delText>
        </w:r>
      </w:del>
      <w:r>
        <w:rPr>
          <w:b/>
          <w:sz w:val="18"/>
        </w:rPr>
        <w:t>models. Nevertheless</w:t>
      </w:r>
      <w:commentRangeStart w:id="3"/>
      <w:r>
        <w:rPr>
          <w:b/>
          <w:sz w:val="18"/>
        </w:rPr>
        <w:t xml:space="preserve">, current UML tools only produce skeleton code </w:t>
      </w:r>
      <w:commentRangeEnd w:id="3"/>
      <w:r w:rsidR="00FC5474">
        <w:rPr>
          <w:rStyle w:val="Marquedecommentaire"/>
        </w:rPr>
        <w:commentReference w:id="3"/>
      </w:r>
      <w:r>
        <w:rPr>
          <w:b/>
          <w:sz w:val="18"/>
        </w:rPr>
        <w:t xml:space="preserve">which is then fine-tuned by programmers. The modifications in code, which may violate the architecture </w:t>
      </w:r>
      <w:commentRangeStart w:id="4"/>
      <w:r>
        <w:rPr>
          <w:b/>
          <w:sz w:val="18"/>
        </w:rPr>
        <w:t xml:space="preserve">correctness, must be synchronized with </w:t>
      </w:r>
      <w:commentRangeEnd w:id="4"/>
      <w:r w:rsidR="00FC5474">
        <w:rPr>
          <w:rStyle w:val="Marquedecommentaire"/>
        </w:rPr>
        <w:commentReference w:id="4"/>
      </w:r>
      <w:r>
        <w:rPr>
          <w:b/>
          <w:sz w:val="18"/>
        </w:rPr>
        <w:t>the model</w:t>
      </w:r>
      <w:r>
        <w:rPr>
          <w:b/>
          <w:spacing w:val="-8"/>
          <w:sz w:val="18"/>
        </w:rPr>
        <w:t xml:space="preserve"> </w:t>
      </w:r>
      <w:r>
        <w:rPr>
          <w:b/>
          <w:sz w:val="18"/>
        </w:rPr>
        <w:t>to</w:t>
      </w:r>
      <w:r>
        <w:rPr>
          <w:b/>
          <w:spacing w:val="-8"/>
          <w:sz w:val="18"/>
        </w:rPr>
        <w:t xml:space="preserve"> </w:t>
      </w:r>
      <w:r>
        <w:rPr>
          <w:b/>
          <w:sz w:val="18"/>
        </w:rPr>
        <w:t>make</w:t>
      </w:r>
      <w:r>
        <w:rPr>
          <w:b/>
          <w:spacing w:val="-8"/>
          <w:sz w:val="18"/>
        </w:rPr>
        <w:t xml:space="preserve"> </w:t>
      </w:r>
      <w:r>
        <w:rPr>
          <w:b/>
          <w:sz w:val="18"/>
        </w:rPr>
        <w:t>architecture</w:t>
      </w:r>
      <w:r>
        <w:rPr>
          <w:b/>
          <w:spacing w:val="-8"/>
          <w:sz w:val="18"/>
        </w:rPr>
        <w:t xml:space="preserve"> </w:t>
      </w:r>
      <w:r>
        <w:rPr>
          <w:b/>
          <w:sz w:val="18"/>
        </w:rPr>
        <w:t>and</w:t>
      </w:r>
      <w:r>
        <w:rPr>
          <w:b/>
          <w:spacing w:val="-8"/>
          <w:sz w:val="18"/>
        </w:rPr>
        <w:t xml:space="preserve"> </w:t>
      </w:r>
      <w:r>
        <w:rPr>
          <w:b/>
          <w:sz w:val="18"/>
        </w:rPr>
        <w:t>code</w:t>
      </w:r>
      <w:r>
        <w:rPr>
          <w:b/>
          <w:spacing w:val="-8"/>
          <w:sz w:val="18"/>
        </w:rPr>
        <w:t xml:space="preserve"> </w:t>
      </w:r>
      <w:r>
        <w:rPr>
          <w:b/>
          <w:sz w:val="18"/>
        </w:rPr>
        <w:t>consistent.</w:t>
      </w:r>
      <w:r>
        <w:rPr>
          <w:b/>
          <w:spacing w:val="-8"/>
          <w:sz w:val="18"/>
        </w:rPr>
        <w:t xml:space="preserve"> </w:t>
      </w:r>
      <w:r>
        <w:rPr>
          <w:b/>
          <w:spacing w:val="-3"/>
          <w:sz w:val="18"/>
        </w:rPr>
        <w:t>However,</w:t>
      </w:r>
      <w:r>
        <w:rPr>
          <w:b/>
          <w:spacing w:val="-8"/>
          <w:sz w:val="18"/>
        </w:rPr>
        <w:t xml:space="preserve"> </w:t>
      </w:r>
      <w:r>
        <w:rPr>
          <w:b/>
          <w:sz w:val="18"/>
        </w:rPr>
        <w:t xml:space="preserve">current approaches cannot handle the synchronization when there is a significant abstraction gap between architecture and code. This paper proposes to ease synchronization between model and code, through a bidirectional mapping between code and architecture specified by UML composite structure and state machine. The proposed mapping is a means for a synchronization mechanism proposed in our previous work, which allows concurrent </w:t>
      </w:r>
      <w:proofErr w:type="spellStart"/>
      <w:r>
        <w:rPr>
          <w:b/>
          <w:sz w:val="18"/>
        </w:rPr>
        <w:t>modifi</w:t>
      </w:r>
      <w:proofErr w:type="spellEnd"/>
      <w:r>
        <w:rPr>
          <w:b/>
          <w:sz w:val="18"/>
        </w:rPr>
        <w:t xml:space="preserve">- cations made in model and code, and keeps them synchronized. </w:t>
      </w:r>
      <w:r>
        <w:rPr>
          <w:b/>
          <w:spacing w:val="-6"/>
          <w:sz w:val="18"/>
        </w:rPr>
        <w:t xml:space="preserve">We </w:t>
      </w:r>
      <w:r>
        <w:rPr>
          <w:b/>
          <w:sz w:val="18"/>
        </w:rPr>
        <w:t>propose an evaluation plan for the approach and expose preliminary experimental</w:t>
      </w:r>
      <w:r>
        <w:rPr>
          <w:b/>
          <w:spacing w:val="27"/>
          <w:sz w:val="18"/>
        </w:rPr>
        <w:t xml:space="preserve"> </w:t>
      </w:r>
      <w:r>
        <w:rPr>
          <w:b/>
          <w:sz w:val="18"/>
        </w:rPr>
        <w:t>results</w:t>
      </w:r>
    </w:p>
    <w:p w14:paraId="5469FF93" w14:textId="77777777" w:rsidR="00EB3E63" w:rsidRDefault="00B41D80">
      <w:pPr>
        <w:pStyle w:val="Paragraphedeliste"/>
        <w:numPr>
          <w:ilvl w:val="0"/>
          <w:numId w:val="8"/>
        </w:numPr>
        <w:tabs>
          <w:tab w:val="left" w:pos="2089"/>
        </w:tabs>
        <w:spacing w:before="148"/>
        <w:jc w:val="left"/>
        <w:rPr>
          <w:sz w:val="16"/>
        </w:rPr>
      </w:pPr>
      <w:r>
        <w:rPr>
          <w:spacing w:val="7"/>
          <w:sz w:val="20"/>
        </w:rPr>
        <w:t>I</w:t>
      </w:r>
      <w:r>
        <w:rPr>
          <w:spacing w:val="7"/>
          <w:sz w:val="16"/>
        </w:rPr>
        <w:t>NTRODUCTION</w:t>
      </w:r>
    </w:p>
    <w:p w14:paraId="017E9A6D" w14:textId="77777777" w:rsidR="00EB3E63" w:rsidRDefault="00B41D80">
      <w:pPr>
        <w:pStyle w:val="Corpsdetexte"/>
        <w:spacing w:before="72" w:line="249" w:lineRule="auto"/>
        <w:ind w:firstLine="199"/>
      </w:pPr>
      <w:r>
        <w:t xml:space="preserve">Unified Modeling Language (UML) has been widely </w:t>
      </w:r>
      <w:proofErr w:type="gramStart"/>
      <w:r>
        <w:t>used  in</w:t>
      </w:r>
      <w:proofErr w:type="gramEnd"/>
      <w:r>
        <w:t xml:space="preserve"> Model-Driven Engineering (MDE) to describe architecture of complex systems [1]. An event-driven architecture</w:t>
      </w:r>
      <w:r>
        <w:rPr>
          <w:spacing w:val="24"/>
        </w:rPr>
        <w:t xml:space="preserve"> </w:t>
      </w:r>
      <w:r>
        <w:t>is</w:t>
      </w:r>
      <w:r>
        <w:rPr>
          <w:spacing w:val="3"/>
        </w:rPr>
        <w:t xml:space="preserve"> </w:t>
      </w:r>
      <w:r>
        <w:t>useful</w:t>
      </w:r>
      <w:r>
        <w:rPr>
          <w:w w:val="99"/>
        </w:rPr>
        <w:t xml:space="preserve"> </w:t>
      </w:r>
      <w:r>
        <w:t xml:space="preserve">for designing embedded systems [2]. UML class, composite structure, and State Machine diagrams prove </w:t>
      </w:r>
      <w:proofErr w:type="spellStart"/>
      <w:r>
        <w:t>to</w:t>
      </w:r>
      <w:proofErr w:type="spellEnd"/>
      <w:r>
        <w:t xml:space="preserve"> well capture such </w:t>
      </w:r>
      <w:ins w:id="5" w:author="RADERMACHER Ansgar 206501" w:date="2017-02-28T18:20:00Z">
        <w:r w:rsidR="00FC5474">
          <w:t xml:space="preserve">an </w:t>
        </w:r>
      </w:ins>
      <w:r>
        <w:t>architecture [3]. Approaches have been proposed in the context of Model-Driven Engineering (MDE) to automatically translate the architecture represented by the UML diagrams into an implementation</w:t>
      </w:r>
      <w:r>
        <w:rPr>
          <w:spacing w:val="49"/>
        </w:rPr>
        <w:t xml:space="preserve"> </w:t>
      </w:r>
      <w:r>
        <w:t>[3].</w:t>
      </w:r>
    </w:p>
    <w:p w14:paraId="70F6E9EA" w14:textId="77777777" w:rsidR="00EB3E63" w:rsidRDefault="00B41D80">
      <w:pPr>
        <w:pStyle w:val="Corpsdetexte"/>
        <w:spacing w:line="249" w:lineRule="auto"/>
        <w:ind w:firstLine="199"/>
      </w:pPr>
      <w:r>
        <w:t>Current UML tools and approaches are not sufficient to exploit the fine-grained behavior of the architecture. These tools only produce skeleton code [4], which must then be tailored by programmers for fine-grained and algorithmic code. The modifications of generated code might</w:t>
      </w:r>
      <w:r>
        <w:rPr>
          <w:spacing w:val="29"/>
        </w:rPr>
        <w:t xml:space="preserve"> </w:t>
      </w:r>
      <w:r>
        <w:t>violate</w:t>
      </w:r>
      <w:r>
        <w:rPr>
          <w:spacing w:val="25"/>
        </w:rPr>
        <w:t xml:space="preserve"> </w:t>
      </w:r>
      <w:r>
        <w:t>the</w:t>
      </w:r>
      <w:r>
        <w:rPr>
          <w:w w:val="99"/>
        </w:rPr>
        <w:t xml:space="preserve"> </w:t>
      </w:r>
      <w:r>
        <w:t xml:space="preserve">architecture correctness. In </w:t>
      </w:r>
      <w:proofErr w:type="gramStart"/>
      <w:r>
        <w:t>such  a</w:t>
      </w:r>
      <w:proofErr w:type="gramEnd"/>
      <w:r>
        <w:t xml:space="preserve">  case,  the  modifications  in the code must be reflected back to  the  model.  </w:t>
      </w:r>
      <w:proofErr w:type="gramStart"/>
      <w:r>
        <w:rPr>
          <w:spacing w:val="-8"/>
        </w:rPr>
        <w:t xml:space="preserve">To  </w:t>
      </w:r>
      <w:r>
        <w:t>deal</w:t>
      </w:r>
      <w:proofErr w:type="gramEnd"/>
      <w:r>
        <w:t xml:space="preserve"> with it, several approaches such as separation [5] and reverse engineering [6] use specialized comments to separate user- modified code and generated code. </w:t>
      </w:r>
      <w:r>
        <w:rPr>
          <w:spacing w:val="-3"/>
        </w:rPr>
        <w:t xml:space="preserve">However, </w:t>
      </w:r>
      <w:r>
        <w:t xml:space="preserve">these approaches only work </w:t>
      </w:r>
      <w:commentRangeStart w:id="6"/>
      <w:r>
        <w:t>for modifications within the user area</w:t>
      </w:r>
      <w:commentRangeEnd w:id="6"/>
      <w:r w:rsidR="00FC5474">
        <w:rPr>
          <w:rStyle w:val="Marquedecommentaire"/>
        </w:rPr>
        <w:commentReference w:id="6"/>
      </w:r>
      <w:r>
        <w:t xml:space="preserve">. One of the reasons, that makes the reflection of the modifications in the code back to the model hard, is the lack of a bidirectional mapping between the architecture model specified by the aforementioned </w:t>
      </w:r>
      <w:commentRangeStart w:id="7"/>
      <w:r>
        <w:t xml:space="preserve">diagrams </w:t>
      </w:r>
      <w:commentRangeEnd w:id="7"/>
      <w:r w:rsidR="005670FE">
        <w:rPr>
          <w:rStyle w:val="Marquedecommentaire"/>
        </w:rPr>
        <w:commentReference w:id="7"/>
      </w:r>
      <w:r>
        <w:t xml:space="preserve">and code </w:t>
      </w:r>
      <w:r>
        <w:rPr>
          <w:spacing w:val="15"/>
        </w:rPr>
        <w:t xml:space="preserve"> </w:t>
      </w:r>
      <w:r>
        <w:t>[7].</w:t>
      </w:r>
    </w:p>
    <w:p w14:paraId="4B789731" w14:textId="77777777" w:rsidR="00EB3E63" w:rsidRDefault="00B41D80">
      <w:pPr>
        <w:pStyle w:val="Corpsdetexte"/>
        <w:spacing w:line="249" w:lineRule="auto"/>
        <w:ind w:firstLine="199"/>
      </w:pPr>
      <w:r>
        <w:t xml:space="preserve">This paper describes an approach which enables the bidi- </w:t>
      </w:r>
      <w:proofErr w:type="spellStart"/>
      <w:r>
        <w:t>rectional</w:t>
      </w:r>
      <w:proofErr w:type="spellEnd"/>
      <w:r>
        <w:t xml:space="preserve"> mapping between architecture model and code. </w:t>
      </w:r>
      <w:r>
        <w:rPr>
          <w:spacing w:val="-8"/>
        </w:rPr>
        <w:t xml:space="preserve">We </w:t>
      </w:r>
      <w:r>
        <w:t>argue</w:t>
      </w:r>
      <w:r>
        <w:rPr>
          <w:spacing w:val="-8"/>
        </w:rPr>
        <w:t xml:space="preserve"> </w:t>
      </w:r>
      <w:r>
        <w:t>that</w:t>
      </w:r>
      <w:r>
        <w:rPr>
          <w:spacing w:val="-8"/>
        </w:rPr>
        <w:t xml:space="preserve"> </w:t>
      </w:r>
      <w:r>
        <w:t>current</w:t>
      </w:r>
      <w:r>
        <w:rPr>
          <w:spacing w:val="-8"/>
        </w:rPr>
        <w:t xml:space="preserve"> </w:t>
      </w:r>
      <w:r>
        <w:t>programming</w:t>
      </w:r>
      <w:r>
        <w:rPr>
          <w:spacing w:val="-8"/>
        </w:rPr>
        <w:t xml:space="preserve"> </w:t>
      </w:r>
      <w:r>
        <w:t>language</w:t>
      </w:r>
      <w:r>
        <w:rPr>
          <w:spacing w:val="-8"/>
        </w:rPr>
        <w:t xml:space="preserve"> </w:t>
      </w:r>
      <w:r>
        <w:t>elements</w:t>
      </w:r>
      <w:r>
        <w:rPr>
          <w:spacing w:val="-8"/>
        </w:rPr>
        <w:t xml:space="preserve"> </w:t>
      </w:r>
      <w:r>
        <w:t>are</w:t>
      </w:r>
      <w:r>
        <w:rPr>
          <w:spacing w:val="-8"/>
        </w:rPr>
        <w:t xml:space="preserve"> </w:t>
      </w:r>
      <w:r>
        <w:t>at</w:t>
      </w:r>
      <w:r>
        <w:rPr>
          <w:spacing w:val="-8"/>
        </w:rPr>
        <w:t xml:space="preserve"> </w:t>
      </w:r>
      <w:r>
        <w:t xml:space="preserve">lower level of abstraction than software architectures. </w:t>
      </w:r>
      <w:r>
        <w:rPr>
          <w:spacing w:val="-8"/>
        </w:rPr>
        <w:t xml:space="preserve">To </w:t>
      </w:r>
      <w:proofErr w:type="gramStart"/>
      <w:r>
        <w:t xml:space="preserve">establish </w:t>
      </w:r>
      <w:r>
        <w:rPr>
          <w:spacing w:val="43"/>
        </w:rPr>
        <w:t xml:space="preserve"> </w:t>
      </w:r>
      <w:r>
        <w:t>a</w:t>
      </w:r>
      <w:proofErr w:type="gramEnd"/>
    </w:p>
    <w:p w14:paraId="6C4D0871" w14:textId="77777777" w:rsidR="00EB3E63" w:rsidRDefault="00B41D80">
      <w:pPr>
        <w:pStyle w:val="Corpsdetexte"/>
        <w:spacing w:before="9"/>
        <w:ind w:left="0"/>
        <w:jc w:val="left"/>
        <w:rPr>
          <w:sz w:val="19"/>
        </w:rPr>
      </w:pPr>
      <w:r>
        <w:br w:type="column"/>
      </w:r>
    </w:p>
    <w:p w14:paraId="6249C87E" w14:textId="77777777" w:rsidR="00EB3E63" w:rsidRDefault="00B41D80">
      <w:pPr>
        <w:pStyle w:val="Corpsdetexte"/>
        <w:spacing w:line="249" w:lineRule="auto"/>
        <w:ind w:right="117"/>
      </w:pPr>
      <w:r>
        <w:t xml:space="preserve">bidirectional mapping, our approach leverages the abstraction level of an object-oriented language by creating additional constructs for expressing architectural information. The </w:t>
      </w:r>
      <w:proofErr w:type="spellStart"/>
      <w:r>
        <w:t>estab</w:t>
      </w:r>
      <w:proofErr w:type="spellEnd"/>
      <w:r>
        <w:t xml:space="preserve">- </w:t>
      </w:r>
      <w:proofErr w:type="spellStart"/>
      <w:r>
        <w:t>lished</w:t>
      </w:r>
      <w:proofErr w:type="spellEnd"/>
      <w:r>
        <w:t xml:space="preserve"> mapping is then combined with our synchronization mechanism presented in [8].</w:t>
      </w:r>
    </w:p>
    <w:p w14:paraId="439D63EA" w14:textId="77777777" w:rsidR="00EB3E63" w:rsidRDefault="00B41D80">
      <w:pPr>
        <w:pStyle w:val="Corpsdetexte"/>
        <w:spacing w:line="249" w:lineRule="auto"/>
        <w:ind w:right="117" w:firstLine="199"/>
      </w:pPr>
      <w:r>
        <w:t xml:space="preserve">The remainder of this paper is organized as follows: Sec- </w:t>
      </w:r>
      <w:proofErr w:type="spellStart"/>
      <w:r>
        <w:t>tion</w:t>
      </w:r>
      <w:proofErr w:type="spellEnd"/>
      <w:r>
        <w:t xml:space="preserve"> II describes our mapping approach. Section III presents our evaluation plan and preliminary experimental results. We discuss related work in Section IV. The conclusion and future work are presented in </w:t>
      </w:r>
      <w:proofErr w:type="gramStart"/>
      <w:r>
        <w:t>Section  V</w:t>
      </w:r>
      <w:proofErr w:type="gramEnd"/>
      <w:r>
        <w:t>.</w:t>
      </w:r>
    </w:p>
    <w:p w14:paraId="080ECF32" w14:textId="77777777" w:rsidR="00EB3E63" w:rsidRDefault="00B41D80">
      <w:pPr>
        <w:pStyle w:val="Paragraphedeliste"/>
        <w:numPr>
          <w:ilvl w:val="0"/>
          <w:numId w:val="8"/>
        </w:numPr>
        <w:tabs>
          <w:tab w:val="left" w:pos="1007"/>
        </w:tabs>
        <w:spacing w:before="162"/>
        <w:ind w:left="1006" w:hanging="312"/>
        <w:jc w:val="left"/>
        <w:rPr>
          <w:sz w:val="16"/>
        </w:rPr>
      </w:pPr>
      <w:r>
        <w:rPr>
          <w:spacing w:val="5"/>
          <w:sz w:val="20"/>
        </w:rPr>
        <w:t>A</w:t>
      </w:r>
      <w:r>
        <w:rPr>
          <w:spacing w:val="5"/>
          <w:sz w:val="16"/>
        </w:rPr>
        <w:t xml:space="preserve">PPROACH </w:t>
      </w:r>
      <w:r>
        <w:rPr>
          <w:spacing w:val="6"/>
          <w:sz w:val="16"/>
        </w:rPr>
        <w:t xml:space="preserve">FOR </w:t>
      </w:r>
      <w:r>
        <w:rPr>
          <w:spacing w:val="7"/>
          <w:sz w:val="16"/>
        </w:rPr>
        <w:t xml:space="preserve">BIDIRECTIONAL </w:t>
      </w:r>
      <w:r>
        <w:rPr>
          <w:spacing w:val="10"/>
          <w:sz w:val="16"/>
        </w:rPr>
        <w:t xml:space="preserve"> </w:t>
      </w:r>
      <w:r>
        <w:rPr>
          <w:spacing w:val="7"/>
          <w:sz w:val="16"/>
        </w:rPr>
        <w:t>MAPPING</w:t>
      </w:r>
    </w:p>
    <w:p w14:paraId="3B2F53B5" w14:textId="77777777" w:rsidR="00EB3E63" w:rsidRDefault="00B41D80">
      <w:pPr>
        <w:pStyle w:val="Corpsdetexte"/>
        <w:spacing w:before="90"/>
        <w:ind w:left="318" w:right="117"/>
        <w:jc w:val="left"/>
      </w:pPr>
      <w:r>
        <w:t xml:space="preserve">This section presents our bidirectional </w:t>
      </w:r>
      <w:proofErr w:type="gramStart"/>
      <w:r>
        <w:t>mapping  approach</w:t>
      </w:r>
      <w:proofErr w:type="gramEnd"/>
      <w:r>
        <w:t>.</w:t>
      </w:r>
    </w:p>
    <w:p w14:paraId="21AB167B" w14:textId="77777777" w:rsidR="00EB3E63" w:rsidRDefault="00B41D80">
      <w:pPr>
        <w:pStyle w:val="Paragraphedeliste"/>
        <w:numPr>
          <w:ilvl w:val="0"/>
          <w:numId w:val="7"/>
        </w:numPr>
        <w:tabs>
          <w:tab w:val="left" w:pos="391"/>
        </w:tabs>
        <w:spacing w:before="171"/>
        <w:ind w:hanging="271"/>
        <w:jc w:val="both"/>
        <w:rPr>
          <w:i/>
          <w:sz w:val="20"/>
        </w:rPr>
      </w:pPr>
      <w:r>
        <w:rPr>
          <w:i/>
          <w:sz w:val="20"/>
        </w:rPr>
        <w:t>Approach</w:t>
      </w:r>
      <w:r>
        <w:rPr>
          <w:i/>
          <w:spacing w:val="-4"/>
          <w:sz w:val="20"/>
        </w:rPr>
        <w:t xml:space="preserve"> </w:t>
      </w:r>
      <w:r>
        <w:rPr>
          <w:i/>
          <w:sz w:val="20"/>
        </w:rPr>
        <w:t>overview</w:t>
      </w:r>
    </w:p>
    <w:p w14:paraId="3B8A2A5A" w14:textId="77777777" w:rsidR="00EB3E63" w:rsidRDefault="00B41D80">
      <w:pPr>
        <w:pStyle w:val="Corpsdetexte"/>
        <w:spacing w:before="81" w:line="249" w:lineRule="auto"/>
        <w:ind w:right="117" w:firstLine="199"/>
      </w:pPr>
      <w:r>
        <w:t>Current</w:t>
      </w:r>
      <w:r>
        <w:rPr>
          <w:spacing w:val="-5"/>
        </w:rPr>
        <w:t xml:space="preserve"> </w:t>
      </w:r>
      <w:r>
        <w:t>programming</w:t>
      </w:r>
      <w:r>
        <w:rPr>
          <w:spacing w:val="-5"/>
        </w:rPr>
        <w:t xml:space="preserve"> </w:t>
      </w:r>
      <w:r>
        <w:t>language</w:t>
      </w:r>
      <w:r>
        <w:rPr>
          <w:spacing w:val="-5"/>
        </w:rPr>
        <w:t xml:space="preserve"> </w:t>
      </w:r>
      <w:r>
        <w:t>elements</w:t>
      </w:r>
      <w:r>
        <w:rPr>
          <w:spacing w:val="-5"/>
        </w:rPr>
        <w:t xml:space="preserve"> </w:t>
      </w:r>
      <w:r>
        <w:t>are</w:t>
      </w:r>
      <w:r>
        <w:rPr>
          <w:spacing w:val="-5"/>
        </w:rPr>
        <w:t xml:space="preserve"> </w:t>
      </w:r>
      <w:r>
        <w:t>at</w:t>
      </w:r>
      <w:r>
        <w:rPr>
          <w:spacing w:val="-5"/>
        </w:rPr>
        <w:t xml:space="preserve"> </w:t>
      </w:r>
      <w:r>
        <w:t>a</w:t>
      </w:r>
      <w:r>
        <w:rPr>
          <w:spacing w:val="-5"/>
        </w:rPr>
        <w:t xml:space="preserve"> </w:t>
      </w:r>
      <w:r>
        <w:t>lower</w:t>
      </w:r>
      <w:r>
        <w:rPr>
          <w:spacing w:val="-5"/>
        </w:rPr>
        <w:t xml:space="preserve"> </w:t>
      </w:r>
      <w:r>
        <w:t xml:space="preserve">level of abstraction than architecture elements [9]. </w:t>
      </w:r>
      <w:r>
        <w:rPr>
          <w:spacing w:val="-8"/>
        </w:rPr>
        <w:t xml:space="preserve">To </w:t>
      </w:r>
      <w:r>
        <w:t xml:space="preserve">establish a bidirectional mapping, we therefore raise the abstraction level of a standard programming language by introducing additional programming constructs. </w:t>
      </w:r>
      <w:r>
        <w:rPr>
          <w:spacing w:val="-8"/>
        </w:rPr>
        <w:t xml:space="preserve">We </w:t>
      </w:r>
      <w:r>
        <w:t xml:space="preserve">demonstrate the case, in which the programming language </w:t>
      </w:r>
      <w:proofErr w:type="gramStart"/>
      <w:r>
        <w:t xml:space="preserve">is </w:t>
      </w:r>
      <w:r>
        <w:rPr>
          <w:spacing w:val="16"/>
        </w:rPr>
        <w:t xml:space="preserve"> </w:t>
      </w:r>
      <w:r>
        <w:t>C</w:t>
      </w:r>
      <w:proofErr w:type="gramEnd"/>
      <w:r>
        <w:t>++.</w:t>
      </w:r>
    </w:p>
    <w:p w14:paraId="3E8784FA" w14:textId="77777777" w:rsidR="00EB3E63" w:rsidRDefault="00B41D80">
      <w:pPr>
        <w:pStyle w:val="Corpsdetexte"/>
        <w:spacing w:line="249" w:lineRule="auto"/>
        <w:ind w:right="117" w:firstLine="199"/>
      </w:pPr>
      <w:r>
        <w:t xml:space="preserve">Fig. 1 shows the overview of our approach. From a standard programming language, the additional constructs are </w:t>
      </w:r>
      <w:proofErr w:type="gramStart"/>
      <w:r>
        <w:t>created  to</w:t>
      </w:r>
      <w:proofErr w:type="gramEnd"/>
      <w:r>
        <w:t xml:space="preserve"> form an </w:t>
      </w:r>
      <w:r>
        <w:rPr>
          <w:b/>
        </w:rPr>
        <w:t>Extended Programming  Language</w:t>
      </w:r>
      <w:r>
        <w:t xml:space="preserve">,  which  is  the working language for programmers. </w:t>
      </w:r>
      <w:r>
        <w:rPr>
          <w:spacing w:val="-8"/>
        </w:rPr>
        <w:t xml:space="preserve">We </w:t>
      </w:r>
      <w:r>
        <w:t xml:space="preserve">establish a bidi- </w:t>
      </w:r>
      <w:proofErr w:type="spellStart"/>
      <w:r>
        <w:t>rectional</w:t>
      </w:r>
      <w:proofErr w:type="spellEnd"/>
      <w:r>
        <w:t xml:space="preserve"> mapping between the architecture model and the </w:t>
      </w:r>
      <w:proofErr w:type="gramStart"/>
      <w:r>
        <w:rPr>
          <w:b/>
        </w:rPr>
        <w:t>Extended</w:t>
      </w:r>
      <w:proofErr w:type="gramEnd"/>
      <w:r>
        <w:rPr>
          <w:b/>
        </w:rPr>
        <w:t xml:space="preserve"> code</w:t>
      </w:r>
      <w:r>
        <w:t>, which conforms to the extended language. The</w:t>
      </w:r>
      <w:r>
        <w:rPr>
          <w:spacing w:val="-6"/>
        </w:rPr>
        <w:t xml:space="preserve"> </w:t>
      </w:r>
      <w:r>
        <w:t>latter</w:t>
      </w:r>
      <w:r>
        <w:rPr>
          <w:spacing w:val="-6"/>
        </w:rPr>
        <w:t xml:space="preserve"> </w:t>
      </w:r>
      <w:r>
        <w:t>is</w:t>
      </w:r>
      <w:r>
        <w:rPr>
          <w:spacing w:val="-6"/>
        </w:rPr>
        <w:t xml:space="preserve"> </w:t>
      </w:r>
      <w:r>
        <w:t>semantically</w:t>
      </w:r>
      <w:r>
        <w:rPr>
          <w:spacing w:val="-6"/>
        </w:rPr>
        <w:t xml:space="preserve"> </w:t>
      </w:r>
      <w:r>
        <w:t>closer</w:t>
      </w:r>
      <w:r>
        <w:rPr>
          <w:spacing w:val="-6"/>
        </w:rPr>
        <w:t xml:space="preserve"> </w:t>
      </w:r>
      <w:r>
        <w:t>to</w:t>
      </w:r>
      <w:r>
        <w:rPr>
          <w:spacing w:val="-6"/>
        </w:rPr>
        <w:t xml:space="preserve"> </w:t>
      </w:r>
      <w:r>
        <w:t>the</w:t>
      </w:r>
      <w:r>
        <w:rPr>
          <w:spacing w:val="-6"/>
        </w:rPr>
        <w:t xml:space="preserve"> </w:t>
      </w:r>
      <w:r>
        <w:t>architecture</w:t>
      </w:r>
      <w:r>
        <w:rPr>
          <w:spacing w:val="-6"/>
        </w:rPr>
        <w:t xml:space="preserve"> </w:t>
      </w:r>
      <w:r>
        <w:t>since</w:t>
      </w:r>
      <w:r>
        <w:rPr>
          <w:spacing w:val="-6"/>
        </w:rPr>
        <w:t xml:space="preserve"> </w:t>
      </w:r>
      <w:r>
        <w:t>it</w:t>
      </w:r>
      <w:r>
        <w:rPr>
          <w:spacing w:val="-6"/>
        </w:rPr>
        <w:t xml:space="preserve"> </w:t>
      </w:r>
      <w:r>
        <w:t>adds language constructs for modeling concepts that have no direct representation in common object-oriented languages, notably ports, connectors and state-machine elements. At the same time, it is as close as possible to the existing standard</w:t>
      </w:r>
      <w:r>
        <w:rPr>
          <w:spacing w:val="-19"/>
        </w:rPr>
        <w:t xml:space="preserve"> </w:t>
      </w:r>
      <w:r>
        <w:t>language</w:t>
      </w:r>
      <w:ins w:id="8" w:author="RADERMACHER Ansgar 206501" w:date="2017-02-28T18:49:00Z">
        <w:r w:rsidR="005670FE">
          <w:t>s</w:t>
        </w:r>
      </w:ins>
      <w:r>
        <w:t xml:space="preserve"> in order to minimize additional learning </w:t>
      </w:r>
      <w:del w:id="9" w:author="RADERMACHER Ansgar 206501" w:date="2017-02-28T18:49:00Z">
        <w:r w:rsidDel="005670FE">
          <w:rPr>
            <w:spacing w:val="46"/>
          </w:rPr>
          <w:delText xml:space="preserve"> </w:delText>
        </w:r>
      </w:del>
      <w:r>
        <w:t>efforts.</w:t>
      </w:r>
    </w:p>
    <w:p w14:paraId="70055331" w14:textId="77777777" w:rsidR="00EB3E63" w:rsidRDefault="00B41D80">
      <w:pPr>
        <w:pStyle w:val="Corpsdetexte"/>
        <w:spacing w:line="249" w:lineRule="auto"/>
        <w:ind w:right="117" w:firstLine="199"/>
      </w:pPr>
      <w:r>
        <w:t xml:space="preserve">The additional constructs are created by using specialized mechanisms of the standard language such as templates, and macros in C++ and annotations in Java. The </w:t>
      </w:r>
      <w:proofErr w:type="gramStart"/>
      <w:r>
        <w:rPr>
          <w:b/>
        </w:rPr>
        <w:t>Extended</w:t>
      </w:r>
      <w:proofErr w:type="gramEnd"/>
      <w:r>
        <w:rPr>
          <w:b/>
        </w:rPr>
        <w:t xml:space="preserve"> code </w:t>
      </w:r>
      <w:r>
        <w:t xml:space="preserve">containing the additional constructs is syntactically conform- </w:t>
      </w:r>
      <w:proofErr w:type="spellStart"/>
      <w:r>
        <w:t>ing</w:t>
      </w:r>
      <w:proofErr w:type="spellEnd"/>
      <w:r>
        <w:t xml:space="preserve"> to the standard programming language. By this </w:t>
      </w:r>
      <w:r>
        <w:rPr>
          <w:spacing w:val="-4"/>
        </w:rPr>
        <w:t xml:space="preserve">way, </w:t>
      </w:r>
      <w:r>
        <w:t xml:space="preserve">the </w:t>
      </w:r>
      <w:r>
        <w:rPr>
          <w:b/>
        </w:rPr>
        <w:t>Extended</w:t>
      </w:r>
      <w:r>
        <w:rPr>
          <w:b/>
          <w:spacing w:val="-8"/>
        </w:rPr>
        <w:t xml:space="preserve"> </w:t>
      </w:r>
      <w:r>
        <w:rPr>
          <w:b/>
        </w:rPr>
        <w:t>code</w:t>
      </w:r>
      <w:r>
        <w:rPr>
          <w:b/>
          <w:spacing w:val="-8"/>
        </w:rPr>
        <w:t xml:space="preserve"> </w:t>
      </w:r>
      <w:r>
        <w:t>can</w:t>
      </w:r>
      <w:r>
        <w:rPr>
          <w:spacing w:val="-8"/>
        </w:rPr>
        <w:t xml:space="preserve"> </w:t>
      </w:r>
      <w:r>
        <w:t>seamlessly</w:t>
      </w:r>
      <w:r>
        <w:rPr>
          <w:spacing w:val="-7"/>
        </w:rPr>
        <w:t xml:space="preserve"> </w:t>
      </w:r>
      <w:r>
        <w:t>reuse</w:t>
      </w:r>
      <w:r>
        <w:rPr>
          <w:spacing w:val="-8"/>
        </w:rPr>
        <w:t xml:space="preserve"> </w:t>
      </w:r>
      <w:r>
        <w:t>legacy</w:t>
      </w:r>
      <w:r>
        <w:rPr>
          <w:spacing w:val="-8"/>
        </w:rPr>
        <w:t xml:space="preserve"> </w:t>
      </w:r>
      <w:r>
        <w:t>code</w:t>
      </w:r>
      <w:r>
        <w:rPr>
          <w:spacing w:val="-7"/>
        </w:rPr>
        <w:t xml:space="preserve"> </w:t>
      </w:r>
      <w:r>
        <w:t>written</w:t>
      </w:r>
      <w:r>
        <w:rPr>
          <w:spacing w:val="-8"/>
        </w:rPr>
        <w:t xml:space="preserve"> </w:t>
      </w:r>
      <w:r>
        <w:t>in</w:t>
      </w:r>
      <w:r>
        <w:rPr>
          <w:spacing w:val="-8"/>
        </w:rPr>
        <w:t xml:space="preserve"> </w:t>
      </w:r>
      <w:r>
        <w:t xml:space="preserve">the standard programming language and programming facilities such as syntax highlighting and auto-completion in Integrated Development Environments (IDEs) for assisting the develop- </w:t>
      </w:r>
      <w:proofErr w:type="spellStart"/>
      <w:r>
        <w:t>ment</w:t>
      </w:r>
      <w:proofErr w:type="spellEnd"/>
      <w:r>
        <w:t xml:space="preserve"> of the </w:t>
      </w:r>
      <w:r>
        <w:rPr>
          <w:b/>
        </w:rPr>
        <w:t>Extended code</w:t>
      </w:r>
      <w:r>
        <w:t xml:space="preserve">. </w:t>
      </w:r>
      <w:r>
        <w:rPr>
          <w:b/>
        </w:rPr>
        <w:t xml:space="preserve">Extended code </w:t>
      </w:r>
      <w:r>
        <w:t xml:space="preserve">is </w:t>
      </w:r>
      <w:commentRangeStart w:id="10"/>
      <w:r>
        <w:t xml:space="preserve">supplemented </w:t>
      </w:r>
      <w:commentRangeEnd w:id="10"/>
      <w:r w:rsidR="00982C19">
        <w:rPr>
          <w:rStyle w:val="Marquedecommentaire"/>
        </w:rPr>
        <w:commentReference w:id="10"/>
      </w:r>
      <w:r>
        <w:t xml:space="preserve">into </w:t>
      </w:r>
      <w:r>
        <w:rPr>
          <w:b/>
        </w:rPr>
        <w:t>Standard code</w:t>
      </w:r>
      <w:r>
        <w:t xml:space="preserve">. The latter </w:t>
      </w:r>
      <w:commentRangeStart w:id="11"/>
      <w:r>
        <w:t xml:space="preserve">supplements </w:t>
      </w:r>
      <w:commentRangeEnd w:id="11"/>
      <w:r w:rsidR="00982C19">
        <w:rPr>
          <w:rStyle w:val="Marquedecommentaire"/>
        </w:rPr>
        <w:commentReference w:id="11"/>
      </w:r>
      <w:r>
        <w:rPr>
          <w:b/>
        </w:rPr>
        <w:t xml:space="preserve">Extended </w:t>
      </w:r>
      <w:proofErr w:type="gramStart"/>
      <w:r>
        <w:rPr>
          <w:b/>
        </w:rPr>
        <w:t xml:space="preserve">code  </w:t>
      </w:r>
      <w:r>
        <w:t>to</w:t>
      </w:r>
      <w:proofErr w:type="gramEnd"/>
      <w:r>
        <w:t xml:space="preserve"> make it</w:t>
      </w:r>
      <w:r>
        <w:rPr>
          <w:spacing w:val="43"/>
        </w:rPr>
        <w:t xml:space="preserve"> </w:t>
      </w:r>
      <w:r>
        <w:t>executable.</w:t>
      </w:r>
    </w:p>
    <w:p w14:paraId="17557FFB" w14:textId="77777777" w:rsidR="00EB3E63" w:rsidRDefault="00EB3E63">
      <w:pPr>
        <w:spacing w:line="249" w:lineRule="auto"/>
        <w:sectPr w:rsidR="00EB3E63">
          <w:type w:val="continuous"/>
          <w:pgSz w:w="12240" w:h="15840"/>
          <w:pgMar w:top="980" w:right="860" w:bottom="280" w:left="860" w:header="720" w:footer="720" w:gutter="0"/>
          <w:cols w:num="2" w:space="720" w:equalWidth="0">
            <w:col w:w="5141" w:space="119"/>
            <w:col w:w="5260"/>
          </w:cols>
        </w:sectPr>
      </w:pPr>
    </w:p>
    <w:p w14:paraId="461B795B" w14:textId="77777777" w:rsidR="00EB3E63" w:rsidRDefault="00EB3E63">
      <w:pPr>
        <w:pStyle w:val="Corpsdetexte"/>
        <w:ind w:left="0"/>
        <w:jc w:val="left"/>
        <w:rPr>
          <w:sz w:val="16"/>
        </w:rPr>
      </w:pPr>
    </w:p>
    <w:p w14:paraId="270B623D" w14:textId="77777777" w:rsidR="00EB3E63" w:rsidRDefault="00EB3E63">
      <w:pPr>
        <w:pStyle w:val="Corpsdetexte"/>
        <w:ind w:left="0"/>
        <w:jc w:val="left"/>
        <w:rPr>
          <w:sz w:val="16"/>
        </w:rPr>
      </w:pPr>
    </w:p>
    <w:p w14:paraId="7AC49141" w14:textId="77777777" w:rsidR="00EB3E63" w:rsidRDefault="00EB3E63">
      <w:pPr>
        <w:pStyle w:val="Corpsdetexte"/>
        <w:ind w:left="0"/>
        <w:jc w:val="left"/>
        <w:rPr>
          <w:sz w:val="16"/>
        </w:rPr>
      </w:pPr>
    </w:p>
    <w:p w14:paraId="6205554F" w14:textId="77777777" w:rsidR="00EB3E63" w:rsidRDefault="00EB3E63">
      <w:pPr>
        <w:pStyle w:val="Corpsdetexte"/>
        <w:spacing w:before="8"/>
        <w:ind w:left="0"/>
        <w:jc w:val="left"/>
        <w:rPr>
          <w:sz w:val="23"/>
        </w:rPr>
      </w:pPr>
    </w:p>
    <w:p w14:paraId="01A6AAB8" w14:textId="77777777" w:rsidR="00EB3E63" w:rsidRDefault="0031604B">
      <w:pPr>
        <w:spacing w:line="460" w:lineRule="atLeast"/>
        <w:ind w:left="1751" w:right="1596"/>
        <w:jc w:val="center"/>
        <w:rPr>
          <w:sz w:val="16"/>
        </w:rPr>
      </w:pPr>
      <w:r>
        <w:rPr>
          <w:noProof/>
        </w:rPr>
        <mc:AlternateContent>
          <mc:Choice Requires="wpg">
            <w:drawing>
              <wp:anchor distT="0" distB="0" distL="114300" distR="114300" simplePos="0" relativeHeight="503298584" behindDoc="1" locked="0" layoutInCell="1" allowOverlap="1" wp14:anchorId="3A98EA61" wp14:editId="17644D41">
                <wp:simplePos x="0" y="0"/>
                <wp:positionH relativeFrom="page">
                  <wp:posOffset>624840</wp:posOffset>
                </wp:positionH>
                <wp:positionV relativeFrom="paragraph">
                  <wp:posOffset>-474980</wp:posOffset>
                </wp:positionV>
                <wp:extent cx="3150870" cy="514350"/>
                <wp:effectExtent l="5715" t="16510" r="5715" b="12065"/>
                <wp:wrapNone/>
                <wp:docPr id="342"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0870" cy="514350"/>
                          <a:chOff x="984" y="-748"/>
                          <a:chExt cx="4962" cy="810"/>
                        </a:xfrm>
                      </wpg:grpSpPr>
                      <wps:wsp>
                        <wps:cNvPr id="343" name="AutoShape 354"/>
                        <wps:cNvSpPr>
                          <a:spLocks/>
                        </wps:cNvSpPr>
                        <wps:spPr bwMode="auto">
                          <a:xfrm>
                            <a:off x="5534" y="4542"/>
                            <a:ext cx="8280" cy="1007"/>
                          </a:xfrm>
                          <a:custGeom>
                            <a:avLst/>
                            <a:gdLst>
                              <a:gd name="T0" fmla="+- 0 5027 5534"/>
                              <a:gd name="T1" fmla="*/ T0 w 8280"/>
                              <a:gd name="T2" fmla="+- 0 -301 4542"/>
                              <a:gd name="T3" fmla="*/ -301 h 1007"/>
                              <a:gd name="T4" fmla="+- 0 5919 5534"/>
                              <a:gd name="T5" fmla="*/ T4 w 8280"/>
                              <a:gd name="T6" fmla="+- 0 -301 4542"/>
                              <a:gd name="T7" fmla="*/ -301 h 1007"/>
                              <a:gd name="T8" fmla="+- 0 5919 5534"/>
                              <a:gd name="T9" fmla="*/ T8 w 8280"/>
                              <a:gd name="T10" fmla="+- 0 -9 4542"/>
                              <a:gd name="T11" fmla="*/ -9 h 1007"/>
                              <a:gd name="T12" fmla="+- 0 5824 5534"/>
                              <a:gd name="T13" fmla="*/ T12 w 8280"/>
                              <a:gd name="T14" fmla="+- 0 -7 4542"/>
                              <a:gd name="T15" fmla="*/ -7 h 1007"/>
                              <a:gd name="T16" fmla="+- 0 5742 5534"/>
                              <a:gd name="T17" fmla="*/ T16 w 8280"/>
                              <a:gd name="T18" fmla="+- 0 -2 4542"/>
                              <a:gd name="T19" fmla="*/ -2 h 1007"/>
                              <a:gd name="T20" fmla="+- 0 5671 5534"/>
                              <a:gd name="T21" fmla="*/ T20 w 8280"/>
                              <a:gd name="T22" fmla="+- 0 6 4542"/>
                              <a:gd name="T23" fmla="*/ 6 h 1007"/>
                              <a:gd name="T24" fmla="+- 0 5608 5534"/>
                              <a:gd name="T25" fmla="*/ T24 w 8280"/>
                              <a:gd name="T26" fmla="+- 0 15 4542"/>
                              <a:gd name="T27" fmla="*/ 15 h 1007"/>
                              <a:gd name="T28" fmla="+- 0 5552 5534"/>
                              <a:gd name="T29" fmla="*/ T28 w 8280"/>
                              <a:gd name="T30" fmla="+- 0 24 4542"/>
                              <a:gd name="T31" fmla="*/ 24 h 1007"/>
                              <a:gd name="T32" fmla="+- 0 5499 5534"/>
                              <a:gd name="T33" fmla="*/ T32 w 8280"/>
                              <a:gd name="T34" fmla="+- 0 34 4542"/>
                              <a:gd name="T35" fmla="*/ 34 h 1007"/>
                              <a:gd name="T36" fmla="+- 0 5447 5534"/>
                              <a:gd name="T37" fmla="*/ T36 w 8280"/>
                              <a:gd name="T38" fmla="+- 0 44 4542"/>
                              <a:gd name="T39" fmla="*/ 44 h 1007"/>
                              <a:gd name="T40" fmla="+- 0 5394 5534"/>
                              <a:gd name="T41" fmla="*/ T40 w 8280"/>
                              <a:gd name="T42" fmla="+- 0 51 4542"/>
                              <a:gd name="T43" fmla="*/ 51 h 1007"/>
                              <a:gd name="T44" fmla="+- 0 5338 5534"/>
                              <a:gd name="T45" fmla="*/ T44 w 8280"/>
                              <a:gd name="T46" fmla="+- 0 57 4542"/>
                              <a:gd name="T47" fmla="*/ 57 h 1007"/>
                              <a:gd name="T48" fmla="+- 0 5275 5534"/>
                              <a:gd name="T49" fmla="*/ T48 w 8280"/>
                              <a:gd name="T50" fmla="+- 0 59 4542"/>
                              <a:gd name="T51" fmla="*/ 59 h 1007"/>
                              <a:gd name="T52" fmla="+- 0 5204 5534"/>
                              <a:gd name="T53" fmla="*/ T52 w 8280"/>
                              <a:gd name="T54" fmla="+- 0 57 4542"/>
                              <a:gd name="T55" fmla="*/ 57 h 1007"/>
                              <a:gd name="T56" fmla="+- 0 5122 5534"/>
                              <a:gd name="T57" fmla="*/ T56 w 8280"/>
                              <a:gd name="T58" fmla="+- 0 51 4542"/>
                              <a:gd name="T59" fmla="*/ 51 h 1007"/>
                              <a:gd name="T60" fmla="+- 0 5027 5534"/>
                              <a:gd name="T61" fmla="*/ T60 w 8280"/>
                              <a:gd name="T62" fmla="+- 0 39 4542"/>
                              <a:gd name="T63" fmla="*/ 39 h 1007"/>
                              <a:gd name="T64" fmla="+- 0 5027 5534"/>
                              <a:gd name="T65" fmla="*/ T64 w 8280"/>
                              <a:gd name="T66" fmla="+- 0 -301 4542"/>
                              <a:gd name="T67" fmla="*/ -301 h 1007"/>
                              <a:gd name="T68" fmla="+- 0 2958 5534"/>
                              <a:gd name="T69" fmla="*/ T68 w 8280"/>
                              <a:gd name="T70" fmla="+- 0 -301 4542"/>
                              <a:gd name="T71" fmla="*/ -301 h 1007"/>
                              <a:gd name="T72" fmla="+- 0 4418 5534"/>
                              <a:gd name="T73" fmla="*/ T72 w 8280"/>
                              <a:gd name="T74" fmla="+- 0 -301 4542"/>
                              <a:gd name="T75" fmla="*/ -301 h 1007"/>
                              <a:gd name="T76" fmla="+- 0 4418 5534"/>
                              <a:gd name="T77" fmla="*/ T76 w 8280"/>
                              <a:gd name="T78" fmla="+- 0 -9 4542"/>
                              <a:gd name="T79" fmla="*/ -9 h 1007"/>
                              <a:gd name="T80" fmla="+- 0 4314 5534"/>
                              <a:gd name="T81" fmla="*/ T80 w 8280"/>
                              <a:gd name="T82" fmla="+- 0 -8 4542"/>
                              <a:gd name="T83" fmla="*/ -8 h 1007"/>
                              <a:gd name="T84" fmla="+- 0 4220 5534"/>
                              <a:gd name="T85" fmla="*/ T84 w 8280"/>
                              <a:gd name="T86" fmla="+- 0 -6 4542"/>
                              <a:gd name="T87" fmla="*/ -6 h 1007"/>
                              <a:gd name="T88" fmla="+- 0 4134 5534"/>
                              <a:gd name="T89" fmla="*/ T88 w 8280"/>
                              <a:gd name="T90" fmla="+- 0 -2 4542"/>
                              <a:gd name="T91" fmla="*/ -2 h 1007"/>
                              <a:gd name="T92" fmla="+- 0 4056 5534"/>
                              <a:gd name="T93" fmla="*/ T92 w 8280"/>
                              <a:gd name="T94" fmla="+- 0 2 4542"/>
                              <a:gd name="T95" fmla="*/ 2 h 1007"/>
                              <a:gd name="T96" fmla="+- 0 3985 5534"/>
                              <a:gd name="T97" fmla="*/ T96 w 8280"/>
                              <a:gd name="T98" fmla="+- 0 8 4542"/>
                              <a:gd name="T99" fmla="*/ 8 h 1007"/>
                              <a:gd name="T100" fmla="+- 0 3919 5534"/>
                              <a:gd name="T101" fmla="*/ T100 w 8280"/>
                              <a:gd name="T102" fmla="+- 0 14 4542"/>
                              <a:gd name="T103" fmla="*/ 14 h 1007"/>
                              <a:gd name="T104" fmla="+- 0 3857 5534"/>
                              <a:gd name="T105" fmla="*/ T104 w 8280"/>
                              <a:gd name="T106" fmla="+- 0 20 4542"/>
                              <a:gd name="T107" fmla="*/ 20 h 1007"/>
                              <a:gd name="T108" fmla="+- 0 3799 5534"/>
                              <a:gd name="T109" fmla="*/ T108 w 8280"/>
                              <a:gd name="T110" fmla="+- 0 26 4542"/>
                              <a:gd name="T111" fmla="*/ 26 h 1007"/>
                              <a:gd name="T112" fmla="+- 0 3743 5534"/>
                              <a:gd name="T113" fmla="*/ T112 w 8280"/>
                              <a:gd name="T114" fmla="+- 0 33 4542"/>
                              <a:gd name="T115" fmla="*/ 33 h 1007"/>
                              <a:gd name="T116" fmla="+- 0 3688 5534"/>
                              <a:gd name="T117" fmla="*/ T116 w 8280"/>
                              <a:gd name="T118" fmla="+- 0 39 4542"/>
                              <a:gd name="T119" fmla="*/ 39 h 1007"/>
                              <a:gd name="T120" fmla="+- 0 3633 5534"/>
                              <a:gd name="T121" fmla="*/ T120 w 8280"/>
                              <a:gd name="T122" fmla="+- 0 45 4542"/>
                              <a:gd name="T123" fmla="*/ 45 h 1007"/>
                              <a:gd name="T124" fmla="+- 0 3577 5534"/>
                              <a:gd name="T125" fmla="*/ T124 w 8280"/>
                              <a:gd name="T126" fmla="+- 0 50 4542"/>
                              <a:gd name="T127" fmla="*/ 50 h 1007"/>
                              <a:gd name="T128" fmla="+- 0 3519 5534"/>
                              <a:gd name="T129" fmla="*/ T128 w 8280"/>
                              <a:gd name="T130" fmla="+- 0 54 4542"/>
                              <a:gd name="T131" fmla="*/ 54 h 1007"/>
                              <a:gd name="T132" fmla="+- 0 3458 5534"/>
                              <a:gd name="T133" fmla="*/ T132 w 8280"/>
                              <a:gd name="T134" fmla="+- 0 57 4542"/>
                              <a:gd name="T135" fmla="*/ 57 h 1007"/>
                              <a:gd name="T136" fmla="+- 0 3392 5534"/>
                              <a:gd name="T137" fmla="*/ T136 w 8280"/>
                              <a:gd name="T138" fmla="+- 0 59 4542"/>
                              <a:gd name="T139" fmla="*/ 59 h 1007"/>
                              <a:gd name="T140" fmla="+- 0 3320 5534"/>
                              <a:gd name="T141" fmla="*/ T140 w 8280"/>
                              <a:gd name="T142" fmla="+- 0 59 4542"/>
                              <a:gd name="T143" fmla="*/ 59 h 1007"/>
                              <a:gd name="T144" fmla="+- 0 3243 5534"/>
                              <a:gd name="T145" fmla="*/ T144 w 8280"/>
                              <a:gd name="T146" fmla="+- 0 57 4542"/>
                              <a:gd name="T147" fmla="*/ 57 h 1007"/>
                              <a:gd name="T148" fmla="+- 0 3157 5534"/>
                              <a:gd name="T149" fmla="*/ T148 w 8280"/>
                              <a:gd name="T150" fmla="+- 0 53 4542"/>
                              <a:gd name="T151" fmla="*/ 53 h 1007"/>
                              <a:gd name="T152" fmla="+- 0 3063 5534"/>
                              <a:gd name="T153" fmla="*/ T152 w 8280"/>
                              <a:gd name="T154" fmla="+- 0 48 4542"/>
                              <a:gd name="T155" fmla="*/ 48 h 1007"/>
                              <a:gd name="T156" fmla="+- 0 2958 5534"/>
                              <a:gd name="T157" fmla="*/ T156 w 8280"/>
                              <a:gd name="T158" fmla="+- 0 39 4542"/>
                              <a:gd name="T159" fmla="*/ 39 h 1007"/>
                              <a:gd name="T160" fmla="+- 0 2958 5534"/>
                              <a:gd name="T161" fmla="*/ T160 w 8280"/>
                              <a:gd name="T162" fmla="+- 0 -301 4542"/>
                              <a:gd name="T163" fmla="*/ -301 h 1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8280" h="1007">
                                <a:moveTo>
                                  <a:pt x="-507" y="-4843"/>
                                </a:moveTo>
                                <a:lnTo>
                                  <a:pt x="385" y="-4843"/>
                                </a:lnTo>
                                <a:lnTo>
                                  <a:pt x="385" y="-4551"/>
                                </a:lnTo>
                                <a:lnTo>
                                  <a:pt x="290" y="-4549"/>
                                </a:lnTo>
                                <a:lnTo>
                                  <a:pt x="208" y="-4544"/>
                                </a:lnTo>
                                <a:lnTo>
                                  <a:pt x="137" y="-4536"/>
                                </a:lnTo>
                                <a:lnTo>
                                  <a:pt x="74" y="-4527"/>
                                </a:lnTo>
                                <a:lnTo>
                                  <a:pt x="18" y="-4518"/>
                                </a:lnTo>
                                <a:lnTo>
                                  <a:pt x="-35" y="-4508"/>
                                </a:lnTo>
                                <a:lnTo>
                                  <a:pt x="-87" y="-4498"/>
                                </a:lnTo>
                                <a:lnTo>
                                  <a:pt x="-140" y="-4491"/>
                                </a:lnTo>
                                <a:lnTo>
                                  <a:pt x="-196" y="-4485"/>
                                </a:lnTo>
                                <a:lnTo>
                                  <a:pt x="-259" y="-4483"/>
                                </a:lnTo>
                                <a:lnTo>
                                  <a:pt x="-330" y="-4485"/>
                                </a:lnTo>
                                <a:lnTo>
                                  <a:pt x="-412" y="-4491"/>
                                </a:lnTo>
                                <a:lnTo>
                                  <a:pt x="-507" y="-4503"/>
                                </a:lnTo>
                                <a:lnTo>
                                  <a:pt x="-507" y="-4843"/>
                                </a:lnTo>
                                <a:close/>
                                <a:moveTo>
                                  <a:pt x="-2576" y="-4843"/>
                                </a:moveTo>
                                <a:lnTo>
                                  <a:pt x="-1116" y="-4843"/>
                                </a:lnTo>
                                <a:lnTo>
                                  <a:pt x="-1116" y="-4551"/>
                                </a:lnTo>
                                <a:lnTo>
                                  <a:pt x="-1220" y="-4550"/>
                                </a:lnTo>
                                <a:lnTo>
                                  <a:pt x="-1314" y="-4548"/>
                                </a:lnTo>
                                <a:lnTo>
                                  <a:pt x="-1400" y="-4544"/>
                                </a:lnTo>
                                <a:lnTo>
                                  <a:pt x="-1478" y="-4540"/>
                                </a:lnTo>
                                <a:lnTo>
                                  <a:pt x="-1549" y="-4534"/>
                                </a:lnTo>
                                <a:lnTo>
                                  <a:pt x="-1615" y="-4528"/>
                                </a:lnTo>
                                <a:lnTo>
                                  <a:pt x="-1677" y="-4522"/>
                                </a:lnTo>
                                <a:lnTo>
                                  <a:pt x="-1735" y="-4516"/>
                                </a:lnTo>
                                <a:lnTo>
                                  <a:pt x="-1791" y="-4509"/>
                                </a:lnTo>
                                <a:lnTo>
                                  <a:pt x="-1846" y="-4503"/>
                                </a:lnTo>
                                <a:lnTo>
                                  <a:pt x="-1901" y="-4497"/>
                                </a:lnTo>
                                <a:lnTo>
                                  <a:pt x="-1957" y="-4492"/>
                                </a:lnTo>
                                <a:lnTo>
                                  <a:pt x="-2015" y="-4488"/>
                                </a:lnTo>
                                <a:lnTo>
                                  <a:pt x="-2076" y="-4485"/>
                                </a:lnTo>
                                <a:lnTo>
                                  <a:pt x="-2142" y="-4483"/>
                                </a:lnTo>
                                <a:lnTo>
                                  <a:pt x="-2214" y="-4483"/>
                                </a:lnTo>
                                <a:lnTo>
                                  <a:pt x="-2291" y="-4485"/>
                                </a:lnTo>
                                <a:lnTo>
                                  <a:pt x="-2377" y="-4489"/>
                                </a:lnTo>
                                <a:lnTo>
                                  <a:pt x="-2471" y="-4494"/>
                                </a:lnTo>
                                <a:lnTo>
                                  <a:pt x="-2576" y="-4503"/>
                                </a:lnTo>
                                <a:lnTo>
                                  <a:pt x="-2576" y="-4843"/>
                                </a:lnTo>
                                <a:close/>
                              </a:path>
                            </a:pathLst>
                          </a:custGeom>
                          <a:noFill/>
                          <a:ln w="4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AutoShape 353"/>
                        <wps:cNvSpPr>
                          <a:spLocks/>
                        </wps:cNvSpPr>
                        <wps:spPr bwMode="auto">
                          <a:xfrm>
                            <a:off x="4419" y="-141"/>
                            <a:ext cx="609" cy="44"/>
                          </a:xfrm>
                          <a:custGeom>
                            <a:avLst/>
                            <a:gdLst>
                              <a:gd name="T0" fmla="+- 0 4462 4419"/>
                              <a:gd name="T1" fmla="*/ T0 w 609"/>
                              <a:gd name="T2" fmla="+- 0 -141 -141"/>
                              <a:gd name="T3" fmla="*/ -141 h 44"/>
                              <a:gd name="T4" fmla="+- 0 4419 4419"/>
                              <a:gd name="T5" fmla="*/ T4 w 609"/>
                              <a:gd name="T6" fmla="+- 0 -119 -141"/>
                              <a:gd name="T7" fmla="*/ -119 h 44"/>
                              <a:gd name="T8" fmla="+- 0 4462 4419"/>
                              <a:gd name="T9" fmla="*/ T8 w 609"/>
                              <a:gd name="T10" fmla="+- 0 -97 -141"/>
                              <a:gd name="T11" fmla="*/ -97 h 44"/>
                              <a:gd name="T12" fmla="+- 0 4462 4419"/>
                              <a:gd name="T13" fmla="*/ T12 w 609"/>
                              <a:gd name="T14" fmla="+- 0 -112 -141"/>
                              <a:gd name="T15" fmla="*/ -112 h 44"/>
                              <a:gd name="T16" fmla="+- 0 4455 4419"/>
                              <a:gd name="T17" fmla="*/ T16 w 609"/>
                              <a:gd name="T18" fmla="+- 0 -112 -141"/>
                              <a:gd name="T19" fmla="*/ -112 h 44"/>
                              <a:gd name="T20" fmla="+- 0 4455 4419"/>
                              <a:gd name="T21" fmla="*/ T20 w 609"/>
                              <a:gd name="T22" fmla="+- 0 -126 -141"/>
                              <a:gd name="T23" fmla="*/ -126 h 44"/>
                              <a:gd name="T24" fmla="+- 0 4462 4419"/>
                              <a:gd name="T25" fmla="*/ T24 w 609"/>
                              <a:gd name="T26" fmla="+- 0 -126 -141"/>
                              <a:gd name="T27" fmla="*/ -126 h 44"/>
                              <a:gd name="T28" fmla="+- 0 4462 4419"/>
                              <a:gd name="T29" fmla="*/ T28 w 609"/>
                              <a:gd name="T30" fmla="+- 0 -141 -141"/>
                              <a:gd name="T31" fmla="*/ -141 h 44"/>
                              <a:gd name="T32" fmla="+- 0 4462 4419"/>
                              <a:gd name="T33" fmla="*/ T32 w 609"/>
                              <a:gd name="T34" fmla="+- 0 -126 -141"/>
                              <a:gd name="T35" fmla="*/ -126 h 44"/>
                              <a:gd name="T36" fmla="+- 0 4455 4419"/>
                              <a:gd name="T37" fmla="*/ T36 w 609"/>
                              <a:gd name="T38" fmla="+- 0 -126 -141"/>
                              <a:gd name="T39" fmla="*/ -126 h 44"/>
                              <a:gd name="T40" fmla="+- 0 4455 4419"/>
                              <a:gd name="T41" fmla="*/ T40 w 609"/>
                              <a:gd name="T42" fmla="+- 0 -112 -141"/>
                              <a:gd name="T43" fmla="*/ -112 h 44"/>
                              <a:gd name="T44" fmla="+- 0 4462 4419"/>
                              <a:gd name="T45" fmla="*/ T44 w 609"/>
                              <a:gd name="T46" fmla="+- 0 -112 -141"/>
                              <a:gd name="T47" fmla="*/ -112 h 44"/>
                              <a:gd name="T48" fmla="+- 0 4462 4419"/>
                              <a:gd name="T49" fmla="*/ T48 w 609"/>
                              <a:gd name="T50" fmla="+- 0 -126 -141"/>
                              <a:gd name="T51" fmla="*/ -126 h 44"/>
                              <a:gd name="T52" fmla="+- 0 5027 4419"/>
                              <a:gd name="T53" fmla="*/ T52 w 609"/>
                              <a:gd name="T54" fmla="+- 0 -126 -141"/>
                              <a:gd name="T55" fmla="*/ -126 h 44"/>
                              <a:gd name="T56" fmla="+- 0 4462 4419"/>
                              <a:gd name="T57" fmla="*/ T56 w 609"/>
                              <a:gd name="T58" fmla="+- 0 -126 -141"/>
                              <a:gd name="T59" fmla="*/ -126 h 44"/>
                              <a:gd name="T60" fmla="+- 0 4462 4419"/>
                              <a:gd name="T61" fmla="*/ T60 w 609"/>
                              <a:gd name="T62" fmla="+- 0 -112 -141"/>
                              <a:gd name="T63" fmla="*/ -112 h 44"/>
                              <a:gd name="T64" fmla="+- 0 5027 4419"/>
                              <a:gd name="T65" fmla="*/ T64 w 609"/>
                              <a:gd name="T66" fmla="+- 0 -112 -141"/>
                              <a:gd name="T67" fmla="*/ -112 h 44"/>
                              <a:gd name="T68" fmla="+- 0 5027 4419"/>
                              <a:gd name="T69" fmla="*/ T68 w 609"/>
                              <a:gd name="T70" fmla="+- 0 -126 -141"/>
                              <a:gd name="T71" fmla="*/ -126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9" h="44">
                                <a:moveTo>
                                  <a:pt x="43" y="0"/>
                                </a:moveTo>
                                <a:lnTo>
                                  <a:pt x="0" y="22"/>
                                </a:lnTo>
                                <a:lnTo>
                                  <a:pt x="43" y="44"/>
                                </a:lnTo>
                                <a:lnTo>
                                  <a:pt x="43" y="29"/>
                                </a:lnTo>
                                <a:lnTo>
                                  <a:pt x="36" y="29"/>
                                </a:lnTo>
                                <a:lnTo>
                                  <a:pt x="36" y="15"/>
                                </a:lnTo>
                                <a:lnTo>
                                  <a:pt x="43" y="15"/>
                                </a:lnTo>
                                <a:lnTo>
                                  <a:pt x="43" y="0"/>
                                </a:lnTo>
                                <a:close/>
                                <a:moveTo>
                                  <a:pt x="43" y="15"/>
                                </a:moveTo>
                                <a:lnTo>
                                  <a:pt x="36" y="15"/>
                                </a:lnTo>
                                <a:lnTo>
                                  <a:pt x="36" y="29"/>
                                </a:lnTo>
                                <a:lnTo>
                                  <a:pt x="43" y="29"/>
                                </a:lnTo>
                                <a:lnTo>
                                  <a:pt x="43" y="15"/>
                                </a:lnTo>
                                <a:close/>
                                <a:moveTo>
                                  <a:pt x="608" y="15"/>
                                </a:moveTo>
                                <a:lnTo>
                                  <a:pt x="43" y="15"/>
                                </a:lnTo>
                                <a:lnTo>
                                  <a:pt x="43" y="29"/>
                                </a:lnTo>
                                <a:lnTo>
                                  <a:pt x="608" y="29"/>
                                </a:lnTo>
                                <a:lnTo>
                                  <a:pt x="608" y="15"/>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352"/>
                        <wps:cNvSpPr>
                          <a:spLocks/>
                        </wps:cNvSpPr>
                        <wps:spPr bwMode="auto">
                          <a:xfrm>
                            <a:off x="5003" y="-737"/>
                            <a:ext cx="940" cy="257"/>
                          </a:xfrm>
                          <a:custGeom>
                            <a:avLst/>
                            <a:gdLst>
                              <a:gd name="T0" fmla="+- 0 5003 5003"/>
                              <a:gd name="T1" fmla="*/ T0 w 940"/>
                              <a:gd name="T2" fmla="+- 0 -737 -737"/>
                              <a:gd name="T3" fmla="*/ -737 h 257"/>
                              <a:gd name="T4" fmla="+- 0 5942 5003"/>
                              <a:gd name="T5" fmla="*/ T4 w 940"/>
                              <a:gd name="T6" fmla="+- 0 -737 -737"/>
                              <a:gd name="T7" fmla="*/ -737 h 257"/>
                              <a:gd name="T8" fmla="+- 0 5942 5003"/>
                              <a:gd name="T9" fmla="*/ T8 w 940"/>
                              <a:gd name="T10" fmla="+- 0 -529 -737"/>
                              <a:gd name="T11" fmla="*/ -529 h 257"/>
                              <a:gd name="T12" fmla="+- 0 5842 5003"/>
                              <a:gd name="T13" fmla="*/ T12 w 940"/>
                              <a:gd name="T14" fmla="+- 0 -527 -737"/>
                              <a:gd name="T15" fmla="*/ -527 h 257"/>
                              <a:gd name="T16" fmla="+- 0 5756 5003"/>
                              <a:gd name="T17" fmla="*/ T16 w 940"/>
                              <a:gd name="T18" fmla="+- 0 -524 -737"/>
                              <a:gd name="T19" fmla="*/ -524 h 257"/>
                              <a:gd name="T20" fmla="+- 0 5681 5003"/>
                              <a:gd name="T21" fmla="*/ T20 w 940"/>
                              <a:gd name="T22" fmla="+- 0 -518 -737"/>
                              <a:gd name="T23" fmla="*/ -518 h 257"/>
                              <a:gd name="T24" fmla="+- 0 5615 5003"/>
                              <a:gd name="T25" fmla="*/ T24 w 940"/>
                              <a:gd name="T26" fmla="+- 0 -512 -737"/>
                              <a:gd name="T27" fmla="*/ -512 h 257"/>
                              <a:gd name="T28" fmla="+- 0 5555 5003"/>
                              <a:gd name="T29" fmla="*/ T28 w 940"/>
                              <a:gd name="T30" fmla="+- 0 -505 -737"/>
                              <a:gd name="T31" fmla="*/ -505 h 257"/>
                              <a:gd name="T32" fmla="+- 0 5500 5003"/>
                              <a:gd name="T33" fmla="*/ T32 w 940"/>
                              <a:gd name="T34" fmla="+- 0 -498 -737"/>
                              <a:gd name="T35" fmla="*/ -498 h 257"/>
                              <a:gd name="T36" fmla="+- 0 5445 5003"/>
                              <a:gd name="T37" fmla="*/ T36 w 940"/>
                              <a:gd name="T38" fmla="+- 0 -491 -737"/>
                              <a:gd name="T39" fmla="*/ -491 h 257"/>
                              <a:gd name="T40" fmla="+- 0 5390 5003"/>
                              <a:gd name="T41" fmla="*/ T40 w 940"/>
                              <a:gd name="T42" fmla="+- 0 -486 -737"/>
                              <a:gd name="T43" fmla="*/ -486 h 257"/>
                              <a:gd name="T44" fmla="+- 0 5330 5003"/>
                              <a:gd name="T45" fmla="*/ T44 w 940"/>
                              <a:gd name="T46" fmla="+- 0 -482 -737"/>
                              <a:gd name="T47" fmla="*/ -482 h 257"/>
                              <a:gd name="T48" fmla="+- 0 5264 5003"/>
                              <a:gd name="T49" fmla="*/ T48 w 940"/>
                              <a:gd name="T50" fmla="+- 0 -480 -737"/>
                              <a:gd name="T51" fmla="*/ -480 h 257"/>
                              <a:gd name="T52" fmla="+- 0 5190 5003"/>
                              <a:gd name="T53" fmla="*/ T52 w 940"/>
                              <a:gd name="T54" fmla="+- 0 -482 -737"/>
                              <a:gd name="T55" fmla="*/ -482 h 257"/>
                              <a:gd name="T56" fmla="+- 0 5103 5003"/>
                              <a:gd name="T57" fmla="*/ T56 w 940"/>
                              <a:gd name="T58" fmla="+- 0 -486 -737"/>
                              <a:gd name="T59" fmla="*/ -486 h 257"/>
                              <a:gd name="T60" fmla="+- 0 5003 5003"/>
                              <a:gd name="T61" fmla="*/ T60 w 940"/>
                              <a:gd name="T62" fmla="+- 0 -494 -737"/>
                              <a:gd name="T63" fmla="*/ -494 h 257"/>
                              <a:gd name="T64" fmla="+- 0 5003 5003"/>
                              <a:gd name="T65" fmla="*/ T64 w 940"/>
                              <a:gd name="T66" fmla="+- 0 -737 -737"/>
                              <a:gd name="T67" fmla="*/ -737 h 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40" h="257">
                                <a:moveTo>
                                  <a:pt x="0" y="0"/>
                                </a:moveTo>
                                <a:lnTo>
                                  <a:pt x="939" y="0"/>
                                </a:lnTo>
                                <a:lnTo>
                                  <a:pt x="939" y="208"/>
                                </a:lnTo>
                                <a:lnTo>
                                  <a:pt x="839" y="210"/>
                                </a:lnTo>
                                <a:lnTo>
                                  <a:pt x="753" y="213"/>
                                </a:lnTo>
                                <a:lnTo>
                                  <a:pt x="678" y="219"/>
                                </a:lnTo>
                                <a:lnTo>
                                  <a:pt x="612" y="225"/>
                                </a:lnTo>
                                <a:lnTo>
                                  <a:pt x="552" y="232"/>
                                </a:lnTo>
                                <a:lnTo>
                                  <a:pt x="497" y="239"/>
                                </a:lnTo>
                                <a:lnTo>
                                  <a:pt x="442" y="246"/>
                                </a:lnTo>
                                <a:lnTo>
                                  <a:pt x="387" y="251"/>
                                </a:lnTo>
                                <a:lnTo>
                                  <a:pt x="327" y="255"/>
                                </a:lnTo>
                                <a:lnTo>
                                  <a:pt x="261" y="257"/>
                                </a:lnTo>
                                <a:lnTo>
                                  <a:pt x="187" y="255"/>
                                </a:lnTo>
                                <a:lnTo>
                                  <a:pt x="100" y="251"/>
                                </a:lnTo>
                                <a:lnTo>
                                  <a:pt x="0" y="243"/>
                                </a:lnTo>
                                <a:lnTo>
                                  <a:pt x="0" y="0"/>
                                </a:lnTo>
                                <a:close/>
                              </a:path>
                            </a:pathLst>
                          </a:custGeom>
                          <a:noFill/>
                          <a:ln w="4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AutoShape 351"/>
                        <wps:cNvSpPr>
                          <a:spLocks/>
                        </wps:cNvSpPr>
                        <wps:spPr bwMode="auto">
                          <a:xfrm>
                            <a:off x="5452" y="-494"/>
                            <a:ext cx="44" cy="193"/>
                          </a:xfrm>
                          <a:custGeom>
                            <a:avLst/>
                            <a:gdLst>
                              <a:gd name="T0" fmla="+- 0 5466 5452"/>
                              <a:gd name="T1" fmla="*/ T0 w 44"/>
                              <a:gd name="T2" fmla="+- 0 -345 -494"/>
                              <a:gd name="T3" fmla="*/ -345 h 193"/>
                              <a:gd name="T4" fmla="+- 0 5452 5452"/>
                              <a:gd name="T5" fmla="*/ T4 w 44"/>
                              <a:gd name="T6" fmla="+- 0 -345 -494"/>
                              <a:gd name="T7" fmla="*/ -345 h 193"/>
                              <a:gd name="T8" fmla="+- 0 5473 5452"/>
                              <a:gd name="T9" fmla="*/ T8 w 44"/>
                              <a:gd name="T10" fmla="+- 0 -301 -494"/>
                              <a:gd name="T11" fmla="*/ -301 h 193"/>
                              <a:gd name="T12" fmla="+- 0 5492 5452"/>
                              <a:gd name="T13" fmla="*/ T12 w 44"/>
                              <a:gd name="T14" fmla="+- 0 -338 -494"/>
                              <a:gd name="T15" fmla="*/ -338 h 193"/>
                              <a:gd name="T16" fmla="+- 0 5466 5452"/>
                              <a:gd name="T17" fmla="*/ T16 w 44"/>
                              <a:gd name="T18" fmla="+- 0 -338 -494"/>
                              <a:gd name="T19" fmla="*/ -338 h 193"/>
                              <a:gd name="T20" fmla="+- 0 5466 5452"/>
                              <a:gd name="T21" fmla="*/ T20 w 44"/>
                              <a:gd name="T22" fmla="+- 0 -345 -494"/>
                              <a:gd name="T23" fmla="*/ -345 h 193"/>
                              <a:gd name="T24" fmla="+- 0 5481 5452"/>
                              <a:gd name="T25" fmla="*/ T24 w 44"/>
                              <a:gd name="T26" fmla="+- 0 -494 -494"/>
                              <a:gd name="T27" fmla="*/ -494 h 193"/>
                              <a:gd name="T28" fmla="+- 0 5466 5452"/>
                              <a:gd name="T29" fmla="*/ T28 w 44"/>
                              <a:gd name="T30" fmla="+- 0 -494 -494"/>
                              <a:gd name="T31" fmla="*/ -494 h 193"/>
                              <a:gd name="T32" fmla="+- 0 5466 5452"/>
                              <a:gd name="T33" fmla="*/ T32 w 44"/>
                              <a:gd name="T34" fmla="+- 0 -338 -494"/>
                              <a:gd name="T35" fmla="*/ -338 h 193"/>
                              <a:gd name="T36" fmla="+- 0 5481 5452"/>
                              <a:gd name="T37" fmla="*/ T36 w 44"/>
                              <a:gd name="T38" fmla="+- 0 -338 -494"/>
                              <a:gd name="T39" fmla="*/ -338 h 193"/>
                              <a:gd name="T40" fmla="+- 0 5481 5452"/>
                              <a:gd name="T41" fmla="*/ T40 w 44"/>
                              <a:gd name="T42" fmla="+- 0 -494 -494"/>
                              <a:gd name="T43" fmla="*/ -494 h 193"/>
                              <a:gd name="T44" fmla="+- 0 5495 5452"/>
                              <a:gd name="T45" fmla="*/ T44 w 44"/>
                              <a:gd name="T46" fmla="+- 0 -345 -494"/>
                              <a:gd name="T47" fmla="*/ -345 h 193"/>
                              <a:gd name="T48" fmla="+- 0 5481 5452"/>
                              <a:gd name="T49" fmla="*/ T48 w 44"/>
                              <a:gd name="T50" fmla="+- 0 -345 -494"/>
                              <a:gd name="T51" fmla="*/ -345 h 193"/>
                              <a:gd name="T52" fmla="+- 0 5481 5452"/>
                              <a:gd name="T53" fmla="*/ T52 w 44"/>
                              <a:gd name="T54" fmla="+- 0 -338 -494"/>
                              <a:gd name="T55" fmla="*/ -338 h 193"/>
                              <a:gd name="T56" fmla="+- 0 5492 5452"/>
                              <a:gd name="T57" fmla="*/ T56 w 44"/>
                              <a:gd name="T58" fmla="+- 0 -338 -494"/>
                              <a:gd name="T59" fmla="*/ -338 h 193"/>
                              <a:gd name="T60" fmla="+- 0 5495 5452"/>
                              <a:gd name="T61" fmla="*/ T60 w 44"/>
                              <a:gd name="T62" fmla="+- 0 -345 -494"/>
                              <a:gd name="T63" fmla="*/ -345 h 1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4" h="193">
                                <a:moveTo>
                                  <a:pt x="14" y="149"/>
                                </a:moveTo>
                                <a:lnTo>
                                  <a:pt x="0" y="149"/>
                                </a:lnTo>
                                <a:lnTo>
                                  <a:pt x="21" y="193"/>
                                </a:lnTo>
                                <a:lnTo>
                                  <a:pt x="40" y="156"/>
                                </a:lnTo>
                                <a:lnTo>
                                  <a:pt x="14" y="156"/>
                                </a:lnTo>
                                <a:lnTo>
                                  <a:pt x="14" y="149"/>
                                </a:lnTo>
                                <a:close/>
                                <a:moveTo>
                                  <a:pt x="29" y="0"/>
                                </a:moveTo>
                                <a:lnTo>
                                  <a:pt x="14" y="0"/>
                                </a:lnTo>
                                <a:lnTo>
                                  <a:pt x="14" y="156"/>
                                </a:lnTo>
                                <a:lnTo>
                                  <a:pt x="29" y="156"/>
                                </a:lnTo>
                                <a:lnTo>
                                  <a:pt x="29" y="0"/>
                                </a:lnTo>
                                <a:close/>
                                <a:moveTo>
                                  <a:pt x="43" y="149"/>
                                </a:moveTo>
                                <a:lnTo>
                                  <a:pt x="29" y="149"/>
                                </a:lnTo>
                                <a:lnTo>
                                  <a:pt x="29" y="156"/>
                                </a:lnTo>
                                <a:lnTo>
                                  <a:pt x="40" y="156"/>
                                </a:lnTo>
                                <a:lnTo>
                                  <a:pt x="43" y="149"/>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350"/>
                        <wps:cNvSpPr>
                          <a:spLocks/>
                        </wps:cNvSpPr>
                        <wps:spPr bwMode="auto">
                          <a:xfrm>
                            <a:off x="3113" y="-737"/>
                            <a:ext cx="1152" cy="257"/>
                          </a:xfrm>
                          <a:custGeom>
                            <a:avLst/>
                            <a:gdLst>
                              <a:gd name="T0" fmla="+- 0 3113 3113"/>
                              <a:gd name="T1" fmla="*/ T0 w 1152"/>
                              <a:gd name="T2" fmla="+- 0 -737 -737"/>
                              <a:gd name="T3" fmla="*/ -737 h 257"/>
                              <a:gd name="T4" fmla="+- 0 4265 3113"/>
                              <a:gd name="T5" fmla="*/ T4 w 1152"/>
                              <a:gd name="T6" fmla="+- 0 -737 -737"/>
                              <a:gd name="T7" fmla="*/ -737 h 257"/>
                              <a:gd name="T8" fmla="+- 0 4265 3113"/>
                              <a:gd name="T9" fmla="*/ T8 w 1152"/>
                              <a:gd name="T10" fmla="+- 0 -529 -737"/>
                              <a:gd name="T11" fmla="*/ -529 h 257"/>
                              <a:gd name="T12" fmla="+- 0 4157 3113"/>
                              <a:gd name="T13" fmla="*/ T12 w 1152"/>
                              <a:gd name="T14" fmla="+- 0 -528 -737"/>
                              <a:gd name="T15" fmla="*/ -528 h 257"/>
                              <a:gd name="T16" fmla="+- 0 4062 3113"/>
                              <a:gd name="T17" fmla="*/ T16 w 1152"/>
                              <a:gd name="T18" fmla="+- 0 -525 -737"/>
                              <a:gd name="T19" fmla="*/ -525 h 257"/>
                              <a:gd name="T20" fmla="+- 0 3979 3113"/>
                              <a:gd name="T21" fmla="*/ T20 w 1152"/>
                              <a:gd name="T22" fmla="+- 0 -521 -737"/>
                              <a:gd name="T23" fmla="*/ -521 h 257"/>
                              <a:gd name="T24" fmla="+- 0 3905 3113"/>
                              <a:gd name="T25" fmla="*/ T24 w 1152"/>
                              <a:gd name="T26" fmla="+- 0 -516 -737"/>
                              <a:gd name="T27" fmla="*/ -516 h 257"/>
                              <a:gd name="T28" fmla="+- 0 3838 3113"/>
                              <a:gd name="T29" fmla="*/ T28 w 1152"/>
                              <a:gd name="T30" fmla="+- 0 -510 -737"/>
                              <a:gd name="T31" fmla="*/ -510 h 257"/>
                              <a:gd name="T32" fmla="+- 0 3776 3113"/>
                              <a:gd name="T33" fmla="*/ T32 w 1152"/>
                              <a:gd name="T34" fmla="+- 0 -504 -737"/>
                              <a:gd name="T35" fmla="*/ -504 h 257"/>
                              <a:gd name="T36" fmla="+- 0 3718 3113"/>
                              <a:gd name="T37" fmla="*/ T36 w 1152"/>
                              <a:gd name="T38" fmla="+- 0 -497 -737"/>
                              <a:gd name="T39" fmla="*/ -497 h 257"/>
                              <a:gd name="T40" fmla="+- 0 3660 3113"/>
                              <a:gd name="T41" fmla="*/ T40 w 1152"/>
                              <a:gd name="T42" fmla="+- 0 -492 -737"/>
                              <a:gd name="T43" fmla="*/ -492 h 257"/>
                              <a:gd name="T44" fmla="+- 0 3601 3113"/>
                              <a:gd name="T45" fmla="*/ T44 w 1152"/>
                              <a:gd name="T46" fmla="+- 0 -487 -737"/>
                              <a:gd name="T47" fmla="*/ -487 h 257"/>
                              <a:gd name="T48" fmla="+- 0 3539 3113"/>
                              <a:gd name="T49" fmla="*/ T48 w 1152"/>
                              <a:gd name="T50" fmla="+- 0 -483 -737"/>
                              <a:gd name="T51" fmla="*/ -483 h 257"/>
                              <a:gd name="T52" fmla="+- 0 3473 3113"/>
                              <a:gd name="T53" fmla="*/ T52 w 1152"/>
                              <a:gd name="T54" fmla="+- 0 -481 -737"/>
                              <a:gd name="T55" fmla="*/ -481 h 257"/>
                              <a:gd name="T56" fmla="+- 0 3399 3113"/>
                              <a:gd name="T57" fmla="*/ T56 w 1152"/>
                              <a:gd name="T58" fmla="+- 0 -481 -737"/>
                              <a:gd name="T59" fmla="*/ -481 h 257"/>
                              <a:gd name="T60" fmla="+- 0 3315 3113"/>
                              <a:gd name="T61" fmla="*/ T60 w 1152"/>
                              <a:gd name="T62" fmla="+- 0 -482 -737"/>
                              <a:gd name="T63" fmla="*/ -482 h 257"/>
                              <a:gd name="T64" fmla="+- 0 3221 3113"/>
                              <a:gd name="T65" fmla="*/ T64 w 1152"/>
                              <a:gd name="T66" fmla="+- 0 -487 -737"/>
                              <a:gd name="T67" fmla="*/ -487 h 257"/>
                              <a:gd name="T68" fmla="+- 0 3113 3113"/>
                              <a:gd name="T69" fmla="*/ T68 w 1152"/>
                              <a:gd name="T70" fmla="+- 0 -494 -737"/>
                              <a:gd name="T71" fmla="*/ -494 h 257"/>
                              <a:gd name="T72" fmla="+- 0 3113 3113"/>
                              <a:gd name="T73" fmla="*/ T72 w 1152"/>
                              <a:gd name="T74" fmla="+- 0 -737 -737"/>
                              <a:gd name="T75" fmla="*/ -737 h 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52" h="257">
                                <a:moveTo>
                                  <a:pt x="0" y="0"/>
                                </a:moveTo>
                                <a:lnTo>
                                  <a:pt x="1152" y="0"/>
                                </a:lnTo>
                                <a:lnTo>
                                  <a:pt x="1152" y="208"/>
                                </a:lnTo>
                                <a:lnTo>
                                  <a:pt x="1044" y="209"/>
                                </a:lnTo>
                                <a:lnTo>
                                  <a:pt x="949" y="212"/>
                                </a:lnTo>
                                <a:lnTo>
                                  <a:pt x="866" y="216"/>
                                </a:lnTo>
                                <a:lnTo>
                                  <a:pt x="792" y="221"/>
                                </a:lnTo>
                                <a:lnTo>
                                  <a:pt x="725" y="227"/>
                                </a:lnTo>
                                <a:lnTo>
                                  <a:pt x="663" y="233"/>
                                </a:lnTo>
                                <a:lnTo>
                                  <a:pt x="605" y="240"/>
                                </a:lnTo>
                                <a:lnTo>
                                  <a:pt x="547" y="245"/>
                                </a:lnTo>
                                <a:lnTo>
                                  <a:pt x="488" y="250"/>
                                </a:lnTo>
                                <a:lnTo>
                                  <a:pt x="426" y="254"/>
                                </a:lnTo>
                                <a:lnTo>
                                  <a:pt x="360" y="256"/>
                                </a:lnTo>
                                <a:lnTo>
                                  <a:pt x="286" y="256"/>
                                </a:lnTo>
                                <a:lnTo>
                                  <a:pt x="202" y="255"/>
                                </a:lnTo>
                                <a:lnTo>
                                  <a:pt x="108" y="250"/>
                                </a:lnTo>
                                <a:lnTo>
                                  <a:pt x="0" y="243"/>
                                </a:lnTo>
                                <a:lnTo>
                                  <a:pt x="0" y="0"/>
                                </a:lnTo>
                                <a:close/>
                              </a:path>
                            </a:pathLst>
                          </a:custGeom>
                          <a:noFill/>
                          <a:ln w="4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AutoShape 349"/>
                        <wps:cNvSpPr>
                          <a:spLocks/>
                        </wps:cNvSpPr>
                        <wps:spPr bwMode="auto">
                          <a:xfrm>
                            <a:off x="3667" y="-494"/>
                            <a:ext cx="44" cy="193"/>
                          </a:xfrm>
                          <a:custGeom>
                            <a:avLst/>
                            <a:gdLst>
                              <a:gd name="T0" fmla="+- 0 3682 3667"/>
                              <a:gd name="T1" fmla="*/ T0 w 44"/>
                              <a:gd name="T2" fmla="+- 0 -345 -494"/>
                              <a:gd name="T3" fmla="*/ -345 h 193"/>
                              <a:gd name="T4" fmla="+- 0 3667 3667"/>
                              <a:gd name="T5" fmla="*/ T4 w 44"/>
                              <a:gd name="T6" fmla="+- 0 -345 -494"/>
                              <a:gd name="T7" fmla="*/ -345 h 193"/>
                              <a:gd name="T8" fmla="+- 0 3689 3667"/>
                              <a:gd name="T9" fmla="*/ T8 w 44"/>
                              <a:gd name="T10" fmla="+- 0 -301 -494"/>
                              <a:gd name="T11" fmla="*/ -301 h 193"/>
                              <a:gd name="T12" fmla="+- 0 3707 3667"/>
                              <a:gd name="T13" fmla="*/ T12 w 44"/>
                              <a:gd name="T14" fmla="+- 0 -338 -494"/>
                              <a:gd name="T15" fmla="*/ -338 h 193"/>
                              <a:gd name="T16" fmla="+- 0 3682 3667"/>
                              <a:gd name="T17" fmla="*/ T16 w 44"/>
                              <a:gd name="T18" fmla="+- 0 -338 -494"/>
                              <a:gd name="T19" fmla="*/ -338 h 193"/>
                              <a:gd name="T20" fmla="+- 0 3682 3667"/>
                              <a:gd name="T21" fmla="*/ T20 w 44"/>
                              <a:gd name="T22" fmla="+- 0 -345 -494"/>
                              <a:gd name="T23" fmla="*/ -345 h 193"/>
                              <a:gd name="T24" fmla="+- 0 3696 3667"/>
                              <a:gd name="T25" fmla="*/ T24 w 44"/>
                              <a:gd name="T26" fmla="+- 0 -494 -494"/>
                              <a:gd name="T27" fmla="*/ -494 h 193"/>
                              <a:gd name="T28" fmla="+- 0 3682 3667"/>
                              <a:gd name="T29" fmla="*/ T28 w 44"/>
                              <a:gd name="T30" fmla="+- 0 -494 -494"/>
                              <a:gd name="T31" fmla="*/ -494 h 193"/>
                              <a:gd name="T32" fmla="+- 0 3682 3667"/>
                              <a:gd name="T33" fmla="*/ T32 w 44"/>
                              <a:gd name="T34" fmla="+- 0 -338 -494"/>
                              <a:gd name="T35" fmla="*/ -338 h 193"/>
                              <a:gd name="T36" fmla="+- 0 3696 3667"/>
                              <a:gd name="T37" fmla="*/ T36 w 44"/>
                              <a:gd name="T38" fmla="+- 0 -338 -494"/>
                              <a:gd name="T39" fmla="*/ -338 h 193"/>
                              <a:gd name="T40" fmla="+- 0 3696 3667"/>
                              <a:gd name="T41" fmla="*/ T40 w 44"/>
                              <a:gd name="T42" fmla="+- 0 -494 -494"/>
                              <a:gd name="T43" fmla="*/ -494 h 193"/>
                              <a:gd name="T44" fmla="+- 0 3711 3667"/>
                              <a:gd name="T45" fmla="*/ T44 w 44"/>
                              <a:gd name="T46" fmla="+- 0 -345 -494"/>
                              <a:gd name="T47" fmla="*/ -345 h 193"/>
                              <a:gd name="T48" fmla="+- 0 3696 3667"/>
                              <a:gd name="T49" fmla="*/ T48 w 44"/>
                              <a:gd name="T50" fmla="+- 0 -345 -494"/>
                              <a:gd name="T51" fmla="*/ -345 h 193"/>
                              <a:gd name="T52" fmla="+- 0 3696 3667"/>
                              <a:gd name="T53" fmla="*/ T52 w 44"/>
                              <a:gd name="T54" fmla="+- 0 -338 -494"/>
                              <a:gd name="T55" fmla="*/ -338 h 193"/>
                              <a:gd name="T56" fmla="+- 0 3707 3667"/>
                              <a:gd name="T57" fmla="*/ T56 w 44"/>
                              <a:gd name="T58" fmla="+- 0 -338 -494"/>
                              <a:gd name="T59" fmla="*/ -338 h 193"/>
                              <a:gd name="T60" fmla="+- 0 3711 3667"/>
                              <a:gd name="T61" fmla="*/ T60 w 44"/>
                              <a:gd name="T62" fmla="+- 0 -345 -494"/>
                              <a:gd name="T63" fmla="*/ -345 h 1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4" h="193">
                                <a:moveTo>
                                  <a:pt x="15" y="149"/>
                                </a:moveTo>
                                <a:lnTo>
                                  <a:pt x="0" y="149"/>
                                </a:lnTo>
                                <a:lnTo>
                                  <a:pt x="22" y="193"/>
                                </a:lnTo>
                                <a:lnTo>
                                  <a:pt x="40" y="156"/>
                                </a:lnTo>
                                <a:lnTo>
                                  <a:pt x="15" y="156"/>
                                </a:lnTo>
                                <a:lnTo>
                                  <a:pt x="15" y="149"/>
                                </a:lnTo>
                                <a:close/>
                                <a:moveTo>
                                  <a:pt x="29" y="0"/>
                                </a:moveTo>
                                <a:lnTo>
                                  <a:pt x="15" y="0"/>
                                </a:lnTo>
                                <a:lnTo>
                                  <a:pt x="15" y="156"/>
                                </a:lnTo>
                                <a:lnTo>
                                  <a:pt x="29" y="156"/>
                                </a:lnTo>
                                <a:lnTo>
                                  <a:pt x="29" y="0"/>
                                </a:lnTo>
                                <a:close/>
                                <a:moveTo>
                                  <a:pt x="44" y="149"/>
                                </a:moveTo>
                                <a:lnTo>
                                  <a:pt x="29" y="149"/>
                                </a:lnTo>
                                <a:lnTo>
                                  <a:pt x="29" y="156"/>
                                </a:lnTo>
                                <a:lnTo>
                                  <a:pt x="40" y="156"/>
                                </a:lnTo>
                                <a:lnTo>
                                  <a:pt x="44" y="149"/>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348"/>
                        <wps:cNvSpPr>
                          <a:spLocks/>
                        </wps:cNvSpPr>
                        <wps:spPr bwMode="auto">
                          <a:xfrm>
                            <a:off x="988" y="-729"/>
                            <a:ext cx="940" cy="361"/>
                          </a:xfrm>
                          <a:custGeom>
                            <a:avLst/>
                            <a:gdLst>
                              <a:gd name="T0" fmla="+- 0 988 988"/>
                              <a:gd name="T1" fmla="*/ T0 w 940"/>
                              <a:gd name="T2" fmla="+- 0 -729 -729"/>
                              <a:gd name="T3" fmla="*/ -729 h 361"/>
                              <a:gd name="T4" fmla="+- 0 1928 988"/>
                              <a:gd name="T5" fmla="*/ T4 w 940"/>
                              <a:gd name="T6" fmla="+- 0 -729 -729"/>
                              <a:gd name="T7" fmla="*/ -729 h 361"/>
                              <a:gd name="T8" fmla="+- 0 1928 988"/>
                              <a:gd name="T9" fmla="*/ T8 w 940"/>
                              <a:gd name="T10" fmla="+- 0 -436 -729"/>
                              <a:gd name="T11" fmla="*/ -436 h 361"/>
                              <a:gd name="T12" fmla="+- 0 1827 988"/>
                              <a:gd name="T13" fmla="*/ T12 w 940"/>
                              <a:gd name="T14" fmla="+- 0 -434 -729"/>
                              <a:gd name="T15" fmla="*/ -434 h 361"/>
                              <a:gd name="T16" fmla="+- 0 1741 988"/>
                              <a:gd name="T17" fmla="*/ T16 w 940"/>
                              <a:gd name="T18" fmla="+- 0 -429 -729"/>
                              <a:gd name="T19" fmla="*/ -429 h 361"/>
                              <a:gd name="T20" fmla="+- 0 1666 988"/>
                              <a:gd name="T21" fmla="*/ T20 w 940"/>
                              <a:gd name="T22" fmla="+- 0 -422 -729"/>
                              <a:gd name="T23" fmla="*/ -422 h 361"/>
                              <a:gd name="T24" fmla="+- 0 1600 988"/>
                              <a:gd name="T25" fmla="*/ T24 w 940"/>
                              <a:gd name="T26" fmla="+- 0 -413 -729"/>
                              <a:gd name="T27" fmla="*/ -413 h 361"/>
                              <a:gd name="T28" fmla="+- 0 1541 988"/>
                              <a:gd name="T29" fmla="*/ T28 w 940"/>
                              <a:gd name="T30" fmla="+- 0 -403 -729"/>
                              <a:gd name="T31" fmla="*/ -403 h 361"/>
                              <a:gd name="T32" fmla="+- 0 1485 988"/>
                              <a:gd name="T33" fmla="*/ T32 w 940"/>
                              <a:gd name="T34" fmla="+- 0 -393 -729"/>
                              <a:gd name="T35" fmla="*/ -393 h 361"/>
                              <a:gd name="T36" fmla="+- 0 1431 988"/>
                              <a:gd name="T37" fmla="*/ T36 w 940"/>
                              <a:gd name="T38" fmla="+- 0 -384 -729"/>
                              <a:gd name="T39" fmla="*/ -384 h 361"/>
                              <a:gd name="T40" fmla="+- 0 1375 988"/>
                              <a:gd name="T41" fmla="*/ T40 w 940"/>
                              <a:gd name="T42" fmla="+- 0 -376 -729"/>
                              <a:gd name="T43" fmla="*/ -376 h 361"/>
                              <a:gd name="T44" fmla="+- 0 1316 988"/>
                              <a:gd name="T45" fmla="*/ T44 w 940"/>
                              <a:gd name="T46" fmla="+- 0 -371 -729"/>
                              <a:gd name="T47" fmla="*/ -371 h 361"/>
                              <a:gd name="T48" fmla="+- 0 1250 988"/>
                              <a:gd name="T49" fmla="*/ T48 w 940"/>
                              <a:gd name="T50" fmla="+- 0 -369 -729"/>
                              <a:gd name="T51" fmla="*/ -369 h 361"/>
                              <a:gd name="T52" fmla="+- 0 1175 988"/>
                              <a:gd name="T53" fmla="*/ T52 w 940"/>
                              <a:gd name="T54" fmla="+- 0 -370 -729"/>
                              <a:gd name="T55" fmla="*/ -370 h 361"/>
                              <a:gd name="T56" fmla="+- 0 1088 988"/>
                              <a:gd name="T57" fmla="*/ T56 w 940"/>
                              <a:gd name="T58" fmla="+- 0 -376 -729"/>
                              <a:gd name="T59" fmla="*/ -376 h 361"/>
                              <a:gd name="T60" fmla="+- 0 988 988"/>
                              <a:gd name="T61" fmla="*/ T60 w 940"/>
                              <a:gd name="T62" fmla="+- 0 -388 -729"/>
                              <a:gd name="T63" fmla="*/ -388 h 361"/>
                              <a:gd name="T64" fmla="+- 0 988 988"/>
                              <a:gd name="T65" fmla="*/ T64 w 940"/>
                              <a:gd name="T66" fmla="+- 0 -729 -729"/>
                              <a:gd name="T67" fmla="*/ -729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40" h="361">
                                <a:moveTo>
                                  <a:pt x="0" y="0"/>
                                </a:moveTo>
                                <a:lnTo>
                                  <a:pt x="940" y="0"/>
                                </a:lnTo>
                                <a:lnTo>
                                  <a:pt x="940" y="293"/>
                                </a:lnTo>
                                <a:lnTo>
                                  <a:pt x="839" y="295"/>
                                </a:lnTo>
                                <a:lnTo>
                                  <a:pt x="753" y="300"/>
                                </a:lnTo>
                                <a:lnTo>
                                  <a:pt x="678" y="307"/>
                                </a:lnTo>
                                <a:lnTo>
                                  <a:pt x="612" y="316"/>
                                </a:lnTo>
                                <a:lnTo>
                                  <a:pt x="553" y="326"/>
                                </a:lnTo>
                                <a:lnTo>
                                  <a:pt x="497" y="336"/>
                                </a:lnTo>
                                <a:lnTo>
                                  <a:pt x="443" y="345"/>
                                </a:lnTo>
                                <a:lnTo>
                                  <a:pt x="387" y="353"/>
                                </a:lnTo>
                                <a:lnTo>
                                  <a:pt x="328" y="358"/>
                                </a:lnTo>
                                <a:lnTo>
                                  <a:pt x="262" y="360"/>
                                </a:lnTo>
                                <a:lnTo>
                                  <a:pt x="187" y="359"/>
                                </a:lnTo>
                                <a:lnTo>
                                  <a:pt x="100" y="353"/>
                                </a:lnTo>
                                <a:lnTo>
                                  <a:pt x="0" y="341"/>
                                </a:lnTo>
                                <a:lnTo>
                                  <a:pt x="0" y="0"/>
                                </a:lnTo>
                                <a:close/>
                              </a:path>
                            </a:pathLst>
                          </a:custGeom>
                          <a:noFill/>
                          <a:ln w="4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Freeform 347"/>
                        <wps:cNvSpPr>
                          <a:spLocks/>
                        </wps:cNvSpPr>
                        <wps:spPr bwMode="auto">
                          <a:xfrm>
                            <a:off x="1928" y="-744"/>
                            <a:ext cx="1186" cy="334"/>
                          </a:xfrm>
                          <a:custGeom>
                            <a:avLst/>
                            <a:gdLst>
                              <a:gd name="T0" fmla="+- 0 1928 1928"/>
                              <a:gd name="T1" fmla="*/ T0 w 1186"/>
                              <a:gd name="T2" fmla="+- 0 -577 -744"/>
                              <a:gd name="T3" fmla="*/ -577 h 334"/>
                              <a:gd name="T4" fmla="+- 0 2095 1928"/>
                              <a:gd name="T5" fmla="*/ T4 w 1186"/>
                              <a:gd name="T6" fmla="+- 0 -744 -744"/>
                              <a:gd name="T7" fmla="*/ -744 h 334"/>
                              <a:gd name="T8" fmla="+- 0 2095 1928"/>
                              <a:gd name="T9" fmla="*/ T8 w 1186"/>
                              <a:gd name="T10" fmla="+- 0 -661 -744"/>
                              <a:gd name="T11" fmla="*/ -661 h 334"/>
                              <a:gd name="T12" fmla="+- 0 2946 1928"/>
                              <a:gd name="T13" fmla="*/ T12 w 1186"/>
                              <a:gd name="T14" fmla="+- 0 -661 -744"/>
                              <a:gd name="T15" fmla="*/ -661 h 334"/>
                              <a:gd name="T16" fmla="+- 0 2946 1928"/>
                              <a:gd name="T17" fmla="*/ T16 w 1186"/>
                              <a:gd name="T18" fmla="+- 0 -744 -744"/>
                              <a:gd name="T19" fmla="*/ -744 h 334"/>
                              <a:gd name="T20" fmla="+- 0 3113 1928"/>
                              <a:gd name="T21" fmla="*/ T20 w 1186"/>
                              <a:gd name="T22" fmla="+- 0 -577 -744"/>
                              <a:gd name="T23" fmla="*/ -577 h 334"/>
                              <a:gd name="T24" fmla="+- 0 2946 1928"/>
                              <a:gd name="T25" fmla="*/ T24 w 1186"/>
                              <a:gd name="T26" fmla="+- 0 -410 -744"/>
                              <a:gd name="T27" fmla="*/ -410 h 334"/>
                              <a:gd name="T28" fmla="+- 0 2946 1928"/>
                              <a:gd name="T29" fmla="*/ T28 w 1186"/>
                              <a:gd name="T30" fmla="+- 0 -494 -744"/>
                              <a:gd name="T31" fmla="*/ -494 h 334"/>
                              <a:gd name="T32" fmla="+- 0 2095 1928"/>
                              <a:gd name="T33" fmla="*/ T32 w 1186"/>
                              <a:gd name="T34" fmla="+- 0 -494 -744"/>
                              <a:gd name="T35" fmla="*/ -494 h 334"/>
                              <a:gd name="T36" fmla="+- 0 2095 1928"/>
                              <a:gd name="T37" fmla="*/ T36 w 1186"/>
                              <a:gd name="T38" fmla="+- 0 -410 -744"/>
                              <a:gd name="T39" fmla="*/ -410 h 334"/>
                              <a:gd name="T40" fmla="+- 0 1928 1928"/>
                              <a:gd name="T41" fmla="*/ T40 w 1186"/>
                              <a:gd name="T42" fmla="+- 0 -577 -744"/>
                              <a:gd name="T43" fmla="*/ -577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86" h="334">
                                <a:moveTo>
                                  <a:pt x="0" y="167"/>
                                </a:moveTo>
                                <a:lnTo>
                                  <a:pt x="167" y="0"/>
                                </a:lnTo>
                                <a:lnTo>
                                  <a:pt x="167" y="83"/>
                                </a:lnTo>
                                <a:lnTo>
                                  <a:pt x="1018" y="83"/>
                                </a:lnTo>
                                <a:lnTo>
                                  <a:pt x="1018" y="0"/>
                                </a:lnTo>
                                <a:lnTo>
                                  <a:pt x="1185" y="167"/>
                                </a:lnTo>
                                <a:lnTo>
                                  <a:pt x="1018" y="334"/>
                                </a:lnTo>
                                <a:lnTo>
                                  <a:pt x="1018" y="250"/>
                                </a:lnTo>
                                <a:lnTo>
                                  <a:pt x="167" y="250"/>
                                </a:lnTo>
                                <a:lnTo>
                                  <a:pt x="167" y="334"/>
                                </a:lnTo>
                                <a:lnTo>
                                  <a:pt x="0" y="167"/>
                                </a:lnTo>
                                <a:close/>
                              </a:path>
                            </a:pathLst>
                          </a:custGeom>
                          <a:noFill/>
                          <a:ln w="436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AutoShape 346"/>
                        <wps:cNvSpPr>
                          <a:spLocks/>
                        </wps:cNvSpPr>
                        <wps:spPr bwMode="auto">
                          <a:xfrm>
                            <a:off x="4265" y="-628"/>
                            <a:ext cx="739" cy="44"/>
                          </a:xfrm>
                          <a:custGeom>
                            <a:avLst/>
                            <a:gdLst>
                              <a:gd name="T0" fmla="+- 0 4960 4265"/>
                              <a:gd name="T1" fmla="*/ T0 w 739"/>
                              <a:gd name="T2" fmla="+- 0 -628 -628"/>
                              <a:gd name="T3" fmla="*/ -628 h 44"/>
                              <a:gd name="T4" fmla="+- 0 4960 4265"/>
                              <a:gd name="T5" fmla="*/ T4 w 739"/>
                              <a:gd name="T6" fmla="+- 0 -584 -628"/>
                              <a:gd name="T7" fmla="*/ -584 h 44"/>
                              <a:gd name="T8" fmla="+- 0 4989 4265"/>
                              <a:gd name="T9" fmla="*/ T8 w 739"/>
                              <a:gd name="T10" fmla="+- 0 -599 -628"/>
                              <a:gd name="T11" fmla="*/ -599 h 44"/>
                              <a:gd name="T12" fmla="+- 0 4967 4265"/>
                              <a:gd name="T13" fmla="*/ T12 w 739"/>
                              <a:gd name="T14" fmla="+- 0 -599 -628"/>
                              <a:gd name="T15" fmla="*/ -599 h 44"/>
                              <a:gd name="T16" fmla="+- 0 4967 4265"/>
                              <a:gd name="T17" fmla="*/ T16 w 739"/>
                              <a:gd name="T18" fmla="+- 0 -614 -628"/>
                              <a:gd name="T19" fmla="*/ -614 h 44"/>
                              <a:gd name="T20" fmla="+- 0 4989 4265"/>
                              <a:gd name="T21" fmla="*/ T20 w 739"/>
                              <a:gd name="T22" fmla="+- 0 -614 -628"/>
                              <a:gd name="T23" fmla="*/ -614 h 44"/>
                              <a:gd name="T24" fmla="+- 0 4960 4265"/>
                              <a:gd name="T25" fmla="*/ T24 w 739"/>
                              <a:gd name="T26" fmla="+- 0 -628 -628"/>
                              <a:gd name="T27" fmla="*/ -628 h 44"/>
                              <a:gd name="T28" fmla="+- 0 4960 4265"/>
                              <a:gd name="T29" fmla="*/ T28 w 739"/>
                              <a:gd name="T30" fmla="+- 0 -614 -628"/>
                              <a:gd name="T31" fmla="*/ -614 h 44"/>
                              <a:gd name="T32" fmla="+- 0 4265 4265"/>
                              <a:gd name="T33" fmla="*/ T32 w 739"/>
                              <a:gd name="T34" fmla="+- 0 -614 -628"/>
                              <a:gd name="T35" fmla="*/ -614 h 44"/>
                              <a:gd name="T36" fmla="+- 0 4265 4265"/>
                              <a:gd name="T37" fmla="*/ T36 w 739"/>
                              <a:gd name="T38" fmla="+- 0 -599 -628"/>
                              <a:gd name="T39" fmla="*/ -599 h 44"/>
                              <a:gd name="T40" fmla="+- 0 4960 4265"/>
                              <a:gd name="T41" fmla="*/ T40 w 739"/>
                              <a:gd name="T42" fmla="+- 0 -599 -628"/>
                              <a:gd name="T43" fmla="*/ -599 h 44"/>
                              <a:gd name="T44" fmla="+- 0 4960 4265"/>
                              <a:gd name="T45" fmla="*/ T44 w 739"/>
                              <a:gd name="T46" fmla="+- 0 -614 -628"/>
                              <a:gd name="T47" fmla="*/ -614 h 44"/>
                              <a:gd name="T48" fmla="+- 0 4989 4265"/>
                              <a:gd name="T49" fmla="*/ T48 w 739"/>
                              <a:gd name="T50" fmla="+- 0 -614 -628"/>
                              <a:gd name="T51" fmla="*/ -614 h 44"/>
                              <a:gd name="T52" fmla="+- 0 4967 4265"/>
                              <a:gd name="T53" fmla="*/ T52 w 739"/>
                              <a:gd name="T54" fmla="+- 0 -614 -628"/>
                              <a:gd name="T55" fmla="*/ -614 h 44"/>
                              <a:gd name="T56" fmla="+- 0 4967 4265"/>
                              <a:gd name="T57" fmla="*/ T56 w 739"/>
                              <a:gd name="T58" fmla="+- 0 -599 -628"/>
                              <a:gd name="T59" fmla="*/ -599 h 44"/>
                              <a:gd name="T60" fmla="+- 0 4989 4265"/>
                              <a:gd name="T61" fmla="*/ T60 w 739"/>
                              <a:gd name="T62" fmla="+- 0 -599 -628"/>
                              <a:gd name="T63" fmla="*/ -599 h 44"/>
                              <a:gd name="T64" fmla="+- 0 5004 4265"/>
                              <a:gd name="T65" fmla="*/ T64 w 739"/>
                              <a:gd name="T66" fmla="+- 0 -606 -628"/>
                              <a:gd name="T67" fmla="*/ -606 h 44"/>
                              <a:gd name="T68" fmla="+- 0 4989 4265"/>
                              <a:gd name="T69" fmla="*/ T68 w 739"/>
                              <a:gd name="T70" fmla="+- 0 -614 -628"/>
                              <a:gd name="T71" fmla="*/ -614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39" h="44">
                                <a:moveTo>
                                  <a:pt x="695" y="0"/>
                                </a:moveTo>
                                <a:lnTo>
                                  <a:pt x="695" y="44"/>
                                </a:lnTo>
                                <a:lnTo>
                                  <a:pt x="724" y="29"/>
                                </a:lnTo>
                                <a:lnTo>
                                  <a:pt x="702" y="29"/>
                                </a:lnTo>
                                <a:lnTo>
                                  <a:pt x="702" y="14"/>
                                </a:lnTo>
                                <a:lnTo>
                                  <a:pt x="724" y="14"/>
                                </a:lnTo>
                                <a:lnTo>
                                  <a:pt x="695" y="0"/>
                                </a:lnTo>
                                <a:close/>
                                <a:moveTo>
                                  <a:pt x="695" y="14"/>
                                </a:moveTo>
                                <a:lnTo>
                                  <a:pt x="0" y="14"/>
                                </a:lnTo>
                                <a:lnTo>
                                  <a:pt x="0" y="29"/>
                                </a:lnTo>
                                <a:lnTo>
                                  <a:pt x="695" y="29"/>
                                </a:lnTo>
                                <a:lnTo>
                                  <a:pt x="695" y="14"/>
                                </a:lnTo>
                                <a:close/>
                                <a:moveTo>
                                  <a:pt x="724" y="14"/>
                                </a:moveTo>
                                <a:lnTo>
                                  <a:pt x="702" y="14"/>
                                </a:lnTo>
                                <a:lnTo>
                                  <a:pt x="702" y="29"/>
                                </a:lnTo>
                                <a:lnTo>
                                  <a:pt x="724" y="29"/>
                                </a:lnTo>
                                <a:lnTo>
                                  <a:pt x="739" y="22"/>
                                </a:lnTo>
                                <a:lnTo>
                                  <a:pt x="724" y="14"/>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Text Box 345"/>
                        <wps:cNvSpPr txBox="1">
                          <a:spLocks noChangeArrowheads="1"/>
                        </wps:cNvSpPr>
                        <wps:spPr bwMode="auto">
                          <a:xfrm>
                            <a:off x="1135" y="-714"/>
                            <a:ext cx="647"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5E8A1" w14:textId="77777777" w:rsidR="00EB3E63" w:rsidRDefault="00B41D80">
                              <w:pPr>
                                <w:spacing w:line="130" w:lineRule="exact"/>
                                <w:jc w:val="center"/>
                                <w:rPr>
                                  <w:rFonts w:ascii="Calibri"/>
                                  <w:sz w:val="13"/>
                                </w:rPr>
                              </w:pPr>
                              <w:r>
                                <w:rPr>
                                  <w:rFonts w:ascii="Calibri"/>
                                  <w:w w:val="95"/>
                                  <w:sz w:val="13"/>
                                </w:rPr>
                                <w:t>Architecture</w:t>
                              </w:r>
                            </w:p>
                            <w:p w14:paraId="7BBA28C6" w14:textId="77777777" w:rsidR="00EB3E63" w:rsidRDefault="00B41D80">
                              <w:pPr>
                                <w:spacing w:line="154" w:lineRule="exact"/>
                                <w:jc w:val="center"/>
                                <w:rPr>
                                  <w:rFonts w:ascii="Calibri"/>
                                  <w:sz w:val="13"/>
                                </w:rPr>
                              </w:pPr>
                              <w:proofErr w:type="gramStart"/>
                              <w:r>
                                <w:rPr>
                                  <w:rFonts w:ascii="Calibri"/>
                                  <w:sz w:val="13"/>
                                </w:rPr>
                                <w:t>model</w:t>
                              </w:r>
                              <w:proofErr w:type="gramEnd"/>
                            </w:p>
                          </w:txbxContent>
                        </wps:txbx>
                        <wps:bodyPr rot="0" vert="horz" wrap="square" lIns="0" tIns="0" rIns="0" bIns="0" anchor="t" anchorCtr="0" upright="1">
                          <a:noAutofit/>
                        </wps:bodyPr>
                      </wps:wsp>
                      <wps:wsp>
                        <wps:cNvPr id="353" name="Text Box 344"/>
                        <wps:cNvSpPr txBox="1">
                          <a:spLocks noChangeArrowheads="1"/>
                        </wps:cNvSpPr>
                        <wps:spPr bwMode="auto">
                          <a:xfrm>
                            <a:off x="2288" y="-631"/>
                            <a:ext cx="46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B9830" w14:textId="77777777" w:rsidR="00EB3E63" w:rsidRDefault="00B41D80">
                              <w:pPr>
                                <w:spacing w:line="129" w:lineRule="exact"/>
                                <w:ind w:right="-18"/>
                                <w:rPr>
                                  <w:rFonts w:ascii="Calibri"/>
                                  <w:sz w:val="13"/>
                                </w:rPr>
                              </w:pPr>
                              <w:r>
                                <w:rPr>
                                  <w:rFonts w:ascii="Calibri"/>
                                  <w:spacing w:val="-1"/>
                                  <w:sz w:val="13"/>
                                </w:rPr>
                                <w:t>Mapping</w:t>
                              </w:r>
                            </w:p>
                          </w:txbxContent>
                        </wps:txbx>
                        <wps:bodyPr rot="0" vert="horz" wrap="square" lIns="0" tIns="0" rIns="0" bIns="0" anchor="t" anchorCtr="0" upright="1">
                          <a:noAutofit/>
                        </wps:bodyPr>
                      </wps:wsp>
                      <wps:wsp>
                        <wps:cNvPr id="354" name="Text Box 343"/>
                        <wps:cNvSpPr txBox="1">
                          <a:spLocks noChangeArrowheads="1"/>
                        </wps:cNvSpPr>
                        <wps:spPr bwMode="auto">
                          <a:xfrm>
                            <a:off x="3075" y="-686"/>
                            <a:ext cx="122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BCA58" w14:textId="77777777" w:rsidR="00EB3E63" w:rsidRDefault="00B41D80">
                              <w:pPr>
                                <w:spacing w:line="131" w:lineRule="exact"/>
                                <w:ind w:left="201" w:right="201"/>
                                <w:jc w:val="center"/>
                                <w:rPr>
                                  <w:rFonts w:ascii="Calibri"/>
                                  <w:sz w:val="13"/>
                                </w:rPr>
                              </w:pPr>
                              <w:r>
                                <w:rPr>
                                  <w:rFonts w:ascii="Calibri"/>
                                  <w:sz w:val="13"/>
                                </w:rPr>
                                <w:t>Extended code</w:t>
                              </w:r>
                            </w:p>
                            <w:p w14:paraId="2DAE3DF4" w14:textId="77777777" w:rsidR="00EB3E63" w:rsidRDefault="00B41D80">
                              <w:pPr>
                                <w:spacing w:before="61" w:line="273" w:lineRule="auto"/>
                                <w:ind w:right="-3" w:firstLine="651"/>
                                <w:rPr>
                                  <w:rFonts w:ascii="Calibri"/>
                                  <w:sz w:val="13"/>
                                </w:rPr>
                              </w:pPr>
                              <w:r>
                                <w:rPr>
                                  <w:rFonts w:ascii="Calibri"/>
                                  <w:sz w:val="13"/>
                                </w:rPr>
                                <w:t xml:space="preserve">Conform </w:t>
                              </w:r>
                              <w:proofErr w:type="gramStart"/>
                              <w:r>
                                <w:rPr>
                                  <w:rFonts w:ascii="Calibri"/>
                                  <w:w w:val="95"/>
                                  <w:sz w:val="13"/>
                                </w:rPr>
                                <w:t>Extended  Programming</w:t>
                              </w:r>
                              <w:proofErr w:type="gramEnd"/>
                            </w:p>
                            <w:p w14:paraId="108B8506" w14:textId="77777777" w:rsidR="00EB3E63" w:rsidRDefault="00B41D80">
                              <w:pPr>
                                <w:spacing w:line="130" w:lineRule="exact"/>
                                <w:ind w:left="201" w:right="201"/>
                                <w:jc w:val="center"/>
                                <w:rPr>
                                  <w:rFonts w:ascii="Calibri"/>
                                  <w:sz w:val="13"/>
                                </w:rPr>
                              </w:pPr>
                              <w:proofErr w:type="gramStart"/>
                              <w:r>
                                <w:rPr>
                                  <w:rFonts w:ascii="Calibri"/>
                                  <w:sz w:val="13"/>
                                </w:rPr>
                                <w:t>language</w:t>
                              </w:r>
                              <w:proofErr w:type="gramEnd"/>
                            </w:p>
                          </w:txbxContent>
                        </wps:txbx>
                        <wps:bodyPr rot="0" vert="horz" wrap="square" lIns="0" tIns="0" rIns="0" bIns="0" anchor="t" anchorCtr="0" upright="1">
                          <a:noAutofit/>
                        </wps:bodyPr>
                      </wps:wsp>
                      <wps:wsp>
                        <wps:cNvPr id="355" name="Text Box 342"/>
                        <wps:cNvSpPr txBox="1">
                          <a:spLocks noChangeArrowheads="1"/>
                        </wps:cNvSpPr>
                        <wps:spPr bwMode="auto">
                          <a:xfrm>
                            <a:off x="4350" y="-723"/>
                            <a:ext cx="52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ECAD9" w14:textId="77777777" w:rsidR="00EB3E63" w:rsidRDefault="00B41D80">
                              <w:pPr>
                                <w:spacing w:line="129" w:lineRule="exact"/>
                                <w:ind w:right="-12"/>
                                <w:rPr>
                                  <w:rFonts w:ascii="Calibri"/>
                                  <w:sz w:val="13"/>
                                </w:rPr>
                              </w:pPr>
                              <w:r>
                                <w:rPr>
                                  <w:rFonts w:ascii="Calibri"/>
                                  <w:w w:val="95"/>
                                  <w:sz w:val="13"/>
                                </w:rPr>
                                <w:t>Transform</w:t>
                              </w:r>
                            </w:p>
                          </w:txbxContent>
                        </wps:txbx>
                        <wps:bodyPr rot="0" vert="horz" wrap="square" lIns="0" tIns="0" rIns="0" bIns="0" anchor="t" anchorCtr="0" upright="1">
                          <a:noAutofit/>
                        </wps:bodyPr>
                      </wps:wsp>
                      <wps:wsp>
                        <wps:cNvPr id="356" name="Text Box 341"/>
                        <wps:cNvSpPr txBox="1">
                          <a:spLocks noChangeArrowheads="1"/>
                        </wps:cNvSpPr>
                        <wps:spPr bwMode="auto">
                          <a:xfrm>
                            <a:off x="4521" y="-113"/>
                            <a:ext cx="360"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00325" w14:textId="77777777" w:rsidR="00EB3E63" w:rsidRDefault="00B41D80">
                              <w:pPr>
                                <w:spacing w:line="129" w:lineRule="exact"/>
                                <w:ind w:right="-19"/>
                                <w:rPr>
                                  <w:rFonts w:ascii="Calibri"/>
                                  <w:sz w:val="13"/>
                                </w:rPr>
                              </w:pPr>
                              <w:r>
                                <w:rPr>
                                  <w:rFonts w:ascii="Calibri"/>
                                  <w:spacing w:val="-1"/>
                                  <w:sz w:val="13"/>
                                </w:rPr>
                                <w:t>Extend</w:t>
                              </w:r>
                            </w:p>
                          </w:txbxContent>
                        </wps:txbx>
                        <wps:bodyPr rot="0" vert="horz" wrap="square" lIns="0" tIns="0" rIns="0" bIns="0" anchor="t" anchorCtr="0" upright="1">
                          <a:noAutofit/>
                        </wps:bodyPr>
                      </wps:wsp>
                      <wps:wsp>
                        <wps:cNvPr id="357" name="Text Box 340"/>
                        <wps:cNvSpPr txBox="1">
                          <a:spLocks noChangeArrowheads="1"/>
                        </wps:cNvSpPr>
                        <wps:spPr bwMode="auto">
                          <a:xfrm>
                            <a:off x="5097" y="-686"/>
                            <a:ext cx="834"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CBDB9" w14:textId="77777777" w:rsidR="00EB3E63" w:rsidRDefault="00B41D80">
                              <w:pPr>
                                <w:spacing w:line="131" w:lineRule="exact"/>
                                <w:ind w:right="79"/>
                                <w:jc w:val="center"/>
                                <w:rPr>
                                  <w:rFonts w:ascii="Calibri"/>
                                  <w:sz w:val="13"/>
                                </w:rPr>
                              </w:pPr>
                              <w:r>
                                <w:rPr>
                                  <w:rFonts w:ascii="Calibri"/>
                                  <w:sz w:val="13"/>
                                </w:rPr>
                                <w:t>Standard</w:t>
                              </w:r>
                              <w:r>
                                <w:rPr>
                                  <w:rFonts w:ascii="Calibri"/>
                                  <w:spacing w:val="-18"/>
                                  <w:sz w:val="13"/>
                                </w:rPr>
                                <w:t xml:space="preserve"> </w:t>
                              </w:r>
                              <w:r>
                                <w:rPr>
                                  <w:rFonts w:ascii="Calibri"/>
                                  <w:sz w:val="13"/>
                                </w:rPr>
                                <w:t>code</w:t>
                              </w:r>
                            </w:p>
                            <w:p w14:paraId="3B774CC1" w14:textId="77777777" w:rsidR="00EB3E63" w:rsidRDefault="00B41D80">
                              <w:pPr>
                                <w:spacing w:before="59" w:line="276" w:lineRule="auto"/>
                                <w:ind w:left="23" w:right="-4" w:firstLine="354"/>
                                <w:rPr>
                                  <w:rFonts w:ascii="Calibri"/>
                                  <w:sz w:val="13"/>
                                </w:rPr>
                              </w:pPr>
                              <w:r>
                                <w:rPr>
                                  <w:rFonts w:ascii="Calibri"/>
                                  <w:w w:val="95"/>
                                  <w:sz w:val="13"/>
                                </w:rPr>
                                <w:t xml:space="preserve">Conform </w:t>
                              </w:r>
                              <w:r>
                                <w:rPr>
                                  <w:rFonts w:ascii="Calibri"/>
                                  <w:sz w:val="13"/>
                                </w:rPr>
                                <w:t>Programming</w:t>
                              </w:r>
                            </w:p>
                            <w:p w14:paraId="6AC86D30" w14:textId="77777777" w:rsidR="00EB3E63" w:rsidRDefault="00B41D80">
                              <w:pPr>
                                <w:spacing w:line="128" w:lineRule="exact"/>
                                <w:ind w:right="79"/>
                                <w:jc w:val="center"/>
                                <w:rPr>
                                  <w:rFonts w:ascii="Calibri"/>
                                  <w:sz w:val="13"/>
                                </w:rPr>
                              </w:pPr>
                              <w:proofErr w:type="gramStart"/>
                              <w:r>
                                <w:rPr>
                                  <w:rFonts w:ascii="Calibri"/>
                                  <w:sz w:val="13"/>
                                </w:rPr>
                                <w:t>language</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9" o:spid="_x0000_s1026" style="position:absolute;left:0;text-align:left;margin-left:49.2pt;margin-top:-37.4pt;width:248.1pt;height:40.5pt;z-index:-17896;mso-position-horizontal-relative:page" coordorigin="984,-748" coordsize="496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">
                <v:shape id="AutoShape 354" o:spid="_x0000_s1027" style="position:absolute;left:5534;top:4542;width:8280;height:1007;visibility:visible;mso-wrap-style:square;v-text-anchor:top" coordsize="8280,1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ricQA&#10;AADcAAAADwAAAGRycy9kb3ducmV2LnhtbESPQWvCQBSE7wX/w/IK3ppNawltdBWpCHpqTeP9mX0m&#10;wezbsLua+O+7hUKPw8x8wyxWo+nEjZxvLSt4TlIQxJXVLdcKyu/t0xsIH5A1dpZJwZ08rJaThwXm&#10;2g58oFsRahEh7HNU0ITQ51L6qiGDPrE9cfTO1hkMUbpaaodDhJtOvqRpJg22HBca7OmjoepSXI2C&#10;sB/YHL82p0Pmsx19lqU5vZdKTR/H9RxEoDH8h//aO61g9jqD3zPxCM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4nEAAAA3AAAAA8AAAAAAAAAAAAAAAAAmAIAAGRycy9k&#10;b3ducmV2LnhtbFBLBQYAAAAABAAEAPUAAACJAwAAAAA=&#10;" path="m-507,-4843r892,l385,-4551r-95,2l208,-4544r-71,8l74,-4527r-56,9l-35,-4508r-52,10l-140,-4491r-56,6l-259,-4483r-71,-2l-412,-4491r-95,-12l-507,-4843xm-2576,-4843r1460,l-1116,-4551r-104,1l-1314,-4548r-86,4l-1478,-4540r-71,6l-1615,-4528r-62,6l-1735,-4516r-56,7l-1846,-4503r-55,6l-1957,-4492r-58,4l-2076,-4485r-66,2l-2214,-4483r-77,-2l-2377,-4489r-94,-5l-2576,-4503r,-340xe" filled="f" strokeweight=".1211mm">
                  <v:path arrowok="t" o:connecttype="custom" o:connectlocs="-507,-301;385,-301;385,-9;290,-7;208,-2;137,6;74,15;18,24;-35,34;-87,44;-140,51;-196,57;-259,59;-330,57;-412,51;-507,39;-507,-301;-2576,-301;-1116,-301;-1116,-9;-1220,-8;-1314,-6;-1400,-2;-1478,2;-1549,8;-1615,14;-1677,20;-1735,26;-1791,33;-1846,39;-1901,45;-1957,50;-2015,54;-2076,57;-2142,59;-2214,59;-2291,57;-2377,53;-2471,48;-2576,39;-2576,-301" o:connectangles="0,0,0,0,0,0,0,0,0,0,0,0,0,0,0,0,0,0,0,0,0,0,0,0,0,0,0,0,0,0,0,0,0,0,0,0,0,0,0,0,0"/>
                </v:shape>
                <v:shape id="AutoShape 353" o:spid="_x0000_s1028" style="position:absolute;left:4419;top:-141;width:609;height:44;visibility:visible;mso-wrap-style:square;v-text-anchor:top" coordsize="60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PxAcIA&#10;AADcAAAADwAAAGRycy9kb3ducmV2LnhtbESP24rCMBRF34X5h3AGfBFNR4tINYoIA7444uUDDs3p&#10;BZuT0ERb/94MCD5u9mWxV5veNOJBra8tK/iZJCCIc6trLhVcL7/jBQgfkDU2lknBkzxs1l+DFWba&#10;dnyixzmUIo6wz1BBFYLLpPR5RQb9xDri6BW2NRiibEupW+ziuGnkNEnm0mDNkVCho11F+e18NxHi&#10;p3/kRk1RHvXBPUfd7V6kV6WG3/12CSJQHz7hd3uvFczSFP7Px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EBwgAAANwAAAAPAAAAAAAAAAAAAAAAAJgCAABkcnMvZG93&#10;bnJldi54bWxQSwUGAAAAAAQABAD1AAAAhwMAAAAA&#10;" path="m43,l,22,43,44r,-15l36,29r,-14l43,15,43,xm43,15r-7,l36,29r7,l43,15xm608,15l43,15r,14l608,29r,-14xe" fillcolor="#00afef" stroked="f">
                  <v:path arrowok="t" o:connecttype="custom" o:connectlocs="43,-141;0,-119;43,-97;43,-112;36,-112;36,-126;43,-126;43,-141;43,-126;36,-126;36,-112;43,-112;43,-126;608,-126;43,-126;43,-112;608,-112;608,-126" o:connectangles="0,0,0,0,0,0,0,0,0,0,0,0,0,0,0,0,0,0"/>
                </v:shape>
                <v:shape id="Freeform 352" o:spid="_x0000_s1029" style="position:absolute;left:5003;top:-737;width:940;height:257;visibility:visible;mso-wrap-style:square;v-text-anchor:top" coordsize="940,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92K8YA&#10;AADcAAAADwAAAGRycy9kb3ducmV2LnhtbESP3WrCQBSE74W+w3IKvdONpi0lukorFYrYgj8g3h2z&#10;p0lo9mzYXU18e7cgeDnMzDfMZNaZWpzJ+cqyguEgAUGcW11xoWC3XfTfQPiArLG2TAou5GE2fehN&#10;MNO25TWdN6EQEcI+QwVlCE0mpc9LMugHtiGO3q91BkOUrpDaYRvhppajJHmVBiuOCyU2NC8p/9uc&#10;jALbpSmuTXVYff/sPw/thxsut0elnh679zGIQF24h2/tL60gfX6B/zPx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92K8YAAADcAAAADwAAAAAAAAAAAAAAAACYAgAAZHJz&#10;L2Rvd25yZXYueG1sUEsFBgAAAAAEAAQA9QAAAIsDAAAAAA==&#10;" path="m,l939,r,208l839,210r-86,3l678,219r-66,6l552,232r-55,7l442,246r-55,5l327,255r-66,2l187,255r-87,-4l,243,,xe" filled="f" strokeweight=".1211mm">
                  <v:path arrowok="t" o:connecttype="custom" o:connectlocs="0,-737;939,-737;939,-529;839,-527;753,-524;678,-518;612,-512;552,-505;497,-498;442,-491;387,-486;327,-482;261,-480;187,-482;100,-486;0,-494;0,-737" o:connectangles="0,0,0,0,0,0,0,0,0,0,0,0,0,0,0,0,0"/>
                </v:shape>
                <v:shape id="AutoShape 351" o:spid="_x0000_s1030" style="position:absolute;left:5452;top:-494;width:44;height:193;visibility:visible;mso-wrap-style:square;v-text-anchor:top" coordsize="44,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88MA&#10;AADcAAAADwAAAGRycy9kb3ducmV2LnhtbESPW4vCMBSE34X9D+EIvmnqem23UUQQBUHwAr6ebc62&#10;ZZuT0kTt/vuNIPg4zMw3TLpsTSXu1LjSsoLhIAJBnFldcq7gct705yCcR9ZYWSYFf+RgufjopJho&#10;++Aj3U8+FwHCLkEFhfd1IqXLCjLoBrYmDt6PbQz6IJtc6gYfAW4q+RlFU2mw5LBQYE3rgrLf080o&#10;OOQVxTWW253E2XVymO1j1t9K9brt6guEp9a/w6/2TisYjafwPBOO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U+88MAAADcAAAADwAAAAAAAAAAAAAAAACYAgAAZHJzL2Rv&#10;d25yZXYueG1sUEsFBgAAAAAEAAQA9QAAAIgDAAAAAA==&#10;" path="m14,149l,149r21,44l40,156r-26,l14,149xm29,l14,r,156l29,156,29,xm43,149r-14,l29,156r11,l43,149xe" fillcolor="#00afef" stroked="f">
                  <v:path arrowok="t" o:connecttype="custom" o:connectlocs="14,-345;0,-345;21,-301;40,-338;14,-338;14,-345;29,-494;14,-494;14,-338;29,-338;29,-494;43,-345;29,-345;29,-338;40,-338;43,-345" o:connectangles="0,0,0,0,0,0,0,0,0,0,0,0,0,0,0,0"/>
                </v:shape>
                <v:shape id="Freeform 350" o:spid="_x0000_s1031" style="position:absolute;left:3113;top:-737;width:1152;height:257;visibility:visible;mso-wrap-style:square;v-text-anchor:top" coordsize="1152,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mgFMYA&#10;AADcAAAADwAAAGRycy9kb3ducmV2LnhtbESPT2vCQBTE74LfYXmCF9GNf7CSuooISmuhpbGHHh/Z&#10;1ySafRuya4zf3hWEHoeZ+Q2zXLemFA3VrrCsYDyKQBCnVhecKfg57oYLEM4jaywtk4IbOVivup0l&#10;xtpe+ZuaxGciQNjFqCD3voqldGlOBt3IVsTB+7O1QR9knUld4zXATSknUTSXBgsOCzlWtM0pPScX&#10;o+BrenON/c0Gcv/xSe+D6Cjnh5NS/V67eQXhqfX/4Wf7TSuYzl7gcSYc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mgFMYAAADcAAAADwAAAAAAAAAAAAAAAACYAgAAZHJz&#10;L2Rvd25yZXYueG1sUEsFBgAAAAAEAAQA9QAAAIsDAAAAAA==&#10;" path="m,l1152,r,208l1044,209r-95,3l866,216r-74,5l725,227r-62,6l605,240r-58,5l488,250r-62,4l360,256r-74,l202,255r-94,-5l,243,,xe" filled="f" strokeweight=".1211mm">
                  <v:path arrowok="t" o:connecttype="custom" o:connectlocs="0,-737;1152,-737;1152,-529;1044,-528;949,-525;866,-521;792,-516;725,-510;663,-504;605,-497;547,-492;488,-487;426,-483;360,-481;286,-481;202,-482;108,-487;0,-494;0,-737" o:connectangles="0,0,0,0,0,0,0,0,0,0,0,0,0,0,0,0,0,0,0"/>
                </v:shape>
                <v:shape id="AutoShape 349" o:spid="_x0000_s1032" style="position:absolute;left:3667;top:-494;width:44;height:193;visibility:visible;mso-wrap-style:square;v-text-anchor:top" coordsize="44,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PGsAA&#10;AADcAAAADwAAAGRycy9kb3ducmV2LnhtbERPy4rCMBTdC/5DuMLsNPU9rY0igigIwtSB2d5prm2x&#10;uSlNRuvfm4Uwy8N5p5vO1OJOrassKxiPIhDEudUVFwq+L/vhJwjnkTXWlknBkxxs1v1eiom2D/6i&#10;e+YLEULYJaig9L5JpHR5SQbdyDbEgbva1qAPsC2kbvERwk0tJ1G0kAYrDg0lNrQrKb9lf0bBuagp&#10;brA6HCUuf+bn5Slm/avUx6DbrkB46vy/+O0+agXTWVgb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YPGsAAAADcAAAADwAAAAAAAAAAAAAAAACYAgAAZHJzL2Rvd25y&#10;ZXYueG1sUEsFBgAAAAAEAAQA9QAAAIUDAAAAAA==&#10;" path="m15,149l,149r22,44l40,156r-25,l15,149xm29,l15,r,156l29,156,29,xm44,149r-15,l29,156r11,l44,149xe" fillcolor="#00afef" stroked="f">
                  <v:path arrowok="t" o:connecttype="custom" o:connectlocs="15,-345;0,-345;22,-301;40,-338;15,-338;15,-345;29,-494;15,-494;15,-338;29,-338;29,-494;44,-345;29,-345;29,-338;40,-338;44,-345" o:connectangles="0,0,0,0,0,0,0,0,0,0,0,0,0,0,0,0"/>
                </v:shape>
                <v:shape id="Freeform 348" o:spid="_x0000_s1033" style="position:absolute;left:988;top:-729;width:940;height:361;visibility:visible;mso-wrap-style:square;v-text-anchor:top" coordsize="94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nVIcYA&#10;AADcAAAADwAAAGRycy9kb3ducmV2LnhtbESPQWvCQBSE7wX/w/IKvdVNqxQbXUUsLYWC2lXvL9ln&#10;Es2+Ddk1pv/eLRR6HGbmG2a26G0tOmp95VjB0zABQZw7U3GhYL97f5yA8AHZYO2YFPyQh8V8cDfD&#10;1Lgrf1OnQyEihH2KCsoQmlRKn5dk0Q9dQxy9o2sthijbQpoWrxFua/mcJC/SYsVxocSGViXlZ32x&#10;CnL9ts4O3Sb7OI/GF60pOx23X0o93PfLKYhAffgP/7U/jYLR+BV+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nVIcYAAADcAAAADwAAAAAAAAAAAAAAAACYAgAAZHJz&#10;L2Rvd25yZXYueG1sUEsFBgAAAAAEAAQA9QAAAIsDAAAAAA==&#10;" path="m,l940,r,293l839,295r-86,5l678,307r-66,9l553,326r-56,10l443,345r-56,8l328,358r-66,2l187,359r-87,-6l,341,,xe" filled="f" strokeweight=".1211mm">
                  <v:path arrowok="t" o:connecttype="custom" o:connectlocs="0,-729;940,-729;940,-436;839,-434;753,-429;678,-422;612,-413;553,-403;497,-393;443,-384;387,-376;328,-371;262,-369;187,-370;100,-376;0,-388;0,-729" o:connectangles="0,0,0,0,0,0,0,0,0,0,0,0,0,0,0,0,0"/>
                </v:shape>
                <v:shape id="Freeform 347" o:spid="_x0000_s1034" style="position:absolute;left:1928;top:-744;width:1186;height:334;visibility:visible;mso-wrap-style:square;v-text-anchor:top" coordsize="1186,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cPxsAA&#10;AADcAAAADwAAAGRycy9kb3ducmV2LnhtbERPzYrCMBC+C75DmIW9iKYqinSbilqExZvVBxiT2bZs&#10;MylN1O7bbw6Cx4/vP9sOthUP6n3jWMF8loAg1s40XCm4Xo7TDQgfkA22jknBH3nY5uNRhqlxTz7T&#10;owyViCHsU1RQh9ClUnpdk0U/cx1x5H5cbzFE2FfS9PiM4baViyRZS4sNx4YaOzrUpH/Lu1Vwp5st&#10;ThNbJBN9LIyfn/Wi3Sv1+THsvkAEGsJb/HJ/GwXLVZwfz8QjI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QcPxsAAAADcAAAADwAAAAAAAAAAAAAAAACYAgAAZHJzL2Rvd25y&#10;ZXYueG1sUEsFBgAAAAAEAAQA9QAAAIUDAAAAAA==&#10;" path="m,167l167,r,83l1018,83r,-83l1185,167,1018,334r,-84l167,250r,84l,167xe" filled="f" strokecolor="red" strokeweight=".1211mm">
                  <v:path arrowok="t" o:connecttype="custom" o:connectlocs="0,-577;167,-744;167,-661;1018,-661;1018,-744;1185,-577;1018,-410;1018,-494;167,-494;167,-410;0,-577" o:connectangles="0,0,0,0,0,0,0,0,0,0,0"/>
                </v:shape>
                <v:shape id="AutoShape 346" o:spid="_x0000_s1035" style="position:absolute;left:4265;top:-628;width:739;height:44;visibility:visible;mso-wrap-style:square;v-text-anchor:top" coordsize="73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oxi8IA&#10;AADcAAAADwAAAGRycy9kb3ducmV2LnhtbESPzarCMBSE9xd8h3AENxdNq/hDNYpcuCDutG7cHZpj&#10;W21OShNrfXsjCC6HmfmGWW06U4mWGldaVhCPIhDEmdUl5wpO6f9wAcJ5ZI2VZVLwJAebde9nhYm2&#10;Dz5Qe/S5CBB2CSoovK8TKV1WkEE3sjVx8C62MeiDbHKpG3wEuKnkOIpm0mDJYaHAmv4Kym7Hu1GQ&#10;0rmVc7MfZ/w758m5vMb751WpQb/bLkF46vw3/GnvtILJNIb3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jGLwgAAANwAAAAPAAAAAAAAAAAAAAAAAJgCAABkcnMvZG93&#10;bnJldi54bWxQSwUGAAAAAAQABAD1AAAAhwMAAAAA&#10;" path="m695,r,44l724,29r-22,l702,14r22,l695,xm695,14l,14,,29r695,l695,14xm724,14r-22,l702,29r22,l739,22,724,14xe" fillcolor="#00afef" stroked="f">
                  <v:path arrowok="t" o:connecttype="custom" o:connectlocs="695,-628;695,-584;724,-599;702,-599;702,-614;724,-614;695,-628;695,-614;0,-614;0,-599;695,-599;695,-614;724,-614;702,-614;702,-599;724,-599;739,-606;724,-614" o:connectangles="0,0,0,0,0,0,0,0,0,0,0,0,0,0,0,0,0,0"/>
                </v:shape>
                <v:shapetype id="_x0000_t202" coordsize="21600,21600" o:spt="202" path="m,l,21600r21600,l21600,xe">
                  <v:stroke joinstyle="miter"/>
                  <v:path gradientshapeok="t" o:connecttype="rect"/>
                </v:shapetype>
                <v:shape id="Text Box 345" o:spid="_x0000_s1036" type="#_x0000_t202" style="position:absolute;left:1135;top:-714;width:647;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r/8YA&#10;AADcAAAADwAAAGRycy9kb3ducmV2LnhtbESPQWvCQBSE70L/w/IK3nRTp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cr/8YAAADcAAAADwAAAAAAAAAAAAAAAACYAgAAZHJz&#10;L2Rvd25yZXYueG1sUEsFBgAAAAAEAAQA9QAAAIsDAAAAAA==&#10;" filled="f" stroked="f">
                  <v:textbox inset="0,0,0,0">
                    <w:txbxContent>
                      <w:p w:rsidR="00EB3E63" w:rsidRDefault="00B41D80">
                        <w:pPr>
                          <w:spacing w:line="130" w:lineRule="exact"/>
                          <w:jc w:val="center"/>
                          <w:rPr>
                            <w:rFonts w:ascii="Calibri"/>
                            <w:sz w:val="13"/>
                          </w:rPr>
                        </w:pPr>
                        <w:r>
                          <w:rPr>
                            <w:rFonts w:ascii="Calibri"/>
                            <w:w w:val="95"/>
                            <w:sz w:val="13"/>
                          </w:rPr>
                          <w:t>Architecture</w:t>
                        </w:r>
                      </w:p>
                      <w:p w:rsidR="00EB3E63" w:rsidRDefault="00B41D80">
                        <w:pPr>
                          <w:spacing w:line="154" w:lineRule="exact"/>
                          <w:jc w:val="center"/>
                          <w:rPr>
                            <w:rFonts w:ascii="Calibri"/>
                            <w:sz w:val="13"/>
                          </w:rPr>
                        </w:pPr>
                        <w:proofErr w:type="gramStart"/>
                        <w:r>
                          <w:rPr>
                            <w:rFonts w:ascii="Calibri"/>
                            <w:sz w:val="13"/>
                          </w:rPr>
                          <w:t>model</w:t>
                        </w:r>
                        <w:proofErr w:type="gramEnd"/>
                      </w:p>
                    </w:txbxContent>
                  </v:textbox>
                </v:shape>
                <v:shape id="Text Box 344" o:spid="_x0000_s1037" type="#_x0000_t202" style="position:absolute;left:2288;top:-631;width:465;height: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OZMUA&#10;AADcAAAADwAAAGRycy9kb3ducmV2LnhtbESPQWvCQBSE74X+h+UVvNVNKxVNXUWKglCQxnjw+Mw+&#10;k8Xs25hdNf57Vyh4HGbmG2Yy62wtLtR641jBRz8BQVw4bbhUsM2X7yMQPiBrrB2Tght5mE1fXyaY&#10;anfljC6bUIoIYZ+igiqEJpXSFxVZ9H3XEEfv4FqLIcq2lLrFa4TbWn4myVBaNBwXKmzop6LiuDlb&#10;BfMdZwtzWu//skNm8nyc8O/wqFTvrZt/gwjUhWf4v73SCgZf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e45kxQAAANwAAAAPAAAAAAAAAAAAAAAAAJgCAABkcnMv&#10;ZG93bnJldi54bWxQSwUGAAAAAAQABAD1AAAAigMAAAAA&#10;" filled="f" stroked="f">
                  <v:textbox inset="0,0,0,0">
                    <w:txbxContent>
                      <w:p w:rsidR="00EB3E63" w:rsidRDefault="00B41D80">
                        <w:pPr>
                          <w:spacing w:line="129" w:lineRule="exact"/>
                          <w:ind w:right="-18"/>
                          <w:rPr>
                            <w:rFonts w:ascii="Calibri"/>
                            <w:sz w:val="13"/>
                          </w:rPr>
                        </w:pPr>
                        <w:r>
                          <w:rPr>
                            <w:rFonts w:ascii="Calibri"/>
                            <w:spacing w:val="-1"/>
                            <w:sz w:val="13"/>
                          </w:rPr>
                          <w:t>Mapping</w:t>
                        </w:r>
                      </w:p>
                    </w:txbxContent>
                  </v:textbox>
                </v:shape>
                <v:shape id="Text Box 343" o:spid="_x0000_s1038" type="#_x0000_t202" style="position:absolute;left:3075;top:-686;width:1227;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WEMUA&#10;AADcAAAADwAAAGRycy9kb3ducmV2LnhtbESPT2vCQBTE70K/w/IKvemmfxRNXUWkgiBIYzx4fM0+&#10;k8Xs25jdavrtXUHocZiZ3zDTeWdrcaHWG8cKXgcJCOLCacOlgn2+6o9B+ICssXZMCv7Iw3z21Jti&#10;qt2VM7rsQikihH2KCqoQmlRKX1Rk0Q9cQxy9o2sthijbUuoWrxFua/mWJCNp0XBcqLChZUXFafdr&#10;FSwOnH2Z8/bnOztmJs8nCW9GJ6VenrvFJ4hAXfgPP9prreB9+AH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hYQxQAAANwAAAAPAAAAAAAAAAAAAAAAAJgCAABkcnMv&#10;ZG93bnJldi54bWxQSwUGAAAAAAQABAD1AAAAigMAAAAA&#10;" filled="f" stroked="f">
                  <v:textbox inset="0,0,0,0">
                    <w:txbxContent>
                      <w:p w:rsidR="00EB3E63" w:rsidRDefault="00B41D80">
                        <w:pPr>
                          <w:spacing w:line="131" w:lineRule="exact"/>
                          <w:ind w:left="201" w:right="201"/>
                          <w:jc w:val="center"/>
                          <w:rPr>
                            <w:rFonts w:ascii="Calibri"/>
                            <w:sz w:val="13"/>
                          </w:rPr>
                        </w:pPr>
                        <w:r>
                          <w:rPr>
                            <w:rFonts w:ascii="Calibri"/>
                            <w:sz w:val="13"/>
                          </w:rPr>
                          <w:t>Extended code</w:t>
                        </w:r>
                      </w:p>
                      <w:p w:rsidR="00EB3E63" w:rsidRDefault="00B41D80">
                        <w:pPr>
                          <w:spacing w:before="61" w:line="273" w:lineRule="auto"/>
                          <w:ind w:right="-3" w:firstLine="651"/>
                          <w:rPr>
                            <w:rFonts w:ascii="Calibri"/>
                            <w:sz w:val="13"/>
                          </w:rPr>
                        </w:pPr>
                        <w:r>
                          <w:rPr>
                            <w:rFonts w:ascii="Calibri"/>
                            <w:sz w:val="13"/>
                          </w:rPr>
                          <w:t xml:space="preserve">Conform </w:t>
                        </w:r>
                        <w:proofErr w:type="gramStart"/>
                        <w:r>
                          <w:rPr>
                            <w:rFonts w:ascii="Calibri"/>
                            <w:w w:val="95"/>
                            <w:sz w:val="13"/>
                          </w:rPr>
                          <w:t>Extended  Programming</w:t>
                        </w:r>
                        <w:proofErr w:type="gramEnd"/>
                      </w:p>
                      <w:p w:rsidR="00EB3E63" w:rsidRDefault="00B41D80">
                        <w:pPr>
                          <w:spacing w:line="130" w:lineRule="exact"/>
                          <w:ind w:left="201" w:right="201"/>
                          <w:jc w:val="center"/>
                          <w:rPr>
                            <w:rFonts w:ascii="Calibri"/>
                            <w:sz w:val="13"/>
                          </w:rPr>
                        </w:pPr>
                        <w:proofErr w:type="gramStart"/>
                        <w:r>
                          <w:rPr>
                            <w:rFonts w:ascii="Calibri"/>
                            <w:sz w:val="13"/>
                          </w:rPr>
                          <w:t>language</w:t>
                        </w:r>
                        <w:proofErr w:type="gramEnd"/>
                      </w:p>
                    </w:txbxContent>
                  </v:textbox>
                </v:shape>
                <v:shape id="Text Box 342" o:spid="_x0000_s1039" type="#_x0000_t202" style="position:absolute;left:4350;top:-723;width:529;height: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6zi8YA&#10;AADcAAAADwAAAGRycy9kb3ducmV2LnhtbESPQWvCQBSE74X+h+UVvNVNK4pN3YgUBUEojemhx9fs&#10;M1mSfRuzq8Z/7xYKHoeZ+YZZLAfbijP13jhW8DJOQBCXThuuFHwXm+c5CB+QNbaOScGVPCyzx4cF&#10;ptpdOKfzPlQiQtinqKAOoUul9GVNFv3YdcTRO7jeYoiyr6Tu8RLhtpWvSTKTFg3HhRo7+qipbPYn&#10;q2D1w/naHD9/v/JDboriLeHdrFFq9DSs3kEEGsI9/N/eagWT6R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6zi8YAAADcAAAADwAAAAAAAAAAAAAAAACYAgAAZHJz&#10;L2Rvd25yZXYueG1sUEsFBgAAAAAEAAQA9QAAAIsDAAAAAA==&#10;" filled="f" stroked="f">
                  <v:textbox inset="0,0,0,0">
                    <w:txbxContent>
                      <w:p w:rsidR="00EB3E63" w:rsidRDefault="00B41D80">
                        <w:pPr>
                          <w:spacing w:line="129" w:lineRule="exact"/>
                          <w:ind w:right="-12"/>
                          <w:rPr>
                            <w:rFonts w:ascii="Calibri"/>
                            <w:sz w:val="13"/>
                          </w:rPr>
                        </w:pPr>
                        <w:r>
                          <w:rPr>
                            <w:rFonts w:ascii="Calibri"/>
                            <w:w w:val="95"/>
                            <w:sz w:val="13"/>
                          </w:rPr>
                          <w:t>Transform</w:t>
                        </w:r>
                      </w:p>
                    </w:txbxContent>
                  </v:textbox>
                </v:shape>
                <v:shape id="Text Box 341" o:spid="_x0000_s1040" type="#_x0000_t202" style="position:absolute;left:4521;top:-113;width:360;height: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t/MUA&#10;AADcAAAADwAAAGRycy9kb3ducmV2LnhtbESPQWvCQBSE7wX/w/IK3uqmFYO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38xQAAANwAAAAPAAAAAAAAAAAAAAAAAJgCAABkcnMv&#10;ZG93bnJldi54bWxQSwUGAAAAAAQABAD1AAAAigMAAAAA&#10;" filled="f" stroked="f">
                  <v:textbox inset="0,0,0,0">
                    <w:txbxContent>
                      <w:p w:rsidR="00EB3E63" w:rsidRDefault="00B41D80">
                        <w:pPr>
                          <w:spacing w:line="129" w:lineRule="exact"/>
                          <w:ind w:right="-19"/>
                          <w:rPr>
                            <w:rFonts w:ascii="Calibri"/>
                            <w:sz w:val="13"/>
                          </w:rPr>
                        </w:pPr>
                        <w:r>
                          <w:rPr>
                            <w:rFonts w:ascii="Calibri"/>
                            <w:spacing w:val="-1"/>
                            <w:sz w:val="13"/>
                          </w:rPr>
                          <w:t>Extend</w:t>
                        </w:r>
                      </w:p>
                    </w:txbxContent>
                  </v:textbox>
                </v:shape>
                <v:shape id="Text Box 340" o:spid="_x0000_s1041" type="#_x0000_t202" style="position:absolute;left:5097;top:-686;width:834;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CIZ8YA&#10;AADcAAAADwAAAGRycy9kb3ducmV2LnhtbESPQWvCQBSE70L/w/IKvemmLdqauoqIBaEgTeLB4zP7&#10;TBazb9PsVtN/7wpCj8PMfMPMFr1txJk6bxwreB4lIIhLpw1XCnbF5/AdhA/IGhvHpOCPPCzmD4MZ&#10;ptpdOKNzHioRIexTVFCH0KZS+rImi37kWuLoHV1nMUTZVVJ3eIlw28iXJJlIi4bjQo0trWoqT/mv&#10;VbDcc7Y2P9vDd3bMTFFME/6anJR6euyXHyAC9eE/fG9vtILX8R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CIZ8YAAADcAAAADwAAAAAAAAAAAAAAAACYAgAAZHJz&#10;L2Rvd25yZXYueG1sUEsFBgAAAAAEAAQA9QAAAIsDAAAAAA==&#10;" filled="f" stroked="f">
                  <v:textbox inset="0,0,0,0">
                    <w:txbxContent>
                      <w:p w:rsidR="00EB3E63" w:rsidRDefault="00B41D80">
                        <w:pPr>
                          <w:spacing w:line="131" w:lineRule="exact"/>
                          <w:ind w:right="79"/>
                          <w:jc w:val="center"/>
                          <w:rPr>
                            <w:rFonts w:ascii="Calibri"/>
                            <w:sz w:val="13"/>
                          </w:rPr>
                        </w:pPr>
                        <w:r>
                          <w:rPr>
                            <w:rFonts w:ascii="Calibri"/>
                            <w:sz w:val="13"/>
                          </w:rPr>
                          <w:t>Standard</w:t>
                        </w:r>
                        <w:r>
                          <w:rPr>
                            <w:rFonts w:ascii="Calibri"/>
                            <w:spacing w:val="-18"/>
                            <w:sz w:val="13"/>
                          </w:rPr>
                          <w:t xml:space="preserve"> </w:t>
                        </w:r>
                        <w:r>
                          <w:rPr>
                            <w:rFonts w:ascii="Calibri"/>
                            <w:sz w:val="13"/>
                          </w:rPr>
                          <w:t>code</w:t>
                        </w:r>
                      </w:p>
                      <w:p w:rsidR="00EB3E63" w:rsidRDefault="00B41D80">
                        <w:pPr>
                          <w:spacing w:before="59" w:line="276" w:lineRule="auto"/>
                          <w:ind w:left="23" w:right="-4" w:firstLine="354"/>
                          <w:rPr>
                            <w:rFonts w:ascii="Calibri"/>
                            <w:sz w:val="13"/>
                          </w:rPr>
                        </w:pPr>
                        <w:r>
                          <w:rPr>
                            <w:rFonts w:ascii="Calibri"/>
                            <w:w w:val="95"/>
                            <w:sz w:val="13"/>
                          </w:rPr>
                          <w:t xml:space="preserve">Conform </w:t>
                        </w:r>
                        <w:r>
                          <w:rPr>
                            <w:rFonts w:ascii="Calibri"/>
                            <w:sz w:val="13"/>
                          </w:rPr>
                          <w:t>Programming</w:t>
                        </w:r>
                      </w:p>
                      <w:p w:rsidR="00EB3E63" w:rsidRDefault="00B41D80">
                        <w:pPr>
                          <w:spacing w:line="128" w:lineRule="exact"/>
                          <w:ind w:right="79"/>
                          <w:jc w:val="center"/>
                          <w:rPr>
                            <w:rFonts w:ascii="Calibri"/>
                            <w:sz w:val="13"/>
                          </w:rPr>
                        </w:pPr>
                        <w:proofErr w:type="gramStart"/>
                        <w:r>
                          <w:rPr>
                            <w:rFonts w:ascii="Calibri"/>
                            <w:sz w:val="13"/>
                          </w:rPr>
                          <w:t>language</w:t>
                        </w:r>
                        <w:proofErr w:type="gramEnd"/>
                      </w:p>
                    </w:txbxContent>
                  </v:textbox>
                </v:shape>
                <w10:wrap anchorx="page"/>
              </v:group>
            </w:pict>
          </mc:Fallback>
        </mc:AlternateContent>
      </w:r>
      <w:r w:rsidR="00B41D80">
        <w:rPr>
          <w:sz w:val="16"/>
        </w:rPr>
        <w:t>Fig. 1. Approach overview TABLE I</w:t>
      </w:r>
    </w:p>
    <w:p w14:paraId="71F00159" w14:textId="77777777" w:rsidR="00EB3E63" w:rsidRDefault="00B41D80">
      <w:pPr>
        <w:spacing w:line="179" w:lineRule="exact"/>
        <w:ind w:left="153"/>
        <w:jc w:val="center"/>
        <w:rPr>
          <w:sz w:val="12"/>
        </w:rPr>
      </w:pPr>
      <w:r>
        <w:rPr>
          <w:w w:val="105"/>
          <w:sz w:val="16"/>
        </w:rPr>
        <w:t>M</w:t>
      </w:r>
      <w:r>
        <w:rPr>
          <w:w w:val="105"/>
          <w:sz w:val="12"/>
        </w:rPr>
        <w:t xml:space="preserve">APPING BETWEEN </w:t>
      </w:r>
      <w:r>
        <w:rPr>
          <w:w w:val="105"/>
          <w:sz w:val="16"/>
        </w:rPr>
        <w:t xml:space="preserve">UML </w:t>
      </w:r>
      <w:r>
        <w:rPr>
          <w:w w:val="105"/>
          <w:sz w:val="12"/>
        </w:rPr>
        <w:t xml:space="preserve">AND </w:t>
      </w:r>
      <w:r>
        <w:rPr>
          <w:w w:val="105"/>
          <w:sz w:val="16"/>
        </w:rPr>
        <w:t>E</w:t>
      </w:r>
      <w:r>
        <w:rPr>
          <w:w w:val="105"/>
          <w:sz w:val="12"/>
        </w:rPr>
        <w:t xml:space="preserve">XAMPLES OF </w:t>
      </w:r>
      <w:r>
        <w:rPr>
          <w:w w:val="105"/>
          <w:sz w:val="16"/>
        </w:rPr>
        <w:t>E</w:t>
      </w:r>
      <w:r>
        <w:rPr>
          <w:w w:val="105"/>
          <w:sz w:val="12"/>
        </w:rPr>
        <w:t xml:space="preserve">XTENDED   </w:t>
      </w:r>
      <w:r>
        <w:rPr>
          <w:w w:val="105"/>
          <w:sz w:val="16"/>
        </w:rPr>
        <w:t>L</w:t>
      </w:r>
      <w:r>
        <w:rPr>
          <w:w w:val="105"/>
          <w:sz w:val="12"/>
        </w:rPr>
        <w:t>ANGUAGE</w:t>
      </w:r>
    </w:p>
    <w:p w14:paraId="1F70AF7E" w14:textId="77777777" w:rsidR="00EB3E63" w:rsidRDefault="00EB3E63">
      <w:pPr>
        <w:pStyle w:val="Corpsdetexte"/>
        <w:spacing w:before="2"/>
        <w:ind w:left="0"/>
        <w:jc w:val="left"/>
        <w:rPr>
          <w:sz w:val="13"/>
        </w:rPr>
      </w:pPr>
    </w:p>
    <w:p w14:paraId="4109330A" w14:textId="77777777" w:rsidR="00EB3E63" w:rsidRDefault="00B41D80">
      <w:pPr>
        <w:tabs>
          <w:tab w:val="left" w:pos="1450"/>
          <w:tab w:val="left" w:pos="2989"/>
          <w:tab w:val="left" w:pos="5106"/>
        </w:tabs>
        <w:spacing w:line="160" w:lineRule="exact"/>
        <w:ind w:left="153"/>
        <w:jc w:val="center"/>
        <w:rPr>
          <w:sz w:val="16"/>
        </w:rPr>
      </w:pPr>
      <w:r>
        <w:rPr>
          <w:w w:val="99"/>
          <w:sz w:val="16"/>
          <w:u w:val="single"/>
        </w:rPr>
        <w:t xml:space="preserve"> </w:t>
      </w:r>
      <w:r>
        <w:rPr>
          <w:sz w:val="16"/>
          <w:u w:val="single"/>
        </w:rPr>
        <w:t xml:space="preserve"> </w:t>
      </w:r>
      <w:r>
        <w:rPr>
          <w:spacing w:val="-1"/>
          <w:sz w:val="16"/>
          <w:u w:val="single"/>
        </w:rPr>
        <w:t xml:space="preserve"> </w:t>
      </w:r>
      <w:r>
        <w:rPr>
          <w:sz w:val="16"/>
          <w:u w:val="single"/>
        </w:rPr>
        <w:t>UML</w:t>
      </w:r>
      <w:r>
        <w:rPr>
          <w:sz w:val="16"/>
          <w:u w:val="single"/>
        </w:rPr>
        <w:tab/>
        <w:t>Extended</w:t>
      </w:r>
      <w:r>
        <w:rPr>
          <w:spacing w:val="13"/>
          <w:sz w:val="16"/>
          <w:u w:val="single"/>
        </w:rPr>
        <w:t xml:space="preserve"> </w:t>
      </w:r>
      <w:r>
        <w:rPr>
          <w:sz w:val="16"/>
          <w:u w:val="single"/>
        </w:rPr>
        <w:t>Language</w:t>
      </w:r>
      <w:r>
        <w:rPr>
          <w:sz w:val="16"/>
          <w:u w:val="single"/>
        </w:rPr>
        <w:tab/>
        <w:t xml:space="preserve">Code example in Fig. </w:t>
      </w:r>
      <w:r>
        <w:rPr>
          <w:spacing w:val="12"/>
          <w:sz w:val="16"/>
          <w:u w:val="single"/>
        </w:rPr>
        <w:t xml:space="preserve"> </w:t>
      </w:r>
      <w:r>
        <w:rPr>
          <w:sz w:val="16"/>
          <w:u w:val="single"/>
        </w:rPr>
        <w:t>2</w:t>
      </w:r>
      <w:r>
        <w:rPr>
          <w:sz w:val="16"/>
          <w:u w:val="single"/>
        </w:rPr>
        <w:tab/>
      </w:r>
    </w:p>
    <w:p w14:paraId="18F7DE4D" w14:textId="77777777" w:rsidR="00EB3E63" w:rsidRDefault="00B41D80">
      <w:pPr>
        <w:pStyle w:val="Corpsdetexte"/>
        <w:spacing w:before="51" w:line="249" w:lineRule="auto"/>
        <w:ind w:left="153" w:right="117"/>
      </w:pPr>
      <w:r>
        <w:br w:type="column"/>
      </w:r>
      <w:proofErr w:type="gramStart"/>
      <w:r>
        <w:t>with</w:t>
      </w:r>
      <w:proofErr w:type="gramEnd"/>
      <w:r>
        <w:t xml:space="preserve"> </w:t>
      </w:r>
      <w:r>
        <w:rPr>
          <w:i/>
        </w:rPr>
        <w:t xml:space="preserve">pure virtual </w:t>
      </w:r>
      <w:r>
        <w:t xml:space="preserve">methods in C++) equivalent to the interface required/provided by a UML port. </w:t>
      </w:r>
      <w:proofErr w:type="spellStart"/>
      <w:r>
        <w:rPr>
          <w:i/>
        </w:rPr>
        <w:t>BidirectionalPort</w:t>
      </w:r>
      <w:proofErr w:type="spellEnd"/>
      <w:r>
        <w:rPr>
          <w:i/>
        </w:rPr>
        <w:t>&lt;R</w:t>
      </w:r>
      <w:proofErr w:type="gramStart"/>
      <w:r>
        <w:rPr>
          <w:i/>
        </w:rPr>
        <w:t>,P</w:t>
      </w:r>
      <w:proofErr w:type="gramEnd"/>
      <w:r>
        <w:rPr>
          <w:i/>
        </w:rPr>
        <w:t xml:space="preserve">&gt; </w:t>
      </w:r>
      <w:r>
        <w:t>(not shown) is also proposed to map to UML bidirectional ports, which have one required and one provided   interface.</w:t>
      </w:r>
    </w:p>
    <w:p w14:paraId="7817F760" w14:textId="77777777" w:rsidR="00EB3E63" w:rsidRDefault="00B41D80">
      <w:pPr>
        <w:pStyle w:val="Corpsdetexte"/>
        <w:spacing w:line="249" w:lineRule="auto"/>
        <w:ind w:left="153" w:right="117" w:firstLine="199"/>
      </w:pPr>
      <w:r>
        <w:t xml:space="preserve">Lines 21 and 25  show  ports  with  a  required  interface  and lines 29-30 show ports with a provided interface of the </w:t>
      </w:r>
      <w:r>
        <w:rPr>
          <w:i/>
        </w:rPr>
        <w:t>Producer</w:t>
      </w:r>
      <w:r>
        <w:t xml:space="preserve">, </w:t>
      </w:r>
      <w:r>
        <w:rPr>
          <w:i/>
        </w:rPr>
        <w:t>Consumer</w:t>
      </w:r>
      <w:r>
        <w:t xml:space="preserve">, and </w:t>
      </w:r>
      <w:r>
        <w:rPr>
          <w:i/>
        </w:rPr>
        <w:t xml:space="preserve">FIFO </w:t>
      </w:r>
      <w:r>
        <w:rPr>
          <w:i/>
          <w:spacing w:val="5"/>
        </w:rPr>
        <w:t xml:space="preserve"> </w:t>
      </w:r>
      <w:r>
        <w:t>classes.</w:t>
      </w:r>
    </w:p>
    <w:p w14:paraId="4A7A220C" w14:textId="77777777" w:rsidR="00EB3E63" w:rsidRDefault="00B41D80">
      <w:pPr>
        <w:pStyle w:val="Corpsdetexte"/>
        <w:spacing w:line="249" w:lineRule="auto"/>
        <w:ind w:left="153" w:right="117"/>
      </w:pPr>
      <w:r>
        <w:rPr>
          <w:b/>
        </w:rPr>
        <w:t xml:space="preserve">Binding: </w:t>
      </w:r>
      <w:r>
        <w:t xml:space="preserve">A binding (see Table I, row 3) connects two ports equivalently to a UML connector connecting two </w:t>
      </w:r>
      <w:proofErr w:type="gramStart"/>
      <w:r>
        <w:t>UML  ports</w:t>
      </w:r>
      <w:proofErr w:type="gramEnd"/>
      <w:r>
        <w:t>.</w:t>
      </w:r>
    </w:p>
    <w:p w14:paraId="4A791015" w14:textId="77777777" w:rsidR="00EB3E63" w:rsidRDefault="00EB3E63">
      <w:pPr>
        <w:spacing w:line="249" w:lineRule="auto"/>
        <w:sectPr w:rsidR="00EB3E63">
          <w:pgSz w:w="12240" w:h="15840"/>
          <w:pgMar w:top="940" w:right="860" w:bottom="280" w:left="860" w:header="720" w:footer="720" w:gutter="0"/>
          <w:cols w:num="2" w:space="720" w:equalWidth="0">
            <w:col w:w="5107" w:space="119"/>
            <w:col w:w="5294"/>
          </w:cols>
        </w:sectPr>
      </w:pPr>
    </w:p>
    <w:p w14:paraId="216ADAC9" w14:textId="77777777" w:rsidR="00EB3E63" w:rsidRDefault="00B41D80">
      <w:pPr>
        <w:spacing w:before="27"/>
        <w:ind w:left="272" w:right="-7"/>
        <w:rPr>
          <w:sz w:val="16"/>
        </w:rPr>
      </w:pPr>
      <w:r>
        <w:rPr>
          <w:sz w:val="16"/>
        </w:rPr>
        <w:t>Port requiring</w:t>
      </w:r>
    </w:p>
    <w:p w14:paraId="1B580CBD" w14:textId="77777777" w:rsidR="00EB3E63" w:rsidRDefault="00B41D80">
      <w:pPr>
        <w:spacing w:before="27"/>
        <w:ind w:left="232" w:right="-11"/>
        <w:rPr>
          <w:sz w:val="16"/>
        </w:rPr>
      </w:pPr>
      <w:r>
        <w:br w:type="column"/>
      </w:r>
      <w:r>
        <w:rPr>
          <w:sz w:val="16"/>
        </w:rPr>
        <w:t>Attribute typed</w:t>
      </w:r>
    </w:p>
    <w:p w14:paraId="1BED7F96" w14:textId="77777777" w:rsidR="00EB3E63" w:rsidRDefault="00B41D80">
      <w:pPr>
        <w:spacing w:before="27"/>
        <w:ind w:left="272"/>
        <w:rPr>
          <w:sz w:val="16"/>
        </w:rPr>
      </w:pPr>
      <w:r>
        <w:br w:type="column"/>
      </w:r>
      <w:r>
        <w:rPr>
          <w:sz w:val="16"/>
        </w:rPr>
        <w:t xml:space="preserve">Ports </w:t>
      </w:r>
      <w:proofErr w:type="spellStart"/>
      <w:r>
        <w:rPr>
          <w:i/>
          <w:sz w:val="16"/>
        </w:rPr>
        <w:t>pPush</w:t>
      </w:r>
      <w:proofErr w:type="spellEnd"/>
      <w:r>
        <w:rPr>
          <w:i/>
          <w:sz w:val="16"/>
        </w:rPr>
        <w:t xml:space="preserve"> </w:t>
      </w:r>
      <w:r>
        <w:rPr>
          <w:sz w:val="16"/>
        </w:rPr>
        <w:t xml:space="preserve">and </w:t>
      </w:r>
      <w:proofErr w:type="spellStart"/>
      <w:r>
        <w:rPr>
          <w:i/>
          <w:sz w:val="16"/>
        </w:rPr>
        <w:t>pPull</w:t>
      </w:r>
      <w:proofErr w:type="spellEnd"/>
      <w:r>
        <w:rPr>
          <w:i/>
          <w:sz w:val="16"/>
        </w:rPr>
        <w:t xml:space="preserve"> </w:t>
      </w:r>
      <w:proofErr w:type="gramStart"/>
      <w:r>
        <w:rPr>
          <w:sz w:val="16"/>
        </w:rPr>
        <w:t>at  lines</w:t>
      </w:r>
      <w:proofErr w:type="gramEnd"/>
    </w:p>
    <w:p w14:paraId="01445791" w14:textId="77777777" w:rsidR="00EB3E63" w:rsidRDefault="00B41D80">
      <w:pPr>
        <w:pStyle w:val="Corpsdetexte"/>
        <w:spacing w:line="197" w:lineRule="exact"/>
        <w:ind w:left="272"/>
        <w:jc w:val="left"/>
        <w:rPr>
          <w:i/>
        </w:rPr>
      </w:pPr>
      <w:r>
        <w:br w:type="column"/>
      </w:r>
      <w:r>
        <w:t xml:space="preserve">A binding is a method call to our predefined method </w:t>
      </w:r>
      <w:proofErr w:type="spellStart"/>
      <w:r>
        <w:rPr>
          <w:i/>
        </w:rPr>
        <w:t>bindPorts</w:t>
      </w:r>
      <w:proofErr w:type="spellEnd"/>
      <w:r>
        <w:rPr>
          <w:i/>
        </w:rPr>
        <w:t>.</w:t>
      </w:r>
    </w:p>
    <w:p w14:paraId="35E00063" w14:textId="77777777" w:rsidR="00EB3E63" w:rsidRDefault="00EB3E63">
      <w:pPr>
        <w:spacing w:line="197" w:lineRule="exact"/>
        <w:sectPr w:rsidR="00EB3E63">
          <w:type w:val="continuous"/>
          <w:pgSz w:w="12240" w:h="15840"/>
          <w:pgMar w:top="980" w:right="860" w:bottom="280" w:left="860" w:header="720" w:footer="720" w:gutter="0"/>
          <w:cols w:num="4" w:space="720" w:equalWidth="0">
            <w:col w:w="1179" w:space="40"/>
            <w:col w:w="1215" w:space="284"/>
            <w:col w:w="2270" w:space="119"/>
            <w:col w:w="5413"/>
          </w:cols>
        </w:sectPr>
      </w:pPr>
    </w:p>
    <w:p w14:paraId="6D7B9DF8" w14:textId="77777777" w:rsidR="00EB3E63" w:rsidRDefault="00B41D80">
      <w:pPr>
        <w:tabs>
          <w:tab w:val="left" w:pos="1450"/>
          <w:tab w:val="left" w:pos="2989"/>
          <w:tab w:val="left" w:pos="5106"/>
        </w:tabs>
        <w:spacing w:line="179" w:lineRule="exact"/>
        <w:ind w:left="153"/>
        <w:rPr>
          <w:sz w:val="16"/>
        </w:rPr>
      </w:pPr>
      <w:r>
        <w:rPr>
          <w:w w:val="99"/>
          <w:sz w:val="16"/>
          <w:u w:val="single"/>
        </w:rPr>
        <w:t xml:space="preserve"> </w:t>
      </w:r>
      <w:r>
        <w:rPr>
          <w:sz w:val="16"/>
          <w:u w:val="single"/>
        </w:rPr>
        <w:t xml:space="preserve"> </w:t>
      </w:r>
      <w:r>
        <w:rPr>
          <w:spacing w:val="-1"/>
          <w:sz w:val="16"/>
          <w:u w:val="single"/>
        </w:rPr>
        <w:t xml:space="preserve"> </w:t>
      </w:r>
      <w:proofErr w:type="gramStart"/>
      <w:r>
        <w:rPr>
          <w:sz w:val="16"/>
          <w:u w:val="single"/>
        </w:rPr>
        <w:t>an</w:t>
      </w:r>
      <w:proofErr w:type="gramEnd"/>
      <w:r>
        <w:rPr>
          <w:spacing w:val="13"/>
          <w:sz w:val="16"/>
          <w:u w:val="single"/>
        </w:rPr>
        <w:t xml:space="preserve"> </w:t>
      </w:r>
      <w:r>
        <w:rPr>
          <w:sz w:val="16"/>
          <w:u w:val="single"/>
        </w:rPr>
        <w:t>interface</w:t>
      </w:r>
      <w:r>
        <w:rPr>
          <w:spacing w:val="13"/>
          <w:sz w:val="16"/>
          <w:u w:val="single"/>
        </w:rPr>
        <w:t xml:space="preserve"> </w:t>
      </w:r>
      <w:r>
        <w:rPr>
          <w:i/>
          <w:sz w:val="16"/>
          <w:u w:val="single"/>
        </w:rPr>
        <w:t>I</w:t>
      </w:r>
      <w:r>
        <w:rPr>
          <w:i/>
          <w:sz w:val="16"/>
          <w:u w:val="single"/>
        </w:rPr>
        <w:tab/>
      </w:r>
      <w:r>
        <w:rPr>
          <w:sz w:val="16"/>
          <w:u w:val="single"/>
        </w:rPr>
        <w:t>by</w:t>
      </w:r>
      <w:r>
        <w:rPr>
          <w:spacing w:val="6"/>
          <w:sz w:val="16"/>
          <w:u w:val="single"/>
        </w:rPr>
        <w:t xml:space="preserve"> </w:t>
      </w:r>
      <w:proofErr w:type="spellStart"/>
      <w:r>
        <w:rPr>
          <w:i/>
          <w:sz w:val="16"/>
          <w:u w:val="single"/>
        </w:rPr>
        <w:t>RequiredPort</w:t>
      </w:r>
      <w:proofErr w:type="spellEnd"/>
      <w:r>
        <w:rPr>
          <w:sz w:val="16"/>
          <w:u w:val="single"/>
        </w:rPr>
        <w:t>&lt;I&gt;</w:t>
      </w:r>
      <w:r>
        <w:rPr>
          <w:sz w:val="16"/>
          <w:u w:val="single"/>
        </w:rPr>
        <w:tab/>
        <w:t>21 and</w:t>
      </w:r>
      <w:r>
        <w:rPr>
          <w:spacing w:val="27"/>
          <w:sz w:val="16"/>
          <w:u w:val="single"/>
        </w:rPr>
        <w:t xml:space="preserve"> </w:t>
      </w:r>
      <w:r>
        <w:rPr>
          <w:sz w:val="16"/>
          <w:u w:val="single"/>
        </w:rPr>
        <w:t>25</w:t>
      </w:r>
      <w:r>
        <w:rPr>
          <w:sz w:val="16"/>
          <w:u w:val="single"/>
        </w:rPr>
        <w:tab/>
      </w:r>
    </w:p>
    <w:p w14:paraId="3A682DC1" w14:textId="77777777" w:rsidR="00EB3E63" w:rsidRDefault="00B41D80">
      <w:pPr>
        <w:pStyle w:val="Corpsdetexte"/>
        <w:spacing w:line="209" w:lineRule="exact"/>
        <w:ind w:left="153"/>
        <w:jc w:val="left"/>
      </w:pPr>
      <w:r>
        <w:br w:type="column"/>
      </w:r>
      <w:r>
        <w:t>Lines 7-</w:t>
      </w:r>
      <w:proofErr w:type="gramStart"/>
      <w:r>
        <w:t>8  shows</w:t>
      </w:r>
      <w:proofErr w:type="gramEnd"/>
      <w:r>
        <w:t xml:space="preserve">  two invocations  of </w:t>
      </w:r>
      <w:proofErr w:type="spellStart"/>
      <w:r>
        <w:rPr>
          <w:i/>
        </w:rPr>
        <w:t>bindPorts</w:t>
      </w:r>
      <w:proofErr w:type="spellEnd"/>
      <w:r>
        <w:t>,  which  takes</w:t>
      </w:r>
    </w:p>
    <w:p w14:paraId="49B005ED" w14:textId="77777777" w:rsidR="00EB3E63" w:rsidRDefault="00EB3E63">
      <w:pPr>
        <w:spacing w:line="209" w:lineRule="exact"/>
        <w:sectPr w:rsidR="00EB3E63">
          <w:type w:val="continuous"/>
          <w:pgSz w:w="12240" w:h="15840"/>
          <w:pgMar w:top="980" w:right="860" w:bottom="280" w:left="860" w:header="720" w:footer="720" w:gutter="0"/>
          <w:cols w:num="2" w:space="720" w:equalWidth="0">
            <w:col w:w="5107" w:space="119"/>
            <w:col w:w="5294"/>
          </w:cols>
        </w:sectPr>
      </w:pPr>
    </w:p>
    <w:p w14:paraId="00E03383" w14:textId="77777777" w:rsidR="00EB3E63" w:rsidRDefault="00B41D80">
      <w:pPr>
        <w:tabs>
          <w:tab w:val="left" w:pos="1450"/>
          <w:tab w:val="left" w:pos="2989"/>
        </w:tabs>
        <w:spacing w:line="156" w:lineRule="exact"/>
        <w:ind w:left="272"/>
        <w:rPr>
          <w:sz w:val="16"/>
        </w:rPr>
      </w:pPr>
      <w:r>
        <w:rPr>
          <w:sz w:val="16"/>
        </w:rPr>
        <w:t>Port</w:t>
      </w:r>
      <w:r>
        <w:rPr>
          <w:spacing w:val="12"/>
          <w:sz w:val="16"/>
        </w:rPr>
        <w:t xml:space="preserve"> </w:t>
      </w:r>
      <w:r>
        <w:rPr>
          <w:sz w:val="16"/>
        </w:rPr>
        <w:t>providing</w:t>
      </w:r>
      <w:r>
        <w:rPr>
          <w:sz w:val="16"/>
        </w:rPr>
        <w:tab/>
        <w:t>Attribute</w:t>
      </w:r>
      <w:r>
        <w:rPr>
          <w:spacing w:val="12"/>
          <w:sz w:val="16"/>
        </w:rPr>
        <w:t xml:space="preserve"> </w:t>
      </w:r>
      <w:r>
        <w:rPr>
          <w:sz w:val="16"/>
        </w:rPr>
        <w:t>typed</w:t>
      </w:r>
      <w:r>
        <w:rPr>
          <w:sz w:val="16"/>
        </w:rPr>
        <w:tab/>
        <w:t xml:space="preserve">Ports </w:t>
      </w:r>
      <w:proofErr w:type="spellStart"/>
      <w:r>
        <w:rPr>
          <w:i/>
          <w:sz w:val="16"/>
        </w:rPr>
        <w:t>pPush</w:t>
      </w:r>
      <w:proofErr w:type="spellEnd"/>
      <w:r>
        <w:rPr>
          <w:i/>
          <w:sz w:val="16"/>
        </w:rPr>
        <w:t xml:space="preserve"> </w:t>
      </w:r>
      <w:r>
        <w:rPr>
          <w:sz w:val="16"/>
        </w:rPr>
        <w:t xml:space="preserve">and </w:t>
      </w:r>
      <w:proofErr w:type="spellStart"/>
      <w:proofErr w:type="gramStart"/>
      <w:r>
        <w:rPr>
          <w:i/>
          <w:sz w:val="16"/>
        </w:rPr>
        <w:t>pPull</w:t>
      </w:r>
      <w:proofErr w:type="spellEnd"/>
      <w:r>
        <w:rPr>
          <w:i/>
          <w:sz w:val="16"/>
        </w:rPr>
        <w:t xml:space="preserve"> </w:t>
      </w:r>
      <w:r>
        <w:rPr>
          <w:i/>
          <w:spacing w:val="14"/>
          <w:sz w:val="16"/>
        </w:rPr>
        <w:t xml:space="preserve"> </w:t>
      </w:r>
      <w:r>
        <w:rPr>
          <w:sz w:val="16"/>
        </w:rPr>
        <w:t>at</w:t>
      </w:r>
      <w:proofErr w:type="gramEnd"/>
    </w:p>
    <w:p w14:paraId="3424D6F9" w14:textId="77777777" w:rsidR="00EB3E63" w:rsidRDefault="00B41D80">
      <w:pPr>
        <w:tabs>
          <w:tab w:val="left" w:pos="1450"/>
          <w:tab w:val="left" w:pos="2989"/>
        </w:tabs>
        <w:spacing w:line="182" w:lineRule="exact"/>
        <w:ind w:left="272"/>
        <w:rPr>
          <w:sz w:val="16"/>
        </w:rPr>
      </w:pPr>
      <w:proofErr w:type="gramStart"/>
      <w:r>
        <w:rPr>
          <w:sz w:val="16"/>
        </w:rPr>
        <w:t>an</w:t>
      </w:r>
      <w:proofErr w:type="gramEnd"/>
      <w:r>
        <w:rPr>
          <w:spacing w:val="13"/>
          <w:sz w:val="16"/>
        </w:rPr>
        <w:t xml:space="preserve"> </w:t>
      </w:r>
      <w:r>
        <w:rPr>
          <w:sz w:val="16"/>
        </w:rPr>
        <w:t>interface</w:t>
      </w:r>
      <w:r>
        <w:rPr>
          <w:spacing w:val="13"/>
          <w:sz w:val="16"/>
        </w:rPr>
        <w:t xml:space="preserve"> </w:t>
      </w:r>
      <w:r>
        <w:rPr>
          <w:i/>
          <w:sz w:val="16"/>
        </w:rPr>
        <w:t>I</w:t>
      </w:r>
      <w:r>
        <w:rPr>
          <w:i/>
          <w:sz w:val="16"/>
        </w:rPr>
        <w:tab/>
      </w:r>
      <w:r>
        <w:rPr>
          <w:sz w:val="16"/>
        </w:rPr>
        <w:t>by</w:t>
      </w:r>
      <w:r>
        <w:rPr>
          <w:spacing w:val="5"/>
          <w:sz w:val="16"/>
        </w:rPr>
        <w:t xml:space="preserve"> </w:t>
      </w:r>
      <w:proofErr w:type="spellStart"/>
      <w:r>
        <w:rPr>
          <w:i/>
          <w:sz w:val="16"/>
        </w:rPr>
        <w:t>ProvidedPort</w:t>
      </w:r>
      <w:proofErr w:type="spellEnd"/>
      <w:r>
        <w:rPr>
          <w:sz w:val="16"/>
        </w:rPr>
        <w:t>&lt;I&gt;</w:t>
      </w:r>
      <w:r>
        <w:rPr>
          <w:sz w:val="16"/>
        </w:rPr>
        <w:tab/>
        <w:t>lines</w:t>
      </w:r>
      <w:r>
        <w:rPr>
          <w:spacing w:val="12"/>
          <w:sz w:val="16"/>
        </w:rPr>
        <w:t xml:space="preserve"> </w:t>
      </w:r>
      <w:r>
        <w:rPr>
          <w:sz w:val="16"/>
        </w:rPr>
        <w:t>29-30</w:t>
      </w:r>
    </w:p>
    <w:p w14:paraId="0457D2A6" w14:textId="77777777" w:rsidR="00EB3E63" w:rsidRDefault="0031604B">
      <w:pPr>
        <w:tabs>
          <w:tab w:val="left" w:pos="1450"/>
          <w:tab w:val="left" w:pos="2989"/>
          <w:tab w:val="left" w:pos="5106"/>
        </w:tabs>
        <w:spacing w:before="3"/>
        <w:ind w:left="153"/>
        <w:rPr>
          <w:sz w:val="16"/>
        </w:rPr>
      </w:pPr>
      <w:r>
        <w:rPr>
          <w:noProof/>
        </w:rPr>
        <mc:AlternateContent>
          <mc:Choice Requires="wps">
            <w:drawing>
              <wp:anchor distT="0" distB="0" distL="114300" distR="114300" simplePos="0" relativeHeight="503298608" behindDoc="1" locked="0" layoutInCell="1" allowOverlap="1" wp14:anchorId="7DF46B0F" wp14:editId="24BC2459">
                <wp:simplePos x="0" y="0"/>
                <wp:positionH relativeFrom="page">
                  <wp:posOffset>643255</wp:posOffset>
                </wp:positionH>
                <wp:positionV relativeFrom="paragraph">
                  <wp:posOffset>14605</wp:posOffset>
                </wp:positionV>
                <wp:extent cx="3145790" cy="0"/>
                <wp:effectExtent l="5080" t="6985" r="11430" b="12065"/>
                <wp:wrapNone/>
                <wp:docPr id="341"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579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42D90" id="Line 338" o:spid="_x0000_s1026" style="position:absolute;z-index:-1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5pt,1.15pt" to="298.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J0eFg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" strokeweight=".14042mm">
                <w10:wrap anchorx="page"/>
              </v:line>
            </w:pict>
          </mc:Fallback>
        </mc:AlternateContent>
      </w:r>
      <w:r w:rsidR="00B41D80">
        <w:rPr>
          <w:w w:val="99"/>
          <w:sz w:val="16"/>
          <w:u w:val="single"/>
        </w:rPr>
        <w:t xml:space="preserve"> </w:t>
      </w:r>
      <w:r w:rsidR="00B41D80">
        <w:rPr>
          <w:sz w:val="16"/>
          <w:u w:val="single"/>
        </w:rPr>
        <w:t xml:space="preserve"> </w:t>
      </w:r>
      <w:r w:rsidR="00B41D80">
        <w:rPr>
          <w:spacing w:val="-1"/>
          <w:sz w:val="16"/>
          <w:u w:val="single"/>
        </w:rPr>
        <w:t xml:space="preserve"> </w:t>
      </w:r>
      <w:r w:rsidR="00B41D80">
        <w:rPr>
          <w:sz w:val="16"/>
          <w:u w:val="single"/>
        </w:rPr>
        <w:t>Connector</w:t>
      </w:r>
      <w:r w:rsidR="00B41D80">
        <w:rPr>
          <w:sz w:val="16"/>
          <w:u w:val="single"/>
        </w:rPr>
        <w:tab/>
        <w:t>Binding</w:t>
      </w:r>
      <w:r w:rsidR="00B41D80">
        <w:rPr>
          <w:sz w:val="16"/>
          <w:u w:val="single"/>
        </w:rPr>
        <w:tab/>
        <w:t>Lines</w:t>
      </w:r>
      <w:r w:rsidR="00B41D80">
        <w:rPr>
          <w:spacing w:val="12"/>
          <w:sz w:val="16"/>
          <w:u w:val="single"/>
        </w:rPr>
        <w:t xml:space="preserve"> </w:t>
      </w:r>
      <w:r w:rsidR="00B41D80">
        <w:rPr>
          <w:sz w:val="16"/>
          <w:u w:val="single"/>
        </w:rPr>
        <w:t>7-8</w:t>
      </w:r>
      <w:r w:rsidR="00B41D80">
        <w:rPr>
          <w:sz w:val="16"/>
          <w:u w:val="single"/>
        </w:rPr>
        <w:tab/>
      </w:r>
    </w:p>
    <w:p w14:paraId="3838CE29" w14:textId="77777777" w:rsidR="00EB3E63" w:rsidRDefault="00B41D80">
      <w:pPr>
        <w:tabs>
          <w:tab w:val="left" w:pos="1450"/>
          <w:tab w:val="left" w:pos="2989"/>
        </w:tabs>
        <w:spacing w:before="7" w:line="225" w:lineRule="exact"/>
        <w:ind w:left="272"/>
        <w:rPr>
          <w:sz w:val="16"/>
        </w:rPr>
      </w:pPr>
      <w:r>
        <w:rPr>
          <w:sz w:val="16"/>
        </w:rPr>
        <w:t>State</w:t>
      </w:r>
      <w:r>
        <w:rPr>
          <w:spacing w:val="14"/>
          <w:sz w:val="16"/>
        </w:rPr>
        <w:t xml:space="preserve"> </w:t>
      </w:r>
      <w:r>
        <w:rPr>
          <w:sz w:val="16"/>
        </w:rPr>
        <w:t>Machine</w:t>
      </w:r>
      <w:r>
        <w:rPr>
          <w:sz w:val="16"/>
        </w:rPr>
        <w:tab/>
      </w:r>
      <w:proofErr w:type="spellStart"/>
      <w:r>
        <w:rPr>
          <w:i/>
          <w:sz w:val="16"/>
        </w:rPr>
        <w:t>StateMachine</w:t>
      </w:r>
      <w:proofErr w:type="spellEnd"/>
      <w:r>
        <w:rPr>
          <w:i/>
          <w:sz w:val="16"/>
        </w:rPr>
        <w:tab/>
      </w:r>
      <w:r>
        <w:rPr>
          <w:position w:val="9"/>
          <w:sz w:val="16"/>
        </w:rPr>
        <w:t xml:space="preserve">The FIFO state </w:t>
      </w:r>
      <w:proofErr w:type="gramStart"/>
      <w:r>
        <w:rPr>
          <w:position w:val="9"/>
          <w:sz w:val="16"/>
        </w:rPr>
        <w:t xml:space="preserve">machine </w:t>
      </w:r>
      <w:r>
        <w:rPr>
          <w:spacing w:val="14"/>
          <w:position w:val="9"/>
          <w:sz w:val="16"/>
        </w:rPr>
        <w:t xml:space="preserve"> </w:t>
      </w:r>
      <w:r>
        <w:rPr>
          <w:position w:val="9"/>
          <w:sz w:val="16"/>
        </w:rPr>
        <w:t>at</w:t>
      </w:r>
      <w:proofErr w:type="gramEnd"/>
    </w:p>
    <w:p w14:paraId="7649BE4A" w14:textId="77777777" w:rsidR="00EB3E63" w:rsidRDefault="00B41D80">
      <w:pPr>
        <w:tabs>
          <w:tab w:val="left" w:pos="2989"/>
          <w:tab w:val="left" w:pos="5106"/>
        </w:tabs>
        <w:spacing w:line="135" w:lineRule="exact"/>
        <w:ind w:left="153"/>
        <w:rPr>
          <w:sz w:val="16"/>
        </w:rPr>
      </w:pPr>
      <w:r>
        <w:rPr>
          <w:w w:val="99"/>
          <w:sz w:val="16"/>
          <w:u w:val="single"/>
        </w:rPr>
        <w:t xml:space="preserve"> </w:t>
      </w:r>
      <w:r>
        <w:rPr>
          <w:sz w:val="16"/>
          <w:u w:val="single"/>
        </w:rPr>
        <w:tab/>
      </w:r>
      <w:proofErr w:type="gramStart"/>
      <w:r>
        <w:rPr>
          <w:sz w:val="16"/>
          <w:u w:val="single"/>
        </w:rPr>
        <w:t>lines</w:t>
      </w:r>
      <w:proofErr w:type="gramEnd"/>
      <w:r>
        <w:rPr>
          <w:spacing w:val="12"/>
          <w:sz w:val="16"/>
          <w:u w:val="single"/>
        </w:rPr>
        <w:t xml:space="preserve"> </w:t>
      </w:r>
      <w:r>
        <w:rPr>
          <w:sz w:val="16"/>
          <w:u w:val="single"/>
        </w:rPr>
        <w:t>34-59</w:t>
      </w:r>
      <w:r>
        <w:rPr>
          <w:sz w:val="16"/>
          <w:u w:val="single"/>
        </w:rPr>
        <w:tab/>
      </w:r>
    </w:p>
    <w:p w14:paraId="061618AB" w14:textId="77777777" w:rsidR="00EB3E63" w:rsidRDefault="00B41D80">
      <w:pPr>
        <w:tabs>
          <w:tab w:val="left" w:pos="1450"/>
          <w:tab w:val="left" w:pos="2989"/>
        </w:tabs>
        <w:spacing w:before="86" w:line="112" w:lineRule="auto"/>
        <w:ind w:left="2989" w:right="562" w:hanging="2718"/>
        <w:rPr>
          <w:sz w:val="16"/>
        </w:rPr>
      </w:pPr>
      <w:r>
        <w:rPr>
          <w:sz w:val="16"/>
        </w:rPr>
        <w:t>State</w:t>
      </w:r>
      <w:r>
        <w:rPr>
          <w:sz w:val="16"/>
        </w:rPr>
        <w:tab/>
      </w:r>
      <w:r>
        <w:rPr>
          <w:i/>
          <w:sz w:val="16"/>
        </w:rPr>
        <w:t>State/</w:t>
      </w:r>
      <w:proofErr w:type="spellStart"/>
      <w:r>
        <w:rPr>
          <w:i/>
          <w:sz w:val="16"/>
        </w:rPr>
        <w:t>InitialState</w:t>
      </w:r>
      <w:proofErr w:type="spellEnd"/>
      <w:r>
        <w:rPr>
          <w:i/>
          <w:sz w:val="16"/>
        </w:rPr>
        <w:tab/>
      </w:r>
      <w:r>
        <w:rPr>
          <w:position w:val="9"/>
          <w:sz w:val="16"/>
        </w:rPr>
        <w:t>State</w:t>
      </w:r>
      <w:r>
        <w:rPr>
          <w:spacing w:val="10"/>
          <w:position w:val="9"/>
          <w:sz w:val="16"/>
        </w:rPr>
        <w:t xml:space="preserve"> </w:t>
      </w:r>
      <w:proofErr w:type="spellStart"/>
      <w:r>
        <w:rPr>
          <w:i/>
          <w:position w:val="9"/>
          <w:sz w:val="16"/>
        </w:rPr>
        <w:t>SignalChecking</w:t>
      </w:r>
      <w:proofErr w:type="spellEnd"/>
      <w:r>
        <w:rPr>
          <w:i/>
          <w:spacing w:val="10"/>
          <w:position w:val="9"/>
          <w:sz w:val="16"/>
        </w:rPr>
        <w:t xml:space="preserve"> </w:t>
      </w:r>
      <w:r>
        <w:rPr>
          <w:position w:val="9"/>
          <w:sz w:val="16"/>
        </w:rPr>
        <w:t>at</w:t>
      </w:r>
      <w:r>
        <w:rPr>
          <w:w w:val="99"/>
          <w:position w:val="9"/>
          <w:sz w:val="16"/>
        </w:rPr>
        <w:t xml:space="preserve"> </w:t>
      </w:r>
      <w:r>
        <w:rPr>
          <w:sz w:val="16"/>
        </w:rPr>
        <w:t>lines</w:t>
      </w:r>
      <w:r>
        <w:rPr>
          <w:spacing w:val="12"/>
          <w:sz w:val="16"/>
        </w:rPr>
        <w:t xml:space="preserve"> </w:t>
      </w:r>
      <w:r>
        <w:rPr>
          <w:sz w:val="16"/>
        </w:rPr>
        <w:t>36-39</w:t>
      </w:r>
    </w:p>
    <w:p w14:paraId="18BD0E4C" w14:textId="77777777" w:rsidR="00EB3E63" w:rsidRDefault="0031604B">
      <w:pPr>
        <w:tabs>
          <w:tab w:val="left" w:pos="1450"/>
          <w:tab w:val="left" w:pos="2989"/>
        </w:tabs>
        <w:spacing w:before="21"/>
        <w:ind w:left="272"/>
        <w:rPr>
          <w:sz w:val="16"/>
        </w:rPr>
      </w:pPr>
      <w:r>
        <w:rPr>
          <w:noProof/>
        </w:rPr>
        <mc:AlternateContent>
          <mc:Choice Requires="wps">
            <w:drawing>
              <wp:anchor distT="0" distB="0" distL="114300" distR="114300" simplePos="0" relativeHeight="503298632" behindDoc="1" locked="0" layoutInCell="1" allowOverlap="1" wp14:anchorId="60CB3496" wp14:editId="6EAD388E">
                <wp:simplePos x="0" y="0"/>
                <wp:positionH relativeFrom="page">
                  <wp:posOffset>643255</wp:posOffset>
                </wp:positionH>
                <wp:positionV relativeFrom="paragraph">
                  <wp:posOffset>26035</wp:posOffset>
                </wp:positionV>
                <wp:extent cx="3145790" cy="0"/>
                <wp:effectExtent l="5080" t="10160" r="11430" b="8890"/>
                <wp:wrapNone/>
                <wp:docPr id="340"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579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F60D5" id="Line 337" o:spid="_x0000_s1026" style="position:absolute;z-index:-17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5pt,2.05pt" to="298.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yxFQIAACw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" strokeweight=".14042mm">
                <w10:wrap anchorx="page"/>
              </v:line>
            </w:pict>
          </mc:Fallback>
        </mc:AlternateContent>
      </w:r>
      <w:r>
        <w:rPr>
          <w:noProof/>
        </w:rPr>
        <mc:AlternateContent>
          <mc:Choice Requires="wps">
            <w:drawing>
              <wp:anchor distT="0" distB="0" distL="114300" distR="114300" simplePos="0" relativeHeight="503298656" behindDoc="1" locked="0" layoutInCell="1" allowOverlap="1" wp14:anchorId="065F862B" wp14:editId="19AAC65D">
                <wp:simplePos x="0" y="0"/>
                <wp:positionH relativeFrom="page">
                  <wp:posOffset>643255</wp:posOffset>
                </wp:positionH>
                <wp:positionV relativeFrom="paragraph">
                  <wp:posOffset>144780</wp:posOffset>
                </wp:positionV>
                <wp:extent cx="3145790" cy="0"/>
                <wp:effectExtent l="5080" t="5080" r="11430" b="13970"/>
                <wp:wrapNone/>
                <wp:docPr id="339"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579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8F415" id="Line 336" o:spid="_x0000_s1026" style="position:absolute;z-index:-1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5pt,11.4pt" to="298.3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" strokeweight=".14042mm">
                <w10:wrap anchorx="page"/>
              </v:line>
            </w:pict>
          </mc:Fallback>
        </mc:AlternateContent>
      </w:r>
      <w:r w:rsidR="00B41D80">
        <w:rPr>
          <w:sz w:val="16"/>
        </w:rPr>
        <w:t>Region</w:t>
      </w:r>
      <w:r w:rsidR="00B41D80">
        <w:rPr>
          <w:sz w:val="16"/>
        </w:rPr>
        <w:tab/>
      </w:r>
      <w:proofErr w:type="spellStart"/>
      <w:r w:rsidR="00B41D80">
        <w:rPr>
          <w:i/>
          <w:sz w:val="16"/>
        </w:rPr>
        <w:t>Region</w:t>
      </w:r>
      <w:proofErr w:type="spellEnd"/>
      <w:r w:rsidR="00B41D80">
        <w:rPr>
          <w:i/>
          <w:sz w:val="16"/>
        </w:rPr>
        <w:tab/>
      </w:r>
      <w:r w:rsidR="00B41D80">
        <w:rPr>
          <w:sz w:val="16"/>
        </w:rPr>
        <w:t xml:space="preserve">Not shown in </w:t>
      </w:r>
      <w:proofErr w:type="gramStart"/>
      <w:r w:rsidR="00B41D80">
        <w:rPr>
          <w:sz w:val="16"/>
        </w:rPr>
        <w:t xml:space="preserve">this </w:t>
      </w:r>
      <w:r w:rsidR="00B41D80">
        <w:rPr>
          <w:spacing w:val="10"/>
          <w:sz w:val="16"/>
        </w:rPr>
        <w:t xml:space="preserve"> </w:t>
      </w:r>
      <w:r w:rsidR="00B41D80">
        <w:rPr>
          <w:sz w:val="16"/>
        </w:rPr>
        <w:t>paper</w:t>
      </w:r>
      <w:proofErr w:type="gramEnd"/>
    </w:p>
    <w:p w14:paraId="27DA399A" w14:textId="77777777" w:rsidR="00EB3E63" w:rsidRDefault="00B41D80">
      <w:pPr>
        <w:pStyle w:val="Corpsdetexte"/>
        <w:spacing w:before="25" w:line="249" w:lineRule="auto"/>
        <w:ind w:left="0" w:right="117"/>
        <w:jc w:val="right"/>
      </w:pPr>
      <w:r>
        <w:br w:type="column"/>
      </w:r>
      <w:proofErr w:type="gramStart"/>
      <w:r>
        <w:t>as</w:t>
      </w:r>
      <w:proofErr w:type="gramEnd"/>
      <w:r>
        <w:t xml:space="preserve"> input two ports (the two ports of the producer and </w:t>
      </w:r>
      <w:proofErr w:type="spellStart"/>
      <w:r>
        <w:t>fifo</w:t>
      </w:r>
      <w:proofErr w:type="spellEnd"/>
      <w:r>
        <w:t>,</w:t>
      </w:r>
      <w:r>
        <w:rPr>
          <w:w w:val="96"/>
        </w:rPr>
        <w:t xml:space="preserve"> </w:t>
      </w:r>
      <w:r>
        <w:t>for example). Each class associated with a UML component</w:t>
      </w:r>
      <w:r>
        <w:rPr>
          <w:w w:val="99"/>
        </w:rPr>
        <w:t xml:space="preserve"> </w:t>
      </w:r>
      <w:r>
        <w:t>contains a single configuration (as a method in lines 6-9)</w:t>
      </w:r>
      <w:r>
        <w:rPr>
          <w:w w:val="99"/>
        </w:rPr>
        <w:t xml:space="preserve"> </w:t>
      </w:r>
      <w:r>
        <w:t>containing bindings. The configuration method is restricted to</w:t>
      </w:r>
      <w:r>
        <w:rPr>
          <w:w w:val="99"/>
        </w:rPr>
        <w:t xml:space="preserve"> </w:t>
      </w:r>
      <w:r>
        <w:t xml:space="preserve">contain only invocations to </w:t>
      </w:r>
      <w:proofErr w:type="spellStart"/>
      <w:r>
        <w:rPr>
          <w:i/>
        </w:rPr>
        <w:t>bindPorts</w:t>
      </w:r>
      <w:proofErr w:type="spellEnd"/>
      <w:r>
        <w:rPr>
          <w:i/>
        </w:rPr>
        <w:t xml:space="preserve"> </w:t>
      </w:r>
      <w:r>
        <w:t>for synchronization ease.</w:t>
      </w:r>
      <w:r>
        <w:rPr>
          <w:w w:val="99"/>
        </w:rPr>
        <w:t xml:space="preserve"> </w:t>
      </w:r>
      <w:r>
        <w:t>Other model elements in the class diagram are mapped to</w:t>
      </w:r>
    </w:p>
    <w:p w14:paraId="79E08110" w14:textId="77777777" w:rsidR="00EB3E63" w:rsidRDefault="00EB3E63">
      <w:pPr>
        <w:spacing w:line="249" w:lineRule="auto"/>
        <w:jc w:val="right"/>
        <w:sectPr w:rsidR="00EB3E63">
          <w:type w:val="continuous"/>
          <w:pgSz w:w="12240" w:h="15840"/>
          <w:pgMar w:top="980" w:right="860" w:bottom="280" w:left="860" w:header="720" w:footer="720" w:gutter="0"/>
          <w:cols w:num="2" w:space="720" w:equalWidth="0">
            <w:col w:w="5107" w:space="119"/>
            <w:col w:w="5294"/>
          </w:cols>
        </w:sectPr>
      </w:pPr>
    </w:p>
    <w:p w14:paraId="34C444E4" w14:textId="77777777" w:rsidR="00EB3E63" w:rsidRDefault="00B41D80">
      <w:pPr>
        <w:tabs>
          <w:tab w:val="left" w:pos="1450"/>
        </w:tabs>
        <w:spacing w:line="215" w:lineRule="exact"/>
        <w:ind w:left="272"/>
        <w:rPr>
          <w:sz w:val="16"/>
        </w:rPr>
      </w:pPr>
      <w:r>
        <w:rPr>
          <w:position w:val="-8"/>
          <w:sz w:val="16"/>
        </w:rPr>
        <w:t>Pseudo</w:t>
      </w:r>
      <w:r>
        <w:rPr>
          <w:spacing w:val="14"/>
          <w:position w:val="-8"/>
          <w:sz w:val="16"/>
        </w:rPr>
        <w:t xml:space="preserve"> </w:t>
      </w:r>
      <w:r>
        <w:rPr>
          <w:position w:val="-8"/>
          <w:sz w:val="16"/>
        </w:rPr>
        <w:t>state</w:t>
      </w:r>
      <w:r>
        <w:rPr>
          <w:position w:val="-8"/>
          <w:sz w:val="16"/>
        </w:rPr>
        <w:tab/>
      </w:r>
      <w:r>
        <w:rPr>
          <w:sz w:val="16"/>
        </w:rPr>
        <w:t>Attribute</w:t>
      </w:r>
      <w:r>
        <w:rPr>
          <w:spacing w:val="7"/>
          <w:sz w:val="16"/>
        </w:rPr>
        <w:t xml:space="preserve"> </w:t>
      </w:r>
      <w:r>
        <w:rPr>
          <w:sz w:val="16"/>
        </w:rPr>
        <w:t>typed</w:t>
      </w:r>
    </w:p>
    <w:p w14:paraId="68939EE4" w14:textId="77777777" w:rsidR="00EB3E63" w:rsidRDefault="00B41D80">
      <w:pPr>
        <w:spacing w:line="57" w:lineRule="exact"/>
        <w:ind w:left="1450"/>
        <w:rPr>
          <w:sz w:val="16"/>
        </w:rPr>
      </w:pPr>
      <w:proofErr w:type="gramStart"/>
      <w:r>
        <w:rPr>
          <w:sz w:val="16"/>
        </w:rPr>
        <w:t>by</w:t>
      </w:r>
      <w:proofErr w:type="gramEnd"/>
      <w:r>
        <w:rPr>
          <w:sz w:val="16"/>
        </w:rPr>
        <w:t xml:space="preserve"> pseudo type</w:t>
      </w:r>
    </w:p>
    <w:p w14:paraId="02437649" w14:textId="77777777" w:rsidR="00EB3E63" w:rsidRDefault="00B41D80">
      <w:pPr>
        <w:spacing w:line="232" w:lineRule="auto"/>
        <w:ind w:left="272"/>
        <w:rPr>
          <w:sz w:val="16"/>
        </w:rPr>
      </w:pPr>
      <w:r>
        <w:br w:type="column"/>
      </w:r>
      <w:r>
        <w:rPr>
          <w:sz w:val="16"/>
        </w:rPr>
        <w:t xml:space="preserve">The </w:t>
      </w:r>
      <w:proofErr w:type="spellStart"/>
      <w:r>
        <w:rPr>
          <w:i/>
          <w:sz w:val="16"/>
        </w:rPr>
        <w:t>dataChoice</w:t>
      </w:r>
      <w:proofErr w:type="spellEnd"/>
      <w:r>
        <w:rPr>
          <w:i/>
          <w:sz w:val="16"/>
        </w:rPr>
        <w:t xml:space="preserve"> </w:t>
      </w:r>
      <w:r>
        <w:rPr>
          <w:sz w:val="16"/>
        </w:rPr>
        <w:t>pseudo state at line 49</w:t>
      </w:r>
    </w:p>
    <w:p w14:paraId="711D7FBF" w14:textId="77777777" w:rsidR="00EB3E63" w:rsidRDefault="00B41D80">
      <w:pPr>
        <w:pStyle w:val="Corpsdetexte"/>
        <w:ind w:left="272"/>
        <w:jc w:val="left"/>
      </w:pPr>
      <w:r>
        <w:br w:type="column"/>
      </w:r>
      <w:proofErr w:type="gramStart"/>
      <w:r>
        <w:t>the</w:t>
      </w:r>
      <w:proofErr w:type="gramEnd"/>
      <w:r>
        <w:t xml:space="preserve"> corresponding elements as in industrial tools such as  IBM</w:t>
      </w:r>
    </w:p>
    <w:p w14:paraId="13BAA932" w14:textId="77777777" w:rsidR="00EB3E63" w:rsidRDefault="00EB3E63">
      <w:pPr>
        <w:sectPr w:rsidR="00EB3E63">
          <w:type w:val="continuous"/>
          <w:pgSz w:w="12240" w:h="15840"/>
          <w:pgMar w:top="980" w:right="860" w:bottom="280" w:left="860" w:header="720" w:footer="720" w:gutter="0"/>
          <w:cols w:num="3" w:space="720" w:equalWidth="0">
            <w:col w:w="2448" w:space="269"/>
            <w:col w:w="2167" w:space="222"/>
            <w:col w:w="5414"/>
          </w:cols>
        </w:sectPr>
      </w:pPr>
    </w:p>
    <w:p w14:paraId="7AF98F72" w14:textId="77777777" w:rsidR="00EB3E63" w:rsidRDefault="0031604B">
      <w:pPr>
        <w:tabs>
          <w:tab w:val="left" w:pos="1450"/>
          <w:tab w:val="left" w:pos="2989"/>
          <w:tab w:val="left" w:pos="5106"/>
        </w:tabs>
        <w:spacing w:before="4"/>
        <w:ind w:left="153"/>
        <w:rPr>
          <w:sz w:val="16"/>
        </w:rPr>
      </w:pPr>
      <w:r>
        <w:rPr>
          <w:noProof/>
        </w:rPr>
        <mc:AlternateContent>
          <mc:Choice Requires="wps">
            <w:drawing>
              <wp:anchor distT="0" distB="0" distL="114300" distR="114300" simplePos="0" relativeHeight="503298680" behindDoc="1" locked="0" layoutInCell="1" allowOverlap="1" wp14:anchorId="47888DBD" wp14:editId="5CB26F17">
                <wp:simplePos x="0" y="0"/>
                <wp:positionH relativeFrom="page">
                  <wp:posOffset>643255</wp:posOffset>
                </wp:positionH>
                <wp:positionV relativeFrom="paragraph">
                  <wp:posOffset>15240</wp:posOffset>
                </wp:positionV>
                <wp:extent cx="3145790" cy="0"/>
                <wp:effectExtent l="5080" t="10160" r="11430" b="8890"/>
                <wp:wrapNone/>
                <wp:docPr id="338"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579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3353D" id="Line 335" o:spid="_x0000_s1026" style="position:absolute;z-index:-17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5pt,1.2pt" to="298.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" strokeweight=".14042mm">
                <w10:wrap anchorx="page"/>
              </v:line>
            </w:pict>
          </mc:Fallback>
        </mc:AlternateContent>
      </w:r>
      <w:r w:rsidR="00B41D80">
        <w:rPr>
          <w:w w:val="99"/>
          <w:sz w:val="16"/>
          <w:u w:val="single"/>
        </w:rPr>
        <w:t xml:space="preserve"> </w:t>
      </w:r>
      <w:r w:rsidR="00B41D80">
        <w:rPr>
          <w:sz w:val="16"/>
          <w:u w:val="single"/>
        </w:rPr>
        <w:t xml:space="preserve"> </w:t>
      </w:r>
      <w:r w:rsidR="00B41D80">
        <w:rPr>
          <w:spacing w:val="-1"/>
          <w:sz w:val="16"/>
          <w:u w:val="single"/>
        </w:rPr>
        <w:t xml:space="preserve"> </w:t>
      </w:r>
      <w:r w:rsidR="00B41D80">
        <w:rPr>
          <w:sz w:val="16"/>
          <w:u w:val="single"/>
        </w:rPr>
        <w:t>Action/Effect</w:t>
      </w:r>
      <w:r w:rsidR="00B41D80">
        <w:rPr>
          <w:sz w:val="16"/>
          <w:u w:val="single"/>
        </w:rPr>
        <w:tab/>
        <w:t>Method</w:t>
      </w:r>
      <w:r w:rsidR="00B41D80">
        <w:rPr>
          <w:sz w:val="16"/>
          <w:u w:val="single"/>
        </w:rPr>
        <w:tab/>
        <w:t xml:space="preserve">Methods at </w:t>
      </w:r>
      <w:proofErr w:type="gramStart"/>
      <w:r w:rsidR="00B41D80">
        <w:rPr>
          <w:sz w:val="16"/>
          <w:u w:val="single"/>
        </w:rPr>
        <w:t>lines  60</w:t>
      </w:r>
      <w:proofErr w:type="gramEnd"/>
      <w:r w:rsidR="00B41D80">
        <w:rPr>
          <w:sz w:val="16"/>
          <w:u w:val="single"/>
        </w:rPr>
        <w:t>-65</w:t>
      </w:r>
      <w:r w:rsidR="00B41D80">
        <w:rPr>
          <w:sz w:val="16"/>
          <w:u w:val="single"/>
        </w:rPr>
        <w:tab/>
      </w:r>
    </w:p>
    <w:p w14:paraId="5300EFAA" w14:textId="77777777" w:rsidR="00EB3E63" w:rsidRDefault="00B41D80">
      <w:pPr>
        <w:tabs>
          <w:tab w:val="left" w:pos="1450"/>
          <w:tab w:val="left" w:pos="2989"/>
        </w:tabs>
        <w:spacing w:before="3" w:line="244" w:lineRule="auto"/>
        <w:ind w:left="272" w:right="31" w:hanging="120"/>
        <w:rPr>
          <w:sz w:val="16"/>
        </w:rPr>
      </w:pPr>
      <w:r>
        <w:rPr>
          <w:w w:val="99"/>
          <w:sz w:val="16"/>
          <w:u w:val="single"/>
        </w:rPr>
        <w:t xml:space="preserve"> </w:t>
      </w:r>
      <w:r>
        <w:rPr>
          <w:sz w:val="16"/>
          <w:u w:val="single"/>
        </w:rPr>
        <w:t xml:space="preserve"> </w:t>
      </w:r>
      <w:r>
        <w:rPr>
          <w:spacing w:val="-1"/>
          <w:sz w:val="16"/>
          <w:u w:val="single"/>
        </w:rPr>
        <w:t xml:space="preserve"> </w:t>
      </w:r>
      <w:r>
        <w:rPr>
          <w:sz w:val="16"/>
          <w:u w:val="single"/>
        </w:rPr>
        <w:t>Transitions</w:t>
      </w:r>
      <w:r>
        <w:rPr>
          <w:sz w:val="16"/>
          <w:u w:val="single"/>
        </w:rPr>
        <w:tab/>
        <w:t>Transition</w:t>
      </w:r>
      <w:r>
        <w:rPr>
          <w:spacing w:val="11"/>
          <w:sz w:val="16"/>
          <w:u w:val="single"/>
        </w:rPr>
        <w:t xml:space="preserve"> </w:t>
      </w:r>
      <w:r>
        <w:rPr>
          <w:sz w:val="16"/>
          <w:u w:val="single"/>
        </w:rPr>
        <w:t>table</w:t>
      </w:r>
      <w:r>
        <w:rPr>
          <w:sz w:val="16"/>
          <w:u w:val="single"/>
        </w:rPr>
        <w:tab/>
        <w:t>Transition table at</w:t>
      </w:r>
      <w:r>
        <w:rPr>
          <w:spacing w:val="35"/>
          <w:sz w:val="16"/>
          <w:u w:val="single"/>
        </w:rPr>
        <w:t xml:space="preserve"> </w:t>
      </w:r>
      <w:r>
        <w:rPr>
          <w:sz w:val="16"/>
          <w:u w:val="single"/>
        </w:rPr>
        <w:t>lines</w:t>
      </w:r>
      <w:r>
        <w:rPr>
          <w:spacing w:val="11"/>
          <w:sz w:val="16"/>
          <w:u w:val="single"/>
        </w:rPr>
        <w:t xml:space="preserve"> </w:t>
      </w:r>
      <w:r>
        <w:rPr>
          <w:sz w:val="16"/>
          <w:u w:val="single"/>
        </w:rPr>
        <w:t>51-</w:t>
      </w:r>
      <w:proofErr w:type="gramStart"/>
      <w:r>
        <w:rPr>
          <w:sz w:val="16"/>
          <w:u w:val="single"/>
        </w:rPr>
        <w:t>58</w:t>
      </w:r>
      <w:r>
        <w:rPr>
          <w:spacing w:val="-15"/>
          <w:sz w:val="16"/>
          <w:u w:val="single"/>
        </w:rPr>
        <w:t xml:space="preserve"> </w:t>
      </w:r>
      <w:r>
        <w:rPr>
          <w:spacing w:val="-15"/>
          <w:sz w:val="16"/>
        </w:rPr>
        <w:t xml:space="preserve"> </w:t>
      </w:r>
      <w:r>
        <w:rPr>
          <w:sz w:val="16"/>
        </w:rPr>
        <w:t>Event</w:t>
      </w:r>
      <w:proofErr w:type="gramEnd"/>
      <w:r>
        <w:rPr>
          <w:sz w:val="16"/>
        </w:rPr>
        <w:tab/>
      </w:r>
      <w:proofErr w:type="spellStart"/>
      <w:r>
        <w:rPr>
          <w:sz w:val="16"/>
        </w:rPr>
        <w:t>Event</w:t>
      </w:r>
      <w:proofErr w:type="spellEnd"/>
      <w:r>
        <w:rPr>
          <w:sz w:val="16"/>
        </w:rPr>
        <w:tab/>
        <w:t xml:space="preserve">The call event at line </w:t>
      </w:r>
      <w:r>
        <w:rPr>
          <w:spacing w:val="23"/>
          <w:sz w:val="16"/>
        </w:rPr>
        <w:t xml:space="preserve"> </w:t>
      </w:r>
      <w:r>
        <w:rPr>
          <w:sz w:val="16"/>
        </w:rPr>
        <w:t>50</w:t>
      </w:r>
    </w:p>
    <w:p w14:paraId="65F73249" w14:textId="77777777" w:rsidR="00EB3E63" w:rsidRDefault="00B41D80">
      <w:pPr>
        <w:pStyle w:val="Corpsdetexte"/>
        <w:spacing w:before="100" w:line="249" w:lineRule="auto"/>
        <w:ind w:firstLine="199"/>
      </w:pPr>
      <w:r>
        <w:t>In the next subsection, we present the additional constructs with an illustrative example.</w:t>
      </w:r>
    </w:p>
    <w:p w14:paraId="5750F914" w14:textId="77777777" w:rsidR="00EB3E63" w:rsidRDefault="00B41D80">
      <w:pPr>
        <w:pStyle w:val="Paragraphedeliste"/>
        <w:numPr>
          <w:ilvl w:val="0"/>
          <w:numId w:val="7"/>
        </w:numPr>
        <w:tabs>
          <w:tab w:val="left" w:pos="391"/>
        </w:tabs>
        <w:spacing w:before="118"/>
        <w:ind w:hanging="271"/>
        <w:rPr>
          <w:i/>
          <w:sz w:val="20"/>
        </w:rPr>
      </w:pPr>
      <w:r>
        <w:rPr>
          <w:i/>
          <w:sz w:val="20"/>
        </w:rPr>
        <w:t>Bidirectional mapping through an</w:t>
      </w:r>
      <w:r>
        <w:rPr>
          <w:i/>
          <w:spacing w:val="43"/>
          <w:sz w:val="20"/>
        </w:rPr>
        <w:t xml:space="preserve"> </w:t>
      </w:r>
      <w:r>
        <w:rPr>
          <w:i/>
          <w:sz w:val="20"/>
        </w:rPr>
        <w:t>example</w:t>
      </w:r>
    </w:p>
    <w:p w14:paraId="587056F2" w14:textId="77777777" w:rsidR="00EB3E63" w:rsidRDefault="00B41D80">
      <w:pPr>
        <w:pStyle w:val="Corpsdetexte"/>
        <w:spacing w:before="72" w:line="249" w:lineRule="auto"/>
        <w:ind w:firstLine="199"/>
      </w:pPr>
      <w:r>
        <w:rPr>
          <w:noProof/>
        </w:rPr>
        <w:drawing>
          <wp:anchor distT="0" distB="0" distL="0" distR="0" simplePos="0" relativeHeight="268417679" behindDoc="1" locked="0" layoutInCell="1" allowOverlap="1" wp14:anchorId="445CA09E" wp14:editId="308AB061">
            <wp:simplePos x="0" y="0"/>
            <wp:positionH relativeFrom="page">
              <wp:posOffset>621845</wp:posOffset>
            </wp:positionH>
            <wp:positionV relativeFrom="paragraph">
              <wp:posOffset>354407</wp:posOffset>
            </wp:positionV>
            <wp:extent cx="166339" cy="16633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6339" cy="166339"/>
                    </a:xfrm>
                    <a:prstGeom prst="rect">
                      <a:avLst/>
                    </a:prstGeom>
                  </pic:spPr>
                </pic:pic>
              </a:graphicData>
            </a:graphic>
          </wp:anchor>
        </w:drawing>
      </w:r>
      <w:r>
        <w:rPr>
          <w:noProof/>
        </w:rPr>
        <w:drawing>
          <wp:anchor distT="0" distB="0" distL="0" distR="0" simplePos="0" relativeHeight="268417703" behindDoc="1" locked="0" layoutInCell="1" allowOverlap="1" wp14:anchorId="539D510E" wp14:editId="553B5B6E">
            <wp:simplePos x="0" y="0"/>
            <wp:positionH relativeFrom="page">
              <wp:posOffset>864780</wp:posOffset>
            </wp:positionH>
            <wp:positionV relativeFrom="paragraph">
              <wp:posOffset>353045</wp:posOffset>
            </wp:positionV>
            <wp:extent cx="169064" cy="16906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9064" cy="169064"/>
                    </a:xfrm>
                    <a:prstGeom prst="rect">
                      <a:avLst/>
                    </a:prstGeom>
                  </pic:spPr>
                </pic:pic>
              </a:graphicData>
            </a:graphic>
          </wp:anchor>
        </w:drawing>
      </w:r>
      <w:r>
        <w:rPr>
          <w:noProof/>
        </w:rPr>
        <w:drawing>
          <wp:anchor distT="0" distB="0" distL="0" distR="0" simplePos="0" relativeHeight="268417727" behindDoc="1" locked="0" layoutInCell="1" allowOverlap="1" wp14:anchorId="612F6087" wp14:editId="71970583">
            <wp:simplePos x="0" y="0"/>
            <wp:positionH relativeFrom="page">
              <wp:posOffset>1338137</wp:posOffset>
            </wp:positionH>
            <wp:positionV relativeFrom="paragraph">
              <wp:posOffset>354407</wp:posOffset>
            </wp:positionV>
            <wp:extent cx="166339" cy="16633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66339" cy="166339"/>
                    </a:xfrm>
                    <a:prstGeom prst="rect">
                      <a:avLst/>
                    </a:prstGeom>
                  </pic:spPr>
                </pic:pic>
              </a:graphicData>
            </a:graphic>
          </wp:anchor>
        </w:drawing>
      </w:r>
      <w:r>
        <w:rPr>
          <w:noProof/>
        </w:rPr>
        <w:drawing>
          <wp:anchor distT="0" distB="0" distL="0" distR="0" simplePos="0" relativeHeight="268417751" behindDoc="1" locked="0" layoutInCell="1" allowOverlap="1" wp14:anchorId="49BB7710" wp14:editId="37D3800C">
            <wp:simplePos x="0" y="0"/>
            <wp:positionH relativeFrom="page">
              <wp:posOffset>1651621</wp:posOffset>
            </wp:positionH>
            <wp:positionV relativeFrom="paragraph">
              <wp:posOffset>1719527</wp:posOffset>
            </wp:positionV>
            <wp:extent cx="169064" cy="169064"/>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69064" cy="169064"/>
                    </a:xfrm>
                    <a:prstGeom prst="rect">
                      <a:avLst/>
                    </a:prstGeom>
                  </pic:spPr>
                </pic:pic>
              </a:graphicData>
            </a:graphic>
          </wp:anchor>
        </w:drawing>
      </w:r>
      <w:r>
        <w:rPr>
          <w:spacing w:val="-8"/>
        </w:rPr>
        <w:t xml:space="preserve">We </w:t>
      </w:r>
      <w:r>
        <w:t xml:space="preserve">present our additional constructs through a producer- consumer example, whose architecture is specified by Fig. 2   </w:t>
      </w:r>
      <w:proofErr w:type="gramStart"/>
      <w:r>
        <w:rPr>
          <w:color w:val="FFFFFF"/>
        </w:rPr>
        <w:t xml:space="preserve">a  </w:t>
      </w:r>
      <w:r>
        <w:t>,</w:t>
      </w:r>
      <w:proofErr w:type="gramEnd"/>
      <w:r>
        <w:t xml:space="preserve">  </w:t>
      </w:r>
      <w:r>
        <w:rPr>
          <w:color w:val="FFFFFF"/>
        </w:rPr>
        <w:t xml:space="preserve">b  </w:t>
      </w:r>
      <w:r>
        <w:t xml:space="preserve">, and   </w:t>
      </w:r>
      <w:r>
        <w:rPr>
          <w:color w:val="FFFFFF"/>
        </w:rPr>
        <w:t xml:space="preserve">c  </w:t>
      </w:r>
      <w:r>
        <w:t xml:space="preserve">. The </w:t>
      </w:r>
      <w:r>
        <w:rPr>
          <w:i/>
        </w:rPr>
        <w:t xml:space="preserve">p </w:t>
      </w:r>
      <w:r>
        <w:t xml:space="preserve">producer sends data items to a first-   in first-out component </w:t>
      </w:r>
      <w:r>
        <w:rPr>
          <w:i/>
        </w:rPr>
        <w:t xml:space="preserve">FIFO </w:t>
      </w:r>
      <w:r>
        <w:t>storing data</w:t>
      </w:r>
      <w:del w:id="12" w:author="RADERMACHER Ansgar 206501" w:date="2017-02-28T19:06:00Z">
        <w:r w:rsidDel="00F07F64">
          <w:delText xml:space="preserve"> for the consumer    to pull it</w:delText>
        </w:r>
      </w:del>
      <w:r>
        <w:t xml:space="preserve">. The </w:t>
      </w:r>
      <w:r>
        <w:rPr>
          <w:i/>
        </w:rPr>
        <w:t xml:space="preserve">FIFO </w:t>
      </w:r>
      <w:r>
        <w:t>queue has a limited size, an attribute      for the number of currently stored items (</w:t>
      </w:r>
      <w:proofErr w:type="spellStart"/>
      <w:r>
        <w:rPr>
          <w:i/>
        </w:rPr>
        <w:t>numberOfItems</w:t>
      </w:r>
      <w:proofErr w:type="spellEnd"/>
      <w:r>
        <w:t xml:space="preserve">) and the </w:t>
      </w:r>
      <w:proofErr w:type="spellStart"/>
      <w:r>
        <w:rPr>
          <w:i/>
        </w:rPr>
        <w:t>isQueueFull</w:t>
      </w:r>
      <w:proofErr w:type="spellEnd"/>
      <w:r>
        <w:rPr>
          <w:i/>
        </w:rPr>
        <w:t xml:space="preserve"> </w:t>
      </w:r>
      <w:r>
        <w:t xml:space="preserve">operation for validating its availability. The </w:t>
      </w:r>
      <w:proofErr w:type="spellStart"/>
      <w:r>
        <w:rPr>
          <w:i/>
        </w:rPr>
        <w:t>pPush</w:t>
      </w:r>
      <w:proofErr w:type="spellEnd"/>
      <w:r>
        <w:rPr>
          <w:i/>
        </w:rPr>
        <w:t xml:space="preserve"> </w:t>
      </w:r>
      <w:r>
        <w:t xml:space="preserve">port of the producer with </w:t>
      </w:r>
      <w:proofErr w:type="spellStart"/>
      <w:r>
        <w:rPr>
          <w:i/>
        </w:rPr>
        <w:t>IPush</w:t>
      </w:r>
      <w:proofErr w:type="spellEnd"/>
      <w:r>
        <w:rPr>
          <w:i/>
        </w:rPr>
        <w:t xml:space="preserve"> </w:t>
      </w:r>
      <w:r>
        <w:t xml:space="preserve">as required interface    is connected to the </w:t>
      </w:r>
      <w:proofErr w:type="spellStart"/>
      <w:r>
        <w:rPr>
          <w:i/>
        </w:rPr>
        <w:t>pPush</w:t>
      </w:r>
      <w:proofErr w:type="spellEnd"/>
      <w:r>
        <w:rPr>
          <w:i/>
        </w:rPr>
        <w:t xml:space="preserve"> </w:t>
      </w:r>
      <w:r>
        <w:t xml:space="preserve">port of </w:t>
      </w:r>
      <w:r>
        <w:rPr>
          <w:i/>
        </w:rPr>
        <w:t xml:space="preserve">FIFO </w:t>
      </w:r>
      <w:r>
        <w:t xml:space="preserve">with </w:t>
      </w:r>
      <w:proofErr w:type="spellStart"/>
      <w:r>
        <w:rPr>
          <w:i/>
        </w:rPr>
        <w:t>IPush</w:t>
      </w:r>
      <w:proofErr w:type="spellEnd"/>
      <w:r>
        <w:rPr>
          <w:i/>
        </w:rPr>
        <w:t xml:space="preserve"> </w:t>
      </w:r>
      <w:proofErr w:type="gramStart"/>
      <w:r>
        <w:t>as  provided</w:t>
      </w:r>
      <w:proofErr w:type="gramEnd"/>
      <w:r>
        <w:t xml:space="preserve"> interface. </w:t>
      </w:r>
      <w:r>
        <w:rPr>
          <w:i/>
        </w:rPr>
        <w:t xml:space="preserve">FIFO </w:t>
      </w:r>
      <w:r>
        <w:t xml:space="preserve">also provides the </w:t>
      </w:r>
      <w:proofErr w:type="spellStart"/>
      <w:r>
        <w:rPr>
          <w:i/>
        </w:rPr>
        <w:t>IPull</w:t>
      </w:r>
      <w:proofErr w:type="spellEnd"/>
      <w:r>
        <w:rPr>
          <w:i/>
        </w:rPr>
        <w:t xml:space="preserve"> </w:t>
      </w:r>
      <w:r>
        <w:t xml:space="preserve">interface for the consumer to pull data items. FIFO implements the two interfaces in Fig. 2   </w:t>
      </w:r>
      <w:proofErr w:type="gramStart"/>
      <w:r>
        <w:rPr>
          <w:color w:val="FFFFFF"/>
        </w:rPr>
        <w:t xml:space="preserve">b </w:t>
      </w:r>
      <w:r>
        <w:rPr>
          <w:color w:val="FFFFFF"/>
          <w:spacing w:val="35"/>
        </w:rPr>
        <w:t xml:space="preserve"> </w:t>
      </w:r>
      <w:r>
        <w:t>.</w:t>
      </w:r>
      <w:proofErr w:type="gramEnd"/>
    </w:p>
    <w:p w14:paraId="68C46438" w14:textId="77777777" w:rsidR="00EB3E63" w:rsidRDefault="0031604B">
      <w:pPr>
        <w:pStyle w:val="Corpsdetexte"/>
        <w:ind w:left="318"/>
        <w:jc w:val="left"/>
      </w:pPr>
      <w:r>
        <w:rPr>
          <w:noProof/>
        </w:rPr>
        <mc:AlternateContent>
          <mc:Choice Requires="wpg">
            <w:drawing>
              <wp:anchor distT="0" distB="0" distL="114300" distR="114300" simplePos="0" relativeHeight="503298824" behindDoc="1" locked="0" layoutInCell="1" allowOverlap="1" wp14:anchorId="47E42107" wp14:editId="15D3ED20">
                <wp:simplePos x="0" y="0"/>
                <wp:positionH relativeFrom="page">
                  <wp:posOffset>2219960</wp:posOffset>
                </wp:positionH>
                <wp:positionV relativeFrom="paragraph">
                  <wp:posOffset>156845</wp:posOffset>
                </wp:positionV>
                <wp:extent cx="166370" cy="166370"/>
                <wp:effectExtent l="635" t="0" r="4445" b="0"/>
                <wp:wrapNone/>
                <wp:docPr id="335"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 cy="166370"/>
                          <a:chOff x="3496" y="247"/>
                          <a:chExt cx="262" cy="262"/>
                        </a:xfrm>
                      </wpg:grpSpPr>
                      <pic:pic xmlns:pic="http://schemas.openxmlformats.org/drawingml/2006/picture">
                        <pic:nvPicPr>
                          <pic:cNvPr id="336" name="Picture 3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496" y="247"/>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7" name="Text Box 333"/>
                        <wps:cNvSpPr txBox="1">
                          <a:spLocks noChangeArrowheads="1"/>
                        </wps:cNvSpPr>
                        <wps:spPr bwMode="auto">
                          <a:xfrm>
                            <a:off x="3496" y="247"/>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8A50E" w14:textId="77777777" w:rsidR="00EB3E63" w:rsidRDefault="00B41D80">
                              <w:pPr>
                                <w:spacing w:line="222" w:lineRule="exact"/>
                                <w:ind w:left="86"/>
                                <w:rPr>
                                  <w:sz w:val="20"/>
                                </w:rPr>
                              </w:pPr>
                              <w:proofErr w:type="gramStart"/>
                              <w:r>
                                <w:rPr>
                                  <w:color w:val="FFFFFF"/>
                                  <w:w w:val="99"/>
                                  <w:sz w:val="20"/>
                                </w:rPr>
                                <w:t>c</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2" o:spid="_x0000_s1042" style="position:absolute;left:0;text-align:left;margin-left:174.8pt;margin-top:12.35pt;width:13.1pt;height:13.1pt;z-index:-17656;mso-position-horizontal-relative:page" coordorigin="3496,247" coordsize="262,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4" o:spid="_x0000_s1043" type="#_x0000_t75" style="position:absolute;left:3496;top:247;width:262;height: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a+/EAAAA3AAAAA8AAABkcnMvZG93bnJldi54bWxEj0FrAjEUhO8F/0N4Qm81q4Itq1HUsuDB&#10;UqqC10fy3F3cvCxJ1NVfbwqFHoeZ+YaZLTrbiCv5UDtWMBxkIIi1MzWXCg774u0DRIjIBhvHpOBO&#10;ARbz3ssMc+Nu/EPXXSxFgnDIUUEVY5tLGXRFFsPAtcTJOzlvMSbpS2k83hLcNnKUZRNpsea0UGFL&#10;64r0eXexCkarb7nV9vL5tX/oWBTSH1ebd6Ve+91yCiJSF//Df+2NUTAeT+D3TDoCcv4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ha+/EAAAA3AAAAA8AAAAAAAAAAAAAAAAA&#10;nwIAAGRycy9kb3ducmV2LnhtbFBLBQYAAAAABAAEAPcAAACQAwAAAAA=&#10;">
                  <v:imagedata r:id="rId11" o:title=""/>
                </v:shape>
                <v:shape id="Text Box 333" o:spid="_x0000_s1044" type="#_x0000_t202" style="position:absolute;left:3496;top:247;width:262;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tx8UA&#10;AADcAAAADwAAAGRycy9kb3ducmV2LnhtbESPQWvCQBSE7wX/w/KE3upGBbXRVUQsFARpTA89vmaf&#10;yWL2bcxuNf57tyB4HGbmG2ax6mwtLtR641jBcJCAIC6cNlwq+M4/3mYgfEDWWDsmBTfysFr2XhaY&#10;anfljC6HUIoIYZ+igiqEJpXSFxVZ9APXEEfv6FqLIcq2lLrFa4TbWo6SZCItGo4LFTa0qag4Hf6s&#10;gvUPZ1tz3v9+ZcfM5Pl7wrvJSanXfreegwjUhWf40f7UCsbjK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23HxQAAANwAAAAPAAAAAAAAAAAAAAAAAJgCAABkcnMv&#10;ZG93bnJldi54bWxQSwUGAAAAAAQABAD1AAAAigMAAAAA&#10;" filled="f" stroked="f">
                  <v:textbox inset="0,0,0,0">
                    <w:txbxContent>
                      <w:p w:rsidR="00EB3E63" w:rsidRDefault="00B41D80">
                        <w:pPr>
                          <w:spacing w:line="222" w:lineRule="exact"/>
                          <w:ind w:left="86"/>
                          <w:rPr>
                            <w:sz w:val="20"/>
                          </w:rPr>
                        </w:pPr>
                        <w:proofErr w:type="gramStart"/>
                        <w:r>
                          <w:rPr>
                            <w:color w:val="FFFFFF"/>
                            <w:w w:val="99"/>
                            <w:sz w:val="20"/>
                          </w:rPr>
                          <w:t>c</w:t>
                        </w:r>
                        <w:proofErr w:type="gramEnd"/>
                      </w:p>
                    </w:txbxContent>
                  </v:textbox>
                </v:shape>
                <w10:wrap anchorx="page"/>
              </v:group>
            </w:pict>
          </mc:Fallback>
        </mc:AlternateContent>
      </w:r>
      <w:r w:rsidR="00B41D80">
        <w:t xml:space="preserve">The behavior of </w:t>
      </w:r>
      <w:r w:rsidR="00B41D80">
        <w:rPr>
          <w:i/>
        </w:rPr>
        <w:t xml:space="preserve">FIFO </w:t>
      </w:r>
      <w:r w:rsidR="00B41D80">
        <w:t>is described by using a UML State</w:t>
      </w:r>
    </w:p>
    <w:p w14:paraId="51459E2C" w14:textId="77777777" w:rsidR="00EB3E63" w:rsidRDefault="00B41D80">
      <w:pPr>
        <w:pStyle w:val="Corpsdetexte"/>
        <w:spacing w:line="118" w:lineRule="exact"/>
        <w:rPr>
          <w:i/>
        </w:rPr>
      </w:pPr>
      <w:r>
        <w:br w:type="column"/>
      </w:r>
      <w:r>
        <w:t xml:space="preserve">Rhapsody and Enterprise Architect. For example, the </w:t>
      </w:r>
      <w:r>
        <w:rPr>
          <w:i/>
        </w:rPr>
        <w:t xml:space="preserve">p,    </w:t>
      </w:r>
      <w:proofErr w:type="spellStart"/>
      <w:proofErr w:type="gramStart"/>
      <w:r>
        <w:rPr>
          <w:i/>
        </w:rPr>
        <w:t>fifo</w:t>
      </w:r>
      <w:proofErr w:type="spellEnd"/>
      <w:proofErr w:type="gramEnd"/>
      <w:r>
        <w:rPr>
          <w:i/>
        </w:rPr>
        <w:t>,</w:t>
      </w:r>
    </w:p>
    <w:p w14:paraId="76D1D20D" w14:textId="77777777" w:rsidR="00EB3E63" w:rsidRDefault="00B41D80">
      <w:pPr>
        <w:pStyle w:val="Corpsdetexte"/>
        <w:spacing w:before="9" w:line="249" w:lineRule="auto"/>
        <w:ind w:right="117"/>
      </w:pPr>
      <w:proofErr w:type="gramStart"/>
      <w:r>
        <w:rPr>
          <w:i/>
        </w:rPr>
        <w:t>c</w:t>
      </w:r>
      <w:proofErr w:type="gramEnd"/>
      <w:r>
        <w:rPr>
          <w:i/>
        </w:rPr>
        <w:t xml:space="preserve"> </w:t>
      </w:r>
      <w:r>
        <w:t xml:space="preserve">UML parts are mapped to the composite attributes of the </w:t>
      </w:r>
      <w:r>
        <w:rPr>
          <w:i/>
        </w:rPr>
        <w:t xml:space="preserve">System </w:t>
      </w:r>
      <w:r>
        <w:t>class; the UML operations and properties are mapped to the class methods and attributes (not shown in the paper), respectively; the UML interfaces (</w:t>
      </w:r>
      <w:proofErr w:type="spellStart"/>
      <w:r>
        <w:rPr>
          <w:i/>
        </w:rPr>
        <w:t>IPush</w:t>
      </w:r>
      <w:proofErr w:type="spellEnd"/>
      <w:r>
        <w:rPr>
          <w:i/>
        </w:rPr>
        <w:t xml:space="preserve"> </w:t>
      </w:r>
      <w:r>
        <w:t xml:space="preserve">and </w:t>
      </w:r>
      <w:proofErr w:type="spellStart"/>
      <w:r>
        <w:rPr>
          <w:i/>
        </w:rPr>
        <w:t>IPull</w:t>
      </w:r>
      <w:proofErr w:type="spellEnd"/>
      <w:r>
        <w:t>) mapped to classes with pure virtual methods (lines 11-18) (in   C++).</w:t>
      </w:r>
    </w:p>
    <w:p w14:paraId="6A743548" w14:textId="1F30849C" w:rsidR="00EB3E63" w:rsidRDefault="00B41D80">
      <w:pPr>
        <w:pStyle w:val="Corpsdetexte"/>
        <w:spacing w:line="249" w:lineRule="auto"/>
        <w:ind w:right="117" w:firstLine="199"/>
        <w:jc w:val="left"/>
      </w:pPr>
      <w:r>
        <w:rPr>
          <w:i/>
        </w:rPr>
        <w:t xml:space="preserve">2) Behavioral constructs: </w:t>
      </w:r>
      <w:r>
        <w:t xml:space="preserve">These </w:t>
      </w:r>
      <w:commentRangeStart w:id="13"/>
      <w:r>
        <w:t xml:space="preserve">constructs map to </w:t>
      </w:r>
      <w:commentRangeEnd w:id="13"/>
      <w:r w:rsidR="00880217">
        <w:rPr>
          <w:rStyle w:val="Marquedecommentaire"/>
        </w:rPr>
        <w:commentReference w:id="13"/>
      </w:r>
      <w:r>
        <w:t xml:space="preserve">UML State Machine concepts. They are categorized into three parts: topology, events, and transition table in the extended code. </w:t>
      </w:r>
      <w:r>
        <w:rPr>
          <w:b/>
        </w:rPr>
        <w:t xml:space="preserve">Topology: </w:t>
      </w:r>
      <w:r>
        <w:t xml:space="preserve">A topology contains the constructs to describe the state machine hierarchy. The root of the topology is specified via the </w:t>
      </w:r>
      <w:proofErr w:type="spellStart"/>
      <w:r>
        <w:rPr>
          <w:i/>
        </w:rPr>
        <w:t>StateMachine</w:t>
      </w:r>
      <w:proofErr w:type="spellEnd"/>
      <w:r>
        <w:rPr>
          <w:i/>
        </w:rPr>
        <w:t xml:space="preserve"> </w:t>
      </w:r>
      <w:r>
        <w:t xml:space="preserve">as in Fig. 2. Other elements such as </w:t>
      </w:r>
      <w:r>
        <w:rPr>
          <w:i/>
        </w:rPr>
        <w:t>region</w:t>
      </w:r>
      <w:r>
        <w:t xml:space="preserve">, </w:t>
      </w:r>
      <w:r>
        <w:rPr>
          <w:i/>
        </w:rPr>
        <w:t>state</w:t>
      </w:r>
      <w:r>
        <w:t xml:space="preserve">, and </w:t>
      </w:r>
      <w:r>
        <w:rPr>
          <w:i/>
        </w:rPr>
        <w:t xml:space="preserve">pseudo state </w:t>
      </w:r>
      <w:r>
        <w:t xml:space="preserve">are hierarchically defined as </w:t>
      </w:r>
      <w:commentRangeStart w:id="14"/>
      <w:r>
        <w:t xml:space="preserve">its </w:t>
      </w:r>
      <w:commentRangeEnd w:id="14"/>
      <w:r w:rsidR="00880217">
        <w:rPr>
          <w:rStyle w:val="Marquedecommentaire"/>
        </w:rPr>
        <w:commentReference w:id="14"/>
      </w:r>
      <w:r>
        <w:t>sub-elements.</w:t>
      </w:r>
    </w:p>
    <w:p w14:paraId="072CEF0A" w14:textId="66C5255B" w:rsidR="00EB3E63" w:rsidRDefault="00B41D80">
      <w:pPr>
        <w:pStyle w:val="Corpsdetexte"/>
        <w:spacing w:line="249" w:lineRule="auto"/>
        <w:ind w:right="117" w:firstLine="199"/>
      </w:pPr>
      <w:r>
        <w:t xml:space="preserve">State actions such as </w:t>
      </w:r>
      <w:r>
        <w:rPr>
          <w:i/>
        </w:rPr>
        <w:t>entry/exit/</w:t>
      </w:r>
      <w:proofErr w:type="spellStart"/>
      <w:r>
        <w:rPr>
          <w:i/>
        </w:rPr>
        <w:t>doActivity</w:t>
      </w:r>
      <w:r>
        <w:t>s</w:t>
      </w:r>
      <w:proofErr w:type="spellEnd"/>
      <w:r>
        <w:t xml:space="preserve"> are declared within the corresponding state in the extended code as </w:t>
      </w:r>
      <w:commentRangeStart w:id="15"/>
      <w:del w:id="16" w:author="RADERMACHER Ansgar 206501" w:date="2017-02-28T21:40:00Z">
        <w:r w:rsidDel="00880217">
          <w:delText xml:space="preserve">its </w:delText>
        </w:r>
      </w:del>
      <w:commentRangeEnd w:id="15"/>
      <w:r w:rsidR="00880217">
        <w:rPr>
          <w:rStyle w:val="Marquedecommentaire"/>
        </w:rPr>
        <w:commentReference w:id="15"/>
      </w:r>
      <w:ins w:id="17" w:author="RADERMACHER Ansgar 206501" w:date="2017-02-28T21:40:00Z">
        <w:r w:rsidR="00880217">
          <w:t>state</w:t>
        </w:r>
        <w:r w:rsidR="00880217">
          <w:t xml:space="preserve"> </w:t>
        </w:r>
      </w:ins>
      <w:r>
        <w:t>attributes. These actions must be implemented in the owning class and have no parameter</w:t>
      </w:r>
      <w:ins w:id="18" w:author="RADERMACHER Ansgar 206501" w:date="2017-02-28T21:41:00Z">
        <w:r w:rsidR="00880217">
          <w:t>s</w:t>
        </w:r>
      </w:ins>
      <w:r>
        <w:t xml:space="preserve">. For example, </w:t>
      </w:r>
      <w:r>
        <w:rPr>
          <w:i/>
        </w:rPr>
        <w:t xml:space="preserve">Idle </w:t>
      </w:r>
      <w:r>
        <w:t xml:space="preserve">is an initial state. The </w:t>
      </w:r>
      <w:proofErr w:type="spellStart"/>
      <w:r>
        <w:rPr>
          <w:i/>
        </w:rPr>
        <w:t>SignalChecking</w:t>
      </w:r>
      <w:proofErr w:type="spellEnd"/>
      <w:r>
        <w:rPr>
          <w:i/>
        </w:rPr>
        <w:t xml:space="preserve"> </w:t>
      </w:r>
      <w:r>
        <w:t xml:space="preserve">state (lines 36-39) is declared with the state actions, </w:t>
      </w:r>
      <w:proofErr w:type="spellStart"/>
      <w:proofErr w:type="gramStart"/>
      <w:r>
        <w:rPr>
          <w:i/>
        </w:rPr>
        <w:t>entryCheck</w:t>
      </w:r>
      <w:proofErr w:type="spellEnd"/>
      <w:r>
        <w:rPr>
          <w:i/>
        </w:rPr>
        <w:t xml:space="preserve">  </w:t>
      </w:r>
      <w:r>
        <w:t>and</w:t>
      </w:r>
      <w:proofErr w:type="gramEnd"/>
      <w:r>
        <w:t xml:space="preserve"> </w:t>
      </w:r>
      <w:proofErr w:type="spellStart"/>
      <w:r>
        <w:rPr>
          <w:i/>
        </w:rPr>
        <w:t>exitCheck</w:t>
      </w:r>
      <w:proofErr w:type="spellEnd"/>
      <w:r>
        <w:t xml:space="preserve">. The </w:t>
      </w:r>
      <w:r>
        <w:rPr>
          <w:i/>
        </w:rPr>
        <w:t xml:space="preserve">FIFO   </w:t>
      </w:r>
      <w:r>
        <w:t>class</w:t>
      </w:r>
    </w:p>
    <w:p w14:paraId="61DB0AFA" w14:textId="77777777" w:rsidR="00EB3E63" w:rsidRDefault="00EB3E63">
      <w:pPr>
        <w:spacing w:line="249" w:lineRule="auto"/>
        <w:sectPr w:rsidR="00EB3E63">
          <w:type w:val="continuous"/>
          <w:pgSz w:w="12240" w:h="15840"/>
          <w:pgMar w:top="980" w:right="860" w:bottom="280" w:left="860" w:header="720" w:footer="720" w:gutter="0"/>
          <w:cols w:num="2" w:space="720" w:equalWidth="0">
            <w:col w:w="5141" w:space="119"/>
            <w:col w:w="5260"/>
          </w:cols>
        </w:sectPr>
      </w:pPr>
    </w:p>
    <w:p w14:paraId="2B410970" w14:textId="77777777" w:rsidR="00EB3E63" w:rsidRDefault="00B41D80">
      <w:pPr>
        <w:pStyle w:val="Corpsdetexte"/>
        <w:spacing w:before="3"/>
        <w:ind w:right="-8"/>
        <w:jc w:val="left"/>
      </w:pPr>
      <w:proofErr w:type="gramStart"/>
      <w:r>
        <w:t>Machine  as</w:t>
      </w:r>
      <w:proofErr w:type="gramEnd"/>
      <w:r>
        <w:t xml:space="preserve">  shown  in  Fig. 2</w:t>
      </w:r>
    </w:p>
    <w:p w14:paraId="7913E7C0" w14:textId="77777777" w:rsidR="00EB3E63" w:rsidRDefault="00B41D80">
      <w:pPr>
        <w:pStyle w:val="Corpsdetexte"/>
        <w:spacing w:before="3"/>
        <w:ind w:right="-16"/>
        <w:jc w:val="left"/>
      </w:pPr>
      <w:r>
        <w:br w:type="column"/>
      </w:r>
      <w:r>
        <w:t>.  Initially</w:t>
      </w:r>
      <w:proofErr w:type="gramStart"/>
      <w:r>
        <w:t>,  the</w:t>
      </w:r>
      <w:proofErr w:type="gramEnd"/>
      <w:r>
        <w:t xml:space="preserve">  </w:t>
      </w:r>
      <w:r>
        <w:rPr>
          <w:i/>
        </w:rPr>
        <w:t xml:space="preserve">Idle  </w:t>
      </w:r>
      <w:r>
        <w:t>state is</w:t>
      </w:r>
    </w:p>
    <w:p w14:paraId="0BAE9755" w14:textId="77777777" w:rsidR="00EB3E63" w:rsidRDefault="00B41D80">
      <w:pPr>
        <w:ind w:left="119" w:right="95"/>
        <w:rPr>
          <w:sz w:val="20"/>
        </w:rPr>
      </w:pPr>
      <w:r>
        <w:br w:type="column"/>
      </w:r>
      <w:proofErr w:type="gramStart"/>
      <w:r>
        <w:rPr>
          <w:sz w:val="20"/>
        </w:rPr>
        <w:t>implements</w:t>
      </w:r>
      <w:proofErr w:type="gramEnd"/>
      <w:r>
        <w:rPr>
          <w:sz w:val="20"/>
        </w:rPr>
        <w:t xml:space="preserve"> the methods </w:t>
      </w:r>
      <w:proofErr w:type="spellStart"/>
      <w:r>
        <w:rPr>
          <w:i/>
          <w:sz w:val="20"/>
        </w:rPr>
        <w:t>entryCheck</w:t>
      </w:r>
      <w:proofErr w:type="spellEnd"/>
      <w:r>
        <w:rPr>
          <w:i/>
          <w:sz w:val="20"/>
        </w:rPr>
        <w:t xml:space="preserve"> </w:t>
      </w:r>
      <w:r>
        <w:rPr>
          <w:sz w:val="20"/>
        </w:rPr>
        <w:t xml:space="preserve">and </w:t>
      </w:r>
      <w:proofErr w:type="spellStart"/>
      <w:r>
        <w:rPr>
          <w:i/>
          <w:sz w:val="20"/>
        </w:rPr>
        <w:t>exitCheck</w:t>
      </w:r>
      <w:proofErr w:type="spellEnd"/>
      <w:r>
        <w:rPr>
          <w:i/>
          <w:sz w:val="20"/>
        </w:rPr>
        <w:t xml:space="preserve"> </w:t>
      </w:r>
      <w:r>
        <w:rPr>
          <w:sz w:val="20"/>
        </w:rPr>
        <w:t>(lines   60-</w:t>
      </w:r>
    </w:p>
    <w:p w14:paraId="43F03E9E" w14:textId="77777777" w:rsidR="00EB3E63" w:rsidRDefault="00EB3E63">
      <w:pPr>
        <w:rPr>
          <w:sz w:val="20"/>
        </w:rPr>
        <w:sectPr w:rsidR="00EB3E63">
          <w:type w:val="continuous"/>
          <w:pgSz w:w="12240" w:h="15840"/>
          <w:pgMar w:top="980" w:right="860" w:bottom="280" w:left="860" w:header="720" w:footer="720" w:gutter="0"/>
          <w:cols w:num="3" w:space="720" w:equalWidth="0">
            <w:col w:w="2542" w:space="237"/>
            <w:col w:w="2362" w:space="119"/>
            <w:col w:w="5260"/>
          </w:cols>
        </w:sectPr>
      </w:pPr>
    </w:p>
    <w:p w14:paraId="729F09B7" w14:textId="77777777" w:rsidR="00EB3E63" w:rsidRPr="00AE78A7" w:rsidRDefault="00B41D80">
      <w:pPr>
        <w:pStyle w:val="Corpsdetexte"/>
        <w:spacing w:before="9" w:line="249" w:lineRule="auto"/>
        <w:rPr>
          <w:sz w:val="18"/>
        </w:rPr>
      </w:pPr>
      <w:proofErr w:type="gramStart"/>
      <w:r>
        <w:t>active</w:t>
      </w:r>
      <w:proofErr w:type="gramEnd"/>
      <w:r>
        <w:t xml:space="preserve">. The state machine then waits for an item to arrive </w:t>
      </w:r>
      <w:proofErr w:type="gramStart"/>
      <w:r>
        <w:t>at  the</w:t>
      </w:r>
      <w:proofErr w:type="gramEnd"/>
      <w:r>
        <w:t xml:space="preserve"> </w:t>
      </w:r>
      <w:proofErr w:type="spellStart"/>
      <w:r>
        <w:rPr>
          <w:i/>
        </w:rPr>
        <w:t>fifo</w:t>
      </w:r>
      <w:proofErr w:type="spellEnd"/>
      <w:r>
        <w:rPr>
          <w:i/>
        </w:rPr>
        <w:t xml:space="preserve"> </w:t>
      </w:r>
      <w:r>
        <w:t xml:space="preserve">component (through the </w:t>
      </w:r>
      <w:proofErr w:type="spellStart"/>
      <w:r>
        <w:rPr>
          <w:i/>
        </w:rPr>
        <w:t>pPush</w:t>
      </w:r>
      <w:proofErr w:type="spellEnd"/>
      <w:r>
        <w:rPr>
          <w:i/>
        </w:rPr>
        <w:t xml:space="preserve"> </w:t>
      </w:r>
      <w:r>
        <w:t xml:space="preserve">port). The item is then </w:t>
      </w:r>
      <w:r w:rsidRPr="00AE78A7">
        <w:rPr>
          <w:sz w:val="18"/>
        </w:rPr>
        <w:t xml:space="preserve">checked for its validity before verifying </w:t>
      </w:r>
      <w:commentRangeStart w:id="19"/>
      <w:r w:rsidRPr="00AE78A7">
        <w:rPr>
          <w:sz w:val="18"/>
        </w:rPr>
        <w:t xml:space="preserve">the availability of the queue to decide to either add the item to </w:t>
      </w:r>
      <w:proofErr w:type="gramStart"/>
      <w:r w:rsidRPr="00AE78A7">
        <w:rPr>
          <w:sz w:val="18"/>
        </w:rPr>
        <w:t>th</w:t>
      </w:r>
      <w:commentRangeEnd w:id="19"/>
      <w:proofErr w:type="gramEnd"/>
      <w:r w:rsidR="00E04AB5" w:rsidRPr="00AE78A7">
        <w:rPr>
          <w:rStyle w:val="Marquedecommentaire"/>
          <w:sz w:val="14"/>
        </w:rPr>
        <w:commentReference w:id="19"/>
      </w:r>
      <w:r w:rsidRPr="00AE78A7">
        <w:rPr>
          <w:sz w:val="18"/>
        </w:rPr>
        <w:t>e queue or discard it.</w:t>
      </w:r>
    </w:p>
    <w:p w14:paraId="5A4494E9" w14:textId="77777777" w:rsidR="00EB3E63" w:rsidRDefault="00B41D80">
      <w:pPr>
        <w:pStyle w:val="Corpsdetexte"/>
        <w:spacing w:line="249" w:lineRule="auto"/>
        <w:ind w:firstLine="199"/>
      </w:pPr>
      <w:r w:rsidRPr="00AE78A7">
        <w:rPr>
          <w:spacing w:val="-4"/>
          <w:sz w:val="18"/>
        </w:rPr>
        <w:t xml:space="preserve">Table </w:t>
      </w:r>
      <w:r w:rsidRPr="00AE78A7">
        <w:rPr>
          <w:sz w:val="18"/>
        </w:rPr>
        <w:t>I shows some of the UML meta-classes and the</w:t>
      </w:r>
      <w:r w:rsidRPr="00AE78A7">
        <w:rPr>
          <w:spacing w:val="-11"/>
          <w:sz w:val="18"/>
        </w:rPr>
        <w:t xml:space="preserve"> </w:t>
      </w:r>
      <w:proofErr w:type="spellStart"/>
      <w:r w:rsidRPr="00AE78A7">
        <w:rPr>
          <w:sz w:val="18"/>
        </w:rPr>
        <w:t>equiv</w:t>
      </w:r>
      <w:proofErr w:type="spellEnd"/>
      <w:r w:rsidRPr="00AE78A7">
        <w:rPr>
          <w:sz w:val="18"/>
        </w:rPr>
        <w:t xml:space="preserve">- </w:t>
      </w:r>
      <w:proofErr w:type="spellStart"/>
      <w:r w:rsidRPr="00AE78A7">
        <w:rPr>
          <w:sz w:val="18"/>
        </w:rPr>
        <w:t>alent</w:t>
      </w:r>
      <w:proofErr w:type="spellEnd"/>
      <w:r w:rsidRPr="00AE78A7">
        <w:rPr>
          <w:sz w:val="18"/>
        </w:rPr>
        <w:t xml:space="preserve"> constructs in the </w:t>
      </w:r>
      <w:r>
        <w:t xml:space="preserve">extended language. The constructs are categorized into </w:t>
      </w:r>
      <w:r>
        <w:rPr>
          <w:i/>
        </w:rPr>
        <w:t xml:space="preserve">structural </w:t>
      </w:r>
      <w:r>
        <w:t xml:space="preserve">(three upper rows) and </w:t>
      </w:r>
      <w:r>
        <w:rPr>
          <w:i/>
        </w:rPr>
        <w:t xml:space="preserve">behavioral constructs </w:t>
      </w:r>
      <w:r>
        <w:t>(seven lower</w:t>
      </w:r>
      <w:r>
        <w:rPr>
          <w:spacing w:val="30"/>
        </w:rPr>
        <w:t xml:space="preserve"> </w:t>
      </w:r>
      <w:r>
        <w:t>rows).</w:t>
      </w:r>
    </w:p>
    <w:p w14:paraId="141189FC" w14:textId="77777777" w:rsidR="00EB3E63" w:rsidRDefault="00B41D80">
      <w:pPr>
        <w:spacing w:line="249" w:lineRule="auto"/>
        <w:ind w:left="119" w:firstLine="199"/>
        <w:jc w:val="both"/>
        <w:rPr>
          <w:sz w:val="20"/>
        </w:rPr>
      </w:pPr>
      <w:r>
        <w:rPr>
          <w:i/>
          <w:sz w:val="20"/>
        </w:rPr>
        <w:t xml:space="preserve">1) Structural constructs: </w:t>
      </w:r>
      <w:proofErr w:type="gramStart"/>
      <w:r>
        <w:rPr>
          <w:spacing w:val="-8"/>
          <w:sz w:val="20"/>
        </w:rPr>
        <w:t xml:space="preserve">We  </w:t>
      </w:r>
      <w:r>
        <w:rPr>
          <w:sz w:val="20"/>
        </w:rPr>
        <w:t>explain</w:t>
      </w:r>
      <w:proofErr w:type="gramEnd"/>
      <w:r>
        <w:rPr>
          <w:sz w:val="20"/>
        </w:rPr>
        <w:t xml:space="preserve"> the constructs used  for representing the architecture </w:t>
      </w:r>
      <w:r>
        <w:rPr>
          <w:spacing w:val="14"/>
          <w:sz w:val="20"/>
        </w:rPr>
        <w:t xml:space="preserve"> </w:t>
      </w:r>
      <w:r>
        <w:rPr>
          <w:sz w:val="20"/>
        </w:rPr>
        <w:t>structure.</w:t>
      </w:r>
    </w:p>
    <w:p w14:paraId="7FE74C21" w14:textId="70A99B0B" w:rsidR="00EB3E63" w:rsidRDefault="00B41D80" w:rsidP="00B41D80">
      <w:pPr>
        <w:pStyle w:val="Corpsdetexte"/>
        <w:spacing w:line="249" w:lineRule="auto"/>
      </w:pPr>
      <w:r>
        <w:rPr>
          <w:b/>
        </w:rPr>
        <w:t xml:space="preserve">Port: </w:t>
      </w:r>
      <w:r>
        <w:t xml:space="preserve">Template-based constructs are proposed in the extended language </w:t>
      </w:r>
      <w:commentRangeStart w:id="20"/>
      <w:r>
        <w:t xml:space="preserve">to </w:t>
      </w:r>
      <w:proofErr w:type="gramStart"/>
      <w:r>
        <w:t xml:space="preserve">map  </w:t>
      </w:r>
      <w:proofErr w:type="gramEnd"/>
      <w:del w:id="21" w:author="RADERMACHER Ansgar 206501" w:date="2017-02-28T21:24:00Z">
        <w:r w:rsidDel="00AE78A7">
          <w:delText xml:space="preserve">with  </w:delText>
        </w:r>
      </w:del>
      <w:commentRangeEnd w:id="20"/>
      <w:ins w:id="22" w:author="RADERMACHER Ansgar 206501" w:date="2017-02-28T21:24:00Z">
        <w:r w:rsidR="00AE78A7">
          <w:t>to</w:t>
        </w:r>
        <w:r w:rsidR="00AE78A7">
          <w:t xml:space="preserve">  </w:t>
        </w:r>
      </w:ins>
      <w:r w:rsidR="00AE78A7">
        <w:rPr>
          <w:rStyle w:val="Marquedecommentaire"/>
        </w:rPr>
        <w:commentReference w:id="20"/>
      </w:r>
      <w:commentRangeStart w:id="23"/>
      <w:r>
        <w:t>the  architecture  structure  specified  by UML ports</w:t>
      </w:r>
      <w:commentRangeEnd w:id="23"/>
      <w:r w:rsidR="00AE78A7">
        <w:rPr>
          <w:rStyle w:val="Marquedecommentaire"/>
        </w:rPr>
        <w:commentReference w:id="23"/>
      </w:r>
      <w:r>
        <w:t xml:space="preserve">. </w:t>
      </w:r>
      <w:proofErr w:type="spellStart"/>
      <w:r>
        <w:rPr>
          <w:i/>
        </w:rPr>
        <w:t>RequiredPort</w:t>
      </w:r>
      <w:proofErr w:type="spellEnd"/>
      <w:r>
        <w:rPr>
          <w:i/>
        </w:rPr>
        <w:t xml:space="preserve">&lt;T&gt; </w:t>
      </w:r>
      <w:r>
        <w:t xml:space="preserve">and </w:t>
      </w:r>
      <w:proofErr w:type="spellStart"/>
      <w:r>
        <w:rPr>
          <w:i/>
        </w:rPr>
        <w:t>ProvidedPort</w:t>
      </w:r>
      <w:proofErr w:type="spellEnd"/>
      <w:r>
        <w:rPr>
          <w:i/>
        </w:rPr>
        <w:t xml:space="preserve">&lt;T&gt; </w:t>
      </w:r>
      <w:r>
        <w:t xml:space="preserve">(see </w:t>
      </w:r>
      <w:r>
        <w:rPr>
          <w:spacing w:val="-4"/>
        </w:rPr>
        <w:t xml:space="preserve">Table </w:t>
      </w:r>
      <w:r>
        <w:t xml:space="preserve">I) are equivalent to UML </w:t>
      </w:r>
      <w:proofErr w:type="spellStart"/>
      <w:r>
        <w:t>uni</w:t>
      </w:r>
      <w:proofErr w:type="spellEnd"/>
      <w:r>
        <w:t>-directional</w:t>
      </w:r>
      <w:r>
        <w:rPr>
          <w:spacing w:val="34"/>
        </w:rPr>
        <w:t xml:space="preserve"> </w:t>
      </w:r>
      <w:r>
        <w:t>ports,</w:t>
      </w:r>
      <w:r>
        <w:rPr>
          <w:spacing w:val="32"/>
        </w:rPr>
        <w:t xml:space="preserve"> </w:t>
      </w:r>
      <w:r>
        <w:t>which</w:t>
      </w:r>
      <w:r>
        <w:rPr>
          <w:w w:val="99"/>
        </w:rPr>
        <w:t xml:space="preserve"> </w:t>
      </w:r>
      <w:r>
        <w:t xml:space="preserve">have only one required or provided interface. The </w:t>
      </w:r>
      <w:r>
        <w:rPr>
          <w:i/>
        </w:rPr>
        <w:t xml:space="preserve">T </w:t>
      </w:r>
      <w:r>
        <w:t xml:space="preserve">template parameter is an interface in code (e.g. </w:t>
      </w:r>
      <w:r>
        <w:rPr>
          <w:i/>
        </w:rPr>
        <w:t xml:space="preserve">interface </w:t>
      </w:r>
      <w:r>
        <w:t xml:space="preserve">in </w:t>
      </w:r>
      <w:r>
        <w:rPr>
          <w:spacing w:val="-3"/>
        </w:rPr>
        <w:t xml:space="preserve">Java </w:t>
      </w:r>
      <w:r>
        <w:t>or</w:t>
      </w:r>
      <w:r>
        <w:rPr>
          <w:spacing w:val="-1"/>
        </w:rPr>
        <w:t xml:space="preserve"> </w:t>
      </w:r>
      <w:r>
        <w:t>class</w:t>
      </w:r>
      <w:r>
        <w:br w:type="column"/>
      </w:r>
      <w:r>
        <w:t xml:space="preserve">61) for the </w:t>
      </w:r>
      <w:proofErr w:type="gramStart"/>
      <w:r>
        <w:t>state  actions</w:t>
      </w:r>
      <w:proofErr w:type="gramEnd"/>
      <w:r>
        <w:t>.</w:t>
      </w:r>
    </w:p>
    <w:p w14:paraId="6760880B" w14:textId="674738BB" w:rsidR="00EB3E63" w:rsidRDefault="00B41D80">
      <w:pPr>
        <w:pStyle w:val="Corpsdetexte"/>
        <w:spacing w:before="9" w:line="249" w:lineRule="auto"/>
        <w:ind w:right="117" w:firstLine="199"/>
      </w:pPr>
      <w:r>
        <w:t xml:space="preserve">Concurrent states with orthogonal regions in the extended code are not shown here due to space limitation.  </w:t>
      </w:r>
      <w:proofErr w:type="gramStart"/>
      <w:r>
        <w:t>Pseudo  states</w:t>
      </w:r>
      <w:proofErr w:type="gramEnd"/>
      <w:r>
        <w:t xml:space="preserve"> can be declared within </w:t>
      </w:r>
      <w:proofErr w:type="spellStart"/>
      <w:r>
        <w:rPr>
          <w:i/>
        </w:rPr>
        <w:t>Statemachine</w:t>
      </w:r>
      <w:proofErr w:type="spellEnd"/>
      <w:r>
        <w:rPr>
          <w:i/>
        </w:rPr>
        <w:t xml:space="preserve">/states/regions </w:t>
      </w:r>
      <w:r>
        <w:t xml:space="preserve">in the extended code, </w:t>
      </w:r>
      <w:del w:id="24" w:author="RADERMACHER Ansgar 206501" w:date="2017-02-28T21:44:00Z">
        <w:r w:rsidDel="00D50D11">
          <w:delText>which have</w:delText>
        </w:r>
      </w:del>
      <w:r>
        <w:t xml:space="preserve"> </w:t>
      </w:r>
      <w:ins w:id="25" w:author="RADERMACHER Ansgar 206501" w:date="2017-02-28T21:45:00Z">
        <w:r w:rsidR="00D50D11">
          <w:t xml:space="preserve">the </w:t>
        </w:r>
      </w:ins>
      <w:r>
        <w:t xml:space="preserve">syntax </w:t>
      </w:r>
      <w:ins w:id="26" w:author="RADERMACHER Ansgar 206501" w:date="2017-02-28T21:44:00Z">
        <w:r w:rsidR="00D50D11">
          <w:t xml:space="preserve">is </w:t>
        </w:r>
      </w:ins>
      <w:r>
        <w:t xml:space="preserve">similar to class attribute declarations. For example, line 49 in Fig. 2 declares the </w:t>
      </w:r>
      <w:proofErr w:type="spellStart"/>
      <w:r>
        <w:rPr>
          <w:i/>
        </w:rPr>
        <w:t>dataChoice</w:t>
      </w:r>
      <w:proofErr w:type="spellEnd"/>
      <w:r>
        <w:rPr>
          <w:i/>
        </w:rPr>
        <w:t xml:space="preserve"> </w:t>
      </w:r>
      <w:r>
        <w:t xml:space="preserve">choice pseudo state mapping to the corresponding pseudo state in the </w:t>
      </w:r>
      <w:proofErr w:type="spellStart"/>
      <w:proofErr w:type="gramStart"/>
      <w:r>
        <w:rPr>
          <w:i/>
        </w:rPr>
        <w:t>FIFOMachine</w:t>
      </w:r>
      <w:proofErr w:type="spellEnd"/>
      <w:r>
        <w:rPr>
          <w:i/>
        </w:rPr>
        <w:t xml:space="preserve"> </w:t>
      </w:r>
      <w:r>
        <w:rPr>
          <w:i/>
          <w:spacing w:val="31"/>
        </w:rPr>
        <w:t xml:space="preserve"> </w:t>
      </w:r>
      <w:r>
        <w:t>model</w:t>
      </w:r>
      <w:proofErr w:type="gramEnd"/>
      <w:r>
        <w:t>.</w:t>
      </w:r>
    </w:p>
    <w:p w14:paraId="7D500A26" w14:textId="77777777" w:rsidR="00EB3E63" w:rsidRPr="00880217" w:rsidRDefault="00B41D80">
      <w:pPr>
        <w:pStyle w:val="Corpsdetexte"/>
        <w:spacing w:line="249" w:lineRule="auto"/>
        <w:ind w:right="117"/>
        <w:rPr>
          <w:i/>
        </w:rPr>
      </w:pPr>
      <w:r w:rsidRPr="00880217">
        <w:rPr>
          <w:b/>
          <w:i/>
        </w:rPr>
        <w:t xml:space="preserve">Events: </w:t>
      </w:r>
      <w:r w:rsidRPr="00880217">
        <w:rPr>
          <w:i/>
        </w:rPr>
        <w:t xml:space="preserve">Events defined in UML are mapped to our constructs, which support four UML event types including </w:t>
      </w:r>
      <w:proofErr w:type="spellStart"/>
      <w:r w:rsidRPr="00880217">
        <w:rPr>
          <w:i/>
        </w:rPr>
        <w:t>CallEvent</w:t>
      </w:r>
      <w:proofErr w:type="spellEnd"/>
      <w:r w:rsidRPr="00880217">
        <w:rPr>
          <w:i/>
        </w:rPr>
        <w:t xml:space="preserve">, </w:t>
      </w:r>
      <w:proofErr w:type="spellStart"/>
      <w:r w:rsidRPr="00880217">
        <w:rPr>
          <w:i/>
        </w:rPr>
        <w:t>TimeEvent</w:t>
      </w:r>
      <w:proofErr w:type="spellEnd"/>
      <w:r w:rsidRPr="00880217">
        <w:rPr>
          <w:i/>
        </w:rPr>
        <w:t xml:space="preserve">, </w:t>
      </w:r>
      <w:proofErr w:type="spellStart"/>
      <w:r w:rsidRPr="00880217">
        <w:rPr>
          <w:i/>
        </w:rPr>
        <w:t>SignalEvent</w:t>
      </w:r>
      <w:proofErr w:type="spellEnd"/>
      <w:r w:rsidRPr="00880217">
        <w:rPr>
          <w:i/>
        </w:rPr>
        <w:t xml:space="preserve">, and </w:t>
      </w:r>
      <w:proofErr w:type="spellStart"/>
      <w:r w:rsidRPr="00880217">
        <w:rPr>
          <w:i/>
        </w:rPr>
        <w:t>ChangeEvent</w:t>
      </w:r>
      <w:proofErr w:type="spellEnd"/>
      <w:r w:rsidRPr="00880217">
        <w:rPr>
          <w:i/>
        </w:rPr>
        <w:t>. The semantics of these events are clearly defined in the UML specification and beyond the paper’s scope.</w:t>
      </w:r>
    </w:p>
    <w:p w14:paraId="02A25330" w14:textId="32583B12" w:rsidR="00EB3E63" w:rsidRDefault="00B41D80">
      <w:pPr>
        <w:pStyle w:val="Corpsdetexte"/>
        <w:spacing w:line="249" w:lineRule="auto"/>
        <w:ind w:right="117"/>
      </w:pPr>
      <w:r>
        <w:rPr>
          <w:b/>
        </w:rPr>
        <w:t xml:space="preserve">Transition table: </w:t>
      </w:r>
      <w:r>
        <w:t xml:space="preserve">It describes the mapping of our syntactical constructs to UML transitions at the model level. Three kinds </w:t>
      </w:r>
      <w:r>
        <w:lastRenderedPageBreak/>
        <w:t>of</w:t>
      </w:r>
      <w:r>
        <w:rPr>
          <w:spacing w:val="-5"/>
        </w:rPr>
        <w:t xml:space="preserve"> </w:t>
      </w:r>
      <w:r>
        <w:t>UML</w:t>
      </w:r>
      <w:r>
        <w:rPr>
          <w:spacing w:val="-5"/>
        </w:rPr>
        <w:t xml:space="preserve"> </w:t>
      </w:r>
      <w:r>
        <w:t>transitions,</w:t>
      </w:r>
      <w:r>
        <w:rPr>
          <w:spacing w:val="-5"/>
        </w:rPr>
        <w:t xml:space="preserve"> </w:t>
      </w:r>
      <w:r>
        <w:rPr>
          <w:i/>
        </w:rPr>
        <w:t>external</w:t>
      </w:r>
      <w:r>
        <w:t>,</w:t>
      </w:r>
      <w:r>
        <w:rPr>
          <w:spacing w:val="-5"/>
        </w:rPr>
        <w:t xml:space="preserve"> </w:t>
      </w:r>
      <w:r>
        <w:rPr>
          <w:i/>
        </w:rPr>
        <w:t>local</w:t>
      </w:r>
      <w:r>
        <w:t>,</w:t>
      </w:r>
      <w:r>
        <w:rPr>
          <w:spacing w:val="-5"/>
        </w:rPr>
        <w:t xml:space="preserve"> </w:t>
      </w:r>
      <w:r>
        <w:t>and</w:t>
      </w:r>
      <w:r>
        <w:rPr>
          <w:spacing w:val="-5"/>
        </w:rPr>
        <w:t xml:space="preserve"> </w:t>
      </w:r>
      <w:r>
        <w:rPr>
          <w:i/>
        </w:rPr>
        <w:t>internal</w:t>
      </w:r>
      <w:r>
        <w:t>,</w:t>
      </w:r>
      <w:r>
        <w:rPr>
          <w:spacing w:val="-5"/>
        </w:rPr>
        <w:t xml:space="preserve"> </w:t>
      </w:r>
      <w:r>
        <w:t>are</w:t>
      </w:r>
      <w:r>
        <w:rPr>
          <w:spacing w:val="-5"/>
        </w:rPr>
        <w:t xml:space="preserve"> </w:t>
      </w:r>
      <w:r>
        <w:t xml:space="preserve">supported but this paper only presents </w:t>
      </w:r>
      <w:proofErr w:type="gramStart"/>
      <w:r>
        <w:t xml:space="preserve">external </w:t>
      </w:r>
      <w:r>
        <w:rPr>
          <w:spacing w:val="44"/>
        </w:rPr>
        <w:t xml:space="preserve"> </w:t>
      </w:r>
      <w:r>
        <w:t>transitions</w:t>
      </w:r>
      <w:proofErr w:type="gramEnd"/>
      <w:r>
        <w:t>.</w:t>
      </w:r>
    </w:p>
    <w:p w14:paraId="285E03D3" w14:textId="77777777" w:rsidR="00EB3E63" w:rsidRDefault="00EB3E63">
      <w:pPr>
        <w:spacing w:line="249" w:lineRule="auto"/>
        <w:sectPr w:rsidR="00EB3E63">
          <w:type w:val="continuous"/>
          <w:pgSz w:w="12240" w:h="15840"/>
          <w:pgMar w:top="980" w:right="860" w:bottom="280" w:left="860" w:header="720" w:footer="720" w:gutter="0"/>
          <w:cols w:num="2" w:space="720" w:equalWidth="0">
            <w:col w:w="5141" w:space="119"/>
            <w:col w:w="5260"/>
          </w:cols>
        </w:sectPr>
      </w:pPr>
    </w:p>
    <w:p w14:paraId="39C56FA6" w14:textId="77777777" w:rsidR="00EB3E63" w:rsidRDefault="0031604B">
      <w:pPr>
        <w:pStyle w:val="Corpsdetexte"/>
        <w:jc w:val="left"/>
      </w:pPr>
      <w:r>
        <w:rPr>
          <w:noProof/>
        </w:rPr>
        <w:lastRenderedPageBreak/>
        <mc:AlternateContent>
          <mc:Choice Requires="wpg">
            <w:drawing>
              <wp:inline distT="0" distB="0" distL="0" distR="0" wp14:anchorId="7E3CA775" wp14:editId="77F1349A">
                <wp:extent cx="6499225" cy="2652395"/>
                <wp:effectExtent l="2540" t="6350" r="3810" b="825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225" cy="2652395"/>
                          <a:chOff x="0" y="0"/>
                          <a:chExt cx="10235" cy="4177"/>
                        </a:xfrm>
                      </wpg:grpSpPr>
                      <pic:pic xmlns:pic="http://schemas.openxmlformats.org/drawingml/2006/picture">
                        <pic:nvPicPr>
                          <pic:cNvPr id="4" name="Picture 3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06" y="949"/>
                            <a:ext cx="1888" cy="1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330"/>
                        <wps:cNvSpPr>
                          <a:spLocks noChangeArrowheads="1"/>
                        </wps:cNvSpPr>
                        <wps:spPr bwMode="auto">
                          <a:xfrm>
                            <a:off x="92" y="21"/>
                            <a:ext cx="2911" cy="937"/>
                          </a:xfrm>
                          <a:prstGeom prst="rect">
                            <a:avLst/>
                          </a:prstGeom>
                          <a:noFill/>
                          <a:ln w="14561">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329"/>
                        <wps:cNvSpPr>
                          <a:spLocks noChangeArrowheads="1"/>
                        </wps:cNvSpPr>
                        <wps:spPr bwMode="auto">
                          <a:xfrm>
                            <a:off x="130" y="334"/>
                            <a:ext cx="723" cy="367"/>
                          </a:xfrm>
                          <a:prstGeom prst="rect">
                            <a:avLst/>
                          </a:prstGeom>
                          <a:noFill/>
                          <a:ln w="14561">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328"/>
                        <wps:cNvCnPr>
                          <a:cxnSpLocks noChangeShapeType="1"/>
                        </wps:cNvCnPr>
                        <wps:spPr bwMode="auto">
                          <a:xfrm>
                            <a:off x="1006" y="576"/>
                            <a:ext cx="0" cy="0"/>
                          </a:xfrm>
                          <a:prstGeom prst="line">
                            <a:avLst/>
                          </a:prstGeom>
                          <a:noFill/>
                          <a:ln w="5139">
                            <a:solidFill>
                              <a:srgbClr val="000000"/>
                            </a:solidFill>
                            <a:round/>
                            <a:headEnd/>
                            <a:tailEnd/>
                          </a:ln>
                          <a:extLst>
                            <a:ext uri="{909E8E84-426E-40DD-AFC4-6F175D3DCCD1}">
                              <a14:hiddenFill xmlns:a14="http://schemas.microsoft.com/office/drawing/2010/main">
                                <a:noFill/>
                              </a14:hiddenFill>
                            </a:ext>
                          </a:extLst>
                        </wps:spPr>
                        <wps:bodyPr/>
                      </wps:wsp>
                      <wps:wsp>
                        <wps:cNvPr id="10" name="Line 327"/>
                        <wps:cNvCnPr>
                          <a:cxnSpLocks noChangeShapeType="1"/>
                        </wps:cNvCnPr>
                        <wps:spPr bwMode="auto">
                          <a:xfrm>
                            <a:off x="92" y="164"/>
                            <a:ext cx="2911" cy="0"/>
                          </a:xfrm>
                          <a:prstGeom prst="line">
                            <a:avLst/>
                          </a:prstGeom>
                          <a:noFill/>
                          <a:ln w="14561">
                            <a:solidFill>
                              <a:srgbClr val="959595"/>
                            </a:solidFill>
                            <a:round/>
                            <a:headEnd/>
                            <a:tailEnd/>
                          </a:ln>
                          <a:extLst>
                            <a:ext uri="{909E8E84-426E-40DD-AFC4-6F175D3DCCD1}">
                              <a14:hiddenFill xmlns:a14="http://schemas.microsoft.com/office/drawing/2010/main">
                                <a:noFill/>
                              </a14:hiddenFill>
                            </a:ext>
                          </a:extLst>
                        </wps:spPr>
                        <wps:bodyPr/>
                      </wps:wsp>
                      <wps:wsp>
                        <wps:cNvPr id="11" name="Rectangle 326"/>
                        <wps:cNvSpPr>
                          <a:spLocks noChangeArrowheads="1"/>
                        </wps:cNvSpPr>
                        <wps:spPr bwMode="auto">
                          <a:xfrm>
                            <a:off x="1298" y="334"/>
                            <a:ext cx="549" cy="367"/>
                          </a:xfrm>
                          <a:prstGeom prst="rect">
                            <a:avLst/>
                          </a:prstGeom>
                          <a:noFill/>
                          <a:ln w="14561">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325"/>
                        <wps:cNvSpPr>
                          <a:spLocks/>
                        </wps:cNvSpPr>
                        <wps:spPr bwMode="auto">
                          <a:xfrm>
                            <a:off x="997" y="536"/>
                            <a:ext cx="92" cy="134"/>
                          </a:xfrm>
                          <a:custGeom>
                            <a:avLst/>
                            <a:gdLst>
                              <a:gd name="T0" fmla="+- 0 1063 997"/>
                              <a:gd name="T1" fmla="*/ T0 w 92"/>
                              <a:gd name="T2" fmla="+- 0 536 536"/>
                              <a:gd name="T3" fmla="*/ 536 h 134"/>
                              <a:gd name="T4" fmla="+- 0 1040 997"/>
                              <a:gd name="T5" fmla="*/ T4 w 92"/>
                              <a:gd name="T6" fmla="+- 0 543 536"/>
                              <a:gd name="T7" fmla="*/ 543 h 134"/>
                              <a:gd name="T8" fmla="+- 0 1020 997"/>
                              <a:gd name="T9" fmla="*/ T8 w 92"/>
                              <a:gd name="T10" fmla="+- 0 558 536"/>
                              <a:gd name="T11" fmla="*/ 558 h 134"/>
                              <a:gd name="T12" fmla="+- 0 1004 997"/>
                              <a:gd name="T13" fmla="*/ T12 w 92"/>
                              <a:gd name="T14" fmla="+- 0 581 536"/>
                              <a:gd name="T15" fmla="*/ 581 h 134"/>
                              <a:gd name="T16" fmla="+- 0 997 997"/>
                              <a:gd name="T17" fmla="*/ T16 w 92"/>
                              <a:gd name="T18" fmla="+- 0 608 536"/>
                              <a:gd name="T19" fmla="*/ 608 h 134"/>
                              <a:gd name="T20" fmla="+- 0 1000 997"/>
                              <a:gd name="T21" fmla="*/ T20 w 92"/>
                              <a:gd name="T22" fmla="+- 0 633 536"/>
                              <a:gd name="T23" fmla="*/ 633 h 134"/>
                              <a:gd name="T24" fmla="+- 0 1011 997"/>
                              <a:gd name="T25" fmla="*/ T24 w 92"/>
                              <a:gd name="T26" fmla="+- 0 655 536"/>
                              <a:gd name="T27" fmla="*/ 655 h 134"/>
                              <a:gd name="T28" fmla="+- 0 1029 997"/>
                              <a:gd name="T29" fmla="*/ T28 w 92"/>
                              <a:gd name="T30" fmla="+- 0 669 536"/>
                              <a:gd name="T31" fmla="*/ 669 h 134"/>
                              <a:gd name="T32" fmla="+- 0 1030 997"/>
                              <a:gd name="T33" fmla="*/ T32 w 92"/>
                              <a:gd name="T34" fmla="+- 0 670 536"/>
                              <a:gd name="T35" fmla="*/ 670 h 134"/>
                              <a:gd name="T36" fmla="+- 0 1031 997"/>
                              <a:gd name="T37" fmla="*/ T36 w 92"/>
                              <a:gd name="T38" fmla="+- 0 670 536"/>
                              <a:gd name="T39" fmla="*/ 670 h 134"/>
                              <a:gd name="T40" fmla="+- 0 1032 997"/>
                              <a:gd name="T41" fmla="*/ T40 w 92"/>
                              <a:gd name="T42" fmla="+- 0 670 536"/>
                              <a:gd name="T43" fmla="*/ 670 h 134"/>
                              <a:gd name="T44" fmla="+- 0 1039 997"/>
                              <a:gd name="T45" fmla="*/ T44 w 92"/>
                              <a:gd name="T46" fmla="+- 0 653 536"/>
                              <a:gd name="T47" fmla="*/ 653 h 134"/>
                              <a:gd name="T48" fmla="+- 0 1038 997"/>
                              <a:gd name="T49" fmla="*/ T48 w 92"/>
                              <a:gd name="T50" fmla="+- 0 653 536"/>
                              <a:gd name="T51" fmla="*/ 653 h 134"/>
                              <a:gd name="T52" fmla="+- 0 1037 997"/>
                              <a:gd name="T53" fmla="*/ T52 w 92"/>
                              <a:gd name="T54" fmla="+- 0 653 536"/>
                              <a:gd name="T55" fmla="*/ 653 h 134"/>
                              <a:gd name="T56" fmla="+- 0 1037 997"/>
                              <a:gd name="T57" fmla="*/ T56 w 92"/>
                              <a:gd name="T58" fmla="+- 0 652 536"/>
                              <a:gd name="T59" fmla="*/ 652 h 134"/>
                              <a:gd name="T60" fmla="+- 0 1023 997"/>
                              <a:gd name="T61" fmla="*/ T60 w 92"/>
                              <a:gd name="T62" fmla="+- 0 642 536"/>
                              <a:gd name="T63" fmla="*/ 642 h 134"/>
                              <a:gd name="T64" fmla="+- 0 1015 997"/>
                              <a:gd name="T65" fmla="*/ T64 w 92"/>
                              <a:gd name="T66" fmla="+- 0 626 536"/>
                              <a:gd name="T67" fmla="*/ 626 h 134"/>
                              <a:gd name="T68" fmla="+- 0 1013 997"/>
                              <a:gd name="T69" fmla="*/ T68 w 92"/>
                              <a:gd name="T70" fmla="+- 0 607 536"/>
                              <a:gd name="T71" fmla="*/ 607 h 134"/>
                              <a:gd name="T72" fmla="+- 0 1018 997"/>
                              <a:gd name="T73" fmla="*/ T72 w 92"/>
                              <a:gd name="T74" fmla="+- 0 587 536"/>
                              <a:gd name="T75" fmla="*/ 587 h 134"/>
                              <a:gd name="T76" fmla="+- 0 1030 997"/>
                              <a:gd name="T77" fmla="*/ T76 w 92"/>
                              <a:gd name="T78" fmla="+- 0 570 536"/>
                              <a:gd name="T79" fmla="*/ 570 h 134"/>
                              <a:gd name="T80" fmla="+- 0 1045 997"/>
                              <a:gd name="T81" fmla="*/ T80 w 92"/>
                              <a:gd name="T82" fmla="+- 0 559 536"/>
                              <a:gd name="T83" fmla="*/ 559 h 134"/>
                              <a:gd name="T84" fmla="+- 0 1062 997"/>
                              <a:gd name="T85" fmla="*/ T84 w 92"/>
                              <a:gd name="T86" fmla="+- 0 554 536"/>
                              <a:gd name="T87" fmla="*/ 554 h 134"/>
                              <a:gd name="T88" fmla="+- 0 1083 997"/>
                              <a:gd name="T89" fmla="*/ T88 w 92"/>
                              <a:gd name="T90" fmla="+- 0 554 536"/>
                              <a:gd name="T91" fmla="*/ 554 h 134"/>
                              <a:gd name="T92" fmla="+- 0 1089 997"/>
                              <a:gd name="T93" fmla="*/ T92 w 92"/>
                              <a:gd name="T94" fmla="+- 0 542 536"/>
                              <a:gd name="T95" fmla="*/ 542 h 134"/>
                              <a:gd name="T96" fmla="+- 0 1086 997"/>
                              <a:gd name="T97" fmla="*/ T96 w 92"/>
                              <a:gd name="T98" fmla="+- 0 541 536"/>
                              <a:gd name="T99" fmla="*/ 541 h 134"/>
                              <a:gd name="T100" fmla="+- 0 1063 997"/>
                              <a:gd name="T101" fmla="*/ T100 w 92"/>
                              <a:gd name="T102" fmla="+- 0 536 536"/>
                              <a:gd name="T103" fmla="*/ 536 h 134"/>
                              <a:gd name="T104" fmla="+- 0 1083 997"/>
                              <a:gd name="T105" fmla="*/ T104 w 92"/>
                              <a:gd name="T106" fmla="+- 0 554 536"/>
                              <a:gd name="T107" fmla="*/ 554 h 134"/>
                              <a:gd name="T108" fmla="+- 0 1062 997"/>
                              <a:gd name="T109" fmla="*/ T108 w 92"/>
                              <a:gd name="T110" fmla="+- 0 554 536"/>
                              <a:gd name="T111" fmla="*/ 554 h 134"/>
                              <a:gd name="T112" fmla="+- 0 1079 997"/>
                              <a:gd name="T113" fmla="*/ T112 w 92"/>
                              <a:gd name="T114" fmla="+- 0 557 536"/>
                              <a:gd name="T115" fmla="*/ 557 h 134"/>
                              <a:gd name="T116" fmla="+- 0 1081 997"/>
                              <a:gd name="T117" fmla="*/ T116 w 92"/>
                              <a:gd name="T118" fmla="+- 0 558 536"/>
                              <a:gd name="T119" fmla="*/ 558 h 134"/>
                              <a:gd name="T120" fmla="+- 0 1083 997"/>
                              <a:gd name="T121" fmla="*/ T120 w 92"/>
                              <a:gd name="T122" fmla="+- 0 554 536"/>
                              <a:gd name="T123" fmla="*/ 554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2" h="134">
                                <a:moveTo>
                                  <a:pt x="66" y="0"/>
                                </a:moveTo>
                                <a:lnTo>
                                  <a:pt x="43" y="7"/>
                                </a:lnTo>
                                <a:lnTo>
                                  <a:pt x="23" y="22"/>
                                </a:lnTo>
                                <a:lnTo>
                                  <a:pt x="7" y="45"/>
                                </a:lnTo>
                                <a:lnTo>
                                  <a:pt x="0" y="72"/>
                                </a:lnTo>
                                <a:lnTo>
                                  <a:pt x="3" y="97"/>
                                </a:lnTo>
                                <a:lnTo>
                                  <a:pt x="14" y="119"/>
                                </a:lnTo>
                                <a:lnTo>
                                  <a:pt x="32" y="133"/>
                                </a:lnTo>
                                <a:lnTo>
                                  <a:pt x="33" y="134"/>
                                </a:lnTo>
                                <a:lnTo>
                                  <a:pt x="34" y="134"/>
                                </a:lnTo>
                                <a:lnTo>
                                  <a:pt x="35" y="134"/>
                                </a:lnTo>
                                <a:lnTo>
                                  <a:pt x="42" y="117"/>
                                </a:lnTo>
                                <a:lnTo>
                                  <a:pt x="41" y="117"/>
                                </a:lnTo>
                                <a:lnTo>
                                  <a:pt x="40" y="117"/>
                                </a:lnTo>
                                <a:lnTo>
                                  <a:pt x="40" y="116"/>
                                </a:lnTo>
                                <a:lnTo>
                                  <a:pt x="26" y="106"/>
                                </a:lnTo>
                                <a:lnTo>
                                  <a:pt x="18" y="90"/>
                                </a:lnTo>
                                <a:lnTo>
                                  <a:pt x="16" y="71"/>
                                </a:lnTo>
                                <a:lnTo>
                                  <a:pt x="21" y="51"/>
                                </a:lnTo>
                                <a:lnTo>
                                  <a:pt x="33" y="34"/>
                                </a:lnTo>
                                <a:lnTo>
                                  <a:pt x="48" y="23"/>
                                </a:lnTo>
                                <a:lnTo>
                                  <a:pt x="65" y="18"/>
                                </a:lnTo>
                                <a:lnTo>
                                  <a:pt x="86" y="18"/>
                                </a:lnTo>
                                <a:lnTo>
                                  <a:pt x="92" y="6"/>
                                </a:lnTo>
                                <a:lnTo>
                                  <a:pt x="89" y="5"/>
                                </a:lnTo>
                                <a:lnTo>
                                  <a:pt x="66" y="0"/>
                                </a:lnTo>
                                <a:close/>
                                <a:moveTo>
                                  <a:pt x="86" y="18"/>
                                </a:moveTo>
                                <a:lnTo>
                                  <a:pt x="65" y="18"/>
                                </a:lnTo>
                                <a:lnTo>
                                  <a:pt x="82" y="21"/>
                                </a:lnTo>
                                <a:lnTo>
                                  <a:pt x="84" y="22"/>
                                </a:lnTo>
                                <a:lnTo>
                                  <a:pt x="86"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Line 324"/>
                        <wps:cNvCnPr>
                          <a:cxnSpLocks noChangeShapeType="1"/>
                        </wps:cNvCnPr>
                        <wps:spPr bwMode="auto">
                          <a:xfrm>
                            <a:off x="890" y="484"/>
                            <a:ext cx="360" cy="0"/>
                          </a:xfrm>
                          <a:prstGeom prst="line">
                            <a:avLst/>
                          </a:prstGeom>
                          <a:noFill/>
                          <a:ln w="5139">
                            <a:solidFill>
                              <a:srgbClr val="000000"/>
                            </a:solidFill>
                            <a:round/>
                            <a:headEnd/>
                            <a:tailEnd/>
                          </a:ln>
                          <a:extLst>
                            <a:ext uri="{909E8E84-426E-40DD-AFC4-6F175D3DCCD1}">
                              <a14:hiddenFill xmlns:a14="http://schemas.microsoft.com/office/drawing/2010/main">
                                <a:noFill/>
                              </a14:hiddenFill>
                            </a:ext>
                          </a:extLst>
                        </wps:spPr>
                        <wps:bodyPr/>
                      </wps:wsp>
                      <wps:wsp>
                        <wps:cNvPr id="14" name="Line 323"/>
                        <wps:cNvCnPr>
                          <a:cxnSpLocks noChangeShapeType="1"/>
                        </wps:cNvCnPr>
                        <wps:spPr bwMode="auto">
                          <a:xfrm>
                            <a:off x="854" y="447"/>
                            <a:ext cx="0" cy="93"/>
                          </a:xfrm>
                          <a:prstGeom prst="line">
                            <a:avLst/>
                          </a:prstGeom>
                          <a:noFill/>
                          <a:ln w="49680">
                            <a:solidFill>
                              <a:srgbClr val="FFFFFF"/>
                            </a:solidFill>
                            <a:round/>
                            <a:headEnd/>
                            <a:tailEnd/>
                          </a:ln>
                          <a:extLst>
                            <a:ext uri="{909E8E84-426E-40DD-AFC4-6F175D3DCCD1}">
                              <a14:hiddenFill xmlns:a14="http://schemas.microsoft.com/office/drawing/2010/main">
                                <a:noFill/>
                              </a14:hiddenFill>
                            </a:ext>
                          </a:extLst>
                        </wps:spPr>
                        <wps:bodyPr/>
                      </wps:wsp>
                      <wps:wsp>
                        <wps:cNvPr id="15" name="Rectangle 322"/>
                        <wps:cNvSpPr>
                          <a:spLocks noChangeArrowheads="1"/>
                        </wps:cNvSpPr>
                        <wps:spPr bwMode="auto">
                          <a:xfrm>
                            <a:off x="815" y="447"/>
                            <a:ext cx="78" cy="93"/>
                          </a:xfrm>
                          <a:prstGeom prst="rect">
                            <a:avLst/>
                          </a:prstGeom>
                          <a:noFill/>
                          <a:ln w="513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3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86" y="401"/>
                            <a:ext cx="269"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AutoShape 320"/>
                        <wps:cNvSpPr>
                          <a:spLocks/>
                        </wps:cNvSpPr>
                        <wps:spPr bwMode="auto">
                          <a:xfrm>
                            <a:off x="1099" y="481"/>
                            <a:ext cx="191" cy="155"/>
                          </a:xfrm>
                          <a:custGeom>
                            <a:avLst/>
                            <a:gdLst>
                              <a:gd name="T0" fmla="+- 0 1164 1099"/>
                              <a:gd name="T1" fmla="*/ T0 w 191"/>
                              <a:gd name="T2" fmla="+- 0 525 481"/>
                              <a:gd name="T3" fmla="*/ 525 h 155"/>
                              <a:gd name="T4" fmla="+- 0 1142 1099"/>
                              <a:gd name="T5" fmla="*/ T4 w 191"/>
                              <a:gd name="T6" fmla="+- 0 525 481"/>
                              <a:gd name="T7" fmla="*/ 525 h 155"/>
                              <a:gd name="T8" fmla="+- 0 1122 1099"/>
                              <a:gd name="T9" fmla="*/ T8 w 191"/>
                              <a:gd name="T10" fmla="+- 0 535 481"/>
                              <a:gd name="T11" fmla="*/ 535 h 155"/>
                              <a:gd name="T12" fmla="+- 0 1107 1099"/>
                              <a:gd name="T13" fmla="*/ T12 w 191"/>
                              <a:gd name="T14" fmla="+- 0 551 481"/>
                              <a:gd name="T15" fmla="*/ 551 h 155"/>
                              <a:gd name="T16" fmla="+- 0 1099 1099"/>
                              <a:gd name="T17" fmla="*/ T16 w 191"/>
                              <a:gd name="T18" fmla="+- 0 571 481"/>
                              <a:gd name="T19" fmla="*/ 571 h 155"/>
                              <a:gd name="T20" fmla="+- 0 1100 1099"/>
                              <a:gd name="T21" fmla="*/ T20 w 191"/>
                              <a:gd name="T22" fmla="+- 0 593 481"/>
                              <a:gd name="T23" fmla="*/ 593 h 155"/>
                              <a:gd name="T24" fmla="+- 0 1109 1099"/>
                              <a:gd name="T25" fmla="*/ T24 w 191"/>
                              <a:gd name="T26" fmla="+- 0 613 481"/>
                              <a:gd name="T27" fmla="*/ 613 h 155"/>
                              <a:gd name="T28" fmla="+- 0 1125 1099"/>
                              <a:gd name="T29" fmla="*/ T28 w 191"/>
                              <a:gd name="T30" fmla="+- 0 628 481"/>
                              <a:gd name="T31" fmla="*/ 628 h 155"/>
                              <a:gd name="T32" fmla="+- 0 1145 1099"/>
                              <a:gd name="T33" fmla="*/ T32 w 191"/>
                              <a:gd name="T34" fmla="+- 0 636 481"/>
                              <a:gd name="T35" fmla="*/ 636 h 155"/>
                              <a:gd name="T36" fmla="+- 0 1167 1099"/>
                              <a:gd name="T37" fmla="*/ T36 w 191"/>
                              <a:gd name="T38" fmla="+- 0 635 481"/>
                              <a:gd name="T39" fmla="*/ 635 h 155"/>
                              <a:gd name="T40" fmla="+- 0 1187 1099"/>
                              <a:gd name="T41" fmla="*/ T40 w 191"/>
                              <a:gd name="T42" fmla="+- 0 626 481"/>
                              <a:gd name="T43" fmla="*/ 626 h 155"/>
                              <a:gd name="T44" fmla="+- 0 1203 1099"/>
                              <a:gd name="T45" fmla="*/ T44 w 191"/>
                              <a:gd name="T46" fmla="+- 0 610 481"/>
                              <a:gd name="T47" fmla="*/ 610 h 155"/>
                              <a:gd name="T48" fmla="+- 0 1210 1099"/>
                              <a:gd name="T49" fmla="*/ T48 w 191"/>
                              <a:gd name="T50" fmla="+- 0 589 481"/>
                              <a:gd name="T51" fmla="*/ 589 h 155"/>
                              <a:gd name="T52" fmla="+- 0 1210 1099"/>
                              <a:gd name="T53" fmla="*/ T52 w 191"/>
                              <a:gd name="T54" fmla="+- 0 585 481"/>
                              <a:gd name="T55" fmla="*/ 585 h 155"/>
                              <a:gd name="T56" fmla="+- 0 1158 1099"/>
                              <a:gd name="T57" fmla="*/ T56 w 191"/>
                              <a:gd name="T58" fmla="+- 0 585 481"/>
                              <a:gd name="T59" fmla="*/ 585 h 155"/>
                              <a:gd name="T60" fmla="+- 0 1151 1099"/>
                              <a:gd name="T61" fmla="*/ T60 w 191"/>
                              <a:gd name="T62" fmla="+- 0 576 481"/>
                              <a:gd name="T63" fmla="*/ 576 h 155"/>
                              <a:gd name="T64" fmla="+- 0 1196 1099"/>
                              <a:gd name="T65" fmla="*/ T64 w 191"/>
                              <a:gd name="T66" fmla="+- 0 544 481"/>
                              <a:gd name="T67" fmla="*/ 544 h 155"/>
                              <a:gd name="T68" fmla="+- 0 1184 1099"/>
                              <a:gd name="T69" fmla="*/ T68 w 191"/>
                              <a:gd name="T70" fmla="+- 0 532 481"/>
                              <a:gd name="T71" fmla="*/ 532 h 155"/>
                              <a:gd name="T72" fmla="+- 0 1164 1099"/>
                              <a:gd name="T73" fmla="*/ T72 w 191"/>
                              <a:gd name="T74" fmla="+- 0 525 481"/>
                              <a:gd name="T75" fmla="*/ 525 h 155"/>
                              <a:gd name="T76" fmla="+- 0 1196 1099"/>
                              <a:gd name="T77" fmla="*/ T76 w 191"/>
                              <a:gd name="T78" fmla="+- 0 544 481"/>
                              <a:gd name="T79" fmla="*/ 544 h 155"/>
                              <a:gd name="T80" fmla="+- 0 1151 1099"/>
                              <a:gd name="T81" fmla="*/ T80 w 191"/>
                              <a:gd name="T82" fmla="+- 0 576 481"/>
                              <a:gd name="T83" fmla="*/ 576 h 155"/>
                              <a:gd name="T84" fmla="+- 0 1158 1099"/>
                              <a:gd name="T85" fmla="*/ T84 w 191"/>
                              <a:gd name="T86" fmla="+- 0 585 481"/>
                              <a:gd name="T87" fmla="*/ 585 h 155"/>
                              <a:gd name="T88" fmla="+- 0 1203 1099"/>
                              <a:gd name="T89" fmla="*/ T88 w 191"/>
                              <a:gd name="T90" fmla="+- 0 553 481"/>
                              <a:gd name="T91" fmla="*/ 553 h 155"/>
                              <a:gd name="T92" fmla="+- 0 1200 1099"/>
                              <a:gd name="T93" fmla="*/ T92 w 191"/>
                              <a:gd name="T94" fmla="+- 0 548 481"/>
                              <a:gd name="T95" fmla="*/ 548 h 155"/>
                              <a:gd name="T96" fmla="+- 0 1196 1099"/>
                              <a:gd name="T97" fmla="*/ T96 w 191"/>
                              <a:gd name="T98" fmla="+- 0 544 481"/>
                              <a:gd name="T99" fmla="*/ 544 h 155"/>
                              <a:gd name="T100" fmla="+- 0 1203 1099"/>
                              <a:gd name="T101" fmla="*/ T100 w 191"/>
                              <a:gd name="T102" fmla="+- 0 553 481"/>
                              <a:gd name="T103" fmla="*/ 553 h 155"/>
                              <a:gd name="T104" fmla="+- 0 1158 1099"/>
                              <a:gd name="T105" fmla="*/ T104 w 191"/>
                              <a:gd name="T106" fmla="+- 0 585 481"/>
                              <a:gd name="T107" fmla="*/ 585 h 155"/>
                              <a:gd name="T108" fmla="+- 0 1210 1099"/>
                              <a:gd name="T109" fmla="*/ T108 w 191"/>
                              <a:gd name="T110" fmla="+- 0 585 481"/>
                              <a:gd name="T111" fmla="*/ 585 h 155"/>
                              <a:gd name="T112" fmla="+- 0 1209 1099"/>
                              <a:gd name="T113" fmla="*/ T112 w 191"/>
                              <a:gd name="T114" fmla="+- 0 568 481"/>
                              <a:gd name="T115" fmla="*/ 568 h 155"/>
                              <a:gd name="T116" fmla="+- 0 1203 1099"/>
                              <a:gd name="T117" fmla="*/ T116 w 191"/>
                              <a:gd name="T118" fmla="+- 0 553 481"/>
                              <a:gd name="T119" fmla="*/ 553 h 155"/>
                              <a:gd name="T120" fmla="+- 0 1284 1099"/>
                              <a:gd name="T121" fmla="*/ T120 w 191"/>
                              <a:gd name="T122" fmla="+- 0 481 481"/>
                              <a:gd name="T123" fmla="*/ 481 h 155"/>
                              <a:gd name="T124" fmla="+- 0 1196 1099"/>
                              <a:gd name="T125" fmla="*/ T124 w 191"/>
                              <a:gd name="T126" fmla="+- 0 544 481"/>
                              <a:gd name="T127" fmla="*/ 544 h 155"/>
                              <a:gd name="T128" fmla="+- 0 1200 1099"/>
                              <a:gd name="T129" fmla="*/ T128 w 191"/>
                              <a:gd name="T130" fmla="+- 0 548 481"/>
                              <a:gd name="T131" fmla="*/ 548 h 155"/>
                              <a:gd name="T132" fmla="+- 0 1203 1099"/>
                              <a:gd name="T133" fmla="*/ T132 w 191"/>
                              <a:gd name="T134" fmla="+- 0 553 481"/>
                              <a:gd name="T135" fmla="*/ 553 h 155"/>
                              <a:gd name="T136" fmla="+- 0 1290 1099"/>
                              <a:gd name="T137" fmla="*/ T136 w 191"/>
                              <a:gd name="T138" fmla="+- 0 490 481"/>
                              <a:gd name="T139" fmla="*/ 490 h 155"/>
                              <a:gd name="T140" fmla="+- 0 1284 1099"/>
                              <a:gd name="T141" fmla="*/ T140 w 191"/>
                              <a:gd name="T142" fmla="+- 0 481 481"/>
                              <a:gd name="T143" fmla="*/ 481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91" h="155">
                                <a:moveTo>
                                  <a:pt x="65" y="44"/>
                                </a:moveTo>
                                <a:lnTo>
                                  <a:pt x="43" y="44"/>
                                </a:lnTo>
                                <a:lnTo>
                                  <a:pt x="23" y="54"/>
                                </a:lnTo>
                                <a:lnTo>
                                  <a:pt x="8" y="70"/>
                                </a:lnTo>
                                <a:lnTo>
                                  <a:pt x="0" y="90"/>
                                </a:lnTo>
                                <a:lnTo>
                                  <a:pt x="1" y="112"/>
                                </a:lnTo>
                                <a:lnTo>
                                  <a:pt x="10" y="132"/>
                                </a:lnTo>
                                <a:lnTo>
                                  <a:pt x="26" y="147"/>
                                </a:lnTo>
                                <a:lnTo>
                                  <a:pt x="46" y="155"/>
                                </a:lnTo>
                                <a:lnTo>
                                  <a:pt x="68" y="154"/>
                                </a:lnTo>
                                <a:lnTo>
                                  <a:pt x="88" y="145"/>
                                </a:lnTo>
                                <a:lnTo>
                                  <a:pt x="104" y="129"/>
                                </a:lnTo>
                                <a:lnTo>
                                  <a:pt x="111" y="108"/>
                                </a:lnTo>
                                <a:lnTo>
                                  <a:pt x="111" y="104"/>
                                </a:lnTo>
                                <a:lnTo>
                                  <a:pt x="59" y="104"/>
                                </a:lnTo>
                                <a:lnTo>
                                  <a:pt x="52" y="95"/>
                                </a:lnTo>
                                <a:lnTo>
                                  <a:pt x="97" y="63"/>
                                </a:lnTo>
                                <a:lnTo>
                                  <a:pt x="85" y="51"/>
                                </a:lnTo>
                                <a:lnTo>
                                  <a:pt x="65" y="44"/>
                                </a:lnTo>
                                <a:close/>
                                <a:moveTo>
                                  <a:pt x="97" y="63"/>
                                </a:moveTo>
                                <a:lnTo>
                                  <a:pt x="52" y="95"/>
                                </a:lnTo>
                                <a:lnTo>
                                  <a:pt x="59" y="104"/>
                                </a:lnTo>
                                <a:lnTo>
                                  <a:pt x="104" y="72"/>
                                </a:lnTo>
                                <a:lnTo>
                                  <a:pt x="101" y="67"/>
                                </a:lnTo>
                                <a:lnTo>
                                  <a:pt x="97" y="63"/>
                                </a:lnTo>
                                <a:close/>
                                <a:moveTo>
                                  <a:pt x="104" y="72"/>
                                </a:moveTo>
                                <a:lnTo>
                                  <a:pt x="59" y="104"/>
                                </a:lnTo>
                                <a:lnTo>
                                  <a:pt x="111" y="104"/>
                                </a:lnTo>
                                <a:lnTo>
                                  <a:pt x="110" y="87"/>
                                </a:lnTo>
                                <a:lnTo>
                                  <a:pt x="104" y="72"/>
                                </a:lnTo>
                                <a:close/>
                                <a:moveTo>
                                  <a:pt x="185" y="0"/>
                                </a:moveTo>
                                <a:lnTo>
                                  <a:pt x="97" y="63"/>
                                </a:lnTo>
                                <a:lnTo>
                                  <a:pt x="101" y="67"/>
                                </a:lnTo>
                                <a:lnTo>
                                  <a:pt x="104" y="72"/>
                                </a:lnTo>
                                <a:lnTo>
                                  <a:pt x="191" y="9"/>
                                </a:lnTo>
                                <a:lnTo>
                                  <a:pt x="1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319"/>
                        <wps:cNvCnPr>
                          <a:cxnSpLocks noChangeShapeType="1"/>
                        </wps:cNvCnPr>
                        <wps:spPr bwMode="auto">
                          <a:xfrm>
                            <a:off x="1292" y="440"/>
                            <a:ext cx="0" cy="93"/>
                          </a:xfrm>
                          <a:prstGeom prst="line">
                            <a:avLst/>
                          </a:prstGeom>
                          <a:noFill/>
                          <a:ln w="49680">
                            <a:solidFill>
                              <a:srgbClr val="FFFFFF"/>
                            </a:solidFill>
                            <a:round/>
                            <a:headEnd/>
                            <a:tailEnd/>
                          </a:ln>
                          <a:extLst>
                            <a:ext uri="{909E8E84-426E-40DD-AFC4-6F175D3DCCD1}">
                              <a14:hiddenFill xmlns:a14="http://schemas.microsoft.com/office/drawing/2010/main">
                                <a:noFill/>
                              </a14:hiddenFill>
                            </a:ext>
                          </a:extLst>
                        </wps:spPr>
                        <wps:bodyPr/>
                      </wps:wsp>
                      <wps:wsp>
                        <wps:cNvPr id="19" name="Rectangle 318"/>
                        <wps:cNvSpPr>
                          <a:spLocks noChangeArrowheads="1"/>
                        </wps:cNvSpPr>
                        <wps:spPr bwMode="auto">
                          <a:xfrm>
                            <a:off x="1253" y="440"/>
                            <a:ext cx="78" cy="93"/>
                          </a:xfrm>
                          <a:prstGeom prst="rect">
                            <a:avLst/>
                          </a:prstGeom>
                          <a:noFill/>
                          <a:ln w="513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317"/>
                        <wps:cNvCnPr>
                          <a:cxnSpLocks noChangeShapeType="1"/>
                        </wps:cNvCnPr>
                        <wps:spPr bwMode="auto">
                          <a:xfrm>
                            <a:off x="1843" y="487"/>
                            <a:ext cx="430" cy="0"/>
                          </a:xfrm>
                          <a:prstGeom prst="line">
                            <a:avLst/>
                          </a:prstGeom>
                          <a:noFill/>
                          <a:ln w="5139">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 name="Picture 3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799" y="401"/>
                            <a:ext cx="23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3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424" y="749"/>
                            <a:ext cx="200"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3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2680"/>
                            <a:ext cx="3297" cy="1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3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22" y="2548"/>
                            <a:ext cx="201"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Rectangle 312"/>
                        <wps:cNvSpPr>
                          <a:spLocks noChangeArrowheads="1"/>
                        </wps:cNvSpPr>
                        <wps:spPr bwMode="auto">
                          <a:xfrm>
                            <a:off x="3512" y="151"/>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11"/>
                        <wps:cNvSpPr>
                          <a:spLocks noChangeArrowheads="1"/>
                        </wps:cNvSpPr>
                        <wps:spPr bwMode="auto">
                          <a:xfrm>
                            <a:off x="4001" y="151"/>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10"/>
                        <wps:cNvSpPr>
                          <a:spLocks noChangeArrowheads="1"/>
                        </wps:cNvSpPr>
                        <wps:spPr bwMode="auto">
                          <a:xfrm>
                            <a:off x="4083" y="15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309"/>
                        <wps:cNvSpPr>
                          <a:spLocks noChangeArrowheads="1"/>
                        </wps:cNvSpPr>
                        <wps:spPr bwMode="auto">
                          <a:xfrm>
                            <a:off x="3512" y="27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08"/>
                        <wps:cNvSpPr>
                          <a:spLocks noChangeArrowheads="1"/>
                        </wps:cNvSpPr>
                        <wps:spPr bwMode="auto">
                          <a:xfrm>
                            <a:off x="3593" y="27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7"/>
                        <wps:cNvSpPr>
                          <a:spLocks noChangeArrowheads="1"/>
                        </wps:cNvSpPr>
                        <wps:spPr bwMode="auto">
                          <a:xfrm>
                            <a:off x="3674" y="274"/>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06"/>
                        <wps:cNvSpPr>
                          <a:spLocks noChangeArrowheads="1"/>
                        </wps:cNvSpPr>
                        <wps:spPr bwMode="auto">
                          <a:xfrm>
                            <a:off x="3512" y="398"/>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05"/>
                        <wps:cNvSpPr>
                          <a:spLocks noChangeArrowheads="1"/>
                        </wps:cNvSpPr>
                        <wps:spPr bwMode="auto">
                          <a:xfrm>
                            <a:off x="3674" y="398"/>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304"/>
                        <wps:cNvCnPr>
                          <a:cxnSpLocks noChangeShapeType="1"/>
                        </wps:cNvCnPr>
                        <wps:spPr bwMode="auto">
                          <a:xfrm>
                            <a:off x="4530" y="398"/>
                            <a:ext cx="0" cy="153"/>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34" name="Rectangle 303"/>
                        <wps:cNvSpPr>
                          <a:spLocks noChangeArrowheads="1"/>
                        </wps:cNvSpPr>
                        <wps:spPr bwMode="auto">
                          <a:xfrm>
                            <a:off x="3512" y="522"/>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02"/>
                        <wps:cNvSpPr>
                          <a:spLocks noChangeArrowheads="1"/>
                        </wps:cNvSpPr>
                        <wps:spPr bwMode="auto">
                          <a:xfrm>
                            <a:off x="3674" y="522"/>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01"/>
                        <wps:cNvSpPr>
                          <a:spLocks noChangeArrowheads="1"/>
                        </wps:cNvSpPr>
                        <wps:spPr bwMode="auto">
                          <a:xfrm>
                            <a:off x="4408" y="522"/>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00"/>
                        <wps:cNvSpPr>
                          <a:spLocks noChangeArrowheads="1"/>
                        </wps:cNvSpPr>
                        <wps:spPr bwMode="auto">
                          <a:xfrm>
                            <a:off x="4490" y="52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99"/>
                        <wps:cNvSpPr>
                          <a:spLocks noChangeArrowheads="1"/>
                        </wps:cNvSpPr>
                        <wps:spPr bwMode="auto">
                          <a:xfrm>
                            <a:off x="3512" y="645"/>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98"/>
                        <wps:cNvSpPr>
                          <a:spLocks noChangeArrowheads="1"/>
                        </wps:cNvSpPr>
                        <wps:spPr bwMode="auto">
                          <a:xfrm>
                            <a:off x="3674" y="645"/>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297"/>
                        <wps:cNvCnPr>
                          <a:cxnSpLocks noChangeShapeType="1"/>
                        </wps:cNvCnPr>
                        <wps:spPr bwMode="auto">
                          <a:xfrm>
                            <a:off x="4041" y="645"/>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41" name="Rectangle 296"/>
                        <wps:cNvSpPr>
                          <a:spLocks noChangeArrowheads="1"/>
                        </wps:cNvSpPr>
                        <wps:spPr bwMode="auto">
                          <a:xfrm>
                            <a:off x="4082" y="645"/>
                            <a:ext cx="122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295"/>
                        <wps:cNvSpPr>
                          <a:spLocks noChangeArrowheads="1"/>
                        </wps:cNvSpPr>
                        <wps:spPr bwMode="auto">
                          <a:xfrm>
                            <a:off x="3512" y="769"/>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294"/>
                        <wps:cNvSpPr>
                          <a:spLocks noChangeArrowheads="1"/>
                        </wps:cNvSpPr>
                        <wps:spPr bwMode="auto">
                          <a:xfrm>
                            <a:off x="3837" y="769"/>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293"/>
                        <wps:cNvSpPr>
                          <a:spLocks noChangeArrowheads="1"/>
                        </wps:cNvSpPr>
                        <wps:spPr bwMode="auto">
                          <a:xfrm>
                            <a:off x="4571" y="76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292"/>
                        <wps:cNvSpPr>
                          <a:spLocks noChangeArrowheads="1"/>
                        </wps:cNvSpPr>
                        <wps:spPr bwMode="auto">
                          <a:xfrm>
                            <a:off x="4652" y="769"/>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291"/>
                        <wps:cNvSpPr>
                          <a:spLocks noChangeArrowheads="1"/>
                        </wps:cNvSpPr>
                        <wps:spPr bwMode="auto">
                          <a:xfrm>
                            <a:off x="4735" y="769"/>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290"/>
                        <wps:cNvSpPr>
                          <a:spLocks noChangeArrowheads="1"/>
                        </wps:cNvSpPr>
                        <wps:spPr bwMode="auto">
                          <a:xfrm>
                            <a:off x="4817" y="769"/>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89"/>
                        <wps:cNvSpPr>
                          <a:spLocks noChangeArrowheads="1"/>
                        </wps:cNvSpPr>
                        <wps:spPr bwMode="auto">
                          <a:xfrm>
                            <a:off x="5223" y="769"/>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288"/>
                        <wps:cNvSpPr>
                          <a:spLocks noChangeArrowheads="1"/>
                        </wps:cNvSpPr>
                        <wps:spPr bwMode="auto">
                          <a:xfrm>
                            <a:off x="5305" y="76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287"/>
                        <wps:cNvSpPr>
                          <a:spLocks noChangeArrowheads="1"/>
                        </wps:cNvSpPr>
                        <wps:spPr bwMode="auto">
                          <a:xfrm>
                            <a:off x="3512" y="893"/>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286"/>
                        <wps:cNvSpPr>
                          <a:spLocks noChangeArrowheads="1"/>
                        </wps:cNvSpPr>
                        <wps:spPr bwMode="auto">
                          <a:xfrm>
                            <a:off x="3837" y="893"/>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285"/>
                        <wps:cNvSpPr>
                          <a:spLocks noChangeArrowheads="1"/>
                        </wps:cNvSpPr>
                        <wps:spPr bwMode="auto">
                          <a:xfrm>
                            <a:off x="4571" y="893"/>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284"/>
                        <wps:cNvSpPr>
                          <a:spLocks noChangeArrowheads="1"/>
                        </wps:cNvSpPr>
                        <wps:spPr bwMode="auto">
                          <a:xfrm>
                            <a:off x="4652" y="89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283"/>
                        <wps:cNvSpPr>
                          <a:spLocks noChangeArrowheads="1"/>
                        </wps:cNvSpPr>
                        <wps:spPr bwMode="auto">
                          <a:xfrm>
                            <a:off x="4735" y="89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282"/>
                        <wps:cNvSpPr>
                          <a:spLocks noChangeArrowheads="1"/>
                        </wps:cNvSpPr>
                        <wps:spPr bwMode="auto">
                          <a:xfrm>
                            <a:off x="4817" y="893"/>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281"/>
                        <wps:cNvSpPr>
                          <a:spLocks noChangeArrowheads="1"/>
                        </wps:cNvSpPr>
                        <wps:spPr bwMode="auto">
                          <a:xfrm>
                            <a:off x="5223" y="89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280"/>
                        <wps:cNvSpPr>
                          <a:spLocks noChangeArrowheads="1"/>
                        </wps:cNvSpPr>
                        <wps:spPr bwMode="auto">
                          <a:xfrm>
                            <a:off x="5305" y="893"/>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279"/>
                        <wps:cNvSpPr>
                          <a:spLocks noChangeArrowheads="1"/>
                        </wps:cNvSpPr>
                        <wps:spPr bwMode="auto">
                          <a:xfrm>
                            <a:off x="5386" y="893"/>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Line 278"/>
                        <wps:cNvCnPr>
                          <a:cxnSpLocks noChangeShapeType="1"/>
                        </wps:cNvCnPr>
                        <wps:spPr bwMode="auto">
                          <a:xfrm>
                            <a:off x="5753" y="893"/>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60" name="Rectangle 277"/>
                        <wps:cNvSpPr>
                          <a:spLocks noChangeArrowheads="1"/>
                        </wps:cNvSpPr>
                        <wps:spPr bwMode="auto">
                          <a:xfrm>
                            <a:off x="5793" y="893"/>
                            <a:ext cx="40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276"/>
                        <wps:cNvSpPr>
                          <a:spLocks noChangeArrowheads="1"/>
                        </wps:cNvSpPr>
                        <wps:spPr bwMode="auto">
                          <a:xfrm>
                            <a:off x="6202" y="893"/>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275"/>
                        <wps:cNvSpPr>
                          <a:spLocks noChangeArrowheads="1"/>
                        </wps:cNvSpPr>
                        <wps:spPr bwMode="auto">
                          <a:xfrm>
                            <a:off x="3512" y="1016"/>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274"/>
                        <wps:cNvSpPr>
                          <a:spLocks noChangeArrowheads="1"/>
                        </wps:cNvSpPr>
                        <wps:spPr bwMode="auto">
                          <a:xfrm>
                            <a:off x="3674" y="1016"/>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273"/>
                        <wps:cNvSpPr>
                          <a:spLocks noChangeArrowheads="1"/>
                        </wps:cNvSpPr>
                        <wps:spPr bwMode="auto">
                          <a:xfrm>
                            <a:off x="3757" y="101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272"/>
                        <wps:cNvSpPr>
                          <a:spLocks noChangeArrowheads="1"/>
                        </wps:cNvSpPr>
                        <wps:spPr bwMode="auto">
                          <a:xfrm>
                            <a:off x="3554" y="1140"/>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271"/>
                        <wps:cNvSpPr>
                          <a:spLocks noChangeArrowheads="1"/>
                        </wps:cNvSpPr>
                        <wps:spPr bwMode="auto">
                          <a:xfrm>
                            <a:off x="3635" y="1140"/>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270"/>
                        <wps:cNvSpPr>
                          <a:spLocks noChangeArrowheads="1"/>
                        </wps:cNvSpPr>
                        <wps:spPr bwMode="auto">
                          <a:xfrm>
                            <a:off x="3554" y="1264"/>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269"/>
                        <wps:cNvSpPr>
                          <a:spLocks noChangeArrowheads="1"/>
                        </wps:cNvSpPr>
                        <wps:spPr bwMode="auto">
                          <a:xfrm>
                            <a:off x="3554" y="1387"/>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268"/>
                        <wps:cNvSpPr>
                          <a:spLocks noChangeArrowheads="1"/>
                        </wps:cNvSpPr>
                        <wps:spPr bwMode="auto">
                          <a:xfrm>
                            <a:off x="4043" y="1387"/>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267"/>
                        <wps:cNvSpPr>
                          <a:spLocks noChangeArrowheads="1"/>
                        </wps:cNvSpPr>
                        <wps:spPr bwMode="auto">
                          <a:xfrm>
                            <a:off x="4125" y="1387"/>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266"/>
                        <wps:cNvSpPr>
                          <a:spLocks noChangeArrowheads="1"/>
                        </wps:cNvSpPr>
                        <wps:spPr bwMode="auto">
                          <a:xfrm>
                            <a:off x="3554" y="1511"/>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265"/>
                        <wps:cNvSpPr>
                          <a:spLocks noChangeArrowheads="1"/>
                        </wps:cNvSpPr>
                        <wps:spPr bwMode="auto">
                          <a:xfrm>
                            <a:off x="3716" y="1511"/>
                            <a:ext cx="57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264"/>
                        <wps:cNvSpPr>
                          <a:spLocks noChangeArrowheads="1"/>
                        </wps:cNvSpPr>
                        <wps:spPr bwMode="auto">
                          <a:xfrm>
                            <a:off x="3554" y="163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263"/>
                        <wps:cNvSpPr>
                          <a:spLocks noChangeArrowheads="1"/>
                        </wps:cNvSpPr>
                        <wps:spPr bwMode="auto">
                          <a:xfrm>
                            <a:off x="3635" y="163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262"/>
                        <wps:cNvSpPr>
                          <a:spLocks noChangeArrowheads="1"/>
                        </wps:cNvSpPr>
                        <wps:spPr bwMode="auto">
                          <a:xfrm>
                            <a:off x="3554" y="1758"/>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261"/>
                        <wps:cNvSpPr>
                          <a:spLocks noChangeArrowheads="1"/>
                        </wps:cNvSpPr>
                        <wps:spPr bwMode="auto">
                          <a:xfrm>
                            <a:off x="3554" y="1882"/>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260"/>
                        <wps:cNvSpPr>
                          <a:spLocks noChangeArrowheads="1"/>
                        </wps:cNvSpPr>
                        <wps:spPr bwMode="auto">
                          <a:xfrm>
                            <a:off x="4043" y="1882"/>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259"/>
                        <wps:cNvSpPr>
                          <a:spLocks noChangeArrowheads="1"/>
                        </wps:cNvSpPr>
                        <wps:spPr bwMode="auto">
                          <a:xfrm>
                            <a:off x="4125" y="188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258"/>
                        <wps:cNvSpPr>
                          <a:spLocks noChangeArrowheads="1"/>
                        </wps:cNvSpPr>
                        <wps:spPr bwMode="auto">
                          <a:xfrm>
                            <a:off x="3554" y="2006"/>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257"/>
                        <wps:cNvSpPr>
                          <a:spLocks noChangeArrowheads="1"/>
                        </wps:cNvSpPr>
                        <wps:spPr bwMode="auto">
                          <a:xfrm>
                            <a:off x="3716" y="2006"/>
                            <a:ext cx="57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256"/>
                        <wps:cNvSpPr>
                          <a:spLocks noChangeArrowheads="1"/>
                        </wps:cNvSpPr>
                        <wps:spPr bwMode="auto">
                          <a:xfrm>
                            <a:off x="3554"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255"/>
                        <wps:cNvSpPr>
                          <a:spLocks noChangeArrowheads="1"/>
                        </wps:cNvSpPr>
                        <wps:spPr bwMode="auto">
                          <a:xfrm>
                            <a:off x="3635"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254"/>
                        <wps:cNvSpPr>
                          <a:spLocks noChangeArrowheads="1"/>
                        </wps:cNvSpPr>
                        <wps:spPr bwMode="auto">
                          <a:xfrm>
                            <a:off x="3554" y="2253"/>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253"/>
                        <wps:cNvSpPr>
                          <a:spLocks noChangeArrowheads="1"/>
                        </wps:cNvSpPr>
                        <wps:spPr bwMode="auto">
                          <a:xfrm>
                            <a:off x="3554" y="2377"/>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252"/>
                        <wps:cNvSpPr>
                          <a:spLocks noChangeArrowheads="1"/>
                        </wps:cNvSpPr>
                        <wps:spPr bwMode="auto">
                          <a:xfrm>
                            <a:off x="4043" y="2377"/>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251"/>
                        <wps:cNvSpPr>
                          <a:spLocks noChangeArrowheads="1"/>
                        </wps:cNvSpPr>
                        <wps:spPr bwMode="auto">
                          <a:xfrm>
                            <a:off x="4125" y="2377"/>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250"/>
                        <wps:cNvSpPr>
                          <a:spLocks noChangeArrowheads="1"/>
                        </wps:cNvSpPr>
                        <wps:spPr bwMode="auto">
                          <a:xfrm>
                            <a:off x="3554" y="2500"/>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249"/>
                        <wps:cNvSpPr>
                          <a:spLocks noChangeArrowheads="1"/>
                        </wps:cNvSpPr>
                        <wps:spPr bwMode="auto">
                          <a:xfrm>
                            <a:off x="3716" y="2500"/>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248"/>
                        <wps:cNvSpPr>
                          <a:spLocks noChangeArrowheads="1"/>
                        </wps:cNvSpPr>
                        <wps:spPr bwMode="auto">
                          <a:xfrm>
                            <a:off x="3554" y="2624"/>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247"/>
                        <wps:cNvCnPr>
                          <a:cxnSpLocks noChangeShapeType="1"/>
                        </wps:cNvCnPr>
                        <wps:spPr bwMode="auto">
                          <a:xfrm>
                            <a:off x="3758" y="2624"/>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91" name="Rectangle 246"/>
                        <wps:cNvSpPr>
                          <a:spLocks noChangeArrowheads="1"/>
                        </wps:cNvSpPr>
                        <wps:spPr bwMode="auto">
                          <a:xfrm>
                            <a:off x="3554" y="2748"/>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245"/>
                        <wps:cNvSpPr>
                          <a:spLocks noChangeArrowheads="1"/>
                        </wps:cNvSpPr>
                        <wps:spPr bwMode="auto">
                          <a:xfrm>
                            <a:off x="3554" y="2871"/>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244"/>
                        <wps:cNvSpPr>
                          <a:spLocks noChangeArrowheads="1"/>
                        </wps:cNvSpPr>
                        <wps:spPr bwMode="auto">
                          <a:xfrm>
                            <a:off x="4043" y="2871"/>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243"/>
                        <wps:cNvSpPr>
                          <a:spLocks noChangeArrowheads="1"/>
                        </wps:cNvSpPr>
                        <wps:spPr bwMode="auto">
                          <a:xfrm>
                            <a:off x="4125" y="287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242"/>
                        <wps:cNvSpPr>
                          <a:spLocks noChangeArrowheads="1"/>
                        </wps:cNvSpPr>
                        <wps:spPr bwMode="auto">
                          <a:xfrm>
                            <a:off x="3554" y="2995"/>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241"/>
                        <wps:cNvSpPr>
                          <a:spLocks noChangeArrowheads="1"/>
                        </wps:cNvSpPr>
                        <wps:spPr bwMode="auto">
                          <a:xfrm>
                            <a:off x="3716" y="2995"/>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240"/>
                        <wps:cNvSpPr>
                          <a:spLocks noChangeArrowheads="1"/>
                        </wps:cNvSpPr>
                        <wps:spPr bwMode="auto">
                          <a:xfrm>
                            <a:off x="3554" y="3119"/>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239"/>
                        <wps:cNvCnPr>
                          <a:cxnSpLocks noChangeShapeType="1"/>
                        </wps:cNvCnPr>
                        <wps:spPr bwMode="auto">
                          <a:xfrm>
                            <a:off x="3758" y="3119"/>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99" name="Rectangle 238"/>
                        <wps:cNvSpPr>
                          <a:spLocks noChangeArrowheads="1"/>
                        </wps:cNvSpPr>
                        <wps:spPr bwMode="auto">
                          <a:xfrm>
                            <a:off x="3554" y="3242"/>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237"/>
                        <wps:cNvSpPr>
                          <a:spLocks noChangeArrowheads="1"/>
                        </wps:cNvSpPr>
                        <wps:spPr bwMode="auto">
                          <a:xfrm>
                            <a:off x="3554" y="3366"/>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236"/>
                        <wps:cNvCnPr>
                          <a:cxnSpLocks noChangeShapeType="1"/>
                        </wps:cNvCnPr>
                        <wps:spPr bwMode="auto">
                          <a:xfrm>
                            <a:off x="4084" y="3366"/>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02" name="Rectangle 235"/>
                        <wps:cNvSpPr>
                          <a:spLocks noChangeArrowheads="1"/>
                        </wps:cNvSpPr>
                        <wps:spPr bwMode="auto">
                          <a:xfrm>
                            <a:off x="4125" y="3366"/>
                            <a:ext cx="80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Line 234"/>
                        <wps:cNvCnPr>
                          <a:cxnSpLocks noChangeShapeType="1"/>
                        </wps:cNvCnPr>
                        <wps:spPr bwMode="auto">
                          <a:xfrm>
                            <a:off x="4969" y="3366"/>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04" name="Rectangle 233"/>
                        <wps:cNvSpPr>
                          <a:spLocks noChangeArrowheads="1"/>
                        </wps:cNvSpPr>
                        <wps:spPr bwMode="auto">
                          <a:xfrm>
                            <a:off x="3554" y="3490"/>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232"/>
                        <wps:cNvSpPr>
                          <a:spLocks noChangeArrowheads="1"/>
                        </wps:cNvSpPr>
                        <wps:spPr bwMode="auto">
                          <a:xfrm>
                            <a:off x="3716" y="3490"/>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231"/>
                        <wps:cNvCnPr>
                          <a:cxnSpLocks noChangeShapeType="1"/>
                        </wps:cNvCnPr>
                        <wps:spPr bwMode="auto">
                          <a:xfrm>
                            <a:off x="4735" y="3490"/>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07" name="Rectangle 230"/>
                        <wps:cNvSpPr>
                          <a:spLocks noChangeArrowheads="1"/>
                        </wps:cNvSpPr>
                        <wps:spPr bwMode="auto">
                          <a:xfrm>
                            <a:off x="4776" y="3490"/>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229"/>
                        <wps:cNvSpPr>
                          <a:spLocks noChangeArrowheads="1"/>
                        </wps:cNvSpPr>
                        <wps:spPr bwMode="auto">
                          <a:xfrm>
                            <a:off x="3554" y="3613"/>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228"/>
                        <wps:cNvSpPr>
                          <a:spLocks noChangeArrowheads="1"/>
                        </wps:cNvSpPr>
                        <wps:spPr bwMode="auto">
                          <a:xfrm>
                            <a:off x="3716" y="3613"/>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Line 227"/>
                        <wps:cNvCnPr>
                          <a:cxnSpLocks noChangeShapeType="1"/>
                        </wps:cNvCnPr>
                        <wps:spPr bwMode="auto">
                          <a:xfrm>
                            <a:off x="4735" y="3613"/>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11" name="Rectangle 226"/>
                        <wps:cNvSpPr>
                          <a:spLocks noChangeArrowheads="1"/>
                        </wps:cNvSpPr>
                        <wps:spPr bwMode="auto">
                          <a:xfrm>
                            <a:off x="4776" y="3613"/>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225"/>
                        <wps:cNvCnPr>
                          <a:cxnSpLocks noChangeShapeType="1"/>
                        </wps:cNvCnPr>
                        <wps:spPr bwMode="auto">
                          <a:xfrm>
                            <a:off x="5224" y="3613"/>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13" name="Rectangle 224"/>
                        <wps:cNvSpPr>
                          <a:spLocks noChangeArrowheads="1"/>
                        </wps:cNvSpPr>
                        <wps:spPr bwMode="auto">
                          <a:xfrm>
                            <a:off x="5347" y="3613"/>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223"/>
                        <wps:cNvCnPr>
                          <a:cxnSpLocks noChangeShapeType="1"/>
                        </wps:cNvCnPr>
                        <wps:spPr bwMode="auto">
                          <a:xfrm>
                            <a:off x="5795" y="3613"/>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15" name="Rectangle 222"/>
                        <wps:cNvSpPr>
                          <a:spLocks noChangeArrowheads="1"/>
                        </wps:cNvSpPr>
                        <wps:spPr bwMode="auto">
                          <a:xfrm>
                            <a:off x="3554" y="3737"/>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221"/>
                        <wps:cNvSpPr>
                          <a:spLocks noChangeArrowheads="1"/>
                        </wps:cNvSpPr>
                        <wps:spPr bwMode="auto">
                          <a:xfrm>
                            <a:off x="3716" y="3737"/>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220"/>
                        <wps:cNvSpPr>
                          <a:spLocks noChangeArrowheads="1"/>
                        </wps:cNvSpPr>
                        <wps:spPr bwMode="auto">
                          <a:xfrm>
                            <a:off x="4043" y="3737"/>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219"/>
                        <wps:cNvSpPr>
                          <a:spLocks noChangeArrowheads="1"/>
                        </wps:cNvSpPr>
                        <wps:spPr bwMode="auto">
                          <a:xfrm>
                            <a:off x="4123" y="3737"/>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218"/>
                        <wps:cNvSpPr>
                          <a:spLocks noChangeArrowheads="1"/>
                        </wps:cNvSpPr>
                        <wps:spPr bwMode="auto">
                          <a:xfrm>
                            <a:off x="4206" y="3737"/>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217"/>
                        <wps:cNvSpPr>
                          <a:spLocks noChangeArrowheads="1"/>
                        </wps:cNvSpPr>
                        <wps:spPr bwMode="auto">
                          <a:xfrm>
                            <a:off x="4531" y="3737"/>
                            <a:ext cx="24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216"/>
                        <wps:cNvSpPr>
                          <a:spLocks noChangeArrowheads="1"/>
                        </wps:cNvSpPr>
                        <wps:spPr bwMode="auto">
                          <a:xfrm>
                            <a:off x="4776" y="3737"/>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215"/>
                        <wps:cNvSpPr>
                          <a:spLocks noChangeArrowheads="1"/>
                        </wps:cNvSpPr>
                        <wps:spPr bwMode="auto">
                          <a:xfrm>
                            <a:off x="5347" y="3737"/>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214"/>
                        <wps:cNvSpPr>
                          <a:spLocks noChangeArrowheads="1"/>
                        </wps:cNvSpPr>
                        <wps:spPr bwMode="auto">
                          <a:xfrm>
                            <a:off x="3554" y="3861"/>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213"/>
                        <wps:cNvSpPr>
                          <a:spLocks noChangeArrowheads="1"/>
                        </wps:cNvSpPr>
                        <wps:spPr bwMode="auto">
                          <a:xfrm>
                            <a:off x="3716" y="3861"/>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Line 212"/>
                        <wps:cNvCnPr>
                          <a:cxnSpLocks noChangeShapeType="1"/>
                        </wps:cNvCnPr>
                        <wps:spPr bwMode="auto">
                          <a:xfrm>
                            <a:off x="4083" y="3861"/>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26" name="Rectangle 211"/>
                        <wps:cNvSpPr>
                          <a:spLocks noChangeArrowheads="1"/>
                        </wps:cNvSpPr>
                        <wps:spPr bwMode="auto">
                          <a:xfrm>
                            <a:off x="4123" y="3861"/>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Line 210"/>
                        <wps:cNvCnPr>
                          <a:cxnSpLocks noChangeShapeType="1"/>
                        </wps:cNvCnPr>
                        <wps:spPr bwMode="auto">
                          <a:xfrm>
                            <a:off x="4490" y="3861"/>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28" name="Rectangle 209"/>
                        <wps:cNvSpPr>
                          <a:spLocks noChangeArrowheads="1"/>
                        </wps:cNvSpPr>
                        <wps:spPr bwMode="auto">
                          <a:xfrm>
                            <a:off x="4531" y="3861"/>
                            <a:ext cx="32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208"/>
                        <wps:cNvSpPr>
                          <a:spLocks noChangeArrowheads="1"/>
                        </wps:cNvSpPr>
                        <wps:spPr bwMode="auto">
                          <a:xfrm>
                            <a:off x="4859" y="386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207"/>
                        <wps:cNvSpPr>
                          <a:spLocks noChangeArrowheads="1"/>
                        </wps:cNvSpPr>
                        <wps:spPr bwMode="auto">
                          <a:xfrm>
                            <a:off x="4940" y="386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206"/>
                        <wps:cNvSpPr>
                          <a:spLocks noChangeArrowheads="1"/>
                        </wps:cNvSpPr>
                        <wps:spPr bwMode="auto">
                          <a:xfrm>
                            <a:off x="5020" y="3861"/>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205"/>
                        <wps:cNvSpPr>
                          <a:spLocks noChangeArrowheads="1"/>
                        </wps:cNvSpPr>
                        <wps:spPr bwMode="auto">
                          <a:xfrm>
                            <a:off x="5347" y="3861"/>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204"/>
                        <wps:cNvSpPr>
                          <a:spLocks noChangeArrowheads="1"/>
                        </wps:cNvSpPr>
                        <wps:spPr bwMode="auto">
                          <a:xfrm>
                            <a:off x="5510" y="3861"/>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203"/>
                        <wps:cNvSpPr>
                          <a:spLocks noChangeArrowheads="1"/>
                        </wps:cNvSpPr>
                        <wps:spPr bwMode="auto">
                          <a:xfrm>
                            <a:off x="5835" y="3861"/>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202"/>
                        <wps:cNvSpPr>
                          <a:spLocks noChangeArrowheads="1"/>
                        </wps:cNvSpPr>
                        <wps:spPr bwMode="auto">
                          <a:xfrm>
                            <a:off x="5917" y="386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201"/>
                        <wps:cNvSpPr>
                          <a:spLocks noChangeArrowheads="1"/>
                        </wps:cNvSpPr>
                        <wps:spPr bwMode="auto">
                          <a:xfrm>
                            <a:off x="3554" y="3984"/>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200"/>
                        <wps:cNvSpPr>
                          <a:spLocks noChangeArrowheads="1"/>
                        </wps:cNvSpPr>
                        <wps:spPr bwMode="auto">
                          <a:xfrm>
                            <a:off x="3716" y="3984"/>
                            <a:ext cx="187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99"/>
                        <wps:cNvCnPr>
                          <a:cxnSpLocks noChangeShapeType="1"/>
                        </wps:cNvCnPr>
                        <wps:spPr bwMode="auto">
                          <a:xfrm>
                            <a:off x="5633" y="3984"/>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39" name="Rectangle 198"/>
                        <wps:cNvSpPr>
                          <a:spLocks noChangeArrowheads="1"/>
                        </wps:cNvSpPr>
                        <wps:spPr bwMode="auto">
                          <a:xfrm>
                            <a:off x="6794" y="15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97"/>
                        <wps:cNvSpPr>
                          <a:spLocks noChangeArrowheads="1"/>
                        </wps:cNvSpPr>
                        <wps:spPr bwMode="auto">
                          <a:xfrm>
                            <a:off x="6875" y="15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96"/>
                        <wps:cNvSpPr>
                          <a:spLocks noChangeArrowheads="1"/>
                        </wps:cNvSpPr>
                        <wps:spPr bwMode="auto">
                          <a:xfrm>
                            <a:off x="6956" y="151"/>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Line 195"/>
                        <wps:cNvCnPr>
                          <a:cxnSpLocks noChangeShapeType="1"/>
                        </wps:cNvCnPr>
                        <wps:spPr bwMode="auto">
                          <a:xfrm>
                            <a:off x="7975" y="151"/>
                            <a:ext cx="0" cy="153"/>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43" name="Rectangle 194"/>
                        <wps:cNvSpPr>
                          <a:spLocks noChangeArrowheads="1"/>
                        </wps:cNvSpPr>
                        <wps:spPr bwMode="auto">
                          <a:xfrm>
                            <a:off x="8016" y="151"/>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93"/>
                        <wps:cNvSpPr>
                          <a:spLocks noChangeArrowheads="1"/>
                        </wps:cNvSpPr>
                        <wps:spPr bwMode="auto">
                          <a:xfrm>
                            <a:off x="8343" y="151"/>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92"/>
                        <wps:cNvSpPr>
                          <a:spLocks noChangeArrowheads="1"/>
                        </wps:cNvSpPr>
                        <wps:spPr bwMode="auto">
                          <a:xfrm>
                            <a:off x="8425" y="15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191"/>
                        <wps:cNvSpPr>
                          <a:spLocks noChangeArrowheads="1"/>
                        </wps:cNvSpPr>
                        <wps:spPr bwMode="auto">
                          <a:xfrm>
                            <a:off x="6794" y="27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190"/>
                        <wps:cNvSpPr>
                          <a:spLocks noChangeArrowheads="1"/>
                        </wps:cNvSpPr>
                        <wps:spPr bwMode="auto">
                          <a:xfrm>
                            <a:off x="6875" y="27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89"/>
                        <wps:cNvSpPr>
                          <a:spLocks noChangeArrowheads="1"/>
                        </wps:cNvSpPr>
                        <wps:spPr bwMode="auto">
                          <a:xfrm>
                            <a:off x="6956" y="274"/>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Line 188"/>
                        <wps:cNvCnPr>
                          <a:cxnSpLocks noChangeShapeType="1"/>
                        </wps:cNvCnPr>
                        <wps:spPr bwMode="auto">
                          <a:xfrm>
                            <a:off x="7404" y="274"/>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50" name="Rectangle 187"/>
                        <wps:cNvSpPr>
                          <a:spLocks noChangeArrowheads="1"/>
                        </wps:cNvSpPr>
                        <wps:spPr bwMode="auto">
                          <a:xfrm>
                            <a:off x="7446" y="274"/>
                            <a:ext cx="122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86"/>
                        <wps:cNvSpPr>
                          <a:spLocks noChangeArrowheads="1"/>
                        </wps:cNvSpPr>
                        <wps:spPr bwMode="auto">
                          <a:xfrm>
                            <a:off x="6794" y="398"/>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85"/>
                        <wps:cNvSpPr>
                          <a:spLocks noChangeArrowheads="1"/>
                        </wps:cNvSpPr>
                        <wps:spPr bwMode="auto">
                          <a:xfrm>
                            <a:off x="7119" y="398"/>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Line 184"/>
                        <wps:cNvCnPr>
                          <a:cxnSpLocks noChangeShapeType="1"/>
                        </wps:cNvCnPr>
                        <wps:spPr bwMode="auto">
                          <a:xfrm>
                            <a:off x="7975" y="398"/>
                            <a:ext cx="0" cy="153"/>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54" name="Rectangle 183"/>
                        <wps:cNvSpPr>
                          <a:spLocks noChangeArrowheads="1"/>
                        </wps:cNvSpPr>
                        <wps:spPr bwMode="auto">
                          <a:xfrm>
                            <a:off x="8016" y="398"/>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Line 182"/>
                        <wps:cNvCnPr>
                          <a:cxnSpLocks noChangeShapeType="1"/>
                        </wps:cNvCnPr>
                        <wps:spPr bwMode="auto">
                          <a:xfrm>
                            <a:off x="6835" y="522"/>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56" name="Rectangle 181"/>
                        <wps:cNvSpPr>
                          <a:spLocks noChangeArrowheads="1"/>
                        </wps:cNvSpPr>
                        <wps:spPr bwMode="auto">
                          <a:xfrm>
                            <a:off x="6875" y="522"/>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180"/>
                        <wps:cNvSpPr>
                          <a:spLocks noChangeArrowheads="1"/>
                        </wps:cNvSpPr>
                        <wps:spPr bwMode="auto">
                          <a:xfrm>
                            <a:off x="7119" y="522"/>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Line 179"/>
                        <wps:cNvCnPr>
                          <a:cxnSpLocks noChangeShapeType="1"/>
                        </wps:cNvCnPr>
                        <wps:spPr bwMode="auto">
                          <a:xfrm>
                            <a:off x="7893" y="522"/>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59" name="Rectangle 178"/>
                        <wps:cNvSpPr>
                          <a:spLocks noChangeArrowheads="1"/>
                        </wps:cNvSpPr>
                        <wps:spPr bwMode="auto">
                          <a:xfrm>
                            <a:off x="7934" y="522"/>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177"/>
                        <wps:cNvSpPr>
                          <a:spLocks noChangeArrowheads="1"/>
                        </wps:cNvSpPr>
                        <wps:spPr bwMode="auto">
                          <a:xfrm>
                            <a:off x="8668" y="522"/>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76"/>
                        <wps:cNvSpPr>
                          <a:spLocks noChangeArrowheads="1"/>
                        </wps:cNvSpPr>
                        <wps:spPr bwMode="auto">
                          <a:xfrm>
                            <a:off x="8750" y="52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75"/>
                        <wps:cNvSpPr>
                          <a:spLocks noChangeArrowheads="1"/>
                        </wps:cNvSpPr>
                        <wps:spPr bwMode="auto">
                          <a:xfrm>
                            <a:off x="6794" y="64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74"/>
                        <wps:cNvSpPr>
                          <a:spLocks noChangeArrowheads="1"/>
                        </wps:cNvSpPr>
                        <wps:spPr bwMode="auto">
                          <a:xfrm>
                            <a:off x="6875" y="64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173"/>
                        <wps:cNvSpPr>
                          <a:spLocks noChangeArrowheads="1"/>
                        </wps:cNvSpPr>
                        <wps:spPr bwMode="auto">
                          <a:xfrm>
                            <a:off x="6956" y="645"/>
                            <a:ext cx="1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Line 172"/>
                        <wps:cNvCnPr>
                          <a:cxnSpLocks noChangeShapeType="1"/>
                        </wps:cNvCnPr>
                        <wps:spPr bwMode="auto">
                          <a:xfrm>
                            <a:off x="7161" y="645"/>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66" name="Rectangle 171"/>
                        <wps:cNvSpPr>
                          <a:spLocks noChangeArrowheads="1"/>
                        </wps:cNvSpPr>
                        <wps:spPr bwMode="auto">
                          <a:xfrm>
                            <a:off x="6794" y="76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170"/>
                        <wps:cNvSpPr>
                          <a:spLocks noChangeArrowheads="1"/>
                        </wps:cNvSpPr>
                        <wps:spPr bwMode="auto">
                          <a:xfrm>
                            <a:off x="6875" y="76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169"/>
                        <wps:cNvSpPr>
                          <a:spLocks noChangeArrowheads="1"/>
                        </wps:cNvSpPr>
                        <wps:spPr bwMode="auto">
                          <a:xfrm>
                            <a:off x="6956" y="769"/>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Line 168"/>
                        <wps:cNvCnPr>
                          <a:cxnSpLocks noChangeShapeType="1"/>
                        </wps:cNvCnPr>
                        <wps:spPr bwMode="auto">
                          <a:xfrm>
                            <a:off x="6835" y="893"/>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70" name="Rectangle 167"/>
                        <wps:cNvSpPr>
                          <a:spLocks noChangeArrowheads="1"/>
                        </wps:cNvSpPr>
                        <wps:spPr bwMode="auto">
                          <a:xfrm>
                            <a:off x="6875" y="893"/>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166"/>
                        <wps:cNvSpPr>
                          <a:spLocks noChangeArrowheads="1"/>
                        </wps:cNvSpPr>
                        <wps:spPr bwMode="auto">
                          <a:xfrm>
                            <a:off x="7119" y="893"/>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Line 165"/>
                        <wps:cNvCnPr>
                          <a:cxnSpLocks noChangeShapeType="1"/>
                        </wps:cNvCnPr>
                        <wps:spPr bwMode="auto">
                          <a:xfrm>
                            <a:off x="7975" y="893"/>
                            <a:ext cx="0" cy="153"/>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73" name="Rectangle 164"/>
                        <wps:cNvSpPr>
                          <a:spLocks noChangeArrowheads="1"/>
                        </wps:cNvSpPr>
                        <wps:spPr bwMode="auto">
                          <a:xfrm>
                            <a:off x="8016" y="893"/>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163"/>
                        <wps:cNvSpPr>
                          <a:spLocks noChangeArrowheads="1"/>
                        </wps:cNvSpPr>
                        <wps:spPr bwMode="auto">
                          <a:xfrm>
                            <a:off x="6794" y="101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62"/>
                        <wps:cNvSpPr>
                          <a:spLocks noChangeArrowheads="1"/>
                        </wps:cNvSpPr>
                        <wps:spPr bwMode="auto">
                          <a:xfrm>
                            <a:off x="6875" y="101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161"/>
                        <wps:cNvSpPr>
                          <a:spLocks noChangeArrowheads="1"/>
                        </wps:cNvSpPr>
                        <wps:spPr bwMode="auto">
                          <a:xfrm>
                            <a:off x="6956" y="1016"/>
                            <a:ext cx="1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Line 160"/>
                        <wps:cNvCnPr>
                          <a:cxnSpLocks noChangeShapeType="1"/>
                        </wps:cNvCnPr>
                        <wps:spPr bwMode="auto">
                          <a:xfrm>
                            <a:off x="7161" y="1016"/>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78" name="Rectangle 159"/>
                        <wps:cNvSpPr>
                          <a:spLocks noChangeArrowheads="1"/>
                        </wps:cNvSpPr>
                        <wps:spPr bwMode="auto">
                          <a:xfrm>
                            <a:off x="6794" y="1140"/>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58"/>
                        <wps:cNvSpPr>
                          <a:spLocks noChangeArrowheads="1"/>
                        </wps:cNvSpPr>
                        <wps:spPr bwMode="auto">
                          <a:xfrm>
                            <a:off x="6875" y="1140"/>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57"/>
                        <wps:cNvSpPr>
                          <a:spLocks noChangeArrowheads="1"/>
                        </wps:cNvSpPr>
                        <wps:spPr bwMode="auto">
                          <a:xfrm>
                            <a:off x="6956" y="1140"/>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156"/>
                        <wps:cNvCnPr>
                          <a:cxnSpLocks noChangeShapeType="1"/>
                        </wps:cNvCnPr>
                        <wps:spPr bwMode="auto">
                          <a:xfrm>
                            <a:off x="6835" y="1264"/>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82" name="Rectangle 155"/>
                        <wps:cNvSpPr>
                          <a:spLocks noChangeArrowheads="1"/>
                        </wps:cNvSpPr>
                        <wps:spPr bwMode="auto">
                          <a:xfrm>
                            <a:off x="6875" y="1264"/>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54"/>
                        <wps:cNvSpPr>
                          <a:spLocks noChangeArrowheads="1"/>
                        </wps:cNvSpPr>
                        <wps:spPr bwMode="auto">
                          <a:xfrm>
                            <a:off x="7119" y="1264"/>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Line 153"/>
                        <wps:cNvCnPr>
                          <a:cxnSpLocks noChangeShapeType="1"/>
                        </wps:cNvCnPr>
                        <wps:spPr bwMode="auto">
                          <a:xfrm>
                            <a:off x="7975" y="1264"/>
                            <a:ext cx="0" cy="153"/>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85" name="Rectangle 152"/>
                        <wps:cNvSpPr>
                          <a:spLocks noChangeArrowheads="1"/>
                        </wps:cNvSpPr>
                        <wps:spPr bwMode="auto">
                          <a:xfrm>
                            <a:off x="8016" y="1264"/>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Line 151"/>
                        <wps:cNvCnPr>
                          <a:cxnSpLocks noChangeShapeType="1"/>
                        </wps:cNvCnPr>
                        <wps:spPr bwMode="auto">
                          <a:xfrm>
                            <a:off x="6835" y="1387"/>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87" name="Rectangle 150"/>
                        <wps:cNvSpPr>
                          <a:spLocks noChangeArrowheads="1"/>
                        </wps:cNvSpPr>
                        <wps:spPr bwMode="auto">
                          <a:xfrm>
                            <a:off x="6875" y="1387"/>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149"/>
                        <wps:cNvSpPr>
                          <a:spLocks noChangeArrowheads="1"/>
                        </wps:cNvSpPr>
                        <wps:spPr bwMode="auto">
                          <a:xfrm>
                            <a:off x="7119" y="1387"/>
                            <a:ext cx="97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Line 148"/>
                        <wps:cNvCnPr>
                          <a:cxnSpLocks noChangeShapeType="1"/>
                        </wps:cNvCnPr>
                        <wps:spPr bwMode="auto">
                          <a:xfrm>
                            <a:off x="8139" y="1387"/>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90" name="Rectangle 147"/>
                        <wps:cNvSpPr>
                          <a:spLocks noChangeArrowheads="1"/>
                        </wps:cNvSpPr>
                        <wps:spPr bwMode="auto">
                          <a:xfrm>
                            <a:off x="8179" y="1387"/>
                            <a:ext cx="89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Line 146"/>
                        <wps:cNvCnPr>
                          <a:cxnSpLocks noChangeShapeType="1"/>
                        </wps:cNvCnPr>
                        <wps:spPr bwMode="auto">
                          <a:xfrm>
                            <a:off x="6835" y="1511"/>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92" name="Rectangle 145"/>
                        <wps:cNvSpPr>
                          <a:spLocks noChangeArrowheads="1"/>
                        </wps:cNvSpPr>
                        <wps:spPr bwMode="auto">
                          <a:xfrm>
                            <a:off x="6875" y="1511"/>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144"/>
                        <wps:cNvSpPr>
                          <a:spLocks noChangeArrowheads="1"/>
                        </wps:cNvSpPr>
                        <wps:spPr bwMode="auto">
                          <a:xfrm>
                            <a:off x="7119" y="1511"/>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Line 143"/>
                        <wps:cNvCnPr>
                          <a:cxnSpLocks noChangeShapeType="1"/>
                        </wps:cNvCnPr>
                        <wps:spPr bwMode="auto">
                          <a:xfrm>
                            <a:off x="7568" y="1511"/>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95" name="Rectangle 142"/>
                        <wps:cNvSpPr>
                          <a:spLocks noChangeArrowheads="1"/>
                        </wps:cNvSpPr>
                        <wps:spPr bwMode="auto">
                          <a:xfrm>
                            <a:off x="7609" y="1511"/>
                            <a:ext cx="57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141"/>
                        <wps:cNvSpPr>
                          <a:spLocks noChangeArrowheads="1"/>
                        </wps:cNvSpPr>
                        <wps:spPr bwMode="auto">
                          <a:xfrm>
                            <a:off x="8179" y="1511"/>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140"/>
                        <wps:cNvSpPr>
                          <a:spLocks noChangeArrowheads="1"/>
                        </wps:cNvSpPr>
                        <wps:spPr bwMode="auto">
                          <a:xfrm>
                            <a:off x="8262" y="151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139"/>
                        <wps:cNvSpPr>
                          <a:spLocks noChangeArrowheads="1"/>
                        </wps:cNvSpPr>
                        <wps:spPr bwMode="auto">
                          <a:xfrm>
                            <a:off x="6794" y="163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138"/>
                        <wps:cNvSpPr>
                          <a:spLocks noChangeArrowheads="1"/>
                        </wps:cNvSpPr>
                        <wps:spPr bwMode="auto">
                          <a:xfrm>
                            <a:off x="6875" y="163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137"/>
                        <wps:cNvSpPr>
                          <a:spLocks noChangeArrowheads="1"/>
                        </wps:cNvSpPr>
                        <wps:spPr bwMode="auto">
                          <a:xfrm>
                            <a:off x="6956" y="1635"/>
                            <a:ext cx="1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Line 136"/>
                        <wps:cNvCnPr>
                          <a:cxnSpLocks noChangeShapeType="1"/>
                        </wps:cNvCnPr>
                        <wps:spPr bwMode="auto">
                          <a:xfrm>
                            <a:off x="7161" y="1635"/>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02" name="Rectangle 135"/>
                        <wps:cNvSpPr>
                          <a:spLocks noChangeArrowheads="1"/>
                        </wps:cNvSpPr>
                        <wps:spPr bwMode="auto">
                          <a:xfrm>
                            <a:off x="6794" y="1758"/>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134"/>
                        <wps:cNvSpPr>
                          <a:spLocks noChangeArrowheads="1"/>
                        </wps:cNvSpPr>
                        <wps:spPr bwMode="auto">
                          <a:xfrm>
                            <a:off x="6875" y="1758"/>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133"/>
                        <wps:cNvSpPr>
                          <a:spLocks noChangeArrowheads="1"/>
                        </wps:cNvSpPr>
                        <wps:spPr bwMode="auto">
                          <a:xfrm>
                            <a:off x="6956" y="1758"/>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132"/>
                        <wps:cNvSpPr>
                          <a:spLocks noChangeArrowheads="1"/>
                        </wps:cNvSpPr>
                        <wps:spPr bwMode="auto">
                          <a:xfrm>
                            <a:off x="6794" y="188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131"/>
                        <wps:cNvSpPr>
                          <a:spLocks noChangeArrowheads="1"/>
                        </wps:cNvSpPr>
                        <wps:spPr bwMode="auto">
                          <a:xfrm>
                            <a:off x="6875" y="188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130"/>
                        <wps:cNvSpPr>
                          <a:spLocks noChangeArrowheads="1"/>
                        </wps:cNvSpPr>
                        <wps:spPr bwMode="auto">
                          <a:xfrm>
                            <a:off x="6956" y="1882"/>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Line 129"/>
                        <wps:cNvCnPr>
                          <a:cxnSpLocks noChangeShapeType="1"/>
                        </wps:cNvCnPr>
                        <wps:spPr bwMode="auto">
                          <a:xfrm>
                            <a:off x="7975" y="1882"/>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09" name="Rectangle 128"/>
                        <wps:cNvSpPr>
                          <a:spLocks noChangeArrowheads="1"/>
                        </wps:cNvSpPr>
                        <wps:spPr bwMode="auto">
                          <a:xfrm>
                            <a:off x="8016" y="1882"/>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127"/>
                        <wps:cNvSpPr>
                          <a:spLocks noChangeArrowheads="1"/>
                        </wps:cNvSpPr>
                        <wps:spPr bwMode="auto">
                          <a:xfrm>
                            <a:off x="6794" y="200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26"/>
                        <wps:cNvSpPr>
                          <a:spLocks noChangeArrowheads="1"/>
                        </wps:cNvSpPr>
                        <wps:spPr bwMode="auto">
                          <a:xfrm>
                            <a:off x="6875" y="200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125"/>
                        <wps:cNvSpPr>
                          <a:spLocks noChangeArrowheads="1"/>
                        </wps:cNvSpPr>
                        <wps:spPr bwMode="auto">
                          <a:xfrm>
                            <a:off x="6956" y="2006"/>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Line 124"/>
                        <wps:cNvCnPr>
                          <a:cxnSpLocks noChangeShapeType="1"/>
                        </wps:cNvCnPr>
                        <wps:spPr bwMode="auto">
                          <a:xfrm>
                            <a:off x="7730" y="2006"/>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14" name="Rectangle 123"/>
                        <wps:cNvSpPr>
                          <a:spLocks noChangeArrowheads="1"/>
                        </wps:cNvSpPr>
                        <wps:spPr bwMode="auto">
                          <a:xfrm>
                            <a:off x="7771" y="2006"/>
                            <a:ext cx="1060"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Line 122"/>
                        <wps:cNvCnPr>
                          <a:cxnSpLocks noChangeShapeType="1"/>
                        </wps:cNvCnPr>
                        <wps:spPr bwMode="auto">
                          <a:xfrm>
                            <a:off x="8872" y="2006"/>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16" name="Rectangle 121"/>
                        <wps:cNvSpPr>
                          <a:spLocks noChangeArrowheads="1"/>
                        </wps:cNvSpPr>
                        <wps:spPr bwMode="auto">
                          <a:xfrm>
                            <a:off x="6794"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120"/>
                        <wps:cNvSpPr>
                          <a:spLocks noChangeArrowheads="1"/>
                        </wps:cNvSpPr>
                        <wps:spPr bwMode="auto">
                          <a:xfrm>
                            <a:off x="6875"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119"/>
                        <wps:cNvSpPr>
                          <a:spLocks noChangeArrowheads="1"/>
                        </wps:cNvSpPr>
                        <wps:spPr bwMode="auto">
                          <a:xfrm>
                            <a:off x="6956" y="2129"/>
                            <a:ext cx="122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118"/>
                        <wps:cNvSpPr>
                          <a:spLocks noChangeArrowheads="1"/>
                        </wps:cNvSpPr>
                        <wps:spPr bwMode="auto">
                          <a:xfrm>
                            <a:off x="8179"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117"/>
                        <wps:cNvSpPr>
                          <a:spLocks noChangeArrowheads="1"/>
                        </wps:cNvSpPr>
                        <wps:spPr bwMode="auto">
                          <a:xfrm>
                            <a:off x="8260" y="2129"/>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116"/>
                        <wps:cNvSpPr>
                          <a:spLocks noChangeArrowheads="1"/>
                        </wps:cNvSpPr>
                        <wps:spPr bwMode="auto">
                          <a:xfrm>
                            <a:off x="8343"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Line 115"/>
                        <wps:cNvCnPr>
                          <a:cxnSpLocks noChangeShapeType="1"/>
                        </wps:cNvCnPr>
                        <wps:spPr bwMode="auto">
                          <a:xfrm>
                            <a:off x="6835" y="2253"/>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23" name="Rectangle 114"/>
                        <wps:cNvSpPr>
                          <a:spLocks noChangeArrowheads="1"/>
                        </wps:cNvSpPr>
                        <wps:spPr bwMode="auto">
                          <a:xfrm>
                            <a:off x="6875" y="2253"/>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113"/>
                        <wps:cNvSpPr>
                          <a:spLocks noChangeArrowheads="1"/>
                        </wps:cNvSpPr>
                        <wps:spPr bwMode="auto">
                          <a:xfrm>
                            <a:off x="7119" y="2253"/>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Line 112"/>
                        <wps:cNvCnPr>
                          <a:cxnSpLocks noChangeShapeType="1"/>
                        </wps:cNvCnPr>
                        <wps:spPr bwMode="auto">
                          <a:xfrm>
                            <a:off x="7404" y="2253"/>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26" name="Rectangle 111"/>
                        <wps:cNvSpPr>
                          <a:spLocks noChangeArrowheads="1"/>
                        </wps:cNvSpPr>
                        <wps:spPr bwMode="auto">
                          <a:xfrm>
                            <a:off x="7446" y="2253"/>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Line 110"/>
                        <wps:cNvCnPr>
                          <a:cxnSpLocks noChangeShapeType="1"/>
                        </wps:cNvCnPr>
                        <wps:spPr bwMode="auto">
                          <a:xfrm>
                            <a:off x="7812" y="2253"/>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28" name="Rectangle 109"/>
                        <wps:cNvSpPr>
                          <a:spLocks noChangeArrowheads="1"/>
                        </wps:cNvSpPr>
                        <wps:spPr bwMode="auto">
                          <a:xfrm>
                            <a:off x="7853" y="2253"/>
                            <a:ext cx="114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Line 108"/>
                        <wps:cNvCnPr>
                          <a:cxnSpLocks noChangeShapeType="1"/>
                        </wps:cNvCnPr>
                        <wps:spPr bwMode="auto">
                          <a:xfrm>
                            <a:off x="6835" y="2377"/>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30" name="Rectangle 107"/>
                        <wps:cNvSpPr>
                          <a:spLocks noChangeArrowheads="1"/>
                        </wps:cNvSpPr>
                        <wps:spPr bwMode="auto">
                          <a:xfrm>
                            <a:off x="6875" y="2377"/>
                            <a:ext cx="57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106"/>
                        <wps:cNvSpPr>
                          <a:spLocks noChangeArrowheads="1"/>
                        </wps:cNvSpPr>
                        <wps:spPr bwMode="auto">
                          <a:xfrm>
                            <a:off x="7446" y="2377"/>
                            <a:ext cx="105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Line 105"/>
                        <wps:cNvCnPr>
                          <a:cxnSpLocks noChangeShapeType="1"/>
                        </wps:cNvCnPr>
                        <wps:spPr bwMode="auto">
                          <a:xfrm>
                            <a:off x="8546" y="2377"/>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33" name="Rectangle 104"/>
                        <wps:cNvSpPr>
                          <a:spLocks noChangeArrowheads="1"/>
                        </wps:cNvSpPr>
                        <wps:spPr bwMode="auto">
                          <a:xfrm>
                            <a:off x="8587" y="2377"/>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Line 103"/>
                        <wps:cNvCnPr>
                          <a:cxnSpLocks noChangeShapeType="1"/>
                        </wps:cNvCnPr>
                        <wps:spPr bwMode="auto">
                          <a:xfrm>
                            <a:off x="8954" y="2377"/>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35" name="Rectangle 102"/>
                        <wps:cNvSpPr>
                          <a:spLocks noChangeArrowheads="1"/>
                        </wps:cNvSpPr>
                        <wps:spPr bwMode="auto">
                          <a:xfrm>
                            <a:off x="8994" y="2377"/>
                            <a:ext cx="89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Line 101"/>
                        <wps:cNvCnPr>
                          <a:cxnSpLocks noChangeShapeType="1"/>
                        </wps:cNvCnPr>
                        <wps:spPr bwMode="auto">
                          <a:xfrm>
                            <a:off x="6835" y="2500"/>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37" name="Rectangle 100"/>
                        <wps:cNvSpPr>
                          <a:spLocks noChangeArrowheads="1"/>
                        </wps:cNvSpPr>
                        <wps:spPr bwMode="auto">
                          <a:xfrm>
                            <a:off x="6875" y="2500"/>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99"/>
                        <wps:cNvSpPr>
                          <a:spLocks noChangeArrowheads="1"/>
                        </wps:cNvSpPr>
                        <wps:spPr bwMode="auto">
                          <a:xfrm>
                            <a:off x="7119" y="2500"/>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Line 98"/>
                        <wps:cNvCnPr>
                          <a:cxnSpLocks noChangeShapeType="1"/>
                        </wps:cNvCnPr>
                        <wps:spPr bwMode="auto">
                          <a:xfrm>
                            <a:off x="7404" y="2500"/>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40" name="Rectangle 97"/>
                        <wps:cNvSpPr>
                          <a:spLocks noChangeArrowheads="1"/>
                        </wps:cNvSpPr>
                        <wps:spPr bwMode="auto">
                          <a:xfrm>
                            <a:off x="7446" y="2500"/>
                            <a:ext cx="114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Line 96"/>
                        <wps:cNvCnPr>
                          <a:cxnSpLocks noChangeShapeType="1"/>
                        </wps:cNvCnPr>
                        <wps:spPr bwMode="auto">
                          <a:xfrm>
                            <a:off x="8627" y="2500"/>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42" name="Rectangle 95"/>
                        <wps:cNvSpPr>
                          <a:spLocks noChangeArrowheads="1"/>
                        </wps:cNvSpPr>
                        <wps:spPr bwMode="auto">
                          <a:xfrm>
                            <a:off x="8668" y="2500"/>
                            <a:ext cx="81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94"/>
                        <wps:cNvSpPr>
                          <a:spLocks noChangeArrowheads="1"/>
                        </wps:cNvSpPr>
                        <wps:spPr bwMode="auto">
                          <a:xfrm>
                            <a:off x="9484" y="2500"/>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93"/>
                        <wps:cNvSpPr>
                          <a:spLocks noChangeArrowheads="1"/>
                        </wps:cNvSpPr>
                        <wps:spPr bwMode="auto">
                          <a:xfrm>
                            <a:off x="9566" y="2500"/>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92"/>
                        <wps:cNvSpPr>
                          <a:spLocks noChangeArrowheads="1"/>
                        </wps:cNvSpPr>
                        <wps:spPr bwMode="auto">
                          <a:xfrm>
                            <a:off x="6794" y="2624"/>
                            <a:ext cx="5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91"/>
                        <wps:cNvSpPr>
                          <a:spLocks noChangeArrowheads="1"/>
                        </wps:cNvSpPr>
                        <wps:spPr bwMode="auto">
                          <a:xfrm>
                            <a:off x="7359" y="2624"/>
                            <a:ext cx="80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90"/>
                        <wps:cNvSpPr>
                          <a:spLocks noChangeArrowheads="1"/>
                        </wps:cNvSpPr>
                        <wps:spPr bwMode="auto">
                          <a:xfrm>
                            <a:off x="8169" y="2624"/>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Line 89"/>
                        <wps:cNvCnPr>
                          <a:cxnSpLocks noChangeShapeType="1"/>
                        </wps:cNvCnPr>
                        <wps:spPr bwMode="auto">
                          <a:xfrm>
                            <a:off x="8534" y="2624"/>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49" name="Rectangle 88"/>
                        <wps:cNvSpPr>
                          <a:spLocks noChangeArrowheads="1"/>
                        </wps:cNvSpPr>
                        <wps:spPr bwMode="auto">
                          <a:xfrm>
                            <a:off x="8575" y="2624"/>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Line 87"/>
                        <wps:cNvCnPr>
                          <a:cxnSpLocks noChangeShapeType="1"/>
                        </wps:cNvCnPr>
                        <wps:spPr bwMode="auto">
                          <a:xfrm>
                            <a:off x="8942" y="2624"/>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51" name="Rectangle 86"/>
                        <wps:cNvSpPr>
                          <a:spLocks noChangeArrowheads="1"/>
                        </wps:cNvSpPr>
                        <wps:spPr bwMode="auto">
                          <a:xfrm>
                            <a:off x="8983" y="2624"/>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85"/>
                        <wps:cNvSpPr>
                          <a:spLocks noChangeArrowheads="1"/>
                        </wps:cNvSpPr>
                        <wps:spPr bwMode="auto">
                          <a:xfrm>
                            <a:off x="9308" y="2624"/>
                            <a:ext cx="1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Line 84"/>
                        <wps:cNvCnPr>
                          <a:cxnSpLocks noChangeShapeType="1"/>
                        </wps:cNvCnPr>
                        <wps:spPr bwMode="auto">
                          <a:xfrm>
                            <a:off x="9513" y="2624"/>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54" name="Line 83"/>
                        <wps:cNvCnPr>
                          <a:cxnSpLocks noChangeShapeType="1"/>
                        </wps:cNvCnPr>
                        <wps:spPr bwMode="auto">
                          <a:xfrm>
                            <a:off x="6835" y="2748"/>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55" name="Rectangle 82"/>
                        <wps:cNvSpPr>
                          <a:spLocks noChangeArrowheads="1"/>
                        </wps:cNvSpPr>
                        <wps:spPr bwMode="auto">
                          <a:xfrm>
                            <a:off x="6875" y="2748"/>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81"/>
                        <wps:cNvSpPr>
                          <a:spLocks noChangeArrowheads="1"/>
                        </wps:cNvSpPr>
                        <wps:spPr bwMode="auto">
                          <a:xfrm>
                            <a:off x="7119" y="2748"/>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Line 80"/>
                        <wps:cNvCnPr>
                          <a:cxnSpLocks noChangeShapeType="1"/>
                        </wps:cNvCnPr>
                        <wps:spPr bwMode="auto">
                          <a:xfrm>
                            <a:off x="7404" y="2748"/>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58" name="Rectangle 79"/>
                        <wps:cNvSpPr>
                          <a:spLocks noChangeArrowheads="1"/>
                        </wps:cNvSpPr>
                        <wps:spPr bwMode="auto">
                          <a:xfrm>
                            <a:off x="7446" y="2748"/>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Line 78"/>
                        <wps:cNvCnPr>
                          <a:cxnSpLocks noChangeShapeType="1"/>
                        </wps:cNvCnPr>
                        <wps:spPr bwMode="auto">
                          <a:xfrm>
                            <a:off x="8301" y="2748"/>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60" name="Rectangle 77"/>
                        <wps:cNvSpPr>
                          <a:spLocks noChangeArrowheads="1"/>
                        </wps:cNvSpPr>
                        <wps:spPr bwMode="auto">
                          <a:xfrm>
                            <a:off x="8343" y="2748"/>
                            <a:ext cx="89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76"/>
                        <wps:cNvSpPr>
                          <a:spLocks noChangeArrowheads="1"/>
                        </wps:cNvSpPr>
                        <wps:spPr bwMode="auto">
                          <a:xfrm>
                            <a:off x="9238" y="2748"/>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75"/>
                        <wps:cNvSpPr>
                          <a:spLocks noChangeArrowheads="1"/>
                        </wps:cNvSpPr>
                        <wps:spPr bwMode="auto">
                          <a:xfrm>
                            <a:off x="9321" y="2748"/>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74"/>
                        <wps:cNvSpPr>
                          <a:spLocks noChangeArrowheads="1"/>
                        </wps:cNvSpPr>
                        <wps:spPr bwMode="auto">
                          <a:xfrm>
                            <a:off x="6794" y="2871"/>
                            <a:ext cx="5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73"/>
                        <wps:cNvSpPr>
                          <a:spLocks noChangeArrowheads="1"/>
                        </wps:cNvSpPr>
                        <wps:spPr bwMode="auto">
                          <a:xfrm>
                            <a:off x="7359" y="2871"/>
                            <a:ext cx="80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72"/>
                        <wps:cNvSpPr>
                          <a:spLocks noChangeArrowheads="1"/>
                        </wps:cNvSpPr>
                        <wps:spPr bwMode="auto">
                          <a:xfrm>
                            <a:off x="8169" y="2871"/>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Line 71"/>
                        <wps:cNvCnPr>
                          <a:cxnSpLocks noChangeShapeType="1"/>
                        </wps:cNvCnPr>
                        <wps:spPr bwMode="auto">
                          <a:xfrm>
                            <a:off x="8534" y="2871"/>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67" name="Rectangle 70"/>
                        <wps:cNvSpPr>
                          <a:spLocks noChangeArrowheads="1"/>
                        </wps:cNvSpPr>
                        <wps:spPr bwMode="auto">
                          <a:xfrm>
                            <a:off x="8575" y="2871"/>
                            <a:ext cx="40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Line 69"/>
                        <wps:cNvCnPr>
                          <a:cxnSpLocks noChangeShapeType="1"/>
                        </wps:cNvCnPr>
                        <wps:spPr bwMode="auto">
                          <a:xfrm>
                            <a:off x="9024" y="2871"/>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69" name="Rectangle 68"/>
                        <wps:cNvSpPr>
                          <a:spLocks noChangeArrowheads="1"/>
                        </wps:cNvSpPr>
                        <wps:spPr bwMode="auto">
                          <a:xfrm>
                            <a:off x="9064" y="2871"/>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67"/>
                        <wps:cNvSpPr>
                          <a:spLocks noChangeArrowheads="1"/>
                        </wps:cNvSpPr>
                        <wps:spPr bwMode="auto">
                          <a:xfrm>
                            <a:off x="6794" y="299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66"/>
                        <wps:cNvSpPr>
                          <a:spLocks noChangeArrowheads="1"/>
                        </wps:cNvSpPr>
                        <wps:spPr bwMode="auto">
                          <a:xfrm>
                            <a:off x="6875" y="299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65"/>
                        <wps:cNvSpPr>
                          <a:spLocks noChangeArrowheads="1"/>
                        </wps:cNvSpPr>
                        <wps:spPr bwMode="auto">
                          <a:xfrm>
                            <a:off x="6956" y="2995"/>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64"/>
                        <wps:cNvSpPr>
                          <a:spLocks noChangeArrowheads="1"/>
                        </wps:cNvSpPr>
                        <wps:spPr bwMode="auto">
                          <a:xfrm>
                            <a:off x="7038" y="299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63"/>
                        <wps:cNvSpPr>
                          <a:spLocks noChangeArrowheads="1"/>
                        </wps:cNvSpPr>
                        <wps:spPr bwMode="auto">
                          <a:xfrm>
                            <a:off x="6794" y="3119"/>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62"/>
                        <wps:cNvSpPr>
                          <a:spLocks noChangeArrowheads="1"/>
                        </wps:cNvSpPr>
                        <wps:spPr bwMode="auto">
                          <a:xfrm>
                            <a:off x="6957" y="3119"/>
                            <a:ext cx="40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61"/>
                        <wps:cNvSpPr>
                          <a:spLocks noChangeArrowheads="1"/>
                        </wps:cNvSpPr>
                        <wps:spPr bwMode="auto">
                          <a:xfrm>
                            <a:off x="6794" y="3242"/>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Line 60"/>
                        <wps:cNvCnPr>
                          <a:cxnSpLocks noChangeShapeType="1"/>
                        </wps:cNvCnPr>
                        <wps:spPr bwMode="auto">
                          <a:xfrm>
                            <a:off x="7160" y="3242"/>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78" name="Rectangle 59"/>
                        <wps:cNvSpPr>
                          <a:spLocks noChangeArrowheads="1"/>
                        </wps:cNvSpPr>
                        <wps:spPr bwMode="auto">
                          <a:xfrm>
                            <a:off x="7200" y="3242"/>
                            <a:ext cx="81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58"/>
                        <wps:cNvSpPr>
                          <a:spLocks noChangeArrowheads="1"/>
                        </wps:cNvSpPr>
                        <wps:spPr bwMode="auto">
                          <a:xfrm>
                            <a:off x="6794" y="3366"/>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Line 57"/>
                        <wps:cNvCnPr>
                          <a:cxnSpLocks noChangeShapeType="1"/>
                        </wps:cNvCnPr>
                        <wps:spPr bwMode="auto">
                          <a:xfrm>
                            <a:off x="7160" y="3366"/>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81" name="Rectangle 56"/>
                        <wps:cNvSpPr>
                          <a:spLocks noChangeArrowheads="1"/>
                        </wps:cNvSpPr>
                        <wps:spPr bwMode="auto">
                          <a:xfrm>
                            <a:off x="7200" y="3366"/>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55"/>
                        <wps:cNvSpPr>
                          <a:spLocks noChangeArrowheads="1"/>
                        </wps:cNvSpPr>
                        <wps:spPr bwMode="auto">
                          <a:xfrm>
                            <a:off x="7934" y="3366"/>
                            <a:ext cx="24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54"/>
                        <wps:cNvSpPr>
                          <a:spLocks noChangeArrowheads="1"/>
                        </wps:cNvSpPr>
                        <wps:spPr bwMode="auto">
                          <a:xfrm>
                            <a:off x="8179" y="3366"/>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Line 53"/>
                        <wps:cNvCnPr>
                          <a:cxnSpLocks noChangeShapeType="1"/>
                        </wps:cNvCnPr>
                        <wps:spPr bwMode="auto">
                          <a:xfrm>
                            <a:off x="8709" y="3366"/>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85" name="Rectangle 52"/>
                        <wps:cNvSpPr>
                          <a:spLocks noChangeArrowheads="1"/>
                        </wps:cNvSpPr>
                        <wps:spPr bwMode="auto">
                          <a:xfrm>
                            <a:off x="8750" y="3366"/>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51"/>
                        <wps:cNvSpPr>
                          <a:spLocks noChangeArrowheads="1"/>
                        </wps:cNvSpPr>
                        <wps:spPr bwMode="auto">
                          <a:xfrm>
                            <a:off x="9728" y="3366"/>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50"/>
                        <wps:cNvSpPr>
                          <a:spLocks noChangeArrowheads="1"/>
                        </wps:cNvSpPr>
                        <wps:spPr bwMode="auto">
                          <a:xfrm>
                            <a:off x="9810" y="336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49"/>
                        <wps:cNvSpPr>
                          <a:spLocks noChangeArrowheads="1"/>
                        </wps:cNvSpPr>
                        <wps:spPr bwMode="auto">
                          <a:xfrm>
                            <a:off x="6794" y="3490"/>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Line 48"/>
                        <wps:cNvCnPr>
                          <a:cxnSpLocks noChangeShapeType="1"/>
                        </wps:cNvCnPr>
                        <wps:spPr bwMode="auto">
                          <a:xfrm>
                            <a:off x="7160" y="3490"/>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90" name="Rectangle 47"/>
                        <wps:cNvSpPr>
                          <a:spLocks noChangeArrowheads="1"/>
                        </wps:cNvSpPr>
                        <wps:spPr bwMode="auto">
                          <a:xfrm>
                            <a:off x="7200" y="3490"/>
                            <a:ext cx="81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46"/>
                        <wps:cNvSpPr>
                          <a:spLocks noChangeArrowheads="1"/>
                        </wps:cNvSpPr>
                        <wps:spPr bwMode="auto">
                          <a:xfrm>
                            <a:off x="8016" y="3490"/>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45"/>
                        <wps:cNvSpPr>
                          <a:spLocks noChangeArrowheads="1"/>
                        </wps:cNvSpPr>
                        <wps:spPr bwMode="auto">
                          <a:xfrm>
                            <a:off x="8260" y="3490"/>
                            <a:ext cx="490"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Line 44"/>
                        <wps:cNvCnPr>
                          <a:cxnSpLocks noChangeShapeType="1"/>
                        </wps:cNvCnPr>
                        <wps:spPr bwMode="auto">
                          <a:xfrm>
                            <a:off x="8790" y="3490"/>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94" name="Rectangle 43"/>
                        <wps:cNvSpPr>
                          <a:spLocks noChangeArrowheads="1"/>
                        </wps:cNvSpPr>
                        <wps:spPr bwMode="auto">
                          <a:xfrm>
                            <a:off x="8831" y="3490"/>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Line 42"/>
                        <wps:cNvCnPr>
                          <a:cxnSpLocks noChangeShapeType="1"/>
                        </wps:cNvCnPr>
                        <wps:spPr bwMode="auto">
                          <a:xfrm>
                            <a:off x="9850" y="3490"/>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96" name="Rectangle 41"/>
                        <wps:cNvSpPr>
                          <a:spLocks noChangeArrowheads="1"/>
                        </wps:cNvSpPr>
                        <wps:spPr bwMode="auto">
                          <a:xfrm>
                            <a:off x="6794" y="3613"/>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Line 40"/>
                        <wps:cNvCnPr>
                          <a:cxnSpLocks noChangeShapeType="1"/>
                        </wps:cNvCnPr>
                        <wps:spPr bwMode="auto">
                          <a:xfrm>
                            <a:off x="7160" y="3613"/>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98" name="Rectangle 39"/>
                        <wps:cNvSpPr>
                          <a:spLocks noChangeArrowheads="1"/>
                        </wps:cNvSpPr>
                        <wps:spPr bwMode="auto">
                          <a:xfrm>
                            <a:off x="7200" y="3613"/>
                            <a:ext cx="89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Line 38"/>
                        <wps:cNvCnPr>
                          <a:cxnSpLocks noChangeShapeType="1"/>
                        </wps:cNvCnPr>
                        <wps:spPr bwMode="auto">
                          <a:xfrm>
                            <a:off x="8139" y="3613"/>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300" name="Rectangle 37"/>
                        <wps:cNvSpPr>
                          <a:spLocks noChangeArrowheads="1"/>
                        </wps:cNvSpPr>
                        <wps:spPr bwMode="auto">
                          <a:xfrm>
                            <a:off x="8179" y="3613"/>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36"/>
                        <wps:cNvSpPr>
                          <a:spLocks noChangeArrowheads="1"/>
                        </wps:cNvSpPr>
                        <wps:spPr bwMode="auto">
                          <a:xfrm>
                            <a:off x="8504" y="361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35"/>
                        <wps:cNvSpPr>
                          <a:spLocks noChangeArrowheads="1"/>
                        </wps:cNvSpPr>
                        <wps:spPr bwMode="auto">
                          <a:xfrm>
                            <a:off x="8587" y="3613"/>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34"/>
                        <wps:cNvSpPr>
                          <a:spLocks noChangeArrowheads="1"/>
                        </wps:cNvSpPr>
                        <wps:spPr bwMode="auto">
                          <a:xfrm>
                            <a:off x="8668" y="3613"/>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Rectangle 33"/>
                        <wps:cNvSpPr>
                          <a:spLocks noChangeArrowheads="1"/>
                        </wps:cNvSpPr>
                        <wps:spPr bwMode="auto">
                          <a:xfrm>
                            <a:off x="8994" y="3613"/>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32"/>
                        <wps:cNvSpPr>
                          <a:spLocks noChangeArrowheads="1"/>
                        </wps:cNvSpPr>
                        <wps:spPr bwMode="auto">
                          <a:xfrm>
                            <a:off x="9075" y="361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31"/>
                        <wps:cNvSpPr>
                          <a:spLocks noChangeArrowheads="1"/>
                        </wps:cNvSpPr>
                        <wps:spPr bwMode="auto">
                          <a:xfrm>
                            <a:off x="9157" y="361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30"/>
                        <wps:cNvSpPr>
                          <a:spLocks noChangeArrowheads="1"/>
                        </wps:cNvSpPr>
                        <wps:spPr bwMode="auto">
                          <a:xfrm>
                            <a:off x="9240" y="3613"/>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29"/>
                        <wps:cNvSpPr>
                          <a:spLocks noChangeArrowheads="1"/>
                        </wps:cNvSpPr>
                        <wps:spPr bwMode="auto">
                          <a:xfrm>
                            <a:off x="6794" y="3737"/>
                            <a:ext cx="342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28"/>
                        <wps:cNvSpPr>
                          <a:spLocks noChangeArrowheads="1"/>
                        </wps:cNvSpPr>
                        <wps:spPr bwMode="auto">
                          <a:xfrm>
                            <a:off x="6794" y="386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27"/>
                        <wps:cNvSpPr>
                          <a:spLocks noChangeArrowheads="1"/>
                        </wps:cNvSpPr>
                        <wps:spPr bwMode="auto">
                          <a:xfrm>
                            <a:off x="6875" y="386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 name="Rectangle 26"/>
                        <wps:cNvSpPr>
                          <a:spLocks noChangeArrowheads="1"/>
                        </wps:cNvSpPr>
                        <wps:spPr bwMode="auto">
                          <a:xfrm>
                            <a:off x="6794" y="398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Rectangle 25"/>
                        <wps:cNvSpPr>
                          <a:spLocks noChangeArrowheads="1"/>
                        </wps:cNvSpPr>
                        <wps:spPr bwMode="auto">
                          <a:xfrm>
                            <a:off x="6875" y="398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13"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03" y="3924"/>
                            <a:ext cx="200"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4" name="Line 23"/>
                        <wps:cNvCnPr>
                          <a:cxnSpLocks noChangeShapeType="1"/>
                        </wps:cNvCnPr>
                        <wps:spPr bwMode="auto">
                          <a:xfrm>
                            <a:off x="8954" y="893"/>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315" name="Line 22"/>
                        <wps:cNvCnPr>
                          <a:cxnSpLocks noChangeShapeType="1"/>
                        </wps:cNvCnPr>
                        <wps:spPr bwMode="auto">
                          <a:xfrm>
                            <a:off x="6501" y="9"/>
                            <a:ext cx="0" cy="4142"/>
                          </a:xfrm>
                          <a:prstGeom prst="line">
                            <a:avLst/>
                          </a:prstGeom>
                          <a:noFill/>
                          <a:ln w="11135">
                            <a:solidFill>
                              <a:srgbClr val="5B9BD4"/>
                            </a:solidFill>
                            <a:round/>
                            <a:headEnd/>
                            <a:tailEnd/>
                          </a:ln>
                          <a:extLst>
                            <a:ext uri="{909E8E84-426E-40DD-AFC4-6F175D3DCCD1}">
                              <a14:hiddenFill xmlns:a14="http://schemas.microsoft.com/office/drawing/2010/main">
                                <a:noFill/>
                              </a14:hiddenFill>
                            </a:ext>
                          </a:extLst>
                        </wps:spPr>
                        <wps:bodyPr/>
                      </wps:wsp>
                      <wps:wsp>
                        <wps:cNvPr id="316" name="Rectangle 21"/>
                        <wps:cNvSpPr>
                          <a:spLocks noChangeArrowheads="1"/>
                        </wps:cNvSpPr>
                        <wps:spPr bwMode="auto">
                          <a:xfrm>
                            <a:off x="3289" y="9"/>
                            <a:ext cx="6936" cy="4137"/>
                          </a:xfrm>
                          <a:prstGeom prst="rect">
                            <a:avLst/>
                          </a:prstGeom>
                          <a:noFill/>
                          <a:ln w="11135">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7"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77" y="3943"/>
                            <a:ext cx="201"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8" name="Text Box 19"/>
                        <wps:cNvSpPr txBox="1">
                          <a:spLocks noChangeArrowheads="1"/>
                        </wps:cNvSpPr>
                        <wps:spPr bwMode="auto">
                          <a:xfrm>
                            <a:off x="92" y="21"/>
                            <a:ext cx="2911"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3A440" w14:textId="77777777" w:rsidR="00EB3E63" w:rsidRDefault="00B41D80">
                              <w:pPr>
                                <w:spacing w:before="6" w:line="136" w:lineRule="exact"/>
                                <w:ind w:left="1207" w:right="1207"/>
                                <w:jc w:val="center"/>
                                <w:rPr>
                                  <w:rFonts w:ascii="Arial"/>
                                  <w:sz w:val="13"/>
                                </w:rPr>
                              </w:pPr>
                              <w:r>
                                <w:rPr>
                                  <w:rFonts w:ascii="Arial"/>
                                  <w:w w:val="105"/>
                                  <w:sz w:val="13"/>
                                </w:rPr>
                                <w:t>System</w:t>
                              </w:r>
                            </w:p>
                          </w:txbxContent>
                        </wps:txbx>
                        <wps:bodyPr rot="0" vert="horz" wrap="square" lIns="0" tIns="0" rIns="0" bIns="0" anchor="t" anchorCtr="0" upright="1">
                          <a:noAutofit/>
                        </wps:bodyPr>
                      </wps:wsp>
                      <wps:wsp>
                        <wps:cNvPr id="319" name="Text Box 18"/>
                        <wps:cNvSpPr txBox="1">
                          <a:spLocks noChangeArrowheads="1"/>
                        </wps:cNvSpPr>
                        <wps:spPr bwMode="auto">
                          <a:xfrm>
                            <a:off x="92" y="334"/>
                            <a:ext cx="761"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7703E" w14:textId="77777777" w:rsidR="00EB3E63" w:rsidRDefault="00B41D80">
                              <w:pPr>
                                <w:spacing w:before="41" w:line="264" w:lineRule="auto"/>
                                <w:ind w:left="147" w:firstLine="180"/>
                                <w:rPr>
                                  <w:rFonts w:ascii="Calibri"/>
                                  <w:sz w:val="13"/>
                                </w:rPr>
                              </w:pPr>
                              <w:proofErr w:type="gramStart"/>
                              <w:r>
                                <w:rPr>
                                  <w:rFonts w:ascii="Calibri"/>
                                  <w:w w:val="105"/>
                                  <w:sz w:val="13"/>
                                </w:rPr>
                                <w:t>p :</w:t>
                              </w:r>
                              <w:proofErr w:type="gramEnd"/>
                              <w:r>
                                <w:rPr>
                                  <w:rFonts w:ascii="Calibri"/>
                                  <w:w w:val="105"/>
                                  <w:sz w:val="13"/>
                                </w:rPr>
                                <w:t xml:space="preserve"> Producer</w:t>
                              </w:r>
                            </w:p>
                          </w:txbxContent>
                        </wps:txbx>
                        <wps:bodyPr rot="0" vert="horz" wrap="square" lIns="0" tIns="0" rIns="0" bIns="0" anchor="t" anchorCtr="0" upright="1">
                          <a:noAutofit/>
                        </wps:bodyPr>
                      </wps:wsp>
                      <wps:wsp>
                        <wps:cNvPr id="320" name="Text Box 17"/>
                        <wps:cNvSpPr txBox="1">
                          <a:spLocks noChangeArrowheads="1"/>
                        </wps:cNvSpPr>
                        <wps:spPr bwMode="auto">
                          <a:xfrm>
                            <a:off x="3289" y="9"/>
                            <a:ext cx="3212" cy="4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8E48E" w14:textId="77777777" w:rsidR="00EB3E63" w:rsidRDefault="00B41D80">
                              <w:pPr>
                                <w:numPr>
                                  <w:ilvl w:val="0"/>
                                  <w:numId w:val="6"/>
                                </w:numPr>
                                <w:tabs>
                                  <w:tab w:val="left" w:pos="224"/>
                                </w:tabs>
                                <w:spacing w:before="22" w:line="136" w:lineRule="exact"/>
                                <w:ind w:firstLine="0"/>
                                <w:rPr>
                                  <w:rFonts w:ascii="Courier New"/>
                                  <w:b/>
                                  <w:color w:val="00AFEF"/>
                                  <w:sz w:val="13"/>
                                </w:rPr>
                              </w:pPr>
                              <w:r>
                                <w:rPr>
                                  <w:rFonts w:ascii="Courier New"/>
                                  <w:b/>
                                  <w:color w:val="252525"/>
                                  <w:w w:val="105"/>
                                  <w:sz w:val="13"/>
                                </w:rPr>
                                <w:t xml:space="preserve">class </w:t>
                              </w:r>
                              <w:r>
                                <w:rPr>
                                  <w:rFonts w:ascii="Courier New"/>
                                  <w:w w:val="105"/>
                                  <w:sz w:val="13"/>
                                </w:rPr>
                                <w:t>System</w:t>
                              </w:r>
                              <w:r>
                                <w:rPr>
                                  <w:rFonts w:ascii="Courier New"/>
                                  <w:spacing w:val="-10"/>
                                  <w:w w:val="105"/>
                                  <w:sz w:val="13"/>
                                </w:rPr>
                                <w:t xml:space="preserve"> </w:t>
                              </w:r>
                              <w:r>
                                <w:rPr>
                                  <w:rFonts w:ascii="Courier New"/>
                                  <w:b/>
                                  <w:color w:val="000080"/>
                                  <w:w w:val="105"/>
                                  <w:sz w:val="13"/>
                                </w:rPr>
                                <w:t>{</w:t>
                              </w:r>
                            </w:p>
                            <w:p w14:paraId="4F64D834" w14:textId="77777777" w:rsidR="00EB3E63" w:rsidRDefault="00B41D80">
                              <w:pPr>
                                <w:numPr>
                                  <w:ilvl w:val="0"/>
                                  <w:numId w:val="6"/>
                                </w:numPr>
                                <w:tabs>
                                  <w:tab w:val="left" w:pos="224"/>
                                </w:tabs>
                                <w:spacing w:line="123" w:lineRule="exact"/>
                                <w:ind w:left="223" w:hanging="202"/>
                                <w:rPr>
                                  <w:rFonts w:ascii="Courier New"/>
                                  <w:b/>
                                  <w:color w:val="00AFEF"/>
                                  <w:sz w:val="13"/>
                                </w:rPr>
                              </w:pPr>
                              <w:r>
                                <w:rPr>
                                  <w:rFonts w:ascii="Courier New"/>
                                  <w:b/>
                                  <w:color w:val="252525"/>
                                  <w:w w:val="105"/>
                                  <w:sz w:val="13"/>
                                </w:rPr>
                                <w:t>public</w:t>
                              </w:r>
                              <w:r>
                                <w:rPr>
                                  <w:rFonts w:ascii="Courier New"/>
                                  <w:b/>
                                  <w:color w:val="000080"/>
                                  <w:w w:val="105"/>
                                  <w:sz w:val="13"/>
                                </w:rPr>
                                <w:t>:</w:t>
                              </w:r>
                            </w:p>
                            <w:p w14:paraId="6AC71AB4" w14:textId="77777777" w:rsidR="00EB3E63" w:rsidRDefault="00B41D80">
                              <w:pPr>
                                <w:numPr>
                                  <w:ilvl w:val="0"/>
                                  <w:numId w:val="6"/>
                                </w:numPr>
                                <w:tabs>
                                  <w:tab w:val="left" w:pos="385"/>
                                  <w:tab w:val="left" w:pos="386"/>
                                </w:tabs>
                                <w:spacing w:line="123" w:lineRule="exact"/>
                                <w:ind w:left="385" w:hanging="364"/>
                                <w:rPr>
                                  <w:rFonts w:ascii="Courier New"/>
                                  <w:b/>
                                  <w:color w:val="00AFEF"/>
                                  <w:sz w:val="13"/>
                                </w:rPr>
                              </w:pPr>
                              <w:r>
                                <w:rPr>
                                  <w:rFonts w:ascii="Courier New"/>
                                  <w:w w:val="105"/>
                                  <w:sz w:val="13"/>
                                </w:rPr>
                                <w:t>Producer</w:t>
                              </w:r>
                              <w:r>
                                <w:rPr>
                                  <w:rFonts w:ascii="Courier New"/>
                                  <w:spacing w:val="-7"/>
                                  <w:w w:val="105"/>
                                  <w:sz w:val="13"/>
                                </w:rPr>
                                <w:t xml:space="preserve"> </w:t>
                              </w:r>
                              <w:r>
                                <w:rPr>
                                  <w:rFonts w:ascii="Courier New"/>
                                  <w:w w:val="105"/>
                                  <w:sz w:val="13"/>
                                </w:rPr>
                                <w:t>p</w:t>
                              </w:r>
                              <w:r>
                                <w:rPr>
                                  <w:rFonts w:ascii="Courier New"/>
                                  <w:b/>
                                  <w:color w:val="000080"/>
                                  <w:w w:val="105"/>
                                  <w:sz w:val="13"/>
                                </w:rPr>
                                <w:t>;</w:t>
                              </w:r>
                            </w:p>
                            <w:p w14:paraId="73586718" w14:textId="77777777" w:rsidR="00EB3E63" w:rsidRDefault="00B41D80">
                              <w:pPr>
                                <w:numPr>
                                  <w:ilvl w:val="0"/>
                                  <w:numId w:val="6"/>
                                </w:numPr>
                                <w:tabs>
                                  <w:tab w:val="left" w:pos="385"/>
                                  <w:tab w:val="left" w:pos="386"/>
                                </w:tabs>
                                <w:spacing w:line="124" w:lineRule="exact"/>
                                <w:ind w:left="385" w:hanging="364"/>
                                <w:rPr>
                                  <w:rFonts w:ascii="Courier New"/>
                                  <w:b/>
                                  <w:color w:val="00AFEF"/>
                                  <w:sz w:val="13"/>
                                </w:rPr>
                              </w:pPr>
                              <w:r>
                                <w:rPr>
                                  <w:rFonts w:ascii="Courier New"/>
                                  <w:w w:val="105"/>
                                  <w:sz w:val="13"/>
                                </w:rPr>
                                <w:t>Consumer</w:t>
                              </w:r>
                              <w:r>
                                <w:rPr>
                                  <w:rFonts w:ascii="Courier New"/>
                                  <w:spacing w:val="-7"/>
                                  <w:w w:val="105"/>
                                  <w:sz w:val="13"/>
                                </w:rPr>
                                <w:t xml:space="preserve"> </w:t>
                              </w:r>
                              <w:r>
                                <w:rPr>
                                  <w:rFonts w:ascii="Courier New"/>
                                  <w:w w:val="105"/>
                                  <w:sz w:val="13"/>
                                </w:rPr>
                                <w:t>c</w:t>
                              </w:r>
                              <w:r>
                                <w:rPr>
                                  <w:rFonts w:ascii="Courier New"/>
                                  <w:b/>
                                  <w:color w:val="000080"/>
                                  <w:w w:val="105"/>
                                  <w:sz w:val="13"/>
                                </w:rPr>
                                <w:t>;</w:t>
                              </w:r>
                            </w:p>
                            <w:p w14:paraId="2177FFBA" w14:textId="77777777" w:rsidR="00EB3E63" w:rsidRDefault="00B41D80">
                              <w:pPr>
                                <w:numPr>
                                  <w:ilvl w:val="0"/>
                                  <w:numId w:val="6"/>
                                </w:numPr>
                                <w:tabs>
                                  <w:tab w:val="left" w:pos="385"/>
                                  <w:tab w:val="left" w:pos="386"/>
                                </w:tabs>
                                <w:spacing w:line="124" w:lineRule="exact"/>
                                <w:ind w:left="385" w:hanging="364"/>
                                <w:rPr>
                                  <w:rFonts w:ascii="Courier New"/>
                                  <w:b/>
                                  <w:color w:val="00AFEF"/>
                                  <w:sz w:val="13"/>
                                </w:rPr>
                              </w:pPr>
                              <w:r>
                                <w:rPr>
                                  <w:rFonts w:ascii="Courier New"/>
                                  <w:w w:val="105"/>
                                  <w:sz w:val="13"/>
                                </w:rPr>
                                <w:t>FIFO</w:t>
                              </w:r>
                              <w:r>
                                <w:rPr>
                                  <w:rFonts w:ascii="Courier New"/>
                                  <w:spacing w:val="-6"/>
                                  <w:w w:val="105"/>
                                  <w:sz w:val="13"/>
                                </w:rPr>
                                <w:t xml:space="preserve"> </w:t>
                              </w:r>
                              <w:proofErr w:type="spellStart"/>
                              <w:r>
                                <w:rPr>
                                  <w:rFonts w:ascii="Courier New"/>
                                  <w:w w:val="105"/>
                                  <w:sz w:val="13"/>
                                </w:rPr>
                                <w:t>fifo</w:t>
                              </w:r>
                              <w:proofErr w:type="spellEnd"/>
                              <w:r>
                                <w:rPr>
                                  <w:rFonts w:ascii="Courier New"/>
                                  <w:b/>
                                  <w:color w:val="000080"/>
                                  <w:w w:val="105"/>
                                  <w:sz w:val="13"/>
                                </w:rPr>
                                <w:t>;</w:t>
                              </w:r>
                            </w:p>
                            <w:p w14:paraId="139A4DBA" w14:textId="77777777" w:rsidR="00EB3E63" w:rsidRDefault="00B41D80">
                              <w:pPr>
                                <w:numPr>
                                  <w:ilvl w:val="0"/>
                                  <w:numId w:val="6"/>
                                </w:numPr>
                                <w:tabs>
                                  <w:tab w:val="left" w:pos="385"/>
                                  <w:tab w:val="left" w:pos="386"/>
                                </w:tabs>
                                <w:spacing w:line="123" w:lineRule="exact"/>
                                <w:ind w:left="385" w:hanging="364"/>
                                <w:rPr>
                                  <w:rFonts w:ascii="Courier New"/>
                                  <w:b/>
                                  <w:color w:val="00AFEF"/>
                                  <w:sz w:val="13"/>
                                </w:rPr>
                              </w:pPr>
                              <w:r>
                                <w:rPr>
                                  <w:rFonts w:ascii="Courier New"/>
                                  <w:b/>
                                  <w:w w:val="105"/>
                                  <w:sz w:val="13"/>
                                </w:rPr>
                                <w:t>void</w:t>
                              </w:r>
                              <w:r>
                                <w:rPr>
                                  <w:rFonts w:ascii="Courier New"/>
                                  <w:b/>
                                  <w:spacing w:val="-11"/>
                                  <w:w w:val="105"/>
                                  <w:sz w:val="13"/>
                                </w:rPr>
                                <w:t xml:space="preserve"> </w:t>
                              </w:r>
                              <w:r>
                                <w:rPr>
                                  <w:rFonts w:ascii="Courier New"/>
                                  <w:w w:val="105"/>
                                  <w:sz w:val="13"/>
                                </w:rPr>
                                <w:t>configuration()</w:t>
                              </w:r>
                              <w:r>
                                <w:rPr>
                                  <w:rFonts w:ascii="Courier New"/>
                                  <w:b/>
                                  <w:color w:val="000080"/>
                                  <w:w w:val="105"/>
                                  <w:sz w:val="13"/>
                                </w:rPr>
                                <w:t>{</w:t>
                              </w:r>
                            </w:p>
                            <w:p w14:paraId="21A4932B" w14:textId="77777777" w:rsidR="00EB3E63" w:rsidRDefault="00B41D80">
                              <w:pPr>
                                <w:numPr>
                                  <w:ilvl w:val="0"/>
                                  <w:numId w:val="6"/>
                                </w:numPr>
                                <w:tabs>
                                  <w:tab w:val="left" w:pos="548"/>
                                  <w:tab w:val="left" w:pos="549"/>
                                </w:tabs>
                                <w:spacing w:line="124" w:lineRule="exact"/>
                                <w:ind w:left="548" w:hanging="527"/>
                                <w:rPr>
                                  <w:rFonts w:ascii="Courier New"/>
                                  <w:b/>
                                  <w:color w:val="00AFEF"/>
                                  <w:sz w:val="13"/>
                                </w:rPr>
                              </w:pPr>
                              <w:proofErr w:type="spellStart"/>
                              <w:r>
                                <w:rPr>
                                  <w:rFonts w:ascii="Courier New"/>
                                  <w:b/>
                                  <w:w w:val="105"/>
                                  <w:sz w:val="13"/>
                                </w:rPr>
                                <w:t>bindPorts</w:t>
                              </w:r>
                              <w:proofErr w:type="spellEnd"/>
                              <w:r>
                                <w:rPr>
                                  <w:rFonts w:ascii="Courier New"/>
                                  <w:b/>
                                  <w:color w:val="000080"/>
                                  <w:w w:val="105"/>
                                  <w:sz w:val="13"/>
                                </w:rPr>
                                <w:t>(</w:t>
                              </w:r>
                              <w:proofErr w:type="spellStart"/>
                              <w:r>
                                <w:rPr>
                                  <w:rFonts w:ascii="Courier New"/>
                                  <w:w w:val="105"/>
                                  <w:sz w:val="13"/>
                                </w:rPr>
                                <w:t>p</w:t>
                              </w:r>
                              <w:r>
                                <w:rPr>
                                  <w:rFonts w:ascii="Courier New"/>
                                  <w:b/>
                                  <w:color w:val="000080"/>
                                  <w:w w:val="105"/>
                                  <w:sz w:val="13"/>
                                </w:rPr>
                                <w:t>.</w:t>
                              </w:r>
                              <w:r>
                                <w:rPr>
                                  <w:rFonts w:ascii="Courier New"/>
                                  <w:w w:val="105"/>
                                  <w:sz w:val="13"/>
                                </w:rPr>
                                <w:t>pPush</w:t>
                              </w:r>
                              <w:proofErr w:type="spellEnd"/>
                              <w:r>
                                <w:rPr>
                                  <w:rFonts w:ascii="Courier New"/>
                                  <w:b/>
                                  <w:color w:val="000080"/>
                                  <w:w w:val="105"/>
                                  <w:sz w:val="13"/>
                                </w:rPr>
                                <w:t>,</w:t>
                              </w:r>
                              <w:r>
                                <w:rPr>
                                  <w:rFonts w:ascii="Courier New"/>
                                  <w:b/>
                                  <w:color w:val="000080"/>
                                  <w:spacing w:val="-17"/>
                                  <w:w w:val="105"/>
                                  <w:sz w:val="13"/>
                                </w:rPr>
                                <w:t xml:space="preserve"> </w:t>
                              </w:r>
                              <w:proofErr w:type="spellStart"/>
                              <w:r>
                                <w:rPr>
                                  <w:rFonts w:ascii="Courier New"/>
                                  <w:w w:val="105"/>
                                  <w:sz w:val="13"/>
                                </w:rPr>
                                <w:t>fifo</w:t>
                              </w:r>
                              <w:r>
                                <w:rPr>
                                  <w:rFonts w:ascii="Courier New"/>
                                  <w:b/>
                                  <w:color w:val="000080"/>
                                  <w:w w:val="105"/>
                                  <w:sz w:val="13"/>
                                </w:rPr>
                                <w:t>.</w:t>
                              </w:r>
                              <w:r>
                                <w:rPr>
                                  <w:rFonts w:ascii="Courier New"/>
                                  <w:w w:val="105"/>
                                  <w:sz w:val="13"/>
                                </w:rPr>
                                <w:t>pPush</w:t>
                              </w:r>
                              <w:proofErr w:type="spellEnd"/>
                              <w:r>
                                <w:rPr>
                                  <w:rFonts w:ascii="Courier New"/>
                                  <w:b/>
                                  <w:color w:val="000080"/>
                                  <w:w w:val="105"/>
                                  <w:sz w:val="13"/>
                                </w:rPr>
                                <w:t>);</w:t>
                              </w:r>
                            </w:p>
                            <w:p w14:paraId="41AE8DBF" w14:textId="77777777" w:rsidR="00EB3E63" w:rsidRDefault="00B41D80">
                              <w:pPr>
                                <w:numPr>
                                  <w:ilvl w:val="0"/>
                                  <w:numId w:val="6"/>
                                </w:numPr>
                                <w:tabs>
                                  <w:tab w:val="left" w:pos="385"/>
                                  <w:tab w:val="left" w:pos="548"/>
                                  <w:tab w:val="left" w:pos="549"/>
                                </w:tabs>
                                <w:spacing w:before="7" w:line="199" w:lineRule="auto"/>
                                <w:ind w:right="134" w:firstLine="0"/>
                                <w:rPr>
                                  <w:rFonts w:ascii="Courier New"/>
                                  <w:b/>
                                  <w:color w:val="00AFEF"/>
                                  <w:sz w:val="13"/>
                                </w:rPr>
                              </w:pPr>
                              <w:proofErr w:type="spellStart"/>
                              <w:proofErr w:type="gramStart"/>
                              <w:r>
                                <w:rPr>
                                  <w:rFonts w:ascii="Courier New"/>
                                  <w:b/>
                                  <w:w w:val="105"/>
                                  <w:sz w:val="13"/>
                                </w:rPr>
                                <w:t>bindPorts</w:t>
                              </w:r>
                              <w:proofErr w:type="spellEnd"/>
                              <w:r>
                                <w:rPr>
                                  <w:rFonts w:ascii="Courier New"/>
                                  <w:b/>
                                  <w:color w:val="000080"/>
                                  <w:w w:val="105"/>
                                  <w:sz w:val="13"/>
                                </w:rPr>
                                <w:t>(</w:t>
                              </w:r>
                              <w:proofErr w:type="spellStart"/>
                              <w:proofErr w:type="gramEnd"/>
                              <w:r>
                                <w:rPr>
                                  <w:rFonts w:ascii="Courier New"/>
                                  <w:w w:val="105"/>
                                  <w:sz w:val="13"/>
                                </w:rPr>
                                <w:t>c</w:t>
                              </w:r>
                              <w:r>
                                <w:rPr>
                                  <w:rFonts w:ascii="Courier New"/>
                                  <w:b/>
                                  <w:color w:val="000080"/>
                                  <w:w w:val="105"/>
                                  <w:sz w:val="13"/>
                                </w:rPr>
                                <w:t>.</w:t>
                              </w:r>
                              <w:r>
                                <w:rPr>
                                  <w:rFonts w:ascii="Courier New"/>
                                  <w:w w:val="105"/>
                                  <w:sz w:val="13"/>
                                </w:rPr>
                                <w:t>pPull</w:t>
                              </w:r>
                              <w:proofErr w:type="spellEnd"/>
                              <w:r>
                                <w:rPr>
                                  <w:rFonts w:ascii="Courier New"/>
                                  <w:b/>
                                  <w:color w:val="000080"/>
                                  <w:w w:val="105"/>
                                  <w:sz w:val="13"/>
                                </w:rPr>
                                <w:t>,</w:t>
                              </w:r>
                              <w:r>
                                <w:rPr>
                                  <w:rFonts w:ascii="Courier New"/>
                                  <w:b/>
                                  <w:color w:val="000080"/>
                                  <w:spacing w:val="-16"/>
                                  <w:w w:val="105"/>
                                  <w:sz w:val="13"/>
                                </w:rPr>
                                <w:t xml:space="preserve"> </w:t>
                              </w:r>
                              <w:proofErr w:type="spellStart"/>
                              <w:r>
                                <w:rPr>
                                  <w:rFonts w:ascii="Courier New"/>
                                  <w:w w:val="105"/>
                                  <w:sz w:val="13"/>
                                </w:rPr>
                                <w:t>fifo</w:t>
                              </w:r>
                              <w:r>
                                <w:rPr>
                                  <w:rFonts w:ascii="Courier New"/>
                                  <w:b/>
                                  <w:color w:val="000080"/>
                                  <w:w w:val="105"/>
                                  <w:sz w:val="13"/>
                                </w:rPr>
                                <w:t>.</w:t>
                              </w:r>
                              <w:r>
                                <w:rPr>
                                  <w:rFonts w:ascii="Courier New"/>
                                  <w:w w:val="105"/>
                                  <w:sz w:val="13"/>
                                </w:rPr>
                                <w:t>pPull</w:t>
                              </w:r>
                              <w:proofErr w:type="spellEnd"/>
                              <w:r>
                                <w:rPr>
                                  <w:rFonts w:ascii="Courier New"/>
                                  <w:b/>
                                  <w:color w:val="000080"/>
                                  <w:w w:val="105"/>
                                  <w:sz w:val="13"/>
                                </w:rPr>
                                <w:t xml:space="preserve">); </w:t>
                              </w:r>
                              <w:r>
                                <w:rPr>
                                  <w:rFonts w:ascii="Courier New"/>
                                  <w:b/>
                                  <w:color w:val="00AFEF"/>
                                  <w:w w:val="105"/>
                                  <w:sz w:val="13"/>
                                </w:rPr>
                                <w:t>9.</w:t>
                              </w:r>
                              <w:r>
                                <w:rPr>
                                  <w:rFonts w:ascii="Courier New"/>
                                  <w:b/>
                                  <w:color w:val="00AFEF"/>
                                  <w:w w:val="105"/>
                                  <w:sz w:val="13"/>
                                </w:rPr>
                                <w:tab/>
                              </w:r>
                              <w:r>
                                <w:rPr>
                                  <w:rFonts w:ascii="Courier New"/>
                                  <w:b/>
                                  <w:color w:val="000080"/>
                                  <w:w w:val="105"/>
                                  <w:sz w:val="13"/>
                                </w:rPr>
                                <w:t>}</w:t>
                              </w:r>
                            </w:p>
                            <w:p w14:paraId="6080A9E8" w14:textId="77777777" w:rsidR="00EB3E63" w:rsidRDefault="00B41D80">
                              <w:pPr>
                                <w:spacing w:line="119" w:lineRule="exact"/>
                                <w:ind w:left="21" w:right="1081"/>
                                <w:rPr>
                                  <w:rFonts w:ascii="Courier New"/>
                                  <w:b/>
                                  <w:sz w:val="13"/>
                                </w:rPr>
                              </w:pPr>
                              <w:r>
                                <w:rPr>
                                  <w:rFonts w:ascii="Courier New"/>
                                  <w:b/>
                                  <w:color w:val="00AFEF"/>
                                  <w:w w:val="105"/>
                                  <w:sz w:val="13"/>
                                </w:rPr>
                                <w:t>10.</w:t>
                              </w:r>
                              <w:r>
                                <w:rPr>
                                  <w:rFonts w:ascii="Courier New"/>
                                  <w:b/>
                                  <w:color w:val="000080"/>
                                  <w:w w:val="105"/>
                                  <w:sz w:val="13"/>
                                </w:rPr>
                                <w:t>}</w:t>
                              </w:r>
                            </w:p>
                            <w:p w14:paraId="43031B19" w14:textId="77777777" w:rsidR="00EB3E63" w:rsidRDefault="00B41D80">
                              <w:pPr>
                                <w:spacing w:before="7" w:line="199" w:lineRule="auto"/>
                                <w:ind w:left="21" w:right="1081"/>
                                <w:rPr>
                                  <w:rFonts w:ascii="Courier New"/>
                                  <w:b/>
                                  <w:sz w:val="13"/>
                                </w:rPr>
                              </w:pPr>
                              <w:r>
                                <w:rPr>
                                  <w:rFonts w:ascii="Courier New"/>
                                  <w:b/>
                                  <w:color w:val="00AFEF"/>
                                  <w:w w:val="105"/>
                                  <w:sz w:val="13"/>
                                </w:rPr>
                                <w:t>11</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proofErr w:type="spellStart"/>
                              <w:r>
                                <w:rPr>
                                  <w:rFonts w:ascii="Courier New"/>
                                  <w:w w:val="105"/>
                                  <w:sz w:val="13"/>
                                </w:rPr>
                                <w:t>IPull</w:t>
                              </w:r>
                              <w:proofErr w:type="spellEnd"/>
                              <w:r>
                                <w:rPr>
                                  <w:rFonts w:ascii="Courier New"/>
                                  <w:w w:val="105"/>
                                  <w:sz w:val="13"/>
                                </w:rPr>
                                <w:t xml:space="preserve"> </w:t>
                              </w:r>
                              <w:r>
                                <w:rPr>
                                  <w:rFonts w:ascii="Courier New"/>
                                  <w:b/>
                                  <w:color w:val="000080"/>
                                  <w:w w:val="105"/>
                                  <w:sz w:val="13"/>
                                </w:rPr>
                                <w:t xml:space="preserve">{ </w:t>
                              </w:r>
                              <w:r>
                                <w:rPr>
                                  <w:rFonts w:ascii="Courier New"/>
                                  <w:b/>
                                  <w:color w:val="00AFEF"/>
                                  <w:w w:val="105"/>
                                  <w:sz w:val="13"/>
                                </w:rPr>
                                <w:t>12.</w:t>
                              </w:r>
                              <w:r>
                                <w:rPr>
                                  <w:rFonts w:ascii="Courier New"/>
                                  <w:b/>
                                  <w:color w:val="252525"/>
                                  <w:w w:val="105"/>
                                  <w:sz w:val="13"/>
                                </w:rPr>
                                <w:t>public</w:t>
                              </w:r>
                              <w:r>
                                <w:rPr>
                                  <w:rFonts w:ascii="Courier New"/>
                                  <w:b/>
                                  <w:color w:val="000080"/>
                                  <w:w w:val="105"/>
                                  <w:sz w:val="13"/>
                                </w:rPr>
                                <w:t>:</w:t>
                              </w:r>
                            </w:p>
                            <w:p w14:paraId="6933648C" w14:textId="77777777" w:rsidR="00EB3E63" w:rsidRDefault="00B41D80">
                              <w:pPr>
                                <w:spacing w:before="1" w:line="201" w:lineRule="auto"/>
                                <w:ind w:left="21" w:right="507"/>
                                <w:rPr>
                                  <w:rFonts w:ascii="Courier New"/>
                                  <w:b/>
                                  <w:sz w:val="13"/>
                                </w:rPr>
                              </w:pPr>
                              <w:r>
                                <w:rPr>
                                  <w:rFonts w:ascii="Courier New"/>
                                  <w:color w:val="00AFEF"/>
                                  <w:w w:val="105"/>
                                  <w:sz w:val="13"/>
                                </w:rPr>
                                <w:t xml:space="preserve">13. </w:t>
                              </w:r>
                              <w:proofErr w:type="gramStart"/>
                              <w:r>
                                <w:rPr>
                                  <w:rFonts w:ascii="Courier New"/>
                                  <w:b/>
                                  <w:color w:val="252525"/>
                                  <w:w w:val="105"/>
                                  <w:sz w:val="13"/>
                                </w:rPr>
                                <w:t>virtual</w:t>
                              </w:r>
                              <w:proofErr w:type="gramEnd"/>
                              <w:r>
                                <w:rPr>
                                  <w:rFonts w:ascii="Courier New"/>
                                  <w:b/>
                                  <w:color w:val="252525"/>
                                  <w:w w:val="105"/>
                                  <w:sz w:val="13"/>
                                </w:rPr>
                                <w:t xml:space="preserve"> </w:t>
                              </w: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 xml:space="preserve">; </w:t>
                              </w:r>
                              <w:r>
                                <w:rPr>
                                  <w:rFonts w:ascii="Courier New"/>
                                  <w:b/>
                                  <w:color w:val="00AFEF"/>
                                  <w:w w:val="105"/>
                                  <w:sz w:val="13"/>
                                </w:rPr>
                                <w:t>14.</w:t>
                              </w:r>
                              <w:r>
                                <w:rPr>
                                  <w:rFonts w:ascii="Courier New"/>
                                  <w:b/>
                                  <w:color w:val="000080"/>
                                  <w:w w:val="105"/>
                                  <w:sz w:val="13"/>
                                </w:rPr>
                                <w:t>}</w:t>
                              </w:r>
                            </w:p>
                            <w:p w14:paraId="73A54039" w14:textId="77777777" w:rsidR="00EB3E63" w:rsidRDefault="00B41D80">
                              <w:pPr>
                                <w:spacing w:line="201" w:lineRule="auto"/>
                                <w:ind w:left="21" w:right="1081"/>
                                <w:rPr>
                                  <w:rFonts w:ascii="Courier New"/>
                                  <w:b/>
                                  <w:sz w:val="13"/>
                                </w:rPr>
                              </w:pPr>
                              <w:r>
                                <w:rPr>
                                  <w:rFonts w:ascii="Courier New"/>
                                  <w:b/>
                                  <w:color w:val="00AFEF"/>
                                  <w:w w:val="105"/>
                                  <w:sz w:val="13"/>
                                </w:rPr>
                                <w:t>15</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proofErr w:type="spellStart"/>
                              <w:r>
                                <w:rPr>
                                  <w:rFonts w:ascii="Courier New"/>
                                  <w:w w:val="105"/>
                                  <w:sz w:val="13"/>
                                </w:rPr>
                                <w:t>IPush</w:t>
                              </w:r>
                              <w:proofErr w:type="spellEnd"/>
                              <w:r>
                                <w:rPr>
                                  <w:rFonts w:ascii="Courier New"/>
                                  <w:w w:val="105"/>
                                  <w:sz w:val="13"/>
                                </w:rPr>
                                <w:t xml:space="preserve"> </w:t>
                              </w:r>
                              <w:r>
                                <w:rPr>
                                  <w:rFonts w:ascii="Courier New"/>
                                  <w:b/>
                                  <w:color w:val="000080"/>
                                  <w:w w:val="105"/>
                                  <w:sz w:val="13"/>
                                </w:rPr>
                                <w:t xml:space="preserve">{ </w:t>
                              </w:r>
                              <w:r>
                                <w:rPr>
                                  <w:rFonts w:ascii="Courier New"/>
                                  <w:b/>
                                  <w:color w:val="00AFEF"/>
                                  <w:w w:val="105"/>
                                  <w:sz w:val="13"/>
                                </w:rPr>
                                <w:t>16.</w:t>
                              </w:r>
                              <w:r>
                                <w:rPr>
                                  <w:rFonts w:ascii="Courier New"/>
                                  <w:b/>
                                  <w:color w:val="252525"/>
                                  <w:w w:val="105"/>
                                  <w:sz w:val="13"/>
                                </w:rPr>
                                <w:t>public</w:t>
                              </w:r>
                              <w:r>
                                <w:rPr>
                                  <w:rFonts w:ascii="Courier New"/>
                                  <w:b/>
                                  <w:color w:val="000080"/>
                                  <w:w w:val="105"/>
                                  <w:sz w:val="13"/>
                                </w:rPr>
                                <w:t>:</w:t>
                              </w:r>
                            </w:p>
                            <w:p w14:paraId="259DC418" w14:textId="77777777" w:rsidR="00EB3E63" w:rsidRDefault="00B41D80">
                              <w:pPr>
                                <w:spacing w:before="1" w:line="199" w:lineRule="auto"/>
                                <w:ind w:left="21"/>
                                <w:rPr>
                                  <w:rFonts w:ascii="Courier New"/>
                                  <w:b/>
                                  <w:sz w:val="13"/>
                                </w:rPr>
                              </w:pPr>
                              <w:r>
                                <w:rPr>
                                  <w:rFonts w:ascii="Courier New"/>
                                  <w:color w:val="00AFEF"/>
                                  <w:w w:val="105"/>
                                  <w:sz w:val="13"/>
                                </w:rPr>
                                <w:t xml:space="preserve">17. </w:t>
                              </w:r>
                              <w:proofErr w:type="gramStart"/>
                              <w:r>
                                <w:rPr>
                                  <w:rFonts w:ascii="Courier New"/>
                                  <w:b/>
                                  <w:color w:val="252525"/>
                                  <w:w w:val="105"/>
                                  <w:sz w:val="13"/>
                                </w:rPr>
                                <w:t>virtual</w:t>
                              </w:r>
                              <w:proofErr w:type="gramEnd"/>
                              <w:r>
                                <w:rPr>
                                  <w:rFonts w:ascii="Courier New"/>
                                  <w:b/>
                                  <w:color w:val="252525"/>
                                  <w:w w:val="105"/>
                                  <w:sz w:val="13"/>
                                </w:rPr>
                                <w:t xml:space="preserve"> void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data</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 xml:space="preserve">; </w:t>
                              </w:r>
                              <w:r>
                                <w:rPr>
                                  <w:rFonts w:ascii="Courier New"/>
                                  <w:b/>
                                  <w:color w:val="00AFEF"/>
                                  <w:w w:val="105"/>
                                  <w:sz w:val="13"/>
                                </w:rPr>
                                <w:t>18.</w:t>
                              </w:r>
                              <w:r>
                                <w:rPr>
                                  <w:rFonts w:ascii="Courier New"/>
                                  <w:b/>
                                  <w:color w:val="000080"/>
                                  <w:w w:val="105"/>
                                  <w:sz w:val="13"/>
                                </w:rPr>
                                <w:t>}</w:t>
                              </w:r>
                            </w:p>
                            <w:p w14:paraId="30788A16" w14:textId="77777777" w:rsidR="00EB3E63" w:rsidRDefault="00B41D80">
                              <w:pPr>
                                <w:spacing w:line="201" w:lineRule="auto"/>
                                <w:ind w:left="21" w:right="1081"/>
                                <w:rPr>
                                  <w:rFonts w:ascii="Courier New"/>
                                  <w:b/>
                                  <w:sz w:val="13"/>
                                </w:rPr>
                              </w:pPr>
                              <w:r>
                                <w:rPr>
                                  <w:rFonts w:ascii="Courier New"/>
                                  <w:b/>
                                  <w:color w:val="00AFEF"/>
                                  <w:w w:val="105"/>
                                  <w:sz w:val="13"/>
                                </w:rPr>
                                <w:t>19</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r>
                                <w:rPr>
                                  <w:rFonts w:ascii="Courier New"/>
                                  <w:w w:val="105"/>
                                  <w:sz w:val="13"/>
                                </w:rPr>
                                <w:t xml:space="preserve">Producer </w:t>
                              </w:r>
                              <w:r>
                                <w:rPr>
                                  <w:rFonts w:ascii="Courier New"/>
                                  <w:b/>
                                  <w:color w:val="000080"/>
                                  <w:w w:val="105"/>
                                  <w:sz w:val="13"/>
                                </w:rPr>
                                <w:t xml:space="preserve">{ </w:t>
                              </w:r>
                              <w:r>
                                <w:rPr>
                                  <w:rFonts w:ascii="Courier New"/>
                                  <w:b/>
                                  <w:color w:val="00AFEF"/>
                                  <w:w w:val="105"/>
                                  <w:sz w:val="13"/>
                                </w:rPr>
                                <w:t>20.</w:t>
                              </w:r>
                              <w:r>
                                <w:rPr>
                                  <w:rFonts w:ascii="Courier New"/>
                                  <w:b/>
                                  <w:color w:val="252525"/>
                                  <w:w w:val="105"/>
                                  <w:sz w:val="13"/>
                                </w:rPr>
                                <w:t>public</w:t>
                              </w:r>
                              <w:r>
                                <w:rPr>
                                  <w:rFonts w:ascii="Courier New"/>
                                  <w:b/>
                                  <w:color w:val="000080"/>
                                  <w:w w:val="105"/>
                                  <w:sz w:val="13"/>
                                </w:rPr>
                                <w:t>:</w:t>
                              </w:r>
                            </w:p>
                            <w:p w14:paraId="1B563EC4" w14:textId="77777777" w:rsidR="00EB3E63" w:rsidRDefault="00B41D80">
                              <w:pPr>
                                <w:spacing w:line="201" w:lineRule="auto"/>
                                <w:ind w:left="21" w:right="507"/>
                                <w:rPr>
                                  <w:rFonts w:ascii="Courier New"/>
                                  <w:b/>
                                  <w:sz w:val="13"/>
                                </w:rPr>
                              </w:pPr>
                              <w:r>
                                <w:rPr>
                                  <w:rFonts w:ascii="Courier New"/>
                                  <w:color w:val="00AFEF"/>
                                  <w:w w:val="105"/>
                                  <w:sz w:val="13"/>
                                </w:rPr>
                                <w:t xml:space="preserve">21. </w:t>
                              </w:r>
                              <w:proofErr w:type="spellStart"/>
                              <w:r>
                                <w:rPr>
                                  <w:rFonts w:ascii="Courier New"/>
                                  <w:b/>
                                  <w:color w:val="252525"/>
                                  <w:w w:val="105"/>
                                  <w:sz w:val="13"/>
                                </w:rPr>
                                <w:t>RequiredPort</w:t>
                              </w:r>
                              <w:proofErr w:type="spellEnd"/>
                              <w:r>
                                <w:rPr>
                                  <w:rFonts w:ascii="Courier New"/>
                                  <w:b/>
                                  <w:color w:val="000080"/>
                                  <w:w w:val="105"/>
                                  <w:sz w:val="13"/>
                                </w:rPr>
                                <w:t>&lt;</w:t>
                              </w:r>
                              <w:proofErr w:type="spellStart"/>
                              <w:r>
                                <w:rPr>
                                  <w:rFonts w:ascii="Courier New"/>
                                  <w:w w:val="105"/>
                                  <w:sz w:val="13"/>
                                </w:rPr>
                                <w:t>IPush</w:t>
                              </w:r>
                              <w:proofErr w:type="spellEnd"/>
                              <w:r>
                                <w:rPr>
                                  <w:rFonts w:ascii="Courier New"/>
                                  <w:b/>
                                  <w:color w:val="000080"/>
                                  <w:w w:val="105"/>
                                  <w:sz w:val="13"/>
                                </w:rPr>
                                <w:t xml:space="preserve">&gt; </w:t>
                              </w:r>
                              <w:proofErr w:type="spellStart"/>
                              <w:r>
                                <w:rPr>
                                  <w:rFonts w:ascii="Courier New"/>
                                  <w:w w:val="105"/>
                                  <w:sz w:val="13"/>
                                </w:rPr>
                                <w:t>pPush</w:t>
                              </w:r>
                              <w:proofErr w:type="spellEnd"/>
                              <w:r>
                                <w:rPr>
                                  <w:rFonts w:ascii="Courier New"/>
                                  <w:b/>
                                  <w:color w:val="000080"/>
                                  <w:w w:val="105"/>
                                  <w:sz w:val="13"/>
                                </w:rPr>
                                <w:t xml:space="preserve">; </w:t>
                              </w:r>
                              <w:r>
                                <w:rPr>
                                  <w:rFonts w:ascii="Courier New"/>
                                  <w:b/>
                                  <w:color w:val="00AFEF"/>
                                  <w:w w:val="105"/>
                                  <w:sz w:val="13"/>
                                </w:rPr>
                                <w:t>22.</w:t>
                              </w:r>
                              <w:r>
                                <w:rPr>
                                  <w:rFonts w:ascii="Courier New"/>
                                  <w:b/>
                                  <w:color w:val="000080"/>
                                  <w:w w:val="105"/>
                                  <w:sz w:val="13"/>
                                </w:rPr>
                                <w:t>};</w:t>
                              </w:r>
                            </w:p>
                            <w:p w14:paraId="56B2B7B3" w14:textId="77777777" w:rsidR="00EB3E63" w:rsidRDefault="00B41D80">
                              <w:pPr>
                                <w:spacing w:before="1" w:line="199" w:lineRule="auto"/>
                                <w:ind w:left="21" w:right="1081"/>
                                <w:rPr>
                                  <w:rFonts w:ascii="Courier New"/>
                                  <w:b/>
                                  <w:sz w:val="13"/>
                                </w:rPr>
                              </w:pPr>
                              <w:r>
                                <w:rPr>
                                  <w:rFonts w:ascii="Courier New"/>
                                  <w:b/>
                                  <w:color w:val="00AFEF"/>
                                  <w:w w:val="105"/>
                                  <w:sz w:val="13"/>
                                </w:rPr>
                                <w:t>23</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r>
                                <w:rPr>
                                  <w:rFonts w:ascii="Courier New"/>
                                  <w:w w:val="105"/>
                                  <w:sz w:val="13"/>
                                </w:rPr>
                                <w:t xml:space="preserve">Consumer </w:t>
                              </w:r>
                              <w:r>
                                <w:rPr>
                                  <w:rFonts w:ascii="Courier New"/>
                                  <w:b/>
                                  <w:color w:val="000080"/>
                                  <w:w w:val="105"/>
                                  <w:sz w:val="13"/>
                                </w:rPr>
                                <w:t xml:space="preserve">{ </w:t>
                              </w:r>
                              <w:r>
                                <w:rPr>
                                  <w:rFonts w:ascii="Courier New"/>
                                  <w:b/>
                                  <w:color w:val="00AFEF"/>
                                  <w:w w:val="105"/>
                                  <w:sz w:val="13"/>
                                </w:rPr>
                                <w:t>24.</w:t>
                              </w:r>
                              <w:r>
                                <w:rPr>
                                  <w:rFonts w:ascii="Courier New"/>
                                  <w:b/>
                                  <w:color w:val="252525"/>
                                  <w:w w:val="105"/>
                                  <w:sz w:val="13"/>
                                </w:rPr>
                                <w:t>public</w:t>
                              </w:r>
                              <w:r>
                                <w:rPr>
                                  <w:rFonts w:ascii="Courier New"/>
                                  <w:b/>
                                  <w:color w:val="000080"/>
                                  <w:w w:val="105"/>
                                  <w:sz w:val="13"/>
                                </w:rPr>
                                <w:t>:</w:t>
                              </w:r>
                            </w:p>
                            <w:p w14:paraId="213E2758" w14:textId="77777777" w:rsidR="00EB3E63" w:rsidRDefault="00B41D80">
                              <w:pPr>
                                <w:spacing w:line="201" w:lineRule="auto"/>
                                <w:ind w:left="21" w:right="507"/>
                                <w:rPr>
                                  <w:rFonts w:ascii="Courier New"/>
                                  <w:b/>
                                  <w:sz w:val="13"/>
                                </w:rPr>
                              </w:pPr>
                              <w:r>
                                <w:rPr>
                                  <w:rFonts w:ascii="Courier New"/>
                                  <w:color w:val="00AFEF"/>
                                  <w:w w:val="105"/>
                                  <w:sz w:val="13"/>
                                </w:rPr>
                                <w:t xml:space="preserve">25. </w:t>
                              </w:r>
                              <w:proofErr w:type="spellStart"/>
                              <w:r>
                                <w:rPr>
                                  <w:rFonts w:ascii="Courier New"/>
                                  <w:b/>
                                  <w:color w:val="252525"/>
                                  <w:w w:val="105"/>
                                  <w:sz w:val="13"/>
                                </w:rPr>
                                <w:t>RequiredPort</w:t>
                              </w:r>
                              <w:proofErr w:type="spellEnd"/>
                              <w:r>
                                <w:rPr>
                                  <w:rFonts w:ascii="Courier New"/>
                                  <w:b/>
                                  <w:color w:val="000080"/>
                                  <w:w w:val="105"/>
                                  <w:sz w:val="13"/>
                                </w:rPr>
                                <w:t>&lt;</w:t>
                              </w:r>
                              <w:proofErr w:type="spellStart"/>
                              <w:r>
                                <w:rPr>
                                  <w:rFonts w:ascii="Courier New"/>
                                  <w:w w:val="105"/>
                                  <w:sz w:val="13"/>
                                </w:rPr>
                                <w:t>IPull</w:t>
                              </w:r>
                              <w:proofErr w:type="spellEnd"/>
                              <w:r>
                                <w:rPr>
                                  <w:rFonts w:ascii="Courier New"/>
                                  <w:b/>
                                  <w:color w:val="000080"/>
                                  <w:w w:val="105"/>
                                  <w:sz w:val="13"/>
                                </w:rPr>
                                <w:t xml:space="preserve">&gt; </w:t>
                              </w:r>
                              <w:proofErr w:type="spellStart"/>
                              <w:r>
                                <w:rPr>
                                  <w:rFonts w:ascii="Courier New"/>
                                  <w:w w:val="105"/>
                                  <w:sz w:val="13"/>
                                </w:rPr>
                                <w:t>pPull</w:t>
                              </w:r>
                              <w:proofErr w:type="spellEnd"/>
                              <w:r>
                                <w:rPr>
                                  <w:rFonts w:ascii="Courier New"/>
                                  <w:b/>
                                  <w:color w:val="000080"/>
                                  <w:w w:val="105"/>
                                  <w:sz w:val="13"/>
                                </w:rPr>
                                <w:t xml:space="preserve">; </w:t>
                              </w:r>
                              <w:r>
                                <w:rPr>
                                  <w:rFonts w:ascii="Courier New"/>
                                  <w:b/>
                                  <w:color w:val="00AFEF"/>
                                  <w:w w:val="105"/>
                                  <w:sz w:val="13"/>
                                </w:rPr>
                                <w:t>26.</w:t>
                              </w:r>
                              <w:r>
                                <w:rPr>
                                  <w:rFonts w:ascii="Courier New"/>
                                  <w:b/>
                                  <w:color w:val="000080"/>
                                  <w:w w:val="105"/>
                                  <w:sz w:val="13"/>
                                </w:rPr>
                                <w:t>};</w:t>
                              </w:r>
                            </w:p>
                            <w:p w14:paraId="68782239" w14:textId="77777777" w:rsidR="00EB3E63" w:rsidRDefault="00B41D80">
                              <w:pPr>
                                <w:spacing w:line="201" w:lineRule="auto"/>
                                <w:ind w:left="21"/>
                                <w:rPr>
                                  <w:rFonts w:ascii="Courier New"/>
                                  <w:b/>
                                  <w:sz w:val="13"/>
                                </w:rPr>
                              </w:pPr>
                              <w:r>
                                <w:rPr>
                                  <w:rFonts w:ascii="Courier New"/>
                                  <w:b/>
                                  <w:color w:val="00AFEF"/>
                                  <w:w w:val="105"/>
                                  <w:sz w:val="13"/>
                                </w:rPr>
                                <w:t>27</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r>
                                <w:rPr>
                                  <w:rFonts w:ascii="Courier New"/>
                                  <w:w w:val="105"/>
                                  <w:sz w:val="13"/>
                                </w:rPr>
                                <w:t xml:space="preserve">FIFO </w:t>
                              </w:r>
                              <w:r>
                                <w:rPr>
                                  <w:rFonts w:ascii="Courier New"/>
                                  <w:b/>
                                  <w:color w:val="000080"/>
                                  <w:w w:val="105"/>
                                  <w:sz w:val="13"/>
                                </w:rPr>
                                <w:t xml:space="preserve">: </w:t>
                              </w:r>
                              <w:r>
                                <w:rPr>
                                  <w:rFonts w:ascii="Courier New"/>
                                  <w:b/>
                                  <w:color w:val="252525"/>
                                  <w:w w:val="105"/>
                                  <w:sz w:val="13"/>
                                </w:rPr>
                                <w:t xml:space="preserve">public </w:t>
                              </w:r>
                              <w:proofErr w:type="spellStart"/>
                              <w:r>
                                <w:rPr>
                                  <w:rFonts w:ascii="Courier New"/>
                                  <w:w w:val="105"/>
                                  <w:sz w:val="13"/>
                                </w:rPr>
                                <w:t>IPush</w:t>
                              </w:r>
                              <w:proofErr w:type="spellEnd"/>
                              <w:r>
                                <w:rPr>
                                  <w:rFonts w:ascii="Courier New"/>
                                  <w:b/>
                                  <w:color w:val="000080"/>
                                  <w:w w:val="105"/>
                                  <w:sz w:val="13"/>
                                </w:rPr>
                                <w:t xml:space="preserve">, </w:t>
                              </w:r>
                              <w:proofErr w:type="spellStart"/>
                              <w:r>
                                <w:rPr>
                                  <w:rFonts w:ascii="Courier New"/>
                                  <w:w w:val="105"/>
                                  <w:sz w:val="13"/>
                                </w:rPr>
                                <w:t>IPull</w:t>
                              </w:r>
                              <w:proofErr w:type="spellEnd"/>
                              <w:r>
                                <w:rPr>
                                  <w:rFonts w:ascii="Courier New"/>
                                  <w:w w:val="105"/>
                                  <w:sz w:val="13"/>
                                </w:rPr>
                                <w:t xml:space="preserve"> </w:t>
                              </w:r>
                              <w:r>
                                <w:rPr>
                                  <w:rFonts w:ascii="Courier New"/>
                                  <w:b/>
                                  <w:color w:val="000080"/>
                                  <w:w w:val="105"/>
                                  <w:sz w:val="13"/>
                                </w:rPr>
                                <w:t xml:space="preserve">{ </w:t>
                              </w:r>
                              <w:r>
                                <w:rPr>
                                  <w:rFonts w:ascii="Courier New"/>
                                  <w:b/>
                                  <w:color w:val="00AFEF"/>
                                  <w:w w:val="105"/>
                                  <w:sz w:val="13"/>
                                </w:rPr>
                                <w:t>28.</w:t>
                              </w:r>
                              <w:r>
                                <w:rPr>
                                  <w:rFonts w:ascii="Courier New"/>
                                  <w:b/>
                                  <w:color w:val="252525"/>
                                  <w:w w:val="105"/>
                                  <w:sz w:val="13"/>
                                </w:rPr>
                                <w:t>public</w:t>
                              </w:r>
                              <w:r>
                                <w:rPr>
                                  <w:rFonts w:ascii="Courier New"/>
                                  <w:b/>
                                  <w:color w:val="000080"/>
                                  <w:w w:val="105"/>
                                  <w:sz w:val="13"/>
                                </w:rPr>
                                <w:t>:</w:t>
                              </w:r>
                            </w:p>
                            <w:p w14:paraId="63C5DAF1" w14:textId="77777777" w:rsidR="00EB3E63" w:rsidRDefault="00B41D80">
                              <w:pPr>
                                <w:numPr>
                                  <w:ilvl w:val="0"/>
                                  <w:numId w:val="5"/>
                                </w:numPr>
                                <w:tabs>
                                  <w:tab w:val="left" w:pos="428"/>
                                </w:tabs>
                                <w:spacing w:line="118" w:lineRule="exact"/>
                                <w:rPr>
                                  <w:rFonts w:ascii="Courier New"/>
                                  <w:b/>
                                  <w:sz w:val="13"/>
                                </w:rPr>
                              </w:pPr>
                              <w:proofErr w:type="spellStart"/>
                              <w:r>
                                <w:rPr>
                                  <w:rFonts w:ascii="Courier New"/>
                                  <w:b/>
                                  <w:color w:val="252525"/>
                                  <w:w w:val="105"/>
                                  <w:sz w:val="13"/>
                                </w:rPr>
                                <w:t>ProvidedPort</w:t>
                              </w:r>
                              <w:proofErr w:type="spellEnd"/>
                              <w:r>
                                <w:rPr>
                                  <w:rFonts w:ascii="Courier New"/>
                                  <w:b/>
                                  <w:color w:val="000080"/>
                                  <w:w w:val="105"/>
                                  <w:sz w:val="13"/>
                                </w:rPr>
                                <w:t>&lt;</w:t>
                              </w:r>
                              <w:proofErr w:type="spellStart"/>
                              <w:r>
                                <w:rPr>
                                  <w:rFonts w:ascii="Courier New"/>
                                  <w:w w:val="105"/>
                                  <w:sz w:val="13"/>
                                </w:rPr>
                                <w:t>IPush</w:t>
                              </w:r>
                              <w:proofErr w:type="spellEnd"/>
                              <w:r>
                                <w:rPr>
                                  <w:rFonts w:ascii="Courier New"/>
                                  <w:b/>
                                  <w:color w:val="000080"/>
                                  <w:w w:val="105"/>
                                  <w:sz w:val="13"/>
                                </w:rPr>
                                <w:t>&gt;</w:t>
                              </w:r>
                              <w:r>
                                <w:rPr>
                                  <w:rFonts w:ascii="Courier New"/>
                                  <w:b/>
                                  <w:color w:val="000080"/>
                                  <w:spacing w:val="-14"/>
                                  <w:w w:val="105"/>
                                  <w:sz w:val="13"/>
                                </w:rPr>
                                <w:t xml:space="preserve"> </w:t>
                              </w:r>
                              <w:proofErr w:type="spellStart"/>
                              <w:r>
                                <w:rPr>
                                  <w:rFonts w:ascii="Courier New"/>
                                  <w:w w:val="105"/>
                                  <w:sz w:val="13"/>
                                </w:rPr>
                                <w:t>pPush</w:t>
                              </w:r>
                              <w:proofErr w:type="spellEnd"/>
                              <w:r>
                                <w:rPr>
                                  <w:rFonts w:ascii="Courier New"/>
                                  <w:b/>
                                  <w:color w:val="000080"/>
                                  <w:w w:val="105"/>
                                  <w:sz w:val="13"/>
                                </w:rPr>
                                <w:t>;</w:t>
                              </w:r>
                            </w:p>
                            <w:p w14:paraId="386D4184" w14:textId="77777777" w:rsidR="00EB3E63" w:rsidRDefault="00B41D80">
                              <w:pPr>
                                <w:numPr>
                                  <w:ilvl w:val="0"/>
                                  <w:numId w:val="5"/>
                                </w:numPr>
                                <w:tabs>
                                  <w:tab w:val="left" w:pos="428"/>
                                </w:tabs>
                                <w:spacing w:line="124" w:lineRule="exact"/>
                                <w:rPr>
                                  <w:rFonts w:ascii="Courier New"/>
                                  <w:b/>
                                  <w:sz w:val="13"/>
                                </w:rPr>
                              </w:pPr>
                              <w:proofErr w:type="spellStart"/>
                              <w:r>
                                <w:rPr>
                                  <w:rFonts w:ascii="Courier New"/>
                                  <w:b/>
                                  <w:color w:val="252525"/>
                                  <w:w w:val="105"/>
                                  <w:sz w:val="13"/>
                                </w:rPr>
                                <w:t>ProvidedPort</w:t>
                              </w:r>
                              <w:proofErr w:type="spellEnd"/>
                              <w:r>
                                <w:rPr>
                                  <w:rFonts w:ascii="Courier New"/>
                                  <w:b/>
                                  <w:color w:val="000080"/>
                                  <w:w w:val="105"/>
                                  <w:sz w:val="13"/>
                                </w:rPr>
                                <w:t>&lt;</w:t>
                              </w:r>
                              <w:proofErr w:type="spellStart"/>
                              <w:r>
                                <w:rPr>
                                  <w:rFonts w:ascii="Courier New"/>
                                  <w:w w:val="105"/>
                                  <w:sz w:val="13"/>
                                </w:rPr>
                                <w:t>IPull</w:t>
                              </w:r>
                              <w:proofErr w:type="spellEnd"/>
                              <w:r>
                                <w:rPr>
                                  <w:rFonts w:ascii="Courier New"/>
                                  <w:b/>
                                  <w:color w:val="000080"/>
                                  <w:w w:val="105"/>
                                  <w:sz w:val="13"/>
                                </w:rPr>
                                <w:t>&gt;</w:t>
                              </w:r>
                              <w:r>
                                <w:rPr>
                                  <w:rFonts w:ascii="Courier New"/>
                                  <w:b/>
                                  <w:color w:val="000080"/>
                                  <w:spacing w:val="-14"/>
                                  <w:w w:val="105"/>
                                  <w:sz w:val="13"/>
                                </w:rPr>
                                <w:t xml:space="preserve"> </w:t>
                              </w:r>
                              <w:proofErr w:type="spellStart"/>
                              <w:r>
                                <w:rPr>
                                  <w:rFonts w:ascii="Courier New"/>
                                  <w:w w:val="105"/>
                                  <w:sz w:val="13"/>
                                </w:rPr>
                                <w:t>pPull</w:t>
                              </w:r>
                              <w:proofErr w:type="spellEnd"/>
                              <w:r>
                                <w:rPr>
                                  <w:rFonts w:ascii="Courier New"/>
                                  <w:b/>
                                  <w:color w:val="000080"/>
                                  <w:w w:val="105"/>
                                  <w:sz w:val="13"/>
                                </w:rPr>
                                <w:t>;</w:t>
                              </w:r>
                            </w:p>
                            <w:p w14:paraId="5277495B" w14:textId="77777777" w:rsidR="00EB3E63" w:rsidRDefault="00B41D80">
                              <w:pPr>
                                <w:numPr>
                                  <w:ilvl w:val="0"/>
                                  <w:numId w:val="5"/>
                                </w:numPr>
                                <w:tabs>
                                  <w:tab w:val="left" w:pos="428"/>
                                </w:tabs>
                                <w:spacing w:line="124" w:lineRule="exact"/>
                                <w:rPr>
                                  <w:rFonts w:ascii="Courier New"/>
                                  <w:b/>
                                  <w:sz w:val="13"/>
                                </w:rPr>
                              </w:pP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w:t>
                              </w:r>
                              <w:r>
                                <w:rPr>
                                  <w:rFonts w:ascii="Courier New"/>
                                  <w:color w:val="008000"/>
                                  <w:w w:val="105"/>
                                  <w:sz w:val="13"/>
                                </w:rPr>
                                <w:t>//fine-grained</w:t>
                              </w:r>
                              <w:r>
                                <w:rPr>
                                  <w:rFonts w:ascii="Courier New"/>
                                  <w:color w:val="008000"/>
                                  <w:spacing w:val="-18"/>
                                  <w:w w:val="105"/>
                                  <w:sz w:val="13"/>
                                </w:rPr>
                                <w:t xml:space="preserve"> </w:t>
                              </w:r>
                              <w:r>
                                <w:rPr>
                                  <w:rFonts w:ascii="Courier New"/>
                                  <w:color w:val="008000"/>
                                  <w:w w:val="105"/>
                                  <w:sz w:val="13"/>
                                </w:rPr>
                                <w:t>code</w:t>
                              </w:r>
                              <w:r>
                                <w:rPr>
                                  <w:rFonts w:ascii="Courier New"/>
                                  <w:b/>
                                  <w:color w:val="000080"/>
                                  <w:w w:val="105"/>
                                  <w:sz w:val="13"/>
                                </w:rPr>
                                <w:t>}</w:t>
                              </w:r>
                            </w:p>
                            <w:p w14:paraId="4546112F" w14:textId="77777777" w:rsidR="00EB3E63" w:rsidRDefault="00B41D80">
                              <w:pPr>
                                <w:numPr>
                                  <w:ilvl w:val="0"/>
                                  <w:numId w:val="5"/>
                                </w:numPr>
                                <w:tabs>
                                  <w:tab w:val="left" w:pos="428"/>
                                </w:tabs>
                                <w:spacing w:line="123" w:lineRule="exact"/>
                                <w:rPr>
                                  <w:rFonts w:ascii="Courier New"/>
                                  <w:b/>
                                  <w:sz w:val="13"/>
                                </w:rPr>
                              </w:pPr>
                              <w:proofErr w:type="gramStart"/>
                              <w:r>
                                <w:rPr>
                                  <w:rFonts w:ascii="Courier New"/>
                                  <w:b/>
                                  <w:color w:val="252525"/>
                                  <w:w w:val="105"/>
                                  <w:sz w:val="13"/>
                                </w:rPr>
                                <w:t>void</w:t>
                              </w:r>
                              <w:proofErr w:type="gramEnd"/>
                              <w:r>
                                <w:rPr>
                                  <w:rFonts w:ascii="Courier New"/>
                                  <w:b/>
                                  <w:color w:val="252525"/>
                                  <w:w w:val="105"/>
                                  <w:sz w:val="13"/>
                                </w:rPr>
                                <w:t xml:space="preserve">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&amp;</w:t>
                              </w:r>
                              <w:r>
                                <w:rPr>
                                  <w:rFonts w:ascii="Courier New"/>
                                  <w:b/>
                                  <w:color w:val="000080"/>
                                  <w:spacing w:val="-17"/>
                                  <w:w w:val="105"/>
                                  <w:sz w:val="13"/>
                                </w:rPr>
                                <w:t xml:space="preserve"> </w:t>
                              </w:r>
                              <w:r>
                                <w:rPr>
                                  <w:rFonts w:ascii="Courier New"/>
                                  <w:w w:val="105"/>
                                  <w:sz w:val="13"/>
                                </w:rPr>
                                <w:t>data</w:t>
                              </w:r>
                              <w:r>
                                <w:rPr>
                                  <w:rFonts w:ascii="Courier New"/>
                                  <w:b/>
                                  <w:color w:val="000080"/>
                                  <w:w w:val="105"/>
                                  <w:sz w:val="13"/>
                                </w:rPr>
                                <w:t>){</w:t>
                              </w:r>
                              <w:r>
                                <w:rPr>
                                  <w:rFonts w:ascii="Courier New"/>
                                  <w:color w:val="008000"/>
                                  <w:w w:val="105"/>
                                  <w:sz w:val="13"/>
                                </w:rPr>
                                <w:t>//..</w:t>
                              </w:r>
                              <w:r>
                                <w:rPr>
                                  <w:rFonts w:ascii="Courier New"/>
                                  <w:b/>
                                  <w:color w:val="000080"/>
                                  <w:w w:val="105"/>
                                  <w:sz w:val="13"/>
                                </w:rPr>
                                <w:t>}</w:t>
                              </w:r>
                            </w:p>
                            <w:p w14:paraId="2C0E0BD8" w14:textId="77777777" w:rsidR="00EB3E63" w:rsidRDefault="00B41D80">
                              <w:pPr>
                                <w:numPr>
                                  <w:ilvl w:val="0"/>
                                  <w:numId w:val="5"/>
                                </w:numPr>
                                <w:tabs>
                                  <w:tab w:val="left" w:pos="428"/>
                                </w:tabs>
                                <w:spacing w:line="135" w:lineRule="exact"/>
                                <w:rPr>
                                  <w:rFonts w:ascii="Courier New" w:hAnsi="Courier New"/>
                                  <w:sz w:val="13"/>
                                </w:rPr>
                              </w:pPr>
                              <w:r>
                                <w:rPr>
                                  <w:rFonts w:ascii="Courier New" w:hAnsi="Courier New"/>
                                  <w:color w:val="008000"/>
                                  <w:w w:val="105"/>
                                  <w:sz w:val="13"/>
                                </w:rPr>
                                <w:t>//attributes +</w:t>
                              </w:r>
                              <w:r>
                                <w:rPr>
                                  <w:rFonts w:ascii="Courier New" w:hAnsi="Courier New"/>
                                  <w:color w:val="008000"/>
                                  <w:spacing w:val="-13"/>
                                  <w:w w:val="105"/>
                                  <w:sz w:val="13"/>
                                </w:rPr>
                                <w:t xml:space="preserve"> </w:t>
                              </w:r>
                              <w:r>
                                <w:rPr>
                                  <w:rFonts w:ascii="Courier New" w:hAnsi="Courier New"/>
                                  <w:color w:val="008000"/>
                                  <w:w w:val="105"/>
                                  <w:sz w:val="13"/>
                                </w:rPr>
                                <w:t>methods…</w:t>
                              </w:r>
                            </w:p>
                          </w:txbxContent>
                        </wps:txbx>
                        <wps:bodyPr rot="0" vert="horz" wrap="square" lIns="0" tIns="0" rIns="0" bIns="0" anchor="t" anchorCtr="0" upright="1">
                          <a:noAutofit/>
                        </wps:bodyPr>
                      </wps:wsp>
                      <wps:wsp>
                        <wps:cNvPr id="321" name="Text Box 16"/>
                        <wps:cNvSpPr txBox="1">
                          <a:spLocks noChangeArrowheads="1"/>
                        </wps:cNvSpPr>
                        <wps:spPr bwMode="auto">
                          <a:xfrm>
                            <a:off x="6551" y="40"/>
                            <a:ext cx="3664" cy="3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8DE75" w14:textId="77777777" w:rsidR="00EB3E63" w:rsidRDefault="00B41D80">
                              <w:pPr>
                                <w:numPr>
                                  <w:ilvl w:val="0"/>
                                  <w:numId w:val="4"/>
                                </w:numPr>
                                <w:tabs>
                                  <w:tab w:val="left" w:pos="245"/>
                                </w:tabs>
                                <w:spacing w:line="127" w:lineRule="exact"/>
                                <w:ind w:firstLine="0"/>
                                <w:rPr>
                                  <w:rFonts w:ascii="Courier New"/>
                                  <w:b/>
                                  <w:color w:val="00AFEF"/>
                                  <w:sz w:val="13"/>
                                </w:rPr>
                              </w:pPr>
                              <w:proofErr w:type="spellStart"/>
                              <w:r>
                                <w:rPr>
                                  <w:rFonts w:ascii="Courier New"/>
                                  <w:b/>
                                  <w:w w:val="105"/>
                                  <w:sz w:val="13"/>
                                </w:rPr>
                                <w:t>Statemachine</w:t>
                              </w:r>
                              <w:proofErr w:type="spellEnd"/>
                              <w:r>
                                <w:rPr>
                                  <w:rFonts w:ascii="Courier New"/>
                                  <w:b/>
                                  <w:w w:val="105"/>
                                  <w:sz w:val="13"/>
                                </w:rPr>
                                <w:t xml:space="preserve"> </w:t>
                              </w:r>
                              <w:proofErr w:type="spellStart"/>
                              <w:r>
                                <w:rPr>
                                  <w:rFonts w:ascii="Courier New"/>
                                  <w:w w:val="105"/>
                                  <w:sz w:val="13"/>
                                </w:rPr>
                                <w:t>FIFOMachine</w:t>
                              </w:r>
                              <w:proofErr w:type="spellEnd"/>
                              <w:r>
                                <w:rPr>
                                  <w:rFonts w:ascii="Courier New"/>
                                  <w:spacing w:val="-15"/>
                                  <w:w w:val="105"/>
                                  <w:sz w:val="13"/>
                                </w:rPr>
                                <w:t xml:space="preserve"> </w:t>
                              </w:r>
                              <w:r>
                                <w:rPr>
                                  <w:rFonts w:ascii="Courier New"/>
                                  <w:b/>
                                  <w:color w:val="000080"/>
                                  <w:w w:val="105"/>
                                  <w:sz w:val="13"/>
                                </w:rPr>
                                <w:t>{</w:t>
                              </w:r>
                            </w:p>
                            <w:p w14:paraId="612B04BF" w14:textId="77777777" w:rsidR="00EB3E63" w:rsidRDefault="00B41D80">
                              <w:pPr>
                                <w:numPr>
                                  <w:ilvl w:val="0"/>
                                  <w:numId w:val="4"/>
                                </w:numPr>
                                <w:tabs>
                                  <w:tab w:val="left" w:pos="406"/>
                                </w:tabs>
                                <w:spacing w:line="123" w:lineRule="exact"/>
                                <w:ind w:left="406" w:hanging="406"/>
                                <w:rPr>
                                  <w:rFonts w:ascii="Courier New"/>
                                  <w:b/>
                                  <w:color w:val="00AFEF"/>
                                  <w:sz w:val="13"/>
                                </w:rPr>
                              </w:pPr>
                              <w:proofErr w:type="spellStart"/>
                              <w:r>
                                <w:rPr>
                                  <w:rFonts w:ascii="Courier New"/>
                                  <w:b/>
                                  <w:w w:val="105"/>
                                  <w:sz w:val="13"/>
                                </w:rPr>
                                <w:t>InitialState</w:t>
                              </w:r>
                              <w:proofErr w:type="spellEnd"/>
                              <w:r>
                                <w:rPr>
                                  <w:rFonts w:ascii="Courier New"/>
                                  <w:b/>
                                  <w:spacing w:val="-10"/>
                                  <w:w w:val="105"/>
                                  <w:sz w:val="13"/>
                                </w:rPr>
                                <w:t xml:space="preserve"> </w:t>
                              </w:r>
                              <w:r>
                                <w:rPr>
                                  <w:rFonts w:ascii="Courier New"/>
                                  <w:w w:val="105"/>
                                  <w:sz w:val="13"/>
                                </w:rPr>
                                <w:t>Idle</w:t>
                              </w:r>
                              <w:r>
                                <w:rPr>
                                  <w:rFonts w:ascii="Courier New"/>
                                  <w:b/>
                                  <w:color w:val="000080"/>
                                  <w:w w:val="105"/>
                                  <w:sz w:val="13"/>
                                </w:rPr>
                                <w:t>;</w:t>
                              </w:r>
                            </w:p>
                            <w:p w14:paraId="4A61EFD9" w14:textId="77777777" w:rsidR="00EB3E63" w:rsidRDefault="00B41D80">
                              <w:pPr>
                                <w:numPr>
                                  <w:ilvl w:val="0"/>
                                  <w:numId w:val="4"/>
                                </w:numPr>
                                <w:tabs>
                                  <w:tab w:val="left" w:pos="406"/>
                                </w:tabs>
                                <w:spacing w:line="123" w:lineRule="exact"/>
                                <w:ind w:left="406" w:hanging="406"/>
                                <w:rPr>
                                  <w:rFonts w:ascii="Courier New"/>
                                  <w:b/>
                                  <w:color w:val="00AFEF"/>
                                  <w:sz w:val="13"/>
                                </w:rPr>
                              </w:pPr>
                              <w:r>
                                <w:rPr>
                                  <w:rFonts w:ascii="Courier New"/>
                                  <w:b/>
                                  <w:w w:val="105"/>
                                  <w:sz w:val="13"/>
                                </w:rPr>
                                <w:t xml:space="preserve">State </w:t>
                              </w:r>
                              <w:proofErr w:type="spellStart"/>
                              <w:r>
                                <w:rPr>
                                  <w:rFonts w:ascii="Courier New"/>
                                  <w:w w:val="105"/>
                                  <w:sz w:val="13"/>
                                </w:rPr>
                                <w:t>SignalChecking</w:t>
                              </w:r>
                              <w:proofErr w:type="spellEnd"/>
                              <w:r>
                                <w:rPr>
                                  <w:rFonts w:ascii="Courier New"/>
                                  <w:spacing w:val="-12"/>
                                  <w:w w:val="105"/>
                                  <w:sz w:val="13"/>
                                </w:rPr>
                                <w:t xml:space="preserve"> </w:t>
                              </w:r>
                              <w:r>
                                <w:rPr>
                                  <w:rFonts w:ascii="Courier New"/>
                                  <w:b/>
                                  <w:color w:val="000080"/>
                                  <w:w w:val="105"/>
                                  <w:sz w:val="13"/>
                                </w:rPr>
                                <w:t>{</w:t>
                              </w:r>
                            </w:p>
                            <w:p w14:paraId="2A3B3738" w14:textId="77777777" w:rsidR="00EB3E63" w:rsidRDefault="00B41D80">
                              <w:pPr>
                                <w:numPr>
                                  <w:ilvl w:val="0"/>
                                  <w:numId w:val="4"/>
                                </w:numPr>
                                <w:tabs>
                                  <w:tab w:val="left" w:pos="569"/>
                                  <w:tab w:val="left" w:pos="570"/>
                                </w:tabs>
                                <w:spacing w:line="124" w:lineRule="exact"/>
                                <w:ind w:left="569" w:hanging="569"/>
                                <w:rPr>
                                  <w:rFonts w:ascii="Courier New"/>
                                  <w:b/>
                                  <w:color w:val="00AFEF"/>
                                  <w:sz w:val="13"/>
                                </w:rPr>
                              </w:pPr>
                              <w:proofErr w:type="spellStart"/>
                              <w:r>
                                <w:rPr>
                                  <w:rFonts w:ascii="Courier New"/>
                                  <w:b/>
                                  <w:w w:val="105"/>
                                  <w:sz w:val="13"/>
                                </w:rPr>
                                <w:t>StateEntry</w:t>
                              </w:r>
                              <w:proofErr w:type="spellEnd"/>
                              <w:r>
                                <w:rPr>
                                  <w:rFonts w:ascii="Courier New"/>
                                  <w:b/>
                                  <w:spacing w:val="-16"/>
                                  <w:w w:val="105"/>
                                  <w:sz w:val="13"/>
                                </w:rPr>
                                <w:t xml:space="preserve"> </w:t>
                              </w:r>
                              <w:proofErr w:type="spellStart"/>
                              <w:r>
                                <w:rPr>
                                  <w:rFonts w:ascii="Courier New"/>
                                  <w:w w:val="105"/>
                                  <w:sz w:val="13"/>
                                </w:rPr>
                                <w:t>entryCheck</w:t>
                              </w:r>
                              <w:proofErr w:type="spellEnd"/>
                              <w:r>
                                <w:rPr>
                                  <w:rFonts w:ascii="Courier New"/>
                                  <w:b/>
                                  <w:color w:val="000080"/>
                                  <w:w w:val="105"/>
                                  <w:sz w:val="13"/>
                                </w:rPr>
                                <w:t>;</w:t>
                              </w:r>
                            </w:p>
                            <w:p w14:paraId="3CC21B96" w14:textId="77777777" w:rsidR="00EB3E63" w:rsidRDefault="00B41D80">
                              <w:pPr>
                                <w:numPr>
                                  <w:ilvl w:val="0"/>
                                  <w:numId w:val="4"/>
                                </w:numPr>
                                <w:tabs>
                                  <w:tab w:val="left" w:pos="569"/>
                                  <w:tab w:val="left" w:pos="570"/>
                                </w:tabs>
                                <w:spacing w:before="7" w:line="199" w:lineRule="auto"/>
                                <w:ind w:right="1463" w:firstLine="0"/>
                                <w:rPr>
                                  <w:rFonts w:ascii="Courier New"/>
                                  <w:b/>
                                  <w:color w:val="00AFEF"/>
                                  <w:sz w:val="13"/>
                                </w:rPr>
                              </w:pPr>
                              <w:proofErr w:type="spellStart"/>
                              <w:r>
                                <w:rPr>
                                  <w:rFonts w:ascii="Courier New"/>
                                  <w:b/>
                                  <w:w w:val="105"/>
                                  <w:sz w:val="13"/>
                                </w:rPr>
                                <w:t>StateExit</w:t>
                              </w:r>
                              <w:proofErr w:type="spellEnd"/>
                              <w:r>
                                <w:rPr>
                                  <w:rFonts w:ascii="Courier New"/>
                                  <w:b/>
                                  <w:spacing w:val="-11"/>
                                  <w:w w:val="105"/>
                                  <w:sz w:val="13"/>
                                </w:rPr>
                                <w:t xml:space="preserve"> </w:t>
                              </w:r>
                              <w:proofErr w:type="spellStart"/>
                              <w:r>
                                <w:rPr>
                                  <w:rFonts w:ascii="Courier New"/>
                                  <w:w w:val="105"/>
                                  <w:sz w:val="13"/>
                                </w:rPr>
                                <w:t>exitCheck</w:t>
                              </w:r>
                              <w:proofErr w:type="spellEnd"/>
                              <w:r>
                                <w:rPr>
                                  <w:rFonts w:ascii="Courier New"/>
                                  <w:b/>
                                  <w:color w:val="000080"/>
                                  <w:w w:val="105"/>
                                  <w:sz w:val="13"/>
                                </w:rPr>
                                <w:t xml:space="preserve">; </w:t>
                              </w:r>
                              <w:r>
                                <w:rPr>
                                  <w:rFonts w:ascii="Courier New"/>
                                  <w:color w:val="00AFEF"/>
                                  <w:w w:val="105"/>
                                  <w:sz w:val="13"/>
                                </w:rPr>
                                <w:t>39.</w:t>
                              </w:r>
                              <w:r>
                                <w:rPr>
                                  <w:rFonts w:ascii="Courier New"/>
                                  <w:color w:val="00AFEF"/>
                                  <w:spacing w:val="78"/>
                                  <w:w w:val="105"/>
                                  <w:sz w:val="13"/>
                                </w:rPr>
                                <w:t xml:space="preserve"> </w:t>
                              </w:r>
                              <w:r>
                                <w:rPr>
                                  <w:rFonts w:ascii="Courier New"/>
                                  <w:b/>
                                  <w:color w:val="000080"/>
                                  <w:w w:val="105"/>
                                  <w:sz w:val="13"/>
                                </w:rPr>
                                <w:t>};</w:t>
                              </w:r>
                            </w:p>
                            <w:p w14:paraId="7DA924D4" w14:textId="77777777" w:rsidR="00EB3E63" w:rsidRDefault="00B41D80">
                              <w:pPr>
                                <w:numPr>
                                  <w:ilvl w:val="0"/>
                                  <w:numId w:val="3"/>
                                </w:numPr>
                                <w:tabs>
                                  <w:tab w:val="left" w:pos="406"/>
                                </w:tabs>
                                <w:spacing w:line="119" w:lineRule="exact"/>
                                <w:ind w:firstLine="0"/>
                                <w:rPr>
                                  <w:rFonts w:ascii="Courier New"/>
                                  <w:b/>
                                  <w:sz w:val="13"/>
                                </w:rPr>
                              </w:pPr>
                              <w:r>
                                <w:rPr>
                                  <w:rFonts w:ascii="Courier New"/>
                                  <w:b/>
                                  <w:w w:val="105"/>
                                  <w:sz w:val="13"/>
                                </w:rPr>
                                <w:t xml:space="preserve">State </w:t>
                              </w:r>
                              <w:proofErr w:type="spellStart"/>
                              <w:r>
                                <w:rPr>
                                  <w:rFonts w:ascii="Courier New"/>
                                  <w:w w:val="105"/>
                                  <w:sz w:val="13"/>
                                </w:rPr>
                                <w:t>ErrorNotification</w:t>
                              </w:r>
                              <w:proofErr w:type="spellEnd"/>
                              <w:r>
                                <w:rPr>
                                  <w:rFonts w:ascii="Courier New"/>
                                  <w:spacing w:val="-13"/>
                                  <w:w w:val="105"/>
                                  <w:sz w:val="13"/>
                                </w:rPr>
                                <w:t xml:space="preserve"> </w:t>
                              </w:r>
                              <w:r>
                                <w:rPr>
                                  <w:rFonts w:ascii="Courier New"/>
                                  <w:b/>
                                  <w:color w:val="000080"/>
                                  <w:w w:val="105"/>
                                  <w:sz w:val="13"/>
                                </w:rPr>
                                <w:t>{</w:t>
                              </w:r>
                            </w:p>
                            <w:p w14:paraId="5CF6C2F6" w14:textId="77777777" w:rsidR="00EB3E63" w:rsidRDefault="00B41D80">
                              <w:pPr>
                                <w:numPr>
                                  <w:ilvl w:val="0"/>
                                  <w:numId w:val="3"/>
                                </w:numPr>
                                <w:tabs>
                                  <w:tab w:val="left" w:pos="569"/>
                                  <w:tab w:val="left" w:pos="570"/>
                                </w:tabs>
                                <w:spacing w:before="7" w:line="199" w:lineRule="auto"/>
                                <w:ind w:right="1299" w:firstLine="0"/>
                                <w:rPr>
                                  <w:rFonts w:ascii="Courier New"/>
                                  <w:b/>
                                  <w:sz w:val="13"/>
                                </w:rPr>
                              </w:pPr>
                              <w:proofErr w:type="spellStart"/>
                              <w:r>
                                <w:rPr>
                                  <w:rFonts w:ascii="Courier New"/>
                                  <w:b/>
                                  <w:w w:val="105"/>
                                  <w:sz w:val="13"/>
                                </w:rPr>
                                <w:t>StateEntry</w:t>
                              </w:r>
                              <w:proofErr w:type="spellEnd"/>
                              <w:r>
                                <w:rPr>
                                  <w:rFonts w:ascii="Courier New"/>
                                  <w:b/>
                                  <w:spacing w:val="-12"/>
                                  <w:w w:val="105"/>
                                  <w:sz w:val="13"/>
                                </w:rPr>
                                <w:t xml:space="preserve"> </w:t>
                              </w:r>
                              <w:proofErr w:type="spellStart"/>
                              <w:r>
                                <w:rPr>
                                  <w:rFonts w:ascii="Courier New"/>
                                  <w:w w:val="105"/>
                                  <w:sz w:val="13"/>
                                </w:rPr>
                                <w:t>entryError</w:t>
                              </w:r>
                              <w:proofErr w:type="spellEnd"/>
                              <w:r>
                                <w:rPr>
                                  <w:rFonts w:ascii="Courier New"/>
                                  <w:b/>
                                  <w:color w:val="000080"/>
                                  <w:w w:val="105"/>
                                  <w:sz w:val="13"/>
                                </w:rPr>
                                <w:t xml:space="preserve">; </w:t>
                              </w:r>
                              <w:r>
                                <w:rPr>
                                  <w:rFonts w:ascii="Courier New"/>
                                  <w:color w:val="00AFEF"/>
                                  <w:w w:val="105"/>
                                  <w:sz w:val="13"/>
                                </w:rPr>
                                <w:t>42.</w:t>
                              </w:r>
                              <w:r>
                                <w:rPr>
                                  <w:rFonts w:ascii="Courier New"/>
                                  <w:color w:val="00AFEF"/>
                                  <w:spacing w:val="78"/>
                                  <w:w w:val="105"/>
                                  <w:sz w:val="13"/>
                                </w:rPr>
                                <w:t xml:space="preserve"> </w:t>
                              </w:r>
                              <w:r>
                                <w:rPr>
                                  <w:rFonts w:ascii="Courier New"/>
                                  <w:b/>
                                  <w:color w:val="000080"/>
                                  <w:w w:val="105"/>
                                  <w:sz w:val="13"/>
                                </w:rPr>
                                <w:t>};</w:t>
                              </w:r>
                            </w:p>
                            <w:p w14:paraId="01A25194" w14:textId="77777777" w:rsidR="00EB3E63" w:rsidRDefault="00B41D80">
                              <w:pPr>
                                <w:numPr>
                                  <w:ilvl w:val="0"/>
                                  <w:numId w:val="2"/>
                                </w:numPr>
                                <w:tabs>
                                  <w:tab w:val="left" w:pos="406"/>
                                </w:tabs>
                                <w:spacing w:line="119" w:lineRule="exact"/>
                                <w:ind w:firstLine="0"/>
                                <w:rPr>
                                  <w:rFonts w:ascii="Courier New"/>
                                  <w:b/>
                                  <w:sz w:val="13"/>
                                </w:rPr>
                              </w:pPr>
                              <w:r>
                                <w:rPr>
                                  <w:rFonts w:ascii="Courier New"/>
                                  <w:b/>
                                  <w:w w:val="105"/>
                                  <w:sz w:val="13"/>
                                </w:rPr>
                                <w:t xml:space="preserve">State </w:t>
                              </w:r>
                              <w:proofErr w:type="spellStart"/>
                              <w:r>
                                <w:rPr>
                                  <w:rFonts w:ascii="Courier New"/>
                                  <w:w w:val="105"/>
                                  <w:sz w:val="13"/>
                                </w:rPr>
                                <w:t>DataQueuing</w:t>
                              </w:r>
                              <w:proofErr w:type="spellEnd"/>
                              <w:r>
                                <w:rPr>
                                  <w:rFonts w:ascii="Courier New"/>
                                  <w:spacing w:val="-11"/>
                                  <w:w w:val="105"/>
                                  <w:sz w:val="13"/>
                                </w:rPr>
                                <w:t xml:space="preserve"> </w:t>
                              </w:r>
                              <w:r>
                                <w:rPr>
                                  <w:rFonts w:ascii="Courier New"/>
                                  <w:b/>
                                  <w:color w:val="000080"/>
                                  <w:w w:val="105"/>
                                  <w:sz w:val="13"/>
                                </w:rPr>
                                <w:t>{</w:t>
                              </w:r>
                            </w:p>
                            <w:p w14:paraId="4B20580E" w14:textId="77777777" w:rsidR="00EB3E63" w:rsidRDefault="00B41D80">
                              <w:pPr>
                                <w:numPr>
                                  <w:ilvl w:val="0"/>
                                  <w:numId w:val="2"/>
                                </w:numPr>
                                <w:tabs>
                                  <w:tab w:val="left" w:pos="569"/>
                                  <w:tab w:val="left" w:pos="570"/>
                                </w:tabs>
                                <w:spacing w:line="123" w:lineRule="exact"/>
                                <w:ind w:left="569" w:hanging="569"/>
                                <w:rPr>
                                  <w:rFonts w:ascii="Courier New"/>
                                  <w:b/>
                                  <w:sz w:val="13"/>
                                </w:rPr>
                              </w:pPr>
                              <w:proofErr w:type="spellStart"/>
                              <w:r>
                                <w:rPr>
                                  <w:rFonts w:ascii="Courier New"/>
                                  <w:b/>
                                  <w:w w:val="105"/>
                                  <w:sz w:val="13"/>
                                </w:rPr>
                                <w:t>StateEntry</w:t>
                              </w:r>
                              <w:proofErr w:type="spellEnd"/>
                              <w:r>
                                <w:rPr>
                                  <w:rFonts w:ascii="Courier New"/>
                                  <w:b/>
                                  <w:spacing w:val="-13"/>
                                  <w:w w:val="105"/>
                                  <w:sz w:val="13"/>
                                </w:rPr>
                                <w:t xml:space="preserve"> </w:t>
                              </w:r>
                              <w:proofErr w:type="spellStart"/>
                              <w:r>
                                <w:rPr>
                                  <w:rFonts w:ascii="Courier New"/>
                                  <w:w w:val="105"/>
                                  <w:sz w:val="13"/>
                                </w:rPr>
                                <w:t>entryQueue</w:t>
                              </w:r>
                              <w:proofErr w:type="spellEnd"/>
                              <w:r>
                                <w:rPr>
                                  <w:rFonts w:ascii="Courier New"/>
                                  <w:b/>
                                  <w:color w:val="000080"/>
                                  <w:w w:val="105"/>
                                  <w:sz w:val="13"/>
                                </w:rPr>
                                <w:t>;</w:t>
                              </w:r>
                            </w:p>
                            <w:p w14:paraId="32DF0142" w14:textId="77777777" w:rsidR="00EB3E63" w:rsidRDefault="00B41D80">
                              <w:pPr>
                                <w:numPr>
                                  <w:ilvl w:val="0"/>
                                  <w:numId w:val="2"/>
                                </w:numPr>
                                <w:tabs>
                                  <w:tab w:val="left" w:pos="569"/>
                                  <w:tab w:val="left" w:pos="570"/>
                                </w:tabs>
                                <w:spacing w:line="124" w:lineRule="exact"/>
                                <w:ind w:left="569" w:hanging="569"/>
                                <w:rPr>
                                  <w:rFonts w:ascii="Courier New"/>
                                  <w:b/>
                                  <w:sz w:val="13"/>
                                </w:rPr>
                              </w:pPr>
                              <w:proofErr w:type="spellStart"/>
                              <w:r>
                                <w:rPr>
                                  <w:rFonts w:ascii="Courier New"/>
                                  <w:b/>
                                  <w:w w:val="105"/>
                                  <w:sz w:val="13"/>
                                </w:rPr>
                                <w:t>PseudoChoice</w:t>
                              </w:r>
                              <w:proofErr w:type="spellEnd"/>
                              <w:r>
                                <w:rPr>
                                  <w:rFonts w:ascii="Courier New"/>
                                  <w:b/>
                                  <w:spacing w:val="-15"/>
                                  <w:w w:val="105"/>
                                  <w:sz w:val="13"/>
                                </w:rPr>
                                <w:t xml:space="preserve"> </w:t>
                              </w:r>
                              <w:proofErr w:type="spellStart"/>
                              <w:r>
                                <w:rPr>
                                  <w:rFonts w:ascii="Courier New"/>
                                  <w:w w:val="105"/>
                                  <w:sz w:val="13"/>
                                </w:rPr>
                                <w:t>queueChoice</w:t>
                              </w:r>
                              <w:proofErr w:type="spellEnd"/>
                              <w:r>
                                <w:rPr>
                                  <w:rFonts w:ascii="Courier New"/>
                                  <w:b/>
                                  <w:color w:val="000080"/>
                                  <w:w w:val="105"/>
                                  <w:sz w:val="13"/>
                                </w:rPr>
                                <w:t>;</w:t>
                              </w:r>
                            </w:p>
                            <w:p w14:paraId="303FFCB2" w14:textId="77777777" w:rsidR="00EB3E63" w:rsidRDefault="00B41D80">
                              <w:pPr>
                                <w:numPr>
                                  <w:ilvl w:val="0"/>
                                  <w:numId w:val="2"/>
                                </w:numPr>
                                <w:tabs>
                                  <w:tab w:val="left" w:pos="569"/>
                                  <w:tab w:val="left" w:pos="570"/>
                                </w:tabs>
                                <w:spacing w:before="6" w:line="201" w:lineRule="auto"/>
                                <w:ind w:right="1951" w:firstLine="0"/>
                                <w:rPr>
                                  <w:rFonts w:ascii="Courier New"/>
                                  <w:b/>
                                  <w:sz w:val="13"/>
                                </w:rPr>
                              </w:pPr>
                              <w:r>
                                <w:rPr>
                                  <w:rFonts w:ascii="Courier New"/>
                                  <w:b/>
                                  <w:w w:val="105"/>
                                  <w:sz w:val="13"/>
                                </w:rPr>
                                <w:t>State</w:t>
                              </w:r>
                              <w:r>
                                <w:rPr>
                                  <w:rFonts w:ascii="Courier New"/>
                                  <w:b/>
                                  <w:spacing w:val="-8"/>
                                  <w:w w:val="105"/>
                                  <w:sz w:val="13"/>
                                </w:rPr>
                                <w:t xml:space="preserve"> </w:t>
                              </w:r>
                              <w:r>
                                <w:rPr>
                                  <w:rFonts w:ascii="Courier New"/>
                                  <w:w w:val="105"/>
                                  <w:sz w:val="13"/>
                                </w:rPr>
                                <w:t>Queuing</w:t>
                              </w:r>
                              <w:r>
                                <w:rPr>
                                  <w:rFonts w:ascii="Courier New"/>
                                  <w:b/>
                                  <w:color w:val="000080"/>
                                  <w:w w:val="105"/>
                                  <w:sz w:val="13"/>
                                </w:rPr>
                                <w:t xml:space="preserve">; </w:t>
                              </w:r>
                              <w:r>
                                <w:rPr>
                                  <w:rFonts w:ascii="Courier New"/>
                                  <w:color w:val="00AFEF"/>
                                  <w:w w:val="105"/>
                                  <w:sz w:val="13"/>
                                </w:rPr>
                                <w:t>47.</w:t>
                              </w:r>
                              <w:r>
                                <w:rPr>
                                  <w:rFonts w:ascii="Courier New"/>
                                  <w:color w:val="00AFEF"/>
                                  <w:spacing w:val="78"/>
                                  <w:w w:val="105"/>
                                  <w:sz w:val="13"/>
                                </w:rPr>
                                <w:t xml:space="preserve"> </w:t>
                              </w:r>
                              <w:r>
                                <w:rPr>
                                  <w:rFonts w:ascii="Courier New"/>
                                  <w:b/>
                                  <w:color w:val="000080"/>
                                  <w:w w:val="105"/>
                                  <w:sz w:val="13"/>
                                </w:rPr>
                                <w:t>};</w:t>
                              </w:r>
                            </w:p>
                            <w:p w14:paraId="21CE0997" w14:textId="77777777" w:rsidR="00EB3E63" w:rsidRDefault="00B41D80">
                              <w:pPr>
                                <w:numPr>
                                  <w:ilvl w:val="0"/>
                                  <w:numId w:val="1"/>
                                </w:numPr>
                                <w:tabs>
                                  <w:tab w:val="left" w:pos="406"/>
                                </w:tabs>
                                <w:spacing w:line="117" w:lineRule="exact"/>
                                <w:rPr>
                                  <w:rFonts w:ascii="Courier New"/>
                                  <w:b/>
                                  <w:sz w:val="13"/>
                                </w:rPr>
                              </w:pPr>
                              <w:r>
                                <w:rPr>
                                  <w:rFonts w:ascii="Courier New"/>
                                  <w:b/>
                                  <w:w w:val="105"/>
                                  <w:sz w:val="13"/>
                                </w:rPr>
                                <w:t>State</w:t>
                              </w:r>
                              <w:r>
                                <w:rPr>
                                  <w:rFonts w:ascii="Courier New"/>
                                  <w:b/>
                                  <w:spacing w:val="-10"/>
                                  <w:w w:val="105"/>
                                  <w:sz w:val="13"/>
                                </w:rPr>
                                <w:t xml:space="preserve"> </w:t>
                              </w:r>
                              <w:r>
                                <w:rPr>
                                  <w:rFonts w:ascii="Courier New"/>
                                  <w:color w:val="404040"/>
                                  <w:w w:val="105"/>
                                  <w:sz w:val="13"/>
                                </w:rPr>
                                <w:t>Discarding</w:t>
                              </w:r>
                              <w:r>
                                <w:rPr>
                                  <w:rFonts w:ascii="Courier New"/>
                                  <w:b/>
                                  <w:color w:val="000080"/>
                                  <w:w w:val="105"/>
                                  <w:sz w:val="13"/>
                                </w:rPr>
                                <w:t>;</w:t>
                              </w:r>
                            </w:p>
                            <w:p w14:paraId="78529FEC" w14:textId="77777777" w:rsidR="00EB3E63" w:rsidRDefault="00B41D80">
                              <w:pPr>
                                <w:numPr>
                                  <w:ilvl w:val="0"/>
                                  <w:numId w:val="1"/>
                                </w:numPr>
                                <w:tabs>
                                  <w:tab w:val="left" w:pos="406"/>
                                </w:tabs>
                                <w:spacing w:line="124" w:lineRule="exact"/>
                                <w:rPr>
                                  <w:rFonts w:ascii="Courier New"/>
                                  <w:b/>
                                  <w:sz w:val="13"/>
                                </w:rPr>
                              </w:pPr>
                              <w:proofErr w:type="spellStart"/>
                              <w:r>
                                <w:rPr>
                                  <w:rFonts w:ascii="Courier New"/>
                                  <w:b/>
                                  <w:w w:val="105"/>
                                  <w:sz w:val="13"/>
                                </w:rPr>
                                <w:t>PseudoChoice</w:t>
                              </w:r>
                              <w:proofErr w:type="spellEnd"/>
                              <w:r>
                                <w:rPr>
                                  <w:rFonts w:ascii="Courier New"/>
                                  <w:b/>
                                  <w:spacing w:val="-14"/>
                                  <w:w w:val="105"/>
                                  <w:sz w:val="13"/>
                                </w:rPr>
                                <w:t xml:space="preserve"> </w:t>
                              </w:r>
                              <w:proofErr w:type="spellStart"/>
                              <w:r>
                                <w:rPr>
                                  <w:rFonts w:ascii="Courier New"/>
                                  <w:w w:val="105"/>
                                  <w:sz w:val="13"/>
                                </w:rPr>
                                <w:t>dataChoice</w:t>
                              </w:r>
                              <w:proofErr w:type="spellEnd"/>
                              <w:r>
                                <w:rPr>
                                  <w:rFonts w:ascii="Courier New"/>
                                  <w:b/>
                                  <w:color w:val="000080"/>
                                  <w:w w:val="105"/>
                                  <w:sz w:val="13"/>
                                </w:rPr>
                                <w:t>;</w:t>
                              </w:r>
                            </w:p>
                            <w:p w14:paraId="14CE182C" w14:textId="77777777" w:rsidR="00EB3E63" w:rsidRDefault="00B41D80">
                              <w:pPr>
                                <w:numPr>
                                  <w:ilvl w:val="0"/>
                                  <w:numId w:val="1"/>
                                </w:numPr>
                                <w:tabs>
                                  <w:tab w:val="left" w:pos="406"/>
                                </w:tabs>
                                <w:spacing w:line="123" w:lineRule="exact"/>
                                <w:rPr>
                                  <w:rFonts w:ascii="Courier New"/>
                                  <w:b/>
                                  <w:sz w:val="13"/>
                                </w:rPr>
                              </w:pPr>
                              <w:proofErr w:type="spellStart"/>
                              <w:r>
                                <w:rPr>
                                  <w:rFonts w:ascii="Courier New"/>
                                  <w:b/>
                                  <w:w w:val="105"/>
                                  <w:sz w:val="13"/>
                                </w:rPr>
                                <w:t>CallEvent</w:t>
                              </w:r>
                              <w:proofErr w:type="spellEnd"/>
                              <w:r>
                                <w:rPr>
                                  <w:rFonts w:ascii="Courier New"/>
                                  <w:b/>
                                  <w:color w:val="000080"/>
                                  <w:w w:val="105"/>
                                  <w:sz w:val="13"/>
                                </w:rPr>
                                <w:t>(</w:t>
                              </w:r>
                              <w:proofErr w:type="spellStart"/>
                              <w:r>
                                <w:rPr>
                                  <w:rFonts w:ascii="Courier New"/>
                                  <w:w w:val="105"/>
                                  <w:sz w:val="13"/>
                                </w:rPr>
                                <w:t>DataPushEvent</w:t>
                              </w:r>
                              <w:r>
                                <w:rPr>
                                  <w:rFonts w:ascii="Courier New"/>
                                  <w:b/>
                                  <w:color w:val="000080"/>
                                  <w:w w:val="105"/>
                                  <w:sz w:val="13"/>
                                </w:rPr>
                                <w:t>,</w:t>
                              </w:r>
                              <w:r>
                                <w:rPr>
                                  <w:rFonts w:ascii="Courier New"/>
                                  <w:w w:val="105"/>
                                  <w:sz w:val="13"/>
                                </w:rPr>
                                <w:t>push</w:t>
                              </w:r>
                              <w:proofErr w:type="spellEnd"/>
                              <w:r>
                                <w:rPr>
                                  <w:rFonts w:ascii="Courier New"/>
                                  <w:w w:val="105"/>
                                  <w:sz w:val="13"/>
                                </w:rPr>
                                <w:t>(Data&amp;)</w:t>
                              </w:r>
                              <w:r>
                                <w:rPr>
                                  <w:rFonts w:ascii="Courier New"/>
                                  <w:b/>
                                  <w:color w:val="000080"/>
                                  <w:w w:val="105"/>
                                  <w:sz w:val="13"/>
                                </w:rPr>
                                <w:t>);</w:t>
                              </w:r>
                            </w:p>
                            <w:p w14:paraId="41821824" w14:textId="77777777" w:rsidR="00EB3E63" w:rsidRDefault="00B41D80">
                              <w:pPr>
                                <w:numPr>
                                  <w:ilvl w:val="0"/>
                                  <w:numId w:val="1"/>
                                </w:numPr>
                                <w:tabs>
                                  <w:tab w:val="left" w:pos="406"/>
                                </w:tabs>
                                <w:spacing w:line="123" w:lineRule="exact"/>
                                <w:rPr>
                                  <w:rFonts w:ascii="Courier New"/>
                                  <w:b/>
                                  <w:sz w:val="13"/>
                                </w:rPr>
                              </w:pPr>
                              <w:proofErr w:type="spellStart"/>
                              <w:r>
                                <w:rPr>
                                  <w:rFonts w:ascii="Courier New"/>
                                  <w:b/>
                                  <w:w w:val="105"/>
                                  <w:sz w:val="13"/>
                                </w:rPr>
                                <w:t>TransitionTable</w:t>
                              </w:r>
                              <w:proofErr w:type="spellEnd"/>
                              <w:r>
                                <w:rPr>
                                  <w:rFonts w:ascii="Courier New"/>
                                  <w:b/>
                                  <w:spacing w:val="-10"/>
                                  <w:w w:val="105"/>
                                  <w:sz w:val="13"/>
                                </w:rPr>
                                <w:t xml:space="preserve"> </w:t>
                              </w:r>
                              <w:r>
                                <w:rPr>
                                  <w:rFonts w:ascii="Courier New"/>
                                  <w:b/>
                                  <w:color w:val="000080"/>
                                  <w:w w:val="105"/>
                                  <w:sz w:val="13"/>
                                </w:rPr>
                                <w:t>{</w:t>
                              </w:r>
                            </w:p>
                            <w:p w14:paraId="36E4F3D9" w14:textId="77777777" w:rsidR="00EB3E63" w:rsidRDefault="00B41D80">
                              <w:pPr>
                                <w:numPr>
                                  <w:ilvl w:val="0"/>
                                  <w:numId w:val="1"/>
                                </w:numPr>
                                <w:tabs>
                                  <w:tab w:val="left" w:pos="569"/>
                                  <w:tab w:val="left" w:pos="570"/>
                                </w:tabs>
                                <w:spacing w:line="124" w:lineRule="exact"/>
                                <w:ind w:left="569" w:hanging="569"/>
                                <w:rPr>
                                  <w:rFonts w:ascii="Courier New"/>
                                  <w:b/>
                                  <w:sz w:val="13"/>
                                </w:rPr>
                              </w:pPr>
                              <w:proofErr w:type="spellStart"/>
                              <w:r>
                                <w:rPr>
                                  <w:rFonts w:ascii="Courier New"/>
                                  <w:b/>
                                  <w:w w:val="105"/>
                                  <w:sz w:val="13"/>
                                </w:rPr>
                                <w:t>ExT</w:t>
                              </w:r>
                              <w:proofErr w:type="spellEnd"/>
                              <w:r>
                                <w:rPr>
                                  <w:rFonts w:ascii="Courier New"/>
                                  <w:b/>
                                  <w:color w:val="000080"/>
                                  <w:w w:val="105"/>
                                  <w:sz w:val="13"/>
                                </w:rPr>
                                <w:t>(</w:t>
                              </w:r>
                              <w:proofErr w:type="spellStart"/>
                              <w:r>
                                <w:rPr>
                                  <w:rFonts w:ascii="Courier New"/>
                                  <w:w w:val="105"/>
                                  <w:sz w:val="13"/>
                                </w:rPr>
                                <w:t>Idle</w:t>
                              </w:r>
                              <w:r>
                                <w:rPr>
                                  <w:rFonts w:ascii="Courier New"/>
                                  <w:b/>
                                  <w:color w:val="000080"/>
                                  <w:w w:val="105"/>
                                  <w:sz w:val="13"/>
                                </w:rPr>
                                <w:t>,</w:t>
                              </w:r>
                              <w:r>
                                <w:rPr>
                                  <w:rFonts w:ascii="Courier New"/>
                                  <w:w w:val="105"/>
                                  <w:sz w:val="13"/>
                                </w:rPr>
                                <w:t>SignalChecking</w:t>
                              </w:r>
                              <w:proofErr w:type="spellEnd"/>
                              <w:r>
                                <w:rPr>
                                  <w:rFonts w:ascii="Courier New"/>
                                  <w:b/>
                                  <w:color w:val="000080"/>
                                  <w:w w:val="105"/>
                                  <w:sz w:val="13"/>
                                </w:rPr>
                                <w:t>,</w:t>
                              </w:r>
                            </w:p>
                            <w:p w14:paraId="086B8C59" w14:textId="77777777" w:rsidR="00EB3E63" w:rsidRDefault="00B41D80">
                              <w:pPr>
                                <w:numPr>
                                  <w:ilvl w:val="0"/>
                                  <w:numId w:val="1"/>
                                </w:numPr>
                                <w:tabs>
                                  <w:tab w:val="left" w:pos="895"/>
                                  <w:tab w:val="left" w:pos="896"/>
                                </w:tabs>
                                <w:spacing w:line="123" w:lineRule="exact"/>
                                <w:ind w:left="895" w:hanging="895"/>
                                <w:rPr>
                                  <w:rFonts w:ascii="Courier New"/>
                                  <w:b/>
                                  <w:sz w:val="13"/>
                                </w:rPr>
                              </w:pPr>
                              <w:proofErr w:type="spellStart"/>
                              <w:r>
                                <w:rPr>
                                  <w:rFonts w:ascii="Courier New"/>
                                  <w:w w:val="105"/>
                                  <w:sz w:val="13"/>
                                </w:rPr>
                                <w:t>DataPushEvent</w:t>
                              </w:r>
                              <w:r>
                                <w:rPr>
                                  <w:rFonts w:ascii="Courier New"/>
                                  <w:b/>
                                  <w:color w:val="000080"/>
                                  <w:w w:val="105"/>
                                  <w:sz w:val="13"/>
                                </w:rPr>
                                <w:t>,</w:t>
                              </w:r>
                              <w:r>
                                <w:rPr>
                                  <w:rFonts w:ascii="Courier New"/>
                                  <w:b/>
                                  <w:w w:val="105"/>
                                  <w:sz w:val="13"/>
                                </w:rPr>
                                <w:t>NULL</w:t>
                              </w:r>
                              <w:r>
                                <w:rPr>
                                  <w:rFonts w:ascii="Courier New"/>
                                  <w:b/>
                                  <w:color w:val="000080"/>
                                  <w:w w:val="105"/>
                                  <w:sz w:val="13"/>
                                </w:rPr>
                                <w:t>,</w:t>
                              </w:r>
                              <w:r>
                                <w:rPr>
                                  <w:rFonts w:ascii="Courier New"/>
                                  <w:w w:val="105"/>
                                  <w:sz w:val="13"/>
                                </w:rPr>
                                <w:t>signalCheck</w:t>
                              </w:r>
                              <w:proofErr w:type="spellEnd"/>
                              <w:r>
                                <w:rPr>
                                  <w:rFonts w:ascii="Courier New"/>
                                  <w:b/>
                                  <w:color w:val="000080"/>
                                  <w:w w:val="105"/>
                                  <w:sz w:val="13"/>
                                </w:rPr>
                                <w:t>);</w:t>
                              </w:r>
                            </w:p>
                            <w:p w14:paraId="20F3F4DF" w14:textId="77777777" w:rsidR="00EB3E63" w:rsidRDefault="00B41D80">
                              <w:pPr>
                                <w:numPr>
                                  <w:ilvl w:val="0"/>
                                  <w:numId w:val="1"/>
                                </w:numPr>
                                <w:tabs>
                                  <w:tab w:val="left" w:pos="569"/>
                                  <w:tab w:val="left" w:pos="570"/>
                                </w:tabs>
                                <w:spacing w:line="124" w:lineRule="exact"/>
                                <w:ind w:left="569" w:hanging="569"/>
                                <w:rPr>
                                  <w:rFonts w:ascii="Courier New"/>
                                  <w:b/>
                                  <w:sz w:val="13"/>
                                </w:rPr>
                              </w:pPr>
                              <w:proofErr w:type="spellStart"/>
                              <w:r>
                                <w:rPr>
                                  <w:rFonts w:ascii="Courier New"/>
                                  <w:b/>
                                  <w:w w:val="105"/>
                                  <w:sz w:val="13"/>
                                </w:rPr>
                                <w:t>ExT</w:t>
                              </w:r>
                              <w:proofErr w:type="spellEnd"/>
                              <w:r>
                                <w:rPr>
                                  <w:rFonts w:ascii="Courier New"/>
                                  <w:b/>
                                  <w:color w:val="000080"/>
                                  <w:w w:val="105"/>
                                  <w:sz w:val="13"/>
                                </w:rPr>
                                <w:t>(</w:t>
                              </w:r>
                              <w:proofErr w:type="spellStart"/>
                              <w:r>
                                <w:rPr>
                                  <w:rFonts w:ascii="Courier New"/>
                                  <w:w w:val="105"/>
                                  <w:sz w:val="13"/>
                                </w:rPr>
                                <w:t>SignalChecking</w:t>
                              </w:r>
                              <w:r>
                                <w:rPr>
                                  <w:rFonts w:ascii="Courier New"/>
                                  <w:b/>
                                  <w:color w:val="000080"/>
                                  <w:w w:val="105"/>
                                  <w:sz w:val="13"/>
                                </w:rPr>
                                <w:t>,</w:t>
                              </w:r>
                              <w:r>
                                <w:rPr>
                                  <w:rFonts w:ascii="Courier New"/>
                                  <w:w w:val="105"/>
                                  <w:sz w:val="13"/>
                                </w:rPr>
                                <w:t>dataChoice</w:t>
                              </w:r>
                              <w:proofErr w:type="spellEnd"/>
                              <w:r>
                                <w:rPr>
                                  <w:rFonts w:ascii="Courier New"/>
                                  <w:b/>
                                  <w:color w:val="000080"/>
                                  <w:w w:val="105"/>
                                  <w:sz w:val="13"/>
                                </w:rPr>
                                <w:t>,</w:t>
                              </w:r>
                            </w:p>
                            <w:p w14:paraId="4A05CDE0" w14:textId="77777777" w:rsidR="00EB3E63" w:rsidRDefault="00B41D80">
                              <w:pPr>
                                <w:numPr>
                                  <w:ilvl w:val="0"/>
                                  <w:numId w:val="1"/>
                                </w:numPr>
                                <w:tabs>
                                  <w:tab w:val="left" w:pos="1618"/>
                                  <w:tab w:val="left" w:pos="1619"/>
                                </w:tabs>
                                <w:spacing w:line="124" w:lineRule="exact"/>
                                <w:ind w:left="1618" w:hanging="1618"/>
                                <w:rPr>
                                  <w:rFonts w:ascii="Courier New"/>
                                  <w:b/>
                                  <w:sz w:val="13"/>
                                </w:rPr>
                              </w:pP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p>
                            <w:p w14:paraId="5BB7F36C" w14:textId="77777777" w:rsidR="00EB3E63" w:rsidRDefault="00B41D80">
                              <w:pPr>
                                <w:numPr>
                                  <w:ilvl w:val="0"/>
                                  <w:numId w:val="1"/>
                                </w:numPr>
                                <w:tabs>
                                  <w:tab w:val="left" w:pos="569"/>
                                  <w:tab w:val="left" w:pos="570"/>
                                </w:tabs>
                                <w:spacing w:line="123" w:lineRule="exact"/>
                                <w:ind w:left="569" w:hanging="569"/>
                                <w:rPr>
                                  <w:rFonts w:ascii="Courier New"/>
                                  <w:b/>
                                  <w:sz w:val="13"/>
                                </w:rPr>
                              </w:pPr>
                              <w:proofErr w:type="spellStart"/>
                              <w:r>
                                <w:rPr>
                                  <w:rFonts w:ascii="Courier New"/>
                                  <w:b/>
                                  <w:w w:val="105"/>
                                  <w:sz w:val="13"/>
                                </w:rPr>
                                <w:t>ExT</w:t>
                              </w:r>
                              <w:proofErr w:type="spellEnd"/>
                              <w:r>
                                <w:rPr>
                                  <w:rFonts w:ascii="Courier New"/>
                                  <w:b/>
                                  <w:color w:val="000080"/>
                                  <w:w w:val="105"/>
                                  <w:sz w:val="13"/>
                                </w:rPr>
                                <w:t>(</w:t>
                              </w:r>
                              <w:proofErr w:type="spellStart"/>
                              <w:r>
                                <w:rPr>
                                  <w:rFonts w:ascii="Courier New"/>
                                  <w:w w:val="105"/>
                                  <w:sz w:val="13"/>
                                </w:rPr>
                                <w:t>dataChoice</w:t>
                              </w:r>
                              <w:r>
                                <w:rPr>
                                  <w:rFonts w:ascii="Courier New"/>
                                  <w:b/>
                                  <w:color w:val="000080"/>
                                  <w:w w:val="105"/>
                                  <w:sz w:val="13"/>
                                </w:rPr>
                                <w:t>,</w:t>
                              </w:r>
                              <w:r>
                                <w:rPr>
                                  <w:rFonts w:ascii="Courier New"/>
                                  <w:w w:val="105"/>
                                  <w:sz w:val="13"/>
                                </w:rPr>
                                <w:t>queueChoice</w:t>
                              </w:r>
                              <w:proofErr w:type="spellEnd"/>
                              <w:r>
                                <w:rPr>
                                  <w:rFonts w:ascii="Courier New"/>
                                  <w:b/>
                                  <w:color w:val="000080"/>
                                  <w:w w:val="105"/>
                                  <w:sz w:val="13"/>
                                </w:rPr>
                                <w:t>,</w:t>
                              </w:r>
                            </w:p>
                            <w:p w14:paraId="3B026966" w14:textId="77777777" w:rsidR="00EB3E63" w:rsidRDefault="00B41D80">
                              <w:pPr>
                                <w:numPr>
                                  <w:ilvl w:val="0"/>
                                  <w:numId w:val="1"/>
                                </w:numPr>
                                <w:tabs>
                                  <w:tab w:val="left" w:pos="1618"/>
                                  <w:tab w:val="left" w:pos="1619"/>
                                </w:tabs>
                                <w:spacing w:line="123" w:lineRule="exact"/>
                                <w:ind w:left="1618" w:hanging="1618"/>
                                <w:rPr>
                                  <w:rFonts w:ascii="Courier New"/>
                                  <w:b/>
                                  <w:sz w:val="13"/>
                                </w:rPr>
                              </w:pPr>
                              <w:proofErr w:type="spellStart"/>
                              <w:r>
                                <w:rPr>
                                  <w:rFonts w:ascii="Courier New"/>
                                  <w:b/>
                                  <w:w w:val="105"/>
                                  <w:sz w:val="13"/>
                                </w:rPr>
                                <w:t>NULL</w:t>
                              </w:r>
                              <w:r>
                                <w:rPr>
                                  <w:rFonts w:ascii="Courier New"/>
                                  <w:b/>
                                  <w:color w:val="000080"/>
                                  <w:w w:val="105"/>
                                  <w:sz w:val="13"/>
                                </w:rPr>
                                <w:t>,</w:t>
                              </w:r>
                              <w:r>
                                <w:rPr>
                                  <w:rFonts w:ascii="Courier New"/>
                                  <w:w w:val="105"/>
                                  <w:sz w:val="13"/>
                                </w:rPr>
                                <w:t>Valid</w:t>
                              </w:r>
                              <w:r>
                                <w:rPr>
                                  <w:rFonts w:ascii="Courier New"/>
                                  <w:b/>
                                  <w:color w:val="000080"/>
                                  <w:w w:val="105"/>
                                  <w:sz w:val="13"/>
                                </w:rPr>
                                <w:t>,</w:t>
                              </w:r>
                              <w:r>
                                <w:rPr>
                                  <w:rFonts w:ascii="Courier New"/>
                                  <w:b/>
                                  <w:w w:val="105"/>
                                  <w:sz w:val="13"/>
                                </w:rPr>
                                <w:t>NULL</w:t>
                              </w:r>
                              <w:proofErr w:type="spellEnd"/>
                              <w:r>
                                <w:rPr>
                                  <w:rFonts w:ascii="Courier New"/>
                                  <w:b/>
                                  <w:color w:val="000080"/>
                                  <w:w w:val="105"/>
                                  <w:sz w:val="13"/>
                                </w:rPr>
                                <w:t>);</w:t>
                              </w:r>
                            </w:p>
                            <w:p w14:paraId="66924EDC" w14:textId="77777777" w:rsidR="00EB3E63" w:rsidRDefault="00B41D80">
                              <w:pPr>
                                <w:spacing w:before="5" w:line="201" w:lineRule="auto"/>
                                <w:ind w:right="2864"/>
                                <w:rPr>
                                  <w:rFonts w:ascii="Courier New"/>
                                  <w:b/>
                                  <w:sz w:val="13"/>
                                </w:rPr>
                              </w:pPr>
                              <w:r>
                                <w:rPr>
                                  <w:rFonts w:ascii="Courier New"/>
                                  <w:color w:val="00AFEF"/>
                                  <w:w w:val="105"/>
                                  <w:sz w:val="13"/>
                                </w:rPr>
                                <w:t>58</w:t>
                              </w:r>
                              <w:proofErr w:type="gramStart"/>
                              <w:r>
                                <w:rPr>
                                  <w:rFonts w:ascii="Courier New"/>
                                  <w:color w:val="00AFEF"/>
                                  <w:w w:val="105"/>
                                  <w:sz w:val="13"/>
                                </w:rPr>
                                <w:t xml:space="preserve">. </w:t>
                              </w:r>
                              <w:r>
                                <w:rPr>
                                  <w:rFonts w:ascii="Courier New"/>
                                  <w:b/>
                                  <w:color w:val="000080"/>
                                  <w:w w:val="105"/>
                                  <w:sz w:val="13"/>
                                </w:rPr>
                                <w:t>}</w:t>
                              </w:r>
                              <w:proofErr w:type="gramEnd"/>
                              <w:r>
                                <w:rPr>
                                  <w:rFonts w:ascii="Courier New"/>
                                  <w:b/>
                                  <w:color w:val="000080"/>
                                  <w:w w:val="105"/>
                                  <w:sz w:val="13"/>
                                </w:rPr>
                                <w:t xml:space="preserve"> </w:t>
                              </w:r>
                              <w:r>
                                <w:rPr>
                                  <w:rFonts w:ascii="Courier New"/>
                                  <w:b/>
                                  <w:color w:val="00AFEF"/>
                                  <w:w w:val="105"/>
                                  <w:sz w:val="13"/>
                                </w:rPr>
                                <w:t>59.</w:t>
                              </w:r>
                              <w:r>
                                <w:rPr>
                                  <w:rFonts w:ascii="Courier New"/>
                                  <w:b/>
                                  <w:color w:val="000080"/>
                                  <w:w w:val="105"/>
                                  <w:sz w:val="13"/>
                                </w:rPr>
                                <w:t>};</w:t>
                              </w:r>
                            </w:p>
                            <w:p w14:paraId="15E841D7" w14:textId="77777777" w:rsidR="00EB3E63" w:rsidRDefault="00B41D80">
                              <w:pPr>
                                <w:spacing w:line="201" w:lineRule="auto"/>
                                <w:ind w:right="-16"/>
                                <w:rPr>
                                  <w:rFonts w:ascii="Courier New"/>
                                  <w:b/>
                                  <w:sz w:val="13"/>
                                </w:rPr>
                              </w:pPr>
                              <w:r>
                                <w:rPr>
                                  <w:rFonts w:ascii="Courier New"/>
                                  <w:b/>
                                  <w:color w:val="00AFEF"/>
                                  <w:w w:val="105"/>
                                  <w:sz w:val="13"/>
                                </w:rPr>
                                <w:t>60</w:t>
                              </w:r>
                              <w:proofErr w:type="gramStart"/>
                              <w:r>
                                <w:rPr>
                                  <w:rFonts w:ascii="Courier New"/>
                                  <w:b/>
                                  <w:color w:val="00AFEF"/>
                                  <w:w w:val="105"/>
                                  <w:sz w:val="13"/>
                                </w:rPr>
                                <w:t>.</w:t>
                              </w:r>
                              <w:r>
                                <w:rPr>
                                  <w:rFonts w:ascii="Courier New"/>
                                  <w:b/>
                                  <w:color w:val="252525"/>
                                  <w:w w:val="105"/>
                                  <w:sz w:val="13"/>
                                </w:rPr>
                                <w:t>void</w:t>
                              </w:r>
                              <w:proofErr w:type="gramEnd"/>
                              <w:r>
                                <w:rPr>
                                  <w:rFonts w:ascii="Courier New"/>
                                  <w:b/>
                                  <w:color w:val="252525"/>
                                  <w:w w:val="105"/>
                                  <w:sz w:val="13"/>
                                </w:rPr>
                                <w:t xml:space="preserve"> </w:t>
                              </w:r>
                              <w:proofErr w:type="spellStart"/>
                              <w:r>
                                <w:rPr>
                                  <w:rFonts w:ascii="Courier New"/>
                                  <w:w w:val="105"/>
                                  <w:sz w:val="13"/>
                                </w:rPr>
                                <w:t>entryCheck</w:t>
                              </w:r>
                              <w:proofErr w:type="spellEnd"/>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61.</w:t>
                              </w:r>
                              <w:r>
                                <w:rPr>
                                  <w:rFonts w:ascii="Courier New"/>
                                  <w:b/>
                                  <w:color w:val="252525"/>
                                  <w:w w:val="105"/>
                                  <w:sz w:val="13"/>
                                </w:rPr>
                                <w:t xml:space="preserve">void </w:t>
                              </w:r>
                              <w:proofErr w:type="spellStart"/>
                              <w:r>
                                <w:rPr>
                                  <w:rFonts w:ascii="Courier New"/>
                                  <w:w w:val="105"/>
                                  <w:sz w:val="13"/>
                                </w:rPr>
                                <w:t>exitCheck</w:t>
                              </w:r>
                              <w:proofErr w:type="spellEnd"/>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62.</w:t>
                              </w:r>
                              <w:r>
                                <w:rPr>
                                  <w:rFonts w:ascii="Courier New"/>
                                  <w:b/>
                                  <w:color w:val="252525"/>
                                  <w:w w:val="105"/>
                                  <w:sz w:val="13"/>
                                </w:rPr>
                                <w:t xml:space="preserve">void </w:t>
                              </w:r>
                              <w:proofErr w:type="spellStart"/>
                              <w:r>
                                <w:rPr>
                                  <w:rFonts w:ascii="Courier New"/>
                                  <w:w w:val="105"/>
                                  <w:sz w:val="13"/>
                                </w:rPr>
                                <w:t>entryError</w:t>
                              </w:r>
                              <w:proofErr w:type="spellEnd"/>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63.</w:t>
                              </w:r>
                              <w:r>
                                <w:rPr>
                                  <w:rFonts w:ascii="Courier New"/>
                                  <w:b/>
                                  <w:color w:val="252525"/>
                                  <w:w w:val="105"/>
                                  <w:sz w:val="13"/>
                                </w:rPr>
                                <w:t xml:space="preserve">void </w:t>
                              </w:r>
                              <w:proofErr w:type="spellStart"/>
                              <w:r>
                                <w:rPr>
                                  <w:rFonts w:ascii="Courier New"/>
                                  <w:w w:val="105"/>
                                  <w:sz w:val="13"/>
                                </w:rPr>
                                <w:t>signalCheck</w:t>
                              </w:r>
                              <w:proofErr w:type="spellEnd"/>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item</w:t>
                              </w:r>
                              <w:r>
                                <w:rPr>
                                  <w:rFonts w:ascii="Courier New"/>
                                  <w:b/>
                                  <w:color w:val="000080"/>
                                  <w:w w:val="105"/>
                                  <w:sz w:val="13"/>
                                </w:rPr>
                                <w:t>) {</w:t>
                              </w:r>
                            </w:p>
                            <w:p w14:paraId="0A328883" w14:textId="77777777" w:rsidR="00EB3E63" w:rsidRDefault="00B41D80">
                              <w:pPr>
                                <w:spacing w:line="119" w:lineRule="exact"/>
                                <w:ind w:right="-16"/>
                                <w:rPr>
                                  <w:rFonts w:ascii="Courier New"/>
                                  <w:sz w:val="13"/>
                                </w:rPr>
                              </w:pPr>
                              <w:r>
                                <w:rPr>
                                  <w:rFonts w:ascii="Courier New"/>
                                  <w:color w:val="00AFEF"/>
                                  <w:w w:val="105"/>
                                  <w:sz w:val="13"/>
                                </w:rPr>
                                <w:t>64.</w:t>
                              </w:r>
                              <w:r>
                                <w:rPr>
                                  <w:rFonts w:ascii="Courier New"/>
                                  <w:color w:val="008000"/>
                                  <w:w w:val="105"/>
                                  <w:sz w:val="13"/>
                                </w:rPr>
                                <w:t>//trans effect from Idle to</w:t>
                              </w:r>
                              <w:r>
                                <w:rPr>
                                  <w:rFonts w:ascii="Courier New"/>
                                  <w:color w:val="008000"/>
                                  <w:spacing w:val="-27"/>
                                  <w:w w:val="105"/>
                                  <w:sz w:val="13"/>
                                </w:rPr>
                                <w:t xml:space="preserve"> </w:t>
                              </w:r>
                              <w:proofErr w:type="spellStart"/>
                              <w:r>
                                <w:rPr>
                                  <w:rFonts w:ascii="Courier New"/>
                                  <w:color w:val="008000"/>
                                  <w:w w:val="105"/>
                                  <w:sz w:val="13"/>
                                </w:rPr>
                                <w:t>SignalChecking</w:t>
                              </w:r>
                              <w:proofErr w:type="spellEnd"/>
                            </w:p>
                            <w:p w14:paraId="4FABADEE" w14:textId="77777777" w:rsidR="00EB3E63" w:rsidRDefault="00B41D80">
                              <w:pPr>
                                <w:spacing w:line="132" w:lineRule="exact"/>
                                <w:ind w:right="2864"/>
                                <w:rPr>
                                  <w:rFonts w:ascii="Courier New"/>
                                  <w:b/>
                                  <w:sz w:val="13"/>
                                </w:rPr>
                              </w:pPr>
                              <w:r>
                                <w:rPr>
                                  <w:rFonts w:ascii="Courier New"/>
                                  <w:b/>
                                  <w:color w:val="00AFEF"/>
                                  <w:w w:val="105"/>
                                  <w:sz w:val="13"/>
                                </w:rPr>
                                <w:t>65.</w:t>
                              </w:r>
                              <w:r>
                                <w:rPr>
                                  <w:rFonts w:ascii="Courier New"/>
                                  <w:b/>
                                  <w:color w:val="000080"/>
                                  <w:w w:val="105"/>
                                  <w:sz w:val="13"/>
                                </w:rPr>
                                <w:t>}</w:t>
                              </w:r>
                            </w:p>
                          </w:txbxContent>
                        </wps:txbx>
                        <wps:bodyPr rot="0" vert="horz" wrap="square" lIns="0" tIns="0" rIns="0" bIns="0" anchor="t" anchorCtr="0" upright="1">
                          <a:noAutofit/>
                        </wps:bodyPr>
                      </wps:wsp>
                      <wps:wsp>
                        <wps:cNvPr id="322" name="Text Box 15"/>
                        <wps:cNvSpPr txBox="1">
                          <a:spLocks noChangeArrowheads="1"/>
                        </wps:cNvSpPr>
                        <wps:spPr bwMode="auto">
                          <a:xfrm>
                            <a:off x="6551" y="3997"/>
                            <a:ext cx="326"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0FE50" w14:textId="77777777" w:rsidR="00EB3E63" w:rsidRDefault="00B41D80">
                              <w:pPr>
                                <w:spacing w:line="135" w:lineRule="exact"/>
                                <w:ind w:right="-7"/>
                                <w:rPr>
                                  <w:rFonts w:ascii="Courier New"/>
                                  <w:b/>
                                  <w:sz w:val="13"/>
                                </w:rPr>
                              </w:pPr>
                              <w:r>
                                <w:rPr>
                                  <w:rFonts w:ascii="Courier New"/>
                                  <w:b/>
                                  <w:color w:val="00AFEF"/>
                                  <w:sz w:val="13"/>
                                </w:rPr>
                                <w:t>66.</w:t>
                              </w:r>
                              <w:r>
                                <w:rPr>
                                  <w:rFonts w:ascii="Courier New"/>
                                  <w:b/>
                                  <w:color w:val="000080"/>
                                  <w:sz w:val="13"/>
                                </w:rPr>
                                <w:t>}</w:t>
                              </w:r>
                            </w:p>
                          </w:txbxContent>
                        </wps:txbx>
                        <wps:bodyPr rot="0" vert="horz" wrap="square" lIns="0" tIns="0" rIns="0" bIns="0" anchor="t" anchorCtr="0" upright="1">
                          <a:noAutofit/>
                        </wps:bodyPr>
                      </wps:wsp>
                      <wps:wsp>
                        <wps:cNvPr id="323" name="Text Box 14"/>
                        <wps:cNvSpPr txBox="1">
                          <a:spLocks noChangeArrowheads="1"/>
                        </wps:cNvSpPr>
                        <wps:spPr bwMode="auto">
                          <a:xfrm>
                            <a:off x="8551" y="3932"/>
                            <a:ext cx="10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1900A" w14:textId="77777777" w:rsidR="00EB3E63" w:rsidRDefault="00B41D80">
                              <w:pPr>
                                <w:spacing w:line="202" w:lineRule="exact"/>
                                <w:rPr>
                                  <w:rFonts w:ascii="Calibri"/>
                                  <w:sz w:val="20"/>
                                </w:rPr>
                              </w:pPr>
                              <w:proofErr w:type="gramStart"/>
                              <w:r>
                                <w:rPr>
                                  <w:rFonts w:ascii="Calibri"/>
                                  <w:color w:val="FFFFFF"/>
                                  <w:w w:val="101"/>
                                  <w:sz w:val="20"/>
                                </w:rPr>
                                <w:t>d</w:t>
                              </w:r>
                              <w:proofErr w:type="gramEnd"/>
                            </w:p>
                          </w:txbxContent>
                        </wps:txbx>
                        <wps:bodyPr rot="0" vert="horz" wrap="square" lIns="0" tIns="0" rIns="0" bIns="0" anchor="t" anchorCtr="0" upright="1">
                          <a:noAutofit/>
                        </wps:bodyPr>
                      </wps:wsp>
                      <wps:wsp>
                        <wps:cNvPr id="324" name="Text Box 13"/>
                        <wps:cNvSpPr txBox="1">
                          <a:spLocks noChangeArrowheads="1"/>
                        </wps:cNvSpPr>
                        <wps:spPr bwMode="auto">
                          <a:xfrm>
                            <a:off x="767" y="188"/>
                            <a:ext cx="1700"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BAFB5" w14:textId="77777777" w:rsidR="00EB3E63" w:rsidRDefault="00B41D80">
                              <w:pPr>
                                <w:tabs>
                                  <w:tab w:val="left" w:pos="1008"/>
                                </w:tabs>
                                <w:spacing w:line="152" w:lineRule="exact"/>
                                <w:rPr>
                                  <w:rFonts w:ascii="Calibri"/>
                                  <w:sz w:val="13"/>
                                </w:rPr>
                              </w:pPr>
                              <w:proofErr w:type="spellStart"/>
                              <w:proofErr w:type="gramStart"/>
                              <w:r>
                                <w:rPr>
                                  <w:rFonts w:ascii="Calibri"/>
                                  <w:w w:val="105"/>
                                  <w:sz w:val="13"/>
                                </w:rPr>
                                <w:t>pPush</w:t>
                              </w:r>
                              <w:proofErr w:type="spellEnd"/>
                              <w:proofErr w:type="gramEnd"/>
                              <w:r>
                                <w:rPr>
                                  <w:rFonts w:ascii="Calibri"/>
                                  <w:w w:val="105"/>
                                  <w:sz w:val="13"/>
                                </w:rPr>
                                <w:t xml:space="preserve">  </w:t>
                              </w:r>
                              <w:r>
                                <w:rPr>
                                  <w:rFonts w:ascii="Calibri"/>
                                  <w:spacing w:val="13"/>
                                  <w:w w:val="105"/>
                                  <w:sz w:val="13"/>
                                </w:rPr>
                                <w:t xml:space="preserve"> </w:t>
                              </w:r>
                              <w:proofErr w:type="spellStart"/>
                              <w:r>
                                <w:rPr>
                                  <w:rFonts w:ascii="Calibri"/>
                                  <w:w w:val="105"/>
                                  <w:sz w:val="13"/>
                                </w:rPr>
                                <w:t>pPush</w:t>
                              </w:r>
                              <w:proofErr w:type="spellEnd"/>
                              <w:r>
                                <w:rPr>
                                  <w:rFonts w:ascii="Calibri"/>
                                  <w:w w:val="105"/>
                                  <w:sz w:val="13"/>
                                </w:rPr>
                                <w:tab/>
                              </w:r>
                              <w:proofErr w:type="spellStart"/>
                              <w:r>
                                <w:rPr>
                                  <w:rFonts w:ascii="Calibri"/>
                                  <w:w w:val="105"/>
                                  <w:position w:val="2"/>
                                  <w:sz w:val="13"/>
                                </w:rPr>
                                <w:t>pPull</w:t>
                              </w:r>
                              <w:proofErr w:type="spellEnd"/>
                              <w:r>
                                <w:rPr>
                                  <w:rFonts w:ascii="Calibri"/>
                                  <w:w w:val="105"/>
                                  <w:position w:val="2"/>
                                  <w:sz w:val="13"/>
                                </w:rPr>
                                <w:t xml:space="preserve">   </w:t>
                              </w:r>
                              <w:r>
                                <w:rPr>
                                  <w:rFonts w:ascii="Calibri"/>
                                  <w:spacing w:val="11"/>
                                  <w:w w:val="105"/>
                                  <w:position w:val="2"/>
                                  <w:sz w:val="13"/>
                                </w:rPr>
                                <w:t xml:space="preserve"> </w:t>
                              </w:r>
                              <w:proofErr w:type="spellStart"/>
                              <w:r>
                                <w:rPr>
                                  <w:rFonts w:ascii="Calibri"/>
                                  <w:w w:val="105"/>
                                  <w:position w:val="2"/>
                                  <w:sz w:val="13"/>
                                </w:rPr>
                                <w:t>pPull</w:t>
                              </w:r>
                              <w:proofErr w:type="spellEnd"/>
                            </w:p>
                          </w:txbxContent>
                        </wps:txbx>
                        <wps:bodyPr rot="0" vert="horz" wrap="square" lIns="0" tIns="0" rIns="0" bIns="0" anchor="t" anchorCtr="0" upright="1">
                          <a:noAutofit/>
                        </wps:bodyPr>
                      </wps:wsp>
                      <wps:wsp>
                        <wps:cNvPr id="325" name="Text Box 12"/>
                        <wps:cNvSpPr txBox="1">
                          <a:spLocks noChangeArrowheads="1"/>
                        </wps:cNvSpPr>
                        <wps:spPr bwMode="auto">
                          <a:xfrm>
                            <a:off x="935" y="664"/>
                            <a:ext cx="299"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190D4" w14:textId="77777777" w:rsidR="00EB3E63" w:rsidRDefault="00B41D80">
                              <w:pPr>
                                <w:spacing w:line="135" w:lineRule="exact"/>
                                <w:ind w:right="-9"/>
                                <w:rPr>
                                  <w:rFonts w:ascii="Calibri"/>
                                  <w:sz w:val="13"/>
                                </w:rPr>
                              </w:pPr>
                              <w:proofErr w:type="spellStart"/>
                              <w:r>
                                <w:rPr>
                                  <w:rFonts w:ascii="Calibri"/>
                                  <w:sz w:val="13"/>
                                </w:rPr>
                                <w:t>IPush</w:t>
                              </w:r>
                              <w:proofErr w:type="spellEnd"/>
                            </w:p>
                          </w:txbxContent>
                        </wps:txbx>
                        <wps:bodyPr rot="0" vert="horz" wrap="square" lIns="0" tIns="0" rIns="0" bIns="0" anchor="t" anchorCtr="0" upright="1">
                          <a:noAutofit/>
                        </wps:bodyPr>
                      </wps:wsp>
                      <wps:wsp>
                        <wps:cNvPr id="326" name="Text Box 11"/>
                        <wps:cNvSpPr txBox="1">
                          <a:spLocks noChangeArrowheads="1"/>
                        </wps:cNvSpPr>
                        <wps:spPr bwMode="auto">
                          <a:xfrm>
                            <a:off x="1476" y="755"/>
                            <a:ext cx="9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B0EC7" w14:textId="77777777" w:rsidR="00EB3E63" w:rsidRDefault="00B41D80">
                              <w:pPr>
                                <w:spacing w:line="202" w:lineRule="exact"/>
                                <w:rPr>
                                  <w:rFonts w:ascii="Calibri"/>
                                  <w:sz w:val="20"/>
                                </w:rPr>
                              </w:pPr>
                              <w:proofErr w:type="gramStart"/>
                              <w:r>
                                <w:rPr>
                                  <w:rFonts w:ascii="Calibri"/>
                                  <w:color w:val="FFFFFF"/>
                                  <w:w w:val="101"/>
                                  <w:sz w:val="20"/>
                                </w:rPr>
                                <w:t>a</w:t>
                              </w:r>
                              <w:proofErr w:type="gramEnd"/>
                            </w:p>
                          </w:txbxContent>
                        </wps:txbx>
                        <wps:bodyPr rot="0" vert="horz" wrap="square" lIns="0" tIns="0" rIns="0" bIns="0" anchor="t" anchorCtr="0" upright="1">
                          <a:noAutofit/>
                        </wps:bodyPr>
                      </wps:wsp>
                      <wps:wsp>
                        <wps:cNvPr id="327" name="Text Box 10"/>
                        <wps:cNvSpPr txBox="1">
                          <a:spLocks noChangeArrowheads="1"/>
                        </wps:cNvSpPr>
                        <wps:spPr bwMode="auto">
                          <a:xfrm>
                            <a:off x="1962" y="661"/>
                            <a:ext cx="238"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D1626" w14:textId="77777777" w:rsidR="00EB3E63" w:rsidRDefault="00B41D80">
                              <w:pPr>
                                <w:spacing w:line="135" w:lineRule="exact"/>
                                <w:ind w:right="-10"/>
                                <w:rPr>
                                  <w:rFonts w:ascii="Calibri"/>
                                  <w:sz w:val="13"/>
                                </w:rPr>
                              </w:pPr>
                              <w:proofErr w:type="spellStart"/>
                              <w:r>
                                <w:rPr>
                                  <w:rFonts w:ascii="Calibri"/>
                                  <w:sz w:val="13"/>
                                </w:rPr>
                                <w:t>IPull</w:t>
                              </w:r>
                              <w:proofErr w:type="spellEnd"/>
                            </w:p>
                          </w:txbxContent>
                        </wps:txbx>
                        <wps:bodyPr rot="0" vert="horz" wrap="square" lIns="0" tIns="0" rIns="0" bIns="0" anchor="t" anchorCtr="0" upright="1">
                          <a:noAutofit/>
                        </wps:bodyPr>
                      </wps:wsp>
                      <wps:wsp>
                        <wps:cNvPr id="328" name="Text Box 9"/>
                        <wps:cNvSpPr txBox="1">
                          <a:spLocks noChangeArrowheads="1"/>
                        </wps:cNvSpPr>
                        <wps:spPr bwMode="auto">
                          <a:xfrm>
                            <a:off x="1569" y="2556"/>
                            <a:ext cx="10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0BC80" w14:textId="77777777" w:rsidR="00EB3E63" w:rsidRDefault="00B41D80">
                              <w:pPr>
                                <w:spacing w:line="202" w:lineRule="exact"/>
                                <w:rPr>
                                  <w:rFonts w:ascii="Calibri"/>
                                  <w:sz w:val="20"/>
                                </w:rPr>
                              </w:pPr>
                              <w:proofErr w:type="gramStart"/>
                              <w:r>
                                <w:rPr>
                                  <w:rFonts w:ascii="Calibri"/>
                                  <w:color w:val="FFFFFF"/>
                                  <w:w w:val="101"/>
                                  <w:sz w:val="20"/>
                                </w:rPr>
                                <w:t>b</w:t>
                              </w:r>
                              <w:proofErr w:type="gramEnd"/>
                            </w:p>
                          </w:txbxContent>
                        </wps:txbx>
                        <wps:bodyPr rot="0" vert="horz" wrap="square" lIns="0" tIns="0" rIns="0" bIns="0" anchor="t" anchorCtr="0" upright="1">
                          <a:noAutofit/>
                        </wps:bodyPr>
                      </wps:wsp>
                      <wps:wsp>
                        <wps:cNvPr id="329" name="Text Box 8"/>
                        <wps:cNvSpPr txBox="1">
                          <a:spLocks noChangeArrowheads="1"/>
                        </wps:cNvSpPr>
                        <wps:spPr bwMode="auto">
                          <a:xfrm>
                            <a:off x="350" y="2922"/>
                            <a:ext cx="632"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73C1D" w14:textId="77777777" w:rsidR="00EB3E63" w:rsidRDefault="00B41D80">
                              <w:pPr>
                                <w:spacing w:line="90" w:lineRule="exact"/>
                                <w:ind w:right="-16"/>
                                <w:rPr>
                                  <w:rFonts w:ascii="Segoe UI"/>
                                  <w:sz w:val="9"/>
                                </w:rPr>
                              </w:pPr>
                              <w:proofErr w:type="spellStart"/>
                              <w:r>
                                <w:rPr>
                                  <w:rFonts w:ascii="Segoe UI"/>
                                  <w:color w:val="404040"/>
                                  <w:sz w:val="9"/>
                                </w:rPr>
                                <w:t>DataPushEvent</w:t>
                              </w:r>
                              <w:proofErr w:type="spellEnd"/>
                              <w:r>
                                <w:rPr>
                                  <w:rFonts w:ascii="Segoe UI"/>
                                  <w:color w:val="404040"/>
                                  <w:sz w:val="9"/>
                                </w:rPr>
                                <w:t>/</w:t>
                              </w:r>
                            </w:p>
                            <w:p w14:paraId="7809DCF4" w14:textId="77777777" w:rsidR="00EB3E63" w:rsidRDefault="00B41D80">
                              <w:pPr>
                                <w:spacing w:line="108" w:lineRule="exact"/>
                                <w:ind w:right="-16"/>
                                <w:rPr>
                                  <w:rFonts w:ascii="Segoe UI"/>
                                  <w:sz w:val="9"/>
                                </w:rPr>
                              </w:pPr>
                              <w:proofErr w:type="spellStart"/>
                              <w:proofErr w:type="gramStart"/>
                              <w:r>
                                <w:rPr>
                                  <w:rFonts w:ascii="Segoe UI"/>
                                  <w:color w:val="404040"/>
                                  <w:sz w:val="9"/>
                                </w:rPr>
                                <w:t>signalCheck</w:t>
                              </w:r>
                              <w:proofErr w:type="spellEnd"/>
                              <w:proofErr w:type="gramEnd"/>
                            </w:p>
                          </w:txbxContent>
                        </wps:txbx>
                        <wps:bodyPr rot="0" vert="horz" wrap="square" lIns="0" tIns="0" rIns="0" bIns="0" anchor="t" anchorCtr="0" upright="1">
                          <a:noAutofit/>
                        </wps:bodyPr>
                      </wps:wsp>
                      <wps:wsp>
                        <wps:cNvPr id="330" name="Text Box 7"/>
                        <wps:cNvSpPr txBox="1">
                          <a:spLocks noChangeArrowheads="1"/>
                        </wps:cNvSpPr>
                        <wps:spPr bwMode="auto">
                          <a:xfrm>
                            <a:off x="1213" y="3246"/>
                            <a:ext cx="889"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DAB04" w14:textId="77777777" w:rsidR="00EB3E63" w:rsidRDefault="00B41D80">
                              <w:pPr>
                                <w:spacing w:line="73" w:lineRule="exact"/>
                                <w:ind w:left="87"/>
                                <w:jc w:val="center"/>
                                <w:rPr>
                                  <w:rFonts w:ascii="Segoe UI"/>
                                  <w:sz w:val="9"/>
                                </w:rPr>
                              </w:pPr>
                              <w:r>
                                <w:rPr>
                                  <w:rFonts w:ascii="Segoe UI"/>
                                  <w:color w:val="404040"/>
                                  <w:sz w:val="9"/>
                                </w:rPr>
                                <w:t>[</w:t>
                              </w:r>
                              <w:proofErr w:type="spellStart"/>
                              <w:proofErr w:type="gramStart"/>
                              <w:r>
                                <w:rPr>
                                  <w:rFonts w:ascii="Segoe UI"/>
                                  <w:color w:val="404040"/>
                                  <w:sz w:val="9"/>
                                </w:rPr>
                                <w:t>isValid</w:t>
                              </w:r>
                              <w:proofErr w:type="spellEnd"/>
                              <w:proofErr w:type="gramEnd"/>
                              <w:r>
                                <w:rPr>
                                  <w:rFonts w:ascii="Segoe UI"/>
                                  <w:color w:val="404040"/>
                                  <w:sz w:val="9"/>
                                </w:rPr>
                                <w:t>]</w:t>
                              </w:r>
                            </w:p>
                            <w:p w14:paraId="6746790A" w14:textId="77777777" w:rsidR="00EB3E63" w:rsidRDefault="00B41D80">
                              <w:pPr>
                                <w:tabs>
                                  <w:tab w:val="left" w:pos="680"/>
                                </w:tabs>
                                <w:spacing w:line="102" w:lineRule="exact"/>
                                <w:jc w:val="center"/>
                                <w:rPr>
                                  <w:rFonts w:ascii="Segoe UI"/>
                                  <w:sz w:val="9"/>
                                </w:rPr>
                              </w:pPr>
                              <w:r>
                                <w:rPr>
                                  <w:rFonts w:ascii="Segoe UI"/>
                                  <w:color w:val="404040"/>
                                  <w:position w:val="1"/>
                                  <w:sz w:val="9"/>
                                </w:rPr>
                                <w:t>[</w:t>
                              </w:r>
                              <w:proofErr w:type="gramStart"/>
                              <w:r>
                                <w:rPr>
                                  <w:rFonts w:ascii="Segoe UI"/>
                                  <w:color w:val="404040"/>
                                  <w:position w:val="1"/>
                                  <w:sz w:val="9"/>
                                </w:rPr>
                                <w:t>else</w:t>
                              </w:r>
                              <w:proofErr w:type="gramEnd"/>
                              <w:r>
                                <w:rPr>
                                  <w:rFonts w:ascii="Segoe UI"/>
                                  <w:color w:val="404040"/>
                                  <w:position w:val="1"/>
                                  <w:sz w:val="9"/>
                                </w:rPr>
                                <w:t>]</w:t>
                              </w:r>
                              <w:r>
                                <w:rPr>
                                  <w:rFonts w:ascii="Segoe UI"/>
                                  <w:color w:val="404040"/>
                                  <w:position w:val="1"/>
                                  <w:sz w:val="9"/>
                                </w:rPr>
                                <w:tab/>
                              </w:r>
                              <w:r>
                                <w:rPr>
                                  <w:rFonts w:ascii="Segoe UI"/>
                                  <w:color w:val="404040"/>
                                  <w:spacing w:val="-1"/>
                                  <w:sz w:val="9"/>
                                </w:rPr>
                                <w:t>[</w:t>
                              </w:r>
                              <w:proofErr w:type="gramStart"/>
                              <w:r>
                                <w:rPr>
                                  <w:rFonts w:ascii="Segoe UI"/>
                                  <w:color w:val="404040"/>
                                  <w:spacing w:val="-1"/>
                                  <w:sz w:val="9"/>
                                </w:rPr>
                                <w:t>else</w:t>
                              </w:r>
                              <w:proofErr w:type="gramEnd"/>
                              <w:r>
                                <w:rPr>
                                  <w:rFonts w:ascii="Segoe UI"/>
                                  <w:color w:val="404040"/>
                                  <w:spacing w:val="-1"/>
                                  <w:sz w:val="9"/>
                                </w:rPr>
                                <w:t>]</w:t>
                              </w:r>
                            </w:p>
                          </w:txbxContent>
                        </wps:txbx>
                        <wps:bodyPr rot="0" vert="horz" wrap="square" lIns="0" tIns="0" rIns="0" bIns="0" anchor="t" anchorCtr="0" upright="1">
                          <a:noAutofit/>
                        </wps:bodyPr>
                      </wps:wsp>
                      <wps:wsp>
                        <wps:cNvPr id="331" name="Text Box 6"/>
                        <wps:cNvSpPr txBox="1">
                          <a:spLocks noChangeArrowheads="1"/>
                        </wps:cNvSpPr>
                        <wps:spPr bwMode="auto">
                          <a:xfrm>
                            <a:off x="2108" y="3277"/>
                            <a:ext cx="517"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26F11" w14:textId="77777777" w:rsidR="00EB3E63" w:rsidRDefault="00B41D80">
                              <w:pPr>
                                <w:spacing w:line="90" w:lineRule="exact"/>
                                <w:ind w:right="-20"/>
                                <w:rPr>
                                  <w:rFonts w:ascii="Segoe UI"/>
                                  <w:sz w:val="9"/>
                                </w:rPr>
                              </w:pPr>
                              <w:r>
                                <w:rPr>
                                  <w:rFonts w:ascii="Segoe UI"/>
                                  <w:color w:val="404040"/>
                                  <w:sz w:val="9"/>
                                </w:rPr>
                                <w:t>[</w:t>
                              </w:r>
                              <w:proofErr w:type="spellStart"/>
                              <w:proofErr w:type="gramStart"/>
                              <w:r>
                                <w:rPr>
                                  <w:rFonts w:ascii="Segoe UI"/>
                                  <w:color w:val="404040"/>
                                  <w:sz w:val="9"/>
                                </w:rPr>
                                <w:t>isQueueFull</w:t>
                              </w:r>
                              <w:proofErr w:type="spellEnd"/>
                              <w:proofErr w:type="gramEnd"/>
                              <w:r>
                                <w:rPr>
                                  <w:rFonts w:ascii="Segoe UI"/>
                                  <w:color w:val="404040"/>
                                  <w:sz w:val="9"/>
                                </w:rPr>
                                <w:t>]</w:t>
                              </w:r>
                            </w:p>
                          </w:txbxContent>
                        </wps:txbx>
                        <wps:bodyPr rot="0" vert="horz" wrap="square" lIns="0" tIns="0" rIns="0" bIns="0" anchor="t" anchorCtr="0" upright="1">
                          <a:noAutofit/>
                        </wps:bodyPr>
                      </wps:wsp>
                      <wps:wsp>
                        <wps:cNvPr id="332" name="Text Box 5"/>
                        <wps:cNvSpPr txBox="1">
                          <a:spLocks noChangeArrowheads="1"/>
                        </wps:cNvSpPr>
                        <wps:spPr bwMode="auto">
                          <a:xfrm>
                            <a:off x="1635" y="3951"/>
                            <a:ext cx="86"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7B0D8" w14:textId="77777777" w:rsidR="00EB3E63" w:rsidRDefault="00B41D80">
                              <w:pPr>
                                <w:spacing w:line="202" w:lineRule="exact"/>
                                <w:rPr>
                                  <w:rFonts w:ascii="Calibri"/>
                                  <w:sz w:val="20"/>
                                </w:rPr>
                              </w:pPr>
                              <w:proofErr w:type="gramStart"/>
                              <w:r>
                                <w:rPr>
                                  <w:rFonts w:ascii="Calibri"/>
                                  <w:color w:val="FFFFFF"/>
                                  <w:w w:val="101"/>
                                  <w:sz w:val="20"/>
                                </w:rPr>
                                <w:t>c</w:t>
                              </w:r>
                              <w:proofErr w:type="gramEnd"/>
                            </w:p>
                          </w:txbxContent>
                        </wps:txbx>
                        <wps:bodyPr rot="0" vert="horz" wrap="square" lIns="0" tIns="0" rIns="0" bIns="0" anchor="t" anchorCtr="0" upright="1">
                          <a:noAutofit/>
                        </wps:bodyPr>
                      </wps:wsp>
                      <wps:wsp>
                        <wps:cNvPr id="333" name="Text Box 4"/>
                        <wps:cNvSpPr txBox="1">
                          <a:spLocks noChangeArrowheads="1"/>
                        </wps:cNvSpPr>
                        <wps:spPr bwMode="auto">
                          <a:xfrm>
                            <a:off x="1298" y="334"/>
                            <a:ext cx="549"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B0520" w14:textId="77777777" w:rsidR="00EB3E63" w:rsidRDefault="00B41D80">
                              <w:pPr>
                                <w:spacing w:before="41" w:line="264" w:lineRule="auto"/>
                                <w:ind w:left="151" w:firstLine="12"/>
                                <w:rPr>
                                  <w:rFonts w:ascii="Calibri"/>
                                  <w:sz w:val="13"/>
                                </w:rPr>
                              </w:pPr>
                              <w:proofErr w:type="spellStart"/>
                              <w:proofErr w:type="gramStart"/>
                              <w:r>
                                <w:rPr>
                                  <w:rFonts w:ascii="Calibri"/>
                                  <w:w w:val="105"/>
                                  <w:sz w:val="13"/>
                                </w:rPr>
                                <w:t>fifo</w:t>
                              </w:r>
                              <w:proofErr w:type="spellEnd"/>
                              <w:proofErr w:type="gramEnd"/>
                              <w:r>
                                <w:rPr>
                                  <w:rFonts w:ascii="Calibri"/>
                                  <w:w w:val="105"/>
                                  <w:sz w:val="13"/>
                                </w:rPr>
                                <w:t>: FIFO</w:t>
                              </w:r>
                            </w:p>
                          </w:txbxContent>
                        </wps:txbx>
                        <wps:bodyPr rot="0" vert="horz" wrap="square" lIns="0" tIns="0" rIns="0" bIns="0" anchor="t" anchorCtr="0" upright="1">
                          <a:noAutofit/>
                        </wps:bodyPr>
                      </wps:wsp>
                      <wps:wsp>
                        <wps:cNvPr id="334" name="Text Box 3"/>
                        <wps:cNvSpPr txBox="1">
                          <a:spLocks noChangeArrowheads="1"/>
                        </wps:cNvSpPr>
                        <wps:spPr bwMode="auto">
                          <a:xfrm>
                            <a:off x="2317" y="334"/>
                            <a:ext cx="625" cy="363"/>
                          </a:xfrm>
                          <a:prstGeom prst="rect">
                            <a:avLst/>
                          </a:prstGeom>
                          <a:noFill/>
                          <a:ln w="14561">
                            <a:solidFill>
                              <a:srgbClr val="808080"/>
                            </a:solidFill>
                            <a:miter lim="800000"/>
                            <a:headEnd/>
                            <a:tailEnd/>
                          </a:ln>
                          <a:extLst>
                            <a:ext uri="{909E8E84-426E-40DD-AFC4-6F175D3DCCD1}">
                              <a14:hiddenFill xmlns:a14="http://schemas.microsoft.com/office/drawing/2010/main">
                                <a:solidFill>
                                  <a:srgbClr val="FFFFFF"/>
                                </a:solidFill>
                              </a14:hiddenFill>
                            </a:ext>
                          </a:extLst>
                        </wps:spPr>
                        <wps:txbx>
                          <w:txbxContent>
                            <w:p w14:paraId="379B1702" w14:textId="77777777" w:rsidR="00EB3E63" w:rsidRDefault="00B41D80">
                              <w:pPr>
                                <w:spacing w:before="18" w:line="170" w:lineRule="atLeast"/>
                                <w:ind w:left="19" w:firstLine="217"/>
                                <w:rPr>
                                  <w:rFonts w:ascii="Calibri"/>
                                  <w:sz w:val="13"/>
                                </w:rPr>
                              </w:pPr>
                              <w:proofErr w:type="gramStart"/>
                              <w:r>
                                <w:rPr>
                                  <w:rFonts w:ascii="Calibri"/>
                                  <w:w w:val="105"/>
                                  <w:sz w:val="13"/>
                                </w:rPr>
                                <w:t>c :</w:t>
                              </w:r>
                              <w:proofErr w:type="gramEnd"/>
                              <w:r>
                                <w:rPr>
                                  <w:rFonts w:ascii="Calibri"/>
                                  <w:w w:val="105"/>
                                  <w:sz w:val="13"/>
                                </w:rPr>
                                <w:t xml:space="preserve"> Consumer</w:t>
                              </w:r>
                            </w:p>
                          </w:txbxContent>
                        </wps:txbx>
                        <wps:bodyPr rot="0" vert="horz" wrap="square" lIns="0" tIns="0" rIns="0" bIns="0" anchor="t" anchorCtr="0" upright="1">
                          <a:noAutofit/>
                        </wps:bodyPr>
                      </wps:wsp>
                    </wpg:wgp>
                  </a:graphicData>
                </a:graphic>
              </wp:inline>
            </w:drawing>
          </mc:Choice>
          <mc:Fallback>
            <w:pict>
              <v:group w14:anchorId="7E3CA775" id="Group 2" o:spid="_x0000_s1045" style="width:511.75pt;height:208.85pt;mso-position-horizontal-relative:char;mso-position-vertical-relative:line" coordsize="10235,4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1" o:spid="_x0000_s1046" type="#_x0000_t75" style="position:absolute;left:606;top:949;width:1888;height:16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8S4rDAAAA2gAAAA8AAABkcnMvZG93bnJldi54bWxEj0+LwjAUxO8LfofwBG9rqoiVrlFUFPak&#10;+Oewx2fzti2bvNQmavfbG0HwOMzMb5jpvLVG3KjxlWMFg34Cgjh3uuJCwem4+ZyA8AFZo3FMCv7J&#10;w3zW+Zhipt2d93Q7hEJECPsMFZQh1JmUPi/Jou+7mjh6v66xGKJsCqkbvEe4NXKYJGNpseK4UGJN&#10;q5Lyv8PVKtj+XNKdM2M+r7eD5XF5TXfmnCrV67aLLxCB2vAOv9rfWsEInlfiDZ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HxLisMAAADaAAAADwAAAAAAAAAAAAAAAACf&#10;AgAAZHJzL2Rvd25yZXYueG1sUEsFBgAAAAAEAAQA9wAAAI8DAAAAAA==&#10;">
                  <v:imagedata r:id="rId18" o:title=""/>
                </v:shape>
                <v:rect id="Rectangle 330" o:spid="_x0000_s1047" style="position:absolute;left:92;top:21;width:2911;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1NB8EA&#10;AADaAAAADwAAAGRycy9kb3ducmV2LnhtbESPQUvDQBSE7wX/w/IEb+0misXEbooIgldroXp7Zp9J&#10;cPdt2H02sb/eFYQeh5n5htlsZ+/UkWIaAhsoVwUo4jbYgTsD+9en5R2oJMgWXWAy8EMJts3FYoO1&#10;DRO/0HEnncoQTjUa6EXGWuvU9uQxrcJInL3PED1KlrHTNuKU4d7p66JYa48D54UeR3rsqf3afXsD&#10;bnr/sK46JTm8xepWTje+rNiYq8v54R6U0Czn8H/72RpYw9+VfAN0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9TQfBAAAA2gAAAA8AAAAAAAAAAAAAAAAAmAIAAGRycy9kb3du&#10;cmV2LnhtbFBLBQYAAAAABAAEAPUAAACGAwAAAAA=&#10;" filled="f" strokecolor="gray" strokeweight=".40447mm"/>
                <v:rect id="Rectangle 329" o:spid="_x0000_s1048" style="position:absolute;left:130;top:334;width:723;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587r8A&#10;AADaAAAADwAAAGRycy9kb3ducmV2LnhtbERPTWsCMRC9F/ofwgi91awtlu5qlFIo9FotWG/jZtxd&#10;TCZLMnW3/vrmIHh8vO/levROnSmmLrCB2bQARVwH23Fj4Hv78fgKKgmyRReYDPxRgvXq/m6JlQ0D&#10;f9F5I43KIZwqNNCK9JXWqW7JY5qGnjhzxxA9Soax0TbikMO9009F8aI9dpwbWuzpvaX6tPn1Btyw&#10;P1hXXpLsfmI5l8uzn5VszMNkfFuAEhrlJr66P62BvDVfyTdAr/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7nzuvwAAANoAAAAPAAAAAAAAAAAAAAAAAJgCAABkcnMvZG93bnJl&#10;di54bWxQSwUGAAAAAAQABAD1AAAAhAMAAAAA&#10;" filled="f" strokecolor="gray" strokeweight=".40447mm"/>
                <v:line id="Line 328" o:spid="_x0000_s1049" style="position:absolute;visibility:visible;mso-wrap-style:square" from="1006,576" to="100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N/4MQAAADaAAAADwAAAGRycy9kb3ducmV2LnhtbESPT2vCQBTE74V+h+UVeqsbBf/FbKQV&#10;LFLowbR6fmafyWL2bciuGr99tyB4HGbmN0y27G0jLtR541jBcJCAIC6dNlwp+P1Zv81A+ICssXFM&#10;Cm7kYZk/P2WYanflLV2KUIkIYZ+igjqENpXSlzVZ9APXEkfv6DqLIcqukrrDa4TbRo6SZCItGo4L&#10;Nba0qqk8FWerYLU7z2dfH4a+1+Vwfxj3hfmc3pR6fenfFyAC9eERvrc3WsEc/q/EGy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M3/gxAAAANoAAAAPAAAAAAAAAAAA&#10;AAAAAKECAABkcnMvZG93bnJldi54bWxQSwUGAAAAAAQABAD5AAAAkgMAAAAA&#10;" strokeweight=".14275mm"/>
                <v:line id="Line 327" o:spid="_x0000_s1050" style="position:absolute;visibility:visible;mso-wrap-style:square" from="92,164" to="3003,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9Eh8UAAADbAAAADwAAAGRycy9kb3ducmV2LnhtbESPQWsCQQyF70L/w5CCl6KzCm11dZRS&#10;LK0XoepBb2En7izuZJadqa7/3hwK3hLey3tf5svO1+pCbawCGxgNM1DERbAVlwb2u6/BBFRMyBbr&#10;wGTgRhGWi6feHHMbrvxLl20qlYRwzNGAS6nJtY6FI49xGBpi0U6h9ZhkbUttW7xKuK/1OMvetMeK&#10;pcFhQ5+OivP2zxt4P4TjdD32mfuevBw3ozquV6/RmP5z9zEDlahLD/P/9Y8VfKGXX2QAv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9Eh8UAAADbAAAADwAAAAAAAAAA&#10;AAAAAAChAgAAZHJzL2Rvd25yZXYueG1sUEsFBgAAAAAEAAQA+QAAAJMDAAAAAA==&#10;" strokecolor="#959595" strokeweight=".40447mm"/>
                <v:rect id="Rectangle 326" o:spid="_x0000_s1051" style="position:absolute;left:1298;top:334;width:549;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jtFsAA&#10;AADbAAAADwAAAGRycy9kb3ducmV2LnhtbERPTUvDQBC9C/6HZYTe7CYtiondFhEEr20F9TZmxyS4&#10;Oxt2p03aX+8WBG/zeJ+z2kzeqSPF1Ac2UM4LUMRNsD23Bt72L7cPoJIgW3SBycCJEmzW11crrG0Y&#10;eUvHnbQqh3Cq0UAnMtRap6Yjj2keBuLMfYfoUTKMrbYRxxzunV4Uxb322HNu6HCg546an93BG3Dj&#10;55d11TnJ+0es7uS89GXFxsxupqdHUEKT/Iv/3K82zy/h8ks+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jtFsAAAADbAAAADwAAAAAAAAAAAAAAAACYAgAAZHJzL2Rvd25y&#10;ZXYueG1sUEsFBgAAAAAEAAQA9QAAAIUDAAAAAA==&#10;" filled="f" strokecolor="gray" strokeweight=".40447mm"/>
                <v:shape id="AutoShape 325" o:spid="_x0000_s1052" style="position:absolute;left:997;top:536;width:92;height:134;visibility:visible;mso-wrap-style:square;v-text-anchor:top" coordsize="9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E3sEA&#10;AADbAAAADwAAAGRycy9kb3ducmV2LnhtbERPyWrDMBC9F/oPYgq5hFpODqFxrYRQCMmhl2aBHgdr&#10;vBBrZCR5yd9HhUJu83jr5NvJtGIg5xvLChZJCoK4sLrhSsHlvH//AOEDssbWMim4k4ft5vUlx0zb&#10;kX9oOIVKxBD2GSqoQ+gyKX1Rk0Gf2I44cqV1BkOErpLa4RjDTSuXabqSBhuODTV29FVTcTv1RgGj&#10;nF91tfvt7wd05eo2ztffo1Kzt2n3CSLQFJ7if/dRx/lL+PslHi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cxN7BAAAA2wAAAA8AAAAAAAAAAAAAAAAAmAIAAGRycy9kb3du&#10;cmV2LnhtbFBLBQYAAAAABAAEAPUAAACGAwAAAAA=&#10;" path="m66,l43,7,23,22,7,45,,72,3,97r11,22l32,133r1,1l34,134r1,l42,117r-1,l40,117r,-1l26,106,18,90,16,71,21,51,33,34,48,23,65,18r21,l92,6,89,5,66,xm86,18r-21,l82,21r2,1l86,18xe" fillcolor="black" stroked="f">
                  <v:path arrowok="t" o:connecttype="custom" o:connectlocs="66,536;43,543;23,558;7,581;0,608;3,633;14,655;32,669;33,670;34,670;35,670;42,653;41,653;40,653;40,652;26,642;18,626;16,607;21,587;33,570;48,559;65,554;86,554;92,542;89,541;66,536;86,554;65,554;82,557;84,558;86,554" o:connectangles="0,0,0,0,0,0,0,0,0,0,0,0,0,0,0,0,0,0,0,0,0,0,0,0,0,0,0,0,0,0,0"/>
                </v:shape>
                <v:line id="Line 324" o:spid="_x0000_s1053" style="position:absolute;visibility:visible;mso-wrap-style:square" from="890,484" to="1250,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Hxt8IAAADbAAAADwAAAGRycy9kb3ducmV2LnhtbERPTWsCMRC9F/wPYYTeNKvFVlejWMEi&#10;gge3redxM+4GN5NlE3X996Yg9DaP9zmzRWsrcaXGG8cKBv0EBHHutOFCwc/3ujcG4QOyxsoxKbiT&#10;h8W88zLDVLsb7+mahULEEPYpKihDqFMpfV6SRd93NXHkTq6xGCJsCqkbvMVwW8lhkrxLi4ZjQ4k1&#10;rUrKz9nFKlj9Xibj7aeh3TofHI6jNjNfH3elXrvtcgoiUBv+xU/3Rsf5b/D3Szx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Hxt8IAAADbAAAADwAAAAAAAAAAAAAA&#10;AAChAgAAZHJzL2Rvd25yZXYueG1sUEsFBgAAAAAEAAQA+QAAAJADAAAAAA==&#10;" strokeweight=".14275mm"/>
                <v:line id="Line 323" o:spid="_x0000_s1054" style="position:absolute;visibility:visible;mso-wrap-style:square" from="854,447" to="854,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kQ3cEAAADbAAAADwAAAGRycy9kb3ducmV2LnhtbERPTWvCQBC9F/wPyxS8FN20iMToKlKw&#10;iAfBKHgdstNk2+xsmt3G+O9dQfA2j/c5i1Vva9FR641jBe/jBARx4bThUsHpuBmlIHxA1lg7JgVX&#10;8rBaDl4WmGl34QN1eShFDGGfoYIqhCaT0hcVWfRj1xBH7tu1FkOEbSl1i5cYbmv5kSRTadFwbKiw&#10;oc+Kit/83yqY8cbs9n/nr5Q7x/gzNflbkis1fO3XcxCB+vAUP9xbHedP4P5LPE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2RDdwQAAANsAAAAPAAAAAAAAAAAAAAAA&#10;AKECAABkcnMvZG93bnJldi54bWxQSwUGAAAAAAQABAD5AAAAjwMAAAAA&#10;" strokecolor="white" strokeweight="1.38mm"/>
                <v:rect id="Rectangle 322" o:spid="_x0000_s1055" style="position:absolute;left:815;top:447;width:78;height: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VTm8MA&#10;AADbAAAADwAAAGRycy9kb3ducmV2LnhtbESP0YrCMBBF3wX/IYzgi6yp4rpLNYoK6vqkq37A0IxN&#10;sZmUJmr9e7Ow4NsM9849d6bzxpbiTrUvHCsY9BMQxJnTBecKzqf1xzcIH5A1lo5JwZM8zGft1hRT&#10;7R78S/djyEUMYZ+iAhNClUrpM0MWfd9VxFG7uNpiiGudS13jI4bbUg6TZCwtFhwJBitaGcqux5uN&#10;EHkxtrfZn3ar8fDwlRVyuxztlep2msUERKAmvM3/1z861v+Ev1/i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VTm8MAAADbAAAADwAAAAAAAAAAAAAAAACYAgAAZHJzL2Rv&#10;d25yZXYueG1sUEsFBgAAAAAEAAQA9QAAAIgDAAAAAA==&#10;" filled="f" strokeweight=".14275mm"/>
                <v:shape id="Picture 321" o:spid="_x0000_s1056" type="#_x0000_t75" style="position:absolute;left:2086;top:401;width:269;height: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YKhi/AAAA2wAAAA8AAABkcnMvZG93bnJldi54bWxET02LwjAQvQv+hzDC3jTVg0g1ihWEBfGg&#10;u6DHsRnTYjMpSVa7/94Igrd5vM9ZrDrbiDv5UDtWMB5lIIhLp2s2Cn5/tsMZiBCRNTaOScE/BVgt&#10;+70F5to9+ED3YzQihXDIUUEVY5tLGcqKLIaRa4kTd3XeYkzQG6k9PlK4beQky6bSYs2pocKWNhWV&#10;t+OfVVBe7NmcImZ7bXaTW7EuCu8Kpb4G3XoOIlIXP+K3+1un+VN4/ZIOkMsn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WWCoYvwAAANsAAAAPAAAAAAAAAAAAAAAAAJ8CAABk&#10;cnMvZG93bnJldi54bWxQSwUGAAAAAAQABAD3AAAAiwMAAAAA&#10;">
                  <v:imagedata r:id="rId19" o:title=""/>
                </v:shape>
                <v:shape id="AutoShape 320" o:spid="_x0000_s1057" style="position:absolute;left:1099;top:481;width:191;height:155;visibility:visible;mso-wrap-style:square;v-text-anchor:top" coordsize="191,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AJcAA&#10;AADbAAAADwAAAGRycy9kb3ducmV2LnhtbERPS4vCMBC+L/gfwgh7W1OFaqlGEWGheBB84HloZtuy&#10;zSQkWVv//WZhwdt8fM/Z7EbTiwf50FlWMJ9lIIhrqztuFNyunx8FiBCRNfaWScGTAuy2k7cNltoO&#10;fKbHJTYihXAoUUEboyulDHVLBsPMOuLEfVlvMCboG6k9Dinc9HKRZUtpsOPU0KKjQ0v19+XHKOhP&#10;+f6+OnXF4LIiX+THyjuulHqfjvs1iEhjfIn/3ZVO81fw90s6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BAJcAAAADbAAAADwAAAAAAAAAAAAAAAACYAgAAZHJzL2Rvd25y&#10;ZXYueG1sUEsFBgAAAAAEAAQA9QAAAIUDAAAAAA==&#10;" path="m65,44r-22,l23,54,8,70,,90r1,22l10,132r16,15l46,155r22,-1l88,145r16,-16l111,108r,-4l59,104,52,95,97,63,85,51,65,44xm97,63l52,95r7,9l104,72r-3,-5l97,63xm104,72l59,104r52,l110,87,104,72xm185,l97,63r4,4l104,72,191,9,185,xe" fillcolor="black" stroked="f">
                  <v:path arrowok="t" o:connecttype="custom" o:connectlocs="65,525;43,525;23,535;8,551;0,571;1,593;10,613;26,628;46,636;68,635;88,626;104,610;111,589;111,585;59,585;52,576;97,544;85,532;65,525;97,544;52,576;59,585;104,553;101,548;97,544;104,553;59,585;111,585;110,568;104,553;185,481;97,544;101,548;104,553;191,490;185,481" o:connectangles="0,0,0,0,0,0,0,0,0,0,0,0,0,0,0,0,0,0,0,0,0,0,0,0,0,0,0,0,0,0,0,0,0,0,0,0"/>
                </v:shape>
                <v:line id="Line 319" o:spid="_x0000_s1058" style="position:absolute;visibility:visible;mso-wrap-style:square" from="1292,440" to="129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Qa2MQAAADbAAAADwAAAGRycy9kb3ducmV2LnhtbESPQWvCQBCF74L/YZlCL1I37UE0ZpUi&#10;WEoPglHodciOybbZ2TS7jem/7xwEbzO8N+99U2xH36qB+ugCG3ieZ6CIq2Ad1wbOp/3TElRMyBbb&#10;wGTgjyJsN9NJgbkNVz7SUKZaSQjHHA00KXW51rFqyGOch45YtEvoPSZZ+1rbHq8S7lv9kmUL7dGx&#10;NDTY0a6h6rv89QZWvHcfh5/PtyUPgfFr4cpZVhrz+DC+rkElGtPdfLt+t4IvsPKLDK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lBrYxAAAANsAAAAPAAAAAAAAAAAA&#10;AAAAAKECAABkcnMvZG93bnJldi54bWxQSwUGAAAAAAQABAD5AAAAkgMAAAAA&#10;" strokecolor="white" strokeweight="1.38mm"/>
                <v:rect id="Rectangle 318" o:spid="_x0000_s1059" style="position:absolute;left:1253;top:440;width:78;height: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hZnsMA&#10;AADbAAAADwAAAGRycy9kb3ducmV2LnhtbESP0YrCMBBF3wX/IYzgy7KmiuhuNYoK6vqkq37A0IxN&#10;sZmUJmr9e7Ow4NsM9849d6bzxpbiTrUvHCvo9xIQxJnTBecKzqf15xcIH5A1lo5JwZM8zGft1hRT&#10;7R78S/djyEUMYZ+iAhNClUrpM0MWfc9VxFG7uNpiiGudS13jI4bbUg6SZCQtFhwJBitaGcqux5uN&#10;EHkx9mOzP+1Wo8FhnBVyuxzulep2msUERKAmvM3/1z861v+Gv1/i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hZnsMAAADbAAAADwAAAAAAAAAAAAAAAACYAgAAZHJzL2Rv&#10;d25yZXYueG1sUEsFBgAAAAAEAAQA9QAAAIgDAAAAAA==&#10;" filled="f" strokeweight=".14275mm"/>
                <v:line id="Line 317" o:spid="_x0000_s1060" style="position:absolute;visibility:visible;mso-wrap-style:square" from="1843,487" to="2273,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lfcAAAADbAAAADwAAAGRycy9kb3ducmV2LnhtbERPy4rCMBTdC/5DuII7TRV8VaPMCIoM&#10;uJiOur42d9owzU1pota/N4sBl4fzXm1aW4k7Nd44VjAaJiCIc6cNFwpOP7vBHIQPyBorx6TgSR42&#10;625nhal2D/6mexYKEUPYp6igDKFOpfR5SRb90NXEkft1jcUQYVNI3eAjhttKjpNkKi0ajg0l1rQt&#10;Kf/LblbB9nxbzL8+DR13+ehynbSZ2c+eSvV77ccSRKA2vMX/7oNWMI7r45f4A+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fpX3AAAAA2wAAAA8AAAAAAAAAAAAAAAAA&#10;oQIAAGRycy9kb3ducmV2LnhtbFBLBQYAAAAABAAEAPkAAACOAwAAAAA=&#10;" strokeweight=".14275mm"/>
                <v:shape id="Picture 316" o:spid="_x0000_s1061" type="#_x0000_t75" style="position:absolute;left:1799;top:401;width:235;height:2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Fc9vCAAAA2wAAAA8AAABkcnMvZG93bnJldi54bWxEj0FrAjEUhO+C/yE8oZfFzSpU6mqUVhAK&#10;nqoVr4/Nc7O4eVk2WY3/vikUehxm5htmvY22FXfqfeNYwSwvQBBXTjdcK/g+7advIHxA1tg6JgVP&#10;8rDdjEdrLLV78Bfdj6EWCcK+RAUmhK6U0leGLPrcdcTJu7reYkiyr6Xu8ZHgtpXzolhIiw2nBYMd&#10;7QxVt+NgFQx8O0sePpbx8szsqzlkh6gzpV4m8X0FIlAM/+G/9qdWMJ/B75f0A+Tm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xXPbwgAAANsAAAAPAAAAAAAAAAAAAAAAAJ8C&#10;AABkcnMvZG93bnJldi54bWxQSwUGAAAAAAQABAD3AAAAjgMAAAAA&#10;">
                  <v:imagedata r:id="rId20" o:title=""/>
                </v:shape>
                <v:shape id="Picture 315" o:spid="_x0000_s1062" type="#_x0000_t75" style="position:absolute;left:1424;top:749;width:200;height: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KQrBAAAA2wAAAA8AAABkcnMvZG93bnJldi54bWxEj0GLwjAUhO8L/ofwBG9raoVlrUZRQd2j&#10;69r7o3m21ealNtHWf28EYY/DzHzDzBadqcSdGldaVjAaRiCIM6tLzhUc/zaf3yCcR9ZYWSYFD3Kw&#10;mPc+Zpho2/Iv3Q8+FwHCLkEFhfd1IqXLCjLohrYmDt7JNgZ9kE0udYNtgJtKxlH0JQ2WHBYKrGld&#10;UHY53IyCNk1X493xPPGY7qWT1+V6e22VGvS75RSEp87/h9/tH60gjuH1JfwAOX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L/KQrBAAAA2wAAAA8AAAAAAAAAAAAAAAAAnwIA&#10;AGRycy9kb3ducmV2LnhtbFBLBQYAAAAABAAEAPcAAACNAwAAAAA=&#10;">
                  <v:imagedata r:id="rId21" o:title=""/>
                </v:shape>
                <v:shape id="Picture 314" o:spid="_x0000_s1063" type="#_x0000_t75" style="position:absolute;top:2680;width:3297;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RPDjEAAAA2wAAAA8AAABkcnMvZG93bnJldi54bWxEj1FrwjAUhd8H/odwhb3ITK1suM4oZSA4&#10;BGHdfsCluaZlzU2XxNr9+0UQfDycc77DWW9H24mBfGgdK1jMMxDEtdMtGwXfX7unFYgQkTV2jknB&#10;HwXYbiYPayy0u/AnDVU0IkE4FKigibEvpAx1QxbD3PXEyTs5bzEm6Y3UHi8JbjuZZ9mLtNhyWmiw&#10;p/eG6p/qbBXovJz9Hk6viw8zWz37od2bY+mUepyO5RuISGO8h2/tvVaQL+H6Jf0Aufk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wRPDjEAAAA2wAAAA8AAAAAAAAAAAAAAAAA&#10;nwIAAGRycy9kb3ducmV2LnhtbFBLBQYAAAAABAAEAPcAAACQAwAAAAA=&#10;">
                  <v:imagedata r:id="rId22" o:title=""/>
                </v:shape>
                <v:shape id="Picture 313" o:spid="_x0000_s1064" type="#_x0000_t75" style="position:absolute;left:1522;top:2548;width:201;height: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3uLHFAAAA2wAAAA8AAABkcnMvZG93bnJldi54bWxEj0FrwkAUhO+F/oflFXqrm4aiEl2lpIgh&#10;9VJt9frIPpPQ7NuQXU3013cFocdhZr5h5svBNOJMnastK3gdRSCIC6trLhV871YvUxDOI2tsLJOC&#10;CzlYLh4f5pho2/MXnbe+FAHCLkEFlfdtIqUrKjLoRrYlDt7RdgZ9kF0pdYd9gJtGxlE0lgZrDgsV&#10;tpRWVPxuT0YBbq7Z1aSDXu+L08fn4Sef5DEq9fw0vM9AeBr8f/jezrSC+A1uX8IPk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t7ixxQAAANsAAAAPAAAAAAAAAAAAAAAA&#10;AJ8CAABkcnMvZG93bnJldi54bWxQSwUGAAAAAAQABAD3AAAAkQMAAAAA&#10;">
                  <v:imagedata r:id="rId23" o:title=""/>
                </v:shape>
                <v:rect id="Rectangle 312" o:spid="_x0000_s1065" style="position:absolute;left:3512;top:151;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A8QA&#10;AADbAAAADwAAAGRycy9kb3ducmV2LnhtbESPS2vDMBCE74X8B7GB3BqpaWMaJ0oIBUOg7SEP6HWx&#10;NraptXIs+dF/XxUKOQ4z8w2z2Y22Fj21vnKs4WmuQBDnzlRcaLics8dXED4gG6wdk4Yf8rDbTh42&#10;mBo38JH6UyhEhLBPUUMZQpNK6fOSLPq5a4ijd3WtxRBlW0jT4hDhtpYLpRJpseK4UGJDbyXl36fO&#10;asDkxdw+r88f5/cuwVUxqmz5pbSeTcf9GkSgMdzD/+2D0bBYwt+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8gPEAAAA2wAAAA8AAAAAAAAAAAAAAAAAmAIAAGRycy9k&#10;b3ducmV2LnhtbFBLBQYAAAAABAAEAPUAAACJAwAAAAA=&#10;" stroked="f"/>
                <v:rect id="Rectangle 311" o:spid="_x0000_s1066" style="position:absolute;left:4001;top:151;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sdMQA&#10;AADbAAAADwAAAGRycy9kb3ducmV2LnhtbESPT2vCQBTE7wW/w/KE3uqutoYaXUWEQKH1UC14fWSf&#10;STD7NmY3f/rtu4VCj8PM/IbZ7EZbi55aXznWMJ8pEMS5MxUXGr7O2dMrCB+QDdaOScM3edhtJw8b&#10;TI0b+JP6UyhEhLBPUUMZQpNK6fOSLPqZa4ijd3WtxRBlW0jT4hDhtpYLpRJpseK4UGJDh5Ly26mz&#10;GjB5Mffj9fnj/N4luCpGlS0vSuvH6bhfgwg0hv/wX/vNaFg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hbHTEAAAA2wAAAA8AAAAAAAAAAAAAAAAAmAIAAGRycy9k&#10;b3ducmV2LnhtbFBLBQYAAAAABAAEAPUAAACJAwAAAAA=&#10;" stroked="f"/>
                <v:rect id="Rectangle 310" o:spid="_x0000_s1067" style="position:absolute;left:4083;top:15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78QA&#10;AADbAAAADwAAAGRycy9kb3ducmV2LnhtbESPT2sCMRTE74LfIbxCbzWpbbe6bpRSEAqth66C18fm&#10;7R/cvKybqOu3N4WCx2FmfsNkq8G24ky9bxxreJ4oEMSFMw1XGnbb9dMMhA/IBlvHpOFKHlbL8SjD&#10;1LgL/9I5D5WIEPYpaqhD6FIpfVGTRT9xHXH0StdbDFH2lTQ9XiLctnKqVCItNhwXauzos6bikJ+s&#10;BkxezXFTvvxsv08JzqtBrd/2SuvHh+FjASLQEO7h//aX0TB9h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ye/EAAAA2wAAAA8AAAAAAAAAAAAAAAAAmAIAAGRycy9k&#10;b3ducmV2LnhtbFBLBQYAAAAABAAEAPUAAACJAwAAAAA=&#10;" stroked="f"/>
                <v:rect id="Rectangle 309" o:spid="_x0000_s1068" style="position:absolute;left:3512;top:27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dncEA&#10;AADbAAAADwAAAGRycy9kb3ducmV2LnhtbERPz2vCMBS+C/4P4Qm72UQ3y9YZRYTCYPNgO9j10Tzb&#10;sualNrF2//1yGOz48f3e7ifbiZEG3zrWsEoUCOLKmZZrDZ9lvnwG4QOywc4xafghD/vdfLbFzLg7&#10;n2ksQi1iCPsMNTQh9JmUvmrIok9cTxy5ixsshgiHWpoB7zHcdnKtVCotthwbGuzp2FD1XdysBkyf&#10;zPV0efwo328pvtSTyjdfSuuHxXR4BRFoCv/iP/eb0bCOY+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yXZ3BAAAA2wAAAA8AAAAAAAAAAAAAAAAAmAIAAGRycy9kb3du&#10;cmV2LnhtbFBLBQYAAAAABAAEAPUAAACGAwAAAAA=&#10;" stroked="f"/>
                <v:rect id="Rectangle 308" o:spid="_x0000_s1069" style="position:absolute;left:3593;top:27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rect id="Rectangle 307" o:spid="_x0000_s1070" style="position:absolute;left:3674;top:274;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HRsEA&#10;AADbAAAADwAAAGRycy9kb3ducmV2LnhtbERPz2vCMBS+C/4P4Qm72USdZeuMIoPCYPNgO9j10Tzb&#10;sualNrF2//1yGOz48f3eHSbbiZEG3zrWsEoUCOLKmZZrDZ9lvnwC4QOywc4xafghD4f9fLbDzLg7&#10;n2ksQi1iCPsMNTQh9JmUvmrIok9cTxy5ixsshgiHWpoB7zHcdnKtVCotthwbGuzptaHqu7hZDZg+&#10;muvpsvko328pPteTyrdfSuuHxXR8ARFoCv/iP/eb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x0bBAAAA2wAAAA8AAAAAAAAAAAAAAAAAmAIAAGRycy9kb3du&#10;cmV2LnhtbFBLBQYAAAAABAAEAPUAAACGAwAAAAA=&#10;" stroked="f"/>
                <v:rect id="Rectangle 306" o:spid="_x0000_s1071" style="position:absolute;left:3512;top:398;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i3cQA&#10;AADbAAAADwAAAGRycy9kb3ducmV2LnhtbESPQWvCQBSE70L/w/IKvemuVUONrlIKgYJ6aFLo9ZF9&#10;JqHZt2l2jem/dwsFj8PMfMNs96NtxUC9bxxrmM8UCOLSmYYrDZ9FNn0B4QOywdYxafglD/vdw2SL&#10;qXFX/qAhD5WIEPYpaqhD6FIpfVmTRT9zHXH0zq63GKLsK2l6vEa4beWzUom02HBcqLGjt5rK7/xi&#10;NWCyND+n8+JYHC4JrqtRZasvpfXT4/i6ARFoDPfwf/vdaFjM4e9L/AFyd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RYt3EAAAA2wAAAA8AAAAAAAAAAAAAAAAAmAIAAGRycy9k&#10;b3ducmV2LnhtbFBLBQYAAAAABAAEAPUAAACJAwAAAAA=&#10;" stroked="f"/>
                <v:rect id="Rectangle 305" o:spid="_x0000_s1072" style="position:absolute;left:3674;top:398;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8qsQA&#10;AADbAAAADwAAAGRycy9kb3ducmV2LnhtbESPQWvCQBSE70L/w/IK3nS3RkONrlKEQMF6qBZ6fWSf&#10;SWj2bZrdxPTfdwsFj8PMfMNs96NtxECdrx1reJorEMSFMzWXGj4u+ewZhA/IBhvHpOGHPOx3D5Mt&#10;Zsbd+J2GcyhFhLDPUEMVQptJ6YuKLPq5a4mjd3WdxRBlV0rT4S3CbSMXSqXSYs1xocKWDhUVX+fe&#10;asB0ab5P1+TtcuxTXJejylefSuvp4/iyARFoDPfwf/vVaEg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D/KrEAAAA2wAAAA8AAAAAAAAAAAAAAAAAmAIAAGRycy9k&#10;b3ducmV2LnhtbFBLBQYAAAAABAAEAPUAAACJAwAAAAA=&#10;" stroked="f"/>
                <v:line id="Line 304" o:spid="_x0000_s1073" style="position:absolute;visibility:visible;mso-wrap-style:square" from="4530,398" to="4530,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cZ74AAADbAAAADwAAAGRycy9kb3ducmV2LnhtbESPwQrCMBBE74L/EFbwpqlWRKpRRBEE&#10;T1bB69KsbbXZlCZq/XsjCB6HmXnDLFatqcSTGldaVjAaRiCIM6tLzhWcT7vBDITzyBory6TgTQ5W&#10;y25ngYm2Lz7SM/W5CBB2CSoovK8TKV1WkEE3tDVx8K62MeiDbHKpG3wFuKnkOIqm0mDJYaHAmjYF&#10;Zff0YRScpuNqsovdbZ+l98v2oEtp2rdS/V67noPw1Pp/+NfeawVxDN8v4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35xnvgAAANsAAAAPAAAAAAAAAAAAAAAAAKEC&#10;AABkcnMvZG93bnJldi54bWxQSwUGAAAAAAQABAD5AAAAjAMAAAAA&#10;" strokecolor="white" strokeweight="1.45136mm"/>
                <v:rect id="Rectangle 303" o:spid="_x0000_s1074" style="position:absolute;left:3512;top:522;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302" o:spid="_x0000_s1075" style="position:absolute;left:3674;top:522;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pk3sIA&#10;AADbAAAADwAAAGRycy9kb3ducmV2LnhtbESPQYvCMBSE78L+h/AW9qaJqxatRpEFYUE9rC54fTTP&#10;tti81CZq/fdGEDwOM/MNM1u0thJXanzpWEO/p0AQZ86UnGv436+6YxA+IBusHJOGO3lYzD86M0yN&#10;u/EfXXchFxHCPkUNRQh1KqXPCrLoe64mjt7RNRZDlE0uTYO3CLeV/FYqkRZLjgsF1vRTUHbaXawG&#10;TIbmvD0ONvv1JcFJ3qrV6KC0/vpsl1MQgdrwDr/av0bDYA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mTewgAAANsAAAAPAAAAAAAAAAAAAAAAAJgCAABkcnMvZG93&#10;bnJldi54bWxQSwUGAAAAAAQABAD1AAAAhwMAAAAA&#10;" stroked="f"/>
                <v:rect id="Rectangle 301" o:spid="_x0000_s1076" style="position:absolute;left:4408;top:522;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6qcQA&#10;AADbAAAADwAAAGRycy9kb3ducmV2LnhtbESPQWvCQBSE70L/w/IEb7pr04Y2dQ1FCAi1B7XQ6yP7&#10;TEKzb9PsRuO/dwsFj8PMfMOs8tG24ky9bxxrWC4UCOLSmYYrDV/HYv4Cwgdkg61j0nAlD/n6YbLC&#10;zLgL7+l8CJWIEPYZaqhD6DIpfVmTRb9wHXH0Tq63GKLsK2l6vES4beWjUqm02HBcqLGjTU3lz2Gw&#10;GjB9Mr+fp2R3/BhSfK1GVTx/K61n0/H9DUSgMdzD/+2t0ZCk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4+qnEAAAA2wAAAA8AAAAAAAAAAAAAAAAAmAIAAGRycy9k&#10;b3ducmV2LnhtbFBLBQYAAAAABAAEAPUAAACJAwAAAAA=&#10;" stroked="f"/>
                <v:rect id="Rectangle 300" o:spid="_x0000_s1077" style="position:absolute;left:4490;top:52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fMsQA&#10;AADbAAAADwAAAGRycy9kb3ducmV2LnhtbESPQWvCQBSE70L/w/IKveluq6aaugmlIAjqobHQ6yP7&#10;TEKzb9Psqum/7wqCx2FmvmFW+WBbcabeN441PE8UCOLSmYYrDV+H9XgBwgdkg61j0vBHHvLsYbTC&#10;1LgLf9K5CJWIEPYpaqhD6FIpfVmTRT9xHXH0jq63GKLsK2l6vES4beWLUom02HBcqLGjj5rKn+Jk&#10;NWAyM7/743R32J4SXFaDWs+/ldZPj8P7G4hAQ7iHb+2N0TB9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0XzLEAAAA2wAAAA8AAAAAAAAAAAAAAAAAmAIAAGRycy9k&#10;b3ducmV2LnhtbFBLBQYAAAAABAAEAPUAAACJAwAAAAA=&#10;" stroked="f"/>
                <v:rect id="Rectangle 299" o:spid="_x0000_s1078" style="position:absolute;left:3512;top:645;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LQMEA&#10;AADbAAAADwAAAGRycy9kb3ducmV2LnhtbERPz2vCMBS+C/4P4Qm72USdZeuMIoPCYPNgO9j10Tzb&#10;sualNrF2//1yGOz48f3eHSbbiZEG3zrWsEoUCOLKmZZrDZ9lvnwC4QOywc4xafghD4f9fLbDzLg7&#10;n2ksQi1iCPsMNTQh9JmUvmrIok9cTxy5ixsshgiHWpoB7zHcdnKtVCotthwbGuzptaHqu7hZDZg+&#10;muvpsvko328pPteTyrdfSuuHxXR8ARFoCv/iP/eb0bCJY+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ry0DBAAAA2wAAAA8AAAAAAAAAAAAAAAAAmAIAAGRycy9kb3du&#10;cmV2LnhtbFBLBQYAAAAABAAEAPUAAACGAwAAAAA=&#10;" stroked="f"/>
                <v:rect id="Rectangle 298" o:spid="_x0000_s1079" style="position:absolute;left:3674;top:645;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du28MA&#10;AADbAAAADwAAAGRycy9kb3ducmV2LnhtbESPT4vCMBTE7wt+h/AEb2ui7hatRhFBEHb34B/w+mie&#10;bbF5qU3U+u03guBxmJnfMLNFaytxo8aXjjUM+goEceZMybmGw379OQbhA7LByjFpeJCHxbzzMcPU&#10;uDtv6bYLuYgQ9ilqKEKoUyl9VpBF33c1cfROrrEYomxyaRq8R7it5FCpRFosOS4UWNOqoOy8u1oN&#10;mHyZy99p9Lv/uSY4yVu1/j4qrXvddjkFEagN7/CrvTEaRh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du28MAAADbAAAADwAAAAAAAAAAAAAAAACYAgAAZHJzL2Rv&#10;d25yZXYueG1sUEsFBgAAAAAEAAQA9QAAAIgDAAAAAA==&#10;" stroked="f"/>
                <v:line id="Line 297" o:spid="_x0000_s1080" style="position:absolute;visibility:visible;mso-wrap-style:square" from="4041,645" to="4041,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qNqL8AAADbAAAADwAAAGRycy9kb3ducmV2LnhtbERPy4rCMBTdD/gP4QruxlQtg1SjqCCI&#10;6Pj8gEtzbYvNTWlirX9vFoLLw3lP560pRUO1KywrGPQjEMSp1QVnCq6X9e8YhPPIGkvLpOBFDuaz&#10;zs8UE22ffKLm7DMRQtglqCD3vkqkdGlOBl3fVsSBu9naoA+wzqSu8RnCTSmHUfQnDRYcGnKsaJVT&#10;ej8/jILDaHBz5TiOi+NQLv+PzX5ntl6pXrddTEB4av1X/HFvtII4rA9fwg+Qs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7qNqL8AAADbAAAADwAAAAAAAAAAAAAAAACh&#10;AgAAZHJzL2Rvd25yZXYueG1sUEsFBgAAAAAEAAQA+QAAAI0DAAAAAA==&#10;" strokecolor="white" strokeweight="1.42758mm"/>
                <v:rect id="Rectangle 296" o:spid="_x0000_s1081" style="position:absolute;left:4082;top:645;width:122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RoMMA&#10;AADbAAAADwAAAGRycy9kb3ducmV2LnhtbESPW4vCMBSE3xf8D+EIvq2Jly1ajSKCIKz74AV8PTTH&#10;ttic1CZq99+bhQUfh5n5hpkvW1uJBzW+dKxh0FcgiDNnSs41nI6bzwkIH5ANVo5Jwy95WC46H3NM&#10;jXvynh6HkIsIYZ+ihiKEOpXSZwVZ9H1XE0fv4hqLIcoml6bBZ4TbSg6VSqTFkuNCgTWtC8quh7vV&#10;gMnY3H4uo93x+57gNG/V5uustO5129UMRKA2vMP/7a3RMB7A35f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cRoMMAAADbAAAADwAAAAAAAAAAAAAAAACYAgAAZHJzL2Rv&#10;d25yZXYueG1sUEsFBgAAAAAEAAQA9QAAAIgDAAAAAA==&#10;" stroked="f"/>
                <v:rect id="Rectangle 295" o:spid="_x0000_s1082" style="position:absolute;left:3512;top:769;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P18UA&#10;AADbAAAADwAAAGRycy9kb3ducmV2LnhtbESPzWrDMBCE74W8g9hAbo1UNzWNE8WUQiCQ9pAf6HWx&#10;NraptXItxXbevioUchxm5htmnY+2ET11vnas4WmuQBAXztRcajifto+vIHxANtg4Jg038pBvJg9r&#10;zIwb+ED9MZQiQthnqKEKoc2k9EVFFv3ctcTRu7jOYoiyK6XpcIhw28hEqVRarDkuVNjSe0XF9/Fq&#10;NWC6MD+fl+eP0/6a4rIc1fblS2k9m45vKxCBxnAP/7d3RsMigb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Y/XxQAAANsAAAAPAAAAAAAAAAAAAAAAAJgCAABkcnMv&#10;ZG93bnJldi54bWxQSwUGAAAAAAQABAD1AAAAigMAAAAA&#10;" stroked="f"/>
                <v:rect id="Rectangle 294" o:spid="_x0000_s1083" style="position:absolute;left:3837;top:769;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rect id="Rectangle 293" o:spid="_x0000_s1084" style="position:absolute;left:4571;top:76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yOMQA&#10;AADbAAAADwAAAGRycy9kb3ducmV2LnhtbESPQWvCQBSE74L/YXmCN921xlBTN6EIgtB6qBa8PrLP&#10;JDT7NmZXTf99t1DocZiZb5hNMdhW3Kn3jWMNi7kCQVw603Cl4fO0mz2D8AHZYOuYNHyThyIfjzaY&#10;GffgD7ofQyUihH2GGuoQukxKX9Zk0c9dRxy9i+sthij7SpoeHxFuW/mkVCotNhwXauxoW1P5dbxZ&#10;DZgm5nq4LN9Pb7cU19Wgdquz0no6GV5fQAQawn/4r703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gsjjEAAAA2wAAAA8AAAAAAAAAAAAAAAAAmAIAAGRycy9k&#10;b3ducmV2LnhtbFBLBQYAAAAABAAEAPUAAACJAwAAAAA=&#10;" stroked="f"/>
                <v:rect id="Rectangle 292" o:spid="_x0000_s1085" style="position:absolute;left:4652;top:769;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Xo8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LBejxQAAANsAAAAPAAAAAAAAAAAAAAAAAJgCAABkcnMv&#10;ZG93bnJldi54bWxQSwUGAAAAAAQABAD1AAAAigMAAAAA&#10;" stroked="f"/>
                <v:rect id="Rectangle 291" o:spid="_x0000_s1086" style="position:absolute;left:4735;top:769;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J1MQA&#10;AADbAAAADwAAAGRycy9kb3ducmV2LnhtbESPQWvCQBSE70L/w/KE3nTXqqFNXUMRAoXqQS30+sg+&#10;k9Ds2zS7iem/dwsFj8PMfMNsstE2YqDO1441LOYKBHHhTM2lhs9zPnsG4QOywcYxafglD9n2YbLB&#10;1LgrH2k4hVJECPsUNVQhtKmUvqjIop+7ljh6F9dZDFF2pTQdXiPcNvJJqURarDkuVNjSrqLi+9Rb&#10;DZiszM/hstyfP/oEX8pR5esvpfXjdHx7BRFoDPfwf/vdaFgl8Pcl/g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idTEAAAA2wAAAA8AAAAAAAAAAAAAAAAAmAIAAGRycy9k&#10;b3ducmV2LnhtbFBLBQYAAAAABAAEAPUAAACJAwAAAAA=&#10;" stroked="f"/>
                <v:rect id="Rectangle 290" o:spid="_x0000_s1087" style="position:absolute;left:4817;top:769;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sT8QA&#10;AADbAAAADwAAAGRycy9kb3ducmV2LnhtbESPQWvCQBSE74L/YXlCb3VXa6Om2YgUhELrwVjo9ZF9&#10;JqHZtzG7avrvu4WCx2FmvmGyzWBbcaXeN441zKYKBHHpTMOVhs/j7nEFwgdkg61j0vBDHjb5eJRh&#10;atyND3QtQiUihH2KGuoQulRKX9Zk0U9dRxy9k+sthij7SpoebxFuWzlXKpEWG44LNXb0WlP5XVys&#10;BkwW5rw/PX0c3y8JrqtB7Z6/lNYPk2H7AiLQEO7h//ab0bBYwt+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yLE/EAAAA2wAAAA8AAAAAAAAAAAAAAAAAmAIAAGRycy9k&#10;b3ducmV2LnhtbFBLBQYAAAAABAAEAPUAAACJAwAAAAA=&#10;" stroked="f"/>
                <v:rect id="Rectangle 289" o:spid="_x0000_s1088" style="position:absolute;left:5223;top:769;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4PcEA&#10;AADbAAAADwAAAGRycy9kb3ducmV2LnhtbERPz2vCMBS+D/wfwht4W5Ntrmg1yhgIgttBK3h9NM+2&#10;2LzUJrb1v18Ogx0/vt+rzWgb0VPna8caXhMFgrhwpuZSwynfvsxB+IBssHFMGh7kYbOePK0wM27g&#10;A/XHUIoYwj5DDVUIbSalLyqy6BPXEkfu4jqLIcKulKbDIYbbRr4plUqLNceGClv6qqi4Hu9WA6Yz&#10;c/u5vH/n+3uKi3JU24+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uD3BAAAA2wAAAA8AAAAAAAAAAAAAAAAAmAIAAGRycy9kb3du&#10;cmV2LnhtbFBLBQYAAAAABAAEAPUAAACGAwAAAAA=&#10;" stroked="f"/>
                <v:rect id="Rectangle 288" o:spid="_x0000_s1089" style="position:absolute;left:5305;top:76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EdpsQA&#10;AADbAAAADwAAAGRycy9kb3ducmV2LnhtbESPQWvCQBSE7wX/w/IEb3XXakONbkIRBKHtoVro9ZF9&#10;JsHs25hdk/TfdwsFj8PMfMNs89E2oqfO1441LOYKBHHhTM2lhq/T/vEFhA/IBhvHpOGHPOTZ5GGL&#10;qXEDf1J/DKWIEPYpaqhCaFMpfVGRRT93LXH0zq6zGKLsSmk6HCLcNvJJqURarDkuVNjSrqLicrxZ&#10;DZiszPXjvHw/vd0SXJej2j9/K61n0/F1AyLQGO7h//bBaFit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hHabEAAAA2wAAAA8AAAAAAAAAAAAAAAAAmAIAAGRycy9k&#10;b3ducmV2LnhtbFBLBQYAAAAABAAEAPUAAACJAwAAAAA=&#10;" stroked="f"/>
                <v:rect id="Rectangle 287" o:spid="_x0000_s1090" style="position:absolute;left:3512;top:893;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Ii5sEA&#10;AADbAAAADwAAAGRycy9kb3ducmV2LnhtbERPy2rCQBTdF/yH4RbcNTN9GDQ6SikIgu1CI7i9ZK5J&#10;MHMnZsYk/n1nUejycN6rzWgb0VPna8caXhMFgrhwpuZSwynfvsxB+IBssHFMGh7kYbOePK0wM27g&#10;A/XHUIoYwj5DDVUIbSalLyqy6BPXEkfu4jqLIcKulKbDIYbbRr4plUqLNceGClv6qqi4Hu9WA6Yf&#10;5vZzef/O9/cUF+WotrO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ubBAAAA2wAAAA8AAAAAAAAAAAAAAAAAmAIAAGRycy9kb3du&#10;cmV2LnhtbFBLBQYAAAAABAAEAPUAAACGAwAAAAA=&#10;" stroked="f"/>
                <v:rect id="Rectangle 286" o:spid="_x0000_s1091" style="position:absolute;left:3837;top:893;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6HfcUA&#10;AADbAAAADwAAAGRycy9kb3ducmV2LnhtbESPzWrDMBCE74W8g9hCb42UJjGNE9mUQKDQ9pAf6HWx&#10;NraptXIsxXbfPioUchxm5htmk4+2ET11vnasYTZVIIgLZ2ouNZyOu+dXED4gG2wck4Zf8pBnk4cN&#10;psYNvKf+EEoRIexT1FCF0KZS+qIii37qWuLonV1nMUTZldJ0OES4beSLUom0WHNcqLClbUXFz+Fq&#10;NWCyMJev8/zz+HFNcFWOarf8Vlo/PY5vaxCBxnAP/7ffjYblDP6+xB8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od9xQAAANsAAAAPAAAAAAAAAAAAAAAAAJgCAABkcnMv&#10;ZG93bnJldi54bWxQSwUGAAAAAAQABAD1AAAAigMAAAAA&#10;" stroked="f"/>
                <v:rect id="Rectangle 285" o:spid="_x0000_s1092" style="position:absolute;left:4571;top:893;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ZCsQA&#10;AADbAAAADwAAAGRycy9kb3ducmV2LnhtbESPS2vDMBCE74X8B7GB3BqpaWMaJ0oIBUOg7SEP6HWx&#10;NraptXIs+dF/XxUKOQ4z8w2z2Y22Fj21vnKs4WmuQBDnzlRcaLics8dXED4gG6wdk4Yf8rDbTh42&#10;mBo38JH6UyhEhLBPUUMZQpNK6fOSLPq5a4ijd3WtxRBlW0jT4hDhtpYLpRJpseK4UGJDbyXl36fO&#10;asDkxdw+r88f5/cuwVUxqmz5pbSeTcf9GkSgMdzD/+2D0bBcwN+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cGQrEAAAA2wAAAA8AAAAAAAAAAAAAAAAAmAIAAGRycy9k&#10;b3ducmV2LnhtbFBLBQYAAAAABAAEAPUAAACJAwAAAAA=&#10;" stroked="f"/>
                <v:rect id="Rectangle 284" o:spid="_x0000_s1093" style="position:absolute;left:4652;top:89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C8kcIA&#10;AADbAAAADwAAAGRycy9kb3ducmV2LnhtbESPQYvCMBSE78L+h/AW9qaJqxatRpEFYUE9rC54fTTP&#10;tti81CZq/fdGEDwOM/MNM1u0thJXanzpWEO/p0AQZ86UnGv436+6YxA+IBusHJOGO3lYzD86M0yN&#10;u/EfXXchFxHCPkUNRQh1KqXPCrLoe64mjt7RNRZDlE0uTYO3CLeV/FYqkRZLjgsF1vRTUHbaXawG&#10;TIbmvD0ONvv1JcFJ3qrV6KC0/vpsl1MQgdrwDr/av0bDaAD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LyRwgAAANsAAAAPAAAAAAAAAAAAAAAAAJgCAABkcnMvZG93&#10;bnJldi54bWxQSwUGAAAAAAQABAD1AAAAhwMAAAAA&#10;" stroked="f"/>
                <v:rect id="Rectangle 283" o:spid="_x0000_s1094" style="position:absolute;left:4735;top:89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k5c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STlxQAAANsAAAAPAAAAAAAAAAAAAAAAAJgCAABkcnMv&#10;ZG93bnJldi54bWxQSwUGAAAAAAQABAD1AAAAigMAAAAA&#10;" stroked="f"/>
                <v:rect id="Rectangle 282" o:spid="_x0000_s1095" style="position:absolute;left:4817;top:893;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fsMA&#10;AADbAAAADwAAAGRycy9kb3ducmV2LnhtbESPQWvCQBSE7wX/w/IEb3VXbYJGVxFBEGoPVcHrI/tM&#10;gtm3Mbtq+u+7QqHHYWa+YRarztbiQa2vHGsYDRUI4tyZigsNp+P2fQrCB2SDtWPS8EMeVsve2wIz&#10;4578TY9DKESEsM9QQxlCk0np85Is+qFriKN3ca3FEGVbSNPiM8JtLcdKpdJixXGhxIY2JeXXw91q&#10;wPTD3L4uk/3x857irOjUNjkrrQf9bj0HEagL/+G/9s5oSBJ4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fsMAAADbAAAADwAAAAAAAAAAAAAAAACYAgAAZHJzL2Rv&#10;d25yZXYueG1sUEsFBgAAAAAEAAQA9QAAAIgDAAAAAA==&#10;" stroked="f"/>
                <v:rect id="Rectangle 281" o:spid="_x0000_s1096" style="position:absolute;left:5223;top:89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fCcQA&#10;AADbAAAADwAAAGRycy9kb3ducmV2LnhtbESPQWvCQBSE7wX/w/IEb3XXaoJNXUMRBKHtoSr0+sg+&#10;k9Ds25jdmPTfu4VCj8PMfMNs8tE24kadrx1rWMwVCOLCmZpLDefT/nENwgdkg41j0vBDHvLt5GGD&#10;mXEDf9LtGEoRIewz1FCF0GZS+qIii37uWuLoXVxnMUTZldJ0OES4beSTUqm0WHNcqLClXUXF97G3&#10;GjBdmevHZfl+eutTfC5HtU++lNaz6fj6AiLQGP7Df+2D0ZCk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nHwnEAAAA2wAAAA8AAAAAAAAAAAAAAAAAmAIAAGRycy9k&#10;b3ducmV2LnhtbFBLBQYAAAAABAAEAPUAAACJAwAAAAA=&#10;" stroked="f"/>
                <v:rect id="Rectangle 280" o:spid="_x0000_s1097" style="position:absolute;left:5305;top:893;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u6ksMA&#10;AADbAAAADwAAAGRycy9kb3ducmV2LnhtbESPT4vCMBTE7wt+h/AEb2viv6rVKCIIwq4HdWGvj+bZ&#10;FpuX2kSt336zsLDHYWZ+wyzXra3EgxpfOtYw6CsQxJkzJecavs679xkIH5ANVo5Jw4s8rFedtyWm&#10;xj35SI9TyEWEsE9RQxFCnUrps4Is+r6riaN3cY3FEGWTS9PgM8JtJYdKJdJiyXGhwJq2BWXX091q&#10;wGRsbofL6PP8cU9wnrdqN/lWWve67WYBIlAb/sN/7b3RMJnC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u6ksMAAADbAAAADwAAAAAAAAAAAAAAAACYAgAAZHJzL2Rv&#10;d25yZXYueG1sUEsFBgAAAAAEAAQA9QAAAIgDAAAAAA==&#10;" stroked="f"/>
                <v:rect id="Rectangle 279" o:spid="_x0000_s1098" style="position:absolute;left:5386;top:893;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u4MEA&#10;AADbAAAADwAAAGRycy9kb3ducmV2LnhtbERPy2rCQBTdF/yH4RbcNTN9GDQ6SikIgu1CI7i9ZK5J&#10;MHMnZsYk/n1nUejycN6rzWgb0VPna8caXhMFgrhwpuZSwynfvsxB+IBssHFMGh7kYbOePK0wM27g&#10;A/XHUIoYwj5DDVUIbSalLyqy6BPXEkfu4jqLIcKulKbDIYbbRr4plUqLNceGClv6qqi4Hu9WA6Yf&#10;5vZzef/O9/cUF+WotrO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LuDBAAAA2wAAAA8AAAAAAAAAAAAAAAAAmAIAAGRycy9kb3du&#10;cmV2LnhtbFBLBQYAAAAABAAEAPUAAACGAwAAAAA=&#10;" stroked="f"/>
                <v:line id="Line 278" o:spid="_x0000_s1099" style="position:absolute;visibility:visible;mso-wrap-style:square" from="5753,893" to="5753,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my6MUAAADbAAAADwAAAGRycy9kb3ducmV2LnhtbESP0WrCQBRE3wX/YbmFvtWNNkqauooW&#10;CqVUTdUPuGSvSTB7N2S3Sfr3XaHg4zAzZ5jlejC16Kh1lWUF00kEgji3uuJCwfn0/pSAcB5ZY22Z&#10;FPySg/VqPFpiqm3P39QdfSEChF2KCkrvm1RKl5dk0E1sQxy8i20N+iDbQuoW+wA3tZxF0UIarDgs&#10;lNjQW0n59fhjFByepxdXJ3FcZTO53Wfd7st8eqUeH4bNKwhPg7+H/9sfWsH8BW5fw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my6MUAAADbAAAADwAAAAAAAAAA&#10;AAAAAAChAgAAZHJzL2Rvd25yZXYueG1sUEsFBgAAAAAEAAQA+QAAAJMDAAAAAA==&#10;" strokecolor="white" strokeweight="1.42758mm"/>
                <v:rect id="Rectangle 277" o:spid="_x0000_s1100" style="position:absolute;left:5793;top:893;width:40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7oW8EA&#10;AADbAAAADwAAAGRycy9kb3ducmV2LnhtbERPz2vCMBS+D/wfwhN2m4nOFa2mZQjCQHeYDrw+mmdb&#10;bF66Jrbdf28Ogx0/vt/bfLSN6KnztWMN85kCQVw4U3Op4fu8f1mB8AHZYOOYNPyShzybPG0xNW7g&#10;L+pPoRQxhH2KGqoQ2lRKX1Rk0c9cSxy5q+sshgi7UpoOhxhuG7lQKpEWa44NFba0q6i4ne5WAyZL&#10;8/N5fT2eD/cE1+Wo9m8XpfXzdHzfgAg0hn/xn/vDaEji+v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u6FvBAAAA2wAAAA8AAAAAAAAAAAAAAAAAmAIAAGRycy9kb3du&#10;cmV2LnhtbFBLBQYAAAAABAAEAPUAAACGAwAAAAA=&#10;" stroked="f"/>
                <v:rect id="Rectangle 276" o:spid="_x0000_s1101" style="position:absolute;left:6202;top:893;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NwMQA&#10;AADbAAAADwAAAGRycy9kb3ducmV2LnhtbESPT2vCQBTE7wW/w/IEb3XX2gabuooUAkLtoSr0+sg+&#10;k9Ds25jd/PHbu4VCj8PM/IZZb0dbi55aXznWsJgrEMS5MxUXGs6n7HEFwgdkg7Vj0nAjD9vN5GGN&#10;qXEDf1F/DIWIEPYpaihDaFIpfV6SRT93DXH0Lq61GKJsC2laHCLc1vJJqURarDgulNjQe0n5z7Gz&#10;GjB5NtfPy/Jw+ugSfC1Glb18K61n03H3BiLQGP7Df+290ZAs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iTcDEAAAA2wAAAA8AAAAAAAAAAAAAAAAAmAIAAGRycy9k&#10;b3ducmV2LnhtbFBLBQYAAAAABAAEAPUAAACJAwAAAAA=&#10;" stroked="f"/>
                <v:rect id="Rectangle 275" o:spid="_x0000_s1102" style="position:absolute;left:3512;top:1016;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Tt8QA&#10;AADbAAAADwAAAGRycy9kb3ducmV2LnhtbESPT2vCQBTE7wW/w/KE3uqutoYaXUWEQKH1UC14fWSf&#10;STD7NmY3f/rtu4VCj8PM/IbZ7EZbi55aXznWMJ8pEMS5MxUXGr7O2dMrCB+QDdaOScM3edhtJw8b&#10;TI0b+JP6UyhEhLBPUUMZQpNK6fOSLPqZa4ijd3WtxRBlW0jT4hDhtpYLpRJpseK4UGJDh5Ly26mz&#10;GjB5Mffj9fnj/N4luCpGlS0vSuvH6bhfgwg0hv/wX/vNaEgW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w07fEAAAA2wAAAA8AAAAAAAAAAAAAAAAAmAIAAGRycy9k&#10;b3ducmV2LnhtbFBLBQYAAAAABAAEAPUAAACJAwAAAAA=&#10;" stroked="f"/>
                <v:rect id="Rectangle 274" o:spid="_x0000_s1103" style="position:absolute;left:3674;top:1016;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2LMQA&#10;AADbAAAADwAAAGRycy9kb3ducmV2LnhtbESPQWvCQBSE70L/w/IEb7pr04Y2dQ1FCAi1B7XQ6yP7&#10;TEKzb9PsRuO/dwsFj8PMfMOs8tG24ky9bxxrWC4UCOLSmYYrDV/HYv4Cwgdkg61j0nAlD/n6YbLC&#10;zLgL7+l8CJWIEPYZaqhD6DIpfVmTRb9wHXH0Tq63GKLsK2l6vES4beWjUqm02HBcqLGjTU3lz2Gw&#10;GjB9Mr+fp2R3/BhSfK1GVTx/K61n0/H9DUSgMdzD/+2t0ZAm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8dizEAAAA2wAAAA8AAAAAAAAAAAAAAAAAmAIAAGRycy9k&#10;b3ducmV2LnhtbFBLBQYAAAAABAAEAPUAAACJAwAAAAA=&#10;" stroked="f"/>
                <v:rect id="Rectangle 273" o:spid="_x0000_s1104" style="position:absolute;left:3757;top:101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uWMQA&#10;AADbAAAADwAAAGRycy9kb3ducmV2LnhtbESPQWvCQBSE70L/w/KE3nTXqqFNXUMRAoXqQS30+sg+&#10;k9Ds2zS7iem/dwsFj8PMfMNsstE2YqDO1441LOYKBHHhTM2lhs9zPnsG4QOywcYxafglD9n2YbLB&#10;1LgrH2k4hVJECPsUNVQhtKmUvqjIop+7ljh6F9dZDFF2pTQdXiPcNvJJqURarDkuVNjSrqLi+9Rb&#10;DZiszM/hstyfP/oEX8pR5esvpfXjdHx7BRFoDPfwf/vdaEhW8Pcl/g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V7ljEAAAA2wAAAA8AAAAAAAAAAAAAAAAAmAIAAGRycy9k&#10;b3ducmV2LnhtbFBLBQYAAAAABAAEAPUAAACJAwAAAAA=&#10;" stroked="f"/>
                <v:rect id="Rectangle 272" o:spid="_x0000_s1105" style="position:absolute;left:3554;top:1140;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lLw8QA&#10;AADbAAAADwAAAGRycy9kb3ducmV2LnhtbESPQWvCQBSE7wX/w/IEb3XXaoJNXUMRBKHtoSr0+sg+&#10;k9Ds25jdmPTfu4VCj8PMfMNs8tE24kadrx1rWMwVCOLCmZpLDefT/nENwgdkg41j0vBDHvLt5GGD&#10;mXEDf9LtGEoRIewz1FCF0GZS+qIii37uWuLoXVxnMUTZldJ0OES4beSTUqm0WHNcqLClXUXF97G3&#10;GjBdmevHZfl+eutTfC5HtU++lNaz6fj6AiLQGP7Df+2D0ZAm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ZS8PEAAAA2wAAAA8AAAAAAAAAAAAAAAAAmAIAAGRycy9k&#10;b3ducmV2LnhtbFBLBQYAAAAABAAEAPUAAACJAwAAAAA=&#10;" stroked="f"/>
                <v:rect id="Rectangle 271" o:spid="_x0000_s1106" style="position:absolute;left:3635;top:1140;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VtMQA&#10;AADbAAAADwAAAGRycy9kb3ducmV2LnhtbESPW2sCMRSE3wv9D+EUfKuJlwZdjVIEoWD74AV8PWyO&#10;u4ubk+0m6vbfN4Lg4zAz3zDzZedqcaU2VJ4NDPoKBHHubcWFgcN+/T4BESKyxdozGfijAMvF68sc&#10;M+tvvKXrLhYiQThkaKCMscmkDHlJDkPfN8TJO/nWYUyyLaRt8ZbgrpZDpbR0WHFaKLGhVUn5eXdx&#10;BlCP7e/PafS931w0TotOrT+OypjeW/c5AxGpi8/wo/1lDWgN9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L1bTEAAAA2wAAAA8AAAAAAAAAAAAAAAAAmAIAAGRycy9k&#10;b3ducmV2LnhtbFBLBQYAAAAABAAEAPUAAACJAwAAAAA=&#10;" stroked="f"/>
                <v:rect id="Rectangle 270" o:spid="_x0000_s1107" style="position:absolute;left:3554;top:1264;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dwL8QA&#10;AADbAAAADwAAAGRycy9kb3ducmV2LnhtbESPT4vCMBTE7wt+h/AEb2ui7latRhFBWNj14B/w+mie&#10;bbF5qU3U+u3NwsIeh5n5DTNftrYSd2p86VjDoK9AEGfOlJxrOB427xMQPiAbrByThid5WC46b3NM&#10;jXvwju77kIsIYZ+ihiKEOpXSZwVZ9H1XE0fv7BqLIcoml6bBR4TbSg6VSqTFkuNCgTWtC8ou+5vV&#10;gMmHuW7Po5/D9y3Bad6qzedJad3rtqsZiEBt+A//tb+MhmQM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HcC/EAAAA2wAAAA8AAAAAAAAAAAAAAAAAmAIAAGRycy9k&#10;b3ducmV2LnhtbFBLBQYAAAAABAAEAPUAAACJAwAAAAA=&#10;" stroked="f"/>
                <v:rect id="Rectangle 269" o:spid="_x0000_s1108" style="position:absolute;left:3554;top:1387;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jkXcEA&#10;AADbAAAADwAAAGRycy9kb3ducmV2LnhtbERPz2vCMBS+D/wfwhN2m4nOFa2mZQjCQHeYDrw+mmdb&#10;bF66Jrbdf28Ogx0/vt/bfLSN6KnztWMN85kCQVw4U3Op4fu8f1mB8AHZYOOYNPyShzybPG0xNW7g&#10;L+pPoRQxhH2KGqoQ2lRKX1Rk0c9cSxy5q+sshgi7UpoOhxhuG7lQKpEWa44NFba0q6i4ne5WAyZL&#10;8/N5fT2eD/cE1+Wo9m8XpfXzdHzfgAg0hn/xn/vDaEji2P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5F3BAAAA2wAAAA8AAAAAAAAAAAAAAAAAmAIAAGRycy9kb3du&#10;cmV2LnhtbFBLBQYAAAAABAAEAPUAAACGAwAAAAA=&#10;" stroked="f"/>
                <v:rect id="Rectangle 268" o:spid="_x0000_s1109" style="position:absolute;left:4043;top:1387;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xsIA&#10;AADbAAAADwAAAGRycy9kb3ducmV2LnhtbESPQYvCMBSE78L+h/AW9qaJrpa1GkUEQXA9qAteH82z&#10;LTYvtYla//1GEDwOM/MNM523thI3anzpWEO/p0AQZ86UnGv4O6y6PyB8QDZYOSYND/Iwn310ppga&#10;d+cd3fYhFxHCPkUNRQh1KqXPCrLoe64mjt7JNRZDlE0uTYP3CLeVHCiVSIslx4UCa1oWlJ33V6sB&#10;k6G5bE/fv4fNNcFx3qrV6Ki0/vpsFxMQgdrwDr/aa6MhGcP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EHGwgAAANsAAAAPAAAAAAAAAAAAAAAAAJgCAABkcnMvZG93&#10;bnJldi54bWxQSwUGAAAAAAQABAD1AAAAhwMAAAAA&#10;" stroked="f"/>
                <v:rect id="Rectangle 267" o:spid="_x0000_s1110" style="position:absolute;left:4125;top:1387;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rect id="Rectangle 266" o:spid="_x0000_s1111" style="position:absolute;left:3554;top:1511;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vbHcMA&#10;AADbAAAADwAAAGRycy9kb3ducmV2LnhtbESPQWsCMRSE74X+h/AK3jSx6lZXo4ggCOqhKnh9bJ67&#10;i5uX7Sbq9t83gtDjMDPfMLNFaytxp8aXjjX0ewoEceZMybmG03HdHYPwAdlg5Zg0/JKHxfz9bYap&#10;cQ/+pvsh5CJC2KeooQihTqX0WUEWfc/VxNG7uMZiiLLJpWnwEeG2kp9KJdJiyXGhwJpWBWXXw81q&#10;wGRofvaXwe64vSU4yVu1Hp2V1p2PdjkFEagN/+FXe2M0fPX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vbHcMAAADbAAAADwAAAAAAAAAAAAAAAACYAgAAZHJzL2Rv&#10;d25yZXYueG1sUEsFBgAAAAAEAAQA9QAAAIgDAAAAAA==&#10;" stroked="f"/>
                <v:rect id="Rectangle 265" o:spid="_x0000_s1112" style="position:absolute;left:3716;top:1511;width:57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FasQA&#10;AADbAAAADwAAAGRycy9kb3ducmV2LnhtbESPT2sCMRTE74LfIbxCbzWpbbe6bpRSEAqth66C18fm&#10;7R/cvKybqOu3N4WCx2FmfsNkq8G24ky9bxxreJ4oEMSFMw1XGnbb9dMMhA/IBlvHpOFKHlbL8SjD&#10;1LgL/9I5D5WIEPYpaqhD6FIpfVGTRT9xHXH0StdbDFH2lTQ9XiLctnKqVCItNhwXauzos6bikJ+s&#10;BkxezXFTvvxsv08JzqtBrd/2SuvHh+FjASLQEO7h//aX0fA+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RWrEAAAA2wAAAA8AAAAAAAAAAAAAAAAAmAIAAGRycy9k&#10;b3ducmV2LnhtbFBLBQYAAAAABAAEAPUAAACJAwAAAAA=&#10;" stroked="f"/>
                <v:rect id="Rectangle 264" o:spid="_x0000_s1113" style="position:absolute;left:3554;top:163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g8cQA&#10;AADbAAAADwAAAGRycy9kb3ducmV2LnhtbESPQWvCQBSE70L/w/IKveluq6aaugmlIAjqobHQ6yP7&#10;TEKzb9Psqum/7wqCx2FmvmFW+WBbcabeN441PE8UCOLSmYYrDV+H9XgBwgdkg61j0vBHHvLsYbTC&#10;1LgLf9K5CJWIEPYpaqhD6FIpfVmTRT9xHXH0jq63GKLsK2l6vES4beWLUom02HBcqLGjj5rKn+Jk&#10;NWAyM7/743R32J4SXFaDWs+/ldZPj8P7G4hAQ7iHb+2N0fA6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l4PHEAAAA2wAAAA8AAAAAAAAAAAAAAAAAmAIAAGRycy9k&#10;b3ducmV2LnhtbFBLBQYAAAAABAAEAPUAAACJAwAAAAA=&#10;" stroked="f"/>
                <v:rect id="Rectangle 263" o:spid="_x0000_s1114" style="position:absolute;left:3635;top:163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4hcQA&#10;AADbAAAADwAAAGRycy9kb3ducmV2LnhtbESPQWvCQBSE74L/YXlCb3VXa6Om2YgUhELrwVjo9ZF9&#10;JqHZtzG7avrvu4WCx2FmvmGyzWBbcaXeN441zKYKBHHpTMOVhs/j7nEFwgdkg61j0vBDHjb5eJRh&#10;atyND3QtQiUihH2KGuoQulRKX9Zk0U9dRxy9k+sthij7SpoebxFuWzlXKpEWG44LNXb0WlP5XVys&#10;BkwW5rw/PX0c3y8JrqtB7Z6/lNYPk2H7AiLQEO7h//ab0bBcwN+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eIXEAAAA2wAAAA8AAAAAAAAAAAAAAAAAmAIAAGRycy9k&#10;b3ducmV2LnhtbFBLBQYAAAAABAAEAPUAAACJAwAAAAA=&#10;" stroked="f"/>
                <v:rect id="Rectangle 262" o:spid="_x0000_s1115" style="position:absolute;left:3554;top:1758;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DdHsMA&#10;AADbAAAADwAAAGRycy9kb3ducmV2LnhtbESPT4vCMBTE7wt+h/AEb2viv6rVKCIIwq4HdWGvj+bZ&#10;FpuX2kSt336zsLDHYWZ+wyzXra3EgxpfOtYw6CsQxJkzJecavs679xkIH5ANVo5Jw4s8rFedtyWm&#10;xj35SI9TyEWEsE9RQxFCnUrps4Is+r6riaN3cY3FEGWTS9PgM8JtJYdKJdJiyXGhwJq2BWXX091q&#10;wGRsbofL6PP8cU9wnrdqN/lWWve67WYBIlAb/sN/7b3RMJ3A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DdHsMAAADbAAAADwAAAAAAAAAAAAAAAACYAgAAZHJzL2Rv&#10;d25yZXYueG1sUEsFBgAAAAAEAAQA9QAAAIgDAAAAAA==&#10;" stroked="f"/>
                <v:rect id="Rectangle 261" o:spid="_x0000_s1116" style="position:absolute;left:3554;top:1882;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DacQA&#10;AADbAAAADwAAAGRycy9kb3ducmV2LnhtbESPT4vCMBTE7wt+h/AEb2ui7latRhFBWNj14B/w+mie&#10;bbF5qU3U+u3NwsIeh5n5DTNftrYSd2p86VjDoK9AEGfOlJxrOB427xMQPiAbrByThid5WC46b3NM&#10;jXvwju77kIsIYZ+ihiKEOpXSZwVZ9H1XE0fv7BqLIcoml6bBR4TbSg6VSqTFkuNCgTWtC8ou+5vV&#10;gMmHuW7Po5/D9y3Bad6qzedJad3rtqsZiEBt+A//tb+MhnEC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SQ2nEAAAA2wAAAA8AAAAAAAAAAAAAAAAAmAIAAGRycy9k&#10;b3ducmV2LnhtbFBLBQYAAAAABAAEAPUAAACJAwAAAAA=&#10;" stroked="f"/>
                <v:rect id="Rectangle 260" o:spid="_x0000_s1117" style="position:absolute;left:4043;top:1882;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7m8sQA&#10;AADbAAAADwAAAGRycy9kb3ducmV2LnhtbESPT4vCMBTE7wt+h/AEb2vin61ajSKCIOx6UBf2+mie&#10;bbF5qU3U+u03Cwseh5n5DbNYtbYSd2p86VjDoK9AEGfOlJxr+D5t36cgfEA2WDkmDU/ysFp23haY&#10;GvfgA92PIRcRwj5FDUUIdSqlzwqy6PuuJo7e2TUWQ5RNLk2Djwi3lRwqlUiLJceFAmvaFJRdjjer&#10;AZOxue7Po6/T5y3BWd6q7ceP0rrXbddzEIHa8Ar/t3dGw2QC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e5vLEAAAA2wAAAA8AAAAAAAAAAAAAAAAAmAIAAGRycy9k&#10;b3ducmV2LnhtbFBLBQYAAAAABAAEAPUAAACJAwAAAAA=&#10;" stroked="f"/>
                <v:rect id="Rectangle 259" o:spid="_x0000_s1118" style="position:absolute;left:4125;top:188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FygMAA&#10;AADbAAAADwAAAGRycy9kb3ducmV2LnhtbERPy4rCMBTdD/gP4Qqz00Qdq1ajiCAMOC58gNtLc22L&#10;zU1tonb+3iwGZnk478WqtZV4UuNLxxoGfQWCOHOm5FzD+bTtTUH4gGywckwafsnDatn5WGBq3IsP&#10;9DyGXMQQ9ilqKEKoUyl9VpBF33c1ceSurrEYImxyaRp8xXBbyaFSibRYcmwosKZNQdnt+LAaMPky&#10;9/119HPaPRKc5a3aji9K689uu56DCNSGf/Gf+9tomMSx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kFygMAAAADbAAAADwAAAAAAAAAAAAAAAACYAgAAZHJzL2Rvd25y&#10;ZXYueG1sUEsFBgAAAAAEAAQA9QAAAIUDAAAAAA==&#10;" stroked="f"/>
                <v:rect id="Rectangle 258" o:spid="_x0000_s1119" style="position:absolute;left:3554;top:2006;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rect id="Rectangle 257" o:spid="_x0000_s1120" style="position:absolute;left:3716;top:2006;width:57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OocAA&#10;AADbAAAADwAAAGRycy9kb3ducmV2LnhtbERPy4rCMBTdD/gP4QruxsTHFK1GEUEY0Fn4ALeX5toW&#10;m5vaRO38vVkILg/nPV+2thIPanzpWMOgr0AQZ86UnGs4HTffExA+IBusHJOGf/KwXHS+5pga9+Q9&#10;PQ4hFzGEfYoaihDqVEqfFWTR911NHLmLayyGCJtcmgafMdxWcqhUIi2WHBsKrGldUHY93K0GTMbm&#10;9ncZ7Y7be4LTvFWbn7PSutdtVzMQgdrwEb/dv0bDJK6P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IOocAAAADbAAAADwAAAAAAAAAAAAAAAACYAgAAZHJzL2Rvd25y&#10;ZXYueG1sUEsFBgAAAAAEAAQA9QAAAIUDAAAAAA==&#10;" stroked="f"/>
                <v:rect id="Rectangle 256" o:spid="_x0000_s1121" style="position:absolute;left:3554;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rOsQA&#10;AADbAAAADwAAAGRycy9kb3ducmV2LnhtbESPQWvCQBSE70L/w/IK3nRXrcFGVylCoNB6aFLo9ZF9&#10;JsHs2zS7xvTfdwsFj8PMfMPsDqNtxUC9bxxrWMwVCOLSmYYrDZ9FNtuA8AHZYOuYNPyQh8P+YbLD&#10;1Lgbf9CQh0pECPsUNdQhdKmUvqzJop+7jjh6Z9dbDFH2lTQ93iLctnKpVCItNhwXauzoWFN5ya9W&#10;AyZP5vt0Xr0Xb9cEn6t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uqzrEAAAA2wAAAA8AAAAAAAAAAAAAAAAAmAIAAGRycy9k&#10;b3ducmV2LnhtbFBLBQYAAAAABAAEAPUAAACJAwAAAAA=&#10;" stroked="f"/>
                <v:rect id="Rectangle 255" o:spid="_x0000_s1122" style="position:absolute;left:3635;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1TcMA&#10;AADbAAAADwAAAGRycy9kb3ducmV2LnhtbESPT4vCMBTE7wt+h/AEb2ui7hatRhFBEHb34B/w+mie&#10;bbF5qU3U+u03guBxmJnfMLNFaytxo8aXjjUM+goEceZMybmGw379OQbhA7LByjFpeJCHxbzzMcPU&#10;uDtv6bYLuYgQ9ilqKEKoUyl9VpBF33c1cfROrrEYomxyaRq8R7it5FCpRFosOS4UWNOqoOy8u1oN&#10;mHyZy99p9Lv/uSY4yVu1/j4qrXvddjkFEagN7/CrvTEax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w1TcMAAADbAAAADwAAAAAAAAAAAAAAAACYAgAAZHJzL2Rv&#10;d25yZXYueG1sUEsFBgAAAAAEAAQA9QAAAIgDAAAAAA==&#10;" stroked="f"/>
                <v:rect id="Rectangle 254" o:spid="_x0000_s1123" style="position:absolute;left:3554;top:2253;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Q1sQA&#10;AADbAAAADwAAAGRycy9kb3ducmV2LnhtbESPQWvCQBSE70L/w/IKveluqwYb3YRSCBTUQ7XQ6yP7&#10;TILZt2l2jem/dwsFj8PMfMNs8tG2YqDeN441PM8UCOLSmYYrDV/HYroC4QOywdYxafglD3n2MNlg&#10;atyVP2k4hEpECPsUNdQhdKmUvqzJop+5jjh6J9dbDFH2lTQ9XiPctvJFqURabDgu1NjRe03l+XCx&#10;GjBZmJ/9ab47bi8JvlajKpbfSuunx/FtDSLQGO7h//aH0bC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kNbEAAAA2wAAAA8AAAAAAAAAAAAAAAAAmAIAAGRycy9k&#10;b3ducmV2LnhtbFBLBQYAAAAABAAEAPUAAACJAwAAAAA=&#10;" stroked="f"/>
                <v:rect id="Rectangle 253" o:spid="_x0000_s1124" style="position:absolute;left:3554;top:2377;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IosQA&#10;AADbAAAADwAAAGRycy9kb3ducmV2LnhtbESPQWvCQBSE7wX/w/IEb3XXaoONbkIRBKHtoVro9ZF9&#10;JsHs25hdk/TfdwsFj8PMfMNs89E2oqfO1441LOYKBHHhTM2lhq/T/nENwgdkg41j0vBDHvJs8rDF&#10;1LiBP6k/hlJECPsUNVQhtKmUvqjIop+7ljh6Z9dZDFF2pTQdDhFuG/mkVCIt1hwXKmxpV1FxOd6s&#10;BkxW5vpxXr6f3m4JvpS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ZCKLEAAAA2wAAAA8AAAAAAAAAAAAAAAAAmAIAAGRycy9k&#10;b3ducmV2LnhtbFBLBQYAAAAABAAEAPUAAACJAwAAAAA=&#10;" stroked="f"/>
                <v:rect id="Rectangle 252" o:spid="_x0000_s1125" style="position:absolute;left:4043;top:2377;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tOcMA&#10;AADbAAAADwAAAGRycy9kb3ducmV2LnhtbESPT4vCMBTE78J+h/AWvGmy7lq0GkUWBEE9+Ae8Pppn&#10;W2xeuk3U+u03guBxmJnfMNN5aytxo8aXjjV89RUI4syZknMNx8OyNwLhA7LByjFpeJCH+eyjM8XU&#10;uDvv6LYPuYgQ9ilqKEKoUyl9VpBF33c1cfTOrrEYomxyaRq8R7it5ECpRFosOS4UWNNvQdllf7Ua&#10;MPkxf9vz9+awviY4zlu1HJ6U1t3PdjEBEagN7/CrvTIaR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WtOcMAAADbAAAADwAAAAAAAAAAAAAAAACYAgAAZHJzL2Rv&#10;d25yZXYueG1sUEsFBgAAAAAEAAQA9QAAAIgDAAAAAA==&#10;" stroked="f"/>
                <v:rect id="Rectangle 251" o:spid="_x0000_s1126" style="position:absolute;left:4125;top:2377;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zTsMA&#10;AADbAAAADwAAAGRycy9kb3ducmV2LnhtbESPT4vCMBTE78J+h/AW9qbJulq0GkUEQXA9+Ae8Pppn&#10;W7Z5qU3U+u03guBxmJnfMNN5aytxo8aXjjV89xQI4syZknMNx8OqOwLhA7LByjFpeJCH+eyjM8XU&#10;uDvv6LYPuYgQ9ilqKEKoUyl9VpBF33M1cfTOrrEYomxyaRq8R7itZF+pRFosOS4UWNOyoOxvf7Ua&#10;MBmYy/b883vYXBMc561aDU9K66/PdjEBEagN7/CrvTYaRgk8v8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czTsMAAADbAAAADwAAAAAAAAAAAAAAAACYAgAAZHJzL2Rv&#10;d25yZXYueG1sUEsFBgAAAAAEAAQA9QAAAIgDAAAAAA==&#10;" stroked="f"/>
                <v:rect id="Rectangle 250" o:spid="_x0000_s1127" style="position:absolute;left:3554;top:2500;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uW1cQA&#10;AADbAAAADwAAAGRycy9kb3ducmV2LnhtbESPQWvCQBSE70L/w/IKvdVdbZtqzEZKQSi0HhoFr4/s&#10;Mwlm38bsqvHfu4WCx2FmvmGy5WBbcabeN441TMYKBHHpTMOVhu1m9TwD4QOywdYxabiSh2X+MMow&#10;Ne7Cv3QuQiUihH2KGuoQulRKX9Zk0Y9dRxy9vesthij7SpoeLxFuWzlVKpEWG44LNXb0WVN5KE5W&#10;Ayav5rjev/xsvk8JzqtBrd52Suunx+FjASLQEO7h//aX0TB7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LltXEAAAA2wAAAA8AAAAAAAAAAAAAAAAAmAIAAGRycy9k&#10;b3ducmV2LnhtbFBLBQYAAAAABAAEAPUAAACJAwAAAAA=&#10;" stroked="f"/>
                <v:rect id="Rectangle 249" o:spid="_x0000_s1128" style="position:absolute;left:3716;top:2500;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Cp8AA&#10;AADbAAAADwAAAGRycy9kb3ducmV2LnhtbERPy4rCMBTdD/gP4QruxsTHFK1GEUEY0Fn4ALeX5toW&#10;m5vaRO38vVkILg/nPV+2thIPanzpWMOgr0AQZ86UnGs4HTffExA+IBusHJOGf/KwXHS+5pga9+Q9&#10;PQ4hFzGEfYoaihDqVEqfFWTR911NHLmLayyGCJtcmgafMdxWcqhUIi2WHBsKrGldUHY93K0GTMbm&#10;9ncZ7Y7be4LTvFWbn7PSutdtVzMQgdrwEb/dv0bDJ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QCp8AAAADbAAAADwAAAAAAAAAAAAAAAACYAgAAZHJzL2Rvd25y&#10;ZXYueG1sUEsFBgAAAAAEAAQA9QAAAIUDAAAAAA==&#10;" stroked="f"/>
                <v:rect id="Rectangle 248" o:spid="_x0000_s1129" style="position:absolute;left:3554;top:2624;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nPMQA&#10;AADbAAAADwAAAGRycy9kb3ducmV2LnhtbESPQWvCQBSE70L/w/IK3nRXrUHTbEIRhELroVro9ZF9&#10;JsHs2zS70fTfdwsFj8PMfMNkxWhbcaXeN441LOYKBHHpTMOVhs/TfrYB4QOywdYxafghD0X+MMkw&#10;Ne7GH3Q9hkpECPsUNdQhdKmUvqzJop+7jjh6Z9dbDFH2lTQ93iLctnKpVCItNhwXauxoV1N5OQ5W&#10;AyZP5vtwXr2f3oYEt9Wo9usvpfX0cXx5BhFoDPfwf/vVaNhs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pzzEAAAA2wAAAA8AAAAAAAAAAAAAAAAAmAIAAGRycy9k&#10;b3ducmV2LnhtbFBLBQYAAAAABAAEAPUAAACJAwAAAAA=&#10;" stroked="f"/>
                <v:line id="Line 247" o:spid="_x0000_s1130" style="position:absolute;visibility:visible;mso-wrap-style:square" from="3758,2624" to="3758,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qh78AAAADbAAAADwAAAGRycy9kb3ducmV2LnhtbERP2YrCMBR9F/yHcAXfNHVBtNMoOjAw&#10;iPvMB1ya24VpbkqTqfXvzYPg4+HsyaYzlWipcaVlBZNxBII4tbrkXMHvz9doCcJ5ZI2VZVLwIAeb&#10;db+XYKztna/U3nwuQgi7GBUU3texlC4tyKAb25o4cJltDPoAm1zqBu8h3FRyGkULabDk0FBgTZ8F&#10;pX+3f6PgPJtkrlrO5+VlKnenS3s8mL1Xajjoth8gPHX+LX65v7WCVVgfvoQfIN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aoe/AAAAA2wAAAA8AAAAAAAAAAAAAAAAA&#10;oQIAAGRycy9kb3ducmV2LnhtbFBLBQYAAAAABAAEAPkAAACOAwAAAAA=&#10;" strokecolor="white" strokeweight="1.42758mm"/>
                <v:rect id="Rectangle 246" o:spid="_x0000_s1131" style="position:absolute;left:3554;top:2748;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c958QA&#10;AADbAAAADwAAAGRycy9kb3ducmV2LnhtbESPQWvCQBSE70L/w/IK3nRXraFGVylCoNB6aFLo9ZF9&#10;JsHs2zS7xvTfdwsFj8PMfMPsDqNtxUC9bxxrWMwVCOLSmYYrDZ9FNnsG4QOywdYxafghD4f9w2SH&#10;qXE3/qAhD5WIEPYpaqhD6FIpfVmTRT93HXH0zq63GKLsK2l6vEW4beVSqURabDgu1NjRsabykl+t&#10;BkyezPfpvHov3q4Jbqp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3PefEAAAA2wAAAA8AAAAAAAAAAAAAAAAAmAIAAGRycy9k&#10;b3ducmV2LnhtbFBLBQYAAAAABAAEAPUAAACJAwAAAAA=&#10;" stroked="f"/>
                <v:rect id="Rectangle 245" o:spid="_x0000_s1132" style="position:absolute;left:3554;top:2871;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WjkMQA&#10;AADbAAAADwAAAGRycy9kb3ducmV2LnhtbESPQWvCQBSE70L/w/IKvelurYYa3YRSCBTUQ7XQ6yP7&#10;TILZt2l2jem/dwsFj8PMfMNs8tG2YqDeN441PM8UCOLSmYYrDV/HYvoKwgdkg61j0vBLHvLsYbLB&#10;1Lgrf9JwCJWIEPYpaqhD6FIpfVmTRT9zHXH0Tq63GKLsK2l6vEa4beVcqURabDgu1NjRe03l+XCx&#10;GjBZmJ/96WV33F4SXFWjKpbfSuunx/FtDSLQGO7h//aH0bC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lo5DEAAAA2wAAAA8AAAAAAAAAAAAAAAAAmAIAAGRycy9k&#10;b3ducmV2LnhtbFBLBQYAAAAABAAEAPUAAACJAwAAAAA=&#10;" stroked="f"/>
                <v:rect id="Rectangle 244" o:spid="_x0000_s1133" style="position:absolute;left:4043;top:2871;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rect id="Rectangle 243" o:spid="_x0000_s1134" style="position:absolute;left:4125;top:287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ef8QA&#10;AADbAAAADwAAAGRycy9kb3ducmV2LnhtbESPQWvCQBSE7wX/w/IEb3XXakONbkIRBKHtoVro9ZF9&#10;JsHs25hdk/TfdwsFj8PMfMNs89E2oqfO1441LOYKBHHhTM2lhq/T/vEFhA/IBhvHpOGHPOTZ5GGL&#10;qXEDf1J/DKWIEPYpaqhCaFMpfVGRRT93LXH0zq6zGKLsSmk6HCLcNvJJqURarDkuVNjSrqLicrxZ&#10;DZiszPXjvHw/vd0SXJe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Ann/EAAAA2wAAAA8AAAAAAAAAAAAAAAAAmAIAAGRycy9k&#10;b3ducmV2LnhtbFBLBQYAAAAABAAEAPUAAACJAwAAAAA=&#10;" stroked="f"/>
                <v:rect id="Rectangle 242" o:spid="_x0000_s1135" style="position:absolute;left:3554;top:2995;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75MQA&#10;AADbAAAADwAAAGRycy9kb3ducmV2LnhtbESPQWvCQBSE7wX/w/KE3uquVUONbkIRhELbQ7XQ6yP7&#10;TILZtzG7Jum/dwsFj8PMfMNs89E2oqfO1441zGcKBHHhTM2lhu/j/ukFhA/IBhvHpOGXPOTZ5GGL&#10;qXEDf1F/CKWIEPYpaqhCaFMpfVGRRT9zLXH0Tq6zGKLsSmk6HCLcNvJZqURarDkuVNjSrqLifLha&#10;DZgszeXztPg4vl8TXJej2q9+lNaP0/F1AyLQGO7h//ab0bBe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MO+TEAAAA2wAAAA8AAAAAAAAAAAAAAAAAmAIAAGRycy9k&#10;b3ducmV2LnhtbFBLBQYAAAAABAAEAPUAAACJAwAAAAA=&#10;" stroked="f"/>
                <v:rect id="Rectangle 241" o:spid="_x0000_s1136" style="position:absolute;left:3716;top:2995;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6lk8IA&#10;AADbAAAADwAAAGRycy9kb3ducmV2LnhtbESPQYvCMBSE78L+h/AW9qaJrpa1GkUEQXA9qAteH82z&#10;LTYvtYla//1GEDwOM/MNM523thI3anzpWEO/p0AQZ86UnGv4O6y6PyB8QDZYOSYND/Iwn310ppga&#10;d+cd3fYhFxHCPkUNRQh1KqXPCrLoe64mjt7JNRZDlE0uTYP3CLeVHCiVSIslx4UCa1oWlJ33V6sB&#10;k6G5bE/fv4fNNcFx3qrV6Ki0/vpsFxMQgdrwDr/aa6NhnMD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qWTwgAAANsAAAAPAAAAAAAAAAAAAAAAAJgCAABkcnMvZG93&#10;bnJldi54bWxQSwUGAAAAAAQABAD1AAAAhwMAAAAA&#10;" stroked="f"/>
                <v:rect id="Rectangle 240" o:spid="_x0000_s1137" style="position:absolute;left:3554;top:3119;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ACMQA&#10;AADbAAAADwAAAGRycy9kb3ducmV2LnhtbESPQWvCQBSE70L/w/IKvdVdbZtqzEZKQSi0HhoFr4/s&#10;Mwlm38bsqvHfu4WCx2FmvmGy5WBbcabeN441TMYKBHHpTMOVhu1m9TwD4QOywdYxabiSh2X+MMow&#10;Ne7Cv3QuQiUihH2KGuoQulRKX9Zk0Y9dRxy9vesthij7SpoeLxFuWzlVKpEWG44LNXb0WVN5KE5W&#10;Ayav5rjev/xsvk8JzqtBrd52Suunx+FjASLQEO7h//aX0TB/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SAAjEAAAA2wAAAA8AAAAAAAAAAAAAAAAAmAIAAGRycy9k&#10;b3ducmV2LnhtbFBLBQYAAAAABAAEAPUAAACJAwAAAAA=&#10;" stroked="f"/>
                <v:line id="Line 239" o:spid="_x0000_s1138" style="position:absolute;visibility:visible;mso-wrap-style:square" from="3758,3119" to="3758,3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yt6cAAAADbAAAADwAAAGRycy9kb3ducmV2LnhtbERP2YrCMBR9F/yHcAXfNHVBtNMoOjAw&#10;iPvMB1ya24VpbkqTqfXvzYPg4+HsyaYzlWipcaVlBZNxBII4tbrkXMHvz9doCcJ5ZI2VZVLwIAeb&#10;db+XYKztna/U3nwuQgi7GBUU3texlC4tyKAb25o4cJltDPoAm1zqBu8h3FRyGkULabDk0FBgTZ8F&#10;pX+3f6PgPJtkrlrO5+VlKnenS3s8mL1Xajjoth8gPHX+LX65v7WCVRgbvoQfIN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srenAAAAA2wAAAA8AAAAAAAAAAAAAAAAA&#10;oQIAAGRycy9kb3ducmV2LnhtbFBLBQYAAAAABAAEAPkAAACOAwAAAAA=&#10;" strokecolor="white" strokeweight="1.42758mm"/>
                <v:rect id="Rectangle 238" o:spid="_x0000_s1139" style="position:absolute;left:3554;top:3242;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x4cMA&#10;AADbAAAADwAAAGRycy9kb3ducmV2LnhtbESPT4vCMBTE74LfITxhb5rsH8u2GkUWBGH1YF3w+mie&#10;bdnmpTZR67c3Cwseh5n5DTNf9rYRV+p87VjD60SBIC6cqbnU8HNYjz9B+IBssHFMGu7kYbkYDuaY&#10;GXfjPV3zUIoIYZ+hhiqENpPSFxVZ9BPXEkfv5DqLIcqulKbDW4TbRr4plUiLNceFClv6qqj4zS9W&#10;AyYf5rw7vW8P35cE07JX6+lRaf0y6lczEIH68Az/tzdGQ5rC3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Ex4cMAAADbAAAADwAAAAAAAAAAAAAAAACYAgAAZHJzL2Rv&#10;d25yZXYueG1sUEsFBgAAAAAEAAQA9QAAAIgDAAAAAA==&#10;" stroked="f"/>
                <v:rect id="Rectangle 237" o:spid="_x0000_s1140" style="position:absolute;left:3554;top:3366;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gMMUA&#10;AADcAAAADwAAAGRycy9kb3ducmV2LnhtbESPT2vCQBDF7wW/wzJCb3XX/gk1ukopCELbg1HodciO&#10;STA7m2ZXjd++cxC8zfDevPebxWrwrTpTH5vAFqYTA4q4DK7hysJ+t356BxUTssM2MFm4UoTVcvSw&#10;wNyFC2/pXKRKSQjHHC3UKXW51rGsyWOchI5YtEPoPSZZ+0q7Hi8S7lv9bEymPTYsDTV29FlTeSxO&#10;3gJmr+7v5/Dyvfs6ZTirBrN++zXWPo6HjzmoREO6m2/XGyf4Rv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KAwxQAAANwAAAAPAAAAAAAAAAAAAAAAAJgCAABkcnMv&#10;ZG93bnJldi54bWxQSwUGAAAAAAQABAD1AAAAigMAAAAA&#10;" stroked="f"/>
                <v:line id="Line 236" o:spid="_x0000_s1141" style="position:absolute;visibility:visible;mso-wrap-style:square" from="4084,3366" to="4084,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nqV70AAADcAAAADwAAAGRycy9kb3ducmV2LnhtbERPSwrCMBDdC94hjODOpn4QqUYRRRBc&#10;WQW3QzO21WZSmqj19kYQ3M3jfWexak0lntS40rKCYRSDIM6sLjlXcD7tBjMQziNrrCyTgjc5WC27&#10;nQUm2r74SM/U5yKEsEtQQeF9nUjpsoIMusjWxIG72sagD7DJpW7wFcJNJUdxPJUGSw4NBda0KSi7&#10;pw+j4DQdVZPd2N32WXq/bA+6lKZ9K9Xvtes5CE+t/4t/7r0O8+MhfJ8JF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AJ6le9AAAA3AAAAA8AAAAAAAAAAAAAAAAAoQIA&#10;AGRycy9kb3ducmV2LnhtbFBLBQYAAAAABAAEAPkAAACLAwAAAAA=&#10;" strokecolor="white" strokeweight="1.45136mm"/>
                <v:rect id="Rectangle 235" o:spid="_x0000_s1142" style="position:absolute;left:4125;top:3366;width:80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ab3MEA&#10;AADcAAAADwAAAGRycy9kb3ducmV2LnhtbERPTYvCMBC9C/6HMMLeNNHVslajiCAsuB7UBa9DM7bF&#10;ZlKbqN1/vxEEb/N4nzNftrYSd2p86VjDcKBAEGfOlJxr+D1u+l8gfEA2WDkmDX/kYbnoduaYGvfg&#10;Pd0PIRcxhH2KGooQ6lRKnxVk0Q9cTRy5s2sshgibXJoGHzHcVnKkVCItlhwbCqxpXVB2OdysBkzG&#10;5ro7f/4ct7cEp3mrNpOT0vqj165mIAK14S1+ub9NnK9G8HwmXi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Wm9zBAAAA3AAAAA8AAAAAAAAAAAAAAAAAmAIAAGRycy9kb3du&#10;cmV2LnhtbFBLBQYAAAAABAAEAPUAAACGAwAAAAA=&#10;" stroked="f"/>
                <v:line id="Line 234" o:spid="_x0000_s1143" style="position:absolute;visibility:visible;mso-wrap-style:square" from="4969,3366" to="4969,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8cOcEAAADcAAAADwAAAGRycy9kb3ducmV2LnhtbERP24rCMBB9X/Afwgi+rakXFqmmogsL&#10;Iu56/YChmV6wmZQm1vr3G0HwbQ7nOotlZyrRUuNKywpGwwgEcWp1ybmCy/nncwbCeWSNlWVS8CAH&#10;y6T3scBY2zsfqT35XIQQdjEqKLyvYyldWpBBN7Q1ceAy2xj0ATa51A3eQ7ip5DiKvqTBkkNDgTV9&#10;F5ReTzejYD8ZZa6aTaflYSzXf4f2d2e2XqlBv1vNQXjq/Fv8cm90mB9N4PlMuEA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nxw5wQAAANwAAAAPAAAAAAAAAAAAAAAA&#10;AKECAABkcnMvZG93bnJldi54bWxQSwUGAAAAAAQABAD5AAAAjwMAAAAA&#10;" strokecolor="white" strokeweight="1.42758mm"/>
                <v:rect id="Rectangle 233" o:spid="_x0000_s1144" style="position:absolute;left:3554;top:3490;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mM8MA&#10;AADcAAAADwAAAGRycy9kb3ducmV2LnhtbERPTWvCQBC9C/0Pywi96a41hjZ1lSIIherBpNDrkB2T&#10;0Oxsml1N+u/dQsHbPN7nrLejbcWVet841rCYKxDEpTMNVxo+i/3sGYQPyAZbx6ThlzxsNw+TNWbG&#10;DXyiax4qEUPYZ6ihDqHLpPRlTRb93HXEkTu73mKIsK+k6XGI4baVT0ql0mLDsaHGjnY1ld/5xWrA&#10;NDE/x/PyUHxcUnypRrVffSmtH6fj2yuIQGO4i//d7ybOVwn8PRMv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OmM8MAAADcAAAADwAAAAAAAAAAAAAAAACYAgAAZHJzL2Rv&#10;d25yZXYueG1sUEsFBgAAAAAEAAQA9QAAAIgDAAAAAA==&#10;" stroked="f"/>
                <v:rect id="Rectangle 232" o:spid="_x0000_s1145" style="position:absolute;left:3716;top:3490;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8DqMMA&#10;AADcAAAADwAAAGRycy9kb3ducmV2LnhtbERPTWvCQBC9C/6HZYTedNe2CTW6hlIQCq2HasHrkB2T&#10;YHY2Zjcm/ffdgtDbPN7nbPLRNuJGna8da1guFAjiwpmaSw3fx938BYQPyAYbx6Thhzzk2+lkg5lx&#10;A3/R7RBKEUPYZ6ihCqHNpPRFRRb9wrXEkTu7zmKIsCul6XCI4baRj0ql0mLNsaHClt4qKi6H3mrA&#10;9Nlc9+enz+NHn+KqHNUuOSmtH2bj6xpEoDH8i+/udxPnqwT+no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8DqMMAAADcAAAADwAAAAAAAAAAAAAAAACYAgAAZHJzL2Rv&#10;d25yZXYueG1sUEsFBgAAAAAEAAQA9QAAAIgDAAAAAA==&#10;" stroked="f"/>
                <v:line id="Line 231" o:spid="_x0000_s1146" style="position:absolute;visibility:visible;mso-wrap-style:square" from="4735,3490" to="4735,3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yI70AAADcAAAADwAAAGRycy9kb3ducmV2LnhtbERPSwrCMBDdC94hjOBOUz8UqUYRRRBc&#10;WQW3QzO21WZSmqj19kYQ3M3jfWexak0lntS40rKC0TACQZxZXXKu4HzaDWYgnEfWWFkmBW9ysFp2&#10;OwtMtH3xkZ6pz0UIYZeggsL7OpHSZQUZdENbEwfuahuDPsAml7rBVwg3lRxHUSwNlhwaCqxpU1B2&#10;Tx9GwSkeV9PdxN32WXq/bA+6lKZ9K9Xvtes5CE+t/4t/7r0O86MYvs+EC+Ty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gciO9AAAA3AAAAA8AAAAAAAAAAAAAAAAAoQIA&#10;AGRycy9kb3ducmV2LnhtbFBLBQYAAAAABAAEAPkAAACLAwAAAAA=&#10;" strokecolor="white" strokeweight="1.45136mm"/>
                <v:rect id="Rectangle 230" o:spid="_x0000_s1147" style="position:absolute;left:4776;top:3490;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4RMIA&#10;AADcAAAADwAAAGRycy9kb3ducmV2LnhtbERPS4vCMBC+L/gfwgje1kTdrVqNIoKwsOvBB3gdmrEt&#10;NpPaRK3/3iws7G0+vufMl62txJ0aXzrWMOgrEMSZMyXnGo6HzfsEhA/IBivHpOFJHpaLztscU+Me&#10;vKP7PuQihrBPUUMRQp1K6bOCLPq+q4kjd3aNxRBhk0vT4COG20oOlUqkxZJjQ4E1rQvKLvub1YDJ&#10;h7luz6Ofw/ctwWneqs3nSWnd67arGYhAbfgX/7m/TJyvxvD7TLx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4ThEwgAAANwAAAAPAAAAAAAAAAAAAAAAAJgCAABkcnMvZG93&#10;bnJldi54bWxQSwUGAAAAAAQABAD1AAAAhwMAAAAA&#10;" stroked="f"/>
                <v:rect id="Rectangle 229" o:spid="_x0000_s1148" style="position:absolute;left:3554;top:3613;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sNsUA&#10;AADcAAAADwAAAGRycy9kb3ducmV2LnhtbESPT2vCQBDF7wW/wzJCb3XX/gk1ukopCELbg1HodciO&#10;STA7m2ZXjd++cxC8zfDevPebxWrwrTpTH5vAFqYTA4q4DK7hysJ+t356BxUTssM2MFm4UoTVcvSw&#10;wNyFC2/pXKRKSQjHHC3UKXW51rGsyWOchI5YtEPoPSZZ+0q7Hi8S7lv9bEymPTYsDTV29FlTeSxO&#10;3gJmr+7v5/Dyvfs6ZTirBrN++zXWPo6HjzmoREO6m2/XGyf4Rm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w2xQAAANwAAAAPAAAAAAAAAAAAAAAAAJgCAABkcnMv&#10;ZG93bnJldi54bWxQSwUGAAAAAAQABAD1AAAAigMAAAAA&#10;" stroked="f"/>
                <v:rect id="Rectangle 228" o:spid="_x0000_s1149" style="position:absolute;left:3716;top:3613;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IJrcMA&#10;AADcAAAADwAAAGRycy9kb3ducmV2LnhtbERPTWvCQBC9F/oflin0VndrNdTUTRBBEKyHaqHXITsm&#10;odnZmF2T+O+7gtDbPN7nLPPRNqKnzteONbxOFAjiwpmaSw3fx83LOwgfkA02jknDlTzk2ePDElPj&#10;Bv6i/hBKEUPYp6ihCqFNpfRFRRb9xLXEkTu5zmKIsCul6XCI4baRU6USabHm2FBhS+uKit/DxWrA&#10;ZGbO+9Pb53F3SXBRjmoz/1FaPz+Nqw8QgcbwL767tybOVwu4PRMv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IJrcMAAADcAAAADwAAAAAAAAAAAAAAAACYAgAAZHJzL2Rv&#10;d25yZXYueG1sUEsFBgAAAAAEAAQA9QAAAIgDAAAAAA==&#10;" stroked="f"/>
                <v:line id="Line 227" o:spid="_x0000_s1150" style="position:absolute;visibility:visible;mso-wrap-style:square" from="4735,3613" to="4735,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zZEcQAAADcAAAADwAAAGRycy9kb3ducmV2LnhtbESPQWvCQBCF7wX/wzKCt7pRS5DoKmIR&#10;Aj01KfQ6ZMckmp0N2a0m/75zKPQ2w3vz3jf74+g69aAhtJ4NrJYJKOLK25ZrA1/l5XULKkRki51n&#10;MjBRgONh9rLHzPonf9KjiLWSEA4ZGmhi7DOtQ9WQw7D0PbFoVz84jLIOtbYDPiXcdXqdJKl22LI0&#10;NNjTuaHqXvw4A2W67t4um3DLq+L+/f5hW+3GyZjFfDztQEUa47/57zq3gr8SfHlGJtCH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NkRxAAAANwAAAAPAAAAAAAAAAAA&#10;AAAAAKECAABkcnMvZG93bnJldi54bWxQSwUGAAAAAAQABAD5AAAAkgMAAAAA&#10;" strokecolor="white" strokeweight="1.45136mm"/>
                <v:rect id="Rectangle 226" o:spid="_x0000_s1151" style="position:absolute;left:4776;top:3613;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2TdsMA&#10;AADcAAAADwAAAGRycy9kb3ducmV2LnhtbERPS2vCQBC+C/0PyxS86W60hppmlSIIhdaDseB1yE4e&#10;NDubZldN/323UPA2H99z8u1oO3GlwbeONSRzBYK4dKblWsPnaT97BuEDssHOMWn4IQ/bzcMkx8y4&#10;Gx/pWoRaxBD2GWpoQugzKX3ZkEU/dz1x5Co3WAwRDrU0A95iuO3kQqlUWmw5NjTY066h8qu4WA2Y&#10;PpnvQ7X8OL1fUlzXo9qvzkrr6eP4+gIi0Bju4n/3m4nzkwT+nokX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2TdsMAAADcAAAADwAAAAAAAAAAAAAAAACYAgAAZHJzL2Rv&#10;d25yZXYueG1sUEsFBgAAAAAEAAQA9QAAAIgDAAAAAA==&#10;" stroked="f"/>
                <v:line id="Line 225" o:spid="_x0000_s1152" style="position:absolute;visibility:visible;mso-wrap-style:square" from="5224,3613" to="5224,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ovf8MAAADcAAAADwAAAGRycy9kb3ducmV2LnhtbERP22rCQBB9L/Qflin0rW6SSpHoGlQo&#10;lFJrjH7AkB2TYHY2ZLdJ+vduoeDbHM51VtlkWjFQ7xrLCuJZBIK4tLrhSsH59P6yAOE8ssbWMin4&#10;JQfZ+vFhham2Ix9pKHwlQgi7FBXU3neplK6syaCb2Y44cBfbG/QB9pXUPY4h3LQyiaI3abDh0FBj&#10;R7uaymvxYxQcXuOLaxfzeZMncvudD/sv8+mVen6aNksQniZ/F/+7P3SYHyfw90y4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KL3/DAAAA3AAAAA8AAAAAAAAAAAAA&#10;AAAAoQIAAGRycy9kb3ducmV2LnhtbFBLBQYAAAAABAAEAPkAAACRAwAAAAA=&#10;" strokecolor="white" strokeweight="1.42758mm"/>
                <v:rect id="Rectangle 224" o:spid="_x0000_s1153" style="position:absolute;left:5347;top:3613;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OomsMA&#10;AADcAAAADwAAAGRycy9kb3ducmV2LnhtbERPTWvCQBC9F/wPyxS81V1rG2p0lSIEhLYHE6HXITsm&#10;odnZmF1j/PfdQsHbPN7nrLejbcVAvW8ca5jPFAji0pmGKw3HInt6A+EDssHWMWm4kYftZvKwxtS4&#10;Kx9oyEMlYgj7FDXUIXSplL6syaKfuY44cifXWwwR9pU0PV5juG3ls1KJtNhwbKixo11N5U9+sRow&#10;eTHnr9Pis/i4JLisRpW9fiutp4/j+wpEoDHcxf/uvYnz5wv4e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OomsMAAADcAAAADwAAAAAAAAAAAAAAAACYAgAAZHJzL2Rv&#10;d25yZXYueG1sUEsFBgAAAAAEAAQA9QAAAIgDAAAAAA==&#10;" stroked="f"/>
                <v:line id="Line 223" o:spid="_x0000_s1154" style="position:absolute;visibility:visible;mso-wrap-style:square" from="5795,3613" to="5795,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ffEr4AAADcAAAADwAAAGRycy9kb3ducmV2LnhtbERPSwrCMBDdC94hjODOpn4QqUYRRRBc&#10;WQW3QzO21WZSmqj19kYQ3M3jfWexak0lntS40rKCYRSDIM6sLjlXcD7tBjMQziNrrCyTgjc5WC27&#10;nQUm2r74SM/U5yKEsEtQQeF9nUjpsoIMusjWxIG72sagD7DJpW7wFcJNJUdxPJUGSw4NBda0KSi7&#10;pw+j4DQdVZPd2N32WXq/bA+6lKZ9K9Xvtes5CE+t/4t/7r0O84cT+D4TLp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p98SvgAAANwAAAAPAAAAAAAAAAAAAAAAAKEC&#10;AABkcnMvZG93bnJldi54bWxQSwUGAAAAAAQABAD5AAAAjAMAAAAA&#10;" strokecolor="white" strokeweight="1.45136mm"/>
                <v:rect id="Rectangle 222" o:spid="_x0000_s1155" style="position:absolute;left:3554;top:3737;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aVdcEA&#10;AADcAAAADwAAAGRycy9kb3ducmV2LnhtbERPTYvCMBC9C/sfwgjeNNFdi1ajyIIgqIfVBa9DM7bF&#10;ZtJtotZ/vxEEb/N4nzNftrYSN2p86VjDcKBAEGfOlJxr+D2u+xMQPiAbrByThgd5WC4+OnNMjbvz&#10;D90OIRcxhH2KGooQ6lRKnxVk0Q9cTRy5s2sshgibXJoG7zHcVnKkVCItlhwbCqzpu6DscrhaDZh8&#10;mb/9+XN33F4TnOatWo9PSutet13NQARqw1v8cm9MnD8cw/OZe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mlXXBAAAA3AAAAA8AAAAAAAAAAAAAAAAAmAIAAGRycy9kb3du&#10;cmV2LnhtbFBLBQYAAAAABAAEAPUAAACGAwAAAAA=&#10;" stroked="f"/>
                <v:rect id="Rectangle 221" o:spid="_x0000_s1156" style="position:absolute;left:3716;top:3737;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LAsMA&#10;AADcAAAADwAAAGRycy9kb3ducmV2LnhtbERPS2vCQBC+F/wPywje6q61DTZ1FSkEhNpDVeh1yI5J&#10;aHY2ZjcP/71bKPQ2H99z1tvR1qKn1leONSzmCgRx7kzFhYbzKXtcgfAB2WDtmDTcyMN2M3lYY2rc&#10;wF/UH0MhYgj7FDWUITSplD4vyaKfu4Y4chfXWgwRtoU0LQ4x3NbySalEWqw4NpTY0HtJ+c+xsxow&#10;eTbXz8vycProEnwtRpW9fCutZ9Nx9wYi0Bj+xX/uvYnzFwn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QLAsMAAADcAAAADwAAAAAAAAAAAAAAAACYAgAAZHJzL2Rv&#10;d25yZXYueG1sUEsFBgAAAAAEAAQA9QAAAIgDAAAAAA==&#10;" stroked="f"/>
                <v:rect id="Rectangle 220" o:spid="_x0000_s1157" style="position:absolute;left:4043;top:3737;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iumcIA&#10;AADcAAAADwAAAGRycy9kb3ducmV2LnhtbERPTYvCMBC9L+x/CLPgTRNX7Wo1igiCoB5WBa9DM7bF&#10;ZtJtonb//UYQ9jaP9zmzRWsrcafGl4419HsKBHHmTMm5htNx3R2D8AHZYOWYNPySh8X8/W2GqXEP&#10;/qb7IeQihrBPUUMRQp1K6bOCLPqeq4kjd3GNxRBhk0vT4COG20p+KpVIiyXHhgJrWhWUXQ83qwGT&#10;ofnZXwa74/aW4CRv1Xp0Vlp3PtrlFESgNvyLX+6NifP7X/B8Jl4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OK6ZwgAAANwAAAAPAAAAAAAAAAAAAAAAAJgCAABkcnMvZG93&#10;bnJldi54bWxQSwUGAAAAAAQABAD1AAAAhwMAAAAA&#10;" stroked="f"/>
                <v:rect id="Rectangle 219" o:spid="_x0000_s1158" style="position:absolute;left:4123;top:3737;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668UA&#10;AADcAAAADwAAAGRycy9kb3ducmV2LnhtbESPT2vCQBDF74V+h2UKvdVdWxs0uooUhILtwT/gdciO&#10;STA7G7Orpt++cxC8zfDevPeb2aL3jbpSF+vAFoYDA4q4CK7m0sJ+t3obg4oJ2WETmCz8UYTF/Plp&#10;hrkLN97QdZtKJSEcc7RQpdTmWseiIo9xEFpi0Y6h85hk7UrtOrxJuG/0uzGZ9lizNFTY0ldFxWl7&#10;8RYwG7nz7/HjZ7e+ZDgpe7P6PBhrX1/65RRUoj49zPfrbyf4Q6GVZ2QCP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zrrxQAAANwAAAAPAAAAAAAAAAAAAAAAAJgCAABkcnMv&#10;ZG93bnJldi54bWxQSwUGAAAAAAQABAD1AAAAigMAAAAA&#10;" stroked="f"/>
                <v:rect id="Rectangle 218" o:spid="_x0000_s1159" style="position:absolute;left:4206;top:3737;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cMEA&#10;AADcAAAADwAAAGRycy9kb3ducmV2LnhtbERPS4vCMBC+L/gfwgh7WxN33aLVKLIgCLoHH+B1aMa2&#10;2ExqE7X+eyMI3ubje85k1tpKXKnxpWMN/Z4CQZw5U3KuYb9bfA1B+IBssHJMGu7kYTbtfEwwNe7G&#10;G7puQy5iCPsUNRQh1KmUPivIou+5mjhyR9dYDBE2uTQN3mK4reS3Uom0WHJsKLCmv4Ky0/ZiNWAy&#10;MOf/4896t7okOMpbtfg9KK0/u+18DCJQG97il3tp4vz+CJ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n3DBAAAA3AAAAA8AAAAAAAAAAAAAAAAAmAIAAGRycy9kb3du&#10;cmV2LnhtbFBLBQYAAAAABAAEAPUAAACGAwAAAAA=&#10;" stroked="f"/>
                <v:rect id="Rectangle 217" o:spid="_x0000_s1160" style="position:absolute;left:4531;top:3737;width:24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38UMUA&#10;AADcAAAADwAAAGRycy9kb3ducmV2LnhtbESPQWvCQBCF7wX/wzJCb3VXa0ONrlIKQsH2oBa8Dtkx&#10;CWZnY3bV9N93DoK3Gd6b975ZrHrfqCt1sQ5sYTwyoIiL4GouLfzu1y/voGJCdtgEJgt/FGG1HDwt&#10;MHfhxlu67lKpJIRjjhaqlNpc61hU5DGOQkss2jF0HpOsXaldhzcJ942eGJNpjzVLQ4UtfVZUnHYX&#10;bwGzqTv/HF+/95tLhrOyN+u3g7H2edh/zEEl6tPDfL/+coI/EXx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vfxQxQAAANwAAAAPAAAAAAAAAAAAAAAAAJgCAABkcnMv&#10;ZG93bnJldi54bWxQSwUGAAAAAAQABAD1AAAAigMAAAAA&#10;" stroked="f"/>
                <v:rect id="Rectangle 216" o:spid="_x0000_s1161" style="position:absolute;left:4776;top:3737;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y8MA&#10;AADcAAAADwAAAGRycy9kb3ducmV2LnhtbERPTWvCQBC9F/wPyxS81V21DTW6SikEhLYHE6HXITsm&#10;odnZmF1j/PfdQsHbPN7nbHajbcVAvW8ca5jPFAji0pmGKw3HInt6BeEDssHWMWm4kYfddvKwwdS4&#10;Kx9oyEMlYgj7FDXUIXSplL6syaKfuY44cifXWwwR9pU0PV5juG3lQqlEWmw4NtTY0XtN5U9+sRow&#10;eTbnr9Pys/i4JLiqRpW9fCutp4/j2xpEoDHcxf/uvYnzF3P4e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Zy8MAAADcAAAADwAAAAAAAAAAAAAAAACYAgAAZHJzL2Rv&#10;d25yZXYueG1sUEsFBgAAAAAEAAQA9QAAAIgDAAAAAA==&#10;" stroked="f"/>
                <v:rect id="Rectangle 215" o:spid="_x0000_s1162" style="position:absolute;left:5347;top:3737;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HvMIA&#10;AADcAAAADwAAAGRycy9kb3ducmV2LnhtbERPTWvCQBC9C/6HZQRvumusoaauUgqC0HowFrwO2TEJ&#10;zc7G7Krx33cLBW/zeJ+z2vS2ETfqfO1Yw2yqQBAXztRcavg+bievIHxANtg4Jg0P8rBZDwcrzIy7&#10;84FueShFDGGfoYYqhDaT0hcVWfRT1xJH7uw6iyHCrpSmw3sMt41MlEqlxZpjQ4UtfVRU/ORXqwHT&#10;F3PZn+dfx89risuyV9vFSWk9HvXvbyAC9eEp/nfvTJyfJP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8e8wgAAANwAAAAPAAAAAAAAAAAAAAAAAJgCAABkcnMvZG93&#10;bnJldi54bWxQSwUGAAAAAAQABAD1AAAAhwMAAAAA&#10;" stroked="f"/>
                <v:rect id="Rectangle 214" o:spid="_x0000_s1163" style="position:absolute;left:3554;top:3861;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9iJ8MA&#10;AADcAAAADwAAAGRycy9kb3ducmV2LnhtbERPTWvCQBC9C/0PyxS86W6NhhpdpQiBgvVQLfQ6ZMck&#10;NDubZjcx/ffdQsHbPN7nbPejbcRAna8da3iaKxDEhTM1lxo+LvnsGYQPyAYbx6Thhzzsdw+TLWbG&#10;3fidhnMoRQxhn6GGKoQ2k9IXFVn0c9cSR+7qOoshwq6UpsNbDLeNXCiVSos1x4YKWzpUVHyde6sB&#10;06X5Pl2Tt8uxT3FdjipffSqtp4/jywZEoDHcxf/uVxPnLxL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9iJ8MAAADcAAAADwAAAAAAAAAAAAAAAACYAgAAZHJzL2Rv&#10;d25yZXYueG1sUEsFBgAAAAAEAAQA9QAAAIgDAAAAAA==&#10;" stroked="f"/>
                <v:rect id="Rectangle 213" o:spid="_x0000_s1164" style="position:absolute;left:3716;top:3861;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6U8MA&#10;AADcAAAADwAAAGRycy9kb3ducmV2LnhtbERPS2vCQBC+F/wPywje6m5TG2p0DaUgCLYHH9DrkB2T&#10;0Oxsml2T+O+7hYK3+fies85H24ieOl871vA0VyCIC2dqLjWcT9vHVxA+IBtsHJOGG3nIN5OHNWbG&#10;DXyg/hhKEUPYZ6ihCqHNpPRFRRb93LXEkbu4zmKIsCul6XCI4baRiVKptFhzbKiwpfeKiu/j1WrA&#10;dGF+Pi/PH6f9NcVlOarty5fSejYd31YgAo3hLv5370ycnyz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b6U8MAAADcAAAADwAAAAAAAAAAAAAAAACYAgAAZHJzL2Rv&#10;d25yZXYueG1sUEsFBgAAAAAEAAQA9QAAAIgDAAAAAA==&#10;" stroked="f"/>
                <v:line id="Line 212" o:spid="_x0000_s1165" style="position:absolute;visibility:visible;mso-wrap-style:square" from="4083,3861" to="4083,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99tsMAAADcAAAADwAAAGRycy9kb3ducmV2LnhtbERP22rCQBB9L/gPywh9azZGKyF1FVsQ&#10;RKymaT9gyI5JMDsbstuY/n1XKPRtDuc6q81oWjFQ7xrLCmZRDIK4tLrhSsHX5+4pBeE8ssbWMin4&#10;IQeb9eRhhZm2N/6gofCVCCHsMlRQe99lUrqyJoMush1x4C62N+gD7Cupe7yFcNPKJI6X0mDDoaHG&#10;jt5qKq/Ft1Fwns8urk0XiyZP5OspH96P5uCVepyO2xcQnkb/L/5z73WYnzzD/Zlw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PfbbDAAAA3AAAAA8AAAAAAAAAAAAA&#10;AAAAoQIAAGRycy9kb3ducmV2LnhtbFBLBQYAAAAABAAEAPkAAACRAwAAAAA=&#10;" strokecolor="white" strokeweight="1.42758mm"/>
                <v:rect id="Rectangle 211" o:spid="_x0000_s1166" style="position:absolute;left:4123;top:3861;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jBv8EA&#10;AADcAAAADwAAAGRycy9kb3ducmV2LnhtbERPS4vCMBC+C/6HMII3TXxscbtGWRYEQffgA/Y6NGNb&#10;tpnUJmr990YQvM3H95z5srWVuFLjS8caRkMFgjhzpuRcw/GwGsxA+IBssHJMGu7kYbnoduaYGnfj&#10;HV33IRcxhH2KGooQ6lRKnxVk0Q9dTRy5k2sshgibXJoGbzHcVnKsVCItlhwbCqzpp6Dsf3+xGjCZ&#10;mvPvabI9bC4JfuatWn38Ka37vfb7C0SgNrzFL/faxPnjBJ7Px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Ywb/BAAAA3AAAAA8AAAAAAAAAAAAAAAAAmAIAAGRycy9kb3du&#10;cmV2LnhtbFBLBQYAAAAABAAEAPUAAACGAwAAAAA=&#10;" stroked="f"/>
                <v:line id="Line 210" o:spid="_x0000_s1167" style="position:absolute;visibility:visible;mso-wrap-style:square" from="4490,3861" to="4490,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FGWsMAAADcAAAADwAAAGRycy9kb3ducmV2LnhtbERP22rCQBB9L/gPywh9azZGqSF1FVsQ&#10;RKymaT9gyI5JMDsbstuY/n1XKPRtDuc6q81oWjFQ7xrLCmZRDIK4tLrhSsHX5+4pBeE8ssbWMin4&#10;IQeb9eRhhZm2N/6gofCVCCHsMlRQe99lUrqyJoMush1x4C62N+gD7Cupe7yFcNPKJI6fpcGGQ0ON&#10;Hb3VVF6Lb6PgPJ9dXJsuFk2eyNdTPrwfzcEr9Tgdty8gPI3+X/zn3uswP1nC/Zlw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RRlrDAAAA3AAAAA8AAAAAAAAAAAAA&#10;AAAAoQIAAGRycy9kb3ducmV2LnhtbFBLBQYAAAAABAAEAPkAAACRAwAAAAA=&#10;" strokecolor="white" strokeweight="1.42758mm"/>
                <v:rect id="Rectangle 209" o:spid="_x0000_s1168" style="position:absolute;left:4531;top:3861;width:32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VsUA&#10;AADcAAAADwAAAGRycy9kb3ducmV2LnhtbESPQWvCQBCF7wX/wzJCb3VXa0ONrlIKQsH2oBa8Dtkx&#10;CWZnY3bV9N93DoK3Gd6b975ZrHrfqCt1sQ5sYTwyoIiL4GouLfzu1y/voGJCdtgEJgt/FGG1HDwt&#10;MHfhxlu67lKpJIRjjhaqlNpc61hU5DGOQkss2jF0HpOsXaldhzcJ942eGJNpjzVLQ4UtfVZUnHYX&#10;bwGzqTv/HF+/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BWxQAAANwAAAAPAAAAAAAAAAAAAAAAAJgCAABkcnMv&#10;ZG93bnJldi54bWxQSwUGAAAAAAQABAD1AAAAigMAAAAA&#10;" stroked="f"/>
                <v:rect id="Rectangle 208" o:spid="_x0000_s1169" style="position:absolute;left:4859;top:386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VzcMA&#10;AADcAAAADwAAAGRycy9kb3ducmV2LnhtbERPTWvCQBC9C/0PyxR6091aDTW6CaUQKKiHaqHXITsm&#10;wexsml1j+u/dQsHbPN7nbPLRtmKg3jeONTzPFAji0pmGKw1fx2L6CsIHZIOtY9LwSx7y7GGywdS4&#10;K3/ScAiViCHsU9RQh9ClUvqyJot+5jriyJ1cbzFE2FfS9HiN4baVc6USabHh2FBjR+81lefDxWrA&#10;ZGF+9qeX3XF7SXBVjapYfiutnx7HtzWIQGO4i//dHybOn6/g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dVzcMAAADcAAAADwAAAAAAAAAAAAAAAACYAgAAZHJzL2Rv&#10;d25yZXYueG1sUEsFBgAAAAAEAAQA9QAAAIgDAAAAAA==&#10;" stroked="f"/>
                <v:rect id="Rectangle 207" o:spid="_x0000_s1170" style="position:absolute;left:4940;top:386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qjcUA&#10;AADcAAAADwAAAGRycy9kb3ducmV2LnhtbESPQWvCQBCF7wX/wzJCb3XXakONrlIKQsH2oBa8Dtkx&#10;CWZnY3bV9N93DoK3Gd6b975ZrHrfqCt1sQ5sYTwyoIiL4GouLfzu1y/voGJCdtgEJgt/FGG1HDwt&#10;MHfhxlu67lKpJIRjjhaqlNpc61hU5DGOQkss2jF0HpOsXaldhzcJ941+NSbTHmuWhgpb+qyoOO0u&#10;3gJmU3f+OU6+95tLhrOyN+u3g7H2edh/zEEl6tPDfL/+coI/EXx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ZGqNxQAAANwAAAAPAAAAAAAAAAAAAAAAAJgCAABkcnMv&#10;ZG93bnJldi54bWxQSwUGAAAAAAQABAD1AAAAigMAAAAA&#10;" stroked="f"/>
                <v:rect id="Rectangle 206" o:spid="_x0000_s1171" style="position:absolute;left:5020;top:3861;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jPFsMA&#10;AADcAAAADwAAAGRycy9kb3ducmV2LnhtbERPTWvCQBC9F/wPyxS81V1rG2p0lSIEhLYHE6HXITsm&#10;odnZmF1j/PfdQsHbPN7nrLejbcVAvW8ca5jPFAji0pmGKw3HInt6A+EDssHWMWm4kYftZvKwxtS4&#10;Kx9oyEMlYgj7FDXUIXSplL6syaKfuY44cifXWwwR9pU0PV5juG3ls1KJtNhwbKixo11N5U9+sRow&#10;eTHnr9Pis/i4JLisRpW9fiutp4/j+wpEoDHcxf/uvYnzF3P4e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jPFsMAAADcAAAADwAAAAAAAAAAAAAAAACYAgAAZHJzL2Rv&#10;d25yZXYueG1sUEsFBgAAAAAEAAQA9QAAAIgDAAAAAA==&#10;" stroked="f"/>
                <v:rect id="Rectangle 205" o:spid="_x0000_s1172" style="position:absolute;left:5347;top:3861;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YcMA&#10;AADcAAAADwAAAGRycy9kb3ducmV2LnhtbERPTWvCQBC9C/0PyxS86W6NhhpdpQiBgvVQLfQ6ZMck&#10;NDubZjcx/ffdQsHbPN7nbPejbcRAna8da3iaKxDEhTM1lxo+LvnsGYQPyAYbx6Thhzzsdw+TLWbG&#10;3fidhnMoRQxhn6GGKoQ2k9IXFVn0c9cSR+7qOoshwq6UpsNbDLeNXCiVSos1x4YKWzpUVHyde6sB&#10;06X5Pl2Tt8uxT3FdjipffSqtp4/jywZEoDHcxf/uVxPnJwv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RYcMAAADcAAAADwAAAAAAAAAAAAAAAACYAgAAZHJzL2Rv&#10;d25yZXYueG1sUEsFBgAAAAAEAAQA9QAAAIgDAAAAAA==&#10;" stroked="f"/>
                <v:rect id="Rectangle 204" o:spid="_x0000_s1173" style="position:absolute;left:5510;top:3861;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0+sIA&#10;AADcAAAADwAAAGRycy9kb3ducmV2LnhtbERPTWvCQBC9C/6HZQRvumtTQ03dhCIIQuuhWvA6ZMck&#10;NDsbs6vGf98tFHqbx/ucdTHYVtyo941jDYu5AkFcOtNwpeHruJ29gPAB2WDrmDQ8yEORj0drzIy7&#10;8yfdDqESMYR9hhrqELpMSl/WZNHPXUccubPrLYYI+0qaHu8x3LbySalUWmw4NtTY0aam8vtwtRow&#10;fTaX/Tn5OL5fU1xVg9ouT0rr6WR4ewURaAj/4j/3z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vT6wgAAANwAAAAPAAAAAAAAAAAAAAAAAJgCAABkcnMvZG93&#10;bnJldi54bWxQSwUGAAAAAAQABAD1AAAAhwMAAAAA&#10;" stroked="f"/>
                <v:rect id="Rectangle 203" o:spid="_x0000_s1174" style="position:absolute;left:5835;top:3861;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9sjsMA&#10;AADcAAAADwAAAGRycy9kb3ducmV2LnhtbERPS2vCQBC+F/wPywje6m6NDTW6hiIEhLYHH9DrkB2T&#10;0Oxsmt1o+u+7hYK3+fies8lH24or9b5xrOFprkAQl840XGk4n4rHFxA+IBtsHZOGH/KQbycPG8yM&#10;u/GBrsdQiRjCPkMNdQhdJqUva7Lo564jjtzF9RZDhH0lTY+3GG5buVAqlRYbjg01drSrqfw6DlYD&#10;pkvz/XFJ3k9vQ4qralTF86fSejYdX9cgAo3hLv53702cnyz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9sjsMAAADcAAAADwAAAAAAAAAAAAAAAACYAgAAZHJzL2Rv&#10;d25yZXYueG1sUEsFBgAAAAAEAAQA9QAAAIgDAAAAAA==&#10;" stroked="f"/>
                <v:rect id="Rectangle 202" o:spid="_x0000_s1175" style="position:absolute;left:5917;top:386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JFcMA&#10;AADcAAAADwAAAGRycy9kb3ducmV2LnhtbERPS2vCQBC+F/wPywje6m5NDTW6hiIEhLYHH9DrkB2T&#10;0Oxsmt1o+u+7hYK3+fies8lH24or9b5xrOFprkAQl840XGk4n4rHFxA+IBtsHZOGH/KQbycPG8yM&#10;u/GBrsdQiRjCPkMNdQhdJqUva7Lo564jjtzF9RZDhH0lTY+3GG5buVAqlRYbjg01drSrqfw6DlYD&#10;ps/m++OSvJ/ehhRX1aiK5afSejYdX9cgAo3hLv53702cnyz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PJFcMAAADcAAAADwAAAAAAAAAAAAAAAACYAgAAZHJzL2Rv&#10;d25yZXYueG1sUEsFBgAAAAAEAAQA9QAAAIgDAAAAAA==&#10;" stroked="f"/>
                <v:rect id="Rectangle 201" o:spid="_x0000_s1176" style="position:absolute;left:3554;top:3984;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XYsMA&#10;AADcAAAADwAAAGRycy9kb3ducmV2LnhtbERPS2vCQBC+F/oflhG8NbtqDTVmIyIIhdZDteB1yE4e&#10;mJ1Ns6um/75bKPQ2H99z8s1oO3GjwbeONcwSBYK4dKblWsPnaf/0AsIHZIOdY9LwTR42xeNDjplx&#10;d/6g2zHUIoawz1BDE0KfSenLhiz6xPXEkavcYDFEONTSDHiP4baTc6VSabHl2NBgT7uGysvxajVg&#10;+my+DtXi/fR2TXFVj2q/PCutp5NxuwYRaAz/4j/3q4nzFyn8PhMv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FXYsMAAADcAAAADwAAAAAAAAAAAAAAAACYAgAAZHJzL2Rv&#10;d25yZXYueG1sUEsFBgAAAAAEAAQA9QAAAIgDAAAAAA==&#10;" stroked="f"/>
                <v:rect id="Rectangle 200" o:spid="_x0000_s1177" style="position:absolute;left:3716;top:3984;width:187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y+cMA&#10;AADcAAAADwAAAGRycy9kb3ducmV2LnhtbERPTWvCQBC9C/0PyxR6091WTTV1E0pBENRDY6HXITsm&#10;odnZNLtq+u+7guBtHu9zVvlgW3Gm3jeONTxPFAji0pmGKw1fh/V4AcIHZIOtY9LwRx7y7GG0wtS4&#10;C3/SuQiViCHsU9RQh9ClUvqyJot+4jriyB1dbzFE2FfS9HiJ4baVL0ol0mLDsaHGjj5qKn+Kk9WA&#10;ycz87o/T3WF7SnBZDWo9/1ZaPz0O728gAg3hLr65NybOn77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3y+cMAAADcAAAADwAAAAAAAAAAAAAAAACYAgAAZHJzL2Rv&#10;d25yZXYueG1sUEsFBgAAAAAEAAQA9QAAAIgDAAAAAA==&#10;" stroked="f"/>
                <v:line id="Line 199" o:spid="_x0000_s1178" style="position:absolute;visibility:visible;mso-wrap-style:square" from="5633,3984" to="5633,4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E9cUAAADcAAAADwAAAGRycy9kb3ducmV2LnhtbESP3WrCQBCF74W+wzIF73TjDxJSV2kF&#10;oUj9bR9gyI5JaHY2ZLcxfXvnQvBuhnPmnG+W697VqqM2VJ4NTMYJKOLc24oLAz/f21EKKkRki7Vn&#10;MvBPAdarl8ESM+tvfKbuEgslIRwyNFDG2GRah7wkh2HsG2LRrr51GGVtC21bvEm4q/U0SRbaYcXS&#10;UGJDm5Ly38ufM3CcTa6hTufz6jTVH4dTt/9yu2jM8LV/fwMVqY9P8+P60wr+TGjlGZl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dE9cUAAADcAAAADwAAAAAAAAAA&#10;AAAAAAChAgAAZHJzL2Rvd25yZXYueG1sUEsFBgAAAAAEAAQA+QAAAJMDAAAAAA==&#10;" strokecolor="white" strokeweight="1.42758mm"/>
                <v:rect id="Rectangle 198" o:spid="_x0000_s1179" style="position:absolute;left:6794;top:15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DEMMA&#10;AADcAAAADwAAAGRycy9kb3ducmV2LnhtbERPTWvCQBC9C/0PyxR6091WDTW6CaUQKKiHaqHXITsm&#10;wexsml1j+u/dQsHbPN7nbPLRtmKg3jeONTzPFAji0pmGKw1fx2L6CsIHZIOtY9LwSx7y7GGywdS4&#10;K3/ScAiViCHsU9RQh9ClUvqyJot+5jriyJ1cbzFE2FfS9HiN4baVL0ol0mLDsaHGjt5rKs+Hi9WA&#10;ycL87E/z3XF7SXBVjapYfiutnx7HtzWIQGO4i//dHybOn6/g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7DEMMAAADcAAAADwAAAAAAAAAAAAAAAACYAgAAZHJzL2Rv&#10;d25yZXYueG1sUEsFBgAAAAAEAAQA9QAAAIgDAAAAAA==&#10;" stroked="f"/>
                <v:rect id="Rectangle 197" o:spid="_x0000_s1180" style="position:absolute;left:6875;top:15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Z8MUA&#10;AADcAAAADwAAAGRycy9kb3ducmV2LnhtbESPQWvCQBCF74L/YZlCb7rbVoNNXaUUhEL1YBR6HbJj&#10;EpqdjdlV03/vHAq9zfDevPfNcj34Vl2pj01gC09TA4q4DK7hysLxsJksQMWE7LANTBZ+KcJ6NR4t&#10;MXfhxnu6FqlSEsIxRwt1Sl2udSxr8hinoSMW7RR6j0nWvtKux5uE+1Y/G5Npjw1LQ40dfdRU/hQX&#10;bwGzmTvvTi/bw9clw9dqMJv5t7H28WF4fwOVaEj/5r/rTyf4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hnwxQAAANwAAAAPAAAAAAAAAAAAAAAAAJgCAABkcnMv&#10;ZG93bnJldi54bWxQSwUGAAAAAAQABAD1AAAAigMAAAAA&#10;" stroked="f"/>
                <v:rect id="Rectangle 196" o:spid="_x0000_s1181" style="position:absolute;left:6956;top:151;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68a8EA&#10;AADcAAAADwAAAGRycy9kb3ducmV2LnhtbERPS4vCMBC+L/gfwgje1sTHFq1GEUEQ1j34AK9DM7bF&#10;ZlKbqN1/bxYWvM3H95z5srWVeFDjS8caBn0FgjhzpuRcw+m4+ZyA8AHZYOWYNPySh+Wi8zHH1Lgn&#10;7+lxCLmIIexT1FCEUKdS+qwgi77vauLIXVxjMUTY5NI0+IzhtpJDpRJpseTYUGBN64Ky6+FuNWAy&#10;Nrefy2h3/L4nOM1btfk6K6173XY1AxGoDW/xv3tr4vzxA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uvGvBAAAA3AAAAA8AAAAAAAAAAAAAAAAAmAIAAGRycy9kb3du&#10;cmV2LnhtbFBLBQYAAAAABAAEAPUAAACGAwAAAAA=&#10;" stroked="f"/>
                <v:line id="Line 195" o:spid="_x0000_s1182" style="position:absolute;visibility:visible;mso-wrap-style:square" from="7975,151" to="7975,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HN4L0AAADcAAAADwAAAGRycy9kb3ducmV2LnhtbERPzQrCMAy+C75DieBNO6eITKuIIgie&#10;nILXsMZtuqZjrTrf3gqCt3x8v1msWlOJJzWutKxgNIxAEGdWl5wrOJ92gxkI55E1VpZJwZscrJbd&#10;zgITbV98pGfqcxFC2CWooPC+TqR0WUEG3dDWxIG72sagD7DJpW7wFcJNJeMomkqDJYeGAmvaFJTd&#10;04dRcJrG1WQ3drd9lt4v24MupWnfSvV77XoOwlPr/+Kfe6/D/EkM32fCBXL5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axzeC9AAAA3AAAAA8AAAAAAAAAAAAAAAAAoQIA&#10;AGRycy9kb3ducmV2LnhtbFBLBQYAAAAABAAEAPkAAACLAwAAAAA=&#10;" strokecolor="white" strokeweight="1.45136mm"/>
                <v:rect id="Rectangle 194" o:spid="_x0000_s1183" style="position:absolute;left:8016;top:151;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Hh8MA&#10;AADcAAAADwAAAGRycy9kb3ducmV2LnhtbERPS2vCQBC+F/wPywje6m6NDTW6hiIEhLYHH9DrkB2T&#10;0Oxsmt1o+u+7hYK3+fies8lH24or9b5xrOFprkAQl840XGk4n4rHFxA+IBtsHZOGH/KQbycPG8yM&#10;u/GBrsdQiRjCPkMNdQhdJqUva7Lo564jjtzF9RZDhH0lTY+3GG5buVAqlRYbjg01drSrqfw6DlYD&#10;pkvz/XFJ3k9vQ4qralTF86fSejYdX9cgAo3hLv53702cv0zg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CHh8MAAADcAAAADwAAAAAAAAAAAAAAAACYAgAAZHJzL2Rv&#10;d25yZXYueG1sUEsFBgAAAAAEAAQA9QAAAIgDAAAAAA==&#10;" stroked="f"/>
                <v:rect id="Rectangle 193" o:spid="_x0000_s1184" style="position:absolute;left:8343;top:151;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f88IA&#10;AADcAAAADwAAAGRycy9kb3ducmV2LnhtbERPTWvCQBC9C/6HZQRvumuNoaZuQhEEofVQLXgdsmMS&#10;mp2N2VXTf98tFHqbx/ucTTHYVtyp941jDYu5AkFcOtNwpeHztJs9g/AB2WDrmDR8k4ciH482mBn3&#10;4A+6H0MlYgj7DDXUIXSZlL6syaKfu444chfXWwwR9pU0PT5iuG3lk1KptNhwbKixo21N5dfxZjVg&#10;mpjr4bJ8P73dUlxXg9qtzkrr6WR4fQERaAj/4j/33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R/zwgAAANwAAAAPAAAAAAAAAAAAAAAAAJgCAABkcnMvZG93&#10;bnJldi54bWxQSwUGAAAAAAQABAD1AAAAhwMAAAAA&#10;" stroked="f"/>
                <v:rect id="Rectangle 192" o:spid="_x0000_s1185" style="position:absolute;left:8425;top:15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W6aMEA&#10;AADcAAAADwAAAGRycy9kb3ducmV2LnhtbERPTYvCMBC9C/sfwizsTRNdLVqNIoKwoB5WF7wOzdgW&#10;m0ltonb/vREEb/N4nzNbtLYSN2p86VhDv6dAEGfOlJxr+Dusu2MQPiAbrByThn/ysJh/dGaYGnfn&#10;X7rtQy5iCPsUNRQh1KmUPivIou+5mjhyJ9dYDBE2uTQN3mO4reRAqURaLDk2FFjTqqDsvL9aDZgM&#10;zWV3+t4eNtcEJ3mr1qOj0vrrs11OQQRqw1v8cv+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VumjBAAAA3AAAAA8AAAAAAAAAAAAAAAAAmAIAAGRycy9kb3du&#10;cmV2LnhtbFBLBQYAAAAABAAEAPUAAACGAwAAAAA=&#10;" stroked="f"/>
                <v:rect id="Rectangle 191" o:spid="_x0000_s1186" style="position:absolute;left:6794;top:27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kH8EA&#10;AADcAAAADwAAAGRycy9kb3ducmV2LnhtbERPS4vCMBC+L/gfwgje1sTHFq1GEUEQ3D2sCl6HZmyL&#10;zaQ2Ueu/3wjC3ubje8582dpK3KnxpWMNg74CQZw5U3Ku4XjYfE5A+IBssHJMGp7kYbnofMwxNe7B&#10;v3Tfh1zEEPYpaihCqFMpfVaQRd93NXHkzq6xGCJscmkafMRwW8mhUom0WHJsKLCmdUHZZX+zGjAZ&#10;m+vPefR92N0SnOat2nydlNa9bruagQjUhn/x2701cf44gd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HJB/BAAAA3AAAAA8AAAAAAAAAAAAAAAAAmAIAAGRycy9kb3du&#10;cmV2LnhtbFBLBQYAAAAABAAEAPUAAACGAwAAAAA=&#10;" stroked="f"/>
                <v:rect id="Rectangle 190" o:spid="_x0000_s1187" style="position:absolute;left:6875;top:27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BhMIA&#10;AADcAAAADwAAAGRycy9kb3ducmV2LnhtbERPTYvCMBC9L+x/CLPgTZNdtavVKIsgCOphVfA6NGNb&#10;bCbdJmr990YQ9jaP9znTeWsrcaXGl441fPYUCOLMmZJzDYf9sjsC4QOywcoxabiTh/ns/W2KqXE3&#10;/qXrLuQihrBPUUMRQp1K6bOCLPqeq4kjd3KNxRBhk0vT4C2G20p+KZVIiyXHhgJrWhSUnXcXqwGT&#10;gfnbnvqb/fqS4Dhv1XJ4VFp3PtqfCYhAbfgXv9wrE+cPvuH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4GEwgAAANwAAAAPAAAAAAAAAAAAAAAAAJgCAABkcnMvZG93&#10;bnJldi54bWxQSwUGAAAAAAQABAD1AAAAhwMAAAAA&#10;" stroked="f"/>
                <v:rect id="Rectangle 189" o:spid="_x0000_s1188" style="position:absolute;left:6956;top:274;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V9sUA&#10;AADcAAAADwAAAGRycy9kb3ducmV2LnhtbESPQWvCQBCF74L/YZlCb7rbVoNNXaUUhEL1YBR6HbJj&#10;EpqdjdlV03/vHAq9zfDevPfNcj34Vl2pj01gC09TA4q4DK7hysLxsJksQMWE7LANTBZ+KcJ6NR4t&#10;MXfhxnu6FqlSEsIxRwt1Sl2udSxr8hinoSMW7RR6j0nWvtKux5uE+1Y/G5Npjw1LQ40dfdRU/hQX&#10;bwGzmTvvTi/bw9clw9dqMJv5t7H28WF4fwOVaEj/5r/rTyf4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BX2xQAAANwAAAAPAAAAAAAAAAAAAAAAAJgCAABkcnMv&#10;ZG93bnJldi54bWxQSwUGAAAAAAQABAD1AAAAigMAAAAA&#10;" stroked="f"/>
                <v:line id="Line 188" o:spid="_x0000_s1189" style="position:absolute;visibility:visible;mso-wrap-style:square" from="7404,274" to="7404,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Vfkb4AAADcAAAADwAAAGRycy9kb3ducmV2LnhtbERPSwrCMBDdC94hjOBOUz+IVqOIIgiu&#10;rILboRnbajMpTdR6eyMI7ubxvrNYNaYUT6pdYVnBoB+BIE6tLjhTcD7telMQziNrLC2Tgjc5WC3b&#10;rQXG2r74SM/EZyKEsItRQe59FUvp0pwMur6tiAN3tbVBH2CdSV3jK4SbUg6jaCINFhwacqxok1N6&#10;Tx5GwWkyLMe7kbvt0+R+2R50IU3zVqrbadZzEJ4a/xf/3Hsd5o9n8H0mXC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YFV+RvgAAANwAAAAPAAAAAAAAAAAAAAAAAKEC&#10;AABkcnMvZG93bnJldi54bWxQSwUGAAAAAAQABAD5AAAAjAMAAAAA&#10;" strokecolor="white" strokeweight="1.45136mm"/>
                <v:rect id="Rectangle 187" o:spid="_x0000_s1190" style="position:absolute;left:7446;top:274;width:122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rect id="Rectangle 186" o:spid="_x0000_s1191" style="position:absolute;left:6794;top:398;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qtsEA&#10;AADcAAAADwAAAGRycy9kb3ducmV2LnhtbERPTYvCMBC9C/sfwgjeNNFdi1ajyIIgqIfVBa9DM7bF&#10;ZtJtotZ/vxEEb/N4nzNftrYSN2p86VjDcKBAEGfOlJxr+D2u+xMQPiAbrByThgd5WC4+OnNMjbvz&#10;D90OIRcxhH2KGooQ6lRKnxVk0Q9cTRy5s2sshgibXJoG7zHcVnKkVCItlhwbCqzpu6DscrhaDZh8&#10;mb/9+XN33F4TnOatWo9PSutet13NQARqw1v8cm9MnD8ewvOZe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KrbBAAAA3AAAAA8AAAAAAAAAAAAAAAAAmAIAAGRycy9kb3du&#10;cmV2LnhtbFBLBQYAAAAABAAEAPUAAACGAwAAAAA=&#10;" stroked="f"/>
                <v:rect id="Rectangle 185" o:spid="_x0000_s1192" style="position:absolute;left:7119;top:398;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line id="Line 184" o:spid="_x0000_s1193" style="position:absolute;visibility:visible;mso-wrap-style:square" from="7975,398" to="7975,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T+pr0AAADcAAAADwAAAGRycy9kb3ducmV2LnhtbERPSwrCMBDdC94hjOBOU79INYooguDK&#10;KrgdmrGtNpPSRK23N4Lgbh7vO4tVY0rxpNoVlhUM+hEI4tTqgjMF59OuNwPhPLLG0jIpeJOD1bLd&#10;WmCs7YuP9Ex8JkIIuxgV5N5XsZQuzcmg69uKOHBXWxv0AdaZ1DW+Qrgp5TCKptJgwaEhx4o2OaX3&#10;5GEUnKbDcrwbuds+Te6X7UEX0jRvpbqdZj0H4anxf/HPvddh/mQE32fCBXL5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wk/qa9AAAA3AAAAA8AAAAAAAAAAAAAAAAAoQIA&#10;AGRycy9kb3ducmV2LnhtbFBLBQYAAAAABAAEAPkAAACLAwAAAAA=&#10;" strokecolor="white" strokeweight="1.45136mm"/>
                <v:rect id="Rectangle 183" o:spid="_x0000_s1194" style="position:absolute;left:8016;top:398;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JLsEA&#10;AADcAAAADwAAAGRycy9kb3ducmV2LnhtbERPTYvCMBC9C/sfwizsTRNdLVqNIoKwoB5WF7wOzdgW&#10;m0ltonb/vREEb/N4nzNbtLYSN2p86VhDv6dAEGfOlJxr+Dusu2MQPiAbrByThn/ysJh/dGaYGnfn&#10;X7rtQy5iCPsUNRQh1KmUPivIou+5mjhyJ9dYDBE2uTQN3mO4reRAqURaLDk2FFjTqqDsvL9aDZgM&#10;zWV3+t4eNtcEJ3mr1qOj0vrrs11OQQRqw1v8cv+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S7BAAAA3AAAAA8AAAAAAAAAAAAAAAAAmAIAAGRycy9kb3du&#10;cmV2LnhtbFBLBQYAAAAABAAEAPUAAACGAwAAAAA=&#10;" stroked="f"/>
                <v:line id="Line 182" o:spid="_x0000_s1195" style="position:absolute;visibility:visible;mso-wrap-style:square" from="6835,522" to="683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Oy8AAAADcAAAADwAAAGRycy9kb3ducmV2LnhtbERP24rCMBB9X/Afwgi+aeoVqUZRQZDF&#10;9f4BQzO2xWZSmli7f28WhH2bw7nOfNmYQtRUudyygn4vAkGcWJ1zquB23XanIJxH1lhYJgW/5GC5&#10;aH3NMdb2xWeqLz4VIYRdjAoy78tYSpdkZND1bEkcuLutDPoAq1TqCl8h3BRyEEUTaTDn0JBhSZuM&#10;ksflaRQch/27K6ajUX4ayPXhVP/szbdXqtNuVjMQnhr/L/64dzrMH4/h75lwgV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yJDsvAAAAA3AAAAA8AAAAAAAAAAAAAAAAA&#10;oQIAAGRycy9kb3ducmV2LnhtbFBLBQYAAAAABAAEAPkAAACOAwAAAAA=&#10;" strokecolor="white" strokeweight="1.42758mm"/>
                <v:rect id="Rectangle 181" o:spid="_x0000_s1196" style="position:absolute;left:6875;top:522;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rect id="Rectangle 180" o:spid="_x0000_s1197" style="position:absolute;left:7119;top:522;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XWcIA&#10;AADcAAAADwAAAGRycy9kb3ducmV2LnhtbERPS4vCMBC+L/gfwgje1sRX1WoUEQRh14O6sNehGdti&#10;M6lN1PrvNwsLe5uP7znLdWsr8aDGl441DPoKBHHmTMm5hq/z7n0Gwgdkg5Vj0vAiD+tV522JqXFP&#10;PtLjFHIRQ9inqKEIoU6l9FlBFn3f1cSRu7jGYoiwyaVp8BnDbSWHSiXSYsmxocCatgVl19PdasBk&#10;bG6Hy+jz/HFPcJ63ajf5Vlr3uu1mASJQG/7Ff+69ifMnU/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hdZwgAAANwAAAAPAAAAAAAAAAAAAAAAAJgCAABkcnMvZG93&#10;bnJldi54bWxQSwUGAAAAAAQABAD1AAAAhwMAAAAA&#10;" stroked="f"/>
                <v:line id="Line 179" o:spid="_x0000_s1198" style="position:absolute;visibility:visible;mso-wrap-style:square" from="7893,522" to="7893,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hVcYAAADcAAAADwAAAGRycy9kb3ducmV2LnhtbESP3WrCQBCF74W+wzIF73TjX5E0q2ih&#10;UMS21vYBhuzkh2ZnQ3Yb49s7FwXvZjhnzvkm2w6uUT11ofZsYDZNQBHn3tZcGvj5fp2sQYWIbLHx&#10;TAauFGC7eRhlmFp/4S/qz7FUEsIhRQNVjG2qdcgrchimviUWrfCdwyhrV2rb4UXCXaPnSfKkHdYs&#10;DRW29FJR/nv+cwY+F7MiNOvlsj7N9f7j1L8f3SEaM34cds+gIg3xbv6/frOCvxJaeUYm0J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IoVXGAAAA3AAAAA8AAAAAAAAA&#10;AAAAAAAAoQIAAGRycy9kb3ducmV2LnhtbFBLBQYAAAAABAAEAPkAAACUAwAAAAA=&#10;" strokecolor="white" strokeweight="1.42758mm"/>
                <v:rect id="Rectangle 178" o:spid="_x0000_s1199" style="position:absolute;left:7934;top:522;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EmsMMA&#10;AADcAAAADwAAAGRycy9kb3ducmV2LnhtbERPTWvCQBC9F/wPywi91V2rhhrdhCIIhbaHaqHXITsm&#10;wexszK5J+u/dQsHbPN7nbPPRNqKnzteONcxnCgRx4UzNpYbv4/7pBYQPyAYbx6Thlzzk2eRhi6lx&#10;A39RfwiliCHsU9RQhdCmUvqiIot+5lriyJ1cZzFE2JXSdDjEcNvIZ6USabHm2FBhS7uKivPhajVg&#10;sjSXz9Pi4/h+TXBdjmq/+lFaP07H1w2IQGO4i//dbybOX6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EmsMMAAADcAAAADwAAAAAAAAAAAAAAAACYAgAAZHJzL2Rv&#10;d25yZXYueG1sUEsFBgAAAAAEAAQA9QAAAIgDAAAAAA==&#10;" stroked="f"/>
                <v:rect id="Rectangle 177" o:spid="_x0000_s1200" style="position:absolute;left:8668;top:522;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rect id="Rectangle 176" o:spid="_x0000_s1201" style="position:absolute;left:8750;top:52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gC8MA&#10;AADcAAAADwAAAGRycy9kb3ducmV2LnhtbERPS2vCQBC+F/wPywje6q61DTZ1FSkEhNpDVeh1yI5J&#10;aHY2ZjcP/71bKPQ2H99z1tvR1qKn1leONSzmCgRx7kzFhYbzKXtcgfAB2WDtmDTcyMN2M3lYY2rc&#10;wF/UH0MhYgj7FDWUITSplD4vyaKfu4Y4chfXWgwRtoU0LQ4x3NbySalEWqw4NpTY0HtJ+c+xsxow&#10;eTbXz8vycProEnwtRpW9fCutZ9Nx9wYi0Bj+xX/uvYnzkwX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vgC8MAAADcAAAADwAAAAAAAAAAAAAAAACYAgAAZHJzL2Rv&#10;d25yZXYueG1sUEsFBgAAAAAEAAQA9QAAAIgDAAAAAA==&#10;" stroked="f"/>
                <v:rect id="Rectangle 175" o:spid="_x0000_s1202" style="position:absolute;left:6794;top:64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fMEA&#10;AADcAAAADwAAAGRycy9kb3ducmV2LnhtbERPS4vCMBC+C/6HMII3TXxscbtGWRYEQffgA/Y6NGNb&#10;tpnUJmr990YQvM3H95z5srWVuFLjS8caRkMFgjhzpuRcw/GwGsxA+IBssHJMGu7kYbnoduaYGnfj&#10;HV33IRcxhH2KGooQ6lRKnxVk0Q9dTRy5k2sshgibXJoGbzHcVnKsVCItlhwbCqzpp6Dsf3+xGjCZ&#10;mvPvabI9bC4JfuatWn38Ka37vfb7C0SgNrzFL/faxPnJGJ7Px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JfnzBAAAA3AAAAA8AAAAAAAAAAAAAAAAAmAIAAGRycy9kb3du&#10;cmV2LnhtbFBLBQYAAAAABAAEAPUAAACGAwAAAAA=&#10;" stroked="f"/>
                <v:rect id="Rectangle 174" o:spid="_x0000_s1203" style="position:absolute;left:6875;top:64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b58MA&#10;AADcAAAADwAAAGRycy9kb3ducmV2LnhtbERPS2vCQBC+F/oflhG8NbtqDTVmIyIIhdZDteB1yE4e&#10;mJ1Ns6um/75bKPQ2H99z8s1oO3GjwbeONcwSBYK4dKblWsPnaf/0AsIHZIOdY9LwTR42xeNDjplx&#10;d/6g2zHUIoawz1BDE0KfSenLhiz6xPXEkavcYDFEONTSDHiP4baTc6VSabHl2NBgT7uGysvxajVg&#10;+my+DtXi/fR2TXFVj2q/PCutp5NxuwYRaAz/4j/3q4nz0wX8PhMv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Xb58MAAADcAAAADwAAAAAAAAAAAAAAAACYAgAAZHJzL2Rv&#10;d25yZXYueG1sUEsFBgAAAAAEAAQA9QAAAIgDAAAAAA==&#10;" stroked="f"/>
                <v:rect id="Rectangle 173" o:spid="_x0000_s1204" style="position:absolute;left:6956;top:645;width:1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Dk8EA&#10;AADcAAAADwAAAGRycy9kb3ducmV2LnhtbERPS4vCMBC+L/gfwgje1sTHFq1GEUEQ3D2sCl6HZmyL&#10;zaQ2Ueu/3wjC3ubje8582dpK3KnxpWMNg74CQZw5U3Ku4XjYfE5A+IBssHJMGp7kYbnofMwxNe7B&#10;v3Tfh1zEEPYpaihCqFMpfVaQRd93NXHkzq6xGCJscmkafMRwW8mhUom0WHJsKLCmdUHZZX+zGjAZ&#10;m+vPefR92N0SnOat2nydlNa9bruagQjUhn/x2701cX4yht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sQ5PBAAAA3AAAAA8AAAAAAAAAAAAAAAAAmAIAAGRycy9kb3du&#10;cmV2LnhtbFBLBQYAAAAABAAEAPUAAACGAwAAAAA=&#10;" stroked="f"/>
                <v:line id="Line 172" o:spid="_x0000_s1205" style="position:absolute;visibility:visible;mso-wrap-style:square" from="7161,645" to="7161,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XEdsEAAADcAAAADwAAAGRycy9kb3ducmV2LnhtbERP24rCMBB9X/Afwgi+aeplRapRVBBE&#10;3F1vHzA0Y1tsJqWJtf69EYR9m8O5zmzRmELUVLncsoJ+LwJBnFidc6rgct50JyCcR9ZYWCYFT3Kw&#10;mLe+Zhhr++Aj1SefihDCLkYFmfdlLKVLMjLoerYkDtzVVgZ9gFUqdYWPEG4KOYiisTSYc2jIsKR1&#10;RsntdDcK/ob9qysmo1F+GMjV76H+2ZudV6rTbpZTEJ4a/y/+uLc6zB9/w/uZcIG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5cR2wQAAANwAAAAPAAAAAAAAAAAAAAAA&#10;AKECAABkcnMvZG93bnJldi54bWxQSwUGAAAAAAQABAD5AAAAjwMAAAAA&#10;" strokecolor="white" strokeweight="1.42758mm"/>
                <v:rect id="Rectangle 171" o:spid="_x0000_s1206" style="position:absolute;left:6794;top:76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4f8IA&#10;AADcAAAADwAAAGRycy9kb3ducmV2LnhtbERPS2sCMRC+C/6HMEJvmvRhaLebFSkIQvVQLfQ6bMbd&#10;pZvJuom6/ntTKHibj+85+WJwrThTHxrPBh5nCgRx6W3DlYHv/Wr6CiJEZIutZzJwpQCLYjzKMbP+&#10;wl903sVKpBAOGRqoY+wyKUNZk8Mw8x1x4g6+dxgT7Ctpe7ykcNfKJ6W0dNhwaqixo4+ayt/dyRlA&#10;/WKP28PzZv950vhWDWo1/1HGPEyG5TuISEO8i//da5vmaw1/z6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nh/wgAAANwAAAAPAAAAAAAAAAAAAAAAAJgCAABkcnMvZG93&#10;bnJldi54bWxQSwUGAAAAAAQABAD1AAAAhwMAAAAA&#10;" stroked="f"/>
                <v:rect id="Rectangle 170" o:spid="_x0000_s1207" style="position:absolute;left:6875;top:76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d5MMA&#10;AADcAAAADwAAAGRycy9kb3ducmV2LnhtbERPS2sCMRC+C/6HMEJvmrTVbbvdKKUgCNpD10Kvw2b2&#10;QTeT7Sbq+u+NIHibj+852WqwrThS7xvHGh5nCgRx4UzDlYaf/Xr6CsIHZIOtY9JwJg+r5XiUYWrc&#10;ib/pmIdKxBD2KWqoQ+hSKX1Rk0U/cx1x5ErXWwwR9pU0PZ5iuG3lk1KJtNhwbKixo8+air/8YDVg&#10;Mjf/X+Xzbr89JPhWDWq9+FVaP0yGj3cQgYZwF9/cGxPnJy9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d5MMAAADcAAAADwAAAAAAAAAAAAAAAACYAgAAZHJzL2Rv&#10;d25yZXYueG1sUEsFBgAAAAAEAAQA9QAAAIgDAAAAAA==&#10;" stroked="f"/>
                <v:rect id="Rectangle 169" o:spid="_x0000_s1208" style="position:absolute;left:6956;top:769;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JlsUA&#10;AADcAAAADwAAAGRycy9kb3ducmV2LnhtbESPT2vCQBDF70K/wzKF3nS3fwwaXaUUhEL1YBS8Dtkx&#10;Cc3OptlV02/vHAq9zfDevPeb5XrwrbpSH5vAFp4nBhRxGVzDlYXjYTOegYoJ2WEbmCz8UoT16mG0&#10;xNyFG+/pWqRKSQjHHC3UKXW51rGsyWOchI5YtHPoPSZZ+0q7Hm8S7lv9YkymPTYsDTV29FFT+V1c&#10;vAXM3tzP7vy6PXxdMpxXg9lMT8bap8fhfQEq0ZD+zX/Xn07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UmWxQAAANwAAAAPAAAAAAAAAAAAAAAAAJgCAABkcnMv&#10;ZG93bnJldi54bWxQSwUGAAAAAAQABAD1AAAAigMAAAAA&#10;" stroked="f"/>
                <v:line id="Line 168" o:spid="_x0000_s1209" style="position:absolute;visibility:visible;mso-wrap-style:square" from="6835,893" to="6835,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jOc8AAAADcAAAADwAAAGRycy9kb3ducmV2LnhtbERP24rCMBB9X/Afwgi+aeoF0WoUFQRZ&#10;XO8fMDRjW2wmpYm1+/dmQdi3OZzrzJeNKURNlcstK+j3IhDEidU5pwpu1213AsJ5ZI2FZVLwSw6W&#10;i9bXHGNtX3ym+uJTEULYxagg876MpXRJRgZdz5bEgbvbyqAPsEqlrvAVwk0hB1E0lgZzDg0ZlrTJ&#10;KHlcnkbBcdi/u2IyGuWngVwfTvXP3nx7pTrtZjUD4anx/+KPe6fD/PEU/p4JF8jF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oznPAAAAA3AAAAA8AAAAAAAAAAAAAAAAA&#10;oQIAAGRycy9kb3ducmV2LnhtbFBLBQYAAAAABAAEAPkAAACOAwAAAAA=&#10;" strokecolor="white" strokeweight="1.42758mm"/>
                <v:rect id="Rectangle 167" o:spid="_x0000_s1210" style="position:absolute;left:6875;top:893;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7TTcUA&#10;AADcAAAADwAAAGRycy9kb3ducmV2LnhtbESPQWvCQBCF7wX/wzKF3nS3tqaauooUhIL1UBW8Dtkx&#10;Cc3Oxuyq6b93DoXeZnhv3vtmvux9o67UxTqwheeRAUVcBFdzaeGwXw+noGJCdtgEJgu/FGG5GDzM&#10;MXfhxt903aVSSQjHHC1UKbW51rGoyGMchZZYtFPoPCZZu1K7Dm8S7hs9NibTHmuWhgpb+qio+Nld&#10;vAXMXt15e3r52m8uGc7K3qwnR2Pt02O/egeVqE//5r/rTyf4b4Ivz8gEe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tNNxQAAANwAAAAPAAAAAAAAAAAAAAAAAJgCAABkcnMv&#10;ZG93bnJldi54bWxQSwUGAAAAAAQABAD1AAAAigMAAAAA&#10;" stroked="f"/>
                <v:rect id="Rectangle 166" o:spid="_x0000_s1211" style="position:absolute;left:7119;top:893;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21sIA&#10;AADcAAAADwAAAGRycy9kb3ducmV2LnhtbERPTYvCMBC9L+x/CLPgTRNX7Wo1igiCoB5WBa9DM7bF&#10;ZtJtonb//UYQ9jaP9zmzRWsrcafGl4419HsKBHHmTMm5htNx3R2D8AHZYOWYNPySh8X8/W2GqXEP&#10;/qb7IeQihrBPUUMRQp1K6bOCLPqeq4kjd3GNxRBhk0vT4COG20p+KpVIiyXHhgJrWhWUXQ83qwGT&#10;ofnZXwa74/aW4CRv1Xp0Vlp3PtrlFESgNvyLX+6NifO/+vB8Jl4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nbWwgAAANwAAAAPAAAAAAAAAAAAAAAAAJgCAABkcnMvZG93&#10;bnJldi54bWxQSwUGAAAAAAQABAD1AAAAhwMAAAAA&#10;" stroked="f"/>
                <v:line id="Line 165" o:spid="_x0000_s1212" style="position:absolute;visibility:visible;mso-wrap-style:square" from="7975,893" to="7975,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0HXcEAAADcAAAADwAAAGRycy9kb3ducmV2LnhtbERPTWvCQBC9F/wPywjemo1pUYlZRVoC&#10;Qk+NgtchOybR7GzIbk38964g9DaP9znZdjStuFHvGssK5lEMgri0uuFKwfGQv69AOI+ssbVMCu7k&#10;YLuZvGWYajvwL90KX4kQwi5FBbX3XSqlK2sy6CLbEQfubHuDPsC+krrHIYSbViZxvJAGGw4NNXb0&#10;VVN5Lf6MgsMiaT/zD3fZl8X19P2jG2nGu1Kz6bhbg/A0+n/xy73XYf4ygecz4QK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3QddwQAAANwAAAAPAAAAAAAAAAAAAAAA&#10;AKECAABkcnMvZG93bnJldi54bWxQSwUGAAAAAAQABAD5AAAAjwMAAAAA&#10;" strokecolor="white" strokeweight="1.45136mm"/>
                <v:rect id="Rectangle 164" o:spid="_x0000_s1213" style="position:absolute;left:8016;top:893;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xNOsMA&#10;AADcAAAADwAAAGRycy9kb3ducmV2LnhtbERPTWvCQBC9C/0PyxR6091WTTV1E0pBENRDY6HXITsm&#10;odnZNLtq+u+7guBtHu9zVvlgW3Gm3jeONTxPFAji0pmGKw1fh/V4AcIHZIOtY9LwRx7y7GG0wtS4&#10;C3/SuQiViCHsU9RQh9ClUvqyJot+4jriyB1dbzFE2FfS9HiJ4baVL0ol0mLDsaHGjj5qKn+Kk9WA&#10;ycz87o/T3WF7SnBZDWo9/1ZaPz0O728gAg3hLr65NybOf53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xNOsMAAADcAAAADwAAAAAAAAAAAAAAAACYAgAAZHJzL2Rv&#10;d25yZXYueG1sUEsFBgAAAAAEAAQA9QAAAIgDAAAAAA==&#10;" stroked="f"/>
                <v:rect id="Rectangle 163" o:spid="_x0000_s1214" style="position:absolute;left:6794;top:101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VTsIA&#10;AADcAAAADwAAAGRycy9kb3ducmV2LnhtbERPTYvCMBC9L+x/CLPgTZNdtavVKIsgCOphVfA6NGNb&#10;bCbdJmr990YQ9jaP9znTeWsrcaXGl441fPYUCOLMmZJzDYf9sjsC4QOywcoxabiTh/ns/W2KqXE3&#10;/qXrLuQihrBPUUMRQp1K6bOCLPqeq4kjd3KNxRBhk0vT4C2G20p+KZVIiyXHhgJrWhSUnXcXqwGT&#10;gfnbnvqb/fqS4Dhv1XJ4VFp3PtqfCYhAbfgXv9wrE+d/D+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dVOwgAAANwAAAAPAAAAAAAAAAAAAAAAAJgCAABkcnMvZG93&#10;bnJldi54bWxQSwUGAAAAAAQABAD1AAAAhwMAAAAA&#10;" stroked="f"/>
                <v:rect id="Rectangle 162" o:spid="_x0000_s1215" style="position:absolute;left:6875;top:101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w1cIA&#10;AADcAAAADwAAAGRycy9kb3ducmV2LnhtbERPS4vCMBC+L/gfwgje1sRX1WoUEQRh14O6sNehGdti&#10;M6lN1PrvNwsLe5uP7znLdWsr8aDGl441DPoKBHHmTMm5hq/z7n0Gwgdkg5Vj0vAiD+tV522JqXFP&#10;PtLjFHIRQ9inqKEIoU6l9FlBFn3f1cSRu7jGYoiwyaVp8BnDbSWHSiXSYsmxocCatgVl19PdasBk&#10;bG6Hy+jz/HFPcJ63ajf5Vlr3uu1mASJQG/7Ff+69ifOnE/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XDVwgAAANwAAAAPAAAAAAAAAAAAAAAAAJgCAABkcnMvZG93&#10;bnJldi54bWxQSwUGAAAAAAQABAD1AAAAhwMAAAAA&#10;" stroked="f"/>
                <v:rect id="Rectangle 161" o:spid="_x0000_s1216" style="position:absolute;left:6956;top:1016;width:1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uosMA&#10;AADcAAAADwAAAGRycy9kb3ducmV2LnhtbERPS2sCMRC+C/6HMEJvmrTVbbvdKKUgCNpD10Kvw2b2&#10;QTeT7Sbq+u+NIHibj+852WqwrThS7xvHGh5nCgRx4UzDlYaf/Xr6CsIHZIOtY9JwJg+r5XiUYWrc&#10;ib/pmIdKxBD2KWqoQ+hSKX1Rk0U/cx1x5ErXWwwR9pU0PZ5iuG3lk1KJtNhwbKixo8+air/8YDVg&#10;Mjf/X+Xzbr89JPhWDWq9+FVaP0yGj3cQgYZwF9/cGxPnvyR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vuosMAAADcAAAADwAAAAAAAAAAAAAAAACYAgAAZHJzL2Rv&#10;d25yZXYueG1sUEsFBgAAAAAEAAQA9QAAAIgDAAAAAA==&#10;" stroked="f"/>
                <v:line id="Line 160" o:spid="_x0000_s1217" style="position:absolute;visibility:visible;mso-wrap-style:square" from="7161,1016" to="7161,1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R8EAAADcAAAADwAAAGRycy9kb3ducmV2LnhtbERP24rCMBB9X/Afwgi+aeqFVapRVBBE&#10;3F1vHzA0Y1tsJqWJtf69EYR9m8O5zmzRmELUVLncsoJ+LwJBnFidc6rgct50JyCcR9ZYWCYFT3Kw&#10;mLe+Zhhr++Aj1SefihDCLkYFmfdlLKVLMjLoerYkDtzVVgZ9gFUqdYWPEG4KOYiib2kw59CQYUnr&#10;jJLb6W4U/A37V1dMRqP8MJCr30P9szc7r1Sn3SynIDw1/l/8cW91mD8ew/uZcIG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omlHwQAAANwAAAAPAAAAAAAAAAAAAAAA&#10;AKECAABkcnMvZG93bnJldi54bWxQSwUGAAAAAAQABAD5AAAAjwMAAAAA&#10;" strokecolor="white" strokeweight="1.42758mm"/>
                <v:rect id="Rectangle 159" o:spid="_x0000_s1218" style="position:absolute;left:6794;top:1140;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jfS8UA&#10;AADcAAAADwAAAGRycy9kb3ducmV2LnhtbESPQWvCQBCF7wX/wzKF3nS3tqaauooUhIL1UBW8Dtkx&#10;Cc3Oxuyq6b93DoXeZnhv3vtmvux9o67UxTqwheeRAUVcBFdzaeGwXw+noGJCdtgEJgu/FGG5GDzM&#10;MXfhxt903aVSSQjHHC1UKbW51rGoyGMchZZYtFPoPCZZu1K7Dm8S7hs9NibTHmuWhgpb+qio+Nld&#10;vAXMXt15e3r52m8uGc7K3qwnR2Pt02O/egeVqE//5r/rTyf4b0Irz8gEe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N9LxQAAANwAAAAPAAAAAAAAAAAAAAAAAJgCAABkcnMv&#10;ZG93bnJldi54bWxQSwUGAAAAAAQABAD1AAAAigMAAAAA&#10;" stroked="f"/>
                <v:rect id="Rectangle 158" o:spid="_x0000_s1219" style="position:absolute;left:6875;top:1140;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60MIA&#10;AADcAAAADwAAAGRycy9kb3ducmV2LnhtbERPTYvCMBC9L/gfwgjeNNlVq1ajiCAI6kFd2OvQjG3Z&#10;ZtJtonb//UYQ9jaP9zmLVWsrcafGl441vA8UCOLMmZJzDZ+XbX8Kwgdkg5Vj0vBLHlbLztsCU+Me&#10;fKL7OeQihrBPUUMRQp1K6bOCLPqBq4kjd3WNxRBhk0vT4COG20p+KJVIiyXHhgJr2hSUfZ9vVgMm&#10;I/NzvA4Pl/0twVnequ34S2nd67brOYhAbfgXv9w7E+dPZvB8Jl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HrQwgAAANwAAAAPAAAAAAAAAAAAAAAAAJgCAABkcnMvZG93&#10;bnJldi54bWxQSwUGAAAAAAQABAD1AAAAhwMAAAAA&#10;" stroked="f"/>
                <v:rect id="Rectangle 157" o:spid="_x0000_s1220" style="position:absolute;left:6956;top:1140;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ujasUA&#10;AADcAAAADwAAAGRycy9kb3ducmV2LnhtbESPT2vCQBDF74V+h2UKvdVdWxs0ukopCAXtwT/gdciO&#10;STA7m2ZXTb+9cxC8zfDevPeb2aL3jbpQF+vAFoYDA4q4CK7m0sJ+t3wbg4oJ2WETmCz8U4TF/Plp&#10;hrkLV97QZZtKJSEcc7RQpdTmWseiIo9xEFpi0Y6h85hk7UrtOrxKuG/0uzGZ9lizNFTY0ndFxWl7&#10;9hYwG7m/3+PHerc6Zzgpe7P8PBhrX1/6rymoRH16mO/XP07wx4Iv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26NqxQAAANwAAAAPAAAAAAAAAAAAAAAAAJgCAABkcnMv&#10;ZG93bnJldi54bWxQSwUGAAAAAAQABAD1AAAAigMAAAAA&#10;" stroked="f"/>
                <v:line id="Line 156" o:spid="_x0000_s1221" style="position:absolute;visibility:visible;mso-wrap-style:square" from="6835,1264" to="6835,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Ikj8MAAADcAAAADwAAAGRycy9kb3ducmV2LnhtbERP3WrCMBS+H+wdwhl4N9M6kdIZZQrC&#10;kOlq3QMcmmNblpyUJtbu7c1gsLvz8f2e5Xq0RgzU+9axgnSagCCunG65VvB13j1nIHxA1mgck4If&#10;8rBePT4sMdfuxicaylCLGMI+RwVNCF0upa8asuinriOO3MX1FkOEfS11j7cYbo2cJclCWmw5NjTY&#10;0bah6ru8WgWfL+nFm2w+b4uZ3ByL4fBh90GpydP49goi0Bj+xX/udx3nZyn8PhMv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SJI/DAAAA3AAAAA8AAAAAAAAAAAAA&#10;AAAAoQIAAGRycy9kb3ducmV2LnhtbFBLBQYAAAAABAAEAPkAAACRAwAAAAA=&#10;" strokecolor="white" strokeweight="1.42758mm"/>
                <v:rect id="Rectangle 155" o:spid="_x0000_s1222" style="position:absolute;left:6875;top:1264;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154" o:spid="_x0000_s1223" style="position:absolute;left:7119;top:1264;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k9HcMA&#10;AADcAAAADwAAAGRycy9kb3ducmV2LnhtbERPTWvCQBC9C/0PyxR6091WDTa6CaUQKKiHaqHXITsm&#10;wexsml1j+u/dQsHbPN7nbPLRtmKg3jeONTzPFAji0pmGKw1fx2K6AuEDssHWMWn4JQ959jDZYGrc&#10;lT9pOIRKxBD2KWqoQ+hSKX1Zk0U/cx1x5E6utxgi7CtperzGcNvKF6USabHh2FBjR+81lefDxWrA&#10;ZGF+9qf5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k9HcMAAADcAAAADwAAAAAAAAAAAAAAAACYAgAAZHJzL2Rv&#10;d25yZXYueG1sUEsFBgAAAAAEAAQA9QAAAIgDAAAAAA==&#10;" stroked="f"/>
                <v:line id="Line 153" o:spid="_x0000_s1224" style="position:absolute;visibility:visible;mso-wrap-style:square" from="7975,1264" to="7975,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1Klb4AAADcAAAADwAAAGRycy9kb3ducmV2LnhtbERPSwrCMBDdC94hjODOpn4QqUYRRRBc&#10;WQW3QzO21WZSmqj19kYQ3M3jfWexak0lntS40rKCYRSDIM6sLjlXcD7tBjMQziNrrCyTgjc5WC27&#10;nQUm2r74SM/U5yKEsEtQQeF9nUjpsoIMusjWxIG72sagD7DJpW7wFcJNJUdxPJUGSw4NBda0KSi7&#10;pw+j4DQdVZPd2N32WXq/bA+6lKZ9K9Xvtes5CE+t/4t/7r0O82cT+D4TLp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rUqVvgAAANwAAAAPAAAAAAAAAAAAAAAAAKEC&#10;AABkcnMvZG93bnJldi54bWxQSwUGAAAAAAQABAD5AAAAjAMAAAAA&#10;" strokecolor="white" strokeweight="1.45136mm"/>
                <v:rect id="Rectangle 152" o:spid="_x0000_s1225" style="position:absolute;left:8016;top:1264;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wA8sEA&#10;AADcAAAADwAAAGRycy9kb3ducmV2LnhtbERPS4vCMBC+C/sfwix402TdtWg1iiwIgnrwAV6HZmyL&#10;zaTbRK3/fiMI3ubje8503tpK3KjxpWMNX30FgjhzpuRcw/Gw7I1A+IBssHJMGh7kYT776EwxNe7O&#10;O7rtQy5iCPsUNRQh1KmUPivIou+7mjhyZ9dYDBE2uTQN3mO4reRAqURaLDk2FFjTb0HZZX+1GjD5&#10;MX/b8/fmsL4mOM5btRyelNbdz3YxARGoDW/xy70ycf5oCM9n4gV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sAPLBAAAA3AAAAA8AAAAAAAAAAAAAAAAAmAIAAGRycy9kb3du&#10;cmV2LnhtbFBLBQYAAAAABAAEAPUAAACGAwAAAAA=&#10;" stroked="f"/>
                <v:line id="Line 151" o:spid="_x0000_s1226" style="position:absolute;visibility:visible;mso-wrap-style:square" from="6835,1387" to="6835,1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u8+8IAAADcAAAADwAAAGRycy9kb3ducmV2LnhtbERP22rCQBB9F/oPyxT6phttkJC6Slso&#10;iNRr+wFDdkxCd2dDdk3i33cFwbc5nOssVoM1oqPW144VTCcJCOLC6ZpLBb8/X+MMhA/IGo1jUnAl&#10;D6vl02iBuXY9H6k7hVLEEPY5KqhCaHIpfVGRRT9xDXHkzq61GCJsS6lb7GO4NXKWJHNpsebYUGFD&#10;nxUVf6eLVbB/nZ69ydK0Pszkx+7Qbb/tJij18jy8v4EINISH+O5e6zg/m8Pt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u8+8IAAADcAAAADwAAAAAAAAAAAAAA&#10;AAChAgAAZHJzL2Rvd25yZXYueG1sUEsFBgAAAAAEAAQA+QAAAJADAAAAAA==&#10;" strokecolor="white" strokeweight="1.42758mm"/>
                <v:rect id="Rectangle 150" o:spid="_x0000_s1227" style="position:absolute;left:6875;top:1387;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I7HsIA&#10;AADcAAAADwAAAGRycy9kb3ducmV2LnhtbERPTYvCMBC9L/gfwgjeNNlVq1ajiCAI6kFd2OvQjG3Z&#10;ZtJtonb//UYQ9jaP9zmLVWsrcafGl441vA8UCOLMmZJzDZ+XbX8Kwgdkg5Vj0vBLHlbLztsCU+Me&#10;fKL7OeQihrBPUUMRQp1K6bOCLPqBq4kjd3WNxRBhk0vT4COG20p+KJVIiyXHhgJr2hSUfZ9vVgMm&#10;I/NzvA4Pl/0twVnequ34S2nd67brOYhAbfgXv9w7E+dPJ/B8Jl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MjsewgAAANwAAAAPAAAAAAAAAAAAAAAAAJgCAABkcnMvZG93&#10;bnJldi54bWxQSwUGAAAAAAQABAD1AAAAhwMAAAAA&#10;" stroked="f"/>
                <v:rect id="Rectangle 149" o:spid="_x0000_s1228" style="position:absolute;left:7119;top:1387;width:97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2vbMUA&#10;AADcAAAADwAAAGRycy9kb3ducmV2LnhtbESPT2vCQBDF74V+h2UKvdVdWxs0ukopCAXtwT/gdciO&#10;STA7m2ZXTb+9cxC8zfDevPeb2aL3jbpQF+vAFoYDA4q4CK7m0sJ+t3wbg4oJ2WETmCz8U4TF/Plp&#10;hrkLV97QZZtKJSEcc7RQpdTmWseiIo9xEFpi0Y6h85hk7UrtOrxKuG/0uzGZ9lizNFTY0ndFxWl7&#10;9hYwG7m/3+PHerc6Zzgpe7P8PBhrX1/6rymoRH16mO/XP07wx0Ir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a9sxQAAANwAAAAPAAAAAAAAAAAAAAAAAJgCAABkcnMv&#10;ZG93bnJldi54bWxQSwUGAAAAAAQABAD1AAAAigMAAAAA&#10;" stroked="f"/>
                <v:line id="Line 148" o:spid="_x0000_s1229" style="position:absolute;visibility:visible;mso-wrap-style:square" from="8139,1387" to="8139,1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QoicMAAADcAAAADwAAAGRycy9kb3ducmV2LnhtbERP22rCQBB9L/gPyxR8002slDTNGlQo&#10;lGKtTfsBQ3ZMQrOzIbvG+PeuIPRtDuc6WT6aVgzUu8aygngegSAurW64UvD78zZLQDiPrLG1TAou&#10;5CBfTR4yTLU98zcNha9ECGGXooLa+y6V0pU1GXRz2xEH7mh7gz7AvpK6x3MIN61cRNGzNNhwaKix&#10;o21N5V9xMgq+nuKja5Plsjks5GZ/GD535sMrNX0c168gPI3+X3x3v+swP3mB2zPhArm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kKInDAAAA3AAAAA8AAAAAAAAAAAAA&#10;AAAAoQIAAGRycy9kb3ducmV2LnhtbFBLBQYAAAAABAAEAPkAAACRAwAAAAA=&#10;" strokecolor="white" strokeweight="1.42758mm"/>
                <v:rect id="Rectangle 147" o:spid="_x0000_s1230" style="position:absolute;left:8179;top:1387;width:89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1t8UA&#10;AADcAAAADwAAAGRycy9kb3ducmV2LnhtbESPT2vCQBDF74V+h2UKvdVdWxs0ukopCAXtwT/gdciO&#10;STA7m2ZXTb+9cxC8zfDevPeb2aL3jbpQF+vAFoYDA4q4CK7m0sJ+t3wbg4oJ2WETmCz8U4TF/Plp&#10;hrkLV97QZZtKJSEcc7RQpdTmWseiIo9xEFpi0Y6h85hk7UrtOrxKuG/0uzGZ9lizNFTY0ndFxWl7&#10;9hYwG7m/3+PHerc6Zzgpe7P8PBhrX1/6rymoRH16mO/XP07wJ4Iv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jW3xQAAANwAAAAPAAAAAAAAAAAAAAAAAJgCAABkcnMv&#10;ZG93bnJldi54bWxQSwUGAAAAAAQABAD1AAAAigMAAAAA&#10;" stroked="f"/>
                <v:line id="Line 146" o:spid="_x0000_s1231" style="position:absolute;visibility:visible;mso-wrap-style:square" from="6835,1511" to="6835,1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yUsEAAADcAAAADwAAAGRycy9kb3ducmV2LnhtbERP24rCMBB9F/yHMMK+rWlVxO0aRQVB&#10;xPvuBwzN2BabSWmytf69ERZ8m8O5znTemlI0VLvCsoK4H4EgTq0uOFPw+7P+nIBwHlljaZkUPMjB&#10;fNbtTDHR9s5nai4+EyGEXYIKcu+rREqX5mTQ9W1FHLirrQ36AOtM6hrvIdyUchBFY2mw4NCQY0Wr&#10;nNLb5c8oOA7jqysno1FxGsjl4dTsd2brlfrotYtvEJ5a/xb/uzc6zP+K4fVMuEDO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C7JSwQAAANwAAAAPAAAAAAAAAAAAAAAA&#10;AKECAABkcnMvZG93bnJldi54bWxQSwUGAAAAAAQABAD5AAAAjwMAAAAA&#10;" strokecolor="white" strokeweight="1.42758mm"/>
                <v:rect id="Rectangle 145" o:spid="_x0000_s1232" style="position:absolute;left:6875;top:1511;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wOW8MA&#10;AADcAAAADwAAAGRycy9kb3ducmV2LnhtbERPTWvCQBC9C/0PyxR6091aDTW6CaUQKKiHaqHXITsm&#10;wexsml1j+u/dQsHbPN7nbPLRtmKg3jeONTzPFAji0pmGKw1fx2L6CsIHZIOtY9LwSx7y7GGywdS4&#10;K3/ScAiViCHsU9RQh9ClUvqyJot+5jriyJ1cbzFE2FfS9HiN4baVc6USabHh2FBjR+81lefDxWrA&#10;ZGF+9qeX3XF7SXBV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wOW8MAAADcAAAADwAAAAAAAAAAAAAAAACYAgAAZHJzL2Rv&#10;d25yZXYueG1sUEsFBgAAAAAEAAQA9QAAAIgDAAAAAA==&#10;" stroked="f"/>
                <v:rect id="Rectangle 144" o:spid="_x0000_s1233" style="position:absolute;left:7119;top:1511;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CrwMMA&#10;AADcAAAADwAAAGRycy9kb3ducmV2LnhtbERPTWvCQBC9C/0PyxR6091WDTW6CaUQKKiHaqHXITsm&#10;wexsml1j+u/dQsHbPN7nbPLRtmKg3jeONTzPFAji0pmGKw1fx2L6CsIHZIOtY9LwSx7y7GGywdS4&#10;K3/ScAiViCHsU9RQh9ClUvqyJot+5jriyJ1cbzFE2FfS9HiN4baVL0ol0mLDsaHGjt5rKs+Hi9WA&#10;ycL87E/z3XF7SXBV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CrwMMAAADcAAAADwAAAAAAAAAAAAAAAACYAgAAZHJzL2Rv&#10;d25yZXYueG1sUEsFBgAAAAAEAAQA9QAAAIgDAAAAAA==&#10;" stroked="f"/>
                <v:line id="Line 143" o:spid="_x0000_s1234" style="position:absolute;visibility:visible;mso-wrap-style:square" from="7568,1511" to="7568,1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TcSL4AAADcAAAADwAAAGRycy9kb3ducmV2LnhtbERPSwrCMBDdC94hjOBOUz+IVqOIIgiu&#10;rILboRnbajMpTdR6eyMI7ubxvrNYNaYUT6pdYVnBoB+BIE6tLjhTcD7telMQziNrLC2Tgjc5WC3b&#10;rQXG2r74SM/EZyKEsItRQe59FUvp0pwMur6tiAN3tbVBH2CdSV3jK4SbUg6jaCINFhwacqxok1N6&#10;Tx5GwWkyLMe7kbvt0+R+2R50IU3zVqrbadZzEJ4a/xf/3Hsd5s/G8H0mXC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dNxIvgAAANwAAAAPAAAAAAAAAAAAAAAAAKEC&#10;AABkcnMvZG93bnJldi54bWxQSwUGAAAAAAQABAD5AAAAjAMAAAAA&#10;" strokecolor="white" strokeweight="1.45136mm"/>
                <v:rect id="Rectangle 142" o:spid="_x0000_s1235" style="position:absolute;left:7609;top:1511;width:57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WL8MA&#10;AADcAAAADwAAAGRycy9kb3ducmV2LnhtbERPTWvCQBC9F/wPywi91V2rhhrdhCIIhbaHaqHXITsm&#10;wexszK5J+u/dQsHbPN7nbPPRNqKnzteONcxnCgRx4UzNpYbv4/7pBYQPyAYbx6Thlzzk2eRhi6lx&#10;A39RfwiliCHsU9RQhdCmUvqiIot+5lriyJ1cZzFE2JXSdDjEcNvIZ6USabHm2FBhS7uKivPhajVg&#10;sjSXz9Pi4/h+TXBdjmq/+lFaP07H1w2IQGO4i//dbybOX6/g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WWL8MAAADcAAAADwAAAAAAAAAAAAAAAACYAgAAZHJzL2Rv&#10;d25yZXYueG1sUEsFBgAAAAAEAAQA9QAAAIgDAAAAAA==&#10;" stroked="f"/>
                <v:rect id="Rectangle 141" o:spid="_x0000_s1236" style="position:absolute;left:8179;top:1511;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cIWMMA&#10;AADcAAAADwAAAGRycy9kb3ducmV2LnhtbERPTWvCQBC9F/oflin0VndrNdTUTRBBEKyHaqHXITsm&#10;odnZmF2T+O+7gtDbPN7nLPPRNqKnzteONbxOFAjiwpmaSw3fx83LOwgfkA02jknDlTzk2ePDElPj&#10;Bv6i/hBKEUPYp6ihCqFNpfRFRRb9xLXEkTu5zmKIsCul6XCI4baRU6USabHm2FBhS+uKit/DxWrA&#10;ZGbO+9Pb53F3SXBRjmoz/1FaPz+Nqw8QgcbwL767tybOXyRweyZe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cIWMMAAADcAAAADwAAAAAAAAAAAAAAAACYAgAAZHJzL2Rv&#10;d25yZXYueG1sUEsFBgAAAAAEAAQA9QAAAIgDAAAAAA==&#10;" stroked="f"/>
                <v:rect id="Rectangle 140" o:spid="_x0000_s1237" style="position:absolute;left:8262;top:151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utw8IA&#10;AADcAAAADwAAAGRycy9kb3ducmV2LnhtbERPTYvCMBC9L/gfwgjeNNlVq1ajiCAI6kFd2OvQjG3Z&#10;ZtJtonb//UYQ9jaP9zmLVWsrcafGl441vA8UCOLMmZJzDZ+XbX8Kwgdkg5Vj0vBLHlbLztsCU+Me&#10;fKL7OeQihrBPUUMRQp1K6bOCLPqBq4kjd3WNxRBhk0vT4COG20p+KJVIiyXHhgJr2hSUfZ9vVgMm&#10;I/NzvA4Pl/0twVnequ34S2nd67brOYhAbfgXv9w7E+fPJvB8Jl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663DwgAAANwAAAAPAAAAAAAAAAAAAAAAAJgCAABkcnMvZG93&#10;bnJldi54bWxQSwUGAAAAAAQABAD1AAAAhwMAAAAA&#10;" stroked="f"/>
                <v:rect id="Rectangle 139" o:spid="_x0000_s1238" style="position:absolute;left:6794;top:163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Q5scUA&#10;AADcAAAADwAAAGRycy9kb3ducmV2LnhtbESPT2vCQBDF74V+h2UKvdVdWxs0ukopCAXtwT/gdciO&#10;STA7m2ZXTb+9cxC8zfDevPeb2aL3jbpQF+vAFoYDA4q4CK7m0sJ+t3wbg4oJ2WETmCz8U4TF/Plp&#10;hrkLV97QZZtKJSEcc7RQpdTmWseiIo9xEFpi0Y6h85hk7UrtOrxKuG/0uzGZ9lizNFTY0ndFxWl7&#10;9hYwG7m/3+PHerc6Zzgpe7P8PBhrX1/6rymoRH16mO/XP07wJ0Ir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DmxxQAAANwAAAAPAAAAAAAAAAAAAAAAAJgCAABkcnMv&#10;ZG93bnJldi54bWxQSwUGAAAAAAQABAD1AAAAigMAAAAA&#10;" stroked="f"/>
                <v:rect id="Rectangle 138" o:spid="_x0000_s1239" style="position:absolute;left:6875;top:163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cKsIA&#10;AADcAAAADwAAAGRycy9kb3ducmV2LnhtbERPTYvCMBC9L/gfwgh7WxN33WKrUWRBEHQPq4LXoRnb&#10;YjOpTdT6740g7G0e73Om887W4kqtrxxrGA4UCOLcmYoLDfvd8mMMwgdkg7Vj0nAnD/NZ722KmXE3&#10;/qPrNhQihrDPUEMZQpNJ6fOSLPqBa4gjd3StxRBhW0jT4i2G21p+KpVIixXHhhIb+ikpP20vVgMm&#10;I3P+PX5tdutLgmnRqeX3QWn93u8WExCBuvAvfrlXJs5PU3g+Ey+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JwqwgAAANwAAAAPAAAAAAAAAAAAAAAAAJgCAABkcnMvZG93&#10;bnJldi54bWxQSwUGAAAAAAQABAD1AAAAhwMAAAAA&#10;" stroked="f"/>
                <v:rect id="Rectangle 137" o:spid="_x0000_s1240" style="position:absolute;left:6956;top:1635;width:1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3BTMMA&#10;AADcAAAADwAAAGRycy9kb3ducmV2LnhtbESPT4vCMBTE7wt+h/CEva2Ju27RahRZEATdg3/A66N5&#10;tsXmpTZR67c3guBxmJnfMJNZaytxpcaXjjX0ewoEceZMybmG/W7xNQThA7LByjFpuJOH2bTzMcHU&#10;uBtv6LoNuYgQ9ilqKEKoUyl9VpBF33M1cfSOrrEYomxyaRq8Rbit5LdSibRYclwosKa/grLT9mI1&#10;YDIw5//jz3q3uiQ4ylu1+D0orT+77XwMIlAb3uFXe2k0RCI8z8Qj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3BTMMAAADcAAAADwAAAAAAAAAAAAAAAACYAgAAZHJzL2Rv&#10;d25yZXYueG1sUEsFBgAAAAAEAAQA9QAAAIgDAAAAAA==&#10;" stroked="f"/>
                <v:line id="Line 136" o:spid="_x0000_s1241" style="position:absolute;visibility:visible;mso-wrap-style:square" from="7161,1635" to="7161,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RGqcMAAADcAAAADwAAAGRycy9kb3ducmV2LnhtbESP3YrCMBSE7xd8h3CEvVvTVlmkGkUF&#10;QZZ1/X2AQ3Nsi81JaWLtvr0RBC+HmfmGmc47U4mWGldaVhAPIhDEmdUl5wrOp/XXGITzyBory6Tg&#10;nxzMZ72PKaba3vlA7dHnIkDYpaig8L5OpXRZQQbdwNbEwbvYxqAPssmlbvAe4KaSSRR9S4Mlh4UC&#10;a1oVlF2PN6NgN4wvrhqPRuU+kcu/fbv9NT9eqc9+t5iA8NT5d/jV3mgFSRTD80w4An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kRqnDAAAA3AAAAA8AAAAAAAAAAAAA&#10;AAAAoQIAAGRycy9kb3ducmV2LnhtbFBLBQYAAAAABAAEAPkAAACRAwAAAAA=&#10;" strokecolor="white" strokeweight="1.42758mm"/>
                <v:rect id="Rectangle 135" o:spid="_x0000_s1242" style="position:absolute;left:6794;top:1758;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P6oMQA&#10;AADcAAAADwAAAGRycy9kb3ducmV2LnhtbESPQWvCQBSE74L/YXmCN9011lBTVykFQWg9GAteH9ln&#10;Epp9G7Orxn/fLRQ8DjPzDbPa9LYRN+p87VjDbKpAEBfO1Fxq+D5uJ68gfEA22DgmDQ/ysFkPByvM&#10;jLvzgW55KEWEsM9QQxVCm0npi4os+qlriaN3dp3FEGVXStPhPcJtIxOlUmmx5rhQYUsfFRU/+dVq&#10;wPTFXPbn+dfx85risuzVdnFSWo9H/fsbiEB9eIb/2zujIVEJ/J2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qDEAAAA3AAAAA8AAAAAAAAAAAAAAAAAmAIAAGRycy9k&#10;b3ducmV2LnhtbFBLBQYAAAAABAAEAPUAAACJAwAAAAA=&#10;" stroked="f"/>
                <v:rect id="Rectangle 134" o:spid="_x0000_s1243" style="position:absolute;left:6875;top:1758;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9fO8QA&#10;AADcAAAADwAAAGRycy9kb3ducmV2LnhtbESPT4vCMBTE7wt+h/CEva2Julu0GkUWBGHdg3/A66N5&#10;tsXmpTZR67c3guBxmJnfMNN5aytxpcaXjjX0ewoEceZMybmG/W75NQLhA7LByjFpuJOH+azzMcXU&#10;uBtv6LoNuYgQ9ilqKEKoUyl9VpBF33M1cfSOrrEYomxyaRq8Rbit5ECpRFosOS4UWNNvQdlpe7Ea&#10;MPk25//jcL37uyQ4zlu1/DkorT+77WICIlAb3uFXe2U0DNQQ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XzvEAAAA3AAAAA8AAAAAAAAAAAAAAAAAmAIAAGRycy9k&#10;b3ducmV2LnhtbFBLBQYAAAAABAAEAPUAAACJAwAAAAA=&#10;" stroked="f"/>
                <v:rect id="Rectangle 133" o:spid="_x0000_s1244" style="position:absolute;left:6956;top:1758;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HT8MA&#10;AADcAAAADwAAAGRycy9kb3ducmV2LnhtbESPT4vCMBTE78J+h/AW9qaJ/4pWo4ggLKweVhe8Pppn&#10;W2xeahO1++2NIHgcZuY3zHzZ2krcqPGlYw39ngJBnDlTcq7h77DpTkD4gGywckwa/snDcvHRmWNq&#10;3J1/6bYPuYgQ9ilqKEKoUyl9VpBF33M1cfROrrEYomxyaRq8R7it5ECpRFosOS4UWNO6oOy8v1oN&#10;mIzMZXcabg8/1wSneas246PS+uuzXc1ABGrDO/xqfxsNAzWC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bHT8MAAADcAAAADwAAAAAAAAAAAAAAAACYAgAAZHJzL2Rv&#10;d25yZXYueG1sUEsFBgAAAAAEAAQA9QAAAIgDAAAAAA==&#10;" stroked="f"/>
                <v:rect id="Rectangle 132" o:spid="_x0000_s1245" style="position:absolute;left:6794;top:188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pi1MUA&#10;AADcAAAADwAAAGRycy9kb3ducmV2LnhtbESPS2vDMBCE74X8B7GB3BqpaWMaJ0oIBUOg7SEP6HWx&#10;NraptXIs+dF/XxUKOQ4z8w2z2Y22Fj21vnKs4WmuQBDnzlRcaLics8dXED4gG6wdk4Yf8rDbTh42&#10;mBo38JH6UyhEhLBPUUMZQpNK6fOSLPq5a4ijd3WtxRBlW0jT4hDhtpYLpRJpseK4UGJDbyXl36fO&#10;asDkxdw+r88f5/cuwVUxqmz5pbSeTcf9GkSgMdzD/+2D0bBQS/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WmLUxQAAANwAAAAPAAAAAAAAAAAAAAAAAJgCAABkcnMv&#10;ZG93bnJldi54bWxQSwUGAAAAAAQABAD1AAAAigMAAAAA&#10;" stroked="f"/>
                <v:rect id="Rectangle 131" o:spid="_x0000_s1246" style="position:absolute;left:6875;top:188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8o8UA&#10;AADcAAAADwAAAGRycy9kb3ducmV2LnhtbESPT2vCQBTE7wW/w/KE3uqutoYaXUWEQKH1UC14fWSf&#10;STD7NmY3f/rtu4VCj8PM/IbZ7EZbi55aXznWMJ8pEMS5MxUXGr7O2dMrCB+QDdaOScM3edhtJw8b&#10;TI0b+JP6UyhEhLBPUUMZQpNK6fOSLPqZa4ijd3WtxRBlW0jT4hDhtpYLpRJpseK4UGJDh5Ly26mz&#10;GjB5Mffj9fnj/N4luCpGlS0vSuvH6bhfgwg0hv/wX/vNaFioBH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iPyjxQAAANwAAAAPAAAAAAAAAAAAAAAAAJgCAABkcnMv&#10;ZG93bnJldi54bWxQSwUGAAAAAAQABAD1AAAAigMAAAAA&#10;" stroked="f"/>
                <v:rect id="Rectangle 130" o:spid="_x0000_s1247" style="position:absolute;left:6956;top:1882;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RZOMQA&#10;AADcAAAADwAAAGRycy9kb3ducmV2LnhtbESPT4vCMBTE7wv7HcITvGniv6pdo4ggCOpBXdjro3m2&#10;ZZuXbhO1++03grDHYWZ+wyxWra3EnRpfOtYw6CsQxJkzJecaPi/b3gyED8gGK8ek4Zc8rJbvbwtM&#10;jXvwie7nkIsIYZ+ihiKEOpXSZwVZ9H1XE0fv6hqLIcoml6bBR4TbSg6VSqTFkuNCgTVtCsq+zzer&#10;AZOx+TleR4fL/pbgPG/VdvKltO522vUHiEBt+A+/2jujYaim8Dw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WTjEAAAA3AAAAA8AAAAAAAAAAAAAAAAAmAIAAGRycy9k&#10;b3ducmV2LnhtbFBLBQYAAAAABAAEAPUAAACJAwAAAAA=&#10;" stroked="f"/>
                <v:line id="Line 129" o:spid="_x0000_s1248" style="position:absolute;visibility:visible;mso-wrap-style:square" from="7975,1882" to="7975,2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Yitr0AAADcAAAADwAAAGRycy9kb3ducmV2LnhtbERPvQrCMBDeBd8hnOBmU6uIVKOIIghO&#10;VsH1aM622lxKE7W+vRkEx4/vf7nuTC1e1LrKsoJxFIMgzq2uuFBwOe9HcxDOI2usLZOCDzlYr/q9&#10;JabavvlEr8wXIoSwS1FB6X2TSunykgy6yDbEgbvZ1qAPsC2kbvEdwk0tkzieSYMVh4YSG9qWlD+y&#10;p1FwniX1dD9x90OePa67o66k6T5KDQfdZgHCU+f/4p/7oBUkcVgbzoQjIF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oWIra9AAAA3AAAAA8AAAAAAAAAAAAAAAAAoQIA&#10;AGRycy9kb3ducmV2LnhtbFBLBQYAAAAABAAEAPkAAACLAwAAAAA=&#10;" strokecolor="white" strokeweight="1.45136mm"/>
                <v:rect id="Rectangle 128" o:spid="_x0000_s1249" style="position:absolute;left:8016;top:1882;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do0cQA&#10;AADcAAAADwAAAGRycy9kb3ducmV2LnhtbESPT4vCMBTE7wt+h/AEb2ui7hatRhFBEHb34B/w+mie&#10;bbF5qU3U+u03guBxmJnfMLNFaytxo8aXjjUM+goEceZMybmGw379OQbhA7LByjFpeJCHxbzzMcPU&#10;uDtv6bYLuYgQ9ilqKEKoUyl9VpBF33c1cfROrrEYomxyaRq8R7it5FCpRFosOS4UWNOqoOy8u1oN&#10;mHyZy99p9Lv/uSY4yVu1/j4qrXvddjkFEagN7/CrvTEah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XaNHEAAAA3AAAAA8AAAAAAAAAAAAAAAAAmAIAAGRycy9k&#10;b3ducmV2LnhtbFBLBQYAAAAABAAEAPUAAACJAwAAAAA=&#10;" stroked="f"/>
                <v:rect id="Rectangle 127" o:spid="_x0000_s1250" style="position:absolute;left:6794;top:200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XkcIA&#10;AADcAAAADwAAAGRycy9kb3ducmV2LnhtbERPz2vCMBS+C/sfwht406Q6y9aZyhgIg+nBKuz6aJ5t&#10;WfPSNbHt/ntzGOz48f3e7ibbioF63zjWkCwVCOLSmYYrDZfzfvEMwgdkg61j0vBLHnb5w2yLmXEj&#10;n2goQiViCPsMNdQhdJmUvqzJol+6jjhyV9dbDBH2lTQ9jjHctnKlVCotNhwbauzovabyu7hZDZg+&#10;mZ/jdX04f95SfKkmtd98Ka3nj9PbK4hAU/gX/7k/jIZVEufH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FeRwgAAANwAAAAPAAAAAAAAAAAAAAAAAJgCAABkcnMvZG93&#10;bnJldi54bWxQSwUGAAAAAAQABAD1AAAAhwMAAAAA&#10;" stroked="f"/>
                <v:rect id="Rectangle 126" o:spid="_x0000_s1251" style="position:absolute;left:6875;top:200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jyCsUA&#10;AADcAAAADwAAAGRycy9kb3ducmV2LnhtbESPW2sCMRSE3wv+h3CEvtVkbbvoulFKQRDaPngBXw+b&#10;sxfcnKybqOu/bwoFH4eZ+YbJV4NtxZV63zjWkEwUCOLCmYYrDYf9+mUGwgdkg61j0nAnD6vl6CnH&#10;zLgbb+m6C5WIEPYZaqhD6DIpfVGTRT9xHXH0StdbDFH2lTQ93iLctnKqVCotNhwXauzos6bitLtY&#10;DZi+mfNP+fq9/7qkOK8GtX4/Kq2fx8PHAkSgITzC/+2N0TBNEv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uPIKxQAAANwAAAAPAAAAAAAAAAAAAAAAAJgCAABkcnMv&#10;ZG93bnJldi54bWxQSwUGAAAAAAQABAD1AAAAigMAAAAA&#10;" stroked="f"/>
                <v:rect id="Rectangle 125" o:spid="_x0000_s1252" style="position:absolute;left:6956;top:2006;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sfcQA&#10;AADcAAAADwAAAGRycy9kb3ducmV2LnhtbESPQWvCQBSE74L/YXlCb7pr2gaNrlIKgtD2YBS8PrLP&#10;JJh9G7Orxn/fLRQ8DjPzDbNc97YRN+p87VjDdKJAEBfO1FxqOOw34xkIH5ANNo5Jw4M8rFfDwRIz&#10;4+68o1seShEh7DPUUIXQZlL6oiKLfuJa4uidXGcxRNmV0nR4j3DbyESpVFqsOS5U2NJnRcU5v1oN&#10;mL6Zy8/p9Xv/dU1xXvZq835UWr+M+o8FiEB9eIb/21ujIZk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qbH3EAAAA3AAAAA8AAAAAAAAAAAAAAAAAmAIAAGRycy9k&#10;b3ducmV2LnhtbFBLBQYAAAAABAAEAPUAAACJAwAAAAA=&#10;" stroked="f"/>
                <v:line id="Line 124" o:spid="_x0000_s1253" style="position:absolute;visibility:visible;mso-wrap-style:square" from="7730,2006" to="7730,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rmMUAAADcAAAADwAAAGRycy9kb3ducmV2LnhtbESP0WrCQBRE34X+w3ILfdNNYhCJrtIK&#10;QinVpmk/4JK9JsHs3ZDdJunfu4WCj8PMnGG2+8m0YqDeNZYVxIsIBHFpdcOVgu+v43wNwnlkja1l&#10;UvBLDva7h9kWM21H/qSh8JUIEHYZKqi97zIpXVmTQbewHXHwLrY36IPsK6l7HAPctDKJopU02HBY&#10;qLGjQ03ltfgxCj6W8cW16zRt8kS+nPPh9G7evFJPj9PzBoSnyd/D/+1XrSCJl/B3JhwBu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PrmMUAAADcAAAADwAAAAAAAAAA&#10;AAAAAAChAgAAZHJzL2Rvd25yZXYueG1sUEsFBgAAAAAEAAQA+QAAAJMDAAAAAA==&#10;" strokecolor="white" strokeweight="1.42758mm"/>
                <v:rect id="Rectangle 123" o:spid="_x0000_s1254" style="position:absolute;left:7771;top:2006;width:1060;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9RksQA&#10;AADcAAAADwAAAGRycy9kb3ducmV2LnhtbESPT4vCMBTE78J+h/AWvGniv7J2jSKCIKgHdcHro3m2&#10;ZZuX2kSt394sLHgcZuY3zGzR2krcqfGlYw2DvgJBnDlTcq7h57TufYHwAdlg5Zg0PMnDYv7RmWFq&#10;3IMPdD+GXEQI+xQ1FCHUqZQ+K8ii77uaOHoX11gMUTa5NA0+ItxWcqhUIi2WHBcKrGlVUPZ7vFkN&#10;mIzNdX8Z7U7bW4LTvFXryVlp3f1sl98gArXhHf5vb4yG4WAM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PUZLEAAAA3AAAAA8AAAAAAAAAAAAAAAAAmAIAAGRycy9k&#10;b3ducmV2LnhtbFBLBQYAAAAABAAEAPUAAACJAwAAAAA=&#10;" stroked="f"/>
                <v:line id="Line 122" o:spid="_x0000_s1255" style="position:absolute;visibility:visible;mso-wrap-style:square" from="8872,2006" to="8872,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4b9cMAAADcAAAADwAAAGRycy9kb3ducmV2LnhtbESPQYvCMBSE78L+h/AW9qapXRXpNooo&#10;grAnW8Hro3m23TYvpYla//1GEDwOM/MNk64H04ob9a62rGA6iUAQF1bXXCo45fvxEoTzyBpby6Tg&#10;QQ7Wq49Riom2dz7SLfOlCBB2CSqovO8SKV1RkUE3sR1x8C62N+iD7Eupe7wHuGllHEULabDmsFBh&#10;R9uKiia7GgX5Im5n+2/3dyiy5rz71bU0w0Opr89h8wPC0+Df4Vf7oBXE0zk8z4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OG/XDAAAA3AAAAA8AAAAAAAAAAAAA&#10;AAAAoQIAAGRycy9kb3ducmV2LnhtbFBLBQYAAAAABAAEAPkAAACRAwAAAAA=&#10;" strokecolor="white" strokeweight="1.45136mm"/>
                <v:rect id="Rectangle 121" o:spid="_x0000_s1256" style="position:absolute;left:6794;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qfsQA&#10;AADcAAAADwAAAGRycy9kb3ducmV2LnhtbESPT4vCMBTE7wt+h/AEb2ui7hatRhFBEHb34B/w+mie&#10;bbF5qU3U+u03guBxmJnfMLNFaytxo8aXjjUM+goEceZMybmGw379OQbhA7LByjFpeJCHxbzzMcPU&#10;uDtv6bYLuYgQ9ilqKEKoUyl9VpBF33c1cfROrrEYomxyaRq8R7it5FCpRFosOS4UWNOqoOy8u1oN&#10;mHyZy99p9Lv/uSY4yVu1/j4qrXvddjkFEagN7/CrvTEaho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Ran7EAAAA3AAAAA8AAAAAAAAAAAAAAAAAmAIAAGRycy9k&#10;b3ducmV2LnhtbFBLBQYAAAAABAAEAPUAAACJAwAAAAA=&#10;" stroked="f"/>
                <v:rect id="Rectangle 120" o:spid="_x0000_s1257" style="position:absolute;left:6875;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3P5cUA&#10;AADcAAAADwAAAGRycy9kb3ducmV2LnhtbESPT2sCMRTE70K/Q3gFb5qodWu3G6UUhEL14Frw+ti8&#10;/UM3L9tN1O23bwqCx2FmfsNkm8G24kK9bxxrmE0VCOLCmYYrDV/H7WQFwgdkg61j0vBLHjbrh1GG&#10;qXFXPtAlD5WIEPYpaqhD6FIpfVGTRT91HXH0StdbDFH2lTQ9XiPctnKuVCItNhwXauzovabiOz9b&#10;DZg8mZ99udgdP88JvlSD2i5PSuvx4/D2CiLQEO7hW/vDaJjPnuH/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c/lxQAAANwAAAAPAAAAAAAAAAAAAAAAAJgCAABkcnMv&#10;ZG93bnJldi54bWxQSwUGAAAAAAQABAD1AAAAigMAAAAA&#10;" stroked="f"/>
                <v:rect id="Rectangle 119" o:spid="_x0000_s1258" style="position:absolute;left:6956;top:2129;width:122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Jbl8IA&#10;AADcAAAADwAAAGRycy9kb3ducmV2LnhtbERPz2vCMBS+C/sfwht406Q6y9aZyhgIg+nBKuz6aJ5t&#10;WfPSNbHt/ntzGOz48f3e7ibbioF63zjWkCwVCOLSmYYrDZfzfvEMwgdkg61j0vBLHnb5w2yLmXEj&#10;n2goQiViCPsMNdQhdJmUvqzJol+6jjhyV9dbDBH2lTQ9jjHctnKlVCotNhwbauzovabyu7hZDZg+&#10;mZ/jdX04f95SfKkmtd98Ka3nj9PbK4hAU/gX/7k/jIZVEtfG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luXwgAAANwAAAAPAAAAAAAAAAAAAAAAAJgCAABkcnMvZG93&#10;bnJldi54bWxQSwUGAAAAAAQABAD1AAAAhwMAAAAA&#10;" stroked="f"/>
                <v:rect id="Rectangle 118" o:spid="_x0000_s1259" style="position:absolute;left:8179;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7+DMQA&#10;AADcAAAADwAAAGRycy9kb3ducmV2LnhtbESPT4vCMBTE7wt+h/AEb2viny1ajbIsCILuYVXw+mie&#10;bbF5qU3U+u2NIOxxmJnfMPNlaytxo8aXjjUM+goEceZMybmGw371OQHhA7LByjFpeJCH5aLzMcfU&#10;uDv/0W0XchEh7FPUUIRQp1L6rCCLvu9q4uidXGMxRNnk0jR4j3BbyaFSibRYclwosKafgrLz7mo1&#10;YDI2l9/TaLvfXBOc5q1afR2V1r1u+z0DEagN/+F3e200DAdT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O/gzEAAAA3AAAAA8AAAAAAAAAAAAAAAAAmAIAAGRycy9k&#10;b3ducmV2LnhtbFBLBQYAAAAABAAEAPUAAACJAwAAAAA=&#10;" stroked="f"/>
                <v:rect id="Rectangle 117" o:spid="_x0000_s1260" style="position:absolute;left:8260;top:2129;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idLMIA&#10;AADcAAAADwAAAGRycy9kb3ducmV2LnhtbERPz2vCMBS+D/wfwhO8zcS6ldkZyxgUBnMHdeD10Tzb&#10;sualNmnt/ntzGOz48f3e5pNtxUi9bxxrWC0VCOLSmYYrDd+n4vEFhA/IBlvHpOGXPOS72cMWM+Nu&#10;fKDxGCoRQ9hnqKEOocuk9GVNFv3SdcSRu7jeYoiwr6Tp8RbDbSsTpVJpseHYUGNH7zWVP8fBasD0&#10;yVy/Luv96XNIcVNNqng+K60X8+ntFUSgKfyL/9wfRkOSxPnxTDwC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mJ0swgAAANwAAAAPAAAAAAAAAAAAAAAAAJgCAABkcnMvZG93&#10;bnJldi54bWxQSwUGAAAAAAQABAD1AAAAhwMAAAAA&#10;" stroked="f"/>
                <v:rect id="Rectangle 116" o:spid="_x0000_s1261" style="position:absolute;left:8343;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4t8QA&#10;AADcAAAADwAAAGRycy9kb3ducmV2LnhtbESPQWvCQBSE74L/YXlCb7pr2gaNrlIKgtD2YBS8PrLP&#10;JJh9G7Orxn/fLRQ8DjPzDbNc97YRN+p87VjDdKJAEBfO1FxqOOw34xkIH5ANNo5Jw4M8rFfDwRIz&#10;4+68o1seShEh7DPUUIXQZlL6oiKLfuJa4uidXGcxRNmV0nR4j3DbyESpVFqsOS5U2NJnRcU5v1oN&#10;mL6Zy8/p9Xv/dU1xXvZq835UWr+M+o8FiEB9eIb/21ujIUm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UOLfEAAAA3AAAAA8AAAAAAAAAAAAAAAAAmAIAAGRycy9k&#10;b3ducmV2LnhtbFBLBQYAAAAABAAEAPUAAACJAwAAAAA=&#10;" stroked="f"/>
                <v:line id="Line 115" o:spid="_x0000_s1262" style="position:absolute;visibility:visible;mso-wrap-style:square" from="6835,2253" to="6835,2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OEvsMAAADcAAAADwAAAGRycy9kb3ducmV2LnhtbESP3WrCQBSE7wt9h+UUvKsbVxGJrmIL&#10;gkj99wEO2WMSzJ4N2TWmb+8WCl4OM/MNM1t0thItNb50rGHQT0AQZ86UnGu4nFefExA+IBusHJOG&#10;X/KwmL+/zTA17sFHak8hFxHCPkUNRQh1KqXPCrLo+64mjt7VNRZDlE0uTYOPCLeVVEkylhZLjgsF&#10;1vRdUHY73a2G/XBw9dVkNCoPSn7tDu32x26C1r2PbjkFEagLr/B/e200KKXg70w8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DhL7DAAAA3AAAAA8AAAAAAAAAAAAA&#10;AAAAoQIAAGRycy9kb3ducmV2LnhtbFBLBQYAAAAABAAEAPkAAACRAwAAAAA=&#10;" strokecolor="white" strokeweight="1.42758mm"/>
                <v:rect id="Rectangle 114" o:spid="_x0000_s1263" style="position:absolute;left:6875;top:2253;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oDW8QA&#10;AADcAAAADwAAAGRycy9kb3ducmV2LnhtbESPQWvCQBSE70L/w/IK3nS3UUObukoRBEE9NBZ6fWSf&#10;SWj2bZpdNf57VxA8DjPzDTNf9rYRZ+p87VjD21iBIC6cqbnU8HNYj95B+IBssHFMGq7kYbl4Gcwx&#10;M+7C33TOQykihH2GGqoQ2kxKX1Rk0Y9dSxy9o+sshii7UpoOLxFuG5kolUqLNceFCltaVVT85Ser&#10;AdOp+d8fJ7vD9pTiR9mr9exXaT187b8+QQTqwzP8aG+MhiSZwP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KA1vEAAAA3AAAAA8AAAAAAAAAAAAAAAAAmAIAAGRycy9k&#10;b3ducmV2LnhtbFBLBQYAAAAABAAEAPUAAACJAwAAAAA=&#10;" stroked="f"/>
                <v:rect id="Rectangle 113" o:spid="_x0000_s1264" style="position:absolute;left:7119;top:2253;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ObL8UA&#10;AADcAAAADwAAAGRycy9kb3ducmV2LnhtbESPT2sCMRTE74V+h/AK3mrSrS66bpRSEITqoVrw+ti8&#10;/UM3L9tN1O23N4LgcZiZ3zD5arCtOFPvG8ca3sYKBHHhTMOVhp/D+nUGwgdkg61j0vBPHlbL56cc&#10;M+Mu/E3nfahEhLDPUEMdQpdJ6YuaLPqx64ijV7reYoiyr6Tp8RLhtpWJUqm02HBcqLGjz5qK3/3J&#10;asB0Yv525fv28HVKcV4Naj09Kq1HL8PHAkSgITzC9/bGaEiSCdzOx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5svxQAAANwAAAAPAAAAAAAAAAAAAAAAAJgCAABkcnMv&#10;ZG93bnJldi54bWxQSwUGAAAAAAQABAD1AAAAigMAAAAA&#10;" stroked="f"/>
                <v:line id="Line 112" o:spid="_x0000_s1265" style="position:absolute;visibility:visible;mso-wrap-style:square" from="7404,2253" to="7404,2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LRSMQAAADcAAAADwAAAGRycy9kb3ducmV2LnhtbESPQWuDQBSE74X+h+UVcmvWmDQU6yoh&#10;RQjkVBPo9eG+qtF9K+420X+fDRR6HGbmGybNJ9OLK42utaxgtYxAEFdWt1wrOJ+K13cQziNr7C2T&#10;gpkc5NnzU4qJtjf+omvpaxEg7BJU0Hg/JFK6qiGDbmkH4uD92NGgD3KspR7xFuCml3EUbaXBlsNC&#10;gwPtG6q68tcoOG3jflOs3eVQld3351G30kyzUouXafcBwtPk/8N/7YNWEMdv8DgTjoDM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otFIxAAAANwAAAAPAAAAAAAAAAAA&#10;AAAAAKECAABkcnMvZG93bnJldi54bWxQSwUGAAAAAAQABAD5AAAAkgMAAAAA&#10;" strokecolor="white" strokeweight="1.45136mm"/>
                <v:rect id="Rectangle 111" o:spid="_x0000_s1266" style="position:absolute;left:7446;top:2253;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2gw8QA&#10;AADcAAAADwAAAGRycy9kb3ducmV2LnhtbESPQWvCQBSE7wX/w/IEb3XX2IaauooIgtD2YCx4fWSf&#10;SWj2bcyuGv99VxA8DjPzDTNf9rYRF+p87VjDZKxAEBfO1Fxq+N1vXj9A+IBssHFMGm7kYbkYvMwx&#10;M+7KO7rkoRQRwj5DDVUIbSalLyqy6MeuJY7e0XUWQ5RdKU2H1wi3jUyUSqXFmuNChS2tKyr+8rPV&#10;gOmbOf0cp9/7r3OKs7JXm/eD0no07FefIAL14Rl+tLdGQ5KkcD8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9oMPEAAAA3AAAAA8AAAAAAAAAAAAAAAAAmAIAAGRycy9k&#10;b3ducmV2LnhtbFBLBQYAAAAABAAEAPUAAACJAwAAAAA=&#10;" stroked="f"/>
                <v:line id="Line 110" o:spid="_x0000_s1267" style="position:absolute;visibility:visible;mso-wrap-style:square" from="7812,2253" to="7812,2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qpMEAAADcAAAADwAAAGRycy9kb3ducmV2LnhtbESPQavCMBCE7w/8D2EFb8/UKirVKKII&#10;gier4HVp1rbabEoTtf57Iwgeh5n5hpkvW1OJBzWutKxg0I9AEGdWl5wrOB23/1MQziNrrCyTghc5&#10;WC46f3NMtH3ygR6pz0WAsEtQQeF9nUjpsoIMur6tiYN3sY1BH2STS93gM8BNJeMoGkuDJYeFAmta&#10;F5Td0rtRcBzH1Wg7dNddlt7Om70upWlfSvW67WoGwlPrf+Fve6cVxPEEPmfCEZC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OqkwQAAANwAAAAPAAAAAAAAAAAAAAAA&#10;AKECAABkcnMvZG93bnJldi54bWxQSwUGAAAAAAQABAD5AAAAjwMAAAAA&#10;" strokecolor="white" strokeweight="1.45136mm"/>
                <v:rect id="Rectangle 109" o:spid="_x0000_s1268" style="position:absolute;left:7853;top:2253;width:114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RKsIA&#10;AADcAAAADwAAAGRycy9kb3ducmV2LnhtbERPz2vCMBS+D/wfwhO8zcS6ldkZyxgUBnMHdeD10Tzb&#10;sualNmnt/ntzGOz48f3e5pNtxUi9bxxrWC0VCOLSmYYrDd+n4vEFhA/IBlvHpOGXPOS72cMWM+Nu&#10;fKDxGCoRQ9hnqKEOocuk9GVNFv3SdcSRu7jeYoiwr6Tp8RbDbSsTpVJpseHYUGNH7zWVP8fBasD0&#10;yVy/Luv96XNIcVNNqng+K60X8+ntFUSgKfyL/9wfRkOSxLXxTDwC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7pEqwgAAANwAAAAPAAAAAAAAAAAAAAAAAJgCAABkcnMvZG93&#10;bnJldi54bWxQSwUGAAAAAAQABAD1AAAAhwMAAAAA&#10;" stroked="f"/>
                <v:line id="Line 108" o:spid="_x0000_s1269" style="position:absolute;visibility:visible;mso-wrap-style:square" from="6835,2377" to="6835,2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cWz8MAAADcAAAADwAAAGRycy9kb3ducmV2LnhtbESP3YrCMBSE7xd8h3AE7zS1yqLVKO6C&#10;IOL6/wCH5tgWm5PSxNp9+40g7OUwM98w82VrStFQ7QrLCoaDCARxanXBmYLrZd2fgHAeWWNpmRT8&#10;koPlovMxx0TbJ5+oOftMBAi7BBXk3leJlC7NyaAb2Io4eDdbG/RB1pnUNT4D3JQyjqJPabDgsJBj&#10;Rd85pffzwyg4jIY3V07G4+IYy6/9sfnZma1XqtdtVzMQnlr/H363N1pBHE/hdSYc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nFs/DAAAA3AAAAA8AAAAAAAAAAAAA&#10;AAAAoQIAAGRycy9kb3ducmV2LnhtbFBLBQYAAAAABAAEAPkAAACRAwAAAAA=&#10;" strokecolor="white" strokeweight="1.42758mm"/>
                <v:rect id="Rectangle 107" o:spid="_x0000_s1270" style="position:absolute;left:6875;top:2377;width:57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L8cEA&#10;AADcAAAADwAAAGRycy9kb3ducmV2LnhtbERPy4rCMBTdC/5DuMLsNBkfRatRZEAYcFxYBbeX5tqW&#10;aW5qE7Xz95OF4PJw3qtNZ2vxoNZXjjV8jhQI4tyZigsN59NuOAfhA7LB2jFp+CMPm3W/t8LUuCcf&#10;6ZGFQsQQ9ilqKENoUil9XpJFP3INceSurrUYImwLaVp8xnBby7FSibRYcWwosaGvkvLf7G41YDI1&#10;t8N18nPa3xNcFJ3azS5K649Bt12CCNSFt/jl/jYaxpM4P56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BC/HBAAAA3AAAAA8AAAAAAAAAAAAAAAAAmAIAAGRycy9kb3du&#10;cmV2LnhtbFBLBQYAAAAABAAEAPUAAACGAwAAAAA=&#10;" stroked="f"/>
                <v:rect id="Rectangle 106" o:spid="_x0000_s1271" style="position:absolute;left:7446;top:2377;width:105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2uasQA&#10;AADcAAAADwAAAGRycy9kb3ducmV2LnhtbESPT4vCMBTE7wt+h/AEb2viny1ajSKCILh7WBW8Pppn&#10;W2xeahO1fvuNIOxxmJnfMPNlaytxp8aXjjUM+goEceZMybmG42HzOQHhA7LByjFpeJKH5aLzMcfU&#10;uAf/0n0fchEh7FPUUIRQp1L6rCCLvu9q4uidXWMxRNnk0jT4iHBbyaFSibRYclwosKZ1Qdllf7Ma&#10;MBmb68959H3Y3RKc5q3afJ2U1r1uu5qBCNSG//C7vTUahqMB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NrmrEAAAA3AAAAA8AAAAAAAAAAAAAAAAAmAIAAGRycy9k&#10;b3ducmV2LnhtbFBLBQYAAAAABAAEAPUAAACJAwAAAAA=&#10;" stroked="f"/>
                <v:line id="Line 105" o:spid="_x0000_s1272" style="position:absolute;visibility:visible;mso-wrap-style:square" from="8546,2377" to="8546,2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Lf4b8AAADcAAAADwAAAGRycy9kb3ducmV2LnhtbESPwQrCMBBE74L/EFbwpqlVRKpRRBEE&#10;T1bB69KsbbXZlCZq/XsjCB6HmXnDLFatqcSTGldaVjAaRiCIM6tLzhWcT7vBDITzyBory6TgTQ5W&#10;y25ngYm2Lz7SM/W5CBB2CSoovK8TKV1WkEE3tDVx8K62MeiDbHKpG3wFuKlkHEVTabDksFBgTZuC&#10;snv6MApO07ia7Mbuts/S+2V70KU07Vupfq9dz0F4av0//GvvtYJ4HMP3TDgC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ZLf4b8AAADcAAAADwAAAAAAAAAAAAAAAACh&#10;AgAAZHJzL2Rvd25yZXYueG1sUEsFBgAAAAAEAAQA+QAAAI0DAAAAAA==&#10;" strokecolor="white" strokeweight="1.45136mm"/>
                <v:rect id="Rectangle 104" o:spid="_x0000_s1273" style="position:absolute;left:8587;top:2377;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VhsUA&#10;AADcAAAADwAAAGRycy9kb3ducmV2LnhtbESPW2sCMRSE3wv+h3CEvtVEty7tdqNIQShUH7xAXw+b&#10;sxfcnKybqNt/bwoFH4eZ+YbJl4NtxZV63zjWMJ0oEMSFMw1XGo6H9csbCB+QDbaOScMveVguRk85&#10;ZsbdeEfXfahEhLDPUEMdQpdJ6YuaLPqJ64ijV7reYoiyr6Tp8RbhtpUzpVJpseG4UGNHnzUVp/3F&#10;asD01Zy3ZbI5fF9SfK8GtZ7/KK2fx8PqA0SgITzC/+0vo2GWJPB3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5WGxQAAANwAAAAPAAAAAAAAAAAAAAAAAJgCAABkcnMv&#10;ZG93bnJldi54bWxQSwUGAAAAAAQABAD1AAAAigMAAAAA&#10;" stroked="f"/>
                <v:line id="Line 103" o:spid="_x0000_s1274" style="position:absolute;visibility:visible;mso-wrap-style:square" from="8954,2377" to="8954,2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8vjMMAAADcAAAADwAAAGRycy9kb3ducmV2LnhtbESP0YrCMBRE34X9h3AXfNPUWkSqUXYF&#10;QURd190PuDTXttjclCbW+vdGEHwcZuYMM192phItNa60rGA0jEAQZ1aXnCv4/1sPpiCcR9ZYWSYF&#10;d3KwXHz05phqe+Nfak8+FwHCLkUFhfd1KqXLCjLohrYmDt7ZNgZ9kE0udYO3ADeVjKNoIg2WHBYK&#10;rGlVUHY5XY2Cn/Ho7KppkpTHWH4fju1+Z7Zeqf5n9zUD4anz7/CrvdEK4nEC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L4zDAAAA3AAAAA8AAAAAAAAAAAAA&#10;AAAAoQIAAGRycy9kb3ducmV2LnhtbFBLBQYAAAAABAAEAPkAAACRAwAAAAA=&#10;" strokecolor="white" strokeweight="1.42758mm"/>
                <v:rect id="Rectangle 102" o:spid="_x0000_s1275" style="position:absolute;left:8994;top:2377;width:89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oacUA&#10;AADcAAAADwAAAGRycy9kb3ducmV2LnhtbESPQWvCQBSE70L/w/IKvelutQk1dRURAgXroVrw+sg+&#10;k9Ds2zS7JvHfdwtCj8PMfMOsNqNtRE+drx1reJ4pEMSFMzWXGr5O+fQVhA/IBhvHpOFGHjbrh8kK&#10;M+MG/qT+GEoRIewz1FCF0GZS+qIii37mWuLoXVxnMUTZldJ0OES4beRcqVRarDkuVNjSrqLi+3i1&#10;GjB9MT+Hy+LjtL+muCxHlSdnpfXT47h9AxFoDP/he/vdaJgvE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NqhpxQAAANwAAAAPAAAAAAAAAAAAAAAAAJgCAABkcnMv&#10;ZG93bnJldi54bWxQSwUGAAAAAAQABAD1AAAAigMAAAAA&#10;" stroked="f"/>
                <v:line id="Line 101" o:spid="_x0000_s1276" style="position:absolute;visibility:visible;mso-wrap-style:square" from="6835,2500" to="6835,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EUYMMAAADcAAAADwAAAGRycy9kb3ducmV2LnhtbESP3YrCMBSE7wXfIRzBO02tItI1yioI&#10;Iq6/+wCH5tiWbU5KE2t9e7MgeDnMzDfMfNmaUjRUu8KygtEwAkGcWl1wpuD3uhnMQDiPrLG0TAqe&#10;5GC56HbmmGj74DM1F5+JAGGXoILc+yqR0qU5GXRDWxEH72Zrgz7IOpO6xkeAm1LGUTSVBgsOCzlW&#10;tM4p/bvcjYLjeHRz5WwyKU6xXB1Ozc/e7LxS/V77/QXCU+s/4Xd7qxXE4yn8nwlH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hFGDDAAAA3AAAAA8AAAAAAAAAAAAA&#10;AAAAoQIAAGRycy9kb3ducmV2LnhtbFBLBQYAAAAABAAEAPkAAACRAwAAAAA=&#10;" strokecolor="white" strokeweight="1.42758mm"/>
                <v:rect id="Rectangle 100" o:spid="_x0000_s1277" style="position:absolute;left:6875;top:2500;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ThcUA&#10;AADcAAAADwAAAGRycy9kb3ducmV2LnhtbESPQWvCQBSE74L/YXlCb3W32qYa3QQpCIW2h8aC10f2&#10;mYRm38bsqvHfu4WCx2FmvmHW+WBbcabeN441PE0VCOLSmYYrDT+77eMChA/IBlvHpOFKHvJsPFpj&#10;atyFv+lchEpECPsUNdQhdKmUvqzJop+6jjh6B9dbDFH2lTQ9XiLctnKmVCItNhwXauzorabytzhZ&#10;DZg8m+PXYf65+zgluKwGtX3ZK60fJsNmBSLQEO7h//a70TCbv8L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qJOFxQAAANwAAAAPAAAAAAAAAAAAAAAAAJgCAABkcnMv&#10;ZG93bnJldi54bWxQSwUGAAAAAAQABAD1AAAAigMAAAAA&#10;" stroked="f"/>
                <v:rect id="Rectangle 99" o:spid="_x0000_s1278" style="position:absolute;left:7119;top:2500;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cH98EA&#10;AADcAAAADwAAAGRycy9kb3ducmV2LnhtbERPy4rCMBTdC/5DuMLsNBkfRatRZEAYcFxYBbeX5tqW&#10;aW5qE7Xz95OF4PJw3qtNZ2vxoNZXjjV8jhQI4tyZigsN59NuOAfhA7LB2jFp+CMPm3W/t8LUuCcf&#10;6ZGFQsQQ9ilqKENoUil9XpJFP3INceSurrUYImwLaVp8xnBby7FSibRYcWwosaGvkvLf7G41YDI1&#10;t8N18nPa3xNcFJ3azS5K649Bt12CCNSFt/jl/jYaxpO4Np6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3B/fBAAAA3AAAAA8AAAAAAAAAAAAAAAAAmAIAAGRycy9kb3du&#10;cmV2LnhtbFBLBQYAAAAABAAEAPUAAACGAwAAAAA=&#10;" stroked="f"/>
                <v:line id="Line 98" o:spid="_x0000_s1279" style="position:absolute;visibility:visible;mso-wrap-style:square" from="7404,2500" to="7404,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ZNkMEAAADcAAAADwAAAGRycy9kb3ducmV2LnhtbESPQavCMBCE7w/8D2EFb8/UKqLVKKII&#10;gier4HVp1rbabEoTtf57Iwgeh5n5hpkvW1OJBzWutKxg0I9AEGdWl5wrOB23/xMQziNrrCyTghc5&#10;WC46f3NMtH3ygR6pz0WAsEtQQeF9nUjpsoIMur6tiYN3sY1BH2STS93gM8BNJeMoGkuDJYeFAmta&#10;F5Td0rtRcBzH1Wg7dNddlt7Om70upWlfSvW67WoGwlPrf+Fve6cVxMMpfM6EI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Nk2QwQAAANwAAAAPAAAAAAAAAAAAAAAA&#10;AKECAABkcnMvZG93bnJldi54bWxQSwUGAAAAAAQABAD5AAAAjwMAAAAA&#10;" strokecolor="white" strokeweight="1.45136mm"/>
                <v:rect id="Rectangle 97" o:spid="_x0000_s1280" style="position:absolute;left:7446;top:2500;width:114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4jMIA&#10;AADcAAAADwAAAGRycy9kb3ducmV2LnhtbERPz2vCMBS+C/sfwht4s8k6LVtnFBkIwubBVtj10Tzb&#10;sualNql2//1yGOz48f1ebyfbiRsNvnWs4SlRIIgrZ1quNZzL/eIFhA/IBjvHpOGHPGw3D7M15sbd&#10;+US3ItQihrDPUUMTQp9L6auGLPrE9cSRu7jBYohwqKUZ8B7DbSdTpTJpseXY0GBP7w1V38VoNWC2&#10;NNfj5fmz/BgzfK0ntV99Ka3nj9PuDUSgKfyL/9wHoyFdxvnx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3iMwgAAANwAAAAPAAAAAAAAAAAAAAAAAJgCAABkcnMvZG93&#10;bnJldi54bWxQSwUGAAAAAAQABAD1AAAAhwMAAAAA&#10;" stroked="f"/>
                <v:line id="Line 96" o:spid="_x0000_s1281" style="position:absolute;visibility:visible;mso-wrap-style:square" from="8627,2500" to="8627,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7/acUAAADcAAAADwAAAGRycy9kb3ducmV2LnhtbESP3WrCQBSE74W+w3IKvdNN0iASs4ot&#10;CKVY698DHLInP5g9G7JrjG/fLRR6OczMN0y+Hk0rBupdY1lBPItAEBdWN1wpuJy30wUI55E1tpZJ&#10;wYMcrFdPkxwzbe98pOHkKxEg7DJUUHvfZVK6oiaDbmY74uCVtjfog+wrqXu8B7hpZRJFc2mw4bBQ&#10;Y0fvNRXX080o+H6NS9cu0rQ5JPJtfxi+dubTK/XyPG6WIDyN/j/81/7QCpI0ht8z4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U7/acUAAADcAAAADwAAAAAAAAAA&#10;AAAAAAChAgAAZHJzL2Rvd25yZXYueG1sUEsFBgAAAAAEAAQA+QAAAJMDAAAAAA==&#10;" strokecolor="white" strokeweight="1.42758mm"/>
                <v:rect id="Rectangle 95" o:spid="_x0000_s1282" style="position:absolute;left:8668;top:2500;width:81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lDYMUA&#10;AADcAAAADwAAAGRycy9kb3ducmV2LnhtbESPT2sCMRTE74V+h/AK3mrSrS66bpRSEITqoVrw+ti8&#10;/UM3L9tN1O23N4LgcZiZ3zD5arCtOFPvG8ca3sYKBHHhTMOVhp/D+nUGwgdkg61j0vBPHlbL56cc&#10;M+Mu/E3nfahEhLDPUEMdQpdJ6YuaLPqx64ijV7reYoiyr6Tp8RLhtpWJUqm02HBcqLGjz5qK3/3J&#10;asB0Yv525fv28HVKcV4Naj09Kq1HL8PHAkSgITzC9/bGaEgmCdzOx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2UNgxQAAANwAAAAPAAAAAAAAAAAAAAAAAJgCAABkcnMv&#10;ZG93bnJldi54bWxQSwUGAAAAAAQABAD1AAAAigMAAAAA&#10;" stroked="f"/>
                <v:rect id="Rectangle 94" o:spid="_x0000_s1283" style="position:absolute;left:9484;top:2500;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Xm+8UA&#10;AADcAAAADwAAAGRycy9kb3ducmV2LnhtbESPQWvCQBSE7wX/w/IEb3XXaENNXUMpBATbQ7Xg9ZF9&#10;JqHZtzG7xvjvu4VCj8PMfMNs8tG2YqDeN441LOYKBHHpTMOVhq9j8fgMwgdkg61j0nAnD/l28rDB&#10;zLgbf9JwCJWIEPYZaqhD6DIpfVmTRT93HXH0zq63GKLsK2l6vEW4bWWiVCotNhwXauzoraby+3C1&#10;GjBdmcvHefl+3F9TXFejKp5OSuvZdHx9ARFoDP/hv/bOaEhWS/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eb7xQAAANwAAAAPAAAAAAAAAAAAAAAAAJgCAABkcnMv&#10;ZG93bnJldi54bWxQSwUGAAAAAAQABAD1AAAAigMAAAAA&#10;" stroked="f"/>
                <v:rect id="Rectangle 93" o:spid="_x0000_s1284" style="position:absolute;left:9566;top:2500;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x+j8UA&#10;AADcAAAADwAAAGRycy9kb3ducmV2LnhtbESPW2sCMRSE3wv+h3CEvtVEu1103ShSEAptH7yAr4fN&#10;2QtuTtZN1O2/bwoFH4eZ+YbJ14NtxY163zjWMJ0oEMSFMw1XGo6H7cschA/IBlvHpOGHPKxXo6cc&#10;M+PuvKPbPlQiQthnqKEOocuk9EVNFv3EdcTRK11vMUTZV9L0eI9w28qZUqm02HBcqLGj95qK8/5q&#10;NWCamMt3+fp1+LymuKgGtX07Ka2fx8NmCSLQEB7h//aH0TBLEv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H6PxQAAANwAAAAPAAAAAAAAAAAAAAAAAJgCAABkcnMv&#10;ZG93bnJldi54bWxQSwUGAAAAAAQABAD1AAAAigMAAAAA&#10;" stroked="f"/>
                <v:rect id="Rectangle 92" o:spid="_x0000_s1285" style="position:absolute;left:6794;top:2624;width:5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bFMQA&#10;AADcAAAADwAAAGRycy9kb3ducmV2LnhtbESPW4vCMBSE34X9D+Es+KbJeilajbIsCILrgxfw9dAc&#10;22Jz0m2i1n9vFgQfh5n5hpkvW1uJGzW+dKzhq69AEGfOlJxrOB5WvQkIH5ANVo5Jw4M8LBcfnTmm&#10;xt15R7d9yEWEsE9RQxFCnUrps4Is+r6riaN3do3FEGWTS9PgPcJtJQdKJdJiyXGhwJp+Csou+6vV&#10;gMnI/G3Pw9/D5prgNG/VanxSWnc/2+8ZiEBteIdf7bXRMBiN4f9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w2xTEAAAA3AAAAA8AAAAAAAAAAAAAAAAAmAIAAGRycy9k&#10;b3ducmV2LnhtbFBLBQYAAAAABAAEAPUAAACJAwAAAAA=&#10;" stroked="f"/>
                <v:rect id="Rectangle 91" o:spid="_x0000_s1286" style="position:absolute;left:7359;top:2624;width:80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JFY8UA&#10;AADcAAAADwAAAGRycy9kb3ducmV2LnhtbESPzWrDMBCE74W8g9hAbo1UNzWNE8WUQiCQ9pAf6HWx&#10;NraptXItxXbevioUchxm5htmnY+2ET11vnas4WmuQBAXztRcajifto+vIHxANtg4Jg038pBvJg9r&#10;zIwb+ED9MZQiQthnqKEKoc2k9EVFFv3ctcTRu7jOYoiyK6XpcIhw28hEqVRarDkuVNjSe0XF9/Fq&#10;NWC6MD+fl+eP0/6a4rIc1fblS2k9m45vKxCBxnAP/7d3RkOySOHvTD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4kVjxQAAANwAAAAPAAAAAAAAAAAAAAAAAJgCAABkcnMv&#10;ZG93bnJldi54bWxQSwUGAAAAAAQABAD1AAAAigMAAAAA&#10;" stroked="f"/>
                <v:rect id="Rectangle 90" o:spid="_x0000_s1287" style="position:absolute;left:8169;top:2624;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7g+MUA&#10;AADcAAAADwAAAGRycy9kb3ducmV2LnhtbESPT2sCMRTE74LfITyht5rU2q2uG0UKQsH20LXg9bF5&#10;+4duXtZN1O23b4SCx2FmfsNkm8G24kK9bxxreJoqEMSFMw1XGr4Pu8cFCB+QDbaOScMvedisx6MM&#10;U+Ou/EWXPFQiQtinqKEOoUul9EVNFv3UdcTRK11vMUTZV9L0eI1w28qZUom02HBcqLGjt5qKn/xs&#10;NWAyN6fP8vnjsD8nuKwGtXs5Kq0fJsN2BSLQEO7h//a70TCbv8L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uD4xQAAANwAAAAPAAAAAAAAAAAAAAAAAJgCAABkcnMv&#10;ZG93bnJldi54bWxQSwUGAAAAAAQABAD1AAAAigMAAAAA&#10;" stroked="f"/>
                <v:line id="Line 89" o:spid="_x0000_s1288" style="position:absolute;visibility:visible;mso-wrap-style:square" from="8534,2624" to="8534,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RW9MEAAADcAAAADwAAAGRycy9kb3ducmV2LnhtbERPy4rCMBTdC/5DuII7Ta1lKNUoKgyI&#10;OOPzAy7NtS02N6XJ1Pr3k8XALA/nvVz3phYdta6yrGA2jUAQ51ZXXCi43z4nKQjnkTXWlknBmxys&#10;V8PBEjNtX3yh7uoLEULYZaig9L7JpHR5SQbd1DbEgXvY1qAPsC2kbvEVwk0t4yj6kAYrDg0lNrQr&#10;KX9ef4yC03z2cHWaJNU5ltvvc/d1NAev1HjUbxYgPPX+X/zn3msFcRLWhjPhCM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dFb0wQAAANwAAAAPAAAAAAAAAAAAAAAA&#10;AKECAABkcnMvZG93bnJldi54bWxQSwUGAAAAAAQABAD5AAAAjwMAAAAA&#10;" strokecolor="white" strokeweight="1.42758mm"/>
                <v:rect id="Rectangle 88" o:spid="_x0000_s1289" style="position:absolute;left:8575;top:2624;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3REcUA&#10;AADcAAAADwAAAGRycy9kb3ducmV2LnhtbESPQWvCQBSE70L/w/IKveluNYYaXaUIgYL1UC14fWSf&#10;SWj2bZpdk/jvu4VCj8PMfMNsdqNtRE+drx1reJ4pEMSFMzWXGj7P+fQFhA/IBhvHpOFOHnbbh8kG&#10;M+MG/qD+FEoRIewz1FCF0GZS+qIii37mWuLoXV1nMUTZldJ0OES4beRcqVRarDkuVNjSvqLi63Sz&#10;GjBNzPfxung/H24prspR5cuL0vrpcXxdgwg0hv/wX/vNaJgnK/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dERxQAAANwAAAAPAAAAAAAAAAAAAAAAAJgCAABkcnMv&#10;ZG93bnJldi54bWxQSwUGAAAAAAQABAD1AAAAigMAAAAA&#10;" stroked="f"/>
                <v:line id="Line 87" o:spid="_x0000_s1290" style="position:absolute;visibility:visible;mso-wrap-style:square" from="8942,2624" to="8942,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MBrb0AAADcAAAADwAAAGRycy9kb3ducmV2LnhtbERPSwrCMBDdC94hjOBOU+sHqUYRRRBc&#10;WQW3QzO21WZSmqj19mYhuHy8/3Ldmkq8qHGlZQWjYQSCOLO65FzB5bwfzEE4j6yxskwKPuRgvep2&#10;lpho++YTvVKfixDCLkEFhfd1IqXLCjLohrYmDtzNNgZ9gE0udYPvEG4qGUfRTBosOTQUWNO2oOyR&#10;Po2C8yyuJvuxux+y9HHdHXUpTftRqt9rNwsQnlr/F//cB60gnob54Uw4AnL1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fTAa29AAAA3AAAAA8AAAAAAAAAAAAAAAAAoQIA&#10;AGRycy9kb3ducmV2LnhtbFBLBQYAAAAABAAEAPkAAACLAwAAAAA=&#10;" strokecolor="white" strokeweight="1.45136mm"/>
                <v:rect id="Rectangle 86" o:spid="_x0000_s1291" style="position:absolute;left:8983;top:2624;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JLysQA&#10;AADcAAAADwAAAGRycy9kb3ducmV2LnhtbESPT4vCMBTE7wt+h/AEb2viv6LVKCIIgruHVcHro3m2&#10;xealNlHrtzcLC3scZuY3zGLV2ko8qPGlYw2DvgJBnDlTcq7hdNx+TkH4gGywckwaXuRhtex8LDA1&#10;7sk/9DiEXEQI+xQ1FCHUqZQ+K8ii77uaOHoX11gMUTa5NA0+I9xWcqhUIi2WHBcKrGlTUHY93K0G&#10;TMbm9n0ZfR339wRneau2k7PSutdt13MQgdrwH/5r74yG4WQAv2fi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SS8rEAAAA3AAAAA8AAAAAAAAAAAAAAAAAmAIAAGRycy9k&#10;b3ducmV2LnhtbFBLBQYAAAAABAAEAPUAAACJAwAAAAA=&#10;" stroked="f"/>
                <v:rect id="Rectangle 85" o:spid="_x0000_s1292" style="position:absolute;left:9308;top:2624;width:1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DVvcUA&#10;AADcAAAADwAAAGRycy9kb3ducmV2LnhtbESPT2vCQBTE74V+h+UVequ7jRo0ZpUiCIXWQ2PB6yP7&#10;8odm36bZVdNv7xYEj8PM/IbJN6PtxJkG3zrW8DpRIIhLZ1quNXwfdi8LED4gG+wck4Y/8rBZPz7k&#10;mBl34S86F6EWEcI+Qw1NCH0mpS8bsugnrieOXuUGiyHKoZZmwEuE204mSqXSYstxocGetg2VP8XJ&#10;asB0Zn731fTz8HFKcVmPajc/Kq2fn8a3FYhAY7iHb+13oyGZJ/B/Jh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NW9xQAAANwAAAAPAAAAAAAAAAAAAAAAAJgCAABkcnMv&#10;ZG93bnJldi54bWxQSwUGAAAAAAQABAD1AAAAigMAAAAA&#10;" stroked="f"/>
                <v:line id="Line 84" o:spid="_x0000_s1293" style="position:absolute;visibility:visible;mso-wrap-style:square" from="9513,2624" to="9513,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lSWMQAAADcAAAADwAAAGRycy9kb3ducmV2LnhtbESP3YrCMBSE74V9h3AW9k5Tqy5SjaKC&#10;sCz+rfoAh+bYFpuT0mRrfXsjCF4OM/MNM523phQN1a6wrKDfi0AQp1YXnCk4n9bdMQjnkTWWlknB&#10;nRzMZx+dKSba3viPmqPPRICwS1BB7n2VSOnSnAy6nq2Ig3extUEfZJ1JXeMtwE0p4yj6lgYLDgs5&#10;VrTKKb0e/42C/aB/ceV4OCwOsVzuDs12Y369Ul+f7WICwlPr3+FX+0criEcDeJ4JR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CVJYxAAAANwAAAAPAAAAAAAAAAAA&#10;AAAAAKECAABkcnMvZG93bnJldi54bWxQSwUGAAAAAAQABAD5AAAAkgMAAAAA&#10;" strokecolor="white" strokeweight="1.42758mm"/>
                <v:line id="Line 83" o:spid="_x0000_s1294" style="position:absolute;visibility:visible;mso-wrap-style:square" from="6835,2748" to="6835,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DKLMUAAADcAAAADwAAAGRycy9kb3ducmV2LnhtbESP3WrCQBSE74W+w3IK3tWNaSwS3UgV&#10;CiLVptYHOGRPfmj2bMiuMX37bqHg5TAz3zDrzWhaMVDvGssK5rMIBHFhdcOVgsvX29MShPPIGlvL&#10;pOCHHGyyh8kaU21v/EnD2VciQNilqKD2vkuldEVNBt3MdsTBK21v0AfZV1L3eAtw08o4il6kwYbD&#10;Qo0d7Woqvs9Xo+DjeV66dpkkTR7L7Skfju/m4JWaPo6vKxCeRn8P/7f3WkG8SODvTDgCMv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DKLMUAAADcAAAADwAAAAAAAAAA&#10;AAAAAAChAgAAZHJzL2Rvd25yZXYueG1sUEsFBgAAAAAEAAQA+QAAAJMDAAAAAA==&#10;" strokecolor="white" strokeweight="1.42758mm"/>
                <v:rect id="Rectangle 82" o:spid="_x0000_s1295" style="position:absolute;left:6875;top:2748;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ycUA&#10;AADcAAAADwAAAGRycy9kb3ducmV2LnhtbESPT2vCQBTE7wW/w/IEb3W3tgltmlWkIAjWQ2Oh10f2&#10;5Q/Nvo3ZVeO37xYEj8PM/IbJV6PtxJkG3zrW8DRXIIhLZ1quNXwfNo+vIHxANtg5Jg1X8rBaTh5y&#10;zIy78Bedi1CLCGGfoYYmhD6T0pcNWfRz1xNHr3KDxRDlUEsz4CXCbScXSqXSYstxocGePhoqf4uT&#10;1YDpiznuq+fPw+6U4ls9qk3yo7SeTcf1O4hAY7iHb+2t0bBIEvg/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U3JxQAAANwAAAAPAAAAAAAAAAAAAAAAAJgCAABkcnMv&#10;ZG93bnJldi54bWxQSwUGAAAAAAQABAD1AAAAigMAAAAA&#10;" stroked="f"/>
                <v:rect id="Rectangle 81" o:spid="_x0000_s1296" style="position:absolute;left:7119;top:2748;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TvsUA&#10;AADcAAAADwAAAGRycy9kb3ducmV2LnhtbESPT2vCQBTE70K/w/IKvelutYYaXaUIgYL1UC30+sg+&#10;k9Ds2zS7+eO37xYEj8PM/IbZ7EZbi55aXznW8DxTIIhzZyouNHyds+krCB+QDdaOScOVPOy2D5MN&#10;psYN/En9KRQiQtinqKEMoUml9HlJFv3MNcTRu7jWYoiyLaRpcYhwW8u5Uom0WHFcKLGhfUn5z6mz&#10;GjB5Mb/Hy+LjfOgSXBWjypbfSuunx/FtDSLQGO7hW/vdaJgvE/g/E4+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9O+xQAAANwAAAAPAAAAAAAAAAAAAAAAAJgCAABkcnMv&#10;ZG93bnJldi54bWxQSwUGAAAAAAQABAD1AAAAigMAAAAA&#10;" stroked="f"/>
                <v:line id="Line 80" o:spid="_x0000_s1297" style="position:absolute;visibility:visible;mso-wrap-style:square" from="7404,2748" to="740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qZ2cMAAADcAAAADwAAAGRycy9kb3ducmV2LnhtbESPT4vCMBTE74LfITxhbza16z9qo4iL&#10;IOzJurDXR/Nsq81LabJav71ZEDwOM/MbJtv0phE36lxtWcEkikEQF1bXXCr4Oe3HSxDOI2tsLJOC&#10;BznYrIeDDFNt73ykW+5LESDsUlRQed+mUrqiIoMusi1x8M62M+iD7EqpO7wHuGlkEsdzabDmsFBh&#10;S7uKimv+ZxSc5kkz3X+6y6HIr79f37qWpn8o9THqtysQnnr/Dr/aB60gmS3g/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6mdnDAAAA3AAAAA8AAAAAAAAAAAAA&#10;AAAAoQIAAGRycy9kb3ducmV2LnhtbFBLBQYAAAAABAAEAPkAAACRAwAAAAA=&#10;" strokecolor="white" strokeweight="1.45136mm"/>
                <v:rect id="Rectangle 79" o:spid="_x0000_s1298" style="position:absolute;left:7446;top:2748;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iV8IA&#10;AADcAAAADwAAAGRycy9kb3ducmV2LnhtbERPz2vCMBS+C/sfwht4s8m6WbbOKDIQhM2DrbDro3m2&#10;Zc1LbVLt/vvlMPD48f1ebSbbiSsNvnWs4SlRIIgrZ1quNZzK3eIVhA/IBjvHpOGXPGzWD7MV5sbd&#10;+EjXItQihrDPUUMTQp9L6auGLPrE9cSRO7vBYohwqKUZ8BbDbSdTpTJpseXY0GBPHw1VP8VoNWD2&#10;Yi6H8/NX+Tlm+FZParf8VlrPH6ftO4hAU7iL/917oyFdxrXxTDw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OJXwgAAANwAAAAPAAAAAAAAAAAAAAAAAJgCAABkcnMvZG93&#10;bnJldi54bWxQSwUGAAAAAAQABAD1AAAAhwMAAAAA&#10;" stroked="f"/>
                <v:line id="Line 78" o:spid="_x0000_s1299" style="position:absolute;visibility:visible;mso-wrap-style:square" from="8301,2748" to="8301,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moMMMAAADcAAAADwAAAGRycy9kb3ducmV2LnhtbESPQYvCMBSE74L/ITxhbza1q6K1UcRF&#10;EPZkXdjro3m21ealNFmt/94sCB6HmfmGyTa9acSNOldbVjCJYhDEhdU1lwp+TvvxAoTzyBoby6Tg&#10;QQ426+Egw1TbOx/plvtSBAi7FBVU3replK6oyKCLbEscvLPtDPogu1LqDu8BbhqZxPFcGqw5LFTY&#10;0q6i4pr/GQWnedJM95/ucijy6+/Xt66l6R9KfYz67QqEp96/w6/2QStIZkv4Px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pqDDDAAAA3AAAAA8AAAAAAAAAAAAA&#10;AAAAoQIAAGRycy9kb3ducmV2LnhtbFBLBQYAAAAABAAEAPkAAACRAwAAAAA=&#10;" strokecolor="white" strokeweight="1.45136mm"/>
                <v:rect id="Rectangle 77" o:spid="_x0000_s1300" style="position:absolute;left:8343;top:2748;width:89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k7MIA&#10;AADcAAAADwAAAGRycy9kb3ducmV2LnhtbERPz2vCMBS+D/Y/hDfYbU3mXNFqlDEoDHQHreD10Tzb&#10;YvPSNbF2/705CB4/vt/L9WhbMVDvG8ca3hMFgrh0puFKw6HI32YgfEA22DomDf/kYb16flpiZtyV&#10;dzTsQyViCPsMNdQhdJmUvqzJok9cRxy5k+sthgj7SpoerzHctnKiVCotNhwbauzou6byvL9YDZhO&#10;zd/v6WNbbC4pzqtR5Z9HpfXry/i1ABFoDA/x3f1jNEzSOD+eiUd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8iTswgAAANwAAAAPAAAAAAAAAAAAAAAAAJgCAABkcnMvZG93&#10;bnJldi54bWxQSwUGAAAAAAQABAD1AAAAhwMAAAAA&#10;" stroked="f"/>
                <v:rect id="Rectangle 76" o:spid="_x0000_s1301" style="position:absolute;left:9238;top:2748;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Bd8QA&#10;AADcAAAADwAAAGRycy9kb3ducmV2LnhtbESPT4vCMBTE7wt+h/AEb2ui7hatRhFBEHb34B/w+mie&#10;bbF5qU3U+u03guBxmJnfMLNFaytxo8aXjjUM+goEceZMybmGw379OQbhA7LByjFpeJCHxbzzMcPU&#10;uDtv6bYLuYgQ9ilqKEKoUyl9VpBF33c1cfROrrEYomxyaRq8R7it5FCpRFosOS4UWNOqoOy8u1oN&#10;mHyZy99p9Lv/uSY4yVu1/j4qrXvddjkFEagN7/CrvTEahskA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gXfEAAAA3AAAAA8AAAAAAAAAAAAAAAAAmAIAAGRycy9k&#10;b3ducmV2LnhtbFBLBQYAAAAABAAEAPUAAACJAwAAAAA=&#10;" stroked="f"/>
                <v:rect id="Rectangle 75" o:spid="_x0000_s1302" style="position:absolute;left:9321;top:2748;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wfAMQA&#10;AADcAAAADwAAAGRycy9kb3ducmV2LnhtbESPQWvCQBSE7wX/w/IEb3XX2IaauooIgtD2YCx4fWSf&#10;SWj2bcyuGv99VxA8DjPzDTNf9rYRF+p87VjDZKxAEBfO1Fxq+N1vXj9A+IBssHFMGm7kYbkYvMwx&#10;M+7KO7rkoRQRwj5DDVUIbSalLyqy6MeuJY7e0XUWQ5RdKU2H1wi3jUyUSqXFmuNChS2tKyr+8rPV&#10;gOmbOf0cp9/7r3OKs7JXm/eD0no07FefIAL14Rl+tLdGQ5ImcD8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sHwDEAAAA3AAAAA8AAAAAAAAAAAAAAAAAmAIAAGRycy9k&#10;b3ducmV2LnhtbFBLBQYAAAAABAAEAPUAAACJAwAAAAA=&#10;" stroked="f"/>
                <v:rect id="Rectangle 74" o:spid="_x0000_s1303" style="position:absolute;left:6794;top:2871;width:5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C6m8UA&#10;AADcAAAADwAAAGRycy9kb3ducmV2LnhtbESPQWvCQBSE70L/w/IK3nS3RkONrlKEQMF6qBZ6fWSf&#10;SWj2bZrdxPTfdwsFj8PMfMNs96NtxECdrx1reJorEMSFMzWXGj4u+ewZhA/IBhvHpOGHPOx3D5Mt&#10;Zsbd+J2GcyhFhLDPUEMVQptJ6YuKLPq5a4mjd3WdxRBlV0rT4S3CbSMXSqXSYs1xocKWDhUVX+fe&#10;asB0ab5P1+TtcuxTXJejylefSuvp4/iyARFoDPfwf/vVaFikCfydi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LqbxQAAANwAAAAPAAAAAAAAAAAAAAAAAJgCAABkcnMv&#10;ZG93bnJldi54bWxQSwUGAAAAAAQABAD1AAAAigMAAAAA&#10;" stroked="f"/>
                <v:rect id="Rectangle 73" o:spid="_x0000_s1304" style="position:absolute;left:7359;top:2871;width:80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i78UA&#10;AADcAAAADwAAAGRycy9kb3ducmV2LnhtbESPzWrDMBCE74W8g9hAbo1UNzWNE8WUQiCQ9pAf6HWx&#10;NraptXItxXbevioUchxm5htmnY+2ET11vnas4WmuQBAXztRcajifto+vIHxANtg4Jg038pBvJg9r&#10;zIwb+ED9MZQiQthnqKEKoc2k9EVFFv3ctcTRu7jOYoiyK6XpcIhw28hEqVRarDkuVNjSe0XF9/Fq&#10;NWC6MD+fl+eP0/6a4rIc1fblS2k9m45vKxCBxnAP/7d3RkOSLuDvTD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SLvxQAAANwAAAAPAAAAAAAAAAAAAAAAAJgCAABkcnMv&#10;ZG93bnJldi54bWxQSwUGAAAAAAQABAD1AAAAigMAAAAA&#10;" stroked="f"/>
                <v:rect id="Rectangle 72" o:spid="_x0000_s1305" style="position:absolute;left:8169;top:2871;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HdMUA&#10;AADcAAAADwAAAGRycy9kb3ducmV2LnhtbESPT2vCQBTE70K/w/IKvelutYYaXaUIgYL1UC30+sg+&#10;k9Ds2zS7+eO37xYEj8PM/IbZ7EZbi55aXznW8DxTIIhzZyouNHyds+krCB+QDdaOScOVPOy2D5MN&#10;psYN/En9KRQiQtinqKEMoUml9HlJFv3MNcTRu7jWYoiyLaRpcYhwW8u5Uom0WHFcKLGhfUn5z6mz&#10;GjB5Mb/Hy+LjfOgSXBWjypbfSuunx/FtDSLQGO7hW/vdaJgnS/g/E4+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Yd0xQAAANwAAAAPAAAAAAAAAAAAAAAAAJgCAABkcnMv&#10;ZG93bnJldi54bWxQSwUGAAAAAAQABAD1AAAAigMAAAAA&#10;" stroked="f"/>
                <v:line id="Line 71" o:spid="_x0000_s1306" style="position:absolute;visibility:visible;mso-wrap-style:square" from="8534,2871" to="8534,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I7fcUAAADcAAAADwAAAGRycy9kb3ducmV2LnhtbESP0WrCQBRE34X+w3ILfdNN0hAkuoZW&#10;EEqx1tp+wCV7TYLZuyG7TdK/dwuCj8PMnGHWxWRaMVDvGssK4kUEgri0uuFKwc/3br4E4TyyxtYy&#10;KfgjB8XmYbbGXNuRv2g4+UoECLscFdTed7mUrqzJoFvYjjh4Z9sb9EH2ldQ9jgFuWplEUSYNNhwW&#10;auxoW1N5Of0aBZ/P8dm1yzRtjol8PRyHj71590o9PU4vKxCeJn8P39pvWkGSZfB/JhwBub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I7fcUAAADcAAAADwAAAAAAAAAA&#10;AAAAAAChAgAAZHJzL2Rvd25yZXYueG1sUEsFBgAAAAAEAAQA+QAAAJMDAAAAAA==&#10;" strokecolor="white" strokeweight="1.42758mm"/>
                <v:rect id="Rectangle 70" o:spid="_x0000_s1307" style="position:absolute;left:8575;top:2871;width:40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mMQA&#10;AADcAAAADwAAAGRycy9kb3ducmV2LnhtbESPT4vCMBTE7wt+h/AEb2vin63aNYoIguB6UBf2+mie&#10;bdnmpTZR67c3wsIeh5n5DTNftrYSN2p86VjDoK9AEGfOlJxr+D5t3qcgfEA2WDkmDQ/ysFx03uaY&#10;GnfnA92OIRcRwj5FDUUIdSqlzwqy6PuuJo7e2TUWQ5RNLk2D9wi3lRwqlUiLJceFAmtaF5T9Hq9W&#10;AyZjc9mfR1+n3TXBWd6qzceP0rrXbVefIAK14T/8194aDcNk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vJjEAAAA3AAAAA8AAAAAAAAAAAAAAAAAmAIAAGRycy9k&#10;b3ducmV2LnhtbFBLBQYAAAAABAAEAPUAAACJAwAAAAA=&#10;" stroked="f"/>
                <v:line id="Line 69" o:spid="_x0000_s1308" style="position:absolute;visibility:visible;mso-wrap-style:square" from="9024,2871" to="9024,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EKlMIAAADcAAAADwAAAGRycy9kb3ducmV2LnhtbERP3WrCMBS+H/gO4Qx2N9N2pUhtlDkY&#10;iMzNuT3AoTn9weakNLGtb79cCLv8+P6L7Ww6MdLgWssK4mUEgri0uuVawe/P+/MKhPPIGjvLpOBG&#10;DrabxUOBubYTf9N49rUIIexyVNB43+dSurIhg25pe+LAVXYw6AMcaqkHnEK46WQSRZk02HJoaLCn&#10;t4bKy/lqFHy9xJXrVmnanhK5+zyNxw9z8Eo9Pc6vaxCeZv8vvrv3WkGShbXhTDgC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EKlMIAAADcAAAADwAAAAAAAAAAAAAA&#10;AAChAgAAZHJzL2Rvd25yZXYueG1sUEsFBgAAAAAEAAQA+QAAAJADAAAAAA==&#10;" strokecolor="white" strokeweight="1.42758mm"/>
                <v:rect id="Rectangle 68" o:spid="_x0000_s1309" style="position:absolute;left:9064;top:2871;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iNccUA&#10;AADcAAAADwAAAGRycy9kb3ducmV2LnhtbESPQWvCQBSE70L/w/IKvelurYYa3YRSCBTUQ7XQ6yP7&#10;TILZt2l2jem/dwsFj8PMfMNs8tG2YqDeN441PM8UCOLSmYYrDV/HYvoKwgdkg61j0vBLHvLsYbLB&#10;1Lgrf9JwCJWIEPYpaqhD6FIpfVmTRT9zHXH0Tq63GKLsK2l6vEa4beVcqURabDgu1NjRe03l+XCx&#10;GjBZmJ/96WV33F4SXFWjKpbfSuunx/FtDSLQGO7h//aH0TBPVv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I1xxQAAANwAAAAPAAAAAAAAAAAAAAAAAJgCAABkcnMv&#10;ZG93bnJldi54bWxQSwUGAAAAAAQABAD1AAAAigMAAAAA&#10;" stroked="f"/>
                <v:rect id="Rectangle 67" o:spid="_x0000_s1310" style="position:absolute;left:6794;top:299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uyMcIA&#10;AADcAAAADwAAAGRycy9kb3ducmV2LnhtbERPz2vCMBS+C/4P4Qm7abJudltnLDIQBrrDdLDro3m2&#10;Zc1LbdLa/ffmIHj8+H6v8tE2YqDO1441PC4UCOLCmZpLDT/H7fwVhA/IBhvHpOGfPOTr6WSFmXEX&#10;/qbhEEoRQ9hnqKEKoc2k9EVFFv3CtcSRO7nOYoiwK6Xp8BLDbSMTpVJpsebYUGFLHxUVf4feasD0&#10;2Zy/Tk/7465P8a0c1Xb5q7R+mI2bdxCBxnAX39yfRkPyEufHM/EI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7IxwgAAANwAAAAPAAAAAAAAAAAAAAAAAJgCAABkcnMvZG93&#10;bnJldi54bWxQSwUGAAAAAAQABAD1AAAAhwMAAAAA&#10;" stroked="f"/>
                <v:rect id="Rectangle 66" o:spid="_x0000_s1311" style="position:absolute;left:6875;top:299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cXqsUA&#10;AADcAAAADwAAAGRycy9kb3ducmV2LnhtbESPT2sCMRTE70K/Q3gFb5qodWu3G6UUhEL14Frw+ti8&#10;/UM3L9tN1O23bwqCx2FmfsNkm8G24kK9bxxrmE0VCOLCmYYrDV/H7WQFwgdkg61j0vBLHjbrh1GG&#10;qXFXPtAlD5WIEPYpaqhD6FIpfVGTRT91HXH0StdbDFH2lTQ9XiPctnKuVCItNhwXauzovabiOz9b&#10;DZg8mZ99udgdP88JvlSD2i5PSuvx4/D2CiLQEO7hW/vDaJg/z+D/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ZxeqxQAAANwAAAAPAAAAAAAAAAAAAAAAAJgCAABkcnMv&#10;ZG93bnJldi54bWxQSwUGAAAAAAQABAD1AAAAigMAAAAA&#10;" stroked="f"/>
                <v:rect id="Rectangle 65" o:spid="_x0000_s1312" style="position:absolute;left:6956;top:2995;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WJ3cQA&#10;AADcAAAADwAAAGRycy9kb3ducmV2LnhtbESPQWvCQBSE74X+h+UJ3nTXaFNNXaUUBMF6qApeH9ln&#10;Epp9m2ZXjf/eFYQeh5n5hpkvO1uLC7W+cqxhNFQgiHNnKi40HParwRSED8gGa8ek4UYelovXlzlm&#10;xl35hy67UIgIYZ+hhjKEJpPS5yVZ9EPXEEfv5FqLIcq2kKbFa4TbWiZKpdJixXGhxIa+Ssp/d2er&#10;AdOJ+duext/7zTnFWdGp1dtRad3vdZ8fIAJ14T/8bK+NhuQ9gc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id3EAAAA3AAAAA8AAAAAAAAAAAAAAAAAmAIAAGRycy9k&#10;b3ducmV2LnhtbFBLBQYAAAAABAAEAPUAAACJAwAAAAA=&#10;" stroked="f"/>
                <v:rect id="Rectangle 64" o:spid="_x0000_s1313" style="position:absolute;left:7038;top:299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ksRsUA&#10;AADcAAAADwAAAGRycy9kb3ducmV2LnhtbESPQWvCQBSE74L/YXlCb3W32qYa3QQpCIW2h8aC10f2&#10;mYRm38bsqvHfu4WCx2FmvmHW+WBbcabeN441PE0VCOLSmYYrDT+77eMChA/IBlvHpOFKHvJsPFpj&#10;atyFv+lchEpECPsUNdQhdKmUvqzJop+6jjh6B9dbDFH2lTQ9XiLctnKmVCItNhwXauzorabytzhZ&#10;DZg8m+PXYf65+zgluKwGtX3ZK60fJsNmBSLQEO7h//a70TB7ncP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xGxQAAANwAAAAPAAAAAAAAAAAAAAAAAJgCAABkcnMv&#10;ZG93bnJldi54bWxQSwUGAAAAAAQABAD1AAAAigMAAAAA&#10;" stroked="f"/>
                <v:rect id="Rectangle 63" o:spid="_x0000_s1314" style="position:absolute;left:6794;top:3119;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0MsUA&#10;AADcAAAADwAAAGRycy9kb3ducmV2LnhtbESPT2sCMRTE74LfITyht5rU2q2uG0UKQsH20LXg9bF5&#10;+4duXtZN1O23b4SCx2FmfsNkm8G24kK9bxxreJoqEMSFMw1XGr4Pu8cFCB+QDbaOScMvedisx6MM&#10;U+Ou/EWXPFQiQtinqKEOoUul9EVNFv3UdcTRK11vMUTZV9L0eI1w28qZUom02HBcqLGjt5qKn/xs&#10;NWAyN6fP8vnjsD8nuKwGtXs5Kq0fJsN2BSLQEO7h//a70TB7ncP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LQyxQAAANwAAAAPAAAAAAAAAAAAAAAAAJgCAABkcnMv&#10;ZG93bnJldi54bWxQSwUGAAAAAAQABAD1AAAAigMAAAAA&#10;" stroked="f"/>
                <v:rect id="Rectangle 62" o:spid="_x0000_s1315" style="position:absolute;left:6957;top:3119;width:40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wRqcUA&#10;AADcAAAADwAAAGRycy9kb3ducmV2LnhtbESPW4vCMBSE34X9D+Es+LYm3qrbNcoiCILrgxfw9dAc&#10;22Jz0m2i1n9vFhZ8HGbmG2a2aG0lbtT40rGGfk+BIM6cKTnXcDysPqYgfEA2WDkmDQ/ysJi/dWaY&#10;GnfnHd32IRcRwj5FDUUIdSqlzwqy6HuuJo7e2TUWQ5RNLk2D9wi3lRwolUiLJceFAmtaFpRd9ler&#10;AZOR+d2ehz+HzTXBz7xVq/FJad19b7+/QARqwyv8314bDYPJGP7Ox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BGpxQAAANwAAAAPAAAAAAAAAAAAAAAAAJgCAABkcnMv&#10;ZG93bnJldi54bWxQSwUGAAAAAAQABAD1AAAAigMAAAAA&#10;" stroked="f"/>
                <v:rect id="Rectangle 61" o:spid="_x0000_s1316" style="position:absolute;left:6794;top:3242;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6P3sQA&#10;AADcAAAADwAAAGRycy9kb3ducmV2LnhtbESPT4vCMBTE7wt+h/AEb2vin63aNYoIguB6UBf2+mie&#10;bdnmpTZR67c3wsIeh5n5DTNftrYSN2p86VjDoK9AEGfOlJxr+D5t3qcgfEA2WDkmDQ/ysFx03uaY&#10;GnfnA92OIRcRwj5FDUUIdSqlzwqy6PuuJo7e2TUWQ5RNLk2D9wi3lRwqlUiLJceFAmtaF5T9Hq9W&#10;AyZjc9mfR1+n3TXBWd6qzceP0rrXbVefIAK14T/8194aDcNJ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j97EAAAA3AAAAA8AAAAAAAAAAAAAAAAAmAIAAGRycy9k&#10;b3ducmV2LnhtbFBLBQYAAAAABAAEAPUAAACJAwAAAAA=&#10;" stroked="f"/>
                <v:line id="Line 60" o:spid="_x0000_s1317" style="position:absolute;visibility:visible;mso-wrap-style:square" from="7160,3242" to="7160,3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cIO8QAAADcAAAADwAAAGRycy9kb3ducmV2LnhtbESP3YrCMBSE7xd8h3AE7zS1yirVKO6C&#10;IOLu+vcAh+bYFpuT0sRa394Iwl4OM/MNM1+2phQN1a6wrGA4iEAQp1YXnCk4n9b9KQjnkTWWlknB&#10;gxwsF52POSba3vlAzdFnIkDYJagg975KpHRpTgbdwFbEwbvY2qAPss6krvEe4KaUcRR9SoMFh4Uc&#10;K/rOKb0eb0bB32h4ceV0PC72sfz63Tc/O7P1SvW67WoGwlPr/8Pv9kYriCcTeJ0JR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hwg7xAAAANwAAAAPAAAAAAAAAAAA&#10;AAAAAKECAABkcnMvZG93bnJldi54bWxQSwUGAAAAAAQABAD5AAAAkgMAAAAA&#10;" strokecolor="white" strokeweight="1.42758mm"/>
                <v:rect id="Rectangle 59" o:spid="_x0000_s1318" style="position:absolute;left:7200;top:3242;width:81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2+N8IA&#10;AADcAAAADwAAAGRycy9kb3ducmV2LnhtbERPz2vCMBS+C/4P4Qm7abJudltnLDIQBrrDdLDro3m2&#10;Zc1LbdLa/ffmIHj8+H6v8tE2YqDO1441PC4UCOLCmZpLDT/H7fwVhA/IBhvHpOGfPOTr6WSFmXEX&#10;/qbhEEoRQ9hnqKEKoc2k9EVFFv3CtcSRO7nOYoiwK6Xp8BLDbSMTpVJpsebYUGFLHxUVf4feasD0&#10;2Zy/Tk/7465P8a0c1Xb5q7R+mI2bdxCBxnAX39yfRkPyEtfGM/EI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Xb43wgAAANwAAAAPAAAAAAAAAAAAAAAAAJgCAABkcnMvZG93&#10;bnJldi54bWxQSwUGAAAAAAQABAD1AAAAhwMAAAAA&#10;" stroked="f"/>
                <v:rect id="Rectangle 58" o:spid="_x0000_s1319" style="position:absolute;left:6794;top:3366;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EbrMUA&#10;AADcAAAADwAAAGRycy9kb3ducmV2LnhtbESPT2sCMRTE74LfITyht5po2627NYoIQqHtoWvB62Pz&#10;9g/dvKybqOu3N4WCx2FmfsMs14NtxZl63zjWMJsqEMSFMw1XGn72u8cFCB+QDbaOScOVPKxX49ES&#10;M+Mu/E3nPFQiQthnqKEOocuk9EVNFv3UdcTRK11vMUTZV9L0eIlw28q5Uom02HBcqLGjbU3Fb36y&#10;GjB5Nsev8ulz/3FKMK0GtXs5KK0fJsPmDUSgIdzD/+13o2H+msL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RusxQAAANwAAAAPAAAAAAAAAAAAAAAAAJgCAABkcnMv&#10;ZG93bnJldi54bWxQSwUGAAAAAAQABAD1AAAAigMAAAAA&#10;" stroked="f"/>
                <v:line id="Line 57" o:spid="_x0000_s1320" style="position:absolute;visibility:visible;mso-wrap-style:square" from="7160,3366" to="7160,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vgaMIAAADcAAAADwAAAGRycy9kb3ducmV2LnhtbERP3WrCMBS+H/gO4Qi7W9N2Mko1igrC&#10;GNt0nQ9waI5tsTkpTWy7t18uBC8/vv/VZjKtGKh3jWUFSRSDIC6tbrhScP49vGQgnEfW2FomBX/k&#10;YLOePa0w13bkHxoKX4kQwi5HBbX3XS6lK2sy6CLbEQfuYnuDPsC+krrHMYSbVqZx/CYNNhwaauxo&#10;X1N5LW5GwfE1ubg2WyyaUyp336fh69N8eKWe59N2CcLT5B/iu/tdK0izMD+cCUd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vgaMIAAADcAAAADwAAAAAAAAAAAAAA&#10;AAChAgAAZHJzL2Rvd25yZXYueG1sUEsFBgAAAAAEAAQA+QAAAJADAAAAAA==&#10;" strokecolor="white" strokeweight="1.42758mm"/>
                <v:rect id="Rectangle 56" o:spid="_x0000_s1321" style="position:absolute;left:7200;top:3366;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JnjcQA&#10;AADcAAAADwAAAGRycy9kb3ducmV2LnhtbESPT4vCMBTE7wt+h/AEb2viny1ajbIsCILuYVXw+mie&#10;bbF5qU3U+u2NIOxxmJnfMPNlaytxo8aXjjUM+goEceZMybmGw371OQHhA7LByjFpeJCH5aLzMcfU&#10;uDv/0W0XchEh7FPUUIRQp1L6rCCLvu9q4uidXGMxRNnk0jR4j3BbyaFSibRYclwosKafgrLz7mo1&#10;YDI2l9/TaLvfXBOc5q1afR2V1r1u+z0DEagN/+F3e200DCc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yZ43EAAAA3AAAAA8AAAAAAAAAAAAAAAAAmAIAAGRycy9k&#10;b3ducmV2LnhtbFBLBQYAAAAABAAEAPUAAACJAwAAAAA=&#10;" stroked="f"/>
                <v:rect id="Rectangle 55" o:spid="_x0000_s1322" style="position:absolute;left:7934;top:3366;width:24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5+sQA&#10;AADcAAAADwAAAGRycy9kb3ducmV2LnhtbESPQWvCQBSE70L/w/IK3nS3sQ0aXaUUBKH2YBS8PrLP&#10;JJh9m2ZXjf/eLRQ8DjPzDbNY9bYRV+p87VjD21iBIC6cqbnUcNivR1MQPiAbbByThjt5WC1fBgvM&#10;jLvxjq55KEWEsM9QQxVCm0npi4os+rFriaN3cp3FEGVXStPhLcJtIxOlUmmx5rhQYUtfFRXn/GI1&#10;YPpufn9Ok+3++5LirOzV+uOotB6+9p9zEIH68Az/tzdGQzJN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g+frEAAAA3AAAAA8AAAAAAAAAAAAAAAAAmAIAAGRycy9k&#10;b3ducmV2LnhtbFBLBQYAAAAABAAEAPUAAACJAwAAAAA=&#10;" stroked="f"/>
                <v:rect id="Rectangle 54" o:spid="_x0000_s1323" style="position:absolute;left:8179;top:3366;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cYcQA&#10;AADcAAAADwAAAGRycy9kb3ducmV2LnhtbESPT4vCMBTE7wt+h/AEb2viny1ajSKCILh7WBW8Pppn&#10;W2xeahO1fvuNIOxxmJnfMPNlaytxp8aXjjUM+goEceZMybmG42HzOQHhA7LByjFpeJKH5aLzMcfU&#10;uAf/0n0fchEh7FPUUIRQp1L6rCCLvu9q4uidXWMxRNnk0jT4iHBbyaFSibRYclwosKZ1Qdllf7Ma&#10;MBmb68959H3Y3RKc5q3afJ2U1r1uu5qBCNSG//C7vTUahpMR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sXGHEAAAA3AAAAA8AAAAAAAAAAAAAAAAAmAIAAGRycy9k&#10;b3ducmV2LnhtbFBLBQYAAAAABAAEAPUAAACJAwAAAAA=&#10;" stroked="f"/>
                <v:line id="Line 53" o:spid="_x0000_s1324" style="position:absolute;visibility:visible;mso-wrap-style:square" from="8709,3366" to="8709,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gr6b8AAADcAAAADwAAAGRycy9kb3ducmV2LnhtbESPwQrCMBBE74L/EFbwpqlVRKpRRBEE&#10;T1bB69KsbbXZlCZq/XsjCB6HmXnDLFatqcSTGldaVjAaRiCIM6tLzhWcT7vBDITzyBory6TgTQ5W&#10;y25ngYm2Lz7SM/W5CBB2CSoovK8TKV1WkEE3tDVx8K62MeiDbHKpG3wFuKlkHEVTabDksFBgTZuC&#10;snv6MApO07ia7Mbuts/S+2V70KU07Vupfq9dz0F4av0//GvvtYJ4NoHvmXA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ogr6b8AAADcAAAADwAAAAAAAAAAAAAAAACh&#10;AgAAZHJzL2Rvd25yZXYueG1sUEsFBgAAAAAEAAQA+QAAAI0DAAAAAA==&#10;" strokecolor="white" strokeweight="1.45136mm"/>
                <v:rect id="Rectangle 52" o:spid="_x0000_s1325" style="position:absolute;left:8750;top:3366;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hjsQA&#10;AADcAAAADwAAAGRycy9kb3ducmV2LnhtbESPW4vCMBSE34X9D+Es7Jsm3opWoyyCsLD64AV8PTTH&#10;tticdJuo3X9vBMHHYWa+YebL1lbiRo0vHWvo9xQI4syZknMNx8O6OwHhA7LByjFp+CcPy8VHZ46p&#10;cXfe0W0fchEh7FPUUIRQp1L6rCCLvudq4uidXWMxRNnk0jR4j3BbyYFSibRYclwosKZVQdllf7Ua&#10;MBmZv+15uDn8XhOc5q1aj09K66/P9nsGIlAb3uFX+8doGEzG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JYY7EAAAA3AAAAA8AAAAAAAAAAAAAAAAAmAIAAGRycy9k&#10;b3ducmV2LnhtbFBLBQYAAAAABAAEAPUAAACJAwAAAAA=&#10;" stroked="f"/>
                <v:rect id="Rectangle 51" o:spid="_x0000_s1326" style="position:absolute;left:9728;top:3366;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cQA&#10;AADcAAAADwAAAGRycy9kb3ducmV2LnhtbESPT4vCMBTE7wt+h/AEb2ui7hatRhFBEHb34B/w+mie&#10;bbF5qU3U+u03guBxmJnfMLNFaytxo8aXjjUM+goEceZMybmGw379OQbhA7LByjFpeJCHxbzzMcPU&#10;uDtv6bYLuYgQ9ilqKEKoUyl9VpBF33c1cfROrrEYomxyaRq8R7it5FCpRFosOS4UWNOqoOy8u1oN&#10;mHyZy99p9Lv/uSY4yVu1/j4qrXvddjkFEagN7/CrvTEahu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b//nEAAAA3AAAAA8AAAAAAAAAAAAAAAAAmAIAAGRycy9k&#10;b3ducmV2LnhtbFBLBQYAAAAABAAEAPUAAACJAwAAAAA=&#10;" stroked="f"/>
                <v:rect id="Rectangle 50" o:spid="_x0000_s1327" style="position:absolute;left:9810;top:336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aYsQA&#10;AADcAAAADwAAAGRycy9kb3ducmV2LnhtbESPQWsCMRSE7wX/Q3hCbzXR2lVXo4ggCLaHquD1sXnu&#10;Lm5e1k3U9d8bodDjMDPfMLNFaytxo8aXjjX0ewoEceZMybmGw379MQbhA7LByjFpeJCHxbzzNsPU&#10;uDv/0m0XchEh7FPUUIRQp1L6rCCLvudq4uidXGMxRNnk0jR4j3BbyYFSibRYclwosKZVQdl5d7Ua&#10;MBmay8/p83u/vSY4yVu1/joqrd+77XIKIlAb/sN/7Y3RMBiP4HUmHg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XWmLEAAAA3AAAAA8AAAAAAAAAAAAAAAAAmAIAAGRycy9k&#10;b3ducmV2LnhtbFBLBQYAAAAABAAEAPUAAACJAwAAAAA=&#10;" stroked="f"/>
                <v:rect id="Rectangle 49" o:spid="_x0000_s1328" style="position:absolute;left:6794;top:3490;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jOEMAA&#10;AADcAAAADwAAAGRycy9kb3ducmV2LnhtbERPTYvCMBC9C/6HMII3TdS1aDWKCMLC6mF1wevQjG2x&#10;mdQmavffm4Pg8fG+l+vWVuJBjS8daxgNFQjizJmScw1/p91gBsIHZIOVY9LwTx7Wq25nialxT/6l&#10;xzHkIoawT1FDEUKdSumzgiz6oauJI3dxjcUQYZNL0+AzhttKjpVKpMWSY0OBNW0Lyq7Hu9WAyZe5&#10;HS6T/ennnuA8b9VuelZa93vtZgEiUBs+4rf722gYz+La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4jOEMAAAADcAAAADwAAAAAAAAAAAAAAAACYAgAAZHJzL2Rvd25y&#10;ZXYueG1sUEsFBgAAAAAEAAQA9QAAAIUDAAAAAA==&#10;" stroked="f"/>
                <v:line id="Line 48" o:spid="_x0000_s1329" style="position:absolute;visibility:visible;mso-wrap-style:square" from="7160,3490" to="7160,3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FJ9cUAAADcAAAADwAAAGRycy9kb3ducmV2LnhtbESP3WrCQBSE74W+w3IK3tWNqUgas0oV&#10;CiLVptYHOGRPfmj2bMiuMX37bqHg5TAz3zDZZjStGKh3jWUF81kEgriwuuFKweXr7SkB4TyyxtYy&#10;KfghB5v1wyTDVNsbf9Jw9pUIEHYpKqi971IpXVGTQTezHXHwStsb9EH2ldQ93gLctDKOoqU02HBY&#10;qLGjXU3F9/lqFHw8z0vXJotFk8dye8qH47s5eKWmj+PrCoSn0d/D/+29VhAnL/B3Jhw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FJ9cUAAADcAAAADwAAAAAAAAAA&#10;AAAAAAChAgAAZHJzL2Rvd25yZXYueG1sUEsFBgAAAAAEAAQA+QAAAJMDAAAAAA==&#10;" strokecolor="white" strokeweight="1.42758mm"/>
                <v:rect id="Rectangle 47" o:spid="_x0000_s1330" style="position:absolute;left:7200;top:3490;width:81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dUy8AA&#10;AADcAAAADwAAAGRycy9kb3ducmV2LnhtbERPTYvCMBC9C/6HMII3TdS1aDWKCMLC6mF1wevQjG2x&#10;mdQmavffm4Pg8fG+l+vWVuJBjS8daxgNFQjizJmScw1/p91gBsIHZIOVY9LwTx7Wq25nialxT/6l&#10;xzHkIoawT1FDEUKdSumzgiz6oauJI3dxjcUQYZNL0+AzhttKjpVKpMWSY0OBNW0Lyq7Hu9WAyZe5&#10;HS6T/ennnuA8b9VuelZa93vtZgEiUBs+4rf722gYz+P8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dUy8AAAADcAAAADwAAAAAAAAAAAAAAAACYAgAAZHJzL2Rvd25y&#10;ZXYueG1sUEsFBgAAAAAEAAQA9QAAAIUDAAAAAA==&#10;" stroked="f"/>
                <v:rect id="Rectangle 46" o:spid="_x0000_s1331" style="position:absolute;left:8016;top:3490;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vxUMQA&#10;AADcAAAADwAAAGRycy9kb3ducmV2LnhtbESPT4vCMBTE7wt+h/AEb2viny1ajbIsCILuYVXw+mie&#10;bbF5qU3U+u2NIOxxmJnfMPNlaytxo8aXjjUM+goEceZMybmGw371OQHhA7LByjFpeJCH5aLzMcfU&#10;uDv/0W0XchEh7FPUUIRQp1L6rCCLvu9q4uidXGMxRNnk0jR4j3BbyaFSibRYclwosKafgrLz7mo1&#10;YDI2l9/TaLvfXBOc5q1afR2V1r1u+z0DEagN/+F3e200DKc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r8VDEAAAA3AAAAA8AAAAAAAAAAAAAAAAAmAIAAGRycy9k&#10;b3ducmV2LnhtbFBLBQYAAAAABAAEAPUAAACJAwAAAAA=&#10;" stroked="f"/>
                <v:rect id="Rectangle 45" o:spid="_x0000_s1332" style="position:absolute;left:8260;top:3490;width:490;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vJ8QA&#10;AADcAAAADwAAAGRycy9kb3ducmV2LnhtbESPQWvCQBSE70L/w/IK3nS3sQ0aXaUUBKH2YBS8PrLP&#10;JJh9m2ZXjf/eLRQ8DjPzDbNY9bYRV+p87VjD21iBIC6cqbnUcNivR1MQPiAbbByThjt5WC1fBgvM&#10;jLvxjq55KEWEsM9QQxVCm0npi4os+rFriaN3cp3FEGVXStPhLcJtIxOlUmmx5rhQYUtfFRXn/GI1&#10;YPpufn9Ok+3++5LirOzV+uOotB6+9p9zEIH68Az/tzdGQzJL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byfEAAAA3AAAAA8AAAAAAAAAAAAAAAAAmAIAAGRycy9k&#10;b3ducmV2LnhtbFBLBQYAAAAABAAEAPUAAACJAwAAAAA=&#10;" stroked="f"/>
                <v:line id="Line 44" o:spid="_x0000_s1333" style="position:absolute;visibility:visible;mso-wrap-style:square" from="8790,3490" to="8790,3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DowsQAAADcAAAADwAAAGRycy9kb3ducmV2LnhtbESP3YrCMBSE74V9h3AW9k5Tq4hbjaKC&#10;sCz+rfoAh+bYFpuT0mRrfXsjCF4OM/MNM523phQN1a6wrKDfi0AQp1YXnCk4n9bdMQjnkTWWlknB&#10;nRzMZx+dKSba3viPmqPPRICwS1BB7n2VSOnSnAy6nq2Ig3extUEfZJ1JXeMtwE0p4ygaSYMFh4Uc&#10;K1rllF6P/0bBftC/uHI8HBaHWC53h2a7Mb9eqa/PdjEB4an17/Cr/aMVxN8DeJ4JR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sOjCxAAAANwAAAAPAAAAAAAAAAAA&#10;AAAAAKECAABkcnMvZG93bnJldi54bWxQSwUGAAAAAAQABAD5AAAAkgMAAAAA&#10;" strokecolor="white" strokeweight="1.42758mm"/>
                <v:rect id="Rectangle 43" o:spid="_x0000_s1334" style="position:absolute;left:8831;top:3490;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xSyMUA&#10;AADcAAAADwAAAGRycy9kb3ducmV2LnhtbESPQWvCQBSE70L/w/IKveluNYYaXaUIgYL1UC14fWSf&#10;SWj2bZpdk/jvu4VCj8PMfMNsdqNtRE+drx1reJ4pEMSFMzWXGj7P+fQFhA/IBhvHpOFOHnbbh8kG&#10;M+MG/qD+FEoRIewz1FCF0GZS+qIii37mWuLoXV1nMUTZldJ0OES4beRcqVRarDkuVNjSvqLi63Sz&#10;GjBNzPfxung/H24prspR5cuL0vrpcXxdgwg0hv/wX/vNaJivE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LIxQAAANwAAAAPAAAAAAAAAAAAAAAAAJgCAABkcnMv&#10;ZG93bnJldi54bWxQSwUGAAAAAAQABAD1AAAAigMAAAAA&#10;" stroked="f"/>
                <v:line id="Line 42" o:spid="_x0000_s1335" style="position:absolute;visibility:visible;mso-wrap-style:square" from="9850,3490" to="9850,3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0Yr8MAAADcAAAADwAAAGRycy9kb3ducmV2LnhtbESPQYvCMBSE74L/ITxhbza1q6K1UcRF&#10;EPZkXdjro3m21ealNFmt/94sCB6HmfmGyTa9acSNOldbVjCJYhDEhdU1lwp+TvvxAoTzyBoby6Tg&#10;QQ426+Egw1TbOx/plvtSBAi7FBVU3replK6oyKCLbEscvLPtDPogu1LqDu8BbhqZxPFcGqw5LFTY&#10;0q6i4pr/GQWnedJM95/ucijy6+/Xt66l6R9KfYz67QqEp96/w6/2QStIljP4Px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dGK/DAAAA3AAAAA8AAAAAAAAAAAAA&#10;AAAAoQIAAGRycy9kb3ducmV2LnhtbFBLBQYAAAAABAAEAPkAAACRAwAAAAA=&#10;" strokecolor="white" strokeweight="1.45136mm"/>
                <v:rect id="Rectangle 41" o:spid="_x0000_s1336" style="position:absolute;left:6794;top:3613;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pJMUA&#10;AADcAAAADwAAAGRycy9kb3ducmV2LnhtbESPQWvCQBSE70L/w/IKvelurYYa3YRSCBTUQ7XQ6yP7&#10;TILZt2l2jem/dwsFj8PMfMNs8tG2YqDeN441PM8UCOLSmYYrDV/HYvoKwgdkg61j0vBLHvLsYbLB&#10;1Lgrf9JwCJWIEPYpaqhD6FIpfVmTRT9zHXH0Tq63GKLsK2l6vEa4beVcqURabDgu1NjRe03l+XCx&#10;GjBZmJ/96WV33F4SXFWjKpbfSuunx/FtDSLQGO7h//aH0TBfJf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mkkxQAAANwAAAAPAAAAAAAAAAAAAAAAAJgCAABkcnMv&#10;ZG93bnJldi54bWxQSwUGAAAAAAQABAD1AAAAigMAAAAA&#10;" stroked="f"/>
                <v:line id="Line 40" o:spid="_x0000_s1337" style="position:absolute;visibility:visible;mso-wrap-style:square" from="7160,3613" to="7160,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vuwcQAAADcAAAADwAAAGRycy9kb3ducmV2LnhtbESP3WrCQBSE7wu+w3IE7+rGVGqMrtIW&#10;CkX81wc4ZI9JMHs2ZNcY394tFHo5zMw3zHzZmUq01LjSsoLRMAJBnFldcq7gfPp+TUA4j6yxskwK&#10;HuRguei9zDHV9s4Hao8+FwHCLkUFhfd1KqXLCjLohrYmDt7FNgZ9kE0udYP3ADeVjKPoXRosOSwU&#10;WNNXQdn1eDMKdm+ji6uS8bjcx/Jzu283a7PySg363ccMhKfO/4f/2j9aQTydwO+Zc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i+7BxAAAANwAAAAPAAAAAAAAAAAA&#10;AAAAAKECAABkcnMvZG93bnJldi54bWxQSwUGAAAAAAQABAD5AAAAkgMAAAAA&#10;" strokecolor="white" strokeweight="1.42758mm"/>
                <v:rect id="Rectangle 39" o:spid="_x0000_s1338" style="position:absolute;left:7200;top:3613;width:89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YzcAA&#10;AADcAAAADwAAAGRycy9kb3ducmV2LnhtbERPTYvCMBC9C/6HMII3TdS1aDWKCMLC6mF1wevQjG2x&#10;mdQmavffm4Pg8fG+l+vWVuJBjS8daxgNFQjizJmScw1/p91gBsIHZIOVY9LwTx7Wq25nialxT/6l&#10;xzHkIoawT1FDEUKdSumzgiz6oauJI3dxjcUQYZNL0+AzhttKjpVKpMWSY0OBNW0Lyq7Hu9WAyZe5&#10;HS6T/ennnuA8b9VuelZa93vtZgEiUBs+4rf722gYz+Pa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FYzcAAAADcAAAADwAAAAAAAAAAAAAAAACYAgAAZHJzL2Rvd25y&#10;ZXYueG1sUEsFBgAAAAAEAAQA9QAAAIUDAAAAAA==&#10;" stroked="f"/>
                <v:line id="Line 38" o:spid="_x0000_s1339" style="position:absolute;visibility:visible;mso-wrap-style:square" from="8139,3613" to="8139,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jfKMQAAADcAAAADwAAAGRycy9kb3ducmV2LnhtbESP3YrCMBSE7xd8h3AE7zS1yqLVKO6C&#10;IOLu+vcAh+bYFpuT0sRa394Iwl4OM/MNM1+2phQN1a6wrGA4iEAQp1YXnCk4n9b9CQjnkTWWlknB&#10;gxwsF52POSba3vlAzdFnIkDYJagg975KpHRpTgbdwFbEwbvY2qAPss6krvEe4KaUcRR9SoMFh4Uc&#10;K/rOKb0eb0bB32h4ceVkPC72sfz63Tc/O7P1SvW67WoGwlPr/8Pv9kYriKdTeJ0JR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WN8oxAAAANwAAAAPAAAAAAAAAAAA&#10;AAAAAKECAABkcnMvZG93bnJldi54bWxQSwUGAAAAAAQABAD5AAAAkgMAAAAA&#10;" strokecolor="white" strokeweight="1.42758mm"/>
                <v:rect id="Rectangle 37" o:spid="_x0000_s1340" style="position:absolute;left:8179;top:3613;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O0cIA&#10;AADcAAAADwAAAGRycy9kb3ducmV2LnhtbERPz2vCMBS+C/4P4Qm72USdZeuMIoPCYPNgO9j10Tzb&#10;sualNrF2//1yGOz48f3eHSbbiZEG3zrWsEoUCOLKmZZrDZ9lvnwC4QOywc4xafghD4f9fLbDzLg7&#10;n2ksQi1iCPsMNTQh9JmUvmrIok9cTxy5ixsshgiHWpoB7zHcdnKtVCotthwbGuzptaHqu7hZDZg+&#10;muvpsvko328pPteTyrdfSuuHxXR8ARFoCv/iP/eb0bBRcX48E4+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M7RwgAAANwAAAAPAAAAAAAAAAAAAAAAAJgCAABkcnMvZG93&#10;bnJldi54bWxQSwUGAAAAAAQABAD1AAAAhwMAAAAA&#10;" stroked="f"/>
                <v:rect id="Rectangle 36" o:spid="_x0000_s1341" style="position:absolute;left:8504;top:361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BrSsUA&#10;AADcAAAADwAAAGRycy9kb3ducmV2LnhtbESPQWvCQBSE70L/w/IKvemuVUONrlIKgYJ6aFLo9ZF9&#10;JqHZt2l2jem/dwsFj8PMfMNs96NtxUC9bxxrmM8UCOLSmYYrDZ9FNn0B4QOywdYxafglD/vdw2SL&#10;qXFX/qAhD5WIEPYpaqhD6FIpfVmTRT9zHXH0zq63GKLsK2l6vEa4beWzUom02HBcqLGjt5rK7/xi&#10;NWCyND+n8+JYHC4JrqtRZasvpfXT4/i6ARFoDPfwf/vdaFioOfydi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GtKxQAAANwAAAAPAAAAAAAAAAAAAAAAAJgCAABkcnMv&#10;ZG93bnJldi54bWxQSwUGAAAAAAQABAD1AAAAigMAAAAA&#10;" stroked="f"/>
                <v:rect id="Rectangle 35" o:spid="_x0000_s1342" style="position:absolute;left:8587;top:3613;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1PcQA&#10;AADcAAAADwAAAGRycy9kb3ducmV2LnhtbESPT4vCMBTE7wt+h/CEva2Julu0GkUWBGHdg3/A66N5&#10;tsXmpTZR67c3guBxmJnfMNN5aytxpcaXjjX0ewoEceZMybmG/W75NQLhA7LByjFpuJOH+azzMcXU&#10;uBtv6LoNuYgQ9ilqKEKoUyl9VpBF33M1cfSOrrEYomxyaRq8Rbit5ECpRFosOS4UWNNvQdlpe7Ea&#10;MPk25//jcL37uyQ4zlu1/DkorT+77WICIlAb3uFXe2U0DNUA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S9T3EAAAA3AAAAA8AAAAAAAAAAAAAAAAAmAIAAGRycy9k&#10;b3ducmV2LnhtbFBLBQYAAAAABAAEAPUAAACJAwAAAAA=&#10;" stroked="f"/>
                <v:rect id="Rectangle 34" o:spid="_x0000_s1343" style="position:absolute;left:8668;top:3613;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QpsQA&#10;AADcAAAADwAAAGRycy9kb3ducmV2LnhtbESPQWvCQBSE7wX/w/IEb3XXxoaaukoRBEF7MBa8PrLP&#10;JDT7NmZXjf/eLRQ8DjPzDTNf9rYRV+p87VjDZKxAEBfO1Fxq+DmsXz9A+IBssHFMGu7kYbkYvMwx&#10;M+7Ge7rmoRQRwj5DDVUIbSalLyqy6MeuJY7eyXUWQ5RdKU2Htwi3jXxTKpUWa44LFba0qqj4zS9W&#10;A6ZTc/4+JbvD9pLirOzV+v2otB4N+69PEIH68Az/tzdGQ6IS+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UKbEAAAA3AAAAA8AAAAAAAAAAAAAAAAAmAIAAGRycy9k&#10;b3ducmV2LnhtbFBLBQYAAAAABAAEAPUAAACJAwAAAAA=&#10;" stroked="f"/>
                <v:rect id="Rectangle 33" o:spid="_x0000_s1344" style="position:absolute;left:8994;top:3613;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fI0sMA&#10;AADcAAAADwAAAGRycy9kb3ducmV2LnhtbESPQYvCMBSE78L+h/AW9qaJqxatRpEFYUE9rC54fTTP&#10;tti81CZq/fdGEDwOM/MNM1u0thJXanzpWEO/p0AQZ86UnGv436+6YxA+IBusHJOGO3lYzD86M0yN&#10;u/EfXXchFxHCPkUNRQh1KqXPCrLoe64mjt7RNRZDlE0uTYO3CLeV/FYqkRZLjgsF1vRTUHbaXawG&#10;TIbmvD0ONvv1JcFJ3qrV6KC0/vpsl1MQgdrwDr/av0bDQA3h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fI0sMAAADcAAAADwAAAAAAAAAAAAAAAACYAgAAZHJzL2Rv&#10;d25yZXYueG1sUEsFBgAAAAAEAAQA9QAAAIgDAAAAAA==&#10;" stroked="f"/>
                <v:rect id="Rectangle 32" o:spid="_x0000_s1345" style="position:absolute;left:9075;top:361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ttScUA&#10;AADcAAAADwAAAGRycy9kb3ducmV2LnhtbESPzWrDMBCE74W8g9hAbo3UuDGNE8WUgCHQ9pAf6HWx&#10;NraptXItOXHfvioUchxm5htmk4+2FVfqfeNYw9NcgSAunWm40nA+FY8vIHxANtg6Jg0/5CHfTh42&#10;mBl34wNdj6ESEcI+Qw11CF0mpS9rsujnriOO3sX1FkOUfSVNj7cIt61cKJVKiw3HhRo72tVUfh0H&#10;qwHTZ/P9cUneT29DiqtqVMXyU2k9m46vaxCBxnAP/7f3RkOilvB3Jh4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21JxQAAANwAAAAPAAAAAAAAAAAAAAAAAJgCAABkcnMv&#10;ZG93bnJldi54bWxQSwUGAAAAAAQABAD1AAAAigMAAAAA&#10;" stroked="f"/>
                <v:rect id="Rectangle 31" o:spid="_x0000_s1346" style="position:absolute;left:9157;top:361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nzPsUA&#10;AADcAAAADwAAAGRycy9kb3ducmV2LnhtbESPQWvCQBSE70L/w/IEb7pr04Y2dQ1FCAi1B7XQ6yP7&#10;TEKzb9PsRuO/dwsFj8PMfMOs8tG24ky9bxxrWC4UCOLSmYYrDV/HYv4Cwgdkg61j0nAlD/n6YbLC&#10;zLgL7+l8CJWIEPYZaqhD6DIpfVmTRb9wHXH0Tq63GKLsK2l6vES4beWjUqm02HBcqLGjTU3lz2Gw&#10;GjB9Mr+fp2R3/BhSfK1GVTx/K61n0/H9DUSgMdzD/+2t0ZCoFP7Ox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M+xQAAANwAAAAPAAAAAAAAAAAAAAAAAJgCAABkcnMv&#10;ZG93bnJldi54bWxQSwUGAAAAAAQABAD1AAAAigMAAAAA&#10;" stroked="f"/>
                <v:rect id="Rectangle 30" o:spid="_x0000_s1347" style="position:absolute;left:9240;top:3613;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VWpcUA&#10;AADcAAAADwAAAGRycy9kb3ducmV2LnhtbESPQWvCQBSE74L/YXmF3uputU01ugmlIBRaD42C10f2&#10;mQSzb9PsqvHfu4WCx2FmvmFW+WBbcabeN441PE8UCOLSmYYrDbvt+mkOwgdkg61j0nAlD3k2Hq0w&#10;Ne7CP3QuQiUihH2KGuoQulRKX9Zk0U9cRxy9g+sthij7SpoeLxFuWzlVKpEWG44LNXb0UVN5LE5W&#10;AyYv5ndzmH1vv04JLqpBrV/3SuvHh+F9CSLQEO7h//an0TBTb/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ValxQAAANwAAAAPAAAAAAAAAAAAAAAAAJgCAABkcnMv&#10;ZG93bnJldi54bWxQSwUGAAAAAAQABAD1AAAAigMAAAAA&#10;" stroked="f"/>
                <v:rect id="Rectangle 29" o:spid="_x0000_s1348" style="position:absolute;left:6794;top:3737;width:342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rC18IA&#10;AADcAAAADwAAAGRycy9kb3ducmV2LnhtbERPz2vCMBS+C/4P4Qm72USdZeuMIoPCYPNgO9j10Tzb&#10;sualNrF2//1yGOz48f3eHSbbiZEG3zrWsEoUCOLKmZZrDZ9lvnwC4QOywc4xafghD4f9fLbDzLg7&#10;n2ksQi1iCPsMNTQh9JmUvmrIok9cTxy5ixsshgiHWpoB7zHcdnKtVCotthwbGuzptaHqu7hZDZg+&#10;muvpsvko328pPteTyrdfSuuHxXR8ARFoCv/iP/eb0bBRcW08E4+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sLXwgAAANwAAAAPAAAAAAAAAAAAAAAAAJgCAABkcnMvZG93&#10;bnJldi54bWxQSwUGAAAAAAQABAD1AAAAhwMAAAAA&#10;" stroked="f"/>
                <v:rect id="Rectangle 28" o:spid="_x0000_s1349" style="position:absolute;left:6794;top:386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TMQA&#10;AADcAAAADwAAAGRycy9kb3ducmV2LnhtbESPT4vCMBTE7wt+h/AEb2ui7hatRhFBEHb34B/w+mie&#10;bbF5qU3U+u03guBxmJnfMLNFaytxo8aXjjUM+goEceZMybmGw379OQbhA7LByjFpeJCHxbzzMcPU&#10;uDtv6bYLuYgQ9ilqKEKoUyl9VpBF33c1cfROrrEYomxyaRq8R7it5FCpRFosOS4UWNOqoOy8u1oN&#10;mHyZy99p9Lv/uSY4yVu1/j4qrXvddjkFEagN7/CrvTEaR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Z0zEAAAA3AAAAA8AAAAAAAAAAAAAAAAAmAIAAGRycy9k&#10;b3ducmV2LnhtbFBLBQYAAAAABAAEAPUAAACJAwAAAAA=&#10;" stroked="f"/>
                <v:rect id="Rectangle 27" o:spid="_x0000_s1350" style="position:absolute;left:6875;top:386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VYDMIA&#10;AADcAAAADwAAAGRycy9kb3ducmV2LnhtbERPz2vCMBS+C/sfwht406Rzlq0zlSEUhM2DVdj10Tzb&#10;suala1Kt//1yGOz48f3ebCfbiSsNvnWsIVkqEMSVMy3XGs6nYvECwgdkg51j0nAnD9v8YbbBzLgb&#10;H+lahlrEEPYZamhC6DMpfdWQRb90PXHkLm6wGCIcamkGvMVw28knpVJpseXY0GBPu4aq73K0GjB9&#10;Nj+Hy+rz9DGm+FpPqlh/Ka3nj9P7G4hAU/gX/7n3RsMqifPjmX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VgMwgAAANwAAAAPAAAAAAAAAAAAAAAAAJgCAABkcnMvZG93&#10;bnJldi54bWxQSwUGAAAAAAQABAD1AAAAhwMAAAAA&#10;" stroked="f"/>
                <v:rect id="Rectangle 26" o:spid="_x0000_s1351" style="position:absolute;left:6794;top:398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n9l8UA&#10;AADcAAAADwAAAGRycy9kb3ducmV2LnhtbESPT2sCMRTE74V+h/AKvdVktS66bhQpCEL1UC14fWze&#10;/qGbl+0m6vrtTaHgcZiZ3zD5arCtuFDvG8cakpECQVw403Cl4fu4eZuB8AHZYOuYNNzIw2r5/JRj&#10;ZtyVv+hyCJWIEPYZaqhD6DIpfVGTRT9yHXH0StdbDFH2lTQ9XiPctnKsVCotNhwXauzoo6bi53C2&#10;GjB9N7/7crI7fp5TnFeD2kxPSuvXl2G9ABFoCI/wf3trNEySBP7O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f2XxQAAANwAAAAPAAAAAAAAAAAAAAAAAJgCAABkcnMv&#10;ZG93bnJldi54bWxQSwUGAAAAAAQABAD1AAAAigMAAAAA&#10;" stroked="f"/>
                <v:rect id="Rectangle 25" o:spid="_x0000_s1352" style="position:absolute;left:6875;top:398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j4MQA&#10;AADcAAAADwAAAGRycy9kb3ducmV2LnhtbESPT4vCMBTE7wt+h/AEb2viny1ajSKCILh7WBW8Pppn&#10;W2xeahO1fvuNIOxxmJnfMPNlaytxp8aXjjUM+goEceZMybmG42HzOQHhA7LByjFpeJKH5aLzMcfU&#10;uAf/0n0fchEh7FPUUIRQp1L6rCCLvu9q4uidXWMxRNnk0jT4iHBbyaFSibRYclwosKZ1Qdllf7Ma&#10;MBmb68959H3Y3RKc5q3afJ2U1r1uu5qBCNSG//C7vTUaRoMh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Y+DEAAAA3AAAAA8AAAAAAAAAAAAAAAAAmAIAAGRycy9k&#10;b3ducmV2LnhtbFBLBQYAAAAABAAEAPUAAACJAwAAAAA=&#10;" stroked="f"/>
                <v:shape id="Picture 24" o:spid="_x0000_s1353" type="#_x0000_t75" style="position:absolute;left:8503;top:3924;width:200;height: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1nbEAAAA3AAAAA8AAABkcnMvZG93bnJldi54bWxEj0FrwkAUhO9C/8PyCr3pxgakTV0lDbR6&#10;tNbcH9nXJJp9m2S3Sfz3bqHgcZiZb5j1djKNGKh3tWUFy0UEgriwuuZSwen7Y/4CwnlkjY1lUnAl&#10;B9vNw2yNibYjf9Fw9KUIEHYJKqi8bxMpXVGRQbewLXHwfmxv0AfZl1L3OAa4aeRzFK2kwZrDQoUt&#10;ZRUVl+OvUTDm+Xu8O51fPeYH6WSXZp/dqNTT45S+gfA0+Xv4v73XCuJlDH9nwhGQm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Du1nbEAAAA3AAAAA8AAAAAAAAAAAAAAAAA&#10;nwIAAGRycy9kb3ducmV2LnhtbFBLBQYAAAAABAAEAPcAAACQAwAAAAA=&#10;">
                  <v:imagedata r:id="rId21" o:title=""/>
                </v:shape>
                <v:line id="Line 23" o:spid="_x0000_s1354" style="position:absolute;visibility:visible;mso-wrap-style:square" from="8954,893" to="8954,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t8ccMAAADcAAAADwAAAGRycy9kb3ducmV2LnhtbESP0YrCMBRE34X9h3AXfNO0WkSqUXYF&#10;QURd190PuDTXttjclCbW+vdGEHwcZuYMM192phItNa60rCAeRiCIM6tLzhX8/60HUxDOI2usLJOC&#10;OzlYLj56c0y1vfEvtSefiwBhl6KCwvs6ldJlBRl0Q1sTB+9sG4M+yCaXusFbgJtKjqJoIg2WHBYK&#10;rGlVUHY5XY2Cn3F8dtU0ScrjSH4fju1+Z7Zeqf5n9zUD4anz7/CrvdEKxnEC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rfHHDAAAA3AAAAA8AAAAAAAAAAAAA&#10;AAAAoQIAAGRycy9kb3ducmV2LnhtbFBLBQYAAAAABAAEAPkAAACRAwAAAAA=&#10;" strokecolor="white" strokeweight="1.42758mm"/>
                <v:line id="Line 22" o:spid="_x0000_s1355" style="position:absolute;visibility:visible;mso-wrap-style:square" from="6501,9" to="6501,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KWlcIAAADcAAAADwAAAGRycy9kb3ducmV2LnhtbESPT4vCMBTE78J+h/AEb5qq+IdqlMVl&#10;cU+Cuoc9PppnU2xeQhNr/fYbQfA4zMxvmPW2s7VoqQmVYwXjUQaCuHC64lLB7/l7uAQRIrLG2jEp&#10;eFCA7eajt8ZcuzsfqT3FUiQIhxwVmBh9LmUoDFkMI+eJk3dxjcWYZFNK3eA9wW0tJ1k2lxYrTgsG&#10;Pe0MFdfTzSo4Tnx5nv5dXXvgL/OoF3sfLSs16HefKxCRuvgOv9o/WsF0PIPnmXQE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KWlcIAAADcAAAADwAAAAAAAAAAAAAA&#10;AAChAgAAZHJzL2Rvd25yZXYueG1sUEsFBgAAAAAEAAQA+QAAAJADAAAAAA==&#10;" strokecolor="#5b9bd4" strokeweight=".30931mm"/>
                <v:rect id="Rectangle 21" o:spid="_x0000_s1356" style="position:absolute;left:3289;top:9;width:6936;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VvsEA&#10;AADcAAAADwAAAGRycy9kb3ducmV2LnhtbESPQYvCMBSE7wv+h/CEva1pVyhSjVIEoXhy1YPHR/Ns&#10;i81LSbJt/fdmYcHjMPPNMJvdZDoxkPOtZQXpIgFBXFndcq3gejl8rUD4gKyxs0wKnuRht519bDDX&#10;duQfGs6hFrGEfY4KmhD6XEpfNWTQL2xPHL27dQZDlK6W2uEYy00nv5MkkwZbjgsN9rRvqHqcf42C&#10;ZbkcT0nWG5cWd7rZohzqo1Xqcz4VaxCBpvAO/9Oljlyawd+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Vb7BAAAA3AAAAA8AAAAAAAAAAAAAAAAAmAIAAGRycy9kb3du&#10;cmV2LnhtbFBLBQYAAAAABAAEAPUAAACGAwAAAAA=&#10;" filled="f" strokecolor="#41709c" strokeweight=".30931mm"/>
                <v:shape id="Picture 20" o:spid="_x0000_s1357" type="#_x0000_t75" style="position:absolute;left:1577;top:3943;width:201;height: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ONBrGAAAA3AAAAA8AAABkcnMvZG93bnJldi54bWxEj09rwkAUxO9Cv8PyCr2ZjRaqRFcpltKg&#10;vaitXh/ZZxKafRuymz/66buFgsdhZn7DLNeDqURHjSstK5hEMQjizOqScwVfx/fxHITzyBory6Tg&#10;Sg7Wq4fREhNte95Td/C5CBB2CSoovK8TKV1WkEEX2Zo4eBfbGPRBNrnUDfYBbio5jeMXabDksFBg&#10;TZuCsp9DaxTg5y29mc2gP05Z+7Y7f29n2ykq9fQ4vC5AeBr8PfzfTrWC58kM/s6EI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w40GsYAAADcAAAADwAAAAAAAAAAAAAA&#10;AACfAgAAZHJzL2Rvd25yZXYueG1sUEsFBgAAAAAEAAQA9wAAAJIDAAAAAA==&#10;">
                  <v:imagedata r:id="rId23" o:title=""/>
                </v:shape>
                <v:shapetype id="_x0000_t202" coordsize="21600,21600" o:spt="202" path="m,l,21600r21600,l21600,xe">
                  <v:stroke joinstyle="miter"/>
                  <v:path gradientshapeok="t" o:connecttype="rect"/>
                </v:shapetype>
                <v:shape id="Text Box 19" o:spid="_x0000_s1358" type="#_x0000_t202" style="position:absolute;left:92;top:21;width:2911;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Wl1cMA&#10;AADcAAAADwAAAGRycy9kb3ducmV2LnhtbERPz2vCMBS+D/wfwhN2m2k3kK0aS5ENBgOxdgePz+bZ&#10;BpuXrslq99+bg7Djx/d7nU+2EyMN3jhWkC4SEMS104YbBd/Vx9MrCB+QNXaOScEfecg3s4c1Ztpd&#10;uaTxEBoRQ9hnqKANoc+k9HVLFv3C9cSRO7vBYohwaKQe8BrDbSefk2QpLRqODS32tG2pvhx+rYLi&#10;yOW7+dmd9uW5NFX1lvDX8qLU43wqViACTeFffHd/agUvaVwb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Wl1cMAAADcAAAADwAAAAAAAAAAAAAAAACYAgAAZHJzL2Rv&#10;d25yZXYueG1sUEsFBgAAAAAEAAQA9QAAAIgDAAAAAA==&#10;" filled="f" stroked="f">
                  <v:textbox inset="0,0,0,0">
                    <w:txbxContent>
                      <w:p w14:paraId="6813A440" w14:textId="77777777" w:rsidR="00EB3E63" w:rsidRDefault="00B41D80">
                        <w:pPr>
                          <w:spacing w:before="6" w:line="136" w:lineRule="exact"/>
                          <w:ind w:left="1207" w:right="1207"/>
                          <w:jc w:val="center"/>
                          <w:rPr>
                            <w:rFonts w:ascii="Arial"/>
                            <w:sz w:val="13"/>
                          </w:rPr>
                        </w:pPr>
                        <w:r>
                          <w:rPr>
                            <w:rFonts w:ascii="Arial"/>
                            <w:w w:val="105"/>
                            <w:sz w:val="13"/>
                          </w:rPr>
                          <w:t>System</w:t>
                        </w:r>
                      </w:p>
                    </w:txbxContent>
                  </v:textbox>
                </v:shape>
                <v:shape id="Text Box 18" o:spid="_x0000_s1359" type="#_x0000_t202" style="position:absolute;left:92;top:334;width:761;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ATsUA&#10;AADcAAAADwAAAGRycy9kb3ducmV2LnhtbESPQWvCQBSE70L/w/IKvelGC2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BOxQAAANwAAAAPAAAAAAAAAAAAAAAAAJgCAABkcnMv&#10;ZG93bnJldi54bWxQSwUGAAAAAAQABAD1AAAAigMAAAAA&#10;" filled="f" stroked="f">
                  <v:textbox inset="0,0,0,0">
                    <w:txbxContent>
                      <w:p w14:paraId="5AE7703E" w14:textId="77777777" w:rsidR="00EB3E63" w:rsidRDefault="00B41D80">
                        <w:pPr>
                          <w:spacing w:before="41" w:line="264" w:lineRule="auto"/>
                          <w:ind w:left="147" w:firstLine="180"/>
                          <w:rPr>
                            <w:rFonts w:ascii="Calibri"/>
                            <w:sz w:val="13"/>
                          </w:rPr>
                        </w:pPr>
                        <w:proofErr w:type="gramStart"/>
                        <w:r>
                          <w:rPr>
                            <w:rFonts w:ascii="Calibri"/>
                            <w:w w:val="105"/>
                            <w:sz w:val="13"/>
                          </w:rPr>
                          <w:t>p :</w:t>
                        </w:r>
                        <w:proofErr w:type="gramEnd"/>
                        <w:r>
                          <w:rPr>
                            <w:rFonts w:ascii="Calibri"/>
                            <w:w w:val="105"/>
                            <w:sz w:val="13"/>
                          </w:rPr>
                          <w:t xml:space="preserve"> Producer</w:t>
                        </w:r>
                      </w:p>
                    </w:txbxContent>
                  </v:textbox>
                </v:shape>
                <v:shape id="Text Box 17" o:spid="_x0000_s1360" type="#_x0000_t202" style="position:absolute;left:3289;top:9;width:3212;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9jbsEA&#10;AADcAAAADwAAAGRycy9kb3ducmV2LnhtbERPTYvCMBC9L/gfwgje1lQFWatRRHZBWBBrPXgcm7EN&#10;NpPaRO3+e3MQ9vh434tVZ2vxoNYbxwpGwwQEceG04VLBMf/5/ALhA7LG2jEp+CMPq2XvY4Gpdk/O&#10;6HEIpYgh7FNUUIXQpFL6oiKLfuga4shdXGsxRNiWUrf4jOG2luMkmUqLhmNDhQ1tKiquh7tVsD5x&#10;9m1uu/M+u2Qmz2cJ/06vSg363XoOIlAX/sVv91YrmIz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vY27BAAAA3AAAAA8AAAAAAAAAAAAAAAAAmAIAAGRycy9kb3du&#10;cmV2LnhtbFBLBQYAAAAABAAEAPUAAACGAwAAAAA=&#10;" filled="f" stroked="f">
                  <v:textbox inset="0,0,0,0">
                    <w:txbxContent>
                      <w:p w14:paraId="08F8E48E" w14:textId="77777777" w:rsidR="00EB3E63" w:rsidRDefault="00B41D80">
                        <w:pPr>
                          <w:numPr>
                            <w:ilvl w:val="0"/>
                            <w:numId w:val="6"/>
                          </w:numPr>
                          <w:tabs>
                            <w:tab w:val="left" w:pos="224"/>
                          </w:tabs>
                          <w:spacing w:before="22" w:line="136" w:lineRule="exact"/>
                          <w:ind w:firstLine="0"/>
                          <w:rPr>
                            <w:rFonts w:ascii="Courier New"/>
                            <w:b/>
                            <w:color w:val="00AFEF"/>
                            <w:sz w:val="13"/>
                          </w:rPr>
                        </w:pPr>
                        <w:r>
                          <w:rPr>
                            <w:rFonts w:ascii="Courier New"/>
                            <w:b/>
                            <w:color w:val="252525"/>
                            <w:w w:val="105"/>
                            <w:sz w:val="13"/>
                          </w:rPr>
                          <w:t xml:space="preserve">class </w:t>
                        </w:r>
                        <w:r>
                          <w:rPr>
                            <w:rFonts w:ascii="Courier New"/>
                            <w:w w:val="105"/>
                            <w:sz w:val="13"/>
                          </w:rPr>
                          <w:t>System</w:t>
                        </w:r>
                        <w:r>
                          <w:rPr>
                            <w:rFonts w:ascii="Courier New"/>
                            <w:spacing w:val="-10"/>
                            <w:w w:val="105"/>
                            <w:sz w:val="13"/>
                          </w:rPr>
                          <w:t xml:space="preserve"> </w:t>
                        </w:r>
                        <w:r>
                          <w:rPr>
                            <w:rFonts w:ascii="Courier New"/>
                            <w:b/>
                            <w:color w:val="000080"/>
                            <w:w w:val="105"/>
                            <w:sz w:val="13"/>
                          </w:rPr>
                          <w:t>{</w:t>
                        </w:r>
                      </w:p>
                      <w:p w14:paraId="4F64D834" w14:textId="77777777" w:rsidR="00EB3E63" w:rsidRDefault="00B41D80">
                        <w:pPr>
                          <w:numPr>
                            <w:ilvl w:val="0"/>
                            <w:numId w:val="6"/>
                          </w:numPr>
                          <w:tabs>
                            <w:tab w:val="left" w:pos="224"/>
                          </w:tabs>
                          <w:spacing w:line="123" w:lineRule="exact"/>
                          <w:ind w:left="223" w:hanging="202"/>
                          <w:rPr>
                            <w:rFonts w:ascii="Courier New"/>
                            <w:b/>
                            <w:color w:val="00AFEF"/>
                            <w:sz w:val="13"/>
                          </w:rPr>
                        </w:pPr>
                        <w:r>
                          <w:rPr>
                            <w:rFonts w:ascii="Courier New"/>
                            <w:b/>
                            <w:color w:val="252525"/>
                            <w:w w:val="105"/>
                            <w:sz w:val="13"/>
                          </w:rPr>
                          <w:t>public</w:t>
                        </w:r>
                        <w:r>
                          <w:rPr>
                            <w:rFonts w:ascii="Courier New"/>
                            <w:b/>
                            <w:color w:val="000080"/>
                            <w:w w:val="105"/>
                            <w:sz w:val="13"/>
                          </w:rPr>
                          <w:t>:</w:t>
                        </w:r>
                      </w:p>
                      <w:p w14:paraId="6AC71AB4" w14:textId="77777777" w:rsidR="00EB3E63" w:rsidRDefault="00B41D80">
                        <w:pPr>
                          <w:numPr>
                            <w:ilvl w:val="0"/>
                            <w:numId w:val="6"/>
                          </w:numPr>
                          <w:tabs>
                            <w:tab w:val="left" w:pos="385"/>
                            <w:tab w:val="left" w:pos="386"/>
                          </w:tabs>
                          <w:spacing w:line="123" w:lineRule="exact"/>
                          <w:ind w:left="385" w:hanging="364"/>
                          <w:rPr>
                            <w:rFonts w:ascii="Courier New"/>
                            <w:b/>
                            <w:color w:val="00AFEF"/>
                            <w:sz w:val="13"/>
                          </w:rPr>
                        </w:pPr>
                        <w:r>
                          <w:rPr>
                            <w:rFonts w:ascii="Courier New"/>
                            <w:w w:val="105"/>
                            <w:sz w:val="13"/>
                          </w:rPr>
                          <w:t>Producer</w:t>
                        </w:r>
                        <w:r>
                          <w:rPr>
                            <w:rFonts w:ascii="Courier New"/>
                            <w:spacing w:val="-7"/>
                            <w:w w:val="105"/>
                            <w:sz w:val="13"/>
                          </w:rPr>
                          <w:t xml:space="preserve"> </w:t>
                        </w:r>
                        <w:r>
                          <w:rPr>
                            <w:rFonts w:ascii="Courier New"/>
                            <w:w w:val="105"/>
                            <w:sz w:val="13"/>
                          </w:rPr>
                          <w:t>p</w:t>
                        </w:r>
                        <w:r>
                          <w:rPr>
                            <w:rFonts w:ascii="Courier New"/>
                            <w:b/>
                            <w:color w:val="000080"/>
                            <w:w w:val="105"/>
                            <w:sz w:val="13"/>
                          </w:rPr>
                          <w:t>;</w:t>
                        </w:r>
                      </w:p>
                      <w:p w14:paraId="73586718" w14:textId="77777777" w:rsidR="00EB3E63" w:rsidRDefault="00B41D80">
                        <w:pPr>
                          <w:numPr>
                            <w:ilvl w:val="0"/>
                            <w:numId w:val="6"/>
                          </w:numPr>
                          <w:tabs>
                            <w:tab w:val="left" w:pos="385"/>
                            <w:tab w:val="left" w:pos="386"/>
                          </w:tabs>
                          <w:spacing w:line="124" w:lineRule="exact"/>
                          <w:ind w:left="385" w:hanging="364"/>
                          <w:rPr>
                            <w:rFonts w:ascii="Courier New"/>
                            <w:b/>
                            <w:color w:val="00AFEF"/>
                            <w:sz w:val="13"/>
                          </w:rPr>
                        </w:pPr>
                        <w:r>
                          <w:rPr>
                            <w:rFonts w:ascii="Courier New"/>
                            <w:w w:val="105"/>
                            <w:sz w:val="13"/>
                          </w:rPr>
                          <w:t>Consumer</w:t>
                        </w:r>
                        <w:r>
                          <w:rPr>
                            <w:rFonts w:ascii="Courier New"/>
                            <w:spacing w:val="-7"/>
                            <w:w w:val="105"/>
                            <w:sz w:val="13"/>
                          </w:rPr>
                          <w:t xml:space="preserve"> </w:t>
                        </w:r>
                        <w:r>
                          <w:rPr>
                            <w:rFonts w:ascii="Courier New"/>
                            <w:w w:val="105"/>
                            <w:sz w:val="13"/>
                          </w:rPr>
                          <w:t>c</w:t>
                        </w:r>
                        <w:r>
                          <w:rPr>
                            <w:rFonts w:ascii="Courier New"/>
                            <w:b/>
                            <w:color w:val="000080"/>
                            <w:w w:val="105"/>
                            <w:sz w:val="13"/>
                          </w:rPr>
                          <w:t>;</w:t>
                        </w:r>
                      </w:p>
                      <w:p w14:paraId="2177FFBA" w14:textId="77777777" w:rsidR="00EB3E63" w:rsidRDefault="00B41D80">
                        <w:pPr>
                          <w:numPr>
                            <w:ilvl w:val="0"/>
                            <w:numId w:val="6"/>
                          </w:numPr>
                          <w:tabs>
                            <w:tab w:val="left" w:pos="385"/>
                            <w:tab w:val="left" w:pos="386"/>
                          </w:tabs>
                          <w:spacing w:line="124" w:lineRule="exact"/>
                          <w:ind w:left="385" w:hanging="364"/>
                          <w:rPr>
                            <w:rFonts w:ascii="Courier New"/>
                            <w:b/>
                            <w:color w:val="00AFEF"/>
                            <w:sz w:val="13"/>
                          </w:rPr>
                        </w:pPr>
                        <w:r>
                          <w:rPr>
                            <w:rFonts w:ascii="Courier New"/>
                            <w:w w:val="105"/>
                            <w:sz w:val="13"/>
                          </w:rPr>
                          <w:t>FIFO</w:t>
                        </w:r>
                        <w:r>
                          <w:rPr>
                            <w:rFonts w:ascii="Courier New"/>
                            <w:spacing w:val="-6"/>
                            <w:w w:val="105"/>
                            <w:sz w:val="13"/>
                          </w:rPr>
                          <w:t xml:space="preserve"> </w:t>
                        </w:r>
                        <w:proofErr w:type="spellStart"/>
                        <w:r>
                          <w:rPr>
                            <w:rFonts w:ascii="Courier New"/>
                            <w:w w:val="105"/>
                            <w:sz w:val="13"/>
                          </w:rPr>
                          <w:t>fifo</w:t>
                        </w:r>
                        <w:proofErr w:type="spellEnd"/>
                        <w:r>
                          <w:rPr>
                            <w:rFonts w:ascii="Courier New"/>
                            <w:b/>
                            <w:color w:val="000080"/>
                            <w:w w:val="105"/>
                            <w:sz w:val="13"/>
                          </w:rPr>
                          <w:t>;</w:t>
                        </w:r>
                      </w:p>
                      <w:p w14:paraId="139A4DBA" w14:textId="77777777" w:rsidR="00EB3E63" w:rsidRDefault="00B41D80">
                        <w:pPr>
                          <w:numPr>
                            <w:ilvl w:val="0"/>
                            <w:numId w:val="6"/>
                          </w:numPr>
                          <w:tabs>
                            <w:tab w:val="left" w:pos="385"/>
                            <w:tab w:val="left" w:pos="386"/>
                          </w:tabs>
                          <w:spacing w:line="123" w:lineRule="exact"/>
                          <w:ind w:left="385" w:hanging="364"/>
                          <w:rPr>
                            <w:rFonts w:ascii="Courier New"/>
                            <w:b/>
                            <w:color w:val="00AFEF"/>
                            <w:sz w:val="13"/>
                          </w:rPr>
                        </w:pPr>
                        <w:r>
                          <w:rPr>
                            <w:rFonts w:ascii="Courier New"/>
                            <w:b/>
                            <w:w w:val="105"/>
                            <w:sz w:val="13"/>
                          </w:rPr>
                          <w:t>void</w:t>
                        </w:r>
                        <w:r>
                          <w:rPr>
                            <w:rFonts w:ascii="Courier New"/>
                            <w:b/>
                            <w:spacing w:val="-11"/>
                            <w:w w:val="105"/>
                            <w:sz w:val="13"/>
                          </w:rPr>
                          <w:t xml:space="preserve"> </w:t>
                        </w:r>
                        <w:r>
                          <w:rPr>
                            <w:rFonts w:ascii="Courier New"/>
                            <w:w w:val="105"/>
                            <w:sz w:val="13"/>
                          </w:rPr>
                          <w:t>configuration()</w:t>
                        </w:r>
                        <w:r>
                          <w:rPr>
                            <w:rFonts w:ascii="Courier New"/>
                            <w:b/>
                            <w:color w:val="000080"/>
                            <w:w w:val="105"/>
                            <w:sz w:val="13"/>
                          </w:rPr>
                          <w:t>{</w:t>
                        </w:r>
                      </w:p>
                      <w:p w14:paraId="21A4932B" w14:textId="77777777" w:rsidR="00EB3E63" w:rsidRDefault="00B41D80">
                        <w:pPr>
                          <w:numPr>
                            <w:ilvl w:val="0"/>
                            <w:numId w:val="6"/>
                          </w:numPr>
                          <w:tabs>
                            <w:tab w:val="left" w:pos="548"/>
                            <w:tab w:val="left" w:pos="549"/>
                          </w:tabs>
                          <w:spacing w:line="124" w:lineRule="exact"/>
                          <w:ind w:left="548" w:hanging="527"/>
                          <w:rPr>
                            <w:rFonts w:ascii="Courier New"/>
                            <w:b/>
                            <w:color w:val="00AFEF"/>
                            <w:sz w:val="13"/>
                          </w:rPr>
                        </w:pPr>
                        <w:proofErr w:type="spellStart"/>
                        <w:r>
                          <w:rPr>
                            <w:rFonts w:ascii="Courier New"/>
                            <w:b/>
                            <w:w w:val="105"/>
                            <w:sz w:val="13"/>
                          </w:rPr>
                          <w:t>bindPorts</w:t>
                        </w:r>
                        <w:proofErr w:type="spellEnd"/>
                        <w:r>
                          <w:rPr>
                            <w:rFonts w:ascii="Courier New"/>
                            <w:b/>
                            <w:color w:val="000080"/>
                            <w:w w:val="105"/>
                            <w:sz w:val="13"/>
                          </w:rPr>
                          <w:t>(</w:t>
                        </w:r>
                        <w:proofErr w:type="spellStart"/>
                        <w:r>
                          <w:rPr>
                            <w:rFonts w:ascii="Courier New"/>
                            <w:w w:val="105"/>
                            <w:sz w:val="13"/>
                          </w:rPr>
                          <w:t>p</w:t>
                        </w:r>
                        <w:r>
                          <w:rPr>
                            <w:rFonts w:ascii="Courier New"/>
                            <w:b/>
                            <w:color w:val="000080"/>
                            <w:w w:val="105"/>
                            <w:sz w:val="13"/>
                          </w:rPr>
                          <w:t>.</w:t>
                        </w:r>
                        <w:r>
                          <w:rPr>
                            <w:rFonts w:ascii="Courier New"/>
                            <w:w w:val="105"/>
                            <w:sz w:val="13"/>
                          </w:rPr>
                          <w:t>pPush</w:t>
                        </w:r>
                        <w:proofErr w:type="spellEnd"/>
                        <w:r>
                          <w:rPr>
                            <w:rFonts w:ascii="Courier New"/>
                            <w:b/>
                            <w:color w:val="000080"/>
                            <w:w w:val="105"/>
                            <w:sz w:val="13"/>
                          </w:rPr>
                          <w:t>,</w:t>
                        </w:r>
                        <w:r>
                          <w:rPr>
                            <w:rFonts w:ascii="Courier New"/>
                            <w:b/>
                            <w:color w:val="000080"/>
                            <w:spacing w:val="-17"/>
                            <w:w w:val="105"/>
                            <w:sz w:val="13"/>
                          </w:rPr>
                          <w:t xml:space="preserve"> </w:t>
                        </w:r>
                        <w:proofErr w:type="spellStart"/>
                        <w:r>
                          <w:rPr>
                            <w:rFonts w:ascii="Courier New"/>
                            <w:w w:val="105"/>
                            <w:sz w:val="13"/>
                          </w:rPr>
                          <w:t>fifo</w:t>
                        </w:r>
                        <w:r>
                          <w:rPr>
                            <w:rFonts w:ascii="Courier New"/>
                            <w:b/>
                            <w:color w:val="000080"/>
                            <w:w w:val="105"/>
                            <w:sz w:val="13"/>
                          </w:rPr>
                          <w:t>.</w:t>
                        </w:r>
                        <w:r>
                          <w:rPr>
                            <w:rFonts w:ascii="Courier New"/>
                            <w:w w:val="105"/>
                            <w:sz w:val="13"/>
                          </w:rPr>
                          <w:t>pPush</w:t>
                        </w:r>
                        <w:proofErr w:type="spellEnd"/>
                        <w:r>
                          <w:rPr>
                            <w:rFonts w:ascii="Courier New"/>
                            <w:b/>
                            <w:color w:val="000080"/>
                            <w:w w:val="105"/>
                            <w:sz w:val="13"/>
                          </w:rPr>
                          <w:t>);</w:t>
                        </w:r>
                      </w:p>
                      <w:p w14:paraId="41AE8DBF" w14:textId="77777777" w:rsidR="00EB3E63" w:rsidRDefault="00B41D80">
                        <w:pPr>
                          <w:numPr>
                            <w:ilvl w:val="0"/>
                            <w:numId w:val="6"/>
                          </w:numPr>
                          <w:tabs>
                            <w:tab w:val="left" w:pos="385"/>
                            <w:tab w:val="left" w:pos="548"/>
                            <w:tab w:val="left" w:pos="549"/>
                          </w:tabs>
                          <w:spacing w:before="7" w:line="199" w:lineRule="auto"/>
                          <w:ind w:right="134" w:firstLine="0"/>
                          <w:rPr>
                            <w:rFonts w:ascii="Courier New"/>
                            <w:b/>
                            <w:color w:val="00AFEF"/>
                            <w:sz w:val="13"/>
                          </w:rPr>
                        </w:pPr>
                        <w:proofErr w:type="spellStart"/>
                        <w:proofErr w:type="gramStart"/>
                        <w:r>
                          <w:rPr>
                            <w:rFonts w:ascii="Courier New"/>
                            <w:b/>
                            <w:w w:val="105"/>
                            <w:sz w:val="13"/>
                          </w:rPr>
                          <w:t>bindPorts</w:t>
                        </w:r>
                        <w:proofErr w:type="spellEnd"/>
                        <w:r>
                          <w:rPr>
                            <w:rFonts w:ascii="Courier New"/>
                            <w:b/>
                            <w:color w:val="000080"/>
                            <w:w w:val="105"/>
                            <w:sz w:val="13"/>
                          </w:rPr>
                          <w:t>(</w:t>
                        </w:r>
                        <w:proofErr w:type="spellStart"/>
                        <w:proofErr w:type="gramEnd"/>
                        <w:r>
                          <w:rPr>
                            <w:rFonts w:ascii="Courier New"/>
                            <w:w w:val="105"/>
                            <w:sz w:val="13"/>
                          </w:rPr>
                          <w:t>c</w:t>
                        </w:r>
                        <w:r>
                          <w:rPr>
                            <w:rFonts w:ascii="Courier New"/>
                            <w:b/>
                            <w:color w:val="000080"/>
                            <w:w w:val="105"/>
                            <w:sz w:val="13"/>
                          </w:rPr>
                          <w:t>.</w:t>
                        </w:r>
                        <w:r>
                          <w:rPr>
                            <w:rFonts w:ascii="Courier New"/>
                            <w:w w:val="105"/>
                            <w:sz w:val="13"/>
                          </w:rPr>
                          <w:t>pPull</w:t>
                        </w:r>
                        <w:proofErr w:type="spellEnd"/>
                        <w:r>
                          <w:rPr>
                            <w:rFonts w:ascii="Courier New"/>
                            <w:b/>
                            <w:color w:val="000080"/>
                            <w:w w:val="105"/>
                            <w:sz w:val="13"/>
                          </w:rPr>
                          <w:t>,</w:t>
                        </w:r>
                        <w:r>
                          <w:rPr>
                            <w:rFonts w:ascii="Courier New"/>
                            <w:b/>
                            <w:color w:val="000080"/>
                            <w:spacing w:val="-16"/>
                            <w:w w:val="105"/>
                            <w:sz w:val="13"/>
                          </w:rPr>
                          <w:t xml:space="preserve"> </w:t>
                        </w:r>
                        <w:proofErr w:type="spellStart"/>
                        <w:r>
                          <w:rPr>
                            <w:rFonts w:ascii="Courier New"/>
                            <w:w w:val="105"/>
                            <w:sz w:val="13"/>
                          </w:rPr>
                          <w:t>fifo</w:t>
                        </w:r>
                        <w:r>
                          <w:rPr>
                            <w:rFonts w:ascii="Courier New"/>
                            <w:b/>
                            <w:color w:val="000080"/>
                            <w:w w:val="105"/>
                            <w:sz w:val="13"/>
                          </w:rPr>
                          <w:t>.</w:t>
                        </w:r>
                        <w:r>
                          <w:rPr>
                            <w:rFonts w:ascii="Courier New"/>
                            <w:w w:val="105"/>
                            <w:sz w:val="13"/>
                          </w:rPr>
                          <w:t>pPull</w:t>
                        </w:r>
                        <w:proofErr w:type="spellEnd"/>
                        <w:r>
                          <w:rPr>
                            <w:rFonts w:ascii="Courier New"/>
                            <w:b/>
                            <w:color w:val="000080"/>
                            <w:w w:val="105"/>
                            <w:sz w:val="13"/>
                          </w:rPr>
                          <w:t xml:space="preserve">); </w:t>
                        </w:r>
                        <w:r>
                          <w:rPr>
                            <w:rFonts w:ascii="Courier New"/>
                            <w:b/>
                            <w:color w:val="00AFEF"/>
                            <w:w w:val="105"/>
                            <w:sz w:val="13"/>
                          </w:rPr>
                          <w:t>9.</w:t>
                        </w:r>
                        <w:r>
                          <w:rPr>
                            <w:rFonts w:ascii="Courier New"/>
                            <w:b/>
                            <w:color w:val="00AFEF"/>
                            <w:w w:val="105"/>
                            <w:sz w:val="13"/>
                          </w:rPr>
                          <w:tab/>
                        </w:r>
                        <w:r>
                          <w:rPr>
                            <w:rFonts w:ascii="Courier New"/>
                            <w:b/>
                            <w:color w:val="000080"/>
                            <w:w w:val="105"/>
                            <w:sz w:val="13"/>
                          </w:rPr>
                          <w:t>}</w:t>
                        </w:r>
                      </w:p>
                      <w:p w14:paraId="6080A9E8" w14:textId="77777777" w:rsidR="00EB3E63" w:rsidRDefault="00B41D80">
                        <w:pPr>
                          <w:spacing w:line="119" w:lineRule="exact"/>
                          <w:ind w:left="21" w:right="1081"/>
                          <w:rPr>
                            <w:rFonts w:ascii="Courier New"/>
                            <w:b/>
                            <w:sz w:val="13"/>
                          </w:rPr>
                        </w:pPr>
                        <w:r>
                          <w:rPr>
                            <w:rFonts w:ascii="Courier New"/>
                            <w:b/>
                            <w:color w:val="00AFEF"/>
                            <w:w w:val="105"/>
                            <w:sz w:val="13"/>
                          </w:rPr>
                          <w:t>10.</w:t>
                        </w:r>
                        <w:r>
                          <w:rPr>
                            <w:rFonts w:ascii="Courier New"/>
                            <w:b/>
                            <w:color w:val="000080"/>
                            <w:w w:val="105"/>
                            <w:sz w:val="13"/>
                          </w:rPr>
                          <w:t>}</w:t>
                        </w:r>
                      </w:p>
                      <w:p w14:paraId="43031B19" w14:textId="77777777" w:rsidR="00EB3E63" w:rsidRDefault="00B41D80">
                        <w:pPr>
                          <w:spacing w:before="7" w:line="199" w:lineRule="auto"/>
                          <w:ind w:left="21" w:right="1081"/>
                          <w:rPr>
                            <w:rFonts w:ascii="Courier New"/>
                            <w:b/>
                            <w:sz w:val="13"/>
                          </w:rPr>
                        </w:pPr>
                        <w:r>
                          <w:rPr>
                            <w:rFonts w:ascii="Courier New"/>
                            <w:b/>
                            <w:color w:val="00AFEF"/>
                            <w:w w:val="105"/>
                            <w:sz w:val="13"/>
                          </w:rPr>
                          <w:t>11</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proofErr w:type="spellStart"/>
                        <w:r>
                          <w:rPr>
                            <w:rFonts w:ascii="Courier New"/>
                            <w:w w:val="105"/>
                            <w:sz w:val="13"/>
                          </w:rPr>
                          <w:t>IPull</w:t>
                        </w:r>
                        <w:proofErr w:type="spellEnd"/>
                        <w:r>
                          <w:rPr>
                            <w:rFonts w:ascii="Courier New"/>
                            <w:w w:val="105"/>
                            <w:sz w:val="13"/>
                          </w:rPr>
                          <w:t xml:space="preserve"> </w:t>
                        </w:r>
                        <w:r>
                          <w:rPr>
                            <w:rFonts w:ascii="Courier New"/>
                            <w:b/>
                            <w:color w:val="000080"/>
                            <w:w w:val="105"/>
                            <w:sz w:val="13"/>
                          </w:rPr>
                          <w:t xml:space="preserve">{ </w:t>
                        </w:r>
                        <w:r>
                          <w:rPr>
                            <w:rFonts w:ascii="Courier New"/>
                            <w:b/>
                            <w:color w:val="00AFEF"/>
                            <w:w w:val="105"/>
                            <w:sz w:val="13"/>
                          </w:rPr>
                          <w:t>12.</w:t>
                        </w:r>
                        <w:r>
                          <w:rPr>
                            <w:rFonts w:ascii="Courier New"/>
                            <w:b/>
                            <w:color w:val="252525"/>
                            <w:w w:val="105"/>
                            <w:sz w:val="13"/>
                          </w:rPr>
                          <w:t>public</w:t>
                        </w:r>
                        <w:r>
                          <w:rPr>
                            <w:rFonts w:ascii="Courier New"/>
                            <w:b/>
                            <w:color w:val="000080"/>
                            <w:w w:val="105"/>
                            <w:sz w:val="13"/>
                          </w:rPr>
                          <w:t>:</w:t>
                        </w:r>
                      </w:p>
                      <w:p w14:paraId="6933648C" w14:textId="77777777" w:rsidR="00EB3E63" w:rsidRDefault="00B41D80">
                        <w:pPr>
                          <w:spacing w:before="1" w:line="201" w:lineRule="auto"/>
                          <w:ind w:left="21" w:right="507"/>
                          <w:rPr>
                            <w:rFonts w:ascii="Courier New"/>
                            <w:b/>
                            <w:sz w:val="13"/>
                          </w:rPr>
                        </w:pPr>
                        <w:r>
                          <w:rPr>
                            <w:rFonts w:ascii="Courier New"/>
                            <w:color w:val="00AFEF"/>
                            <w:w w:val="105"/>
                            <w:sz w:val="13"/>
                          </w:rPr>
                          <w:t xml:space="preserve">13. </w:t>
                        </w:r>
                        <w:proofErr w:type="gramStart"/>
                        <w:r>
                          <w:rPr>
                            <w:rFonts w:ascii="Courier New"/>
                            <w:b/>
                            <w:color w:val="252525"/>
                            <w:w w:val="105"/>
                            <w:sz w:val="13"/>
                          </w:rPr>
                          <w:t>virtual</w:t>
                        </w:r>
                        <w:proofErr w:type="gramEnd"/>
                        <w:r>
                          <w:rPr>
                            <w:rFonts w:ascii="Courier New"/>
                            <w:b/>
                            <w:color w:val="252525"/>
                            <w:w w:val="105"/>
                            <w:sz w:val="13"/>
                          </w:rPr>
                          <w:t xml:space="preserve"> </w:t>
                        </w: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 xml:space="preserve">; </w:t>
                        </w:r>
                        <w:r>
                          <w:rPr>
                            <w:rFonts w:ascii="Courier New"/>
                            <w:b/>
                            <w:color w:val="00AFEF"/>
                            <w:w w:val="105"/>
                            <w:sz w:val="13"/>
                          </w:rPr>
                          <w:t>14.</w:t>
                        </w:r>
                        <w:r>
                          <w:rPr>
                            <w:rFonts w:ascii="Courier New"/>
                            <w:b/>
                            <w:color w:val="000080"/>
                            <w:w w:val="105"/>
                            <w:sz w:val="13"/>
                          </w:rPr>
                          <w:t>}</w:t>
                        </w:r>
                      </w:p>
                      <w:p w14:paraId="73A54039" w14:textId="77777777" w:rsidR="00EB3E63" w:rsidRDefault="00B41D80">
                        <w:pPr>
                          <w:spacing w:line="201" w:lineRule="auto"/>
                          <w:ind w:left="21" w:right="1081"/>
                          <w:rPr>
                            <w:rFonts w:ascii="Courier New"/>
                            <w:b/>
                            <w:sz w:val="13"/>
                          </w:rPr>
                        </w:pPr>
                        <w:r>
                          <w:rPr>
                            <w:rFonts w:ascii="Courier New"/>
                            <w:b/>
                            <w:color w:val="00AFEF"/>
                            <w:w w:val="105"/>
                            <w:sz w:val="13"/>
                          </w:rPr>
                          <w:t>15</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proofErr w:type="spellStart"/>
                        <w:r>
                          <w:rPr>
                            <w:rFonts w:ascii="Courier New"/>
                            <w:w w:val="105"/>
                            <w:sz w:val="13"/>
                          </w:rPr>
                          <w:t>IPush</w:t>
                        </w:r>
                        <w:proofErr w:type="spellEnd"/>
                        <w:r>
                          <w:rPr>
                            <w:rFonts w:ascii="Courier New"/>
                            <w:w w:val="105"/>
                            <w:sz w:val="13"/>
                          </w:rPr>
                          <w:t xml:space="preserve"> </w:t>
                        </w:r>
                        <w:r>
                          <w:rPr>
                            <w:rFonts w:ascii="Courier New"/>
                            <w:b/>
                            <w:color w:val="000080"/>
                            <w:w w:val="105"/>
                            <w:sz w:val="13"/>
                          </w:rPr>
                          <w:t xml:space="preserve">{ </w:t>
                        </w:r>
                        <w:r>
                          <w:rPr>
                            <w:rFonts w:ascii="Courier New"/>
                            <w:b/>
                            <w:color w:val="00AFEF"/>
                            <w:w w:val="105"/>
                            <w:sz w:val="13"/>
                          </w:rPr>
                          <w:t>16.</w:t>
                        </w:r>
                        <w:r>
                          <w:rPr>
                            <w:rFonts w:ascii="Courier New"/>
                            <w:b/>
                            <w:color w:val="252525"/>
                            <w:w w:val="105"/>
                            <w:sz w:val="13"/>
                          </w:rPr>
                          <w:t>public</w:t>
                        </w:r>
                        <w:r>
                          <w:rPr>
                            <w:rFonts w:ascii="Courier New"/>
                            <w:b/>
                            <w:color w:val="000080"/>
                            <w:w w:val="105"/>
                            <w:sz w:val="13"/>
                          </w:rPr>
                          <w:t>:</w:t>
                        </w:r>
                      </w:p>
                      <w:p w14:paraId="259DC418" w14:textId="77777777" w:rsidR="00EB3E63" w:rsidRDefault="00B41D80">
                        <w:pPr>
                          <w:spacing w:before="1" w:line="199" w:lineRule="auto"/>
                          <w:ind w:left="21"/>
                          <w:rPr>
                            <w:rFonts w:ascii="Courier New"/>
                            <w:b/>
                            <w:sz w:val="13"/>
                          </w:rPr>
                        </w:pPr>
                        <w:r>
                          <w:rPr>
                            <w:rFonts w:ascii="Courier New"/>
                            <w:color w:val="00AFEF"/>
                            <w:w w:val="105"/>
                            <w:sz w:val="13"/>
                          </w:rPr>
                          <w:t xml:space="preserve">17. </w:t>
                        </w:r>
                        <w:proofErr w:type="gramStart"/>
                        <w:r>
                          <w:rPr>
                            <w:rFonts w:ascii="Courier New"/>
                            <w:b/>
                            <w:color w:val="252525"/>
                            <w:w w:val="105"/>
                            <w:sz w:val="13"/>
                          </w:rPr>
                          <w:t>virtual</w:t>
                        </w:r>
                        <w:proofErr w:type="gramEnd"/>
                        <w:r>
                          <w:rPr>
                            <w:rFonts w:ascii="Courier New"/>
                            <w:b/>
                            <w:color w:val="252525"/>
                            <w:w w:val="105"/>
                            <w:sz w:val="13"/>
                          </w:rPr>
                          <w:t xml:space="preserve"> void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data</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 xml:space="preserve">; </w:t>
                        </w:r>
                        <w:r>
                          <w:rPr>
                            <w:rFonts w:ascii="Courier New"/>
                            <w:b/>
                            <w:color w:val="00AFEF"/>
                            <w:w w:val="105"/>
                            <w:sz w:val="13"/>
                          </w:rPr>
                          <w:t>18.</w:t>
                        </w:r>
                        <w:r>
                          <w:rPr>
                            <w:rFonts w:ascii="Courier New"/>
                            <w:b/>
                            <w:color w:val="000080"/>
                            <w:w w:val="105"/>
                            <w:sz w:val="13"/>
                          </w:rPr>
                          <w:t>}</w:t>
                        </w:r>
                      </w:p>
                      <w:p w14:paraId="30788A16" w14:textId="77777777" w:rsidR="00EB3E63" w:rsidRDefault="00B41D80">
                        <w:pPr>
                          <w:spacing w:line="201" w:lineRule="auto"/>
                          <w:ind w:left="21" w:right="1081"/>
                          <w:rPr>
                            <w:rFonts w:ascii="Courier New"/>
                            <w:b/>
                            <w:sz w:val="13"/>
                          </w:rPr>
                        </w:pPr>
                        <w:r>
                          <w:rPr>
                            <w:rFonts w:ascii="Courier New"/>
                            <w:b/>
                            <w:color w:val="00AFEF"/>
                            <w:w w:val="105"/>
                            <w:sz w:val="13"/>
                          </w:rPr>
                          <w:t>19</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r>
                          <w:rPr>
                            <w:rFonts w:ascii="Courier New"/>
                            <w:w w:val="105"/>
                            <w:sz w:val="13"/>
                          </w:rPr>
                          <w:t xml:space="preserve">Producer </w:t>
                        </w:r>
                        <w:r>
                          <w:rPr>
                            <w:rFonts w:ascii="Courier New"/>
                            <w:b/>
                            <w:color w:val="000080"/>
                            <w:w w:val="105"/>
                            <w:sz w:val="13"/>
                          </w:rPr>
                          <w:t xml:space="preserve">{ </w:t>
                        </w:r>
                        <w:r>
                          <w:rPr>
                            <w:rFonts w:ascii="Courier New"/>
                            <w:b/>
                            <w:color w:val="00AFEF"/>
                            <w:w w:val="105"/>
                            <w:sz w:val="13"/>
                          </w:rPr>
                          <w:t>20.</w:t>
                        </w:r>
                        <w:r>
                          <w:rPr>
                            <w:rFonts w:ascii="Courier New"/>
                            <w:b/>
                            <w:color w:val="252525"/>
                            <w:w w:val="105"/>
                            <w:sz w:val="13"/>
                          </w:rPr>
                          <w:t>public</w:t>
                        </w:r>
                        <w:r>
                          <w:rPr>
                            <w:rFonts w:ascii="Courier New"/>
                            <w:b/>
                            <w:color w:val="000080"/>
                            <w:w w:val="105"/>
                            <w:sz w:val="13"/>
                          </w:rPr>
                          <w:t>:</w:t>
                        </w:r>
                      </w:p>
                      <w:p w14:paraId="1B563EC4" w14:textId="77777777" w:rsidR="00EB3E63" w:rsidRDefault="00B41D80">
                        <w:pPr>
                          <w:spacing w:line="201" w:lineRule="auto"/>
                          <w:ind w:left="21" w:right="507"/>
                          <w:rPr>
                            <w:rFonts w:ascii="Courier New"/>
                            <w:b/>
                            <w:sz w:val="13"/>
                          </w:rPr>
                        </w:pPr>
                        <w:r>
                          <w:rPr>
                            <w:rFonts w:ascii="Courier New"/>
                            <w:color w:val="00AFEF"/>
                            <w:w w:val="105"/>
                            <w:sz w:val="13"/>
                          </w:rPr>
                          <w:t xml:space="preserve">21. </w:t>
                        </w:r>
                        <w:proofErr w:type="spellStart"/>
                        <w:r>
                          <w:rPr>
                            <w:rFonts w:ascii="Courier New"/>
                            <w:b/>
                            <w:color w:val="252525"/>
                            <w:w w:val="105"/>
                            <w:sz w:val="13"/>
                          </w:rPr>
                          <w:t>RequiredPort</w:t>
                        </w:r>
                        <w:proofErr w:type="spellEnd"/>
                        <w:r>
                          <w:rPr>
                            <w:rFonts w:ascii="Courier New"/>
                            <w:b/>
                            <w:color w:val="000080"/>
                            <w:w w:val="105"/>
                            <w:sz w:val="13"/>
                          </w:rPr>
                          <w:t>&lt;</w:t>
                        </w:r>
                        <w:proofErr w:type="spellStart"/>
                        <w:r>
                          <w:rPr>
                            <w:rFonts w:ascii="Courier New"/>
                            <w:w w:val="105"/>
                            <w:sz w:val="13"/>
                          </w:rPr>
                          <w:t>IPush</w:t>
                        </w:r>
                        <w:proofErr w:type="spellEnd"/>
                        <w:r>
                          <w:rPr>
                            <w:rFonts w:ascii="Courier New"/>
                            <w:b/>
                            <w:color w:val="000080"/>
                            <w:w w:val="105"/>
                            <w:sz w:val="13"/>
                          </w:rPr>
                          <w:t xml:space="preserve">&gt; </w:t>
                        </w:r>
                        <w:proofErr w:type="spellStart"/>
                        <w:r>
                          <w:rPr>
                            <w:rFonts w:ascii="Courier New"/>
                            <w:w w:val="105"/>
                            <w:sz w:val="13"/>
                          </w:rPr>
                          <w:t>pPush</w:t>
                        </w:r>
                        <w:proofErr w:type="spellEnd"/>
                        <w:r>
                          <w:rPr>
                            <w:rFonts w:ascii="Courier New"/>
                            <w:b/>
                            <w:color w:val="000080"/>
                            <w:w w:val="105"/>
                            <w:sz w:val="13"/>
                          </w:rPr>
                          <w:t xml:space="preserve">; </w:t>
                        </w:r>
                        <w:r>
                          <w:rPr>
                            <w:rFonts w:ascii="Courier New"/>
                            <w:b/>
                            <w:color w:val="00AFEF"/>
                            <w:w w:val="105"/>
                            <w:sz w:val="13"/>
                          </w:rPr>
                          <w:t>22.</w:t>
                        </w:r>
                        <w:r>
                          <w:rPr>
                            <w:rFonts w:ascii="Courier New"/>
                            <w:b/>
                            <w:color w:val="000080"/>
                            <w:w w:val="105"/>
                            <w:sz w:val="13"/>
                          </w:rPr>
                          <w:t>};</w:t>
                        </w:r>
                      </w:p>
                      <w:p w14:paraId="56B2B7B3" w14:textId="77777777" w:rsidR="00EB3E63" w:rsidRDefault="00B41D80">
                        <w:pPr>
                          <w:spacing w:before="1" w:line="199" w:lineRule="auto"/>
                          <w:ind w:left="21" w:right="1081"/>
                          <w:rPr>
                            <w:rFonts w:ascii="Courier New"/>
                            <w:b/>
                            <w:sz w:val="13"/>
                          </w:rPr>
                        </w:pPr>
                        <w:r>
                          <w:rPr>
                            <w:rFonts w:ascii="Courier New"/>
                            <w:b/>
                            <w:color w:val="00AFEF"/>
                            <w:w w:val="105"/>
                            <w:sz w:val="13"/>
                          </w:rPr>
                          <w:t>23</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r>
                          <w:rPr>
                            <w:rFonts w:ascii="Courier New"/>
                            <w:w w:val="105"/>
                            <w:sz w:val="13"/>
                          </w:rPr>
                          <w:t xml:space="preserve">Consumer </w:t>
                        </w:r>
                        <w:r>
                          <w:rPr>
                            <w:rFonts w:ascii="Courier New"/>
                            <w:b/>
                            <w:color w:val="000080"/>
                            <w:w w:val="105"/>
                            <w:sz w:val="13"/>
                          </w:rPr>
                          <w:t xml:space="preserve">{ </w:t>
                        </w:r>
                        <w:r>
                          <w:rPr>
                            <w:rFonts w:ascii="Courier New"/>
                            <w:b/>
                            <w:color w:val="00AFEF"/>
                            <w:w w:val="105"/>
                            <w:sz w:val="13"/>
                          </w:rPr>
                          <w:t>24.</w:t>
                        </w:r>
                        <w:r>
                          <w:rPr>
                            <w:rFonts w:ascii="Courier New"/>
                            <w:b/>
                            <w:color w:val="252525"/>
                            <w:w w:val="105"/>
                            <w:sz w:val="13"/>
                          </w:rPr>
                          <w:t>public</w:t>
                        </w:r>
                        <w:r>
                          <w:rPr>
                            <w:rFonts w:ascii="Courier New"/>
                            <w:b/>
                            <w:color w:val="000080"/>
                            <w:w w:val="105"/>
                            <w:sz w:val="13"/>
                          </w:rPr>
                          <w:t>:</w:t>
                        </w:r>
                      </w:p>
                      <w:p w14:paraId="213E2758" w14:textId="77777777" w:rsidR="00EB3E63" w:rsidRDefault="00B41D80">
                        <w:pPr>
                          <w:spacing w:line="201" w:lineRule="auto"/>
                          <w:ind w:left="21" w:right="507"/>
                          <w:rPr>
                            <w:rFonts w:ascii="Courier New"/>
                            <w:b/>
                            <w:sz w:val="13"/>
                          </w:rPr>
                        </w:pPr>
                        <w:r>
                          <w:rPr>
                            <w:rFonts w:ascii="Courier New"/>
                            <w:color w:val="00AFEF"/>
                            <w:w w:val="105"/>
                            <w:sz w:val="13"/>
                          </w:rPr>
                          <w:t xml:space="preserve">25. </w:t>
                        </w:r>
                        <w:proofErr w:type="spellStart"/>
                        <w:r>
                          <w:rPr>
                            <w:rFonts w:ascii="Courier New"/>
                            <w:b/>
                            <w:color w:val="252525"/>
                            <w:w w:val="105"/>
                            <w:sz w:val="13"/>
                          </w:rPr>
                          <w:t>RequiredPort</w:t>
                        </w:r>
                        <w:proofErr w:type="spellEnd"/>
                        <w:r>
                          <w:rPr>
                            <w:rFonts w:ascii="Courier New"/>
                            <w:b/>
                            <w:color w:val="000080"/>
                            <w:w w:val="105"/>
                            <w:sz w:val="13"/>
                          </w:rPr>
                          <w:t>&lt;</w:t>
                        </w:r>
                        <w:proofErr w:type="spellStart"/>
                        <w:r>
                          <w:rPr>
                            <w:rFonts w:ascii="Courier New"/>
                            <w:w w:val="105"/>
                            <w:sz w:val="13"/>
                          </w:rPr>
                          <w:t>IPull</w:t>
                        </w:r>
                        <w:proofErr w:type="spellEnd"/>
                        <w:r>
                          <w:rPr>
                            <w:rFonts w:ascii="Courier New"/>
                            <w:b/>
                            <w:color w:val="000080"/>
                            <w:w w:val="105"/>
                            <w:sz w:val="13"/>
                          </w:rPr>
                          <w:t xml:space="preserve">&gt; </w:t>
                        </w:r>
                        <w:proofErr w:type="spellStart"/>
                        <w:r>
                          <w:rPr>
                            <w:rFonts w:ascii="Courier New"/>
                            <w:w w:val="105"/>
                            <w:sz w:val="13"/>
                          </w:rPr>
                          <w:t>pPull</w:t>
                        </w:r>
                        <w:proofErr w:type="spellEnd"/>
                        <w:r>
                          <w:rPr>
                            <w:rFonts w:ascii="Courier New"/>
                            <w:b/>
                            <w:color w:val="000080"/>
                            <w:w w:val="105"/>
                            <w:sz w:val="13"/>
                          </w:rPr>
                          <w:t xml:space="preserve">; </w:t>
                        </w:r>
                        <w:r>
                          <w:rPr>
                            <w:rFonts w:ascii="Courier New"/>
                            <w:b/>
                            <w:color w:val="00AFEF"/>
                            <w:w w:val="105"/>
                            <w:sz w:val="13"/>
                          </w:rPr>
                          <w:t>26.</w:t>
                        </w:r>
                        <w:r>
                          <w:rPr>
                            <w:rFonts w:ascii="Courier New"/>
                            <w:b/>
                            <w:color w:val="000080"/>
                            <w:w w:val="105"/>
                            <w:sz w:val="13"/>
                          </w:rPr>
                          <w:t>};</w:t>
                        </w:r>
                      </w:p>
                      <w:p w14:paraId="68782239" w14:textId="77777777" w:rsidR="00EB3E63" w:rsidRDefault="00B41D80">
                        <w:pPr>
                          <w:spacing w:line="201" w:lineRule="auto"/>
                          <w:ind w:left="21"/>
                          <w:rPr>
                            <w:rFonts w:ascii="Courier New"/>
                            <w:b/>
                            <w:sz w:val="13"/>
                          </w:rPr>
                        </w:pPr>
                        <w:r>
                          <w:rPr>
                            <w:rFonts w:ascii="Courier New"/>
                            <w:b/>
                            <w:color w:val="00AFEF"/>
                            <w:w w:val="105"/>
                            <w:sz w:val="13"/>
                          </w:rPr>
                          <w:t>27</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r>
                          <w:rPr>
                            <w:rFonts w:ascii="Courier New"/>
                            <w:w w:val="105"/>
                            <w:sz w:val="13"/>
                          </w:rPr>
                          <w:t xml:space="preserve">FIFO </w:t>
                        </w:r>
                        <w:r>
                          <w:rPr>
                            <w:rFonts w:ascii="Courier New"/>
                            <w:b/>
                            <w:color w:val="000080"/>
                            <w:w w:val="105"/>
                            <w:sz w:val="13"/>
                          </w:rPr>
                          <w:t xml:space="preserve">: </w:t>
                        </w:r>
                        <w:r>
                          <w:rPr>
                            <w:rFonts w:ascii="Courier New"/>
                            <w:b/>
                            <w:color w:val="252525"/>
                            <w:w w:val="105"/>
                            <w:sz w:val="13"/>
                          </w:rPr>
                          <w:t xml:space="preserve">public </w:t>
                        </w:r>
                        <w:proofErr w:type="spellStart"/>
                        <w:r>
                          <w:rPr>
                            <w:rFonts w:ascii="Courier New"/>
                            <w:w w:val="105"/>
                            <w:sz w:val="13"/>
                          </w:rPr>
                          <w:t>IPush</w:t>
                        </w:r>
                        <w:proofErr w:type="spellEnd"/>
                        <w:r>
                          <w:rPr>
                            <w:rFonts w:ascii="Courier New"/>
                            <w:b/>
                            <w:color w:val="000080"/>
                            <w:w w:val="105"/>
                            <w:sz w:val="13"/>
                          </w:rPr>
                          <w:t xml:space="preserve">, </w:t>
                        </w:r>
                        <w:proofErr w:type="spellStart"/>
                        <w:r>
                          <w:rPr>
                            <w:rFonts w:ascii="Courier New"/>
                            <w:w w:val="105"/>
                            <w:sz w:val="13"/>
                          </w:rPr>
                          <w:t>IPull</w:t>
                        </w:r>
                        <w:proofErr w:type="spellEnd"/>
                        <w:r>
                          <w:rPr>
                            <w:rFonts w:ascii="Courier New"/>
                            <w:w w:val="105"/>
                            <w:sz w:val="13"/>
                          </w:rPr>
                          <w:t xml:space="preserve"> </w:t>
                        </w:r>
                        <w:r>
                          <w:rPr>
                            <w:rFonts w:ascii="Courier New"/>
                            <w:b/>
                            <w:color w:val="000080"/>
                            <w:w w:val="105"/>
                            <w:sz w:val="13"/>
                          </w:rPr>
                          <w:t xml:space="preserve">{ </w:t>
                        </w:r>
                        <w:r>
                          <w:rPr>
                            <w:rFonts w:ascii="Courier New"/>
                            <w:b/>
                            <w:color w:val="00AFEF"/>
                            <w:w w:val="105"/>
                            <w:sz w:val="13"/>
                          </w:rPr>
                          <w:t>28.</w:t>
                        </w:r>
                        <w:r>
                          <w:rPr>
                            <w:rFonts w:ascii="Courier New"/>
                            <w:b/>
                            <w:color w:val="252525"/>
                            <w:w w:val="105"/>
                            <w:sz w:val="13"/>
                          </w:rPr>
                          <w:t>public</w:t>
                        </w:r>
                        <w:r>
                          <w:rPr>
                            <w:rFonts w:ascii="Courier New"/>
                            <w:b/>
                            <w:color w:val="000080"/>
                            <w:w w:val="105"/>
                            <w:sz w:val="13"/>
                          </w:rPr>
                          <w:t>:</w:t>
                        </w:r>
                      </w:p>
                      <w:p w14:paraId="63C5DAF1" w14:textId="77777777" w:rsidR="00EB3E63" w:rsidRDefault="00B41D80">
                        <w:pPr>
                          <w:numPr>
                            <w:ilvl w:val="0"/>
                            <w:numId w:val="5"/>
                          </w:numPr>
                          <w:tabs>
                            <w:tab w:val="left" w:pos="428"/>
                          </w:tabs>
                          <w:spacing w:line="118" w:lineRule="exact"/>
                          <w:rPr>
                            <w:rFonts w:ascii="Courier New"/>
                            <w:b/>
                            <w:sz w:val="13"/>
                          </w:rPr>
                        </w:pPr>
                        <w:proofErr w:type="spellStart"/>
                        <w:r>
                          <w:rPr>
                            <w:rFonts w:ascii="Courier New"/>
                            <w:b/>
                            <w:color w:val="252525"/>
                            <w:w w:val="105"/>
                            <w:sz w:val="13"/>
                          </w:rPr>
                          <w:t>ProvidedPort</w:t>
                        </w:r>
                        <w:proofErr w:type="spellEnd"/>
                        <w:r>
                          <w:rPr>
                            <w:rFonts w:ascii="Courier New"/>
                            <w:b/>
                            <w:color w:val="000080"/>
                            <w:w w:val="105"/>
                            <w:sz w:val="13"/>
                          </w:rPr>
                          <w:t>&lt;</w:t>
                        </w:r>
                        <w:proofErr w:type="spellStart"/>
                        <w:r>
                          <w:rPr>
                            <w:rFonts w:ascii="Courier New"/>
                            <w:w w:val="105"/>
                            <w:sz w:val="13"/>
                          </w:rPr>
                          <w:t>IPush</w:t>
                        </w:r>
                        <w:proofErr w:type="spellEnd"/>
                        <w:r>
                          <w:rPr>
                            <w:rFonts w:ascii="Courier New"/>
                            <w:b/>
                            <w:color w:val="000080"/>
                            <w:w w:val="105"/>
                            <w:sz w:val="13"/>
                          </w:rPr>
                          <w:t>&gt;</w:t>
                        </w:r>
                        <w:r>
                          <w:rPr>
                            <w:rFonts w:ascii="Courier New"/>
                            <w:b/>
                            <w:color w:val="000080"/>
                            <w:spacing w:val="-14"/>
                            <w:w w:val="105"/>
                            <w:sz w:val="13"/>
                          </w:rPr>
                          <w:t xml:space="preserve"> </w:t>
                        </w:r>
                        <w:proofErr w:type="spellStart"/>
                        <w:r>
                          <w:rPr>
                            <w:rFonts w:ascii="Courier New"/>
                            <w:w w:val="105"/>
                            <w:sz w:val="13"/>
                          </w:rPr>
                          <w:t>pPush</w:t>
                        </w:r>
                        <w:proofErr w:type="spellEnd"/>
                        <w:r>
                          <w:rPr>
                            <w:rFonts w:ascii="Courier New"/>
                            <w:b/>
                            <w:color w:val="000080"/>
                            <w:w w:val="105"/>
                            <w:sz w:val="13"/>
                          </w:rPr>
                          <w:t>;</w:t>
                        </w:r>
                      </w:p>
                      <w:p w14:paraId="386D4184" w14:textId="77777777" w:rsidR="00EB3E63" w:rsidRDefault="00B41D80">
                        <w:pPr>
                          <w:numPr>
                            <w:ilvl w:val="0"/>
                            <w:numId w:val="5"/>
                          </w:numPr>
                          <w:tabs>
                            <w:tab w:val="left" w:pos="428"/>
                          </w:tabs>
                          <w:spacing w:line="124" w:lineRule="exact"/>
                          <w:rPr>
                            <w:rFonts w:ascii="Courier New"/>
                            <w:b/>
                            <w:sz w:val="13"/>
                          </w:rPr>
                        </w:pPr>
                        <w:proofErr w:type="spellStart"/>
                        <w:r>
                          <w:rPr>
                            <w:rFonts w:ascii="Courier New"/>
                            <w:b/>
                            <w:color w:val="252525"/>
                            <w:w w:val="105"/>
                            <w:sz w:val="13"/>
                          </w:rPr>
                          <w:t>ProvidedPort</w:t>
                        </w:r>
                        <w:proofErr w:type="spellEnd"/>
                        <w:r>
                          <w:rPr>
                            <w:rFonts w:ascii="Courier New"/>
                            <w:b/>
                            <w:color w:val="000080"/>
                            <w:w w:val="105"/>
                            <w:sz w:val="13"/>
                          </w:rPr>
                          <w:t>&lt;</w:t>
                        </w:r>
                        <w:proofErr w:type="spellStart"/>
                        <w:r>
                          <w:rPr>
                            <w:rFonts w:ascii="Courier New"/>
                            <w:w w:val="105"/>
                            <w:sz w:val="13"/>
                          </w:rPr>
                          <w:t>IPull</w:t>
                        </w:r>
                        <w:proofErr w:type="spellEnd"/>
                        <w:r>
                          <w:rPr>
                            <w:rFonts w:ascii="Courier New"/>
                            <w:b/>
                            <w:color w:val="000080"/>
                            <w:w w:val="105"/>
                            <w:sz w:val="13"/>
                          </w:rPr>
                          <w:t>&gt;</w:t>
                        </w:r>
                        <w:r>
                          <w:rPr>
                            <w:rFonts w:ascii="Courier New"/>
                            <w:b/>
                            <w:color w:val="000080"/>
                            <w:spacing w:val="-14"/>
                            <w:w w:val="105"/>
                            <w:sz w:val="13"/>
                          </w:rPr>
                          <w:t xml:space="preserve"> </w:t>
                        </w:r>
                        <w:proofErr w:type="spellStart"/>
                        <w:r>
                          <w:rPr>
                            <w:rFonts w:ascii="Courier New"/>
                            <w:w w:val="105"/>
                            <w:sz w:val="13"/>
                          </w:rPr>
                          <w:t>pPull</w:t>
                        </w:r>
                        <w:proofErr w:type="spellEnd"/>
                        <w:r>
                          <w:rPr>
                            <w:rFonts w:ascii="Courier New"/>
                            <w:b/>
                            <w:color w:val="000080"/>
                            <w:w w:val="105"/>
                            <w:sz w:val="13"/>
                          </w:rPr>
                          <w:t>;</w:t>
                        </w:r>
                      </w:p>
                      <w:p w14:paraId="5277495B" w14:textId="77777777" w:rsidR="00EB3E63" w:rsidRDefault="00B41D80">
                        <w:pPr>
                          <w:numPr>
                            <w:ilvl w:val="0"/>
                            <w:numId w:val="5"/>
                          </w:numPr>
                          <w:tabs>
                            <w:tab w:val="left" w:pos="428"/>
                          </w:tabs>
                          <w:spacing w:line="124" w:lineRule="exact"/>
                          <w:rPr>
                            <w:rFonts w:ascii="Courier New"/>
                            <w:b/>
                            <w:sz w:val="13"/>
                          </w:rPr>
                        </w:pP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w:t>
                        </w:r>
                        <w:r>
                          <w:rPr>
                            <w:rFonts w:ascii="Courier New"/>
                            <w:color w:val="008000"/>
                            <w:w w:val="105"/>
                            <w:sz w:val="13"/>
                          </w:rPr>
                          <w:t>//fine-grained</w:t>
                        </w:r>
                        <w:r>
                          <w:rPr>
                            <w:rFonts w:ascii="Courier New"/>
                            <w:color w:val="008000"/>
                            <w:spacing w:val="-18"/>
                            <w:w w:val="105"/>
                            <w:sz w:val="13"/>
                          </w:rPr>
                          <w:t xml:space="preserve"> </w:t>
                        </w:r>
                        <w:r>
                          <w:rPr>
                            <w:rFonts w:ascii="Courier New"/>
                            <w:color w:val="008000"/>
                            <w:w w:val="105"/>
                            <w:sz w:val="13"/>
                          </w:rPr>
                          <w:t>code</w:t>
                        </w:r>
                        <w:r>
                          <w:rPr>
                            <w:rFonts w:ascii="Courier New"/>
                            <w:b/>
                            <w:color w:val="000080"/>
                            <w:w w:val="105"/>
                            <w:sz w:val="13"/>
                          </w:rPr>
                          <w:t>}</w:t>
                        </w:r>
                      </w:p>
                      <w:p w14:paraId="4546112F" w14:textId="77777777" w:rsidR="00EB3E63" w:rsidRDefault="00B41D80">
                        <w:pPr>
                          <w:numPr>
                            <w:ilvl w:val="0"/>
                            <w:numId w:val="5"/>
                          </w:numPr>
                          <w:tabs>
                            <w:tab w:val="left" w:pos="428"/>
                          </w:tabs>
                          <w:spacing w:line="123" w:lineRule="exact"/>
                          <w:rPr>
                            <w:rFonts w:ascii="Courier New"/>
                            <w:b/>
                            <w:sz w:val="13"/>
                          </w:rPr>
                        </w:pPr>
                        <w:proofErr w:type="gramStart"/>
                        <w:r>
                          <w:rPr>
                            <w:rFonts w:ascii="Courier New"/>
                            <w:b/>
                            <w:color w:val="252525"/>
                            <w:w w:val="105"/>
                            <w:sz w:val="13"/>
                          </w:rPr>
                          <w:t>void</w:t>
                        </w:r>
                        <w:proofErr w:type="gramEnd"/>
                        <w:r>
                          <w:rPr>
                            <w:rFonts w:ascii="Courier New"/>
                            <w:b/>
                            <w:color w:val="252525"/>
                            <w:w w:val="105"/>
                            <w:sz w:val="13"/>
                          </w:rPr>
                          <w:t xml:space="preserve">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&amp;</w:t>
                        </w:r>
                        <w:r>
                          <w:rPr>
                            <w:rFonts w:ascii="Courier New"/>
                            <w:b/>
                            <w:color w:val="000080"/>
                            <w:spacing w:val="-17"/>
                            <w:w w:val="105"/>
                            <w:sz w:val="13"/>
                          </w:rPr>
                          <w:t xml:space="preserve"> </w:t>
                        </w:r>
                        <w:r>
                          <w:rPr>
                            <w:rFonts w:ascii="Courier New"/>
                            <w:w w:val="105"/>
                            <w:sz w:val="13"/>
                          </w:rPr>
                          <w:t>data</w:t>
                        </w:r>
                        <w:r>
                          <w:rPr>
                            <w:rFonts w:ascii="Courier New"/>
                            <w:b/>
                            <w:color w:val="000080"/>
                            <w:w w:val="105"/>
                            <w:sz w:val="13"/>
                          </w:rPr>
                          <w:t>){</w:t>
                        </w:r>
                        <w:r>
                          <w:rPr>
                            <w:rFonts w:ascii="Courier New"/>
                            <w:color w:val="008000"/>
                            <w:w w:val="105"/>
                            <w:sz w:val="13"/>
                          </w:rPr>
                          <w:t>//..</w:t>
                        </w:r>
                        <w:r>
                          <w:rPr>
                            <w:rFonts w:ascii="Courier New"/>
                            <w:b/>
                            <w:color w:val="000080"/>
                            <w:w w:val="105"/>
                            <w:sz w:val="13"/>
                          </w:rPr>
                          <w:t>}</w:t>
                        </w:r>
                      </w:p>
                      <w:p w14:paraId="2C0E0BD8" w14:textId="77777777" w:rsidR="00EB3E63" w:rsidRDefault="00B41D80">
                        <w:pPr>
                          <w:numPr>
                            <w:ilvl w:val="0"/>
                            <w:numId w:val="5"/>
                          </w:numPr>
                          <w:tabs>
                            <w:tab w:val="left" w:pos="428"/>
                          </w:tabs>
                          <w:spacing w:line="135" w:lineRule="exact"/>
                          <w:rPr>
                            <w:rFonts w:ascii="Courier New" w:hAnsi="Courier New"/>
                            <w:sz w:val="13"/>
                          </w:rPr>
                        </w:pPr>
                        <w:r>
                          <w:rPr>
                            <w:rFonts w:ascii="Courier New" w:hAnsi="Courier New"/>
                            <w:color w:val="008000"/>
                            <w:w w:val="105"/>
                            <w:sz w:val="13"/>
                          </w:rPr>
                          <w:t>//attributes +</w:t>
                        </w:r>
                        <w:r>
                          <w:rPr>
                            <w:rFonts w:ascii="Courier New" w:hAnsi="Courier New"/>
                            <w:color w:val="008000"/>
                            <w:spacing w:val="-13"/>
                            <w:w w:val="105"/>
                            <w:sz w:val="13"/>
                          </w:rPr>
                          <w:t xml:space="preserve"> </w:t>
                        </w:r>
                        <w:r>
                          <w:rPr>
                            <w:rFonts w:ascii="Courier New" w:hAnsi="Courier New"/>
                            <w:color w:val="008000"/>
                            <w:w w:val="105"/>
                            <w:sz w:val="13"/>
                          </w:rPr>
                          <w:t>methods…</w:t>
                        </w:r>
                      </w:p>
                    </w:txbxContent>
                  </v:textbox>
                </v:shape>
                <v:shape id="Text Box 16" o:spid="_x0000_s1361" type="#_x0000_t202" style="position:absolute;left:6551;top:40;width:3664;height:3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PG9cQA&#10;AADcAAAADwAAAGRycy9kb3ducmV2LnhtbESPQWvCQBSE74L/YXmCN92oI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xvXEAAAA3AAAAA8AAAAAAAAAAAAAAAAAmAIAAGRycy9k&#10;b3ducmV2LnhtbFBLBQYAAAAABAAEAPUAAACJAwAAAAA=&#10;" filled="f" stroked="f">
                  <v:textbox inset="0,0,0,0">
                    <w:txbxContent>
                      <w:p w14:paraId="5B68DE75" w14:textId="77777777" w:rsidR="00EB3E63" w:rsidRDefault="00B41D80">
                        <w:pPr>
                          <w:numPr>
                            <w:ilvl w:val="0"/>
                            <w:numId w:val="4"/>
                          </w:numPr>
                          <w:tabs>
                            <w:tab w:val="left" w:pos="245"/>
                          </w:tabs>
                          <w:spacing w:line="127" w:lineRule="exact"/>
                          <w:ind w:firstLine="0"/>
                          <w:rPr>
                            <w:rFonts w:ascii="Courier New"/>
                            <w:b/>
                            <w:color w:val="00AFEF"/>
                            <w:sz w:val="13"/>
                          </w:rPr>
                        </w:pPr>
                        <w:proofErr w:type="spellStart"/>
                        <w:r>
                          <w:rPr>
                            <w:rFonts w:ascii="Courier New"/>
                            <w:b/>
                            <w:w w:val="105"/>
                            <w:sz w:val="13"/>
                          </w:rPr>
                          <w:t>Statemachine</w:t>
                        </w:r>
                        <w:proofErr w:type="spellEnd"/>
                        <w:r>
                          <w:rPr>
                            <w:rFonts w:ascii="Courier New"/>
                            <w:b/>
                            <w:w w:val="105"/>
                            <w:sz w:val="13"/>
                          </w:rPr>
                          <w:t xml:space="preserve"> </w:t>
                        </w:r>
                        <w:proofErr w:type="spellStart"/>
                        <w:r>
                          <w:rPr>
                            <w:rFonts w:ascii="Courier New"/>
                            <w:w w:val="105"/>
                            <w:sz w:val="13"/>
                          </w:rPr>
                          <w:t>FIFOMachine</w:t>
                        </w:r>
                        <w:proofErr w:type="spellEnd"/>
                        <w:r>
                          <w:rPr>
                            <w:rFonts w:ascii="Courier New"/>
                            <w:spacing w:val="-15"/>
                            <w:w w:val="105"/>
                            <w:sz w:val="13"/>
                          </w:rPr>
                          <w:t xml:space="preserve"> </w:t>
                        </w:r>
                        <w:r>
                          <w:rPr>
                            <w:rFonts w:ascii="Courier New"/>
                            <w:b/>
                            <w:color w:val="000080"/>
                            <w:w w:val="105"/>
                            <w:sz w:val="13"/>
                          </w:rPr>
                          <w:t>{</w:t>
                        </w:r>
                      </w:p>
                      <w:p w14:paraId="612B04BF" w14:textId="77777777" w:rsidR="00EB3E63" w:rsidRDefault="00B41D80">
                        <w:pPr>
                          <w:numPr>
                            <w:ilvl w:val="0"/>
                            <w:numId w:val="4"/>
                          </w:numPr>
                          <w:tabs>
                            <w:tab w:val="left" w:pos="406"/>
                          </w:tabs>
                          <w:spacing w:line="123" w:lineRule="exact"/>
                          <w:ind w:left="406" w:hanging="406"/>
                          <w:rPr>
                            <w:rFonts w:ascii="Courier New"/>
                            <w:b/>
                            <w:color w:val="00AFEF"/>
                            <w:sz w:val="13"/>
                          </w:rPr>
                        </w:pPr>
                        <w:proofErr w:type="spellStart"/>
                        <w:r>
                          <w:rPr>
                            <w:rFonts w:ascii="Courier New"/>
                            <w:b/>
                            <w:w w:val="105"/>
                            <w:sz w:val="13"/>
                          </w:rPr>
                          <w:t>InitialState</w:t>
                        </w:r>
                        <w:proofErr w:type="spellEnd"/>
                        <w:r>
                          <w:rPr>
                            <w:rFonts w:ascii="Courier New"/>
                            <w:b/>
                            <w:spacing w:val="-10"/>
                            <w:w w:val="105"/>
                            <w:sz w:val="13"/>
                          </w:rPr>
                          <w:t xml:space="preserve"> </w:t>
                        </w:r>
                        <w:r>
                          <w:rPr>
                            <w:rFonts w:ascii="Courier New"/>
                            <w:w w:val="105"/>
                            <w:sz w:val="13"/>
                          </w:rPr>
                          <w:t>Idle</w:t>
                        </w:r>
                        <w:r>
                          <w:rPr>
                            <w:rFonts w:ascii="Courier New"/>
                            <w:b/>
                            <w:color w:val="000080"/>
                            <w:w w:val="105"/>
                            <w:sz w:val="13"/>
                          </w:rPr>
                          <w:t>;</w:t>
                        </w:r>
                      </w:p>
                      <w:p w14:paraId="4A61EFD9" w14:textId="77777777" w:rsidR="00EB3E63" w:rsidRDefault="00B41D80">
                        <w:pPr>
                          <w:numPr>
                            <w:ilvl w:val="0"/>
                            <w:numId w:val="4"/>
                          </w:numPr>
                          <w:tabs>
                            <w:tab w:val="left" w:pos="406"/>
                          </w:tabs>
                          <w:spacing w:line="123" w:lineRule="exact"/>
                          <w:ind w:left="406" w:hanging="406"/>
                          <w:rPr>
                            <w:rFonts w:ascii="Courier New"/>
                            <w:b/>
                            <w:color w:val="00AFEF"/>
                            <w:sz w:val="13"/>
                          </w:rPr>
                        </w:pPr>
                        <w:r>
                          <w:rPr>
                            <w:rFonts w:ascii="Courier New"/>
                            <w:b/>
                            <w:w w:val="105"/>
                            <w:sz w:val="13"/>
                          </w:rPr>
                          <w:t xml:space="preserve">State </w:t>
                        </w:r>
                        <w:proofErr w:type="spellStart"/>
                        <w:r>
                          <w:rPr>
                            <w:rFonts w:ascii="Courier New"/>
                            <w:w w:val="105"/>
                            <w:sz w:val="13"/>
                          </w:rPr>
                          <w:t>SignalChecking</w:t>
                        </w:r>
                        <w:proofErr w:type="spellEnd"/>
                        <w:r>
                          <w:rPr>
                            <w:rFonts w:ascii="Courier New"/>
                            <w:spacing w:val="-12"/>
                            <w:w w:val="105"/>
                            <w:sz w:val="13"/>
                          </w:rPr>
                          <w:t xml:space="preserve"> </w:t>
                        </w:r>
                        <w:r>
                          <w:rPr>
                            <w:rFonts w:ascii="Courier New"/>
                            <w:b/>
                            <w:color w:val="000080"/>
                            <w:w w:val="105"/>
                            <w:sz w:val="13"/>
                          </w:rPr>
                          <w:t>{</w:t>
                        </w:r>
                      </w:p>
                      <w:p w14:paraId="2A3B3738" w14:textId="77777777" w:rsidR="00EB3E63" w:rsidRDefault="00B41D80">
                        <w:pPr>
                          <w:numPr>
                            <w:ilvl w:val="0"/>
                            <w:numId w:val="4"/>
                          </w:numPr>
                          <w:tabs>
                            <w:tab w:val="left" w:pos="569"/>
                            <w:tab w:val="left" w:pos="570"/>
                          </w:tabs>
                          <w:spacing w:line="124" w:lineRule="exact"/>
                          <w:ind w:left="569" w:hanging="569"/>
                          <w:rPr>
                            <w:rFonts w:ascii="Courier New"/>
                            <w:b/>
                            <w:color w:val="00AFEF"/>
                            <w:sz w:val="13"/>
                          </w:rPr>
                        </w:pPr>
                        <w:proofErr w:type="spellStart"/>
                        <w:r>
                          <w:rPr>
                            <w:rFonts w:ascii="Courier New"/>
                            <w:b/>
                            <w:w w:val="105"/>
                            <w:sz w:val="13"/>
                          </w:rPr>
                          <w:t>StateEntry</w:t>
                        </w:r>
                        <w:proofErr w:type="spellEnd"/>
                        <w:r>
                          <w:rPr>
                            <w:rFonts w:ascii="Courier New"/>
                            <w:b/>
                            <w:spacing w:val="-16"/>
                            <w:w w:val="105"/>
                            <w:sz w:val="13"/>
                          </w:rPr>
                          <w:t xml:space="preserve"> </w:t>
                        </w:r>
                        <w:proofErr w:type="spellStart"/>
                        <w:r>
                          <w:rPr>
                            <w:rFonts w:ascii="Courier New"/>
                            <w:w w:val="105"/>
                            <w:sz w:val="13"/>
                          </w:rPr>
                          <w:t>entryCheck</w:t>
                        </w:r>
                        <w:proofErr w:type="spellEnd"/>
                        <w:r>
                          <w:rPr>
                            <w:rFonts w:ascii="Courier New"/>
                            <w:b/>
                            <w:color w:val="000080"/>
                            <w:w w:val="105"/>
                            <w:sz w:val="13"/>
                          </w:rPr>
                          <w:t>;</w:t>
                        </w:r>
                      </w:p>
                      <w:p w14:paraId="3CC21B96" w14:textId="77777777" w:rsidR="00EB3E63" w:rsidRDefault="00B41D80">
                        <w:pPr>
                          <w:numPr>
                            <w:ilvl w:val="0"/>
                            <w:numId w:val="4"/>
                          </w:numPr>
                          <w:tabs>
                            <w:tab w:val="left" w:pos="569"/>
                            <w:tab w:val="left" w:pos="570"/>
                          </w:tabs>
                          <w:spacing w:before="7" w:line="199" w:lineRule="auto"/>
                          <w:ind w:right="1463" w:firstLine="0"/>
                          <w:rPr>
                            <w:rFonts w:ascii="Courier New"/>
                            <w:b/>
                            <w:color w:val="00AFEF"/>
                            <w:sz w:val="13"/>
                          </w:rPr>
                        </w:pPr>
                        <w:proofErr w:type="spellStart"/>
                        <w:r>
                          <w:rPr>
                            <w:rFonts w:ascii="Courier New"/>
                            <w:b/>
                            <w:w w:val="105"/>
                            <w:sz w:val="13"/>
                          </w:rPr>
                          <w:t>StateExit</w:t>
                        </w:r>
                        <w:proofErr w:type="spellEnd"/>
                        <w:r>
                          <w:rPr>
                            <w:rFonts w:ascii="Courier New"/>
                            <w:b/>
                            <w:spacing w:val="-11"/>
                            <w:w w:val="105"/>
                            <w:sz w:val="13"/>
                          </w:rPr>
                          <w:t xml:space="preserve"> </w:t>
                        </w:r>
                        <w:proofErr w:type="spellStart"/>
                        <w:r>
                          <w:rPr>
                            <w:rFonts w:ascii="Courier New"/>
                            <w:w w:val="105"/>
                            <w:sz w:val="13"/>
                          </w:rPr>
                          <w:t>exitCheck</w:t>
                        </w:r>
                        <w:proofErr w:type="spellEnd"/>
                        <w:r>
                          <w:rPr>
                            <w:rFonts w:ascii="Courier New"/>
                            <w:b/>
                            <w:color w:val="000080"/>
                            <w:w w:val="105"/>
                            <w:sz w:val="13"/>
                          </w:rPr>
                          <w:t xml:space="preserve">; </w:t>
                        </w:r>
                        <w:r>
                          <w:rPr>
                            <w:rFonts w:ascii="Courier New"/>
                            <w:color w:val="00AFEF"/>
                            <w:w w:val="105"/>
                            <w:sz w:val="13"/>
                          </w:rPr>
                          <w:t>39.</w:t>
                        </w:r>
                        <w:r>
                          <w:rPr>
                            <w:rFonts w:ascii="Courier New"/>
                            <w:color w:val="00AFEF"/>
                            <w:spacing w:val="78"/>
                            <w:w w:val="105"/>
                            <w:sz w:val="13"/>
                          </w:rPr>
                          <w:t xml:space="preserve"> </w:t>
                        </w:r>
                        <w:r>
                          <w:rPr>
                            <w:rFonts w:ascii="Courier New"/>
                            <w:b/>
                            <w:color w:val="000080"/>
                            <w:w w:val="105"/>
                            <w:sz w:val="13"/>
                          </w:rPr>
                          <w:t>};</w:t>
                        </w:r>
                      </w:p>
                      <w:p w14:paraId="7DA924D4" w14:textId="77777777" w:rsidR="00EB3E63" w:rsidRDefault="00B41D80">
                        <w:pPr>
                          <w:numPr>
                            <w:ilvl w:val="0"/>
                            <w:numId w:val="3"/>
                          </w:numPr>
                          <w:tabs>
                            <w:tab w:val="left" w:pos="406"/>
                          </w:tabs>
                          <w:spacing w:line="119" w:lineRule="exact"/>
                          <w:ind w:firstLine="0"/>
                          <w:rPr>
                            <w:rFonts w:ascii="Courier New"/>
                            <w:b/>
                            <w:sz w:val="13"/>
                          </w:rPr>
                        </w:pPr>
                        <w:r>
                          <w:rPr>
                            <w:rFonts w:ascii="Courier New"/>
                            <w:b/>
                            <w:w w:val="105"/>
                            <w:sz w:val="13"/>
                          </w:rPr>
                          <w:t xml:space="preserve">State </w:t>
                        </w:r>
                        <w:proofErr w:type="spellStart"/>
                        <w:r>
                          <w:rPr>
                            <w:rFonts w:ascii="Courier New"/>
                            <w:w w:val="105"/>
                            <w:sz w:val="13"/>
                          </w:rPr>
                          <w:t>ErrorNotification</w:t>
                        </w:r>
                        <w:proofErr w:type="spellEnd"/>
                        <w:r>
                          <w:rPr>
                            <w:rFonts w:ascii="Courier New"/>
                            <w:spacing w:val="-13"/>
                            <w:w w:val="105"/>
                            <w:sz w:val="13"/>
                          </w:rPr>
                          <w:t xml:space="preserve"> </w:t>
                        </w:r>
                        <w:r>
                          <w:rPr>
                            <w:rFonts w:ascii="Courier New"/>
                            <w:b/>
                            <w:color w:val="000080"/>
                            <w:w w:val="105"/>
                            <w:sz w:val="13"/>
                          </w:rPr>
                          <w:t>{</w:t>
                        </w:r>
                      </w:p>
                      <w:p w14:paraId="5CF6C2F6" w14:textId="77777777" w:rsidR="00EB3E63" w:rsidRDefault="00B41D80">
                        <w:pPr>
                          <w:numPr>
                            <w:ilvl w:val="0"/>
                            <w:numId w:val="3"/>
                          </w:numPr>
                          <w:tabs>
                            <w:tab w:val="left" w:pos="569"/>
                            <w:tab w:val="left" w:pos="570"/>
                          </w:tabs>
                          <w:spacing w:before="7" w:line="199" w:lineRule="auto"/>
                          <w:ind w:right="1299" w:firstLine="0"/>
                          <w:rPr>
                            <w:rFonts w:ascii="Courier New"/>
                            <w:b/>
                            <w:sz w:val="13"/>
                          </w:rPr>
                        </w:pPr>
                        <w:proofErr w:type="spellStart"/>
                        <w:r>
                          <w:rPr>
                            <w:rFonts w:ascii="Courier New"/>
                            <w:b/>
                            <w:w w:val="105"/>
                            <w:sz w:val="13"/>
                          </w:rPr>
                          <w:t>StateEntry</w:t>
                        </w:r>
                        <w:proofErr w:type="spellEnd"/>
                        <w:r>
                          <w:rPr>
                            <w:rFonts w:ascii="Courier New"/>
                            <w:b/>
                            <w:spacing w:val="-12"/>
                            <w:w w:val="105"/>
                            <w:sz w:val="13"/>
                          </w:rPr>
                          <w:t xml:space="preserve"> </w:t>
                        </w:r>
                        <w:proofErr w:type="spellStart"/>
                        <w:r>
                          <w:rPr>
                            <w:rFonts w:ascii="Courier New"/>
                            <w:w w:val="105"/>
                            <w:sz w:val="13"/>
                          </w:rPr>
                          <w:t>entryError</w:t>
                        </w:r>
                        <w:proofErr w:type="spellEnd"/>
                        <w:r>
                          <w:rPr>
                            <w:rFonts w:ascii="Courier New"/>
                            <w:b/>
                            <w:color w:val="000080"/>
                            <w:w w:val="105"/>
                            <w:sz w:val="13"/>
                          </w:rPr>
                          <w:t xml:space="preserve">; </w:t>
                        </w:r>
                        <w:r>
                          <w:rPr>
                            <w:rFonts w:ascii="Courier New"/>
                            <w:color w:val="00AFEF"/>
                            <w:w w:val="105"/>
                            <w:sz w:val="13"/>
                          </w:rPr>
                          <w:t>42.</w:t>
                        </w:r>
                        <w:r>
                          <w:rPr>
                            <w:rFonts w:ascii="Courier New"/>
                            <w:color w:val="00AFEF"/>
                            <w:spacing w:val="78"/>
                            <w:w w:val="105"/>
                            <w:sz w:val="13"/>
                          </w:rPr>
                          <w:t xml:space="preserve"> </w:t>
                        </w:r>
                        <w:r>
                          <w:rPr>
                            <w:rFonts w:ascii="Courier New"/>
                            <w:b/>
                            <w:color w:val="000080"/>
                            <w:w w:val="105"/>
                            <w:sz w:val="13"/>
                          </w:rPr>
                          <w:t>};</w:t>
                        </w:r>
                      </w:p>
                      <w:p w14:paraId="01A25194" w14:textId="77777777" w:rsidR="00EB3E63" w:rsidRDefault="00B41D80">
                        <w:pPr>
                          <w:numPr>
                            <w:ilvl w:val="0"/>
                            <w:numId w:val="2"/>
                          </w:numPr>
                          <w:tabs>
                            <w:tab w:val="left" w:pos="406"/>
                          </w:tabs>
                          <w:spacing w:line="119" w:lineRule="exact"/>
                          <w:ind w:firstLine="0"/>
                          <w:rPr>
                            <w:rFonts w:ascii="Courier New"/>
                            <w:b/>
                            <w:sz w:val="13"/>
                          </w:rPr>
                        </w:pPr>
                        <w:r>
                          <w:rPr>
                            <w:rFonts w:ascii="Courier New"/>
                            <w:b/>
                            <w:w w:val="105"/>
                            <w:sz w:val="13"/>
                          </w:rPr>
                          <w:t xml:space="preserve">State </w:t>
                        </w:r>
                        <w:proofErr w:type="spellStart"/>
                        <w:r>
                          <w:rPr>
                            <w:rFonts w:ascii="Courier New"/>
                            <w:w w:val="105"/>
                            <w:sz w:val="13"/>
                          </w:rPr>
                          <w:t>DataQueuing</w:t>
                        </w:r>
                        <w:proofErr w:type="spellEnd"/>
                        <w:r>
                          <w:rPr>
                            <w:rFonts w:ascii="Courier New"/>
                            <w:spacing w:val="-11"/>
                            <w:w w:val="105"/>
                            <w:sz w:val="13"/>
                          </w:rPr>
                          <w:t xml:space="preserve"> </w:t>
                        </w:r>
                        <w:r>
                          <w:rPr>
                            <w:rFonts w:ascii="Courier New"/>
                            <w:b/>
                            <w:color w:val="000080"/>
                            <w:w w:val="105"/>
                            <w:sz w:val="13"/>
                          </w:rPr>
                          <w:t>{</w:t>
                        </w:r>
                      </w:p>
                      <w:p w14:paraId="4B20580E" w14:textId="77777777" w:rsidR="00EB3E63" w:rsidRDefault="00B41D80">
                        <w:pPr>
                          <w:numPr>
                            <w:ilvl w:val="0"/>
                            <w:numId w:val="2"/>
                          </w:numPr>
                          <w:tabs>
                            <w:tab w:val="left" w:pos="569"/>
                            <w:tab w:val="left" w:pos="570"/>
                          </w:tabs>
                          <w:spacing w:line="123" w:lineRule="exact"/>
                          <w:ind w:left="569" w:hanging="569"/>
                          <w:rPr>
                            <w:rFonts w:ascii="Courier New"/>
                            <w:b/>
                            <w:sz w:val="13"/>
                          </w:rPr>
                        </w:pPr>
                        <w:proofErr w:type="spellStart"/>
                        <w:r>
                          <w:rPr>
                            <w:rFonts w:ascii="Courier New"/>
                            <w:b/>
                            <w:w w:val="105"/>
                            <w:sz w:val="13"/>
                          </w:rPr>
                          <w:t>StateEntry</w:t>
                        </w:r>
                        <w:proofErr w:type="spellEnd"/>
                        <w:r>
                          <w:rPr>
                            <w:rFonts w:ascii="Courier New"/>
                            <w:b/>
                            <w:spacing w:val="-13"/>
                            <w:w w:val="105"/>
                            <w:sz w:val="13"/>
                          </w:rPr>
                          <w:t xml:space="preserve"> </w:t>
                        </w:r>
                        <w:proofErr w:type="spellStart"/>
                        <w:r>
                          <w:rPr>
                            <w:rFonts w:ascii="Courier New"/>
                            <w:w w:val="105"/>
                            <w:sz w:val="13"/>
                          </w:rPr>
                          <w:t>entryQueue</w:t>
                        </w:r>
                        <w:proofErr w:type="spellEnd"/>
                        <w:r>
                          <w:rPr>
                            <w:rFonts w:ascii="Courier New"/>
                            <w:b/>
                            <w:color w:val="000080"/>
                            <w:w w:val="105"/>
                            <w:sz w:val="13"/>
                          </w:rPr>
                          <w:t>;</w:t>
                        </w:r>
                      </w:p>
                      <w:p w14:paraId="32DF0142" w14:textId="77777777" w:rsidR="00EB3E63" w:rsidRDefault="00B41D80">
                        <w:pPr>
                          <w:numPr>
                            <w:ilvl w:val="0"/>
                            <w:numId w:val="2"/>
                          </w:numPr>
                          <w:tabs>
                            <w:tab w:val="left" w:pos="569"/>
                            <w:tab w:val="left" w:pos="570"/>
                          </w:tabs>
                          <w:spacing w:line="124" w:lineRule="exact"/>
                          <w:ind w:left="569" w:hanging="569"/>
                          <w:rPr>
                            <w:rFonts w:ascii="Courier New"/>
                            <w:b/>
                            <w:sz w:val="13"/>
                          </w:rPr>
                        </w:pPr>
                        <w:proofErr w:type="spellStart"/>
                        <w:r>
                          <w:rPr>
                            <w:rFonts w:ascii="Courier New"/>
                            <w:b/>
                            <w:w w:val="105"/>
                            <w:sz w:val="13"/>
                          </w:rPr>
                          <w:t>PseudoChoice</w:t>
                        </w:r>
                        <w:proofErr w:type="spellEnd"/>
                        <w:r>
                          <w:rPr>
                            <w:rFonts w:ascii="Courier New"/>
                            <w:b/>
                            <w:spacing w:val="-15"/>
                            <w:w w:val="105"/>
                            <w:sz w:val="13"/>
                          </w:rPr>
                          <w:t xml:space="preserve"> </w:t>
                        </w:r>
                        <w:proofErr w:type="spellStart"/>
                        <w:r>
                          <w:rPr>
                            <w:rFonts w:ascii="Courier New"/>
                            <w:w w:val="105"/>
                            <w:sz w:val="13"/>
                          </w:rPr>
                          <w:t>queueChoice</w:t>
                        </w:r>
                        <w:proofErr w:type="spellEnd"/>
                        <w:r>
                          <w:rPr>
                            <w:rFonts w:ascii="Courier New"/>
                            <w:b/>
                            <w:color w:val="000080"/>
                            <w:w w:val="105"/>
                            <w:sz w:val="13"/>
                          </w:rPr>
                          <w:t>;</w:t>
                        </w:r>
                      </w:p>
                      <w:p w14:paraId="303FFCB2" w14:textId="77777777" w:rsidR="00EB3E63" w:rsidRDefault="00B41D80">
                        <w:pPr>
                          <w:numPr>
                            <w:ilvl w:val="0"/>
                            <w:numId w:val="2"/>
                          </w:numPr>
                          <w:tabs>
                            <w:tab w:val="left" w:pos="569"/>
                            <w:tab w:val="left" w:pos="570"/>
                          </w:tabs>
                          <w:spacing w:before="6" w:line="201" w:lineRule="auto"/>
                          <w:ind w:right="1951" w:firstLine="0"/>
                          <w:rPr>
                            <w:rFonts w:ascii="Courier New"/>
                            <w:b/>
                            <w:sz w:val="13"/>
                          </w:rPr>
                        </w:pPr>
                        <w:r>
                          <w:rPr>
                            <w:rFonts w:ascii="Courier New"/>
                            <w:b/>
                            <w:w w:val="105"/>
                            <w:sz w:val="13"/>
                          </w:rPr>
                          <w:t>State</w:t>
                        </w:r>
                        <w:r>
                          <w:rPr>
                            <w:rFonts w:ascii="Courier New"/>
                            <w:b/>
                            <w:spacing w:val="-8"/>
                            <w:w w:val="105"/>
                            <w:sz w:val="13"/>
                          </w:rPr>
                          <w:t xml:space="preserve"> </w:t>
                        </w:r>
                        <w:r>
                          <w:rPr>
                            <w:rFonts w:ascii="Courier New"/>
                            <w:w w:val="105"/>
                            <w:sz w:val="13"/>
                          </w:rPr>
                          <w:t>Queuing</w:t>
                        </w:r>
                        <w:r>
                          <w:rPr>
                            <w:rFonts w:ascii="Courier New"/>
                            <w:b/>
                            <w:color w:val="000080"/>
                            <w:w w:val="105"/>
                            <w:sz w:val="13"/>
                          </w:rPr>
                          <w:t xml:space="preserve">; </w:t>
                        </w:r>
                        <w:r>
                          <w:rPr>
                            <w:rFonts w:ascii="Courier New"/>
                            <w:color w:val="00AFEF"/>
                            <w:w w:val="105"/>
                            <w:sz w:val="13"/>
                          </w:rPr>
                          <w:t>47.</w:t>
                        </w:r>
                        <w:r>
                          <w:rPr>
                            <w:rFonts w:ascii="Courier New"/>
                            <w:color w:val="00AFEF"/>
                            <w:spacing w:val="78"/>
                            <w:w w:val="105"/>
                            <w:sz w:val="13"/>
                          </w:rPr>
                          <w:t xml:space="preserve"> </w:t>
                        </w:r>
                        <w:r>
                          <w:rPr>
                            <w:rFonts w:ascii="Courier New"/>
                            <w:b/>
                            <w:color w:val="000080"/>
                            <w:w w:val="105"/>
                            <w:sz w:val="13"/>
                          </w:rPr>
                          <w:t>};</w:t>
                        </w:r>
                      </w:p>
                      <w:p w14:paraId="21CE0997" w14:textId="77777777" w:rsidR="00EB3E63" w:rsidRDefault="00B41D80">
                        <w:pPr>
                          <w:numPr>
                            <w:ilvl w:val="0"/>
                            <w:numId w:val="1"/>
                          </w:numPr>
                          <w:tabs>
                            <w:tab w:val="left" w:pos="406"/>
                          </w:tabs>
                          <w:spacing w:line="117" w:lineRule="exact"/>
                          <w:rPr>
                            <w:rFonts w:ascii="Courier New"/>
                            <w:b/>
                            <w:sz w:val="13"/>
                          </w:rPr>
                        </w:pPr>
                        <w:r>
                          <w:rPr>
                            <w:rFonts w:ascii="Courier New"/>
                            <w:b/>
                            <w:w w:val="105"/>
                            <w:sz w:val="13"/>
                          </w:rPr>
                          <w:t>State</w:t>
                        </w:r>
                        <w:r>
                          <w:rPr>
                            <w:rFonts w:ascii="Courier New"/>
                            <w:b/>
                            <w:spacing w:val="-10"/>
                            <w:w w:val="105"/>
                            <w:sz w:val="13"/>
                          </w:rPr>
                          <w:t xml:space="preserve"> </w:t>
                        </w:r>
                        <w:r>
                          <w:rPr>
                            <w:rFonts w:ascii="Courier New"/>
                            <w:color w:val="404040"/>
                            <w:w w:val="105"/>
                            <w:sz w:val="13"/>
                          </w:rPr>
                          <w:t>Discarding</w:t>
                        </w:r>
                        <w:r>
                          <w:rPr>
                            <w:rFonts w:ascii="Courier New"/>
                            <w:b/>
                            <w:color w:val="000080"/>
                            <w:w w:val="105"/>
                            <w:sz w:val="13"/>
                          </w:rPr>
                          <w:t>;</w:t>
                        </w:r>
                      </w:p>
                      <w:p w14:paraId="78529FEC" w14:textId="77777777" w:rsidR="00EB3E63" w:rsidRDefault="00B41D80">
                        <w:pPr>
                          <w:numPr>
                            <w:ilvl w:val="0"/>
                            <w:numId w:val="1"/>
                          </w:numPr>
                          <w:tabs>
                            <w:tab w:val="left" w:pos="406"/>
                          </w:tabs>
                          <w:spacing w:line="124" w:lineRule="exact"/>
                          <w:rPr>
                            <w:rFonts w:ascii="Courier New"/>
                            <w:b/>
                            <w:sz w:val="13"/>
                          </w:rPr>
                        </w:pPr>
                        <w:proofErr w:type="spellStart"/>
                        <w:r>
                          <w:rPr>
                            <w:rFonts w:ascii="Courier New"/>
                            <w:b/>
                            <w:w w:val="105"/>
                            <w:sz w:val="13"/>
                          </w:rPr>
                          <w:t>PseudoChoice</w:t>
                        </w:r>
                        <w:proofErr w:type="spellEnd"/>
                        <w:r>
                          <w:rPr>
                            <w:rFonts w:ascii="Courier New"/>
                            <w:b/>
                            <w:spacing w:val="-14"/>
                            <w:w w:val="105"/>
                            <w:sz w:val="13"/>
                          </w:rPr>
                          <w:t xml:space="preserve"> </w:t>
                        </w:r>
                        <w:proofErr w:type="spellStart"/>
                        <w:r>
                          <w:rPr>
                            <w:rFonts w:ascii="Courier New"/>
                            <w:w w:val="105"/>
                            <w:sz w:val="13"/>
                          </w:rPr>
                          <w:t>dataChoice</w:t>
                        </w:r>
                        <w:proofErr w:type="spellEnd"/>
                        <w:r>
                          <w:rPr>
                            <w:rFonts w:ascii="Courier New"/>
                            <w:b/>
                            <w:color w:val="000080"/>
                            <w:w w:val="105"/>
                            <w:sz w:val="13"/>
                          </w:rPr>
                          <w:t>;</w:t>
                        </w:r>
                      </w:p>
                      <w:p w14:paraId="14CE182C" w14:textId="77777777" w:rsidR="00EB3E63" w:rsidRDefault="00B41D80">
                        <w:pPr>
                          <w:numPr>
                            <w:ilvl w:val="0"/>
                            <w:numId w:val="1"/>
                          </w:numPr>
                          <w:tabs>
                            <w:tab w:val="left" w:pos="406"/>
                          </w:tabs>
                          <w:spacing w:line="123" w:lineRule="exact"/>
                          <w:rPr>
                            <w:rFonts w:ascii="Courier New"/>
                            <w:b/>
                            <w:sz w:val="13"/>
                          </w:rPr>
                        </w:pPr>
                        <w:proofErr w:type="spellStart"/>
                        <w:r>
                          <w:rPr>
                            <w:rFonts w:ascii="Courier New"/>
                            <w:b/>
                            <w:w w:val="105"/>
                            <w:sz w:val="13"/>
                          </w:rPr>
                          <w:t>CallEvent</w:t>
                        </w:r>
                        <w:proofErr w:type="spellEnd"/>
                        <w:r>
                          <w:rPr>
                            <w:rFonts w:ascii="Courier New"/>
                            <w:b/>
                            <w:color w:val="000080"/>
                            <w:w w:val="105"/>
                            <w:sz w:val="13"/>
                          </w:rPr>
                          <w:t>(</w:t>
                        </w:r>
                        <w:proofErr w:type="spellStart"/>
                        <w:r>
                          <w:rPr>
                            <w:rFonts w:ascii="Courier New"/>
                            <w:w w:val="105"/>
                            <w:sz w:val="13"/>
                          </w:rPr>
                          <w:t>DataPushEvent</w:t>
                        </w:r>
                        <w:r>
                          <w:rPr>
                            <w:rFonts w:ascii="Courier New"/>
                            <w:b/>
                            <w:color w:val="000080"/>
                            <w:w w:val="105"/>
                            <w:sz w:val="13"/>
                          </w:rPr>
                          <w:t>,</w:t>
                        </w:r>
                        <w:r>
                          <w:rPr>
                            <w:rFonts w:ascii="Courier New"/>
                            <w:w w:val="105"/>
                            <w:sz w:val="13"/>
                          </w:rPr>
                          <w:t>push</w:t>
                        </w:r>
                        <w:proofErr w:type="spellEnd"/>
                        <w:r>
                          <w:rPr>
                            <w:rFonts w:ascii="Courier New"/>
                            <w:w w:val="105"/>
                            <w:sz w:val="13"/>
                          </w:rPr>
                          <w:t>(Data&amp;)</w:t>
                        </w:r>
                        <w:r>
                          <w:rPr>
                            <w:rFonts w:ascii="Courier New"/>
                            <w:b/>
                            <w:color w:val="000080"/>
                            <w:w w:val="105"/>
                            <w:sz w:val="13"/>
                          </w:rPr>
                          <w:t>);</w:t>
                        </w:r>
                      </w:p>
                      <w:p w14:paraId="41821824" w14:textId="77777777" w:rsidR="00EB3E63" w:rsidRDefault="00B41D80">
                        <w:pPr>
                          <w:numPr>
                            <w:ilvl w:val="0"/>
                            <w:numId w:val="1"/>
                          </w:numPr>
                          <w:tabs>
                            <w:tab w:val="left" w:pos="406"/>
                          </w:tabs>
                          <w:spacing w:line="123" w:lineRule="exact"/>
                          <w:rPr>
                            <w:rFonts w:ascii="Courier New"/>
                            <w:b/>
                            <w:sz w:val="13"/>
                          </w:rPr>
                        </w:pPr>
                        <w:proofErr w:type="spellStart"/>
                        <w:r>
                          <w:rPr>
                            <w:rFonts w:ascii="Courier New"/>
                            <w:b/>
                            <w:w w:val="105"/>
                            <w:sz w:val="13"/>
                          </w:rPr>
                          <w:t>TransitionTable</w:t>
                        </w:r>
                        <w:proofErr w:type="spellEnd"/>
                        <w:r>
                          <w:rPr>
                            <w:rFonts w:ascii="Courier New"/>
                            <w:b/>
                            <w:spacing w:val="-10"/>
                            <w:w w:val="105"/>
                            <w:sz w:val="13"/>
                          </w:rPr>
                          <w:t xml:space="preserve"> </w:t>
                        </w:r>
                        <w:r>
                          <w:rPr>
                            <w:rFonts w:ascii="Courier New"/>
                            <w:b/>
                            <w:color w:val="000080"/>
                            <w:w w:val="105"/>
                            <w:sz w:val="13"/>
                          </w:rPr>
                          <w:t>{</w:t>
                        </w:r>
                      </w:p>
                      <w:p w14:paraId="36E4F3D9" w14:textId="77777777" w:rsidR="00EB3E63" w:rsidRDefault="00B41D80">
                        <w:pPr>
                          <w:numPr>
                            <w:ilvl w:val="0"/>
                            <w:numId w:val="1"/>
                          </w:numPr>
                          <w:tabs>
                            <w:tab w:val="left" w:pos="569"/>
                            <w:tab w:val="left" w:pos="570"/>
                          </w:tabs>
                          <w:spacing w:line="124" w:lineRule="exact"/>
                          <w:ind w:left="569" w:hanging="569"/>
                          <w:rPr>
                            <w:rFonts w:ascii="Courier New"/>
                            <w:b/>
                            <w:sz w:val="13"/>
                          </w:rPr>
                        </w:pPr>
                        <w:proofErr w:type="spellStart"/>
                        <w:r>
                          <w:rPr>
                            <w:rFonts w:ascii="Courier New"/>
                            <w:b/>
                            <w:w w:val="105"/>
                            <w:sz w:val="13"/>
                          </w:rPr>
                          <w:t>ExT</w:t>
                        </w:r>
                        <w:proofErr w:type="spellEnd"/>
                        <w:r>
                          <w:rPr>
                            <w:rFonts w:ascii="Courier New"/>
                            <w:b/>
                            <w:color w:val="000080"/>
                            <w:w w:val="105"/>
                            <w:sz w:val="13"/>
                          </w:rPr>
                          <w:t>(</w:t>
                        </w:r>
                        <w:proofErr w:type="spellStart"/>
                        <w:r>
                          <w:rPr>
                            <w:rFonts w:ascii="Courier New"/>
                            <w:w w:val="105"/>
                            <w:sz w:val="13"/>
                          </w:rPr>
                          <w:t>Idle</w:t>
                        </w:r>
                        <w:r>
                          <w:rPr>
                            <w:rFonts w:ascii="Courier New"/>
                            <w:b/>
                            <w:color w:val="000080"/>
                            <w:w w:val="105"/>
                            <w:sz w:val="13"/>
                          </w:rPr>
                          <w:t>,</w:t>
                        </w:r>
                        <w:r>
                          <w:rPr>
                            <w:rFonts w:ascii="Courier New"/>
                            <w:w w:val="105"/>
                            <w:sz w:val="13"/>
                          </w:rPr>
                          <w:t>SignalChecking</w:t>
                        </w:r>
                        <w:proofErr w:type="spellEnd"/>
                        <w:r>
                          <w:rPr>
                            <w:rFonts w:ascii="Courier New"/>
                            <w:b/>
                            <w:color w:val="000080"/>
                            <w:w w:val="105"/>
                            <w:sz w:val="13"/>
                          </w:rPr>
                          <w:t>,</w:t>
                        </w:r>
                      </w:p>
                      <w:p w14:paraId="086B8C59" w14:textId="77777777" w:rsidR="00EB3E63" w:rsidRDefault="00B41D80">
                        <w:pPr>
                          <w:numPr>
                            <w:ilvl w:val="0"/>
                            <w:numId w:val="1"/>
                          </w:numPr>
                          <w:tabs>
                            <w:tab w:val="left" w:pos="895"/>
                            <w:tab w:val="left" w:pos="896"/>
                          </w:tabs>
                          <w:spacing w:line="123" w:lineRule="exact"/>
                          <w:ind w:left="895" w:hanging="895"/>
                          <w:rPr>
                            <w:rFonts w:ascii="Courier New"/>
                            <w:b/>
                            <w:sz w:val="13"/>
                          </w:rPr>
                        </w:pPr>
                        <w:proofErr w:type="spellStart"/>
                        <w:r>
                          <w:rPr>
                            <w:rFonts w:ascii="Courier New"/>
                            <w:w w:val="105"/>
                            <w:sz w:val="13"/>
                          </w:rPr>
                          <w:t>DataPushEvent</w:t>
                        </w:r>
                        <w:r>
                          <w:rPr>
                            <w:rFonts w:ascii="Courier New"/>
                            <w:b/>
                            <w:color w:val="000080"/>
                            <w:w w:val="105"/>
                            <w:sz w:val="13"/>
                          </w:rPr>
                          <w:t>,</w:t>
                        </w:r>
                        <w:r>
                          <w:rPr>
                            <w:rFonts w:ascii="Courier New"/>
                            <w:b/>
                            <w:w w:val="105"/>
                            <w:sz w:val="13"/>
                          </w:rPr>
                          <w:t>NULL</w:t>
                        </w:r>
                        <w:r>
                          <w:rPr>
                            <w:rFonts w:ascii="Courier New"/>
                            <w:b/>
                            <w:color w:val="000080"/>
                            <w:w w:val="105"/>
                            <w:sz w:val="13"/>
                          </w:rPr>
                          <w:t>,</w:t>
                        </w:r>
                        <w:r>
                          <w:rPr>
                            <w:rFonts w:ascii="Courier New"/>
                            <w:w w:val="105"/>
                            <w:sz w:val="13"/>
                          </w:rPr>
                          <w:t>signalCheck</w:t>
                        </w:r>
                        <w:proofErr w:type="spellEnd"/>
                        <w:r>
                          <w:rPr>
                            <w:rFonts w:ascii="Courier New"/>
                            <w:b/>
                            <w:color w:val="000080"/>
                            <w:w w:val="105"/>
                            <w:sz w:val="13"/>
                          </w:rPr>
                          <w:t>);</w:t>
                        </w:r>
                      </w:p>
                      <w:p w14:paraId="20F3F4DF" w14:textId="77777777" w:rsidR="00EB3E63" w:rsidRDefault="00B41D80">
                        <w:pPr>
                          <w:numPr>
                            <w:ilvl w:val="0"/>
                            <w:numId w:val="1"/>
                          </w:numPr>
                          <w:tabs>
                            <w:tab w:val="left" w:pos="569"/>
                            <w:tab w:val="left" w:pos="570"/>
                          </w:tabs>
                          <w:spacing w:line="124" w:lineRule="exact"/>
                          <w:ind w:left="569" w:hanging="569"/>
                          <w:rPr>
                            <w:rFonts w:ascii="Courier New"/>
                            <w:b/>
                            <w:sz w:val="13"/>
                          </w:rPr>
                        </w:pPr>
                        <w:proofErr w:type="spellStart"/>
                        <w:r>
                          <w:rPr>
                            <w:rFonts w:ascii="Courier New"/>
                            <w:b/>
                            <w:w w:val="105"/>
                            <w:sz w:val="13"/>
                          </w:rPr>
                          <w:t>ExT</w:t>
                        </w:r>
                        <w:proofErr w:type="spellEnd"/>
                        <w:r>
                          <w:rPr>
                            <w:rFonts w:ascii="Courier New"/>
                            <w:b/>
                            <w:color w:val="000080"/>
                            <w:w w:val="105"/>
                            <w:sz w:val="13"/>
                          </w:rPr>
                          <w:t>(</w:t>
                        </w:r>
                        <w:proofErr w:type="spellStart"/>
                        <w:r>
                          <w:rPr>
                            <w:rFonts w:ascii="Courier New"/>
                            <w:w w:val="105"/>
                            <w:sz w:val="13"/>
                          </w:rPr>
                          <w:t>SignalChecking</w:t>
                        </w:r>
                        <w:r>
                          <w:rPr>
                            <w:rFonts w:ascii="Courier New"/>
                            <w:b/>
                            <w:color w:val="000080"/>
                            <w:w w:val="105"/>
                            <w:sz w:val="13"/>
                          </w:rPr>
                          <w:t>,</w:t>
                        </w:r>
                        <w:r>
                          <w:rPr>
                            <w:rFonts w:ascii="Courier New"/>
                            <w:w w:val="105"/>
                            <w:sz w:val="13"/>
                          </w:rPr>
                          <w:t>dataChoice</w:t>
                        </w:r>
                        <w:proofErr w:type="spellEnd"/>
                        <w:r>
                          <w:rPr>
                            <w:rFonts w:ascii="Courier New"/>
                            <w:b/>
                            <w:color w:val="000080"/>
                            <w:w w:val="105"/>
                            <w:sz w:val="13"/>
                          </w:rPr>
                          <w:t>,</w:t>
                        </w:r>
                      </w:p>
                      <w:p w14:paraId="4A05CDE0" w14:textId="77777777" w:rsidR="00EB3E63" w:rsidRDefault="00B41D80">
                        <w:pPr>
                          <w:numPr>
                            <w:ilvl w:val="0"/>
                            <w:numId w:val="1"/>
                          </w:numPr>
                          <w:tabs>
                            <w:tab w:val="left" w:pos="1618"/>
                            <w:tab w:val="left" w:pos="1619"/>
                          </w:tabs>
                          <w:spacing w:line="124" w:lineRule="exact"/>
                          <w:ind w:left="1618" w:hanging="1618"/>
                          <w:rPr>
                            <w:rFonts w:ascii="Courier New"/>
                            <w:b/>
                            <w:sz w:val="13"/>
                          </w:rPr>
                        </w:pP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p>
                      <w:p w14:paraId="5BB7F36C" w14:textId="77777777" w:rsidR="00EB3E63" w:rsidRDefault="00B41D80">
                        <w:pPr>
                          <w:numPr>
                            <w:ilvl w:val="0"/>
                            <w:numId w:val="1"/>
                          </w:numPr>
                          <w:tabs>
                            <w:tab w:val="left" w:pos="569"/>
                            <w:tab w:val="left" w:pos="570"/>
                          </w:tabs>
                          <w:spacing w:line="123" w:lineRule="exact"/>
                          <w:ind w:left="569" w:hanging="569"/>
                          <w:rPr>
                            <w:rFonts w:ascii="Courier New"/>
                            <w:b/>
                            <w:sz w:val="13"/>
                          </w:rPr>
                        </w:pPr>
                        <w:proofErr w:type="spellStart"/>
                        <w:r>
                          <w:rPr>
                            <w:rFonts w:ascii="Courier New"/>
                            <w:b/>
                            <w:w w:val="105"/>
                            <w:sz w:val="13"/>
                          </w:rPr>
                          <w:t>ExT</w:t>
                        </w:r>
                        <w:proofErr w:type="spellEnd"/>
                        <w:r>
                          <w:rPr>
                            <w:rFonts w:ascii="Courier New"/>
                            <w:b/>
                            <w:color w:val="000080"/>
                            <w:w w:val="105"/>
                            <w:sz w:val="13"/>
                          </w:rPr>
                          <w:t>(</w:t>
                        </w:r>
                        <w:proofErr w:type="spellStart"/>
                        <w:r>
                          <w:rPr>
                            <w:rFonts w:ascii="Courier New"/>
                            <w:w w:val="105"/>
                            <w:sz w:val="13"/>
                          </w:rPr>
                          <w:t>dataChoice</w:t>
                        </w:r>
                        <w:r>
                          <w:rPr>
                            <w:rFonts w:ascii="Courier New"/>
                            <w:b/>
                            <w:color w:val="000080"/>
                            <w:w w:val="105"/>
                            <w:sz w:val="13"/>
                          </w:rPr>
                          <w:t>,</w:t>
                        </w:r>
                        <w:r>
                          <w:rPr>
                            <w:rFonts w:ascii="Courier New"/>
                            <w:w w:val="105"/>
                            <w:sz w:val="13"/>
                          </w:rPr>
                          <w:t>queueChoice</w:t>
                        </w:r>
                        <w:proofErr w:type="spellEnd"/>
                        <w:r>
                          <w:rPr>
                            <w:rFonts w:ascii="Courier New"/>
                            <w:b/>
                            <w:color w:val="000080"/>
                            <w:w w:val="105"/>
                            <w:sz w:val="13"/>
                          </w:rPr>
                          <w:t>,</w:t>
                        </w:r>
                      </w:p>
                      <w:p w14:paraId="3B026966" w14:textId="77777777" w:rsidR="00EB3E63" w:rsidRDefault="00B41D80">
                        <w:pPr>
                          <w:numPr>
                            <w:ilvl w:val="0"/>
                            <w:numId w:val="1"/>
                          </w:numPr>
                          <w:tabs>
                            <w:tab w:val="left" w:pos="1618"/>
                            <w:tab w:val="left" w:pos="1619"/>
                          </w:tabs>
                          <w:spacing w:line="123" w:lineRule="exact"/>
                          <w:ind w:left="1618" w:hanging="1618"/>
                          <w:rPr>
                            <w:rFonts w:ascii="Courier New"/>
                            <w:b/>
                            <w:sz w:val="13"/>
                          </w:rPr>
                        </w:pPr>
                        <w:proofErr w:type="spellStart"/>
                        <w:r>
                          <w:rPr>
                            <w:rFonts w:ascii="Courier New"/>
                            <w:b/>
                            <w:w w:val="105"/>
                            <w:sz w:val="13"/>
                          </w:rPr>
                          <w:t>NULL</w:t>
                        </w:r>
                        <w:r>
                          <w:rPr>
                            <w:rFonts w:ascii="Courier New"/>
                            <w:b/>
                            <w:color w:val="000080"/>
                            <w:w w:val="105"/>
                            <w:sz w:val="13"/>
                          </w:rPr>
                          <w:t>,</w:t>
                        </w:r>
                        <w:r>
                          <w:rPr>
                            <w:rFonts w:ascii="Courier New"/>
                            <w:w w:val="105"/>
                            <w:sz w:val="13"/>
                          </w:rPr>
                          <w:t>Valid</w:t>
                        </w:r>
                        <w:r>
                          <w:rPr>
                            <w:rFonts w:ascii="Courier New"/>
                            <w:b/>
                            <w:color w:val="000080"/>
                            <w:w w:val="105"/>
                            <w:sz w:val="13"/>
                          </w:rPr>
                          <w:t>,</w:t>
                        </w:r>
                        <w:r>
                          <w:rPr>
                            <w:rFonts w:ascii="Courier New"/>
                            <w:b/>
                            <w:w w:val="105"/>
                            <w:sz w:val="13"/>
                          </w:rPr>
                          <w:t>NULL</w:t>
                        </w:r>
                        <w:proofErr w:type="spellEnd"/>
                        <w:r>
                          <w:rPr>
                            <w:rFonts w:ascii="Courier New"/>
                            <w:b/>
                            <w:color w:val="000080"/>
                            <w:w w:val="105"/>
                            <w:sz w:val="13"/>
                          </w:rPr>
                          <w:t>);</w:t>
                        </w:r>
                      </w:p>
                      <w:p w14:paraId="66924EDC" w14:textId="77777777" w:rsidR="00EB3E63" w:rsidRDefault="00B41D80">
                        <w:pPr>
                          <w:spacing w:before="5" w:line="201" w:lineRule="auto"/>
                          <w:ind w:right="2864"/>
                          <w:rPr>
                            <w:rFonts w:ascii="Courier New"/>
                            <w:b/>
                            <w:sz w:val="13"/>
                          </w:rPr>
                        </w:pPr>
                        <w:r>
                          <w:rPr>
                            <w:rFonts w:ascii="Courier New"/>
                            <w:color w:val="00AFEF"/>
                            <w:w w:val="105"/>
                            <w:sz w:val="13"/>
                          </w:rPr>
                          <w:t>58</w:t>
                        </w:r>
                        <w:proofErr w:type="gramStart"/>
                        <w:r>
                          <w:rPr>
                            <w:rFonts w:ascii="Courier New"/>
                            <w:color w:val="00AFEF"/>
                            <w:w w:val="105"/>
                            <w:sz w:val="13"/>
                          </w:rPr>
                          <w:t xml:space="preserve">. </w:t>
                        </w:r>
                        <w:r>
                          <w:rPr>
                            <w:rFonts w:ascii="Courier New"/>
                            <w:b/>
                            <w:color w:val="000080"/>
                            <w:w w:val="105"/>
                            <w:sz w:val="13"/>
                          </w:rPr>
                          <w:t>}</w:t>
                        </w:r>
                        <w:proofErr w:type="gramEnd"/>
                        <w:r>
                          <w:rPr>
                            <w:rFonts w:ascii="Courier New"/>
                            <w:b/>
                            <w:color w:val="000080"/>
                            <w:w w:val="105"/>
                            <w:sz w:val="13"/>
                          </w:rPr>
                          <w:t xml:space="preserve"> </w:t>
                        </w:r>
                        <w:r>
                          <w:rPr>
                            <w:rFonts w:ascii="Courier New"/>
                            <w:b/>
                            <w:color w:val="00AFEF"/>
                            <w:w w:val="105"/>
                            <w:sz w:val="13"/>
                          </w:rPr>
                          <w:t>59.</w:t>
                        </w:r>
                        <w:r>
                          <w:rPr>
                            <w:rFonts w:ascii="Courier New"/>
                            <w:b/>
                            <w:color w:val="000080"/>
                            <w:w w:val="105"/>
                            <w:sz w:val="13"/>
                          </w:rPr>
                          <w:t>};</w:t>
                        </w:r>
                      </w:p>
                      <w:p w14:paraId="15E841D7" w14:textId="77777777" w:rsidR="00EB3E63" w:rsidRDefault="00B41D80">
                        <w:pPr>
                          <w:spacing w:line="201" w:lineRule="auto"/>
                          <w:ind w:right="-16"/>
                          <w:rPr>
                            <w:rFonts w:ascii="Courier New"/>
                            <w:b/>
                            <w:sz w:val="13"/>
                          </w:rPr>
                        </w:pPr>
                        <w:r>
                          <w:rPr>
                            <w:rFonts w:ascii="Courier New"/>
                            <w:b/>
                            <w:color w:val="00AFEF"/>
                            <w:w w:val="105"/>
                            <w:sz w:val="13"/>
                          </w:rPr>
                          <w:t>60</w:t>
                        </w:r>
                        <w:proofErr w:type="gramStart"/>
                        <w:r>
                          <w:rPr>
                            <w:rFonts w:ascii="Courier New"/>
                            <w:b/>
                            <w:color w:val="00AFEF"/>
                            <w:w w:val="105"/>
                            <w:sz w:val="13"/>
                          </w:rPr>
                          <w:t>.</w:t>
                        </w:r>
                        <w:r>
                          <w:rPr>
                            <w:rFonts w:ascii="Courier New"/>
                            <w:b/>
                            <w:color w:val="252525"/>
                            <w:w w:val="105"/>
                            <w:sz w:val="13"/>
                          </w:rPr>
                          <w:t>void</w:t>
                        </w:r>
                        <w:proofErr w:type="gramEnd"/>
                        <w:r>
                          <w:rPr>
                            <w:rFonts w:ascii="Courier New"/>
                            <w:b/>
                            <w:color w:val="252525"/>
                            <w:w w:val="105"/>
                            <w:sz w:val="13"/>
                          </w:rPr>
                          <w:t xml:space="preserve"> </w:t>
                        </w:r>
                        <w:proofErr w:type="spellStart"/>
                        <w:r>
                          <w:rPr>
                            <w:rFonts w:ascii="Courier New"/>
                            <w:w w:val="105"/>
                            <w:sz w:val="13"/>
                          </w:rPr>
                          <w:t>entryCheck</w:t>
                        </w:r>
                        <w:proofErr w:type="spellEnd"/>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61.</w:t>
                        </w:r>
                        <w:r>
                          <w:rPr>
                            <w:rFonts w:ascii="Courier New"/>
                            <w:b/>
                            <w:color w:val="252525"/>
                            <w:w w:val="105"/>
                            <w:sz w:val="13"/>
                          </w:rPr>
                          <w:t xml:space="preserve">void </w:t>
                        </w:r>
                        <w:proofErr w:type="spellStart"/>
                        <w:r>
                          <w:rPr>
                            <w:rFonts w:ascii="Courier New"/>
                            <w:w w:val="105"/>
                            <w:sz w:val="13"/>
                          </w:rPr>
                          <w:t>exitCheck</w:t>
                        </w:r>
                        <w:proofErr w:type="spellEnd"/>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62.</w:t>
                        </w:r>
                        <w:r>
                          <w:rPr>
                            <w:rFonts w:ascii="Courier New"/>
                            <w:b/>
                            <w:color w:val="252525"/>
                            <w:w w:val="105"/>
                            <w:sz w:val="13"/>
                          </w:rPr>
                          <w:t xml:space="preserve">void </w:t>
                        </w:r>
                        <w:proofErr w:type="spellStart"/>
                        <w:r>
                          <w:rPr>
                            <w:rFonts w:ascii="Courier New"/>
                            <w:w w:val="105"/>
                            <w:sz w:val="13"/>
                          </w:rPr>
                          <w:t>entryError</w:t>
                        </w:r>
                        <w:proofErr w:type="spellEnd"/>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63.</w:t>
                        </w:r>
                        <w:r>
                          <w:rPr>
                            <w:rFonts w:ascii="Courier New"/>
                            <w:b/>
                            <w:color w:val="252525"/>
                            <w:w w:val="105"/>
                            <w:sz w:val="13"/>
                          </w:rPr>
                          <w:t xml:space="preserve">void </w:t>
                        </w:r>
                        <w:proofErr w:type="spellStart"/>
                        <w:r>
                          <w:rPr>
                            <w:rFonts w:ascii="Courier New"/>
                            <w:w w:val="105"/>
                            <w:sz w:val="13"/>
                          </w:rPr>
                          <w:t>signalCheck</w:t>
                        </w:r>
                        <w:proofErr w:type="spellEnd"/>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item</w:t>
                        </w:r>
                        <w:r>
                          <w:rPr>
                            <w:rFonts w:ascii="Courier New"/>
                            <w:b/>
                            <w:color w:val="000080"/>
                            <w:w w:val="105"/>
                            <w:sz w:val="13"/>
                          </w:rPr>
                          <w:t>) {</w:t>
                        </w:r>
                      </w:p>
                      <w:p w14:paraId="0A328883" w14:textId="77777777" w:rsidR="00EB3E63" w:rsidRDefault="00B41D80">
                        <w:pPr>
                          <w:spacing w:line="119" w:lineRule="exact"/>
                          <w:ind w:right="-16"/>
                          <w:rPr>
                            <w:rFonts w:ascii="Courier New"/>
                            <w:sz w:val="13"/>
                          </w:rPr>
                        </w:pPr>
                        <w:r>
                          <w:rPr>
                            <w:rFonts w:ascii="Courier New"/>
                            <w:color w:val="00AFEF"/>
                            <w:w w:val="105"/>
                            <w:sz w:val="13"/>
                          </w:rPr>
                          <w:t>64.</w:t>
                        </w:r>
                        <w:r>
                          <w:rPr>
                            <w:rFonts w:ascii="Courier New"/>
                            <w:color w:val="008000"/>
                            <w:w w:val="105"/>
                            <w:sz w:val="13"/>
                          </w:rPr>
                          <w:t>//trans effect from Idle to</w:t>
                        </w:r>
                        <w:r>
                          <w:rPr>
                            <w:rFonts w:ascii="Courier New"/>
                            <w:color w:val="008000"/>
                            <w:spacing w:val="-27"/>
                            <w:w w:val="105"/>
                            <w:sz w:val="13"/>
                          </w:rPr>
                          <w:t xml:space="preserve"> </w:t>
                        </w:r>
                        <w:proofErr w:type="spellStart"/>
                        <w:r>
                          <w:rPr>
                            <w:rFonts w:ascii="Courier New"/>
                            <w:color w:val="008000"/>
                            <w:w w:val="105"/>
                            <w:sz w:val="13"/>
                          </w:rPr>
                          <w:t>SignalChecking</w:t>
                        </w:r>
                        <w:proofErr w:type="spellEnd"/>
                      </w:p>
                      <w:p w14:paraId="4FABADEE" w14:textId="77777777" w:rsidR="00EB3E63" w:rsidRDefault="00B41D80">
                        <w:pPr>
                          <w:spacing w:line="132" w:lineRule="exact"/>
                          <w:ind w:right="2864"/>
                          <w:rPr>
                            <w:rFonts w:ascii="Courier New"/>
                            <w:b/>
                            <w:sz w:val="13"/>
                          </w:rPr>
                        </w:pPr>
                        <w:r>
                          <w:rPr>
                            <w:rFonts w:ascii="Courier New"/>
                            <w:b/>
                            <w:color w:val="00AFEF"/>
                            <w:w w:val="105"/>
                            <w:sz w:val="13"/>
                          </w:rPr>
                          <w:t>65.</w:t>
                        </w:r>
                        <w:r>
                          <w:rPr>
                            <w:rFonts w:ascii="Courier New"/>
                            <w:b/>
                            <w:color w:val="000080"/>
                            <w:w w:val="105"/>
                            <w:sz w:val="13"/>
                          </w:rPr>
                          <w:t>}</w:t>
                        </w:r>
                      </w:p>
                    </w:txbxContent>
                  </v:textbox>
                </v:shape>
                <v:shape id="Text Box 15" o:spid="_x0000_s1362" type="#_x0000_t202" style="position:absolute;left:6551;top:3997;width:326;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14:paraId="0F60FE50" w14:textId="77777777" w:rsidR="00EB3E63" w:rsidRDefault="00B41D80">
                        <w:pPr>
                          <w:spacing w:line="135" w:lineRule="exact"/>
                          <w:ind w:right="-7"/>
                          <w:rPr>
                            <w:rFonts w:ascii="Courier New"/>
                            <w:b/>
                            <w:sz w:val="13"/>
                          </w:rPr>
                        </w:pPr>
                        <w:r>
                          <w:rPr>
                            <w:rFonts w:ascii="Courier New"/>
                            <w:b/>
                            <w:color w:val="00AFEF"/>
                            <w:sz w:val="13"/>
                          </w:rPr>
                          <w:t>66.</w:t>
                        </w:r>
                        <w:r>
                          <w:rPr>
                            <w:rFonts w:ascii="Courier New"/>
                            <w:b/>
                            <w:color w:val="000080"/>
                            <w:sz w:val="13"/>
                          </w:rPr>
                          <w:t>}</w:t>
                        </w:r>
                      </w:p>
                    </w:txbxContent>
                  </v:textbox>
                </v:shape>
                <v:shape id="Text Box 14" o:spid="_x0000_s1363" type="#_x0000_t202" style="position:absolute;left:8551;top:3932;width:10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39GcUA&#10;AADcAAAADwAAAGRycy9kb3ducmV2LnhtbESPQWvCQBSE70L/w/IKvZlNFcSmbkRKCwVBjOmhx9fs&#10;M1mSfZtmtxr/vSsIPQ4z8w2zWo+2EycavHGs4DlJQRBXThuuFXyVH9MlCB+QNXaOScGFPKzzh8kK&#10;M+3OXNDpEGoRIewzVNCE0GdS+qohiz5xPXH0jm6wGKIcaqkHPEe47eQsTRfSouG40GBPbw1V7eHP&#10;Kth8c/Fufnc/++JYmLJ8SXm7aJV6ehw3ryACjeE/fG9/agXz2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f0ZxQAAANwAAAAPAAAAAAAAAAAAAAAAAJgCAABkcnMv&#10;ZG93bnJldi54bWxQSwUGAAAAAAQABAD1AAAAigMAAAAA&#10;" filled="f" stroked="f">
                  <v:textbox inset="0,0,0,0">
                    <w:txbxContent>
                      <w:p w14:paraId="4C51900A" w14:textId="77777777" w:rsidR="00EB3E63" w:rsidRDefault="00B41D80">
                        <w:pPr>
                          <w:spacing w:line="202" w:lineRule="exact"/>
                          <w:rPr>
                            <w:rFonts w:ascii="Calibri"/>
                            <w:sz w:val="20"/>
                          </w:rPr>
                        </w:pPr>
                        <w:proofErr w:type="gramStart"/>
                        <w:r>
                          <w:rPr>
                            <w:rFonts w:ascii="Calibri"/>
                            <w:color w:val="FFFFFF"/>
                            <w:w w:val="101"/>
                            <w:sz w:val="20"/>
                          </w:rPr>
                          <w:t>d</w:t>
                        </w:r>
                        <w:proofErr w:type="gramEnd"/>
                      </w:p>
                    </w:txbxContent>
                  </v:textbox>
                </v:shape>
                <v:shape id="Text Box 13" o:spid="_x0000_s1364" type="#_x0000_t202" style="position:absolute;left:767;top:188;width:1700;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lbcYA&#10;AADcAAAADwAAAGRycy9kb3ducmV2LnhtbESPQWvCQBSE70L/w/IK3nRTL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lbcYAAADcAAAADwAAAAAAAAAAAAAAAACYAgAAZHJz&#10;L2Rvd25yZXYueG1sUEsFBgAAAAAEAAQA9QAAAIsDAAAAAA==&#10;" filled="f" stroked="f">
                  <v:textbox inset="0,0,0,0">
                    <w:txbxContent>
                      <w:p w14:paraId="24ABAFB5" w14:textId="77777777" w:rsidR="00EB3E63" w:rsidRDefault="00B41D80">
                        <w:pPr>
                          <w:tabs>
                            <w:tab w:val="left" w:pos="1008"/>
                          </w:tabs>
                          <w:spacing w:line="152" w:lineRule="exact"/>
                          <w:rPr>
                            <w:rFonts w:ascii="Calibri"/>
                            <w:sz w:val="13"/>
                          </w:rPr>
                        </w:pPr>
                        <w:proofErr w:type="spellStart"/>
                        <w:proofErr w:type="gramStart"/>
                        <w:r>
                          <w:rPr>
                            <w:rFonts w:ascii="Calibri"/>
                            <w:w w:val="105"/>
                            <w:sz w:val="13"/>
                          </w:rPr>
                          <w:t>pPush</w:t>
                        </w:r>
                        <w:proofErr w:type="spellEnd"/>
                        <w:proofErr w:type="gramEnd"/>
                        <w:r>
                          <w:rPr>
                            <w:rFonts w:ascii="Calibri"/>
                            <w:w w:val="105"/>
                            <w:sz w:val="13"/>
                          </w:rPr>
                          <w:t xml:space="preserve">  </w:t>
                        </w:r>
                        <w:r>
                          <w:rPr>
                            <w:rFonts w:ascii="Calibri"/>
                            <w:spacing w:val="13"/>
                            <w:w w:val="105"/>
                            <w:sz w:val="13"/>
                          </w:rPr>
                          <w:t xml:space="preserve"> </w:t>
                        </w:r>
                        <w:proofErr w:type="spellStart"/>
                        <w:r>
                          <w:rPr>
                            <w:rFonts w:ascii="Calibri"/>
                            <w:w w:val="105"/>
                            <w:sz w:val="13"/>
                          </w:rPr>
                          <w:t>pPush</w:t>
                        </w:r>
                        <w:proofErr w:type="spellEnd"/>
                        <w:r>
                          <w:rPr>
                            <w:rFonts w:ascii="Calibri"/>
                            <w:w w:val="105"/>
                            <w:sz w:val="13"/>
                          </w:rPr>
                          <w:tab/>
                        </w:r>
                        <w:proofErr w:type="spellStart"/>
                        <w:r>
                          <w:rPr>
                            <w:rFonts w:ascii="Calibri"/>
                            <w:w w:val="105"/>
                            <w:position w:val="2"/>
                            <w:sz w:val="13"/>
                          </w:rPr>
                          <w:t>pPull</w:t>
                        </w:r>
                        <w:proofErr w:type="spellEnd"/>
                        <w:r>
                          <w:rPr>
                            <w:rFonts w:ascii="Calibri"/>
                            <w:w w:val="105"/>
                            <w:position w:val="2"/>
                            <w:sz w:val="13"/>
                          </w:rPr>
                          <w:t xml:space="preserve">   </w:t>
                        </w:r>
                        <w:r>
                          <w:rPr>
                            <w:rFonts w:ascii="Calibri"/>
                            <w:spacing w:val="11"/>
                            <w:w w:val="105"/>
                            <w:position w:val="2"/>
                            <w:sz w:val="13"/>
                          </w:rPr>
                          <w:t xml:space="preserve"> </w:t>
                        </w:r>
                        <w:proofErr w:type="spellStart"/>
                        <w:r>
                          <w:rPr>
                            <w:rFonts w:ascii="Calibri"/>
                            <w:w w:val="105"/>
                            <w:position w:val="2"/>
                            <w:sz w:val="13"/>
                          </w:rPr>
                          <w:t>pPull</w:t>
                        </w:r>
                        <w:proofErr w:type="spellEnd"/>
                      </w:p>
                    </w:txbxContent>
                  </v:textbox>
                </v:shape>
                <v:shape id="Text Box 12" o:spid="_x0000_s1365" type="#_x0000_t202" style="position:absolute;left:935;top:664;width:299;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A9sYA&#10;AADcAAAADwAAAGRycy9kb3ducmV2LnhtbESPQWvCQBSE70L/w/IK3nRTp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jA9sYAAADcAAAADwAAAAAAAAAAAAAAAACYAgAAZHJz&#10;L2Rvd25yZXYueG1sUEsFBgAAAAAEAAQA9QAAAIsDAAAAAA==&#10;" filled="f" stroked="f">
                  <v:textbox inset="0,0,0,0">
                    <w:txbxContent>
                      <w:p w14:paraId="013190D4" w14:textId="77777777" w:rsidR="00EB3E63" w:rsidRDefault="00B41D80">
                        <w:pPr>
                          <w:spacing w:line="135" w:lineRule="exact"/>
                          <w:ind w:right="-9"/>
                          <w:rPr>
                            <w:rFonts w:ascii="Calibri"/>
                            <w:sz w:val="13"/>
                          </w:rPr>
                        </w:pPr>
                        <w:proofErr w:type="spellStart"/>
                        <w:r>
                          <w:rPr>
                            <w:rFonts w:ascii="Calibri"/>
                            <w:sz w:val="13"/>
                          </w:rPr>
                          <w:t>IPush</w:t>
                        </w:r>
                        <w:proofErr w:type="spellEnd"/>
                      </w:p>
                    </w:txbxContent>
                  </v:textbox>
                </v:shape>
                <v:shape id="Text Box 11" o:spid="_x0000_s1366" type="#_x0000_t202" style="position:absolute;left:1476;top:755;width:9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egcUA&#10;AADcAAAADwAAAGRycy9kb3ducmV2LnhtbESPQWvCQBSE7wX/w/KE3upGC6FGVxFpQSgUYzx4fGaf&#10;yWL2bcyumv77rlDwOMzMN8x82dtG3KjzxrGC8SgBQVw6bbhSsC++3j5A+ICssXFMCn7Jw3IxeJlj&#10;pt2dc7rtQiUihH2GCuoQ2kxKX9Zk0Y9cSxy9k+sshii7SuoO7xFuGzlJklRaNBwXamxpXVN53l2t&#10;gtWB809z+Tlu81NuimKa8Hd6Vup12K9mIAL14Rn+b2+0gvdJ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l6BxQAAANwAAAAPAAAAAAAAAAAAAAAAAJgCAABkcnMv&#10;ZG93bnJldi54bWxQSwUGAAAAAAQABAD1AAAAigMAAAAA&#10;" filled="f" stroked="f">
                  <v:textbox inset="0,0,0,0">
                    <w:txbxContent>
                      <w:p w14:paraId="0C6B0EC7" w14:textId="77777777" w:rsidR="00EB3E63" w:rsidRDefault="00B41D80">
                        <w:pPr>
                          <w:spacing w:line="202" w:lineRule="exact"/>
                          <w:rPr>
                            <w:rFonts w:ascii="Calibri"/>
                            <w:sz w:val="20"/>
                          </w:rPr>
                        </w:pPr>
                        <w:proofErr w:type="gramStart"/>
                        <w:r>
                          <w:rPr>
                            <w:rFonts w:ascii="Calibri"/>
                            <w:color w:val="FFFFFF"/>
                            <w:w w:val="101"/>
                            <w:sz w:val="20"/>
                          </w:rPr>
                          <w:t>a</w:t>
                        </w:r>
                        <w:proofErr w:type="gramEnd"/>
                      </w:p>
                    </w:txbxContent>
                  </v:textbox>
                </v:shape>
                <v:shape id="Text Box 10" o:spid="_x0000_s1367" type="#_x0000_t202" style="position:absolute;left:1962;top:661;width:238;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7GsYA&#10;AADcAAAADwAAAGRycy9kb3ducmV2LnhtbESPQWvCQBSE74X+h+UVvNVNFbSmWUVKC0JBGuPB4zP7&#10;kixm36bZVdN/7xaEHoeZ+YbJVoNtxYV6bxwreBknIIhLpw3XCvbF5/MrCB+QNbaOScEveVgtHx8y&#10;TLW7ck6XXahFhLBPUUETQpdK6cuGLPqx64ijV7neYoiyr6Xu8RrhtpWTJJlJi4bjQoMdvTdUnnZn&#10;q2B94PzD/GyP33mVm6JYJPw1Oyk1ehrWbyACDeE/fG9vtILpZ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b7GsYAAADcAAAADwAAAAAAAAAAAAAAAACYAgAAZHJz&#10;L2Rvd25yZXYueG1sUEsFBgAAAAAEAAQA9QAAAIsDAAAAAA==&#10;" filled="f" stroked="f">
                  <v:textbox inset="0,0,0,0">
                    <w:txbxContent>
                      <w:p w14:paraId="035D1626" w14:textId="77777777" w:rsidR="00EB3E63" w:rsidRDefault="00B41D80">
                        <w:pPr>
                          <w:spacing w:line="135" w:lineRule="exact"/>
                          <w:ind w:right="-10"/>
                          <w:rPr>
                            <w:rFonts w:ascii="Calibri"/>
                            <w:sz w:val="13"/>
                          </w:rPr>
                        </w:pPr>
                        <w:proofErr w:type="spellStart"/>
                        <w:r>
                          <w:rPr>
                            <w:rFonts w:ascii="Calibri"/>
                            <w:sz w:val="13"/>
                          </w:rPr>
                          <w:t>IPull</w:t>
                        </w:r>
                        <w:proofErr w:type="spellEnd"/>
                      </w:p>
                    </w:txbxContent>
                  </v:textbox>
                </v:shape>
                <v:shape id="Text Box 9" o:spid="_x0000_s1368" type="#_x0000_t202" style="position:absolute;left:1569;top:2556;width:10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vaMEA&#10;AADcAAAADwAAAGRycy9kb3ducmV2LnhtbERPTYvCMBC9L/gfwgje1lQF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Zb2jBAAAA3AAAAA8AAAAAAAAAAAAAAAAAmAIAAGRycy9kb3du&#10;cmV2LnhtbFBLBQYAAAAABAAEAPUAAACGAwAAAAA=&#10;" filled="f" stroked="f">
                  <v:textbox inset="0,0,0,0">
                    <w:txbxContent>
                      <w:p w14:paraId="7440BC80" w14:textId="77777777" w:rsidR="00EB3E63" w:rsidRDefault="00B41D80">
                        <w:pPr>
                          <w:spacing w:line="202" w:lineRule="exact"/>
                          <w:rPr>
                            <w:rFonts w:ascii="Calibri"/>
                            <w:sz w:val="20"/>
                          </w:rPr>
                        </w:pPr>
                        <w:proofErr w:type="gramStart"/>
                        <w:r>
                          <w:rPr>
                            <w:rFonts w:ascii="Calibri"/>
                            <w:color w:val="FFFFFF"/>
                            <w:w w:val="101"/>
                            <w:sz w:val="20"/>
                          </w:rPr>
                          <w:t>b</w:t>
                        </w:r>
                        <w:proofErr w:type="gramEnd"/>
                      </w:p>
                    </w:txbxContent>
                  </v:textbox>
                </v:shape>
                <v:shape id="Text Box 8" o:spid="_x0000_s1369" type="#_x0000_t202" style="position:absolute;left:350;top:2922;width:632;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K88QA&#10;AADcAAAADwAAAGRycy9kb3ducmV2LnhtbESPQWvCQBSE74L/YXmCN92oIBpdRYpCQSiN8dDja/aZ&#10;LGbfptmtxn/fLQgeh5n5hllvO1uLG7XeOFYwGScgiAunDZcKzvlhtADhA7LG2jEpeJCH7abfW2Oq&#10;3Z0zup1CKSKEfYoKqhCaVEpfVGTRj11DHL2Lay2GKNtS6hbvEW5rOU2SubRoOC5U2NBbRcX19GsV&#10;7L4425ufj+/P7JKZPF8mfJxflRoOut0KRKAuvMLP9rtWMJsu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yvPEAAAA3AAAAA8AAAAAAAAAAAAAAAAAmAIAAGRycy9k&#10;b3ducmV2LnhtbFBLBQYAAAAABAAEAPUAAACJAwAAAAA=&#10;" filled="f" stroked="f">
                  <v:textbox inset="0,0,0,0">
                    <w:txbxContent>
                      <w:p w14:paraId="0E373C1D" w14:textId="77777777" w:rsidR="00EB3E63" w:rsidRDefault="00B41D80">
                        <w:pPr>
                          <w:spacing w:line="90" w:lineRule="exact"/>
                          <w:ind w:right="-16"/>
                          <w:rPr>
                            <w:rFonts w:ascii="Segoe UI"/>
                            <w:sz w:val="9"/>
                          </w:rPr>
                        </w:pPr>
                        <w:proofErr w:type="spellStart"/>
                        <w:r>
                          <w:rPr>
                            <w:rFonts w:ascii="Segoe UI"/>
                            <w:color w:val="404040"/>
                            <w:sz w:val="9"/>
                          </w:rPr>
                          <w:t>DataPushEvent</w:t>
                        </w:r>
                        <w:proofErr w:type="spellEnd"/>
                        <w:r>
                          <w:rPr>
                            <w:rFonts w:ascii="Segoe UI"/>
                            <w:color w:val="404040"/>
                            <w:sz w:val="9"/>
                          </w:rPr>
                          <w:t>/</w:t>
                        </w:r>
                      </w:p>
                      <w:p w14:paraId="7809DCF4" w14:textId="77777777" w:rsidR="00EB3E63" w:rsidRDefault="00B41D80">
                        <w:pPr>
                          <w:spacing w:line="108" w:lineRule="exact"/>
                          <w:ind w:right="-16"/>
                          <w:rPr>
                            <w:rFonts w:ascii="Segoe UI"/>
                            <w:sz w:val="9"/>
                          </w:rPr>
                        </w:pPr>
                        <w:proofErr w:type="spellStart"/>
                        <w:proofErr w:type="gramStart"/>
                        <w:r>
                          <w:rPr>
                            <w:rFonts w:ascii="Segoe UI"/>
                            <w:color w:val="404040"/>
                            <w:sz w:val="9"/>
                          </w:rPr>
                          <w:t>signalCheck</w:t>
                        </w:r>
                        <w:proofErr w:type="spellEnd"/>
                        <w:proofErr w:type="gramEnd"/>
                      </w:p>
                    </w:txbxContent>
                  </v:textbox>
                </v:shape>
                <v:shape id="Text Box 7" o:spid="_x0000_s1370" type="#_x0000_t202" style="position:absolute;left:1213;top:3246;width:889;height: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b1s8MA&#10;AADcAAAADwAAAGRycy9kb3ducmV2LnhtbERPz2vCMBS+D/wfwhO8zdQJstXGUmQDYTBWu4PHZ/Pa&#10;BpuX2mTa/ffLYbDjx/c7yyfbixuN3jhWsFomIIhrpw23Cr6qt8dnED4ga+wdk4If8pDvZg8Zptrd&#10;uaTbMbQihrBPUUEXwpBK6euOLPqlG4gj17jRYohwbKUe8R7DbS+fkmQjLRqODR0OtO+ovhy/rYLi&#10;xOWruX6cP8umNFX1kvD75qLUYj4VWxCBpvAv/nMftIL1Os6P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b1s8MAAADcAAAADwAAAAAAAAAAAAAAAACYAgAAZHJzL2Rv&#10;d25yZXYueG1sUEsFBgAAAAAEAAQA9QAAAIgDAAAAAA==&#10;" filled="f" stroked="f">
                  <v:textbox inset="0,0,0,0">
                    <w:txbxContent>
                      <w:p w14:paraId="016DAB04" w14:textId="77777777" w:rsidR="00EB3E63" w:rsidRDefault="00B41D80">
                        <w:pPr>
                          <w:spacing w:line="73" w:lineRule="exact"/>
                          <w:ind w:left="87"/>
                          <w:jc w:val="center"/>
                          <w:rPr>
                            <w:rFonts w:ascii="Segoe UI"/>
                            <w:sz w:val="9"/>
                          </w:rPr>
                        </w:pPr>
                        <w:r>
                          <w:rPr>
                            <w:rFonts w:ascii="Segoe UI"/>
                            <w:color w:val="404040"/>
                            <w:sz w:val="9"/>
                          </w:rPr>
                          <w:t>[</w:t>
                        </w:r>
                        <w:proofErr w:type="spellStart"/>
                        <w:proofErr w:type="gramStart"/>
                        <w:r>
                          <w:rPr>
                            <w:rFonts w:ascii="Segoe UI"/>
                            <w:color w:val="404040"/>
                            <w:sz w:val="9"/>
                          </w:rPr>
                          <w:t>isValid</w:t>
                        </w:r>
                        <w:proofErr w:type="spellEnd"/>
                        <w:proofErr w:type="gramEnd"/>
                        <w:r>
                          <w:rPr>
                            <w:rFonts w:ascii="Segoe UI"/>
                            <w:color w:val="404040"/>
                            <w:sz w:val="9"/>
                          </w:rPr>
                          <w:t>]</w:t>
                        </w:r>
                      </w:p>
                      <w:p w14:paraId="6746790A" w14:textId="77777777" w:rsidR="00EB3E63" w:rsidRDefault="00B41D80">
                        <w:pPr>
                          <w:tabs>
                            <w:tab w:val="left" w:pos="680"/>
                          </w:tabs>
                          <w:spacing w:line="102" w:lineRule="exact"/>
                          <w:jc w:val="center"/>
                          <w:rPr>
                            <w:rFonts w:ascii="Segoe UI"/>
                            <w:sz w:val="9"/>
                          </w:rPr>
                        </w:pPr>
                        <w:r>
                          <w:rPr>
                            <w:rFonts w:ascii="Segoe UI"/>
                            <w:color w:val="404040"/>
                            <w:position w:val="1"/>
                            <w:sz w:val="9"/>
                          </w:rPr>
                          <w:t>[</w:t>
                        </w:r>
                        <w:proofErr w:type="gramStart"/>
                        <w:r>
                          <w:rPr>
                            <w:rFonts w:ascii="Segoe UI"/>
                            <w:color w:val="404040"/>
                            <w:position w:val="1"/>
                            <w:sz w:val="9"/>
                          </w:rPr>
                          <w:t>else</w:t>
                        </w:r>
                        <w:proofErr w:type="gramEnd"/>
                        <w:r>
                          <w:rPr>
                            <w:rFonts w:ascii="Segoe UI"/>
                            <w:color w:val="404040"/>
                            <w:position w:val="1"/>
                            <w:sz w:val="9"/>
                          </w:rPr>
                          <w:t>]</w:t>
                        </w:r>
                        <w:r>
                          <w:rPr>
                            <w:rFonts w:ascii="Segoe UI"/>
                            <w:color w:val="404040"/>
                            <w:position w:val="1"/>
                            <w:sz w:val="9"/>
                          </w:rPr>
                          <w:tab/>
                        </w:r>
                        <w:r>
                          <w:rPr>
                            <w:rFonts w:ascii="Segoe UI"/>
                            <w:color w:val="404040"/>
                            <w:spacing w:val="-1"/>
                            <w:sz w:val="9"/>
                          </w:rPr>
                          <w:t>[</w:t>
                        </w:r>
                        <w:proofErr w:type="gramStart"/>
                        <w:r>
                          <w:rPr>
                            <w:rFonts w:ascii="Segoe UI"/>
                            <w:color w:val="404040"/>
                            <w:spacing w:val="-1"/>
                            <w:sz w:val="9"/>
                          </w:rPr>
                          <w:t>else</w:t>
                        </w:r>
                        <w:proofErr w:type="gramEnd"/>
                        <w:r>
                          <w:rPr>
                            <w:rFonts w:ascii="Segoe UI"/>
                            <w:color w:val="404040"/>
                            <w:spacing w:val="-1"/>
                            <w:sz w:val="9"/>
                          </w:rPr>
                          <w:t>]</w:t>
                        </w:r>
                      </w:p>
                    </w:txbxContent>
                  </v:textbox>
                </v:shape>
                <v:shape id="Text Box 6" o:spid="_x0000_s1371" type="#_x0000_t202" style="position:absolute;left:2108;top:3277;width:517;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QKMQA&#10;AADcAAAADwAAAGRycy9kb3ducmV2LnhtbESPQWvCQBSE7wX/w/IEb3VjB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6UCjEAAAA3AAAAA8AAAAAAAAAAAAAAAAAmAIAAGRycy9k&#10;b3ducmV2LnhtbFBLBQYAAAAABAAEAPUAAACJAwAAAAA=&#10;" filled="f" stroked="f">
                  <v:textbox inset="0,0,0,0">
                    <w:txbxContent>
                      <w:p w14:paraId="78826F11" w14:textId="77777777" w:rsidR="00EB3E63" w:rsidRDefault="00B41D80">
                        <w:pPr>
                          <w:spacing w:line="90" w:lineRule="exact"/>
                          <w:ind w:right="-20"/>
                          <w:rPr>
                            <w:rFonts w:ascii="Segoe UI"/>
                            <w:sz w:val="9"/>
                          </w:rPr>
                        </w:pPr>
                        <w:r>
                          <w:rPr>
                            <w:rFonts w:ascii="Segoe UI"/>
                            <w:color w:val="404040"/>
                            <w:sz w:val="9"/>
                          </w:rPr>
                          <w:t>[</w:t>
                        </w:r>
                        <w:proofErr w:type="spellStart"/>
                        <w:proofErr w:type="gramStart"/>
                        <w:r>
                          <w:rPr>
                            <w:rFonts w:ascii="Segoe UI"/>
                            <w:color w:val="404040"/>
                            <w:sz w:val="9"/>
                          </w:rPr>
                          <w:t>isQueueFull</w:t>
                        </w:r>
                        <w:proofErr w:type="spellEnd"/>
                        <w:proofErr w:type="gramEnd"/>
                        <w:r>
                          <w:rPr>
                            <w:rFonts w:ascii="Segoe UI"/>
                            <w:color w:val="404040"/>
                            <w:sz w:val="9"/>
                          </w:rPr>
                          <w:t>]</w:t>
                        </w:r>
                      </w:p>
                    </w:txbxContent>
                  </v:textbox>
                </v:shape>
                <v:shape id="Text Box 5" o:spid="_x0000_s1372" type="#_x0000_t202" style="position:absolute;left:1635;top:3951;width:86;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OX8UA&#10;AADcAAAADwAAAGRycy9kb3ducmV2LnhtbESPQWvCQBSE70L/w/IKvZlNFcS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6M5fxQAAANwAAAAPAAAAAAAAAAAAAAAAAJgCAABkcnMv&#10;ZG93bnJldi54bWxQSwUGAAAAAAQABAD1AAAAigMAAAAA&#10;" filled="f" stroked="f">
                  <v:textbox inset="0,0,0,0">
                    <w:txbxContent>
                      <w:p w14:paraId="7B07B0D8" w14:textId="77777777" w:rsidR="00EB3E63" w:rsidRDefault="00B41D80">
                        <w:pPr>
                          <w:spacing w:line="202" w:lineRule="exact"/>
                          <w:rPr>
                            <w:rFonts w:ascii="Calibri"/>
                            <w:sz w:val="20"/>
                          </w:rPr>
                        </w:pPr>
                        <w:proofErr w:type="gramStart"/>
                        <w:r>
                          <w:rPr>
                            <w:rFonts w:ascii="Calibri"/>
                            <w:color w:val="FFFFFF"/>
                            <w:w w:val="101"/>
                            <w:sz w:val="20"/>
                          </w:rPr>
                          <w:t>c</w:t>
                        </w:r>
                        <w:proofErr w:type="gramEnd"/>
                      </w:p>
                    </w:txbxContent>
                  </v:textbox>
                </v:shape>
                <v:shape id="Text Box 4" o:spid="_x0000_s1373" type="#_x0000_t202" style="position:absolute;left:1298;top:334;width:549;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rxMUA&#10;AADcAAAADwAAAGRycy9kb3ducmV2LnhtbESPQWvCQBSE7wX/w/IEb3VjA1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GvExQAAANwAAAAPAAAAAAAAAAAAAAAAAJgCAABkcnMv&#10;ZG93bnJldi54bWxQSwUGAAAAAAQABAD1AAAAigMAAAAA&#10;" filled="f" stroked="f">
                  <v:textbox inset="0,0,0,0">
                    <w:txbxContent>
                      <w:p w14:paraId="4D5B0520" w14:textId="77777777" w:rsidR="00EB3E63" w:rsidRDefault="00B41D80">
                        <w:pPr>
                          <w:spacing w:before="41" w:line="264" w:lineRule="auto"/>
                          <w:ind w:left="151" w:firstLine="12"/>
                          <w:rPr>
                            <w:rFonts w:ascii="Calibri"/>
                            <w:sz w:val="13"/>
                          </w:rPr>
                        </w:pPr>
                        <w:proofErr w:type="spellStart"/>
                        <w:proofErr w:type="gramStart"/>
                        <w:r>
                          <w:rPr>
                            <w:rFonts w:ascii="Calibri"/>
                            <w:w w:val="105"/>
                            <w:sz w:val="13"/>
                          </w:rPr>
                          <w:t>fifo</w:t>
                        </w:r>
                        <w:proofErr w:type="spellEnd"/>
                        <w:proofErr w:type="gramEnd"/>
                        <w:r>
                          <w:rPr>
                            <w:rFonts w:ascii="Calibri"/>
                            <w:w w:val="105"/>
                            <w:sz w:val="13"/>
                          </w:rPr>
                          <w:t>: FIFO</w:t>
                        </w:r>
                      </w:p>
                    </w:txbxContent>
                  </v:textbox>
                </v:shape>
                <v:shape id="Text Box 3" o:spid="_x0000_s1374" type="#_x0000_t202" style="position:absolute;left:2317;top:334;width:625;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4iQ8EA&#10;AADcAAAADwAAAGRycy9kb3ducmV2LnhtbESPzarCMBSE9xd8h3AEd9dUKxepRpGCoEt/Fi4PzTEt&#10;NielSW19eyMIdznMzDfMejvYWjyp9ZVjBbNpAoK4cLpio+B62f8uQfiArLF2TApe5GG7Gf2sMdOu&#10;5xM9z8GICGGfoYIyhCaT0hclWfRT1xBH7+5aiyHK1kjdYh/htpbzJPmTFiuOCyU2lJdUPM6dVdAd&#10;zSI1fefy64VyedzXtxvNlJqMh90KRKAh/Ie/7YNWkKYL+JyJR0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IkPBAAAA3AAAAA8AAAAAAAAAAAAAAAAAmAIAAGRycy9kb3du&#10;cmV2LnhtbFBLBQYAAAAABAAEAPUAAACGAwAAAAA=&#10;" filled="f" strokecolor="gray" strokeweight=".40447mm">
                  <v:textbox inset="0,0,0,0">
                    <w:txbxContent>
                      <w:p w14:paraId="379B1702" w14:textId="77777777" w:rsidR="00EB3E63" w:rsidRDefault="00B41D80">
                        <w:pPr>
                          <w:spacing w:before="18" w:line="170" w:lineRule="atLeast"/>
                          <w:ind w:left="19" w:firstLine="217"/>
                          <w:rPr>
                            <w:rFonts w:ascii="Calibri"/>
                            <w:sz w:val="13"/>
                          </w:rPr>
                        </w:pPr>
                        <w:proofErr w:type="gramStart"/>
                        <w:r>
                          <w:rPr>
                            <w:rFonts w:ascii="Calibri"/>
                            <w:w w:val="105"/>
                            <w:sz w:val="13"/>
                          </w:rPr>
                          <w:t>c :</w:t>
                        </w:r>
                        <w:proofErr w:type="gramEnd"/>
                        <w:r>
                          <w:rPr>
                            <w:rFonts w:ascii="Calibri"/>
                            <w:w w:val="105"/>
                            <w:sz w:val="13"/>
                          </w:rPr>
                          <w:t xml:space="preserve"> Consumer</w:t>
                        </w:r>
                      </w:p>
                    </w:txbxContent>
                  </v:textbox>
                </v:shape>
                <w10:anchorlock/>
              </v:group>
            </w:pict>
          </mc:Fallback>
        </mc:AlternateContent>
      </w:r>
    </w:p>
    <w:p w14:paraId="66591469" w14:textId="77777777" w:rsidR="00EB3E63" w:rsidRDefault="00EB3E63">
      <w:pPr>
        <w:pStyle w:val="Corpsdetexte"/>
        <w:spacing w:before="10"/>
        <w:ind w:left="0"/>
        <w:jc w:val="left"/>
        <w:rPr>
          <w:sz w:val="11"/>
        </w:rPr>
      </w:pPr>
    </w:p>
    <w:p w14:paraId="0270E993" w14:textId="77777777" w:rsidR="00EB3E63" w:rsidRDefault="00B41D80">
      <w:pPr>
        <w:spacing w:before="73"/>
        <w:ind w:left="3391"/>
        <w:rPr>
          <w:sz w:val="16"/>
        </w:rPr>
      </w:pPr>
      <w:r>
        <w:rPr>
          <w:sz w:val="16"/>
        </w:rPr>
        <w:t xml:space="preserve">Fig. 2.   Architecture model and generated </w:t>
      </w:r>
      <w:proofErr w:type="gramStart"/>
      <w:r>
        <w:rPr>
          <w:sz w:val="16"/>
        </w:rPr>
        <w:t>extended  code</w:t>
      </w:r>
      <w:proofErr w:type="gramEnd"/>
    </w:p>
    <w:p w14:paraId="40BD4F52" w14:textId="77777777" w:rsidR="00EB3E63" w:rsidRDefault="00EB3E63">
      <w:pPr>
        <w:pStyle w:val="Corpsdetexte"/>
        <w:ind w:left="0"/>
        <w:jc w:val="left"/>
      </w:pPr>
    </w:p>
    <w:p w14:paraId="3998C8FF" w14:textId="77777777" w:rsidR="00EB3E63" w:rsidRDefault="00EB3E63">
      <w:pPr>
        <w:sectPr w:rsidR="00EB3E63">
          <w:pgSz w:w="12240" w:h="15840"/>
          <w:pgMar w:top="1000" w:right="860" w:bottom="280" w:left="860" w:header="720" w:footer="720" w:gutter="0"/>
          <w:cols w:space="720"/>
        </w:sectPr>
      </w:pPr>
    </w:p>
    <w:p w14:paraId="35639EB4" w14:textId="77777777" w:rsidR="00EB3E63" w:rsidRDefault="00EB3E63">
      <w:pPr>
        <w:pStyle w:val="Corpsdetexte"/>
        <w:spacing w:before="8"/>
        <w:ind w:left="0"/>
        <w:jc w:val="left"/>
        <w:rPr>
          <w:sz w:val="16"/>
        </w:rPr>
      </w:pPr>
    </w:p>
    <w:p w14:paraId="49CC1E7B" w14:textId="050610DC" w:rsidR="00EB3E63" w:rsidRDefault="00B41D80">
      <w:pPr>
        <w:pStyle w:val="Corpsdetexte"/>
        <w:spacing w:before="1" w:line="249" w:lineRule="auto"/>
        <w:ind w:firstLine="199"/>
      </w:pPr>
      <w:r>
        <w:t xml:space="preserve">For example, line 50 shows a call event, which is emitted whenever there is an invocation of the </w:t>
      </w:r>
      <w:r>
        <w:rPr>
          <w:i/>
        </w:rPr>
        <w:t xml:space="preserve">push </w:t>
      </w:r>
      <w:r>
        <w:t xml:space="preserve">method of the </w:t>
      </w:r>
      <w:r>
        <w:rPr>
          <w:i/>
        </w:rPr>
        <w:t xml:space="preserve">FIFO </w:t>
      </w:r>
      <w:r>
        <w:t xml:space="preserve">class. The processing of the emitted event fires the transition from </w:t>
      </w:r>
      <w:r>
        <w:rPr>
          <w:i/>
        </w:rPr>
        <w:t xml:space="preserve">Idle </w:t>
      </w:r>
      <w:r>
        <w:t xml:space="preserve">to </w:t>
      </w:r>
      <w:proofErr w:type="spellStart"/>
      <w:r>
        <w:rPr>
          <w:i/>
        </w:rPr>
        <w:t>SignalChecking</w:t>
      </w:r>
      <w:proofErr w:type="spellEnd"/>
      <w:r>
        <w:t xml:space="preserve">, and executes the </w:t>
      </w:r>
      <w:r>
        <w:rPr>
          <w:i/>
        </w:rPr>
        <w:t xml:space="preserve">sig- </w:t>
      </w:r>
      <w:proofErr w:type="spellStart"/>
      <w:r>
        <w:rPr>
          <w:i/>
        </w:rPr>
        <w:t>nalCheckingEffect</w:t>
      </w:r>
      <w:proofErr w:type="spellEnd"/>
      <w:r>
        <w:rPr>
          <w:i/>
          <w:spacing w:val="-3"/>
        </w:rPr>
        <w:t xml:space="preserve"> </w:t>
      </w:r>
      <w:r>
        <w:t>method,</w:t>
      </w:r>
      <w:r>
        <w:rPr>
          <w:spacing w:val="-7"/>
        </w:rPr>
        <w:t xml:space="preserve"> </w:t>
      </w:r>
      <w:commentRangeStart w:id="27"/>
      <w:r>
        <w:t>which</w:t>
      </w:r>
      <w:r>
        <w:rPr>
          <w:spacing w:val="-7"/>
        </w:rPr>
        <w:t xml:space="preserve"> </w:t>
      </w:r>
      <w:r>
        <w:t>is</w:t>
      </w:r>
      <w:r>
        <w:rPr>
          <w:spacing w:val="-7"/>
        </w:rPr>
        <w:t xml:space="preserve"> </w:t>
      </w:r>
      <w:r>
        <w:t>the</w:t>
      </w:r>
      <w:r>
        <w:rPr>
          <w:spacing w:val="-7"/>
        </w:rPr>
        <w:t xml:space="preserve"> </w:t>
      </w:r>
      <w:r>
        <w:t>effect</w:t>
      </w:r>
      <w:r>
        <w:rPr>
          <w:spacing w:val="-7"/>
        </w:rPr>
        <w:t xml:space="preserve"> </w:t>
      </w:r>
      <w:r>
        <w:t>of</w:t>
      </w:r>
      <w:r>
        <w:rPr>
          <w:spacing w:val="-7"/>
        </w:rPr>
        <w:t xml:space="preserve"> </w:t>
      </w:r>
      <w:r>
        <w:t>the</w:t>
      </w:r>
      <w:r>
        <w:rPr>
          <w:spacing w:val="-7"/>
        </w:rPr>
        <w:t xml:space="preserve"> </w:t>
      </w:r>
      <w:r>
        <w:t>transition</w:t>
      </w:r>
      <w:commentRangeEnd w:id="27"/>
      <w:r w:rsidR="00D50D11">
        <w:rPr>
          <w:rStyle w:val="Marquedecommentaire"/>
        </w:rPr>
        <w:commentReference w:id="27"/>
      </w:r>
      <w:r>
        <w:t xml:space="preserve">. The data item </w:t>
      </w:r>
      <w:commentRangeStart w:id="28"/>
      <w:r>
        <w:t xml:space="preserve">brought by </w:t>
      </w:r>
      <w:commentRangeEnd w:id="28"/>
      <w:r w:rsidR="00F549F3">
        <w:rPr>
          <w:rStyle w:val="Marquedecommentaire"/>
        </w:rPr>
        <w:commentReference w:id="28"/>
      </w:r>
      <w:r>
        <w:t xml:space="preserve">the invocation will be checked for validity and further put to the queue or discarded. Note that </w:t>
      </w:r>
      <w:proofErr w:type="spellStart"/>
      <w:r>
        <w:rPr>
          <w:i/>
        </w:rPr>
        <w:t>signalCheckingEffect</w:t>
      </w:r>
      <w:proofErr w:type="spellEnd"/>
      <w:r>
        <w:rPr>
          <w:i/>
        </w:rPr>
        <w:t xml:space="preserve"> </w:t>
      </w:r>
      <w:r>
        <w:t>has the same formal parameters</w:t>
      </w:r>
      <w:r>
        <w:rPr>
          <w:spacing w:val="24"/>
        </w:rPr>
        <w:t xml:space="preserve"> </w:t>
      </w:r>
      <w:del w:id="29" w:author="RADERMACHER Ansgar 206501" w:date="2017-02-28T21:57:00Z">
        <w:r w:rsidDel="00F549F3">
          <w:delText>with</w:delText>
        </w:r>
        <w:r w:rsidDel="00F549F3">
          <w:rPr>
            <w:spacing w:val="3"/>
          </w:rPr>
          <w:delText xml:space="preserve"> </w:delText>
        </w:r>
      </w:del>
      <w:ins w:id="30" w:author="RADERMACHER Ansgar 206501" w:date="2017-02-28T21:57:00Z">
        <w:r w:rsidR="00F549F3">
          <w:t>as</w:t>
        </w:r>
        <w:r w:rsidR="00F549F3">
          <w:rPr>
            <w:spacing w:val="3"/>
          </w:rPr>
          <w:t xml:space="preserve"> </w:t>
        </w:r>
      </w:ins>
      <w:r>
        <w:t>the</w:t>
      </w:r>
      <w:r>
        <w:rPr>
          <w:w w:val="99"/>
        </w:rPr>
        <w:t xml:space="preserve"> </w:t>
      </w:r>
      <w:r>
        <w:rPr>
          <w:i/>
        </w:rPr>
        <w:t>push</w:t>
      </w:r>
      <w:r>
        <w:rPr>
          <w:i/>
          <w:spacing w:val="15"/>
        </w:rPr>
        <w:t xml:space="preserve"> </w:t>
      </w:r>
      <w:r>
        <w:t>method.</w:t>
      </w:r>
    </w:p>
    <w:p w14:paraId="36BA2C47" w14:textId="77777777" w:rsidR="00EB3E63" w:rsidRDefault="00B41D80">
      <w:pPr>
        <w:pStyle w:val="Paragraphedeliste"/>
        <w:numPr>
          <w:ilvl w:val="0"/>
          <w:numId w:val="7"/>
        </w:numPr>
        <w:tabs>
          <w:tab w:val="left" w:pos="402"/>
        </w:tabs>
        <w:spacing w:before="163"/>
        <w:ind w:left="401" w:hanging="282"/>
        <w:rPr>
          <w:i/>
          <w:sz w:val="20"/>
        </w:rPr>
      </w:pPr>
      <w:r>
        <w:rPr>
          <w:i/>
          <w:sz w:val="20"/>
        </w:rPr>
        <w:t>Transformation</w:t>
      </w:r>
    </w:p>
    <w:p w14:paraId="1F41603C" w14:textId="77777777" w:rsidR="00EB3E63" w:rsidRDefault="00B41D80">
      <w:pPr>
        <w:pStyle w:val="Corpsdetexte"/>
        <w:spacing w:before="81" w:line="249" w:lineRule="auto"/>
        <w:ind w:firstLine="199"/>
      </w:pPr>
      <w:r>
        <w:t xml:space="preserve">The transformation creates </w:t>
      </w:r>
      <w:r>
        <w:rPr>
          <w:b/>
        </w:rPr>
        <w:t xml:space="preserve">Standard code </w:t>
      </w:r>
      <w:commentRangeStart w:id="31"/>
      <w:r>
        <w:t xml:space="preserve">supplement </w:t>
      </w:r>
      <w:commentRangeEnd w:id="31"/>
      <w:r w:rsidR="00F549F3">
        <w:rPr>
          <w:rStyle w:val="Marquedecommentaire"/>
        </w:rPr>
        <w:commentReference w:id="31"/>
      </w:r>
      <w:r>
        <w:t xml:space="preserve">the extended code </w:t>
      </w:r>
      <w:commentRangeStart w:id="32"/>
      <w:r>
        <w:t xml:space="preserve">to be executable </w:t>
      </w:r>
      <w:commentRangeEnd w:id="32"/>
      <w:r w:rsidR="00F549F3">
        <w:rPr>
          <w:rStyle w:val="Marquedecommentaire"/>
        </w:rPr>
        <w:commentReference w:id="32"/>
      </w:r>
      <w:r>
        <w:t>in order for programmers to compile, debug, and execute.</w:t>
      </w:r>
    </w:p>
    <w:p w14:paraId="2A15995E" w14:textId="7AA8D518" w:rsidR="00EB3E63" w:rsidRDefault="00B41D80">
      <w:pPr>
        <w:pStyle w:val="Corpsdetexte"/>
        <w:spacing w:line="249" w:lineRule="auto"/>
        <w:ind w:firstLine="199"/>
      </w:pPr>
      <w:r>
        <w:t xml:space="preserve">In the transformation, we generate a </w:t>
      </w:r>
      <w:r>
        <w:rPr>
          <w:i/>
        </w:rPr>
        <w:t xml:space="preserve">controller </w:t>
      </w:r>
      <w:r>
        <w:t xml:space="preserve">class for each class containing bindings </w:t>
      </w:r>
      <w:proofErr w:type="gramStart"/>
      <w:r>
        <w:t>or  state</w:t>
      </w:r>
      <w:proofErr w:type="gramEnd"/>
      <w:r>
        <w:t xml:space="preserve">  machine  elements  and create connections between parts through ports (see lines 15-19</w:t>
      </w:r>
      <w:r>
        <w:rPr>
          <w:spacing w:val="39"/>
        </w:rPr>
        <w:t xml:space="preserve"> </w:t>
      </w:r>
      <w:r>
        <w:t>and</w:t>
      </w:r>
      <w:r>
        <w:rPr>
          <w:spacing w:val="39"/>
        </w:rPr>
        <w:t xml:space="preserve"> </w:t>
      </w:r>
      <w:r>
        <w:t>5-10</w:t>
      </w:r>
      <w:r>
        <w:rPr>
          <w:spacing w:val="39"/>
        </w:rPr>
        <w:t xml:space="preserve"> </w:t>
      </w:r>
      <w:r>
        <w:t>in</w:t>
      </w:r>
      <w:r>
        <w:rPr>
          <w:spacing w:val="39"/>
        </w:rPr>
        <w:t xml:space="preserve"> </w:t>
      </w:r>
      <w:r>
        <w:t>Listing</w:t>
      </w:r>
      <w:r>
        <w:rPr>
          <w:spacing w:val="39"/>
        </w:rPr>
        <w:t xml:space="preserve"> </w:t>
      </w:r>
      <w:r>
        <w:t>1).</w:t>
      </w:r>
      <w:r>
        <w:rPr>
          <w:spacing w:val="39"/>
        </w:rPr>
        <w:t xml:space="preserve"> </w:t>
      </w:r>
      <w:r>
        <w:t>The</w:t>
      </w:r>
      <w:r>
        <w:rPr>
          <w:spacing w:val="39"/>
        </w:rPr>
        <w:t xml:space="preserve"> </w:t>
      </w:r>
      <w:r>
        <w:t>fine-grained</w:t>
      </w:r>
      <w:r>
        <w:rPr>
          <w:spacing w:val="39"/>
        </w:rPr>
        <w:t xml:space="preserve"> </w:t>
      </w:r>
      <w:r>
        <w:t>code</w:t>
      </w:r>
      <w:r>
        <w:rPr>
          <w:spacing w:val="39"/>
        </w:rPr>
        <w:t xml:space="preserve"> </w:t>
      </w:r>
      <w:r>
        <w:t>in</w:t>
      </w:r>
      <w:r>
        <w:rPr>
          <w:spacing w:val="39"/>
        </w:rPr>
        <w:t xml:space="preserve"> </w:t>
      </w:r>
      <w:r>
        <w:t>the</w:t>
      </w:r>
      <w:r>
        <w:rPr>
          <w:w w:val="99"/>
        </w:rPr>
        <w:t xml:space="preserve"> </w:t>
      </w:r>
      <w:r>
        <w:t xml:space="preserve">extended code will be called by the </w:t>
      </w:r>
      <w:proofErr w:type="gramStart"/>
      <w:r>
        <w:t>controlling  (</w:t>
      </w:r>
      <w:proofErr w:type="gramEnd"/>
      <w:r>
        <w:t xml:space="preserve">standard) code or the controller classes. Listing 1 shows the generated standard code. </w:t>
      </w:r>
      <w:proofErr w:type="spellStart"/>
      <w:r>
        <w:rPr>
          <w:i/>
        </w:rPr>
        <w:t>SystemController</w:t>
      </w:r>
      <w:proofErr w:type="spellEnd"/>
      <w:r>
        <w:rPr>
          <w:i/>
        </w:rPr>
        <w:t xml:space="preserve"> </w:t>
      </w:r>
      <w:proofErr w:type="gramStart"/>
      <w:r>
        <w:t>is  associated</w:t>
      </w:r>
      <w:proofErr w:type="gramEnd"/>
      <w:r>
        <w:t xml:space="preserve">  with  </w:t>
      </w:r>
      <w:r>
        <w:rPr>
          <w:i/>
        </w:rPr>
        <w:t xml:space="preserve">System </w:t>
      </w:r>
      <w:r>
        <w:t xml:space="preserve">by referring to the system object through a pointer </w:t>
      </w:r>
      <w:proofErr w:type="spellStart"/>
      <w:r>
        <w:rPr>
          <w:i/>
        </w:rPr>
        <w:t>pSys</w:t>
      </w:r>
      <w:proofErr w:type="spellEnd"/>
      <w:r>
        <w:t xml:space="preserve">. </w:t>
      </w:r>
      <w:ins w:id="33" w:author="RADERMACHER Ansgar 206501" w:date="2017-02-28T22:02:00Z">
        <w:r w:rsidR="001C5B08">
          <w:t>This class</w:t>
        </w:r>
      </w:ins>
      <w:del w:id="34" w:author="RADERMACHER Ansgar 206501" w:date="2017-02-28T22:02:00Z">
        <w:r w:rsidDel="001C5B08">
          <w:delText>It</w:delText>
        </w:r>
      </w:del>
      <w:r>
        <w:t xml:space="preserve">  also declares a </w:t>
      </w:r>
      <w:r>
        <w:rPr>
          <w:i/>
        </w:rPr>
        <w:t xml:space="preserve">controller </w:t>
      </w:r>
      <w:r>
        <w:t xml:space="preserve">attribute typed by </w:t>
      </w:r>
      <w:proofErr w:type="spellStart"/>
      <w:r>
        <w:rPr>
          <w:i/>
        </w:rPr>
        <w:t>FIFOController</w:t>
      </w:r>
      <w:proofErr w:type="spellEnd"/>
      <w:r>
        <w:rPr>
          <w:i/>
        </w:rPr>
        <w:t xml:space="preserve"> </w:t>
      </w:r>
      <w:r>
        <w:t>associated</w:t>
      </w:r>
      <w:r>
        <w:rPr>
          <w:spacing w:val="-5"/>
        </w:rPr>
        <w:t xml:space="preserve"> </w:t>
      </w:r>
      <w:r>
        <w:t>with</w:t>
      </w:r>
      <w:r>
        <w:rPr>
          <w:spacing w:val="-5"/>
        </w:rPr>
        <w:t xml:space="preserve"> </w:t>
      </w:r>
      <w:r>
        <w:rPr>
          <w:i/>
        </w:rPr>
        <w:t>FIFO</w:t>
      </w:r>
      <w:r>
        <w:t>.</w:t>
      </w:r>
      <w:r>
        <w:rPr>
          <w:spacing w:val="-5"/>
        </w:rPr>
        <w:t xml:space="preserve"> </w:t>
      </w:r>
      <w:r>
        <w:t>During</w:t>
      </w:r>
      <w:r>
        <w:rPr>
          <w:spacing w:val="-5"/>
        </w:rPr>
        <w:t xml:space="preserve"> </w:t>
      </w:r>
      <w:r>
        <w:t>code</w:t>
      </w:r>
      <w:r>
        <w:rPr>
          <w:spacing w:val="-5"/>
        </w:rPr>
        <w:t xml:space="preserve"> </w:t>
      </w:r>
      <w:r>
        <w:t>execution,</w:t>
      </w:r>
      <w:r>
        <w:rPr>
          <w:spacing w:val="-5"/>
        </w:rPr>
        <w:t xml:space="preserve"> </w:t>
      </w:r>
      <w:r>
        <w:t>the</w:t>
      </w:r>
      <w:r>
        <w:rPr>
          <w:spacing w:val="-5"/>
        </w:rPr>
        <w:t xml:space="preserve"> </w:t>
      </w:r>
      <w:r>
        <w:t>required</w:t>
      </w:r>
      <w:r>
        <w:rPr>
          <w:spacing w:val="-5"/>
        </w:rPr>
        <w:t xml:space="preserve"> </w:t>
      </w:r>
      <w:r>
        <w:t xml:space="preserve">and provided interface of the </w:t>
      </w:r>
      <w:proofErr w:type="spellStart"/>
      <w:r>
        <w:rPr>
          <w:i/>
        </w:rPr>
        <w:t>pPush</w:t>
      </w:r>
      <w:proofErr w:type="spellEnd"/>
      <w:r>
        <w:rPr>
          <w:i/>
        </w:rPr>
        <w:t xml:space="preserve"> </w:t>
      </w:r>
      <w:r>
        <w:t xml:space="preserve">ports of </w:t>
      </w:r>
      <w:r>
        <w:rPr>
          <w:i/>
        </w:rPr>
        <w:t xml:space="preserve">Producer </w:t>
      </w:r>
      <w:r>
        <w:t xml:space="preserve">and </w:t>
      </w:r>
      <w:r>
        <w:rPr>
          <w:i/>
        </w:rPr>
        <w:t>FIFO</w:t>
      </w:r>
      <w:r>
        <w:t xml:space="preserve">, respectively, refer to the controller of </w:t>
      </w:r>
      <w:r>
        <w:rPr>
          <w:i/>
        </w:rPr>
        <w:t>FIFO</w:t>
      </w:r>
      <w:r>
        <w:t xml:space="preserve">. The </w:t>
      </w:r>
      <w:r>
        <w:rPr>
          <w:i/>
        </w:rPr>
        <w:t xml:space="preserve">required   </w:t>
      </w:r>
      <w:r>
        <w:t xml:space="preserve">and </w:t>
      </w:r>
      <w:r>
        <w:rPr>
          <w:i/>
        </w:rPr>
        <w:t xml:space="preserve">provided </w:t>
      </w:r>
      <w:r>
        <w:t xml:space="preserve">attributes are actually declared within the port constructs as described in II-B </w:t>
      </w:r>
      <w:commentRangeStart w:id="35"/>
      <w:r>
        <w:t>in order for programmers to write fine-grained code</w:t>
      </w:r>
      <w:commentRangeEnd w:id="35"/>
      <w:r w:rsidR="001C5B08">
        <w:rPr>
          <w:rStyle w:val="Marquedecommentaire"/>
        </w:rPr>
        <w:commentReference w:id="35"/>
      </w:r>
      <w:r>
        <w:t xml:space="preserve">. </w:t>
      </w:r>
      <w:del w:id="36" w:author="RADERMACHER Ansgar 206501" w:date="2017-02-28T22:04:00Z">
        <w:r w:rsidDel="001C5B08">
          <w:delText xml:space="preserve">In this case, when </w:delText>
        </w:r>
      </w:del>
      <w:ins w:id="37" w:author="RADERMACHER Ansgar 206501" w:date="2017-02-28T22:04:00Z">
        <w:r w:rsidR="001C5B08">
          <w:t xml:space="preserve">If </w:t>
        </w:r>
      </w:ins>
      <w:r>
        <w:t xml:space="preserve">a programmer wants to call the </w:t>
      </w:r>
      <w:r>
        <w:rPr>
          <w:i/>
        </w:rPr>
        <w:t xml:space="preserve">push </w:t>
      </w:r>
      <w:r>
        <w:t xml:space="preserve">method provided by </w:t>
      </w:r>
      <w:r>
        <w:rPr>
          <w:i/>
        </w:rPr>
        <w:t>FIFO</w:t>
      </w:r>
      <w:r>
        <w:t>, she/he only needs</w:t>
      </w:r>
      <w:r>
        <w:rPr>
          <w:spacing w:val="-7"/>
        </w:rPr>
        <w:t xml:space="preserve"> </w:t>
      </w:r>
      <w:r>
        <w:t>to</w:t>
      </w:r>
      <w:r>
        <w:rPr>
          <w:spacing w:val="-7"/>
        </w:rPr>
        <w:t xml:space="preserve"> </w:t>
      </w:r>
      <w:r>
        <w:t>write</w:t>
      </w:r>
      <w:r>
        <w:rPr>
          <w:spacing w:val="-7"/>
        </w:rPr>
        <w:t xml:space="preserve"> </w:t>
      </w:r>
      <w:proofErr w:type="spellStart"/>
      <w:r>
        <w:rPr>
          <w:i/>
        </w:rPr>
        <w:t>pPush.required</w:t>
      </w:r>
      <w:proofErr w:type="spellEnd"/>
      <w:r>
        <w:rPr>
          <w:i/>
        </w:rPr>
        <w:t>-&gt;</w:t>
      </w:r>
      <w:proofErr w:type="gramStart"/>
      <w:r>
        <w:rPr>
          <w:i/>
        </w:rPr>
        <w:t>push(</w:t>
      </w:r>
      <w:proofErr w:type="gramEnd"/>
      <w:r>
        <w:rPr>
          <w:i/>
        </w:rPr>
        <w:t>data)</w:t>
      </w:r>
      <w:r>
        <w:t>,</w:t>
      </w:r>
      <w:r>
        <w:rPr>
          <w:spacing w:val="-7"/>
        </w:rPr>
        <w:t xml:space="preserve"> </w:t>
      </w:r>
      <w:r>
        <w:t>which</w:t>
      </w:r>
      <w:r>
        <w:rPr>
          <w:spacing w:val="-7"/>
        </w:rPr>
        <w:t xml:space="preserve"> </w:t>
      </w:r>
      <w:r>
        <w:t>will</w:t>
      </w:r>
      <w:r>
        <w:rPr>
          <w:spacing w:val="-7"/>
        </w:rPr>
        <w:t xml:space="preserve"> </w:t>
      </w:r>
      <w:r>
        <w:t>call</w:t>
      </w:r>
      <w:r>
        <w:rPr>
          <w:spacing w:val="-7"/>
        </w:rPr>
        <w:t xml:space="preserve"> </w:t>
      </w:r>
      <w:r>
        <w:t xml:space="preserve">the </w:t>
      </w:r>
      <w:r>
        <w:rPr>
          <w:i/>
        </w:rPr>
        <w:t xml:space="preserve">push </w:t>
      </w:r>
      <w:r>
        <w:t xml:space="preserve">method implemented by the FIFO controller. The </w:t>
      </w:r>
      <w:proofErr w:type="spellStart"/>
      <w:r>
        <w:rPr>
          <w:i/>
        </w:rPr>
        <w:t>pPush</w:t>
      </w:r>
      <w:proofErr w:type="spellEnd"/>
      <w:r>
        <w:rPr>
          <w:i/>
        </w:rPr>
        <w:t xml:space="preserve"> </w:t>
      </w:r>
      <w:r>
        <w:t xml:space="preserve">ports refer to </w:t>
      </w:r>
      <w:r>
        <w:rPr>
          <w:i/>
        </w:rPr>
        <w:t xml:space="preserve">controller </w:t>
      </w:r>
      <w:r>
        <w:t xml:space="preserve">because a call event associated with </w:t>
      </w:r>
      <w:r>
        <w:rPr>
          <w:i/>
        </w:rPr>
        <w:t xml:space="preserve">push </w:t>
      </w:r>
      <w:r>
        <w:t xml:space="preserve">is declared within </w:t>
      </w:r>
      <w:proofErr w:type="spellStart"/>
      <w:r>
        <w:rPr>
          <w:i/>
        </w:rPr>
        <w:t>FIFOStateMachine</w:t>
      </w:r>
      <w:proofErr w:type="spellEnd"/>
      <w:r>
        <w:t>. In order to</w:t>
      </w:r>
      <w:r>
        <w:rPr>
          <w:spacing w:val="-29"/>
        </w:rPr>
        <w:t xml:space="preserve"> </w:t>
      </w:r>
      <w:r>
        <w:t xml:space="preserve">process the event emitted by calling the </w:t>
      </w:r>
      <w:r>
        <w:rPr>
          <w:i/>
        </w:rPr>
        <w:t xml:space="preserve">push </w:t>
      </w:r>
      <w:r>
        <w:t xml:space="preserve">method of </w:t>
      </w:r>
      <w:r>
        <w:rPr>
          <w:i/>
        </w:rPr>
        <w:t>FIFO</w:t>
      </w:r>
      <w:r>
        <w:rPr>
          <w:i/>
          <w:spacing w:val="25"/>
        </w:rPr>
        <w:t xml:space="preserve"> </w:t>
      </w:r>
      <w:r>
        <w:t>through</w:t>
      </w:r>
    </w:p>
    <w:p w14:paraId="19A96E23" w14:textId="77777777" w:rsidR="00EB3E63" w:rsidRDefault="00B41D80">
      <w:pPr>
        <w:pStyle w:val="Corpsdetexte"/>
        <w:spacing w:before="8"/>
        <w:ind w:left="0"/>
        <w:jc w:val="left"/>
        <w:rPr>
          <w:sz w:val="16"/>
        </w:rPr>
      </w:pPr>
      <w:r>
        <w:br w:type="column"/>
      </w:r>
    </w:p>
    <w:p w14:paraId="13F2F708" w14:textId="77777777" w:rsidR="00EB3E63" w:rsidRDefault="00B41D80">
      <w:pPr>
        <w:pStyle w:val="Corpsdetexte"/>
        <w:spacing w:before="1" w:line="249" w:lineRule="auto"/>
        <w:ind w:right="117"/>
      </w:pPr>
      <w:proofErr w:type="gramStart"/>
      <w:r>
        <w:t>its</w:t>
      </w:r>
      <w:proofErr w:type="gramEnd"/>
      <w:r>
        <w:t xml:space="preserve"> </w:t>
      </w:r>
      <w:proofErr w:type="spellStart"/>
      <w:r>
        <w:rPr>
          <w:i/>
        </w:rPr>
        <w:t>pPush</w:t>
      </w:r>
      <w:proofErr w:type="spellEnd"/>
      <w:r>
        <w:rPr>
          <w:i/>
        </w:rPr>
        <w:t xml:space="preserve"> </w:t>
      </w:r>
      <w:r>
        <w:t xml:space="preserve">port, an appropriate method for event processing is called before the call to </w:t>
      </w:r>
      <w:r>
        <w:rPr>
          <w:i/>
        </w:rPr>
        <w:t xml:space="preserve">push </w:t>
      </w:r>
      <w:r>
        <w:t xml:space="preserve">of </w:t>
      </w:r>
      <w:r>
        <w:rPr>
          <w:i/>
        </w:rPr>
        <w:t xml:space="preserve">FIFO </w:t>
      </w:r>
      <w:r>
        <w:t xml:space="preserve">through a reference to </w:t>
      </w:r>
      <w:r>
        <w:rPr>
          <w:i/>
        </w:rPr>
        <w:t xml:space="preserve">FIFO </w:t>
      </w:r>
      <w:r>
        <w:t>(lines 20-23).</w:t>
      </w:r>
    </w:p>
    <w:p w14:paraId="6AFB97DD" w14:textId="77777777" w:rsidR="00EB3E63" w:rsidRDefault="00B41D80">
      <w:pPr>
        <w:spacing w:before="121" w:line="167" w:lineRule="exact"/>
        <w:ind w:left="1415" w:right="1268"/>
        <w:jc w:val="center"/>
        <w:rPr>
          <w:sz w:val="16"/>
        </w:rPr>
      </w:pPr>
      <w:r>
        <w:rPr>
          <w:sz w:val="16"/>
        </w:rPr>
        <w:t>Listing 1.   Generated controller classes</w:t>
      </w:r>
    </w:p>
    <w:p w14:paraId="50FDEEB2" w14:textId="77777777" w:rsidR="00EB3E63" w:rsidRDefault="00B41D80">
      <w:pPr>
        <w:spacing w:line="126" w:lineRule="exact"/>
        <w:ind w:left="169"/>
        <w:jc w:val="both"/>
        <w:rPr>
          <w:sz w:val="14"/>
        </w:rPr>
      </w:pPr>
      <w:r>
        <w:rPr>
          <w:color w:val="9300D1"/>
          <w:sz w:val="10"/>
        </w:rPr>
        <w:t xml:space="preserve">1    </w:t>
      </w:r>
      <w:r>
        <w:rPr>
          <w:b/>
          <w:sz w:val="14"/>
        </w:rPr>
        <w:t xml:space="preserve">c l a s </w:t>
      </w:r>
      <w:proofErr w:type="spellStart"/>
      <w:r>
        <w:rPr>
          <w:b/>
          <w:sz w:val="14"/>
        </w:rPr>
        <w:t>s</w:t>
      </w:r>
      <w:proofErr w:type="spellEnd"/>
      <w:r>
        <w:rPr>
          <w:b/>
          <w:sz w:val="14"/>
        </w:rPr>
        <w:t xml:space="preserve">   </w:t>
      </w:r>
      <w:proofErr w:type="spellStart"/>
      <w:r>
        <w:rPr>
          <w:sz w:val="14"/>
        </w:rPr>
        <w:t>S</w:t>
      </w:r>
      <w:proofErr w:type="spellEnd"/>
      <w:r>
        <w:rPr>
          <w:sz w:val="14"/>
        </w:rPr>
        <w:t xml:space="preserve"> y s t e m C o n t r o l </w:t>
      </w:r>
      <w:proofErr w:type="spellStart"/>
      <w:r>
        <w:rPr>
          <w:sz w:val="14"/>
        </w:rPr>
        <w:t>l</w:t>
      </w:r>
      <w:proofErr w:type="spellEnd"/>
      <w:r>
        <w:rPr>
          <w:sz w:val="14"/>
        </w:rPr>
        <w:t xml:space="preserve"> e r   {</w:t>
      </w:r>
    </w:p>
    <w:p w14:paraId="38BB14C8" w14:textId="77777777" w:rsidR="00EB3E63" w:rsidRDefault="00B41D80">
      <w:pPr>
        <w:spacing w:line="83" w:lineRule="exact"/>
        <w:ind w:left="169"/>
        <w:jc w:val="both"/>
        <w:rPr>
          <w:sz w:val="14"/>
        </w:rPr>
      </w:pPr>
      <w:r>
        <w:rPr>
          <w:color w:val="9300D1"/>
          <w:sz w:val="10"/>
        </w:rPr>
        <w:t xml:space="preserve">2    </w:t>
      </w:r>
      <w:r>
        <w:rPr>
          <w:b/>
          <w:sz w:val="14"/>
        </w:rPr>
        <w:t xml:space="preserve">p u b l </w:t>
      </w:r>
      <w:proofErr w:type="spellStart"/>
      <w:r>
        <w:rPr>
          <w:b/>
          <w:sz w:val="14"/>
        </w:rPr>
        <w:t>i</w:t>
      </w:r>
      <w:proofErr w:type="spellEnd"/>
      <w:r>
        <w:rPr>
          <w:b/>
          <w:sz w:val="14"/>
        </w:rPr>
        <w:t xml:space="preserve"> </w:t>
      </w:r>
      <w:proofErr w:type="gramStart"/>
      <w:r>
        <w:rPr>
          <w:b/>
          <w:sz w:val="14"/>
        </w:rPr>
        <w:t xml:space="preserve">c </w:t>
      </w:r>
      <w:r>
        <w:rPr>
          <w:sz w:val="14"/>
        </w:rPr>
        <w:t>:</w:t>
      </w:r>
      <w:proofErr w:type="gramEnd"/>
    </w:p>
    <w:p w14:paraId="7C1908A1" w14:textId="77777777" w:rsidR="00EB3E63" w:rsidRDefault="00B41D80">
      <w:pPr>
        <w:tabs>
          <w:tab w:val="left" w:pos="498"/>
        </w:tabs>
        <w:spacing w:line="181" w:lineRule="exact"/>
        <w:ind w:left="169"/>
        <w:jc w:val="both"/>
        <w:rPr>
          <w:sz w:val="14"/>
        </w:rPr>
      </w:pPr>
      <w:r>
        <w:rPr>
          <w:color w:val="9300D1"/>
          <w:sz w:val="10"/>
        </w:rPr>
        <w:t>3</w:t>
      </w:r>
      <w:r>
        <w:rPr>
          <w:color w:val="9300D1"/>
          <w:sz w:val="10"/>
        </w:rPr>
        <w:tab/>
      </w:r>
      <w:r>
        <w:rPr>
          <w:spacing w:val="10"/>
          <w:sz w:val="14"/>
        </w:rPr>
        <w:t>System</w:t>
      </w:r>
      <w:r>
        <w:rPr>
          <w:spacing w:val="-22"/>
          <w:sz w:val="14"/>
        </w:rPr>
        <w:t xml:space="preserve"> </w:t>
      </w:r>
      <w:proofErr w:type="gramStart"/>
      <w:r>
        <w:rPr>
          <w:rFonts w:ascii="Meiryo" w:hAnsi="Meiryo"/>
          <w:i/>
          <w:sz w:val="14"/>
        </w:rPr>
        <w:t xml:space="preserve">∗  </w:t>
      </w:r>
      <w:r>
        <w:rPr>
          <w:sz w:val="14"/>
        </w:rPr>
        <w:t>p</w:t>
      </w:r>
      <w:proofErr w:type="gramEnd"/>
      <w:r>
        <w:rPr>
          <w:spacing w:val="-24"/>
          <w:sz w:val="14"/>
        </w:rPr>
        <w:t xml:space="preserve"> </w:t>
      </w:r>
      <w:r>
        <w:rPr>
          <w:spacing w:val="8"/>
          <w:sz w:val="14"/>
        </w:rPr>
        <w:t>Sys</w:t>
      </w:r>
      <w:r>
        <w:rPr>
          <w:spacing w:val="-1"/>
          <w:sz w:val="14"/>
        </w:rPr>
        <w:t xml:space="preserve"> </w:t>
      </w:r>
      <w:r>
        <w:rPr>
          <w:sz w:val="14"/>
        </w:rPr>
        <w:t xml:space="preserve">;  </w:t>
      </w:r>
      <w:r>
        <w:rPr>
          <w:spacing w:val="18"/>
          <w:sz w:val="14"/>
        </w:rPr>
        <w:t xml:space="preserve"> </w:t>
      </w:r>
      <w:r>
        <w:rPr>
          <w:sz w:val="14"/>
        </w:rPr>
        <w:t>F</w:t>
      </w:r>
      <w:r>
        <w:rPr>
          <w:spacing w:val="-17"/>
          <w:sz w:val="14"/>
        </w:rPr>
        <w:t xml:space="preserve"> </w:t>
      </w:r>
      <w:r>
        <w:rPr>
          <w:sz w:val="14"/>
        </w:rPr>
        <w:t>I</w:t>
      </w:r>
      <w:r>
        <w:rPr>
          <w:spacing w:val="-17"/>
          <w:sz w:val="14"/>
        </w:rPr>
        <w:t xml:space="preserve"> </w:t>
      </w:r>
      <w:r>
        <w:rPr>
          <w:sz w:val="14"/>
        </w:rPr>
        <w:t>F</w:t>
      </w:r>
      <w:r>
        <w:rPr>
          <w:spacing w:val="-17"/>
          <w:sz w:val="14"/>
        </w:rPr>
        <w:t xml:space="preserve"> </w:t>
      </w:r>
      <w:r>
        <w:rPr>
          <w:sz w:val="14"/>
        </w:rPr>
        <w:t>O</w:t>
      </w:r>
      <w:r>
        <w:rPr>
          <w:spacing w:val="-17"/>
          <w:sz w:val="14"/>
        </w:rPr>
        <w:t xml:space="preserve"> </w:t>
      </w:r>
      <w:r>
        <w:rPr>
          <w:sz w:val="14"/>
        </w:rPr>
        <w:t>C</w:t>
      </w:r>
      <w:r>
        <w:rPr>
          <w:spacing w:val="-17"/>
          <w:sz w:val="14"/>
        </w:rPr>
        <w:t xml:space="preserve"> </w:t>
      </w:r>
      <w:r>
        <w:rPr>
          <w:sz w:val="14"/>
        </w:rPr>
        <w:t>o</w:t>
      </w:r>
      <w:r>
        <w:rPr>
          <w:spacing w:val="-17"/>
          <w:sz w:val="14"/>
        </w:rPr>
        <w:t xml:space="preserve"> </w:t>
      </w:r>
      <w:r>
        <w:rPr>
          <w:sz w:val="14"/>
        </w:rPr>
        <w:t>n</w:t>
      </w:r>
      <w:r>
        <w:rPr>
          <w:spacing w:val="-17"/>
          <w:sz w:val="14"/>
        </w:rPr>
        <w:t xml:space="preserve"> </w:t>
      </w:r>
      <w:r>
        <w:rPr>
          <w:sz w:val="14"/>
        </w:rPr>
        <w:t>t</w:t>
      </w:r>
      <w:r>
        <w:rPr>
          <w:spacing w:val="-17"/>
          <w:sz w:val="14"/>
        </w:rPr>
        <w:t xml:space="preserve"> </w:t>
      </w:r>
      <w:r>
        <w:rPr>
          <w:sz w:val="14"/>
        </w:rPr>
        <w:t>r</w:t>
      </w:r>
      <w:r>
        <w:rPr>
          <w:spacing w:val="-17"/>
          <w:sz w:val="14"/>
        </w:rPr>
        <w:t xml:space="preserve"> </w:t>
      </w:r>
      <w:r>
        <w:rPr>
          <w:sz w:val="14"/>
        </w:rPr>
        <w:t>o</w:t>
      </w:r>
      <w:r>
        <w:rPr>
          <w:spacing w:val="-17"/>
          <w:sz w:val="14"/>
        </w:rPr>
        <w:t xml:space="preserve"> </w:t>
      </w:r>
      <w:r>
        <w:rPr>
          <w:sz w:val="14"/>
        </w:rPr>
        <w:t>l</w:t>
      </w:r>
      <w:r>
        <w:rPr>
          <w:spacing w:val="-17"/>
          <w:sz w:val="14"/>
        </w:rPr>
        <w:t xml:space="preserve"> </w:t>
      </w:r>
      <w:proofErr w:type="spellStart"/>
      <w:r>
        <w:rPr>
          <w:sz w:val="14"/>
        </w:rPr>
        <w:t>l</w:t>
      </w:r>
      <w:proofErr w:type="spellEnd"/>
      <w:r>
        <w:rPr>
          <w:spacing w:val="-17"/>
          <w:sz w:val="14"/>
        </w:rPr>
        <w:t xml:space="preserve"> </w:t>
      </w:r>
      <w:r>
        <w:rPr>
          <w:sz w:val="14"/>
        </w:rPr>
        <w:t>e</w:t>
      </w:r>
      <w:r>
        <w:rPr>
          <w:spacing w:val="-17"/>
          <w:sz w:val="14"/>
        </w:rPr>
        <w:t xml:space="preserve"> </w:t>
      </w:r>
      <w:r>
        <w:rPr>
          <w:sz w:val="14"/>
        </w:rPr>
        <w:t xml:space="preserve">r  </w:t>
      </w:r>
      <w:r>
        <w:rPr>
          <w:spacing w:val="23"/>
          <w:sz w:val="14"/>
        </w:rPr>
        <w:t xml:space="preserve"> </w:t>
      </w:r>
      <w:r>
        <w:rPr>
          <w:sz w:val="14"/>
        </w:rPr>
        <w:t>c</w:t>
      </w:r>
      <w:r>
        <w:rPr>
          <w:spacing w:val="-10"/>
          <w:sz w:val="14"/>
        </w:rPr>
        <w:t xml:space="preserve"> </w:t>
      </w:r>
      <w:r>
        <w:rPr>
          <w:sz w:val="14"/>
        </w:rPr>
        <w:t>o</w:t>
      </w:r>
      <w:r>
        <w:rPr>
          <w:spacing w:val="-10"/>
          <w:sz w:val="14"/>
        </w:rPr>
        <w:t xml:space="preserve"> </w:t>
      </w:r>
      <w:r>
        <w:rPr>
          <w:sz w:val="14"/>
        </w:rPr>
        <w:t>n</w:t>
      </w:r>
      <w:r>
        <w:rPr>
          <w:spacing w:val="-10"/>
          <w:sz w:val="14"/>
        </w:rPr>
        <w:t xml:space="preserve"> </w:t>
      </w:r>
      <w:r>
        <w:rPr>
          <w:sz w:val="14"/>
        </w:rPr>
        <w:t>t</w:t>
      </w:r>
      <w:r>
        <w:rPr>
          <w:spacing w:val="-10"/>
          <w:sz w:val="14"/>
        </w:rPr>
        <w:t xml:space="preserve"> </w:t>
      </w:r>
      <w:r>
        <w:rPr>
          <w:sz w:val="14"/>
        </w:rPr>
        <w:t>r</w:t>
      </w:r>
      <w:r>
        <w:rPr>
          <w:spacing w:val="-10"/>
          <w:sz w:val="14"/>
        </w:rPr>
        <w:t xml:space="preserve"> </w:t>
      </w:r>
      <w:r>
        <w:rPr>
          <w:sz w:val="14"/>
        </w:rPr>
        <w:t>o</w:t>
      </w:r>
      <w:r>
        <w:rPr>
          <w:spacing w:val="-10"/>
          <w:sz w:val="14"/>
        </w:rPr>
        <w:t xml:space="preserve"> </w:t>
      </w:r>
      <w:r>
        <w:rPr>
          <w:sz w:val="14"/>
        </w:rPr>
        <w:t>l</w:t>
      </w:r>
      <w:r>
        <w:rPr>
          <w:spacing w:val="-10"/>
          <w:sz w:val="14"/>
        </w:rPr>
        <w:t xml:space="preserve"> </w:t>
      </w:r>
      <w:proofErr w:type="spellStart"/>
      <w:r>
        <w:rPr>
          <w:sz w:val="14"/>
        </w:rPr>
        <w:t>l</w:t>
      </w:r>
      <w:proofErr w:type="spellEnd"/>
      <w:r>
        <w:rPr>
          <w:spacing w:val="-10"/>
          <w:sz w:val="14"/>
        </w:rPr>
        <w:t xml:space="preserve"> </w:t>
      </w:r>
      <w:r>
        <w:rPr>
          <w:sz w:val="14"/>
        </w:rPr>
        <w:t>e</w:t>
      </w:r>
      <w:r>
        <w:rPr>
          <w:spacing w:val="-10"/>
          <w:sz w:val="14"/>
        </w:rPr>
        <w:t xml:space="preserve"> </w:t>
      </w:r>
      <w:r>
        <w:rPr>
          <w:sz w:val="14"/>
        </w:rPr>
        <w:t>r</w:t>
      </w:r>
      <w:r>
        <w:rPr>
          <w:spacing w:val="13"/>
          <w:sz w:val="14"/>
        </w:rPr>
        <w:t xml:space="preserve"> </w:t>
      </w:r>
      <w:r>
        <w:rPr>
          <w:sz w:val="14"/>
        </w:rPr>
        <w:t>;</w:t>
      </w:r>
    </w:p>
    <w:p w14:paraId="676D0FBB" w14:textId="77777777" w:rsidR="00EB3E63" w:rsidRDefault="00B41D80">
      <w:pPr>
        <w:tabs>
          <w:tab w:val="left" w:pos="501"/>
        </w:tabs>
        <w:spacing w:line="68" w:lineRule="exact"/>
        <w:ind w:left="169"/>
        <w:jc w:val="both"/>
        <w:rPr>
          <w:sz w:val="14"/>
        </w:rPr>
      </w:pPr>
      <w:r>
        <w:rPr>
          <w:color w:val="9300D1"/>
          <w:sz w:val="10"/>
        </w:rPr>
        <w:t>4</w:t>
      </w:r>
      <w:r>
        <w:rPr>
          <w:color w:val="9300D1"/>
          <w:sz w:val="10"/>
        </w:rPr>
        <w:tab/>
      </w:r>
      <w:proofErr w:type="gramStart"/>
      <w:r>
        <w:rPr>
          <w:b/>
          <w:spacing w:val="11"/>
          <w:sz w:val="14"/>
        </w:rPr>
        <w:t xml:space="preserve">void </w:t>
      </w:r>
      <w:r>
        <w:rPr>
          <w:b/>
          <w:spacing w:val="37"/>
          <w:sz w:val="14"/>
        </w:rPr>
        <w:t xml:space="preserve"> </w:t>
      </w:r>
      <w:r>
        <w:rPr>
          <w:b/>
          <w:sz w:val="14"/>
        </w:rPr>
        <w:t>c</w:t>
      </w:r>
      <w:proofErr w:type="gramEnd"/>
      <w:r>
        <w:rPr>
          <w:b/>
          <w:spacing w:val="-16"/>
          <w:sz w:val="14"/>
        </w:rPr>
        <w:t xml:space="preserve"> </w:t>
      </w:r>
      <w:r>
        <w:rPr>
          <w:b/>
          <w:sz w:val="14"/>
        </w:rPr>
        <w:t>o</w:t>
      </w:r>
      <w:r>
        <w:rPr>
          <w:b/>
          <w:spacing w:val="-16"/>
          <w:sz w:val="14"/>
        </w:rPr>
        <w:t xml:space="preserve"> </w:t>
      </w:r>
      <w:r>
        <w:rPr>
          <w:b/>
          <w:sz w:val="14"/>
        </w:rPr>
        <w:t>n</w:t>
      </w:r>
      <w:r>
        <w:rPr>
          <w:b/>
          <w:spacing w:val="-16"/>
          <w:sz w:val="14"/>
        </w:rPr>
        <w:t xml:space="preserve"> </w:t>
      </w:r>
      <w:r>
        <w:rPr>
          <w:b/>
          <w:sz w:val="14"/>
        </w:rPr>
        <w:t>f</w:t>
      </w:r>
      <w:r>
        <w:rPr>
          <w:b/>
          <w:spacing w:val="-16"/>
          <w:sz w:val="14"/>
        </w:rPr>
        <w:t xml:space="preserve"> </w:t>
      </w:r>
      <w:proofErr w:type="spellStart"/>
      <w:r>
        <w:rPr>
          <w:b/>
          <w:sz w:val="14"/>
        </w:rPr>
        <w:t>i</w:t>
      </w:r>
      <w:proofErr w:type="spellEnd"/>
      <w:r>
        <w:rPr>
          <w:b/>
          <w:spacing w:val="-16"/>
          <w:sz w:val="14"/>
        </w:rPr>
        <w:t xml:space="preserve"> </w:t>
      </w:r>
      <w:r>
        <w:rPr>
          <w:b/>
          <w:sz w:val="14"/>
        </w:rPr>
        <w:t>g</w:t>
      </w:r>
      <w:r>
        <w:rPr>
          <w:b/>
          <w:spacing w:val="-16"/>
          <w:sz w:val="14"/>
        </w:rPr>
        <w:t xml:space="preserve"> </w:t>
      </w:r>
      <w:r>
        <w:rPr>
          <w:b/>
          <w:sz w:val="14"/>
        </w:rPr>
        <w:t>u</w:t>
      </w:r>
      <w:r>
        <w:rPr>
          <w:b/>
          <w:spacing w:val="-16"/>
          <w:sz w:val="14"/>
        </w:rPr>
        <w:t xml:space="preserve"> </w:t>
      </w:r>
      <w:r>
        <w:rPr>
          <w:b/>
          <w:sz w:val="14"/>
        </w:rPr>
        <w:t>r</w:t>
      </w:r>
      <w:r>
        <w:rPr>
          <w:b/>
          <w:spacing w:val="-16"/>
          <w:sz w:val="14"/>
        </w:rPr>
        <w:t xml:space="preserve"> </w:t>
      </w:r>
      <w:r>
        <w:rPr>
          <w:b/>
          <w:sz w:val="14"/>
        </w:rPr>
        <w:t>a</w:t>
      </w:r>
      <w:r>
        <w:rPr>
          <w:b/>
          <w:spacing w:val="-16"/>
          <w:sz w:val="14"/>
        </w:rPr>
        <w:t xml:space="preserve"> </w:t>
      </w:r>
      <w:r>
        <w:rPr>
          <w:b/>
          <w:sz w:val="14"/>
        </w:rPr>
        <w:t>t</w:t>
      </w:r>
      <w:r>
        <w:rPr>
          <w:b/>
          <w:spacing w:val="-16"/>
          <w:sz w:val="14"/>
        </w:rPr>
        <w:t xml:space="preserve"> </w:t>
      </w:r>
      <w:proofErr w:type="spellStart"/>
      <w:r>
        <w:rPr>
          <w:b/>
          <w:sz w:val="14"/>
        </w:rPr>
        <w:t>i</w:t>
      </w:r>
      <w:proofErr w:type="spellEnd"/>
      <w:r>
        <w:rPr>
          <w:b/>
          <w:spacing w:val="-16"/>
          <w:sz w:val="14"/>
        </w:rPr>
        <w:t xml:space="preserve"> </w:t>
      </w:r>
      <w:r>
        <w:rPr>
          <w:b/>
          <w:sz w:val="14"/>
        </w:rPr>
        <w:t>o</w:t>
      </w:r>
      <w:r>
        <w:rPr>
          <w:b/>
          <w:spacing w:val="-16"/>
          <w:sz w:val="14"/>
        </w:rPr>
        <w:t xml:space="preserve"> </w:t>
      </w:r>
      <w:r>
        <w:rPr>
          <w:b/>
          <w:sz w:val="14"/>
        </w:rPr>
        <w:t>n</w:t>
      </w:r>
      <w:r>
        <w:rPr>
          <w:b/>
          <w:spacing w:val="9"/>
          <w:sz w:val="14"/>
        </w:rPr>
        <w:t xml:space="preserve"> </w:t>
      </w:r>
      <w:r>
        <w:rPr>
          <w:sz w:val="14"/>
        </w:rPr>
        <w:t>(</w:t>
      </w:r>
      <w:r>
        <w:rPr>
          <w:spacing w:val="-12"/>
          <w:sz w:val="14"/>
        </w:rPr>
        <w:t xml:space="preserve"> </w:t>
      </w:r>
      <w:r>
        <w:rPr>
          <w:sz w:val="14"/>
        </w:rPr>
        <w:t>)</w:t>
      </w:r>
      <w:r>
        <w:rPr>
          <w:spacing w:val="-3"/>
          <w:sz w:val="14"/>
        </w:rPr>
        <w:t xml:space="preserve"> </w:t>
      </w:r>
      <w:r>
        <w:rPr>
          <w:sz w:val="14"/>
        </w:rPr>
        <w:t>{</w:t>
      </w:r>
    </w:p>
    <w:p w14:paraId="5E0173E4" w14:textId="77777777" w:rsidR="00EB3E63" w:rsidRDefault="00B41D80">
      <w:pPr>
        <w:tabs>
          <w:tab w:val="left" w:pos="512"/>
        </w:tabs>
        <w:spacing w:line="139" w:lineRule="exact"/>
        <w:ind w:left="169"/>
        <w:jc w:val="both"/>
        <w:rPr>
          <w:sz w:val="14"/>
        </w:rPr>
      </w:pPr>
      <w:r>
        <w:rPr>
          <w:color w:val="9300D1"/>
          <w:sz w:val="10"/>
        </w:rPr>
        <w:t>5</w:t>
      </w:r>
      <w:r>
        <w:rPr>
          <w:color w:val="9300D1"/>
          <w:sz w:val="10"/>
        </w:rPr>
        <w:tab/>
      </w:r>
      <w:r>
        <w:rPr>
          <w:sz w:val="14"/>
        </w:rPr>
        <w:t>c</w:t>
      </w:r>
      <w:r>
        <w:rPr>
          <w:spacing w:val="-9"/>
          <w:sz w:val="14"/>
        </w:rPr>
        <w:t xml:space="preserve"> </w:t>
      </w:r>
      <w:r>
        <w:rPr>
          <w:sz w:val="14"/>
        </w:rPr>
        <w:t>o</w:t>
      </w:r>
      <w:r>
        <w:rPr>
          <w:spacing w:val="-9"/>
          <w:sz w:val="14"/>
        </w:rPr>
        <w:t xml:space="preserve"> </w:t>
      </w:r>
      <w:r>
        <w:rPr>
          <w:sz w:val="14"/>
        </w:rPr>
        <w:t>n</w:t>
      </w:r>
      <w:r>
        <w:rPr>
          <w:spacing w:val="-9"/>
          <w:sz w:val="14"/>
        </w:rPr>
        <w:t xml:space="preserve"> </w:t>
      </w:r>
      <w:r>
        <w:rPr>
          <w:sz w:val="14"/>
        </w:rPr>
        <w:t>t</w:t>
      </w:r>
      <w:r>
        <w:rPr>
          <w:spacing w:val="-9"/>
          <w:sz w:val="14"/>
        </w:rPr>
        <w:t xml:space="preserve"> </w:t>
      </w:r>
      <w:r>
        <w:rPr>
          <w:sz w:val="14"/>
        </w:rPr>
        <w:t>r</w:t>
      </w:r>
      <w:r>
        <w:rPr>
          <w:spacing w:val="-9"/>
          <w:sz w:val="14"/>
        </w:rPr>
        <w:t xml:space="preserve"> </w:t>
      </w:r>
      <w:r>
        <w:rPr>
          <w:sz w:val="14"/>
        </w:rPr>
        <w:t>o</w:t>
      </w:r>
      <w:r>
        <w:rPr>
          <w:spacing w:val="-9"/>
          <w:sz w:val="14"/>
        </w:rPr>
        <w:t xml:space="preserve"> </w:t>
      </w:r>
      <w:r>
        <w:rPr>
          <w:sz w:val="14"/>
        </w:rPr>
        <w:t>l</w:t>
      </w:r>
      <w:r>
        <w:rPr>
          <w:spacing w:val="-9"/>
          <w:sz w:val="14"/>
        </w:rPr>
        <w:t xml:space="preserve"> </w:t>
      </w:r>
      <w:proofErr w:type="spellStart"/>
      <w:r>
        <w:rPr>
          <w:sz w:val="14"/>
        </w:rPr>
        <w:t>l</w:t>
      </w:r>
      <w:proofErr w:type="spellEnd"/>
      <w:r>
        <w:rPr>
          <w:spacing w:val="-9"/>
          <w:sz w:val="14"/>
        </w:rPr>
        <w:t xml:space="preserve"> </w:t>
      </w:r>
      <w:r>
        <w:rPr>
          <w:sz w:val="14"/>
        </w:rPr>
        <w:t>e</w:t>
      </w:r>
      <w:r>
        <w:rPr>
          <w:spacing w:val="-9"/>
          <w:sz w:val="14"/>
        </w:rPr>
        <w:t xml:space="preserve"> </w:t>
      </w:r>
      <w:proofErr w:type="gramStart"/>
      <w:r>
        <w:rPr>
          <w:sz w:val="14"/>
        </w:rPr>
        <w:t>r</w:t>
      </w:r>
      <w:r>
        <w:rPr>
          <w:spacing w:val="16"/>
          <w:sz w:val="14"/>
        </w:rPr>
        <w:t xml:space="preserve"> </w:t>
      </w:r>
      <w:r>
        <w:rPr>
          <w:sz w:val="14"/>
        </w:rPr>
        <w:t>.</w:t>
      </w:r>
      <w:proofErr w:type="gramEnd"/>
      <w:r>
        <w:rPr>
          <w:spacing w:val="8"/>
          <w:sz w:val="14"/>
        </w:rPr>
        <w:t xml:space="preserve"> </w:t>
      </w:r>
      <w:proofErr w:type="gramStart"/>
      <w:r>
        <w:rPr>
          <w:sz w:val="14"/>
        </w:rPr>
        <w:t>p</w:t>
      </w:r>
      <w:proofErr w:type="gramEnd"/>
      <w:r>
        <w:rPr>
          <w:spacing w:val="-16"/>
          <w:sz w:val="14"/>
        </w:rPr>
        <w:t xml:space="preserve"> </w:t>
      </w:r>
      <w:r>
        <w:rPr>
          <w:sz w:val="14"/>
        </w:rPr>
        <w:t>F</w:t>
      </w:r>
      <w:r>
        <w:rPr>
          <w:spacing w:val="-16"/>
          <w:sz w:val="14"/>
        </w:rPr>
        <w:t xml:space="preserve"> </w:t>
      </w:r>
      <w:proofErr w:type="spellStart"/>
      <w:r>
        <w:rPr>
          <w:sz w:val="14"/>
        </w:rPr>
        <w:t>i</w:t>
      </w:r>
      <w:proofErr w:type="spellEnd"/>
      <w:r>
        <w:rPr>
          <w:spacing w:val="-16"/>
          <w:sz w:val="14"/>
        </w:rPr>
        <w:t xml:space="preserve"> </w:t>
      </w:r>
      <w:r>
        <w:rPr>
          <w:sz w:val="14"/>
        </w:rPr>
        <w:t>f</w:t>
      </w:r>
      <w:r>
        <w:rPr>
          <w:spacing w:val="-16"/>
          <w:sz w:val="14"/>
        </w:rPr>
        <w:t xml:space="preserve"> </w:t>
      </w:r>
      <w:r>
        <w:rPr>
          <w:spacing w:val="5"/>
          <w:sz w:val="14"/>
        </w:rPr>
        <w:t>o=&amp;</w:t>
      </w:r>
      <w:proofErr w:type="spellStart"/>
      <w:r>
        <w:rPr>
          <w:spacing w:val="5"/>
          <w:sz w:val="14"/>
        </w:rPr>
        <w:t>pSys</w:t>
      </w:r>
      <w:proofErr w:type="spellEnd"/>
      <w:r>
        <w:rPr>
          <w:spacing w:val="-23"/>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r>
        <w:rPr>
          <w:sz w:val="14"/>
        </w:rPr>
        <w:t>o</w:t>
      </w:r>
      <w:r>
        <w:rPr>
          <w:spacing w:val="14"/>
          <w:sz w:val="14"/>
        </w:rPr>
        <w:t xml:space="preserve"> </w:t>
      </w:r>
      <w:r>
        <w:rPr>
          <w:sz w:val="14"/>
        </w:rPr>
        <w:t>;</w:t>
      </w:r>
    </w:p>
    <w:p w14:paraId="78C7CE70" w14:textId="77777777" w:rsidR="00EB3E63" w:rsidRDefault="00B41D80">
      <w:pPr>
        <w:tabs>
          <w:tab w:val="left" w:pos="663"/>
        </w:tabs>
        <w:spacing w:line="125" w:lineRule="exact"/>
        <w:ind w:left="169"/>
        <w:jc w:val="both"/>
        <w:rPr>
          <w:sz w:val="14"/>
        </w:rPr>
      </w:pPr>
      <w:r>
        <w:rPr>
          <w:color w:val="9300D1"/>
          <w:sz w:val="10"/>
        </w:rPr>
        <w:t>6</w:t>
      </w:r>
      <w:r>
        <w:rPr>
          <w:color w:val="9300D1"/>
          <w:sz w:val="10"/>
        </w:rPr>
        <w:tab/>
      </w:r>
      <w:proofErr w:type="spellStart"/>
      <w:r>
        <w:rPr>
          <w:spacing w:val="7"/>
          <w:sz w:val="14"/>
        </w:rPr>
        <w:t>pSys</w:t>
      </w:r>
      <w:proofErr w:type="spellEnd"/>
      <w:r>
        <w:rPr>
          <w:spacing w:val="-23"/>
          <w:sz w:val="14"/>
        </w:rPr>
        <w:t xml:space="preserve"> </w:t>
      </w:r>
      <w:r>
        <w:rPr>
          <w:rFonts w:ascii="Meiryo" w:hAnsi="Meiryo"/>
          <w:i/>
          <w:spacing w:val="-7"/>
          <w:sz w:val="14"/>
        </w:rPr>
        <w:t>−</w:t>
      </w:r>
      <w:r>
        <w:rPr>
          <w:spacing w:val="-7"/>
          <w:sz w:val="14"/>
        </w:rPr>
        <w:t>&gt;</w:t>
      </w:r>
      <w:proofErr w:type="gramStart"/>
      <w:r>
        <w:rPr>
          <w:spacing w:val="-7"/>
          <w:sz w:val="14"/>
        </w:rPr>
        <w:t>p</w:t>
      </w:r>
      <w:r>
        <w:rPr>
          <w:spacing w:val="-4"/>
          <w:sz w:val="14"/>
        </w:rPr>
        <w:t xml:space="preserve"> </w:t>
      </w:r>
      <w:r>
        <w:rPr>
          <w:sz w:val="14"/>
        </w:rPr>
        <w:t>.</w:t>
      </w:r>
      <w:proofErr w:type="gramEnd"/>
      <w:r>
        <w:rPr>
          <w:spacing w:val="2"/>
          <w:sz w:val="14"/>
        </w:rPr>
        <w:t xml:space="preserve"> </w:t>
      </w:r>
      <w:proofErr w:type="gramStart"/>
      <w:r>
        <w:rPr>
          <w:sz w:val="14"/>
        </w:rPr>
        <w:t>p</w:t>
      </w:r>
      <w:proofErr w:type="gramEnd"/>
      <w:r>
        <w:rPr>
          <w:spacing w:val="-23"/>
          <w:sz w:val="14"/>
        </w:rPr>
        <w:t xml:space="preserve"> </w:t>
      </w:r>
      <w:r>
        <w:rPr>
          <w:spacing w:val="9"/>
          <w:sz w:val="14"/>
        </w:rPr>
        <w:t>Push</w:t>
      </w:r>
      <w:r>
        <w:rPr>
          <w:spacing w:val="2"/>
          <w:sz w:val="14"/>
        </w:rPr>
        <w:t xml:space="preserve"> </w:t>
      </w:r>
      <w:r>
        <w:rPr>
          <w:sz w:val="14"/>
        </w:rPr>
        <w:t>.</w:t>
      </w:r>
      <w:r>
        <w:rPr>
          <w:spacing w:val="12"/>
          <w:sz w:val="14"/>
        </w:rPr>
        <w:t xml:space="preserve"> </w:t>
      </w:r>
      <w:proofErr w:type="gramStart"/>
      <w:r>
        <w:rPr>
          <w:sz w:val="14"/>
        </w:rPr>
        <w:t>r</w:t>
      </w:r>
      <w:proofErr w:type="gramEnd"/>
      <w:r>
        <w:rPr>
          <w:spacing w:val="-13"/>
          <w:sz w:val="14"/>
        </w:rPr>
        <w:t xml:space="preserve"> </w:t>
      </w:r>
      <w:r>
        <w:rPr>
          <w:sz w:val="14"/>
        </w:rPr>
        <w:t>e</w:t>
      </w:r>
      <w:r>
        <w:rPr>
          <w:spacing w:val="-13"/>
          <w:sz w:val="14"/>
        </w:rPr>
        <w:t xml:space="preserve"> </w:t>
      </w:r>
      <w:r>
        <w:rPr>
          <w:sz w:val="14"/>
        </w:rPr>
        <w:t>q</w:t>
      </w:r>
      <w:r>
        <w:rPr>
          <w:spacing w:val="-13"/>
          <w:sz w:val="14"/>
        </w:rPr>
        <w:t xml:space="preserve"> </w:t>
      </w:r>
      <w:r>
        <w:rPr>
          <w:sz w:val="14"/>
        </w:rPr>
        <w:t>u</w:t>
      </w:r>
      <w:r>
        <w:rPr>
          <w:spacing w:val="-13"/>
          <w:sz w:val="14"/>
        </w:rPr>
        <w:t xml:space="preserve"> </w:t>
      </w:r>
      <w:proofErr w:type="spellStart"/>
      <w:r>
        <w:rPr>
          <w:sz w:val="14"/>
        </w:rPr>
        <w:t>i</w:t>
      </w:r>
      <w:proofErr w:type="spellEnd"/>
      <w:r>
        <w:rPr>
          <w:spacing w:val="-13"/>
          <w:sz w:val="14"/>
        </w:rPr>
        <w:t xml:space="preserve"> </w:t>
      </w:r>
      <w:r>
        <w:rPr>
          <w:sz w:val="14"/>
        </w:rPr>
        <w:t>r</w:t>
      </w:r>
      <w:r>
        <w:rPr>
          <w:spacing w:val="-13"/>
          <w:sz w:val="14"/>
        </w:rPr>
        <w:t xml:space="preserve"> </w:t>
      </w:r>
      <w:r>
        <w:rPr>
          <w:sz w:val="14"/>
        </w:rPr>
        <w:t>e</w:t>
      </w:r>
      <w:r>
        <w:rPr>
          <w:spacing w:val="-13"/>
          <w:sz w:val="14"/>
        </w:rPr>
        <w:t xml:space="preserve"> </w:t>
      </w:r>
      <w:r>
        <w:rPr>
          <w:spacing w:val="3"/>
          <w:sz w:val="14"/>
        </w:rPr>
        <w:t>d=&amp;</w:t>
      </w:r>
      <w:r>
        <w:rPr>
          <w:spacing w:val="-15"/>
          <w:sz w:val="14"/>
        </w:rPr>
        <w:t xml:space="preserve"> </w:t>
      </w:r>
      <w:r>
        <w:rPr>
          <w:sz w:val="14"/>
        </w:rPr>
        <w:t>c</w:t>
      </w:r>
      <w:r>
        <w:rPr>
          <w:spacing w:val="-9"/>
          <w:sz w:val="14"/>
        </w:rPr>
        <w:t xml:space="preserve"> </w:t>
      </w:r>
      <w:r>
        <w:rPr>
          <w:sz w:val="14"/>
        </w:rPr>
        <w:t>o</w:t>
      </w:r>
      <w:r>
        <w:rPr>
          <w:spacing w:val="-9"/>
          <w:sz w:val="14"/>
        </w:rPr>
        <w:t xml:space="preserve"> </w:t>
      </w:r>
      <w:r>
        <w:rPr>
          <w:sz w:val="14"/>
        </w:rPr>
        <w:t>n</w:t>
      </w:r>
      <w:r>
        <w:rPr>
          <w:spacing w:val="-9"/>
          <w:sz w:val="14"/>
        </w:rPr>
        <w:t xml:space="preserve"> </w:t>
      </w:r>
      <w:r>
        <w:rPr>
          <w:sz w:val="14"/>
        </w:rPr>
        <w:t>t</w:t>
      </w:r>
      <w:r>
        <w:rPr>
          <w:spacing w:val="-9"/>
          <w:sz w:val="14"/>
        </w:rPr>
        <w:t xml:space="preserve"> </w:t>
      </w:r>
      <w:r>
        <w:rPr>
          <w:sz w:val="14"/>
        </w:rPr>
        <w:t>r</w:t>
      </w:r>
      <w:r>
        <w:rPr>
          <w:spacing w:val="-9"/>
          <w:sz w:val="14"/>
        </w:rPr>
        <w:t xml:space="preserve"> </w:t>
      </w:r>
      <w:r>
        <w:rPr>
          <w:sz w:val="14"/>
        </w:rPr>
        <w:t>o</w:t>
      </w:r>
      <w:r>
        <w:rPr>
          <w:spacing w:val="-9"/>
          <w:sz w:val="14"/>
        </w:rPr>
        <w:t xml:space="preserve"> </w:t>
      </w:r>
      <w:r>
        <w:rPr>
          <w:sz w:val="14"/>
        </w:rPr>
        <w:t>l</w:t>
      </w:r>
      <w:r>
        <w:rPr>
          <w:spacing w:val="-9"/>
          <w:sz w:val="14"/>
        </w:rPr>
        <w:t xml:space="preserve"> </w:t>
      </w:r>
      <w:proofErr w:type="spellStart"/>
      <w:r>
        <w:rPr>
          <w:sz w:val="14"/>
        </w:rPr>
        <w:t>l</w:t>
      </w:r>
      <w:proofErr w:type="spellEnd"/>
      <w:r>
        <w:rPr>
          <w:spacing w:val="-9"/>
          <w:sz w:val="14"/>
        </w:rPr>
        <w:t xml:space="preserve"> </w:t>
      </w:r>
      <w:r>
        <w:rPr>
          <w:sz w:val="14"/>
        </w:rPr>
        <w:t>e</w:t>
      </w:r>
      <w:r>
        <w:rPr>
          <w:spacing w:val="-9"/>
          <w:sz w:val="14"/>
        </w:rPr>
        <w:t xml:space="preserve"> </w:t>
      </w:r>
      <w:r>
        <w:rPr>
          <w:sz w:val="14"/>
        </w:rPr>
        <w:t>r</w:t>
      </w:r>
      <w:r>
        <w:rPr>
          <w:spacing w:val="14"/>
          <w:sz w:val="14"/>
        </w:rPr>
        <w:t xml:space="preserve"> </w:t>
      </w:r>
      <w:r>
        <w:rPr>
          <w:sz w:val="14"/>
        </w:rPr>
        <w:t>;</w:t>
      </w:r>
    </w:p>
    <w:p w14:paraId="24478C03" w14:textId="77777777" w:rsidR="00EB3E63" w:rsidRDefault="00B41D80">
      <w:pPr>
        <w:tabs>
          <w:tab w:val="left" w:pos="663"/>
        </w:tabs>
        <w:spacing w:line="125" w:lineRule="exact"/>
        <w:ind w:left="169"/>
        <w:jc w:val="both"/>
        <w:rPr>
          <w:sz w:val="14"/>
        </w:rPr>
      </w:pPr>
      <w:r>
        <w:rPr>
          <w:color w:val="9300D1"/>
          <w:sz w:val="10"/>
        </w:rPr>
        <w:t>7</w:t>
      </w:r>
      <w:r>
        <w:rPr>
          <w:color w:val="9300D1"/>
          <w:sz w:val="10"/>
        </w:rPr>
        <w:tab/>
      </w:r>
      <w:proofErr w:type="spellStart"/>
      <w:r>
        <w:rPr>
          <w:spacing w:val="7"/>
          <w:sz w:val="14"/>
        </w:rPr>
        <w:t>pSys</w:t>
      </w:r>
      <w:proofErr w:type="spellEnd"/>
      <w:r>
        <w:rPr>
          <w:spacing w:val="-23"/>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proofErr w:type="gramStart"/>
      <w:r>
        <w:rPr>
          <w:sz w:val="14"/>
        </w:rPr>
        <w:t>o</w:t>
      </w:r>
      <w:r>
        <w:rPr>
          <w:spacing w:val="16"/>
          <w:sz w:val="14"/>
        </w:rPr>
        <w:t xml:space="preserve"> </w:t>
      </w:r>
      <w:r>
        <w:rPr>
          <w:sz w:val="14"/>
        </w:rPr>
        <w:t>.</w:t>
      </w:r>
      <w:proofErr w:type="gramEnd"/>
      <w:r>
        <w:rPr>
          <w:spacing w:val="2"/>
          <w:sz w:val="14"/>
        </w:rPr>
        <w:t xml:space="preserve"> </w:t>
      </w:r>
      <w:proofErr w:type="gramStart"/>
      <w:r>
        <w:rPr>
          <w:sz w:val="14"/>
        </w:rPr>
        <w:t>p</w:t>
      </w:r>
      <w:proofErr w:type="gramEnd"/>
      <w:r>
        <w:rPr>
          <w:spacing w:val="-23"/>
          <w:sz w:val="14"/>
        </w:rPr>
        <w:t xml:space="preserve"> </w:t>
      </w:r>
      <w:r>
        <w:rPr>
          <w:spacing w:val="9"/>
          <w:sz w:val="14"/>
        </w:rPr>
        <w:t>Push</w:t>
      </w:r>
      <w:r>
        <w:rPr>
          <w:spacing w:val="2"/>
          <w:sz w:val="14"/>
        </w:rPr>
        <w:t xml:space="preserve"> </w:t>
      </w:r>
      <w:r>
        <w:rPr>
          <w:sz w:val="14"/>
        </w:rPr>
        <w:t>.</w:t>
      </w:r>
      <w:r>
        <w:rPr>
          <w:spacing w:val="8"/>
          <w:sz w:val="14"/>
        </w:rPr>
        <w:t xml:space="preserve"> </w:t>
      </w:r>
      <w:proofErr w:type="gramStart"/>
      <w:r>
        <w:rPr>
          <w:sz w:val="14"/>
        </w:rPr>
        <w:t>p</w:t>
      </w:r>
      <w:proofErr w:type="gramEnd"/>
      <w:r>
        <w:rPr>
          <w:spacing w:val="-16"/>
          <w:sz w:val="14"/>
        </w:rPr>
        <w:t xml:space="preserve"> </w:t>
      </w:r>
      <w:r>
        <w:rPr>
          <w:sz w:val="14"/>
        </w:rPr>
        <w:t>r</w:t>
      </w:r>
      <w:r>
        <w:rPr>
          <w:spacing w:val="-16"/>
          <w:sz w:val="14"/>
        </w:rPr>
        <w:t xml:space="preserve"> </w:t>
      </w:r>
      <w:r>
        <w:rPr>
          <w:sz w:val="14"/>
        </w:rPr>
        <w:t>o</w:t>
      </w:r>
      <w:r>
        <w:rPr>
          <w:spacing w:val="-16"/>
          <w:sz w:val="14"/>
        </w:rPr>
        <w:t xml:space="preserve"> </w:t>
      </w:r>
      <w:r>
        <w:rPr>
          <w:sz w:val="14"/>
        </w:rPr>
        <w:t>v</w:t>
      </w:r>
      <w:r>
        <w:rPr>
          <w:spacing w:val="-16"/>
          <w:sz w:val="14"/>
        </w:rPr>
        <w:t xml:space="preserve"> </w:t>
      </w:r>
      <w:proofErr w:type="spellStart"/>
      <w:r>
        <w:rPr>
          <w:sz w:val="14"/>
        </w:rPr>
        <w:t>i</w:t>
      </w:r>
      <w:proofErr w:type="spellEnd"/>
      <w:r>
        <w:rPr>
          <w:spacing w:val="-16"/>
          <w:sz w:val="14"/>
        </w:rPr>
        <w:t xml:space="preserve"> </w:t>
      </w:r>
      <w:r>
        <w:rPr>
          <w:sz w:val="14"/>
        </w:rPr>
        <w:t>d</w:t>
      </w:r>
      <w:r>
        <w:rPr>
          <w:spacing w:val="-16"/>
          <w:sz w:val="14"/>
        </w:rPr>
        <w:t xml:space="preserve"> </w:t>
      </w:r>
      <w:r>
        <w:rPr>
          <w:sz w:val="14"/>
        </w:rPr>
        <w:t>e</w:t>
      </w:r>
      <w:r>
        <w:rPr>
          <w:spacing w:val="-16"/>
          <w:sz w:val="14"/>
        </w:rPr>
        <w:t xml:space="preserve"> </w:t>
      </w:r>
      <w:r>
        <w:rPr>
          <w:sz w:val="14"/>
        </w:rPr>
        <w:t>d=&amp;</w:t>
      </w:r>
      <w:r>
        <w:rPr>
          <w:spacing w:val="-15"/>
          <w:sz w:val="14"/>
        </w:rPr>
        <w:t xml:space="preserve"> </w:t>
      </w:r>
      <w:r>
        <w:rPr>
          <w:sz w:val="14"/>
        </w:rPr>
        <w:t>c</w:t>
      </w:r>
      <w:r>
        <w:rPr>
          <w:spacing w:val="-9"/>
          <w:sz w:val="14"/>
        </w:rPr>
        <w:t xml:space="preserve"> </w:t>
      </w:r>
      <w:r>
        <w:rPr>
          <w:sz w:val="14"/>
        </w:rPr>
        <w:t>o</w:t>
      </w:r>
      <w:r>
        <w:rPr>
          <w:spacing w:val="-9"/>
          <w:sz w:val="14"/>
        </w:rPr>
        <w:t xml:space="preserve"> </w:t>
      </w:r>
      <w:r>
        <w:rPr>
          <w:sz w:val="14"/>
        </w:rPr>
        <w:t>n</w:t>
      </w:r>
      <w:r>
        <w:rPr>
          <w:spacing w:val="-9"/>
          <w:sz w:val="14"/>
        </w:rPr>
        <w:t xml:space="preserve"> </w:t>
      </w:r>
      <w:r>
        <w:rPr>
          <w:sz w:val="14"/>
        </w:rPr>
        <w:t>t</w:t>
      </w:r>
      <w:r>
        <w:rPr>
          <w:spacing w:val="-9"/>
          <w:sz w:val="14"/>
        </w:rPr>
        <w:t xml:space="preserve"> </w:t>
      </w:r>
      <w:r>
        <w:rPr>
          <w:sz w:val="14"/>
        </w:rPr>
        <w:t>r</w:t>
      </w:r>
      <w:r>
        <w:rPr>
          <w:spacing w:val="-9"/>
          <w:sz w:val="14"/>
        </w:rPr>
        <w:t xml:space="preserve"> </w:t>
      </w:r>
      <w:r>
        <w:rPr>
          <w:sz w:val="14"/>
        </w:rPr>
        <w:t>o</w:t>
      </w:r>
      <w:r>
        <w:rPr>
          <w:spacing w:val="-9"/>
          <w:sz w:val="14"/>
        </w:rPr>
        <w:t xml:space="preserve"> </w:t>
      </w:r>
      <w:r>
        <w:rPr>
          <w:sz w:val="14"/>
        </w:rPr>
        <w:t>l</w:t>
      </w:r>
      <w:r>
        <w:rPr>
          <w:spacing w:val="-9"/>
          <w:sz w:val="14"/>
        </w:rPr>
        <w:t xml:space="preserve"> </w:t>
      </w:r>
      <w:proofErr w:type="spellStart"/>
      <w:r>
        <w:rPr>
          <w:sz w:val="14"/>
        </w:rPr>
        <w:t>l</w:t>
      </w:r>
      <w:proofErr w:type="spellEnd"/>
      <w:r>
        <w:rPr>
          <w:spacing w:val="-9"/>
          <w:sz w:val="14"/>
        </w:rPr>
        <w:t xml:space="preserve"> </w:t>
      </w:r>
      <w:r>
        <w:rPr>
          <w:sz w:val="14"/>
        </w:rPr>
        <w:t>e</w:t>
      </w:r>
      <w:r>
        <w:rPr>
          <w:spacing w:val="-9"/>
          <w:sz w:val="14"/>
        </w:rPr>
        <w:t xml:space="preserve"> </w:t>
      </w:r>
      <w:r>
        <w:rPr>
          <w:sz w:val="14"/>
        </w:rPr>
        <w:t>r</w:t>
      </w:r>
      <w:r>
        <w:rPr>
          <w:spacing w:val="14"/>
          <w:sz w:val="14"/>
        </w:rPr>
        <w:t xml:space="preserve"> </w:t>
      </w:r>
      <w:r>
        <w:rPr>
          <w:sz w:val="14"/>
        </w:rPr>
        <w:t>;</w:t>
      </w:r>
    </w:p>
    <w:p w14:paraId="67D3032A" w14:textId="77777777" w:rsidR="00EB3E63" w:rsidRDefault="00B41D80">
      <w:pPr>
        <w:tabs>
          <w:tab w:val="left" w:pos="663"/>
        </w:tabs>
        <w:spacing w:line="125" w:lineRule="exact"/>
        <w:ind w:left="169"/>
        <w:jc w:val="both"/>
        <w:rPr>
          <w:sz w:val="14"/>
        </w:rPr>
      </w:pPr>
      <w:r>
        <w:rPr>
          <w:color w:val="9300D1"/>
          <w:sz w:val="10"/>
        </w:rPr>
        <w:t>8</w:t>
      </w:r>
      <w:r>
        <w:rPr>
          <w:color w:val="9300D1"/>
          <w:sz w:val="10"/>
        </w:rPr>
        <w:tab/>
      </w:r>
      <w:proofErr w:type="spellStart"/>
      <w:r>
        <w:rPr>
          <w:spacing w:val="7"/>
          <w:sz w:val="14"/>
        </w:rPr>
        <w:t>pSys</w:t>
      </w:r>
      <w:proofErr w:type="spellEnd"/>
      <w:r>
        <w:rPr>
          <w:spacing w:val="-23"/>
          <w:sz w:val="14"/>
        </w:rPr>
        <w:t xml:space="preserve"> </w:t>
      </w:r>
      <w:r>
        <w:rPr>
          <w:rFonts w:ascii="Meiryo" w:hAnsi="Meiryo"/>
          <w:i/>
          <w:spacing w:val="-6"/>
          <w:sz w:val="14"/>
        </w:rPr>
        <w:t>−</w:t>
      </w:r>
      <w:r>
        <w:rPr>
          <w:spacing w:val="-6"/>
          <w:sz w:val="14"/>
        </w:rPr>
        <w:t>&gt;</w:t>
      </w:r>
      <w:proofErr w:type="gramStart"/>
      <w:r>
        <w:rPr>
          <w:spacing w:val="-6"/>
          <w:sz w:val="14"/>
        </w:rPr>
        <w:t>c</w:t>
      </w:r>
      <w:r>
        <w:rPr>
          <w:spacing w:val="1"/>
          <w:sz w:val="14"/>
        </w:rPr>
        <w:t xml:space="preserve"> </w:t>
      </w:r>
      <w:r>
        <w:rPr>
          <w:sz w:val="14"/>
        </w:rPr>
        <w:t>.</w:t>
      </w:r>
      <w:proofErr w:type="gramEnd"/>
      <w:r>
        <w:rPr>
          <w:spacing w:val="11"/>
          <w:sz w:val="14"/>
        </w:rPr>
        <w:t xml:space="preserve"> </w:t>
      </w:r>
      <w:proofErr w:type="gramStart"/>
      <w:r>
        <w:rPr>
          <w:sz w:val="14"/>
        </w:rPr>
        <w:t>p</w:t>
      </w:r>
      <w:proofErr w:type="gramEnd"/>
      <w:r>
        <w:rPr>
          <w:spacing w:val="-15"/>
          <w:sz w:val="14"/>
        </w:rPr>
        <w:t xml:space="preserve"> </w:t>
      </w:r>
      <w:proofErr w:type="spellStart"/>
      <w:r>
        <w:rPr>
          <w:sz w:val="14"/>
        </w:rPr>
        <w:t>P</w:t>
      </w:r>
      <w:proofErr w:type="spellEnd"/>
      <w:r>
        <w:rPr>
          <w:spacing w:val="-15"/>
          <w:sz w:val="14"/>
        </w:rPr>
        <w:t xml:space="preserve"> </w:t>
      </w:r>
      <w:r>
        <w:rPr>
          <w:sz w:val="14"/>
        </w:rPr>
        <w:t>u</w:t>
      </w:r>
      <w:r>
        <w:rPr>
          <w:spacing w:val="-15"/>
          <w:sz w:val="14"/>
        </w:rPr>
        <w:t xml:space="preserve"> </w:t>
      </w:r>
      <w:r>
        <w:rPr>
          <w:sz w:val="14"/>
        </w:rPr>
        <w:t>l</w:t>
      </w:r>
      <w:r>
        <w:rPr>
          <w:spacing w:val="-15"/>
          <w:sz w:val="14"/>
        </w:rPr>
        <w:t xml:space="preserve"> </w:t>
      </w:r>
      <w:proofErr w:type="spellStart"/>
      <w:r>
        <w:rPr>
          <w:sz w:val="14"/>
        </w:rPr>
        <w:t>l</w:t>
      </w:r>
      <w:proofErr w:type="spellEnd"/>
      <w:r>
        <w:rPr>
          <w:spacing w:val="11"/>
          <w:sz w:val="14"/>
        </w:rPr>
        <w:t xml:space="preserve"> </w:t>
      </w:r>
      <w:r>
        <w:rPr>
          <w:sz w:val="14"/>
        </w:rPr>
        <w:t>.</w:t>
      </w:r>
      <w:r>
        <w:rPr>
          <w:spacing w:val="13"/>
          <w:sz w:val="14"/>
        </w:rPr>
        <w:t xml:space="preserve"> </w:t>
      </w:r>
      <w:proofErr w:type="gramStart"/>
      <w:r>
        <w:rPr>
          <w:sz w:val="14"/>
        </w:rPr>
        <w:t>r</w:t>
      </w:r>
      <w:proofErr w:type="gramEnd"/>
      <w:r>
        <w:rPr>
          <w:spacing w:val="-13"/>
          <w:sz w:val="14"/>
        </w:rPr>
        <w:t xml:space="preserve"> </w:t>
      </w:r>
      <w:r>
        <w:rPr>
          <w:sz w:val="14"/>
        </w:rPr>
        <w:t>e</w:t>
      </w:r>
      <w:r>
        <w:rPr>
          <w:spacing w:val="-13"/>
          <w:sz w:val="14"/>
        </w:rPr>
        <w:t xml:space="preserve"> </w:t>
      </w:r>
      <w:r>
        <w:rPr>
          <w:sz w:val="14"/>
        </w:rPr>
        <w:t>q</w:t>
      </w:r>
      <w:r>
        <w:rPr>
          <w:spacing w:val="-13"/>
          <w:sz w:val="14"/>
        </w:rPr>
        <w:t xml:space="preserve"> </w:t>
      </w:r>
      <w:r>
        <w:rPr>
          <w:sz w:val="14"/>
        </w:rPr>
        <w:t>u</w:t>
      </w:r>
      <w:r>
        <w:rPr>
          <w:spacing w:val="-13"/>
          <w:sz w:val="14"/>
        </w:rPr>
        <w:t xml:space="preserve"> </w:t>
      </w:r>
      <w:proofErr w:type="spellStart"/>
      <w:r>
        <w:rPr>
          <w:sz w:val="14"/>
        </w:rPr>
        <w:t>i</w:t>
      </w:r>
      <w:proofErr w:type="spellEnd"/>
      <w:r>
        <w:rPr>
          <w:spacing w:val="-13"/>
          <w:sz w:val="14"/>
        </w:rPr>
        <w:t xml:space="preserve"> </w:t>
      </w:r>
      <w:r>
        <w:rPr>
          <w:sz w:val="14"/>
        </w:rPr>
        <w:t>r</w:t>
      </w:r>
      <w:r>
        <w:rPr>
          <w:spacing w:val="-13"/>
          <w:sz w:val="14"/>
        </w:rPr>
        <w:t xml:space="preserve"> </w:t>
      </w:r>
      <w:r>
        <w:rPr>
          <w:sz w:val="14"/>
        </w:rPr>
        <w:t>e</w:t>
      </w:r>
      <w:r>
        <w:rPr>
          <w:spacing w:val="-13"/>
          <w:sz w:val="14"/>
        </w:rPr>
        <w:t xml:space="preserve"> </w:t>
      </w:r>
      <w:r>
        <w:rPr>
          <w:sz w:val="14"/>
        </w:rPr>
        <w:t>d</w:t>
      </w:r>
      <w:r>
        <w:rPr>
          <w:spacing w:val="-10"/>
          <w:sz w:val="14"/>
        </w:rPr>
        <w:t xml:space="preserve"> </w:t>
      </w:r>
      <w:r>
        <w:rPr>
          <w:sz w:val="14"/>
        </w:rPr>
        <w:t>=</w:t>
      </w:r>
      <w:r>
        <w:rPr>
          <w:spacing w:val="-22"/>
          <w:sz w:val="14"/>
        </w:rPr>
        <w:t xml:space="preserve"> </w:t>
      </w:r>
      <w:proofErr w:type="spellStart"/>
      <w:r>
        <w:rPr>
          <w:spacing w:val="7"/>
          <w:sz w:val="14"/>
        </w:rPr>
        <w:t>pSys</w:t>
      </w:r>
      <w:proofErr w:type="spellEnd"/>
      <w:r>
        <w:rPr>
          <w:spacing w:val="-23"/>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r>
        <w:rPr>
          <w:sz w:val="14"/>
        </w:rPr>
        <w:t>o</w:t>
      </w:r>
      <w:r>
        <w:rPr>
          <w:spacing w:val="15"/>
          <w:sz w:val="14"/>
        </w:rPr>
        <w:t xml:space="preserve"> </w:t>
      </w:r>
      <w:r>
        <w:rPr>
          <w:sz w:val="14"/>
        </w:rPr>
        <w:t>;</w:t>
      </w:r>
    </w:p>
    <w:p w14:paraId="252D4551" w14:textId="77777777" w:rsidR="00EB3E63" w:rsidRDefault="00B41D80">
      <w:pPr>
        <w:tabs>
          <w:tab w:val="left" w:pos="663"/>
        </w:tabs>
        <w:spacing w:line="166" w:lineRule="exact"/>
        <w:ind w:left="169"/>
        <w:jc w:val="both"/>
        <w:rPr>
          <w:sz w:val="14"/>
        </w:rPr>
      </w:pPr>
      <w:r>
        <w:rPr>
          <w:color w:val="9300D1"/>
          <w:sz w:val="10"/>
        </w:rPr>
        <w:t>9</w:t>
      </w:r>
      <w:r>
        <w:rPr>
          <w:color w:val="9300D1"/>
          <w:sz w:val="10"/>
        </w:rPr>
        <w:tab/>
      </w:r>
      <w:proofErr w:type="spellStart"/>
      <w:r>
        <w:rPr>
          <w:spacing w:val="7"/>
          <w:sz w:val="14"/>
        </w:rPr>
        <w:t>pSys</w:t>
      </w:r>
      <w:proofErr w:type="spellEnd"/>
      <w:r>
        <w:rPr>
          <w:spacing w:val="-23"/>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proofErr w:type="gramStart"/>
      <w:r>
        <w:rPr>
          <w:sz w:val="14"/>
        </w:rPr>
        <w:t>o</w:t>
      </w:r>
      <w:r>
        <w:rPr>
          <w:spacing w:val="17"/>
          <w:sz w:val="14"/>
        </w:rPr>
        <w:t xml:space="preserve"> </w:t>
      </w:r>
      <w:r>
        <w:rPr>
          <w:sz w:val="14"/>
        </w:rPr>
        <w:t>.</w:t>
      </w:r>
      <w:proofErr w:type="gramEnd"/>
      <w:r>
        <w:rPr>
          <w:spacing w:val="11"/>
          <w:sz w:val="14"/>
        </w:rPr>
        <w:t xml:space="preserve"> </w:t>
      </w:r>
      <w:proofErr w:type="gramStart"/>
      <w:r>
        <w:rPr>
          <w:sz w:val="14"/>
        </w:rPr>
        <w:t>p</w:t>
      </w:r>
      <w:proofErr w:type="gramEnd"/>
      <w:r>
        <w:rPr>
          <w:spacing w:val="-15"/>
          <w:sz w:val="14"/>
        </w:rPr>
        <w:t xml:space="preserve"> </w:t>
      </w:r>
      <w:proofErr w:type="spellStart"/>
      <w:r>
        <w:rPr>
          <w:sz w:val="14"/>
        </w:rPr>
        <w:t>P</w:t>
      </w:r>
      <w:proofErr w:type="spellEnd"/>
      <w:r>
        <w:rPr>
          <w:spacing w:val="-15"/>
          <w:sz w:val="14"/>
        </w:rPr>
        <w:t xml:space="preserve"> </w:t>
      </w:r>
      <w:r>
        <w:rPr>
          <w:sz w:val="14"/>
        </w:rPr>
        <w:t>u</w:t>
      </w:r>
      <w:r>
        <w:rPr>
          <w:spacing w:val="-15"/>
          <w:sz w:val="14"/>
        </w:rPr>
        <w:t xml:space="preserve"> </w:t>
      </w:r>
      <w:r>
        <w:rPr>
          <w:sz w:val="14"/>
        </w:rPr>
        <w:t>l</w:t>
      </w:r>
      <w:r>
        <w:rPr>
          <w:spacing w:val="-15"/>
          <w:sz w:val="14"/>
        </w:rPr>
        <w:t xml:space="preserve"> </w:t>
      </w:r>
      <w:proofErr w:type="spellStart"/>
      <w:r>
        <w:rPr>
          <w:sz w:val="14"/>
        </w:rPr>
        <w:t>l</w:t>
      </w:r>
      <w:proofErr w:type="spellEnd"/>
      <w:r>
        <w:rPr>
          <w:spacing w:val="11"/>
          <w:sz w:val="14"/>
        </w:rPr>
        <w:t xml:space="preserve"> </w:t>
      </w:r>
      <w:r>
        <w:rPr>
          <w:sz w:val="14"/>
        </w:rPr>
        <w:t>.</w:t>
      </w:r>
      <w:r>
        <w:rPr>
          <w:spacing w:val="9"/>
          <w:sz w:val="14"/>
        </w:rPr>
        <w:t xml:space="preserve"> </w:t>
      </w:r>
      <w:proofErr w:type="gramStart"/>
      <w:r>
        <w:rPr>
          <w:sz w:val="14"/>
        </w:rPr>
        <w:t>p</w:t>
      </w:r>
      <w:proofErr w:type="gramEnd"/>
      <w:r>
        <w:rPr>
          <w:spacing w:val="-16"/>
          <w:sz w:val="14"/>
        </w:rPr>
        <w:t xml:space="preserve"> </w:t>
      </w:r>
      <w:r>
        <w:rPr>
          <w:sz w:val="14"/>
        </w:rPr>
        <w:t>r</w:t>
      </w:r>
      <w:r>
        <w:rPr>
          <w:spacing w:val="-16"/>
          <w:sz w:val="14"/>
        </w:rPr>
        <w:t xml:space="preserve"> </w:t>
      </w:r>
      <w:r>
        <w:rPr>
          <w:sz w:val="14"/>
        </w:rPr>
        <w:t>o</w:t>
      </w:r>
      <w:r>
        <w:rPr>
          <w:spacing w:val="-16"/>
          <w:sz w:val="14"/>
        </w:rPr>
        <w:t xml:space="preserve"> </w:t>
      </w:r>
      <w:r>
        <w:rPr>
          <w:sz w:val="14"/>
        </w:rPr>
        <w:t>v</w:t>
      </w:r>
      <w:r>
        <w:rPr>
          <w:spacing w:val="-16"/>
          <w:sz w:val="14"/>
        </w:rPr>
        <w:t xml:space="preserve"> </w:t>
      </w:r>
      <w:proofErr w:type="spellStart"/>
      <w:r>
        <w:rPr>
          <w:sz w:val="14"/>
        </w:rPr>
        <w:t>i</w:t>
      </w:r>
      <w:proofErr w:type="spellEnd"/>
      <w:r>
        <w:rPr>
          <w:spacing w:val="-16"/>
          <w:sz w:val="14"/>
        </w:rPr>
        <w:t xml:space="preserve"> </w:t>
      </w:r>
      <w:r>
        <w:rPr>
          <w:sz w:val="14"/>
        </w:rPr>
        <w:t>d</w:t>
      </w:r>
      <w:r>
        <w:rPr>
          <w:spacing w:val="-16"/>
          <w:sz w:val="14"/>
        </w:rPr>
        <w:t xml:space="preserve"> </w:t>
      </w:r>
      <w:r>
        <w:rPr>
          <w:sz w:val="14"/>
        </w:rPr>
        <w:t>e</w:t>
      </w:r>
      <w:r>
        <w:rPr>
          <w:spacing w:val="-16"/>
          <w:sz w:val="14"/>
        </w:rPr>
        <w:t xml:space="preserve"> </w:t>
      </w:r>
      <w:r>
        <w:rPr>
          <w:sz w:val="14"/>
        </w:rPr>
        <w:t>d</w:t>
      </w:r>
      <w:r>
        <w:rPr>
          <w:spacing w:val="-14"/>
          <w:sz w:val="14"/>
        </w:rPr>
        <w:t xml:space="preserve"> </w:t>
      </w:r>
      <w:r>
        <w:rPr>
          <w:sz w:val="14"/>
        </w:rPr>
        <w:t>=</w:t>
      </w:r>
      <w:r>
        <w:rPr>
          <w:spacing w:val="-22"/>
          <w:sz w:val="14"/>
        </w:rPr>
        <w:t xml:space="preserve"> </w:t>
      </w:r>
      <w:proofErr w:type="spellStart"/>
      <w:r>
        <w:rPr>
          <w:spacing w:val="7"/>
          <w:sz w:val="14"/>
        </w:rPr>
        <w:t>pSys</w:t>
      </w:r>
      <w:proofErr w:type="spellEnd"/>
      <w:r>
        <w:rPr>
          <w:spacing w:val="-23"/>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r>
        <w:rPr>
          <w:sz w:val="14"/>
        </w:rPr>
        <w:t>o</w:t>
      </w:r>
      <w:r>
        <w:rPr>
          <w:spacing w:val="15"/>
          <w:sz w:val="14"/>
        </w:rPr>
        <w:t xml:space="preserve"> </w:t>
      </w:r>
      <w:r>
        <w:rPr>
          <w:sz w:val="14"/>
        </w:rPr>
        <w:t>;</w:t>
      </w:r>
    </w:p>
    <w:p w14:paraId="54C8ECD9" w14:textId="77777777" w:rsidR="00EB3E63" w:rsidRDefault="00B41D80">
      <w:pPr>
        <w:tabs>
          <w:tab w:val="left" w:pos="494"/>
        </w:tabs>
        <w:spacing w:line="106" w:lineRule="exact"/>
        <w:ind w:left="119"/>
        <w:jc w:val="both"/>
        <w:rPr>
          <w:sz w:val="14"/>
        </w:rPr>
      </w:pPr>
      <w:r>
        <w:rPr>
          <w:color w:val="9300D1"/>
          <w:sz w:val="10"/>
        </w:rPr>
        <w:t>10</w:t>
      </w:r>
      <w:r>
        <w:rPr>
          <w:color w:val="9300D1"/>
          <w:sz w:val="10"/>
        </w:rPr>
        <w:tab/>
      </w:r>
      <w:r>
        <w:rPr>
          <w:sz w:val="14"/>
        </w:rPr>
        <w:t>}</w:t>
      </w:r>
    </w:p>
    <w:p w14:paraId="3B33120E" w14:textId="77777777" w:rsidR="00EB3E63" w:rsidRDefault="00B41D80">
      <w:pPr>
        <w:spacing w:line="120" w:lineRule="exact"/>
        <w:ind w:left="119"/>
        <w:jc w:val="both"/>
        <w:rPr>
          <w:sz w:val="14"/>
        </w:rPr>
      </w:pPr>
      <w:r>
        <w:rPr>
          <w:color w:val="9300D1"/>
          <w:sz w:val="10"/>
        </w:rPr>
        <w:t xml:space="preserve">11    </w:t>
      </w:r>
      <w:r>
        <w:rPr>
          <w:sz w:val="14"/>
        </w:rPr>
        <w:t>}</w:t>
      </w:r>
    </w:p>
    <w:p w14:paraId="31487908" w14:textId="77777777" w:rsidR="00EB3E63" w:rsidRDefault="00B41D80">
      <w:pPr>
        <w:spacing w:line="123" w:lineRule="exact"/>
        <w:ind w:left="119"/>
        <w:jc w:val="both"/>
        <w:rPr>
          <w:sz w:val="14"/>
        </w:rPr>
      </w:pPr>
      <w:r>
        <w:rPr>
          <w:color w:val="9300D1"/>
          <w:sz w:val="10"/>
        </w:rPr>
        <w:t xml:space="preserve">12    </w:t>
      </w:r>
      <w:r>
        <w:rPr>
          <w:b/>
          <w:sz w:val="14"/>
        </w:rPr>
        <w:t xml:space="preserve">c l a s </w:t>
      </w:r>
      <w:proofErr w:type="spellStart"/>
      <w:r>
        <w:rPr>
          <w:b/>
          <w:sz w:val="14"/>
        </w:rPr>
        <w:t>s</w:t>
      </w:r>
      <w:proofErr w:type="spellEnd"/>
      <w:r>
        <w:rPr>
          <w:b/>
          <w:sz w:val="14"/>
        </w:rPr>
        <w:t xml:space="preserve">   </w:t>
      </w:r>
      <w:r>
        <w:rPr>
          <w:sz w:val="14"/>
        </w:rPr>
        <w:t xml:space="preserve">F I F O C o n t r o l </w:t>
      </w:r>
      <w:proofErr w:type="spellStart"/>
      <w:r>
        <w:rPr>
          <w:sz w:val="14"/>
        </w:rPr>
        <w:t>l</w:t>
      </w:r>
      <w:proofErr w:type="spellEnd"/>
      <w:r>
        <w:rPr>
          <w:sz w:val="14"/>
        </w:rPr>
        <w:t xml:space="preserve"> e </w:t>
      </w:r>
      <w:proofErr w:type="gramStart"/>
      <w:r>
        <w:rPr>
          <w:sz w:val="14"/>
        </w:rPr>
        <w:t>r :</w:t>
      </w:r>
      <w:proofErr w:type="gramEnd"/>
      <w:r>
        <w:rPr>
          <w:sz w:val="14"/>
        </w:rPr>
        <w:t xml:space="preserve">   </w:t>
      </w:r>
      <w:r>
        <w:rPr>
          <w:b/>
          <w:sz w:val="14"/>
        </w:rPr>
        <w:t xml:space="preserve">p u b l </w:t>
      </w:r>
      <w:proofErr w:type="spellStart"/>
      <w:r>
        <w:rPr>
          <w:b/>
          <w:sz w:val="14"/>
        </w:rPr>
        <w:t>i</w:t>
      </w:r>
      <w:proofErr w:type="spellEnd"/>
      <w:r>
        <w:rPr>
          <w:b/>
          <w:sz w:val="14"/>
        </w:rPr>
        <w:t xml:space="preserve"> c   </w:t>
      </w:r>
      <w:proofErr w:type="spellStart"/>
      <w:r>
        <w:rPr>
          <w:sz w:val="14"/>
        </w:rPr>
        <w:t>IPush</w:t>
      </w:r>
      <w:proofErr w:type="spellEnd"/>
      <w:r>
        <w:rPr>
          <w:sz w:val="14"/>
        </w:rPr>
        <w:t xml:space="preserve">  {</w:t>
      </w:r>
    </w:p>
    <w:p w14:paraId="4457E87F" w14:textId="77777777" w:rsidR="00EB3E63" w:rsidRDefault="00B41D80">
      <w:pPr>
        <w:spacing w:line="82" w:lineRule="exact"/>
        <w:ind w:left="119"/>
        <w:jc w:val="both"/>
        <w:rPr>
          <w:sz w:val="14"/>
        </w:rPr>
      </w:pPr>
      <w:r>
        <w:rPr>
          <w:color w:val="9300D1"/>
          <w:sz w:val="10"/>
        </w:rPr>
        <w:t xml:space="preserve">13    </w:t>
      </w:r>
      <w:r>
        <w:rPr>
          <w:b/>
          <w:sz w:val="14"/>
        </w:rPr>
        <w:t xml:space="preserve">p u b l </w:t>
      </w:r>
      <w:proofErr w:type="spellStart"/>
      <w:r>
        <w:rPr>
          <w:b/>
          <w:sz w:val="14"/>
        </w:rPr>
        <w:t>i</w:t>
      </w:r>
      <w:proofErr w:type="spellEnd"/>
      <w:r>
        <w:rPr>
          <w:b/>
          <w:sz w:val="14"/>
        </w:rPr>
        <w:t xml:space="preserve"> </w:t>
      </w:r>
      <w:proofErr w:type="gramStart"/>
      <w:r>
        <w:rPr>
          <w:b/>
          <w:sz w:val="14"/>
        </w:rPr>
        <w:t xml:space="preserve">c </w:t>
      </w:r>
      <w:r>
        <w:rPr>
          <w:sz w:val="14"/>
        </w:rPr>
        <w:t>:</w:t>
      </w:r>
      <w:proofErr w:type="gramEnd"/>
    </w:p>
    <w:p w14:paraId="7B7F19A3" w14:textId="77777777" w:rsidR="00EB3E63" w:rsidRDefault="00B41D80">
      <w:pPr>
        <w:tabs>
          <w:tab w:val="left" w:pos="492"/>
        </w:tabs>
        <w:spacing w:line="181" w:lineRule="exact"/>
        <w:ind w:left="119"/>
        <w:jc w:val="both"/>
        <w:rPr>
          <w:sz w:val="14"/>
        </w:rPr>
      </w:pPr>
      <w:r>
        <w:rPr>
          <w:color w:val="9300D1"/>
          <w:sz w:val="10"/>
        </w:rPr>
        <w:t>14</w:t>
      </w:r>
      <w:r>
        <w:rPr>
          <w:color w:val="9300D1"/>
          <w:sz w:val="10"/>
        </w:rPr>
        <w:tab/>
      </w:r>
      <w:r>
        <w:rPr>
          <w:spacing w:val="5"/>
          <w:sz w:val="14"/>
        </w:rPr>
        <w:t>FIFO</w:t>
      </w:r>
      <w:r>
        <w:rPr>
          <w:rFonts w:ascii="Meiryo" w:hAnsi="Meiryo"/>
          <w:i/>
          <w:spacing w:val="5"/>
          <w:sz w:val="14"/>
        </w:rPr>
        <w:t xml:space="preserve">∗ </w:t>
      </w:r>
      <w:r>
        <w:rPr>
          <w:sz w:val="14"/>
        </w:rPr>
        <w:t xml:space="preserve">p F </w:t>
      </w:r>
      <w:proofErr w:type="spellStart"/>
      <w:r>
        <w:rPr>
          <w:sz w:val="14"/>
        </w:rPr>
        <w:t>i</w:t>
      </w:r>
      <w:proofErr w:type="spellEnd"/>
      <w:r>
        <w:rPr>
          <w:sz w:val="14"/>
        </w:rPr>
        <w:t xml:space="preserve"> f </w:t>
      </w:r>
      <w:proofErr w:type="gramStart"/>
      <w:r>
        <w:rPr>
          <w:sz w:val="14"/>
        </w:rPr>
        <w:t>o</w:t>
      </w:r>
      <w:r>
        <w:rPr>
          <w:spacing w:val="-16"/>
          <w:sz w:val="14"/>
        </w:rPr>
        <w:t xml:space="preserve"> </w:t>
      </w:r>
      <w:r>
        <w:rPr>
          <w:sz w:val="14"/>
        </w:rPr>
        <w:t>;</w:t>
      </w:r>
      <w:proofErr w:type="gramEnd"/>
    </w:p>
    <w:p w14:paraId="560789AF" w14:textId="77777777" w:rsidR="00EB3E63" w:rsidRDefault="00B41D80">
      <w:pPr>
        <w:tabs>
          <w:tab w:val="left" w:pos="501"/>
        </w:tabs>
        <w:spacing w:line="110" w:lineRule="exact"/>
        <w:ind w:left="119"/>
        <w:jc w:val="both"/>
        <w:rPr>
          <w:sz w:val="14"/>
        </w:rPr>
      </w:pPr>
      <w:r>
        <w:rPr>
          <w:color w:val="9300D1"/>
          <w:sz w:val="10"/>
        </w:rPr>
        <w:t>15</w:t>
      </w:r>
      <w:r>
        <w:rPr>
          <w:color w:val="9300D1"/>
          <w:sz w:val="10"/>
        </w:rPr>
        <w:tab/>
      </w:r>
      <w:proofErr w:type="gramStart"/>
      <w:r>
        <w:rPr>
          <w:b/>
          <w:spacing w:val="11"/>
          <w:sz w:val="14"/>
        </w:rPr>
        <w:t xml:space="preserve">void </w:t>
      </w:r>
      <w:r>
        <w:rPr>
          <w:b/>
          <w:spacing w:val="36"/>
          <w:sz w:val="14"/>
        </w:rPr>
        <w:t xml:space="preserve"> </w:t>
      </w:r>
      <w:r>
        <w:rPr>
          <w:sz w:val="14"/>
        </w:rPr>
        <w:t>p</w:t>
      </w:r>
      <w:proofErr w:type="gramEnd"/>
      <w:r>
        <w:rPr>
          <w:spacing w:val="-18"/>
          <w:sz w:val="14"/>
        </w:rPr>
        <w:t xml:space="preserve"> </w:t>
      </w:r>
      <w:r>
        <w:rPr>
          <w:sz w:val="14"/>
        </w:rPr>
        <w:t>r</w:t>
      </w:r>
      <w:r>
        <w:rPr>
          <w:spacing w:val="-18"/>
          <w:sz w:val="14"/>
        </w:rPr>
        <w:t xml:space="preserve"> </w:t>
      </w:r>
      <w:r>
        <w:rPr>
          <w:sz w:val="14"/>
        </w:rPr>
        <w:t>o</w:t>
      </w:r>
      <w:r>
        <w:rPr>
          <w:spacing w:val="-18"/>
          <w:sz w:val="14"/>
        </w:rPr>
        <w:t xml:space="preserve"> </w:t>
      </w:r>
      <w:r>
        <w:rPr>
          <w:sz w:val="14"/>
        </w:rPr>
        <w:t>c</w:t>
      </w:r>
      <w:r>
        <w:rPr>
          <w:spacing w:val="-18"/>
          <w:sz w:val="14"/>
        </w:rPr>
        <w:t xml:space="preserve"> </w:t>
      </w:r>
      <w:r>
        <w:rPr>
          <w:sz w:val="14"/>
        </w:rPr>
        <w:t>e</w:t>
      </w:r>
      <w:r>
        <w:rPr>
          <w:spacing w:val="-18"/>
          <w:sz w:val="14"/>
        </w:rPr>
        <w:t xml:space="preserve"> </w:t>
      </w:r>
      <w:r>
        <w:rPr>
          <w:sz w:val="14"/>
        </w:rPr>
        <w:t>s</w:t>
      </w:r>
      <w:r>
        <w:rPr>
          <w:spacing w:val="-18"/>
          <w:sz w:val="14"/>
        </w:rPr>
        <w:t xml:space="preserve"> </w:t>
      </w:r>
      <w:proofErr w:type="spellStart"/>
      <w:r>
        <w:rPr>
          <w:sz w:val="14"/>
        </w:rPr>
        <w:t>s</w:t>
      </w:r>
      <w:proofErr w:type="spellEnd"/>
      <w:r>
        <w:rPr>
          <w:spacing w:val="-18"/>
          <w:sz w:val="14"/>
        </w:rPr>
        <w:t xml:space="preserve"> </w:t>
      </w:r>
      <w:r>
        <w:rPr>
          <w:sz w:val="14"/>
        </w:rPr>
        <w:t>D</w:t>
      </w:r>
      <w:r>
        <w:rPr>
          <w:spacing w:val="-18"/>
          <w:sz w:val="14"/>
        </w:rPr>
        <w:t xml:space="preserve"> </w:t>
      </w:r>
      <w:r>
        <w:rPr>
          <w:sz w:val="14"/>
        </w:rPr>
        <w:t>a</w:t>
      </w:r>
      <w:r>
        <w:rPr>
          <w:spacing w:val="-18"/>
          <w:sz w:val="14"/>
        </w:rPr>
        <w:t xml:space="preserve"> </w:t>
      </w:r>
      <w:r>
        <w:rPr>
          <w:sz w:val="14"/>
        </w:rPr>
        <w:t>t</w:t>
      </w:r>
      <w:r>
        <w:rPr>
          <w:spacing w:val="-18"/>
          <w:sz w:val="14"/>
        </w:rPr>
        <w:t xml:space="preserve"> </w:t>
      </w:r>
      <w:r>
        <w:rPr>
          <w:sz w:val="14"/>
        </w:rPr>
        <w:t>a</w:t>
      </w:r>
      <w:r>
        <w:rPr>
          <w:spacing w:val="-18"/>
          <w:sz w:val="14"/>
        </w:rPr>
        <w:t xml:space="preserve"> </w:t>
      </w:r>
      <w:r>
        <w:rPr>
          <w:sz w:val="14"/>
        </w:rPr>
        <w:t>P</w:t>
      </w:r>
      <w:r>
        <w:rPr>
          <w:spacing w:val="-18"/>
          <w:sz w:val="14"/>
        </w:rPr>
        <w:t xml:space="preserve"> </w:t>
      </w:r>
      <w:r>
        <w:rPr>
          <w:sz w:val="14"/>
        </w:rPr>
        <w:t>u</w:t>
      </w:r>
      <w:r>
        <w:rPr>
          <w:spacing w:val="-18"/>
          <w:sz w:val="14"/>
        </w:rPr>
        <w:t xml:space="preserve"> </w:t>
      </w:r>
      <w:r>
        <w:rPr>
          <w:sz w:val="14"/>
        </w:rPr>
        <w:t>s</w:t>
      </w:r>
      <w:r>
        <w:rPr>
          <w:spacing w:val="-18"/>
          <w:sz w:val="14"/>
        </w:rPr>
        <w:t xml:space="preserve"> </w:t>
      </w:r>
      <w:r>
        <w:rPr>
          <w:sz w:val="14"/>
        </w:rPr>
        <w:t>h</w:t>
      </w:r>
      <w:r>
        <w:rPr>
          <w:spacing w:val="-18"/>
          <w:sz w:val="14"/>
        </w:rPr>
        <w:t xml:space="preserve"> </w:t>
      </w:r>
      <w:r>
        <w:rPr>
          <w:sz w:val="14"/>
        </w:rPr>
        <w:t>E</w:t>
      </w:r>
      <w:r>
        <w:rPr>
          <w:spacing w:val="-18"/>
          <w:sz w:val="14"/>
        </w:rPr>
        <w:t xml:space="preserve"> </w:t>
      </w:r>
      <w:r>
        <w:rPr>
          <w:sz w:val="14"/>
        </w:rPr>
        <w:t>v</w:t>
      </w:r>
      <w:r>
        <w:rPr>
          <w:spacing w:val="-18"/>
          <w:sz w:val="14"/>
        </w:rPr>
        <w:t xml:space="preserve"> </w:t>
      </w:r>
      <w:r>
        <w:rPr>
          <w:sz w:val="14"/>
        </w:rPr>
        <w:t>e</w:t>
      </w:r>
      <w:r>
        <w:rPr>
          <w:spacing w:val="-18"/>
          <w:sz w:val="14"/>
        </w:rPr>
        <w:t xml:space="preserve"> </w:t>
      </w:r>
      <w:r>
        <w:rPr>
          <w:sz w:val="14"/>
        </w:rPr>
        <w:t>n</w:t>
      </w:r>
      <w:r>
        <w:rPr>
          <w:spacing w:val="-18"/>
          <w:sz w:val="14"/>
        </w:rPr>
        <w:t xml:space="preserve"> </w:t>
      </w:r>
      <w:r>
        <w:rPr>
          <w:sz w:val="14"/>
        </w:rPr>
        <w:t>t</w:t>
      </w:r>
      <w:r>
        <w:rPr>
          <w:spacing w:val="1"/>
          <w:sz w:val="14"/>
        </w:rPr>
        <w:t xml:space="preserve"> </w:t>
      </w:r>
      <w:r>
        <w:rPr>
          <w:sz w:val="14"/>
        </w:rPr>
        <w:t>(</w:t>
      </w:r>
      <w:r>
        <w:rPr>
          <w:spacing w:val="-4"/>
          <w:sz w:val="14"/>
        </w:rPr>
        <w:t xml:space="preserve"> </w:t>
      </w:r>
      <w:r>
        <w:rPr>
          <w:spacing w:val="8"/>
          <w:sz w:val="14"/>
        </w:rPr>
        <w:t xml:space="preserve">Data&amp; </w:t>
      </w:r>
      <w:r>
        <w:rPr>
          <w:spacing w:val="14"/>
          <w:sz w:val="14"/>
        </w:rPr>
        <w:t xml:space="preserve"> </w:t>
      </w:r>
      <w:r>
        <w:rPr>
          <w:sz w:val="14"/>
        </w:rPr>
        <w:t>s</w:t>
      </w:r>
      <w:r>
        <w:rPr>
          <w:spacing w:val="-14"/>
          <w:sz w:val="14"/>
        </w:rPr>
        <w:t xml:space="preserve"> </w:t>
      </w:r>
      <w:proofErr w:type="spellStart"/>
      <w:r>
        <w:rPr>
          <w:sz w:val="14"/>
        </w:rPr>
        <w:t>i</w:t>
      </w:r>
      <w:proofErr w:type="spellEnd"/>
      <w:r>
        <w:rPr>
          <w:spacing w:val="-14"/>
          <w:sz w:val="14"/>
        </w:rPr>
        <w:t xml:space="preserve"> </w:t>
      </w:r>
      <w:r>
        <w:rPr>
          <w:sz w:val="14"/>
        </w:rPr>
        <w:t>g</w:t>
      </w:r>
      <w:r>
        <w:rPr>
          <w:spacing w:val="4"/>
          <w:sz w:val="14"/>
        </w:rPr>
        <w:t xml:space="preserve"> </w:t>
      </w:r>
      <w:r>
        <w:rPr>
          <w:sz w:val="14"/>
        </w:rPr>
        <w:t xml:space="preserve">)  </w:t>
      </w:r>
      <w:r>
        <w:rPr>
          <w:spacing w:val="4"/>
          <w:sz w:val="14"/>
        </w:rPr>
        <w:t xml:space="preserve"> </w:t>
      </w:r>
      <w:r>
        <w:rPr>
          <w:sz w:val="14"/>
        </w:rPr>
        <w:t>{</w:t>
      </w:r>
    </w:p>
    <w:p w14:paraId="7A39E7FF" w14:textId="77777777" w:rsidR="00EB3E63" w:rsidRPr="0031604B" w:rsidRDefault="00B41D80">
      <w:pPr>
        <w:tabs>
          <w:tab w:val="left" w:pos="683"/>
        </w:tabs>
        <w:spacing w:line="69" w:lineRule="exact"/>
        <w:ind w:left="119"/>
        <w:jc w:val="both"/>
        <w:rPr>
          <w:sz w:val="14"/>
          <w:lang w:val="fr-FR"/>
        </w:rPr>
      </w:pPr>
      <w:r w:rsidRPr="0031604B">
        <w:rPr>
          <w:color w:val="9300D1"/>
          <w:sz w:val="10"/>
          <w:lang w:val="fr-FR"/>
        </w:rPr>
        <w:t>16</w:t>
      </w:r>
      <w:r w:rsidRPr="0031604B">
        <w:rPr>
          <w:color w:val="9300D1"/>
          <w:sz w:val="10"/>
          <w:lang w:val="fr-FR"/>
        </w:rPr>
        <w:tab/>
      </w:r>
      <w:r w:rsidRPr="0031604B">
        <w:rPr>
          <w:color w:val="009900"/>
          <w:sz w:val="14"/>
          <w:lang w:val="fr-FR"/>
        </w:rPr>
        <w:t>/</w:t>
      </w:r>
      <w:r w:rsidRPr="0031604B">
        <w:rPr>
          <w:color w:val="009900"/>
          <w:spacing w:val="-6"/>
          <w:sz w:val="14"/>
          <w:lang w:val="fr-FR"/>
        </w:rPr>
        <w:t xml:space="preserve"> </w:t>
      </w:r>
      <w:r w:rsidRPr="0031604B">
        <w:rPr>
          <w:color w:val="009900"/>
          <w:spacing w:val="8"/>
          <w:sz w:val="14"/>
          <w:lang w:val="fr-FR"/>
        </w:rPr>
        <w:t>/</w:t>
      </w:r>
      <w:proofErr w:type="spellStart"/>
      <w:r w:rsidRPr="0031604B">
        <w:rPr>
          <w:color w:val="009900"/>
          <w:spacing w:val="8"/>
          <w:sz w:val="14"/>
          <w:lang w:val="fr-FR"/>
        </w:rPr>
        <w:t>checkt</w:t>
      </w:r>
      <w:proofErr w:type="spellEnd"/>
      <w:r w:rsidRPr="0031604B">
        <w:rPr>
          <w:color w:val="009900"/>
          <w:spacing w:val="-16"/>
          <w:sz w:val="14"/>
          <w:lang w:val="fr-FR"/>
        </w:rPr>
        <w:t xml:space="preserve"> </w:t>
      </w:r>
      <w:r w:rsidRPr="0031604B">
        <w:rPr>
          <w:color w:val="009900"/>
          <w:sz w:val="14"/>
          <w:lang w:val="fr-FR"/>
        </w:rPr>
        <w:t>h</w:t>
      </w:r>
      <w:r w:rsidRPr="0031604B">
        <w:rPr>
          <w:color w:val="009900"/>
          <w:spacing w:val="-16"/>
          <w:sz w:val="14"/>
          <w:lang w:val="fr-FR"/>
        </w:rPr>
        <w:t xml:space="preserve"> </w:t>
      </w:r>
      <w:proofErr w:type="spellStart"/>
      <w:r w:rsidRPr="0031604B">
        <w:rPr>
          <w:color w:val="009900"/>
          <w:sz w:val="14"/>
          <w:lang w:val="fr-FR"/>
        </w:rPr>
        <w:t>eI</w:t>
      </w:r>
      <w:proofErr w:type="spellEnd"/>
      <w:r w:rsidRPr="0031604B">
        <w:rPr>
          <w:color w:val="009900"/>
          <w:spacing w:val="-13"/>
          <w:sz w:val="14"/>
          <w:lang w:val="fr-FR"/>
        </w:rPr>
        <w:t xml:space="preserve"> </w:t>
      </w:r>
      <w:r w:rsidRPr="0031604B">
        <w:rPr>
          <w:color w:val="009900"/>
          <w:sz w:val="14"/>
          <w:lang w:val="fr-FR"/>
        </w:rPr>
        <w:t>d</w:t>
      </w:r>
      <w:r w:rsidRPr="0031604B">
        <w:rPr>
          <w:color w:val="009900"/>
          <w:spacing w:val="-13"/>
          <w:sz w:val="14"/>
          <w:lang w:val="fr-FR"/>
        </w:rPr>
        <w:t xml:space="preserve"> </w:t>
      </w:r>
      <w:r w:rsidRPr="0031604B">
        <w:rPr>
          <w:color w:val="009900"/>
          <w:sz w:val="14"/>
          <w:lang w:val="fr-FR"/>
        </w:rPr>
        <w:t>l</w:t>
      </w:r>
      <w:r w:rsidRPr="0031604B">
        <w:rPr>
          <w:color w:val="009900"/>
          <w:spacing w:val="-13"/>
          <w:sz w:val="14"/>
          <w:lang w:val="fr-FR"/>
        </w:rPr>
        <w:t xml:space="preserve"> </w:t>
      </w:r>
      <w:r w:rsidRPr="0031604B">
        <w:rPr>
          <w:color w:val="009900"/>
          <w:sz w:val="14"/>
          <w:lang w:val="fr-FR"/>
        </w:rPr>
        <w:t>es</w:t>
      </w:r>
      <w:r w:rsidRPr="0031604B">
        <w:rPr>
          <w:color w:val="009900"/>
          <w:spacing w:val="-9"/>
          <w:sz w:val="14"/>
          <w:lang w:val="fr-FR"/>
        </w:rPr>
        <w:t xml:space="preserve"> </w:t>
      </w:r>
      <w:r w:rsidRPr="0031604B">
        <w:rPr>
          <w:color w:val="009900"/>
          <w:sz w:val="14"/>
          <w:lang w:val="fr-FR"/>
        </w:rPr>
        <w:t>t</w:t>
      </w:r>
      <w:r w:rsidRPr="0031604B">
        <w:rPr>
          <w:color w:val="009900"/>
          <w:spacing w:val="-9"/>
          <w:sz w:val="14"/>
          <w:lang w:val="fr-FR"/>
        </w:rPr>
        <w:t xml:space="preserve"> </w:t>
      </w:r>
      <w:r w:rsidRPr="0031604B">
        <w:rPr>
          <w:color w:val="009900"/>
          <w:sz w:val="14"/>
          <w:lang w:val="fr-FR"/>
        </w:rPr>
        <w:t>a</w:t>
      </w:r>
      <w:r w:rsidRPr="0031604B">
        <w:rPr>
          <w:color w:val="009900"/>
          <w:spacing w:val="-9"/>
          <w:sz w:val="14"/>
          <w:lang w:val="fr-FR"/>
        </w:rPr>
        <w:t xml:space="preserve"> </w:t>
      </w:r>
      <w:r w:rsidRPr="0031604B">
        <w:rPr>
          <w:color w:val="009900"/>
          <w:sz w:val="14"/>
          <w:lang w:val="fr-FR"/>
        </w:rPr>
        <w:t>t</w:t>
      </w:r>
      <w:r w:rsidRPr="0031604B">
        <w:rPr>
          <w:color w:val="009900"/>
          <w:spacing w:val="-9"/>
          <w:sz w:val="14"/>
          <w:lang w:val="fr-FR"/>
        </w:rPr>
        <w:t xml:space="preserve"> </w:t>
      </w:r>
      <w:proofErr w:type="spellStart"/>
      <w:r w:rsidRPr="0031604B">
        <w:rPr>
          <w:color w:val="009900"/>
          <w:sz w:val="14"/>
          <w:lang w:val="fr-FR"/>
        </w:rPr>
        <w:t>ea</w:t>
      </w:r>
      <w:proofErr w:type="spellEnd"/>
      <w:r w:rsidRPr="0031604B">
        <w:rPr>
          <w:color w:val="009900"/>
          <w:spacing w:val="-12"/>
          <w:sz w:val="14"/>
          <w:lang w:val="fr-FR"/>
        </w:rPr>
        <w:t xml:space="preserve"> </w:t>
      </w:r>
      <w:r w:rsidRPr="0031604B">
        <w:rPr>
          <w:color w:val="009900"/>
          <w:sz w:val="14"/>
          <w:lang w:val="fr-FR"/>
        </w:rPr>
        <w:t>c</w:t>
      </w:r>
      <w:r w:rsidRPr="0031604B">
        <w:rPr>
          <w:color w:val="009900"/>
          <w:spacing w:val="-12"/>
          <w:sz w:val="14"/>
          <w:lang w:val="fr-FR"/>
        </w:rPr>
        <w:t xml:space="preserve"> </w:t>
      </w:r>
      <w:r w:rsidRPr="0031604B">
        <w:rPr>
          <w:color w:val="009900"/>
          <w:sz w:val="14"/>
          <w:lang w:val="fr-FR"/>
        </w:rPr>
        <w:t>t</w:t>
      </w:r>
      <w:r w:rsidRPr="0031604B">
        <w:rPr>
          <w:color w:val="009900"/>
          <w:spacing w:val="-12"/>
          <w:sz w:val="14"/>
          <w:lang w:val="fr-FR"/>
        </w:rPr>
        <w:t xml:space="preserve"> </w:t>
      </w:r>
      <w:r w:rsidRPr="0031604B">
        <w:rPr>
          <w:color w:val="009900"/>
          <w:sz w:val="14"/>
          <w:lang w:val="fr-FR"/>
        </w:rPr>
        <w:t>i</w:t>
      </w:r>
      <w:r w:rsidRPr="0031604B">
        <w:rPr>
          <w:color w:val="009900"/>
          <w:spacing w:val="-12"/>
          <w:sz w:val="14"/>
          <w:lang w:val="fr-FR"/>
        </w:rPr>
        <w:t xml:space="preserve"> </w:t>
      </w:r>
      <w:r w:rsidRPr="0031604B">
        <w:rPr>
          <w:color w:val="009900"/>
          <w:sz w:val="14"/>
          <w:lang w:val="fr-FR"/>
        </w:rPr>
        <w:t>v</w:t>
      </w:r>
      <w:r w:rsidRPr="0031604B">
        <w:rPr>
          <w:color w:val="009900"/>
          <w:spacing w:val="-12"/>
          <w:sz w:val="14"/>
          <w:lang w:val="fr-FR"/>
        </w:rPr>
        <w:t xml:space="preserve"> </w:t>
      </w:r>
      <w:r w:rsidRPr="0031604B">
        <w:rPr>
          <w:color w:val="009900"/>
          <w:sz w:val="14"/>
          <w:lang w:val="fr-FR"/>
        </w:rPr>
        <w:t>e</w:t>
      </w:r>
    </w:p>
    <w:p w14:paraId="1A861148" w14:textId="77777777" w:rsidR="00EB3E63" w:rsidRDefault="00B41D80">
      <w:pPr>
        <w:tabs>
          <w:tab w:val="left" w:pos="683"/>
          <w:tab w:val="left" w:pos="3489"/>
        </w:tabs>
        <w:spacing w:line="167" w:lineRule="exact"/>
        <w:ind w:left="119"/>
        <w:jc w:val="both"/>
        <w:rPr>
          <w:sz w:val="14"/>
        </w:rPr>
      </w:pPr>
      <w:r>
        <w:rPr>
          <w:color w:val="9300D1"/>
          <w:sz w:val="10"/>
        </w:rPr>
        <w:t>17</w:t>
      </w:r>
      <w:r>
        <w:rPr>
          <w:color w:val="9300D1"/>
          <w:sz w:val="10"/>
        </w:rPr>
        <w:tab/>
      </w:r>
      <w:r>
        <w:rPr>
          <w:color w:val="009900"/>
          <w:sz w:val="14"/>
        </w:rPr>
        <w:t>/</w:t>
      </w:r>
      <w:r>
        <w:rPr>
          <w:color w:val="009900"/>
          <w:spacing w:val="-6"/>
          <w:sz w:val="14"/>
        </w:rPr>
        <w:t xml:space="preserve"> </w:t>
      </w:r>
      <w:r>
        <w:rPr>
          <w:color w:val="009900"/>
          <w:sz w:val="14"/>
        </w:rPr>
        <w:t>/c</w:t>
      </w:r>
      <w:r>
        <w:rPr>
          <w:color w:val="009900"/>
          <w:spacing w:val="-10"/>
          <w:sz w:val="14"/>
        </w:rPr>
        <w:t xml:space="preserve"> </w:t>
      </w:r>
      <w:r>
        <w:rPr>
          <w:color w:val="009900"/>
          <w:sz w:val="14"/>
        </w:rPr>
        <w:t>a</w:t>
      </w:r>
      <w:r>
        <w:rPr>
          <w:color w:val="009900"/>
          <w:spacing w:val="-10"/>
          <w:sz w:val="14"/>
        </w:rPr>
        <w:t xml:space="preserve"> </w:t>
      </w:r>
      <w:r>
        <w:rPr>
          <w:color w:val="009900"/>
          <w:sz w:val="14"/>
        </w:rPr>
        <w:t>l</w:t>
      </w:r>
      <w:r>
        <w:rPr>
          <w:color w:val="009900"/>
          <w:spacing w:val="-10"/>
          <w:sz w:val="14"/>
        </w:rPr>
        <w:t xml:space="preserve"> </w:t>
      </w:r>
      <w:proofErr w:type="spellStart"/>
      <w:r>
        <w:rPr>
          <w:color w:val="009900"/>
          <w:sz w:val="14"/>
        </w:rPr>
        <w:t>lt</w:t>
      </w:r>
      <w:proofErr w:type="spellEnd"/>
      <w:r>
        <w:rPr>
          <w:color w:val="009900"/>
          <w:spacing w:val="-16"/>
          <w:sz w:val="14"/>
        </w:rPr>
        <w:t xml:space="preserve"> </w:t>
      </w:r>
      <w:r>
        <w:rPr>
          <w:color w:val="009900"/>
          <w:sz w:val="14"/>
        </w:rPr>
        <w:t>h</w:t>
      </w:r>
      <w:r>
        <w:rPr>
          <w:color w:val="009900"/>
          <w:spacing w:val="-16"/>
          <w:sz w:val="14"/>
        </w:rPr>
        <w:t xml:space="preserve"> </w:t>
      </w:r>
      <w:proofErr w:type="gramStart"/>
      <w:r>
        <w:rPr>
          <w:color w:val="009900"/>
          <w:sz w:val="14"/>
        </w:rPr>
        <w:t>et</w:t>
      </w:r>
      <w:proofErr w:type="gramEnd"/>
      <w:r>
        <w:rPr>
          <w:color w:val="009900"/>
          <w:spacing w:val="-8"/>
          <w:sz w:val="14"/>
        </w:rPr>
        <w:t xml:space="preserve"> </w:t>
      </w:r>
      <w:r>
        <w:rPr>
          <w:color w:val="009900"/>
          <w:sz w:val="14"/>
        </w:rPr>
        <w:t>r</w:t>
      </w:r>
      <w:r>
        <w:rPr>
          <w:color w:val="009900"/>
          <w:spacing w:val="-8"/>
          <w:sz w:val="14"/>
        </w:rPr>
        <w:t xml:space="preserve"> </w:t>
      </w:r>
      <w:r>
        <w:rPr>
          <w:color w:val="009900"/>
          <w:sz w:val="14"/>
        </w:rPr>
        <w:t>a</w:t>
      </w:r>
      <w:r>
        <w:rPr>
          <w:color w:val="009900"/>
          <w:spacing w:val="-8"/>
          <w:sz w:val="14"/>
        </w:rPr>
        <w:t xml:space="preserve"> </w:t>
      </w:r>
      <w:r>
        <w:rPr>
          <w:color w:val="009900"/>
          <w:sz w:val="14"/>
        </w:rPr>
        <w:t>n</w:t>
      </w:r>
      <w:r>
        <w:rPr>
          <w:color w:val="009900"/>
          <w:spacing w:val="-8"/>
          <w:sz w:val="14"/>
        </w:rPr>
        <w:t xml:space="preserve"> </w:t>
      </w:r>
      <w:r>
        <w:rPr>
          <w:color w:val="009900"/>
          <w:sz w:val="14"/>
        </w:rPr>
        <w:t>s</w:t>
      </w:r>
      <w:r>
        <w:rPr>
          <w:color w:val="009900"/>
          <w:spacing w:val="-8"/>
          <w:sz w:val="14"/>
        </w:rPr>
        <w:t xml:space="preserve"> </w:t>
      </w:r>
      <w:proofErr w:type="spellStart"/>
      <w:r>
        <w:rPr>
          <w:color w:val="009900"/>
          <w:sz w:val="14"/>
        </w:rPr>
        <w:t>i</w:t>
      </w:r>
      <w:proofErr w:type="spellEnd"/>
      <w:r>
        <w:rPr>
          <w:color w:val="009900"/>
          <w:spacing w:val="-8"/>
          <w:sz w:val="14"/>
        </w:rPr>
        <w:t xml:space="preserve"> </w:t>
      </w:r>
      <w:r>
        <w:rPr>
          <w:color w:val="009900"/>
          <w:sz w:val="14"/>
        </w:rPr>
        <w:t>t</w:t>
      </w:r>
      <w:r>
        <w:rPr>
          <w:color w:val="009900"/>
          <w:spacing w:val="-8"/>
          <w:sz w:val="14"/>
        </w:rPr>
        <w:t xml:space="preserve"> </w:t>
      </w:r>
      <w:proofErr w:type="spellStart"/>
      <w:r>
        <w:rPr>
          <w:color w:val="009900"/>
          <w:sz w:val="14"/>
        </w:rPr>
        <w:t>i</w:t>
      </w:r>
      <w:proofErr w:type="spellEnd"/>
      <w:r>
        <w:rPr>
          <w:color w:val="009900"/>
          <w:spacing w:val="-8"/>
          <w:sz w:val="14"/>
        </w:rPr>
        <w:t xml:space="preserve"> </w:t>
      </w:r>
      <w:r>
        <w:rPr>
          <w:color w:val="009900"/>
          <w:sz w:val="14"/>
        </w:rPr>
        <w:t>o</w:t>
      </w:r>
      <w:r>
        <w:rPr>
          <w:color w:val="009900"/>
          <w:spacing w:val="-8"/>
          <w:sz w:val="14"/>
        </w:rPr>
        <w:t xml:space="preserve"> </w:t>
      </w:r>
      <w:r>
        <w:rPr>
          <w:color w:val="009900"/>
          <w:sz w:val="14"/>
        </w:rPr>
        <w:t>ne</w:t>
      </w:r>
      <w:r>
        <w:rPr>
          <w:color w:val="009900"/>
          <w:spacing w:val="-10"/>
          <w:sz w:val="14"/>
        </w:rPr>
        <w:t xml:space="preserve"> </w:t>
      </w:r>
      <w:r>
        <w:rPr>
          <w:color w:val="009900"/>
          <w:sz w:val="14"/>
        </w:rPr>
        <w:t>f</w:t>
      </w:r>
      <w:r>
        <w:rPr>
          <w:color w:val="009900"/>
          <w:spacing w:val="-10"/>
          <w:sz w:val="14"/>
        </w:rPr>
        <w:t xml:space="preserve"> </w:t>
      </w:r>
      <w:proofErr w:type="spellStart"/>
      <w:r>
        <w:rPr>
          <w:color w:val="009900"/>
          <w:sz w:val="14"/>
        </w:rPr>
        <w:t>f</w:t>
      </w:r>
      <w:proofErr w:type="spellEnd"/>
      <w:r>
        <w:rPr>
          <w:color w:val="009900"/>
          <w:spacing w:val="-10"/>
          <w:sz w:val="14"/>
        </w:rPr>
        <w:t xml:space="preserve"> </w:t>
      </w:r>
      <w:r>
        <w:rPr>
          <w:color w:val="009900"/>
          <w:sz w:val="14"/>
        </w:rPr>
        <w:t>e</w:t>
      </w:r>
      <w:r>
        <w:rPr>
          <w:color w:val="009900"/>
          <w:spacing w:val="-10"/>
          <w:sz w:val="14"/>
        </w:rPr>
        <w:t xml:space="preserve"> </w:t>
      </w:r>
      <w:r>
        <w:rPr>
          <w:color w:val="009900"/>
          <w:sz w:val="14"/>
        </w:rPr>
        <w:t>c</w:t>
      </w:r>
      <w:r>
        <w:rPr>
          <w:color w:val="009900"/>
          <w:spacing w:val="-10"/>
          <w:sz w:val="14"/>
        </w:rPr>
        <w:t xml:space="preserve"> </w:t>
      </w:r>
      <w:proofErr w:type="spellStart"/>
      <w:r>
        <w:rPr>
          <w:color w:val="009900"/>
          <w:sz w:val="14"/>
        </w:rPr>
        <w:t>tp</w:t>
      </w:r>
      <w:proofErr w:type="spellEnd"/>
      <w:r>
        <w:rPr>
          <w:color w:val="009900"/>
          <w:spacing w:val="-20"/>
          <w:sz w:val="14"/>
        </w:rPr>
        <w:t xml:space="preserve"> </w:t>
      </w:r>
      <w:proofErr w:type="spellStart"/>
      <w:r>
        <w:rPr>
          <w:color w:val="009900"/>
          <w:spacing w:val="12"/>
          <w:sz w:val="14"/>
        </w:rPr>
        <w:t>Fifo</w:t>
      </w:r>
      <w:proofErr w:type="spellEnd"/>
      <w:r>
        <w:rPr>
          <w:color w:val="009900"/>
          <w:spacing w:val="12"/>
          <w:sz w:val="14"/>
        </w:rPr>
        <w:tab/>
      </w:r>
      <w:r>
        <w:rPr>
          <w:rFonts w:ascii="Meiryo" w:hAnsi="Meiryo"/>
          <w:i/>
          <w:color w:val="009900"/>
          <w:spacing w:val="-6"/>
          <w:sz w:val="14"/>
        </w:rPr>
        <w:t>−</w:t>
      </w:r>
      <w:r>
        <w:rPr>
          <w:color w:val="009900"/>
          <w:spacing w:val="-6"/>
          <w:sz w:val="14"/>
        </w:rPr>
        <w:t>&gt;s</w:t>
      </w:r>
      <w:r>
        <w:rPr>
          <w:color w:val="009900"/>
          <w:spacing w:val="-16"/>
          <w:sz w:val="14"/>
        </w:rPr>
        <w:t xml:space="preserve"> </w:t>
      </w:r>
      <w:proofErr w:type="spellStart"/>
      <w:r>
        <w:rPr>
          <w:color w:val="009900"/>
          <w:sz w:val="14"/>
        </w:rPr>
        <w:t>i</w:t>
      </w:r>
      <w:proofErr w:type="spellEnd"/>
      <w:r>
        <w:rPr>
          <w:color w:val="009900"/>
          <w:spacing w:val="-16"/>
          <w:sz w:val="14"/>
        </w:rPr>
        <w:t xml:space="preserve"> </w:t>
      </w:r>
      <w:r>
        <w:rPr>
          <w:color w:val="009900"/>
          <w:sz w:val="14"/>
        </w:rPr>
        <w:t>g</w:t>
      </w:r>
      <w:r>
        <w:rPr>
          <w:color w:val="009900"/>
          <w:spacing w:val="-16"/>
          <w:sz w:val="14"/>
        </w:rPr>
        <w:t xml:space="preserve"> </w:t>
      </w:r>
      <w:r>
        <w:rPr>
          <w:color w:val="009900"/>
          <w:sz w:val="14"/>
        </w:rPr>
        <w:t>n</w:t>
      </w:r>
      <w:r>
        <w:rPr>
          <w:color w:val="009900"/>
          <w:spacing w:val="-16"/>
          <w:sz w:val="14"/>
        </w:rPr>
        <w:t xml:space="preserve"> </w:t>
      </w:r>
      <w:r>
        <w:rPr>
          <w:color w:val="009900"/>
          <w:sz w:val="14"/>
        </w:rPr>
        <w:t>a</w:t>
      </w:r>
      <w:r>
        <w:rPr>
          <w:color w:val="009900"/>
          <w:spacing w:val="-16"/>
          <w:sz w:val="14"/>
        </w:rPr>
        <w:t xml:space="preserve"> </w:t>
      </w:r>
      <w:r>
        <w:rPr>
          <w:color w:val="009900"/>
          <w:sz w:val="14"/>
        </w:rPr>
        <w:t>l</w:t>
      </w:r>
      <w:r>
        <w:rPr>
          <w:color w:val="009900"/>
          <w:spacing w:val="-16"/>
          <w:sz w:val="14"/>
        </w:rPr>
        <w:t xml:space="preserve"> </w:t>
      </w:r>
      <w:r>
        <w:rPr>
          <w:color w:val="009900"/>
          <w:sz w:val="14"/>
        </w:rPr>
        <w:t>C</w:t>
      </w:r>
      <w:r>
        <w:rPr>
          <w:color w:val="009900"/>
          <w:spacing w:val="-16"/>
          <w:sz w:val="14"/>
        </w:rPr>
        <w:t xml:space="preserve"> </w:t>
      </w:r>
      <w:r>
        <w:rPr>
          <w:color w:val="009900"/>
          <w:sz w:val="14"/>
        </w:rPr>
        <w:t>k</w:t>
      </w:r>
      <w:r>
        <w:rPr>
          <w:color w:val="009900"/>
          <w:spacing w:val="-16"/>
          <w:sz w:val="14"/>
        </w:rPr>
        <w:t xml:space="preserve"> </w:t>
      </w:r>
      <w:r>
        <w:rPr>
          <w:color w:val="009900"/>
          <w:sz w:val="14"/>
        </w:rPr>
        <w:t>e</w:t>
      </w:r>
      <w:r>
        <w:rPr>
          <w:color w:val="009900"/>
          <w:spacing w:val="-16"/>
          <w:sz w:val="14"/>
        </w:rPr>
        <w:t xml:space="preserve"> </w:t>
      </w:r>
      <w:r>
        <w:rPr>
          <w:color w:val="009900"/>
          <w:sz w:val="14"/>
        </w:rPr>
        <w:t>c</w:t>
      </w:r>
      <w:r>
        <w:rPr>
          <w:color w:val="009900"/>
          <w:spacing w:val="-16"/>
          <w:sz w:val="14"/>
        </w:rPr>
        <w:t xml:space="preserve"> </w:t>
      </w:r>
      <w:r>
        <w:rPr>
          <w:color w:val="009900"/>
          <w:sz w:val="14"/>
        </w:rPr>
        <w:t>k(s</w:t>
      </w:r>
      <w:r>
        <w:rPr>
          <w:color w:val="009900"/>
          <w:spacing w:val="-13"/>
          <w:sz w:val="14"/>
        </w:rPr>
        <w:t xml:space="preserve"> </w:t>
      </w:r>
      <w:proofErr w:type="spellStart"/>
      <w:r>
        <w:rPr>
          <w:color w:val="009900"/>
          <w:sz w:val="14"/>
        </w:rPr>
        <w:t>i</w:t>
      </w:r>
      <w:proofErr w:type="spellEnd"/>
      <w:r>
        <w:rPr>
          <w:color w:val="009900"/>
          <w:spacing w:val="-13"/>
          <w:sz w:val="14"/>
        </w:rPr>
        <w:t xml:space="preserve"> </w:t>
      </w:r>
      <w:r>
        <w:rPr>
          <w:color w:val="009900"/>
          <w:sz w:val="14"/>
        </w:rPr>
        <w:t>g)</w:t>
      </w:r>
    </w:p>
    <w:p w14:paraId="2451C383" w14:textId="77777777" w:rsidR="00EB3E63" w:rsidRDefault="00B41D80">
      <w:pPr>
        <w:tabs>
          <w:tab w:val="left" w:pos="683"/>
        </w:tabs>
        <w:spacing w:line="109" w:lineRule="exact"/>
        <w:ind w:left="119"/>
        <w:jc w:val="both"/>
        <w:rPr>
          <w:sz w:val="14"/>
        </w:rPr>
      </w:pPr>
      <w:r>
        <w:rPr>
          <w:color w:val="9300D1"/>
          <w:sz w:val="10"/>
        </w:rPr>
        <w:t>18</w:t>
      </w:r>
      <w:r>
        <w:rPr>
          <w:color w:val="9300D1"/>
          <w:sz w:val="10"/>
        </w:rPr>
        <w:tab/>
      </w:r>
      <w:r>
        <w:rPr>
          <w:color w:val="009900"/>
          <w:sz w:val="14"/>
        </w:rPr>
        <w:t>/</w:t>
      </w:r>
      <w:r>
        <w:rPr>
          <w:color w:val="009900"/>
          <w:spacing w:val="-6"/>
          <w:sz w:val="14"/>
        </w:rPr>
        <w:t xml:space="preserve"> </w:t>
      </w:r>
      <w:r>
        <w:rPr>
          <w:color w:val="009900"/>
          <w:sz w:val="14"/>
        </w:rPr>
        <w:t>/s</w:t>
      </w:r>
      <w:r>
        <w:rPr>
          <w:color w:val="009900"/>
          <w:spacing w:val="-12"/>
          <w:sz w:val="14"/>
        </w:rPr>
        <w:t xml:space="preserve"> </w:t>
      </w:r>
      <w:r>
        <w:rPr>
          <w:color w:val="009900"/>
          <w:sz w:val="14"/>
        </w:rPr>
        <w:t>e</w:t>
      </w:r>
      <w:r>
        <w:rPr>
          <w:color w:val="009900"/>
          <w:spacing w:val="-12"/>
          <w:sz w:val="14"/>
        </w:rPr>
        <w:t xml:space="preserve"> </w:t>
      </w:r>
      <w:proofErr w:type="spellStart"/>
      <w:r>
        <w:rPr>
          <w:color w:val="009900"/>
          <w:sz w:val="14"/>
        </w:rPr>
        <w:t>tt</w:t>
      </w:r>
      <w:proofErr w:type="spellEnd"/>
      <w:r>
        <w:rPr>
          <w:color w:val="009900"/>
          <w:spacing w:val="-16"/>
          <w:sz w:val="14"/>
        </w:rPr>
        <w:t xml:space="preserve"> </w:t>
      </w:r>
      <w:r>
        <w:rPr>
          <w:color w:val="009900"/>
          <w:sz w:val="14"/>
        </w:rPr>
        <w:t>h</w:t>
      </w:r>
      <w:r>
        <w:rPr>
          <w:color w:val="009900"/>
          <w:spacing w:val="-16"/>
          <w:sz w:val="14"/>
        </w:rPr>
        <w:t xml:space="preserve"> </w:t>
      </w:r>
      <w:proofErr w:type="spellStart"/>
      <w:r>
        <w:rPr>
          <w:color w:val="009900"/>
          <w:sz w:val="14"/>
        </w:rPr>
        <w:t>eS</w:t>
      </w:r>
      <w:proofErr w:type="spellEnd"/>
      <w:r>
        <w:rPr>
          <w:color w:val="009900"/>
          <w:spacing w:val="-18"/>
          <w:sz w:val="14"/>
        </w:rPr>
        <w:t xml:space="preserve"> </w:t>
      </w:r>
      <w:proofErr w:type="spellStart"/>
      <w:r>
        <w:rPr>
          <w:color w:val="009900"/>
          <w:sz w:val="14"/>
        </w:rPr>
        <w:t>i</w:t>
      </w:r>
      <w:proofErr w:type="spellEnd"/>
      <w:r>
        <w:rPr>
          <w:color w:val="009900"/>
          <w:spacing w:val="-18"/>
          <w:sz w:val="14"/>
        </w:rPr>
        <w:t xml:space="preserve"> </w:t>
      </w:r>
      <w:r>
        <w:rPr>
          <w:color w:val="009900"/>
          <w:sz w:val="14"/>
        </w:rPr>
        <w:t>g</w:t>
      </w:r>
      <w:r>
        <w:rPr>
          <w:color w:val="009900"/>
          <w:spacing w:val="-18"/>
          <w:sz w:val="14"/>
        </w:rPr>
        <w:t xml:space="preserve"> </w:t>
      </w:r>
      <w:r>
        <w:rPr>
          <w:color w:val="009900"/>
          <w:sz w:val="14"/>
        </w:rPr>
        <w:t>n</w:t>
      </w:r>
      <w:r>
        <w:rPr>
          <w:color w:val="009900"/>
          <w:spacing w:val="-18"/>
          <w:sz w:val="14"/>
        </w:rPr>
        <w:t xml:space="preserve"> </w:t>
      </w:r>
      <w:r>
        <w:rPr>
          <w:color w:val="009900"/>
          <w:sz w:val="14"/>
        </w:rPr>
        <w:t>a</w:t>
      </w:r>
      <w:r>
        <w:rPr>
          <w:color w:val="009900"/>
          <w:spacing w:val="-18"/>
          <w:sz w:val="14"/>
        </w:rPr>
        <w:t xml:space="preserve"> </w:t>
      </w:r>
      <w:r>
        <w:rPr>
          <w:color w:val="009900"/>
          <w:sz w:val="14"/>
        </w:rPr>
        <w:t>l</w:t>
      </w:r>
      <w:r>
        <w:rPr>
          <w:color w:val="009900"/>
          <w:spacing w:val="-18"/>
          <w:sz w:val="14"/>
        </w:rPr>
        <w:t xml:space="preserve"> </w:t>
      </w:r>
      <w:r>
        <w:rPr>
          <w:color w:val="009900"/>
          <w:sz w:val="14"/>
        </w:rPr>
        <w:t>C</w:t>
      </w:r>
      <w:r>
        <w:rPr>
          <w:color w:val="009900"/>
          <w:spacing w:val="-18"/>
          <w:sz w:val="14"/>
        </w:rPr>
        <w:t xml:space="preserve"> </w:t>
      </w:r>
      <w:r>
        <w:rPr>
          <w:color w:val="009900"/>
          <w:sz w:val="14"/>
        </w:rPr>
        <w:t>h</w:t>
      </w:r>
      <w:r>
        <w:rPr>
          <w:color w:val="009900"/>
          <w:spacing w:val="-18"/>
          <w:sz w:val="14"/>
        </w:rPr>
        <w:t xml:space="preserve"> </w:t>
      </w:r>
      <w:r>
        <w:rPr>
          <w:color w:val="009900"/>
          <w:sz w:val="14"/>
        </w:rPr>
        <w:t>e</w:t>
      </w:r>
      <w:r>
        <w:rPr>
          <w:color w:val="009900"/>
          <w:spacing w:val="-18"/>
          <w:sz w:val="14"/>
        </w:rPr>
        <w:t xml:space="preserve"> </w:t>
      </w:r>
      <w:r>
        <w:rPr>
          <w:color w:val="009900"/>
          <w:sz w:val="14"/>
        </w:rPr>
        <w:t>c</w:t>
      </w:r>
      <w:r>
        <w:rPr>
          <w:color w:val="009900"/>
          <w:spacing w:val="-18"/>
          <w:sz w:val="14"/>
        </w:rPr>
        <w:t xml:space="preserve"> </w:t>
      </w:r>
      <w:r>
        <w:rPr>
          <w:color w:val="009900"/>
          <w:sz w:val="14"/>
        </w:rPr>
        <w:t>k</w:t>
      </w:r>
      <w:r>
        <w:rPr>
          <w:color w:val="009900"/>
          <w:spacing w:val="-18"/>
          <w:sz w:val="14"/>
        </w:rPr>
        <w:t xml:space="preserve"> </w:t>
      </w:r>
      <w:proofErr w:type="spellStart"/>
      <w:r>
        <w:rPr>
          <w:color w:val="009900"/>
          <w:sz w:val="14"/>
        </w:rPr>
        <w:t>i</w:t>
      </w:r>
      <w:proofErr w:type="spellEnd"/>
      <w:r>
        <w:rPr>
          <w:color w:val="009900"/>
          <w:spacing w:val="-18"/>
          <w:sz w:val="14"/>
        </w:rPr>
        <w:t xml:space="preserve"> </w:t>
      </w:r>
      <w:r>
        <w:rPr>
          <w:color w:val="009900"/>
          <w:sz w:val="14"/>
        </w:rPr>
        <w:t>n</w:t>
      </w:r>
      <w:r>
        <w:rPr>
          <w:color w:val="009900"/>
          <w:spacing w:val="-18"/>
          <w:sz w:val="14"/>
        </w:rPr>
        <w:t xml:space="preserve"> </w:t>
      </w:r>
      <w:proofErr w:type="spellStart"/>
      <w:r>
        <w:rPr>
          <w:color w:val="009900"/>
          <w:sz w:val="14"/>
        </w:rPr>
        <w:t>gs</w:t>
      </w:r>
      <w:proofErr w:type="spellEnd"/>
      <w:r>
        <w:rPr>
          <w:color w:val="009900"/>
          <w:spacing w:val="-9"/>
          <w:sz w:val="14"/>
        </w:rPr>
        <w:t xml:space="preserve"> </w:t>
      </w:r>
      <w:r>
        <w:rPr>
          <w:color w:val="009900"/>
          <w:sz w:val="14"/>
        </w:rPr>
        <w:t>t</w:t>
      </w:r>
      <w:r>
        <w:rPr>
          <w:color w:val="009900"/>
          <w:spacing w:val="-9"/>
          <w:sz w:val="14"/>
        </w:rPr>
        <w:t xml:space="preserve"> </w:t>
      </w:r>
      <w:r>
        <w:rPr>
          <w:color w:val="009900"/>
          <w:sz w:val="14"/>
        </w:rPr>
        <w:t>a</w:t>
      </w:r>
      <w:r>
        <w:rPr>
          <w:color w:val="009900"/>
          <w:spacing w:val="-9"/>
          <w:sz w:val="14"/>
        </w:rPr>
        <w:t xml:space="preserve"> </w:t>
      </w:r>
      <w:r>
        <w:rPr>
          <w:color w:val="009900"/>
          <w:sz w:val="14"/>
        </w:rPr>
        <w:t>t</w:t>
      </w:r>
      <w:r>
        <w:rPr>
          <w:color w:val="009900"/>
          <w:spacing w:val="-9"/>
          <w:sz w:val="14"/>
        </w:rPr>
        <w:t xml:space="preserve"> </w:t>
      </w:r>
      <w:proofErr w:type="spellStart"/>
      <w:r>
        <w:rPr>
          <w:color w:val="009900"/>
          <w:sz w:val="14"/>
        </w:rPr>
        <w:t>ea</w:t>
      </w:r>
      <w:proofErr w:type="spellEnd"/>
      <w:r>
        <w:rPr>
          <w:color w:val="009900"/>
          <w:spacing w:val="-12"/>
          <w:sz w:val="14"/>
        </w:rPr>
        <w:t xml:space="preserve"> </w:t>
      </w:r>
      <w:r>
        <w:rPr>
          <w:color w:val="009900"/>
          <w:sz w:val="14"/>
        </w:rPr>
        <w:t>c</w:t>
      </w:r>
      <w:r>
        <w:rPr>
          <w:color w:val="009900"/>
          <w:spacing w:val="-12"/>
          <w:sz w:val="14"/>
        </w:rPr>
        <w:t xml:space="preserve"> </w:t>
      </w:r>
      <w:r>
        <w:rPr>
          <w:color w:val="009900"/>
          <w:sz w:val="14"/>
        </w:rPr>
        <w:t>t</w:t>
      </w:r>
      <w:r>
        <w:rPr>
          <w:color w:val="009900"/>
          <w:spacing w:val="-12"/>
          <w:sz w:val="14"/>
        </w:rPr>
        <w:t xml:space="preserve"> </w:t>
      </w:r>
      <w:proofErr w:type="spellStart"/>
      <w:r>
        <w:rPr>
          <w:color w:val="009900"/>
          <w:sz w:val="14"/>
        </w:rPr>
        <w:t>i</w:t>
      </w:r>
      <w:proofErr w:type="spellEnd"/>
      <w:r>
        <w:rPr>
          <w:color w:val="009900"/>
          <w:spacing w:val="-12"/>
          <w:sz w:val="14"/>
        </w:rPr>
        <w:t xml:space="preserve"> </w:t>
      </w:r>
      <w:r>
        <w:rPr>
          <w:color w:val="009900"/>
          <w:sz w:val="14"/>
        </w:rPr>
        <w:t>v</w:t>
      </w:r>
      <w:r>
        <w:rPr>
          <w:color w:val="009900"/>
          <w:spacing w:val="-12"/>
          <w:sz w:val="14"/>
        </w:rPr>
        <w:t xml:space="preserve"> </w:t>
      </w:r>
      <w:r>
        <w:rPr>
          <w:color w:val="009900"/>
          <w:sz w:val="14"/>
        </w:rPr>
        <w:t>e</w:t>
      </w:r>
    </w:p>
    <w:p w14:paraId="6FC62F96" w14:textId="77777777" w:rsidR="00EB3E63" w:rsidRDefault="00B41D80">
      <w:pPr>
        <w:tabs>
          <w:tab w:val="left" w:pos="494"/>
        </w:tabs>
        <w:spacing w:line="123" w:lineRule="exact"/>
        <w:ind w:left="119"/>
        <w:jc w:val="both"/>
        <w:rPr>
          <w:sz w:val="14"/>
        </w:rPr>
      </w:pPr>
      <w:r>
        <w:rPr>
          <w:color w:val="9300D1"/>
          <w:sz w:val="10"/>
        </w:rPr>
        <w:t>19</w:t>
      </w:r>
      <w:r>
        <w:rPr>
          <w:color w:val="9300D1"/>
          <w:sz w:val="10"/>
        </w:rPr>
        <w:tab/>
      </w:r>
      <w:r>
        <w:rPr>
          <w:sz w:val="14"/>
        </w:rPr>
        <w:t>}</w:t>
      </w:r>
    </w:p>
    <w:p w14:paraId="211C73C6" w14:textId="77777777" w:rsidR="00EB3E63" w:rsidRDefault="00B41D80">
      <w:pPr>
        <w:tabs>
          <w:tab w:val="left" w:pos="501"/>
        </w:tabs>
        <w:spacing w:line="123" w:lineRule="exact"/>
        <w:ind w:left="119"/>
        <w:jc w:val="both"/>
        <w:rPr>
          <w:sz w:val="14"/>
        </w:rPr>
      </w:pPr>
      <w:r>
        <w:rPr>
          <w:color w:val="9300D1"/>
          <w:sz w:val="10"/>
        </w:rPr>
        <w:t>20</w:t>
      </w:r>
      <w:r>
        <w:rPr>
          <w:color w:val="9300D1"/>
          <w:sz w:val="10"/>
        </w:rPr>
        <w:tab/>
      </w:r>
      <w:proofErr w:type="gramStart"/>
      <w:r>
        <w:rPr>
          <w:b/>
          <w:spacing w:val="11"/>
          <w:sz w:val="14"/>
        </w:rPr>
        <w:t xml:space="preserve">void  </w:t>
      </w:r>
      <w:r>
        <w:rPr>
          <w:spacing w:val="10"/>
          <w:sz w:val="14"/>
        </w:rPr>
        <w:t>push</w:t>
      </w:r>
      <w:proofErr w:type="gramEnd"/>
      <w:r>
        <w:rPr>
          <w:spacing w:val="10"/>
          <w:sz w:val="14"/>
        </w:rPr>
        <w:t xml:space="preserve"> </w:t>
      </w:r>
      <w:r>
        <w:rPr>
          <w:sz w:val="14"/>
        </w:rPr>
        <w:t xml:space="preserve">( </w:t>
      </w:r>
      <w:r>
        <w:rPr>
          <w:spacing w:val="8"/>
          <w:sz w:val="14"/>
        </w:rPr>
        <w:t xml:space="preserve">Data&amp;  </w:t>
      </w:r>
      <w:r>
        <w:rPr>
          <w:sz w:val="14"/>
        </w:rPr>
        <w:t xml:space="preserve">d a t a ) </w:t>
      </w:r>
      <w:r>
        <w:rPr>
          <w:spacing w:val="10"/>
          <w:sz w:val="14"/>
        </w:rPr>
        <w:t xml:space="preserve"> </w:t>
      </w:r>
      <w:r>
        <w:rPr>
          <w:sz w:val="14"/>
        </w:rPr>
        <w:t>{</w:t>
      </w:r>
    </w:p>
    <w:p w14:paraId="5B922428" w14:textId="77777777" w:rsidR="00EB3E63" w:rsidRDefault="00B41D80">
      <w:pPr>
        <w:tabs>
          <w:tab w:val="left" w:pos="672"/>
        </w:tabs>
        <w:spacing w:line="84" w:lineRule="exact"/>
        <w:ind w:left="119"/>
        <w:jc w:val="both"/>
        <w:rPr>
          <w:sz w:val="14"/>
        </w:rPr>
      </w:pPr>
      <w:r>
        <w:rPr>
          <w:color w:val="9300D1"/>
          <w:sz w:val="10"/>
        </w:rPr>
        <w:t>21</w:t>
      </w:r>
      <w:r>
        <w:rPr>
          <w:color w:val="9300D1"/>
          <w:sz w:val="10"/>
        </w:rPr>
        <w:tab/>
      </w:r>
      <w:r>
        <w:rPr>
          <w:sz w:val="14"/>
        </w:rPr>
        <w:t>p</w:t>
      </w:r>
      <w:r>
        <w:rPr>
          <w:spacing w:val="-18"/>
          <w:sz w:val="14"/>
        </w:rPr>
        <w:t xml:space="preserve"> </w:t>
      </w:r>
      <w:r>
        <w:rPr>
          <w:sz w:val="14"/>
        </w:rPr>
        <w:t>r</w:t>
      </w:r>
      <w:r>
        <w:rPr>
          <w:spacing w:val="-18"/>
          <w:sz w:val="14"/>
        </w:rPr>
        <w:t xml:space="preserve"> </w:t>
      </w:r>
      <w:r>
        <w:rPr>
          <w:sz w:val="14"/>
        </w:rPr>
        <w:t>o</w:t>
      </w:r>
      <w:r>
        <w:rPr>
          <w:spacing w:val="-18"/>
          <w:sz w:val="14"/>
        </w:rPr>
        <w:t xml:space="preserve"> </w:t>
      </w:r>
      <w:r>
        <w:rPr>
          <w:sz w:val="14"/>
        </w:rPr>
        <w:t>c</w:t>
      </w:r>
      <w:r>
        <w:rPr>
          <w:spacing w:val="-18"/>
          <w:sz w:val="14"/>
        </w:rPr>
        <w:t xml:space="preserve"> </w:t>
      </w:r>
      <w:r>
        <w:rPr>
          <w:sz w:val="14"/>
        </w:rPr>
        <w:t>e</w:t>
      </w:r>
      <w:r>
        <w:rPr>
          <w:spacing w:val="-18"/>
          <w:sz w:val="14"/>
        </w:rPr>
        <w:t xml:space="preserve"> </w:t>
      </w:r>
      <w:r>
        <w:rPr>
          <w:sz w:val="14"/>
        </w:rPr>
        <w:t>s</w:t>
      </w:r>
      <w:r>
        <w:rPr>
          <w:spacing w:val="-18"/>
          <w:sz w:val="14"/>
        </w:rPr>
        <w:t xml:space="preserve"> </w:t>
      </w:r>
      <w:proofErr w:type="spellStart"/>
      <w:r>
        <w:rPr>
          <w:sz w:val="14"/>
        </w:rPr>
        <w:t>s</w:t>
      </w:r>
      <w:proofErr w:type="spellEnd"/>
      <w:r>
        <w:rPr>
          <w:spacing w:val="-18"/>
          <w:sz w:val="14"/>
        </w:rPr>
        <w:t xml:space="preserve"> </w:t>
      </w:r>
      <w:r>
        <w:rPr>
          <w:sz w:val="14"/>
        </w:rPr>
        <w:t>D</w:t>
      </w:r>
      <w:r>
        <w:rPr>
          <w:spacing w:val="-18"/>
          <w:sz w:val="14"/>
        </w:rPr>
        <w:t xml:space="preserve"> </w:t>
      </w:r>
      <w:r>
        <w:rPr>
          <w:sz w:val="14"/>
        </w:rPr>
        <w:t>a</w:t>
      </w:r>
      <w:r>
        <w:rPr>
          <w:spacing w:val="-18"/>
          <w:sz w:val="14"/>
        </w:rPr>
        <w:t xml:space="preserve"> </w:t>
      </w:r>
      <w:r>
        <w:rPr>
          <w:sz w:val="14"/>
        </w:rPr>
        <w:t>t</w:t>
      </w:r>
      <w:r>
        <w:rPr>
          <w:spacing w:val="-18"/>
          <w:sz w:val="14"/>
        </w:rPr>
        <w:t xml:space="preserve"> </w:t>
      </w:r>
      <w:r>
        <w:rPr>
          <w:sz w:val="14"/>
        </w:rPr>
        <w:t>a</w:t>
      </w:r>
      <w:r>
        <w:rPr>
          <w:spacing w:val="-18"/>
          <w:sz w:val="14"/>
        </w:rPr>
        <w:t xml:space="preserve"> </w:t>
      </w:r>
      <w:r>
        <w:rPr>
          <w:sz w:val="14"/>
        </w:rPr>
        <w:t>P</w:t>
      </w:r>
      <w:r>
        <w:rPr>
          <w:spacing w:val="-18"/>
          <w:sz w:val="14"/>
        </w:rPr>
        <w:t xml:space="preserve"> </w:t>
      </w:r>
      <w:r>
        <w:rPr>
          <w:sz w:val="14"/>
        </w:rPr>
        <w:t>u</w:t>
      </w:r>
      <w:r>
        <w:rPr>
          <w:spacing w:val="-18"/>
          <w:sz w:val="14"/>
        </w:rPr>
        <w:t xml:space="preserve"> </w:t>
      </w:r>
      <w:r>
        <w:rPr>
          <w:sz w:val="14"/>
        </w:rPr>
        <w:t>s</w:t>
      </w:r>
      <w:r>
        <w:rPr>
          <w:spacing w:val="-18"/>
          <w:sz w:val="14"/>
        </w:rPr>
        <w:t xml:space="preserve"> </w:t>
      </w:r>
      <w:r>
        <w:rPr>
          <w:sz w:val="14"/>
        </w:rPr>
        <w:t>h</w:t>
      </w:r>
      <w:r>
        <w:rPr>
          <w:spacing w:val="-18"/>
          <w:sz w:val="14"/>
        </w:rPr>
        <w:t xml:space="preserve"> </w:t>
      </w:r>
      <w:r>
        <w:rPr>
          <w:sz w:val="14"/>
        </w:rPr>
        <w:t>E</w:t>
      </w:r>
      <w:r>
        <w:rPr>
          <w:spacing w:val="-18"/>
          <w:sz w:val="14"/>
        </w:rPr>
        <w:t xml:space="preserve"> </w:t>
      </w:r>
      <w:r>
        <w:rPr>
          <w:sz w:val="14"/>
        </w:rPr>
        <w:t>v</w:t>
      </w:r>
      <w:r>
        <w:rPr>
          <w:spacing w:val="-18"/>
          <w:sz w:val="14"/>
        </w:rPr>
        <w:t xml:space="preserve"> </w:t>
      </w:r>
      <w:r>
        <w:rPr>
          <w:sz w:val="14"/>
        </w:rPr>
        <w:t>e</w:t>
      </w:r>
      <w:r>
        <w:rPr>
          <w:spacing w:val="-18"/>
          <w:sz w:val="14"/>
        </w:rPr>
        <w:t xml:space="preserve"> </w:t>
      </w:r>
      <w:r>
        <w:rPr>
          <w:sz w:val="14"/>
        </w:rPr>
        <w:t>n</w:t>
      </w:r>
      <w:r>
        <w:rPr>
          <w:spacing w:val="-18"/>
          <w:sz w:val="14"/>
        </w:rPr>
        <w:t xml:space="preserve"> </w:t>
      </w:r>
      <w:r>
        <w:rPr>
          <w:sz w:val="14"/>
        </w:rPr>
        <w:t>t</w:t>
      </w:r>
      <w:r>
        <w:rPr>
          <w:spacing w:val="1"/>
          <w:sz w:val="14"/>
        </w:rPr>
        <w:t xml:space="preserve"> </w:t>
      </w:r>
      <w:proofErr w:type="gramStart"/>
      <w:r>
        <w:rPr>
          <w:sz w:val="14"/>
        </w:rPr>
        <w:t>(</w:t>
      </w:r>
      <w:r>
        <w:rPr>
          <w:spacing w:val="3"/>
          <w:sz w:val="14"/>
        </w:rPr>
        <w:t xml:space="preserve"> </w:t>
      </w:r>
      <w:r>
        <w:rPr>
          <w:sz w:val="14"/>
        </w:rPr>
        <w:t>d</w:t>
      </w:r>
      <w:proofErr w:type="gramEnd"/>
      <w:r>
        <w:rPr>
          <w:spacing w:val="-16"/>
          <w:sz w:val="14"/>
        </w:rPr>
        <w:t xml:space="preserve"> </w:t>
      </w:r>
      <w:r>
        <w:rPr>
          <w:sz w:val="14"/>
        </w:rPr>
        <w:t>a</w:t>
      </w:r>
      <w:r>
        <w:rPr>
          <w:spacing w:val="-16"/>
          <w:sz w:val="14"/>
        </w:rPr>
        <w:t xml:space="preserve"> </w:t>
      </w:r>
      <w:r>
        <w:rPr>
          <w:sz w:val="14"/>
        </w:rPr>
        <w:t>t</w:t>
      </w:r>
      <w:r>
        <w:rPr>
          <w:spacing w:val="-16"/>
          <w:sz w:val="14"/>
        </w:rPr>
        <w:t xml:space="preserve"> </w:t>
      </w:r>
      <w:r>
        <w:rPr>
          <w:sz w:val="14"/>
        </w:rPr>
        <w:t>a</w:t>
      </w:r>
      <w:r>
        <w:rPr>
          <w:spacing w:val="3"/>
          <w:sz w:val="14"/>
        </w:rPr>
        <w:t xml:space="preserve"> </w:t>
      </w:r>
      <w:r>
        <w:rPr>
          <w:sz w:val="14"/>
        </w:rPr>
        <w:t>)</w:t>
      </w:r>
      <w:r>
        <w:rPr>
          <w:spacing w:val="5"/>
          <w:sz w:val="14"/>
        </w:rPr>
        <w:t xml:space="preserve"> </w:t>
      </w:r>
      <w:r>
        <w:rPr>
          <w:sz w:val="14"/>
        </w:rPr>
        <w:t>;</w:t>
      </w:r>
    </w:p>
    <w:p w14:paraId="1081F956" w14:textId="77777777" w:rsidR="00EB3E63" w:rsidRDefault="00B41D80">
      <w:pPr>
        <w:tabs>
          <w:tab w:val="left" w:pos="669"/>
        </w:tabs>
        <w:spacing w:line="182" w:lineRule="exact"/>
        <w:ind w:left="119"/>
        <w:jc w:val="both"/>
        <w:rPr>
          <w:sz w:val="14"/>
        </w:rPr>
      </w:pPr>
      <w:r>
        <w:rPr>
          <w:color w:val="9300D1"/>
          <w:sz w:val="10"/>
        </w:rPr>
        <w:t>22</w:t>
      </w:r>
      <w:r>
        <w:rPr>
          <w:color w:val="9300D1"/>
          <w:sz w:val="10"/>
        </w:rPr>
        <w:tab/>
      </w:r>
      <w:r>
        <w:rPr>
          <w:sz w:val="14"/>
        </w:rPr>
        <w:t>p</w:t>
      </w:r>
      <w:r>
        <w:rPr>
          <w:spacing w:val="-19"/>
          <w:sz w:val="14"/>
        </w:rPr>
        <w:t xml:space="preserve"> </w:t>
      </w:r>
      <w:proofErr w:type="spellStart"/>
      <w:r>
        <w:rPr>
          <w:spacing w:val="12"/>
          <w:sz w:val="14"/>
        </w:rPr>
        <w:t>Fifo</w:t>
      </w:r>
      <w:proofErr w:type="spellEnd"/>
      <w:r>
        <w:rPr>
          <w:spacing w:val="-10"/>
          <w:sz w:val="14"/>
        </w:rPr>
        <w:t xml:space="preserve"> </w:t>
      </w:r>
      <w:r>
        <w:rPr>
          <w:rFonts w:ascii="Meiryo" w:hAnsi="Meiryo"/>
          <w:i/>
          <w:spacing w:val="4"/>
          <w:sz w:val="14"/>
        </w:rPr>
        <w:t>−</w:t>
      </w:r>
      <w:r>
        <w:rPr>
          <w:spacing w:val="4"/>
          <w:sz w:val="14"/>
        </w:rPr>
        <w:t>&gt;push</w:t>
      </w:r>
      <w:r>
        <w:rPr>
          <w:spacing w:val="-2"/>
          <w:sz w:val="14"/>
        </w:rPr>
        <w:t xml:space="preserve"> </w:t>
      </w:r>
      <w:proofErr w:type="gramStart"/>
      <w:r>
        <w:rPr>
          <w:sz w:val="14"/>
        </w:rPr>
        <w:t>(</w:t>
      </w:r>
      <w:r>
        <w:rPr>
          <w:spacing w:val="6"/>
          <w:sz w:val="14"/>
        </w:rPr>
        <w:t xml:space="preserve"> </w:t>
      </w:r>
      <w:r>
        <w:rPr>
          <w:sz w:val="14"/>
        </w:rPr>
        <w:t>d</w:t>
      </w:r>
      <w:proofErr w:type="gramEnd"/>
      <w:r>
        <w:rPr>
          <w:spacing w:val="-14"/>
          <w:sz w:val="14"/>
        </w:rPr>
        <w:t xml:space="preserve"> </w:t>
      </w:r>
      <w:r>
        <w:rPr>
          <w:sz w:val="14"/>
        </w:rPr>
        <w:t>a</w:t>
      </w:r>
      <w:r>
        <w:rPr>
          <w:spacing w:val="-14"/>
          <w:sz w:val="14"/>
        </w:rPr>
        <w:t xml:space="preserve"> </w:t>
      </w:r>
      <w:r>
        <w:rPr>
          <w:sz w:val="14"/>
        </w:rPr>
        <w:t>t</w:t>
      </w:r>
      <w:r>
        <w:rPr>
          <w:spacing w:val="-14"/>
          <w:sz w:val="14"/>
        </w:rPr>
        <w:t xml:space="preserve"> </w:t>
      </w:r>
      <w:r>
        <w:rPr>
          <w:sz w:val="14"/>
        </w:rPr>
        <w:t>a</w:t>
      </w:r>
      <w:r>
        <w:rPr>
          <w:spacing w:val="6"/>
          <w:sz w:val="14"/>
        </w:rPr>
        <w:t xml:space="preserve"> </w:t>
      </w:r>
      <w:r>
        <w:rPr>
          <w:sz w:val="14"/>
        </w:rPr>
        <w:t>)</w:t>
      </w:r>
      <w:r>
        <w:rPr>
          <w:spacing w:val="8"/>
          <w:sz w:val="14"/>
        </w:rPr>
        <w:t xml:space="preserve"> </w:t>
      </w:r>
      <w:r>
        <w:rPr>
          <w:sz w:val="14"/>
        </w:rPr>
        <w:t>;</w:t>
      </w:r>
    </w:p>
    <w:p w14:paraId="654713CF" w14:textId="77777777" w:rsidR="00EB3E63" w:rsidRDefault="00B41D80">
      <w:pPr>
        <w:tabs>
          <w:tab w:val="left" w:pos="494"/>
        </w:tabs>
        <w:spacing w:line="106" w:lineRule="exact"/>
        <w:ind w:left="119"/>
        <w:jc w:val="both"/>
        <w:rPr>
          <w:sz w:val="14"/>
        </w:rPr>
      </w:pPr>
      <w:r>
        <w:rPr>
          <w:color w:val="9300D1"/>
          <w:sz w:val="10"/>
        </w:rPr>
        <w:t>23</w:t>
      </w:r>
      <w:r>
        <w:rPr>
          <w:color w:val="9300D1"/>
          <w:sz w:val="10"/>
        </w:rPr>
        <w:tab/>
      </w:r>
      <w:r>
        <w:rPr>
          <w:sz w:val="14"/>
        </w:rPr>
        <w:t>}</w:t>
      </w:r>
    </w:p>
    <w:p w14:paraId="72CFD58C" w14:textId="77777777" w:rsidR="00EB3E63" w:rsidRDefault="00B41D80">
      <w:pPr>
        <w:spacing w:line="140" w:lineRule="exact"/>
        <w:ind w:left="119"/>
        <w:jc w:val="both"/>
        <w:rPr>
          <w:sz w:val="14"/>
        </w:rPr>
      </w:pPr>
      <w:r>
        <w:rPr>
          <w:color w:val="9300D1"/>
          <w:sz w:val="10"/>
        </w:rPr>
        <w:t xml:space="preserve">24    </w:t>
      </w:r>
      <w:r>
        <w:rPr>
          <w:sz w:val="14"/>
        </w:rPr>
        <w:t>}</w:t>
      </w:r>
    </w:p>
    <w:p w14:paraId="2A404489" w14:textId="77777777" w:rsidR="00EB3E63" w:rsidRDefault="00B41D80">
      <w:pPr>
        <w:pStyle w:val="Corpsdetexte"/>
        <w:spacing w:before="62" w:line="249" w:lineRule="auto"/>
        <w:ind w:right="117" w:firstLine="199"/>
      </w:pPr>
      <w:r>
        <w:t xml:space="preserve">The interfaces of the </w:t>
      </w:r>
      <w:proofErr w:type="spellStart"/>
      <w:proofErr w:type="gramStart"/>
      <w:r>
        <w:rPr>
          <w:i/>
        </w:rPr>
        <w:t>pPull</w:t>
      </w:r>
      <w:proofErr w:type="spellEnd"/>
      <w:r>
        <w:rPr>
          <w:i/>
        </w:rPr>
        <w:t xml:space="preserve">  </w:t>
      </w:r>
      <w:r>
        <w:t>ports</w:t>
      </w:r>
      <w:proofErr w:type="gramEnd"/>
      <w:r>
        <w:t xml:space="preserve">  </w:t>
      </w:r>
      <w:commentRangeStart w:id="38"/>
      <w:r>
        <w:t>are  simply  referred  to</w:t>
      </w:r>
      <w:commentRangeEnd w:id="38"/>
      <w:r w:rsidR="001C5B08">
        <w:rPr>
          <w:rStyle w:val="Marquedecommentaire"/>
        </w:rPr>
        <w:commentReference w:id="38"/>
      </w:r>
      <w:r>
        <w:t xml:space="preserve"> the </w:t>
      </w:r>
      <w:proofErr w:type="spellStart"/>
      <w:r>
        <w:t>fifo</w:t>
      </w:r>
      <w:proofErr w:type="spellEnd"/>
      <w:r>
        <w:t xml:space="preserve"> (lines 8-9) because no event should be emitted and processed in case of an invocation to the </w:t>
      </w:r>
      <w:r>
        <w:rPr>
          <w:i/>
        </w:rPr>
        <w:t xml:space="preserve">pull   </w:t>
      </w:r>
      <w:r>
        <w:t>method.</w:t>
      </w:r>
    </w:p>
    <w:p w14:paraId="7E920C2A" w14:textId="77777777" w:rsidR="00EB3E63" w:rsidRDefault="00B41D80">
      <w:pPr>
        <w:pStyle w:val="Corpsdetexte"/>
        <w:spacing w:line="249" w:lineRule="auto"/>
        <w:ind w:right="117" w:firstLine="199"/>
      </w:pPr>
      <w:r>
        <w:t>By this transformation, the programmers can execute and debug the extended code and modify the architecture at the code level while keeping the mapping between the model and the code bidirectional.</w:t>
      </w:r>
    </w:p>
    <w:p w14:paraId="43E9A3A4" w14:textId="77777777" w:rsidR="00EB3E63" w:rsidRDefault="00B41D80">
      <w:pPr>
        <w:pStyle w:val="Paragraphedeliste"/>
        <w:numPr>
          <w:ilvl w:val="0"/>
          <w:numId w:val="8"/>
        </w:numPr>
        <w:tabs>
          <w:tab w:val="left" w:pos="796"/>
        </w:tabs>
        <w:spacing w:before="176"/>
        <w:ind w:left="795" w:hanging="388"/>
        <w:jc w:val="left"/>
        <w:rPr>
          <w:sz w:val="16"/>
        </w:rPr>
      </w:pPr>
      <w:r>
        <w:rPr>
          <w:spacing w:val="6"/>
          <w:sz w:val="20"/>
        </w:rPr>
        <w:t>P</w:t>
      </w:r>
      <w:r>
        <w:rPr>
          <w:spacing w:val="6"/>
          <w:sz w:val="16"/>
        </w:rPr>
        <w:t xml:space="preserve">RELIMINARY </w:t>
      </w:r>
      <w:r>
        <w:rPr>
          <w:spacing w:val="3"/>
          <w:sz w:val="16"/>
        </w:rPr>
        <w:t xml:space="preserve">EVALUATION </w:t>
      </w:r>
      <w:r>
        <w:rPr>
          <w:spacing w:val="5"/>
          <w:sz w:val="16"/>
        </w:rPr>
        <w:t xml:space="preserve">RESULTS </w:t>
      </w:r>
      <w:r>
        <w:rPr>
          <w:spacing w:val="6"/>
          <w:sz w:val="16"/>
        </w:rPr>
        <w:t xml:space="preserve">AND </w:t>
      </w:r>
      <w:r>
        <w:rPr>
          <w:spacing w:val="25"/>
          <w:sz w:val="16"/>
        </w:rPr>
        <w:t xml:space="preserve"> </w:t>
      </w:r>
      <w:r>
        <w:rPr>
          <w:spacing w:val="6"/>
          <w:sz w:val="16"/>
        </w:rPr>
        <w:t>PLAN</w:t>
      </w:r>
    </w:p>
    <w:p w14:paraId="75379222" w14:textId="77777777" w:rsidR="00EB3E63" w:rsidRDefault="00B41D80">
      <w:pPr>
        <w:pStyle w:val="Corpsdetexte"/>
        <w:spacing w:before="99" w:line="249" w:lineRule="auto"/>
        <w:ind w:right="117" w:firstLine="199"/>
      </w:pPr>
      <w:r>
        <w:t>The mapping is used in the implementation of our model- code synchronization tool [8] as an extension of Papyrus [10]. This section shows our preliminary results and plan to</w:t>
      </w:r>
      <w:r>
        <w:rPr>
          <w:spacing w:val="-33"/>
        </w:rPr>
        <w:t xml:space="preserve"> </w:t>
      </w:r>
      <w:r>
        <w:t xml:space="preserve">evaluate our approach in combination with our synchronization  </w:t>
      </w:r>
      <w:r>
        <w:rPr>
          <w:spacing w:val="17"/>
        </w:rPr>
        <w:t xml:space="preserve"> </w:t>
      </w:r>
      <w:r>
        <w:t>[8].</w:t>
      </w:r>
    </w:p>
    <w:p w14:paraId="6FEE0E19" w14:textId="77777777" w:rsidR="00EB3E63" w:rsidRDefault="00B41D80">
      <w:pPr>
        <w:pStyle w:val="Corpsdetexte"/>
        <w:spacing w:line="249" w:lineRule="auto"/>
        <w:ind w:right="117"/>
      </w:pPr>
      <w:r>
        <w:rPr>
          <w:b/>
        </w:rPr>
        <w:t xml:space="preserve">Correctness: </w:t>
      </w:r>
      <w:r>
        <w:t xml:space="preserve">We will evaluate the correctness of the synchro- </w:t>
      </w:r>
      <w:proofErr w:type="spellStart"/>
      <w:r>
        <w:t>nization</w:t>
      </w:r>
      <w:proofErr w:type="spellEnd"/>
      <w:r>
        <w:t xml:space="preserve"> of architecture model and code using our proposed mapping. Three cases are planned: (1) can the extended code and mapping be used to reconstruct the original architecture model? (2) </w:t>
      </w:r>
      <w:proofErr w:type="gramStart"/>
      <w:r>
        <w:t>if</w:t>
      </w:r>
      <w:proofErr w:type="gramEnd"/>
      <w:r>
        <w:t xml:space="preserve"> the extended code is modified, can the </w:t>
      </w:r>
      <w:proofErr w:type="spellStart"/>
      <w:r>
        <w:t>modifica</w:t>
      </w:r>
      <w:proofErr w:type="spellEnd"/>
      <w:r>
        <w:t>-</w:t>
      </w:r>
    </w:p>
    <w:p w14:paraId="1A9FB6B7" w14:textId="77777777" w:rsidR="00EB3E63" w:rsidRDefault="00EB3E63">
      <w:pPr>
        <w:spacing w:line="249" w:lineRule="auto"/>
        <w:sectPr w:rsidR="00EB3E63">
          <w:type w:val="continuous"/>
          <w:pgSz w:w="12240" w:h="15840"/>
          <w:pgMar w:top="980" w:right="860" w:bottom="280" w:left="860" w:header="720" w:footer="720" w:gutter="0"/>
          <w:cols w:num="2" w:space="720" w:equalWidth="0">
            <w:col w:w="5141" w:space="119"/>
            <w:col w:w="5260"/>
          </w:cols>
        </w:sectPr>
      </w:pPr>
    </w:p>
    <w:p w14:paraId="7C315807" w14:textId="77777777" w:rsidR="00EB3E63" w:rsidRDefault="00B41D80">
      <w:pPr>
        <w:pStyle w:val="Corpsdetexte"/>
        <w:spacing w:before="51" w:line="249" w:lineRule="auto"/>
      </w:pPr>
      <w:proofErr w:type="spellStart"/>
      <w:proofErr w:type="gramStart"/>
      <w:r>
        <w:lastRenderedPageBreak/>
        <w:t>tions</w:t>
      </w:r>
      <w:proofErr w:type="spellEnd"/>
      <w:proofErr w:type="gramEnd"/>
      <w:r>
        <w:t xml:space="preserve"> made be propagated back to the model? </w:t>
      </w:r>
      <w:proofErr w:type="gramStart"/>
      <w:r>
        <w:t>and</w:t>
      </w:r>
      <w:proofErr w:type="gramEnd"/>
      <w:r>
        <w:t xml:space="preserve"> (3) if both extended code and model are concurrently modified, can the mapping be used for  synchronization?</w:t>
      </w:r>
    </w:p>
    <w:p w14:paraId="0C0B04AD" w14:textId="60D6A2A2" w:rsidR="00EB3E63" w:rsidRDefault="00B41D80">
      <w:pPr>
        <w:pStyle w:val="Corpsdetexte"/>
        <w:spacing w:line="249" w:lineRule="auto"/>
      </w:pPr>
      <w:r>
        <w:rPr>
          <w:b/>
        </w:rPr>
        <w:t xml:space="preserve">Semantic-conformance: </w:t>
      </w:r>
      <w:r>
        <w:rPr>
          <w:spacing w:val="-8"/>
        </w:rPr>
        <w:t xml:space="preserve">We </w:t>
      </w:r>
      <w:r>
        <w:t>assess the preservation of UML semantics</w:t>
      </w:r>
      <w:r>
        <w:rPr>
          <w:spacing w:val="-4"/>
        </w:rPr>
        <w:t xml:space="preserve"> </w:t>
      </w:r>
      <w:r>
        <w:t>in</w:t>
      </w:r>
      <w:r>
        <w:rPr>
          <w:spacing w:val="-4"/>
        </w:rPr>
        <w:t xml:space="preserve"> </w:t>
      </w:r>
      <w:r>
        <w:t>the</w:t>
      </w:r>
      <w:r>
        <w:rPr>
          <w:spacing w:val="-4"/>
        </w:rPr>
        <w:t xml:space="preserve"> </w:t>
      </w:r>
      <w:r>
        <w:t>code.</w:t>
      </w:r>
      <w:r>
        <w:rPr>
          <w:spacing w:val="-4"/>
        </w:rPr>
        <w:t xml:space="preserve"> </w:t>
      </w:r>
      <w:r>
        <w:t>In</w:t>
      </w:r>
      <w:r>
        <w:rPr>
          <w:spacing w:val="-4"/>
        </w:rPr>
        <w:t xml:space="preserve"> </w:t>
      </w:r>
      <w:r>
        <w:t>[11],</w:t>
      </w:r>
      <w:r>
        <w:rPr>
          <w:spacing w:val="-4"/>
        </w:rPr>
        <w:t xml:space="preserve"> </w:t>
      </w:r>
      <w:r>
        <w:t>we</w:t>
      </w:r>
      <w:r>
        <w:rPr>
          <w:spacing w:val="-4"/>
        </w:rPr>
        <w:t xml:space="preserve"> </w:t>
      </w:r>
      <w:r>
        <w:t>show</w:t>
      </w:r>
      <w:r>
        <w:rPr>
          <w:spacing w:val="-4"/>
        </w:rPr>
        <w:t xml:space="preserve"> </w:t>
      </w:r>
      <w:r>
        <w:t>our</w:t>
      </w:r>
      <w:r>
        <w:rPr>
          <w:spacing w:val="-4"/>
        </w:rPr>
        <w:t xml:space="preserve"> </w:t>
      </w:r>
      <w:r>
        <w:t>experiments</w:t>
      </w:r>
      <w:r>
        <w:rPr>
          <w:spacing w:val="-4"/>
        </w:rPr>
        <w:t xml:space="preserve"> </w:t>
      </w:r>
      <w:r>
        <w:t>to</w:t>
      </w:r>
      <w:r>
        <w:rPr>
          <w:spacing w:val="-4"/>
        </w:rPr>
        <w:t xml:space="preserve"> </w:t>
      </w:r>
      <w:r>
        <w:t>test the runtime execution of the code against the precise</w:t>
      </w:r>
      <w:r>
        <w:rPr>
          <w:spacing w:val="-32"/>
        </w:rPr>
        <w:t xml:space="preserve"> </w:t>
      </w:r>
      <w:r>
        <w:t xml:space="preserve">semantics of UML State Machine standardized by OMG in [12] with a test suite consisting 66 test cases. 62 out of 66 cases passed leaving for future to fix </w:t>
      </w:r>
      <w:ins w:id="39" w:author="RADERMACHER Ansgar 206501" w:date="2017-02-28T22:15:00Z">
        <w:r w:rsidR="00C0108F">
          <w:t xml:space="preserve">the </w:t>
        </w:r>
      </w:ins>
      <w:r>
        <w:t xml:space="preserve">failed test  </w:t>
      </w:r>
      <w:r>
        <w:rPr>
          <w:spacing w:val="5"/>
        </w:rPr>
        <w:t xml:space="preserve"> </w:t>
      </w:r>
      <w:r>
        <w:t>cases.</w:t>
      </w:r>
    </w:p>
    <w:p w14:paraId="1DBF0557" w14:textId="77777777" w:rsidR="00EB3E63" w:rsidRDefault="00B41D80">
      <w:pPr>
        <w:pStyle w:val="Corpsdetexte"/>
        <w:spacing w:line="249" w:lineRule="auto"/>
      </w:pPr>
      <w:r>
        <w:rPr>
          <w:b/>
        </w:rPr>
        <w:t xml:space="preserve">Standard code efficiency: </w:t>
      </w:r>
      <w:r>
        <w:rPr>
          <w:spacing w:val="-8"/>
        </w:rPr>
        <w:t xml:space="preserve">We </w:t>
      </w:r>
      <w:r>
        <w:t>target resource-constrained</w:t>
      </w:r>
      <w:r>
        <w:rPr>
          <w:spacing w:val="-34"/>
        </w:rPr>
        <w:t xml:space="preserve"> </w:t>
      </w:r>
      <w:proofErr w:type="spellStart"/>
      <w:r>
        <w:t>em</w:t>
      </w:r>
      <w:proofErr w:type="spellEnd"/>
      <w:r>
        <w:t xml:space="preserve">- bedded systems. Hence, event processing speed and memory usage are critical. </w:t>
      </w:r>
      <w:r>
        <w:rPr>
          <w:spacing w:val="-8"/>
        </w:rPr>
        <w:t xml:space="preserve">We </w:t>
      </w:r>
      <w:r>
        <w:t xml:space="preserve">compare the efficiency of the generated code with the code generated by some UML tools and source code libraries in [11]. The results show that the code in our approach runs fast and requires </w:t>
      </w:r>
      <w:proofErr w:type="gramStart"/>
      <w:r>
        <w:t xml:space="preserve">little </w:t>
      </w:r>
      <w:r>
        <w:rPr>
          <w:spacing w:val="36"/>
        </w:rPr>
        <w:t xml:space="preserve"> </w:t>
      </w:r>
      <w:r>
        <w:t>memory</w:t>
      </w:r>
      <w:proofErr w:type="gramEnd"/>
      <w:r>
        <w:t>.</w:t>
      </w:r>
    </w:p>
    <w:p w14:paraId="443C9FB0" w14:textId="2529FAD8" w:rsidR="00EB3E63" w:rsidRDefault="00B41D80">
      <w:pPr>
        <w:pStyle w:val="Corpsdetexte"/>
        <w:spacing w:line="249" w:lineRule="auto"/>
      </w:pPr>
      <w:r>
        <w:rPr>
          <w:b/>
        </w:rPr>
        <w:t xml:space="preserve">Feasibility and scalability: </w:t>
      </w:r>
      <w:r>
        <w:rPr>
          <w:spacing w:val="-8"/>
        </w:rPr>
        <w:t xml:space="preserve">We </w:t>
      </w:r>
      <w:r>
        <w:t xml:space="preserve">plan to </w:t>
      </w:r>
      <w:proofErr w:type="gramStart"/>
      <w:r>
        <w:t>use  the</w:t>
      </w:r>
      <w:proofErr w:type="gramEnd"/>
      <w:r>
        <w:t xml:space="preserve">  mapping  with our synchronization approach to develop an embedded software case study.</w:t>
      </w:r>
      <w:ins w:id="40" w:author="RADERMACHER Ansgar 206501" w:date="2017-02-28T22:16:00Z">
        <w:r w:rsidR="00C0108F">
          <w:t xml:space="preserve"> </w:t>
        </w:r>
      </w:ins>
      <w:r>
        <w:t xml:space="preserve">The mapping and synchronization are feasible and </w:t>
      </w:r>
      <w:commentRangeStart w:id="41"/>
      <w:r>
        <w:t xml:space="preserve">scalable if efficient development </w:t>
      </w:r>
      <w:proofErr w:type="gramStart"/>
      <w:r>
        <w:t xml:space="preserve">is </w:t>
      </w:r>
      <w:r>
        <w:rPr>
          <w:spacing w:val="43"/>
        </w:rPr>
        <w:t xml:space="preserve"> </w:t>
      </w:r>
      <w:r>
        <w:t>possible</w:t>
      </w:r>
      <w:commentRangeEnd w:id="41"/>
      <w:proofErr w:type="gramEnd"/>
      <w:r w:rsidR="00C0108F">
        <w:rPr>
          <w:rStyle w:val="Marquedecommentaire"/>
        </w:rPr>
        <w:commentReference w:id="41"/>
      </w:r>
      <w:r>
        <w:t>.</w:t>
      </w:r>
    </w:p>
    <w:p w14:paraId="64C70EE8" w14:textId="77777777" w:rsidR="00EB3E63" w:rsidRDefault="00EB3E63">
      <w:pPr>
        <w:pStyle w:val="Corpsdetexte"/>
        <w:ind w:left="0"/>
        <w:jc w:val="left"/>
      </w:pPr>
    </w:p>
    <w:p w14:paraId="4393D0AB" w14:textId="77777777" w:rsidR="00EB3E63" w:rsidRDefault="00EB3E63">
      <w:pPr>
        <w:pStyle w:val="Corpsdetexte"/>
        <w:spacing w:before="9"/>
        <w:ind w:left="0"/>
        <w:jc w:val="left"/>
        <w:rPr>
          <w:sz w:val="18"/>
        </w:rPr>
      </w:pPr>
    </w:p>
    <w:p w14:paraId="18B909AA" w14:textId="77777777" w:rsidR="00EB3E63" w:rsidRDefault="00B41D80">
      <w:pPr>
        <w:pStyle w:val="Paragraphedeliste"/>
        <w:numPr>
          <w:ilvl w:val="0"/>
          <w:numId w:val="8"/>
        </w:numPr>
        <w:tabs>
          <w:tab w:val="left" w:pos="2128"/>
        </w:tabs>
        <w:ind w:left="2127" w:hanging="364"/>
        <w:jc w:val="left"/>
        <w:rPr>
          <w:sz w:val="16"/>
        </w:rPr>
      </w:pPr>
      <w:r>
        <w:rPr>
          <w:spacing w:val="5"/>
          <w:sz w:val="20"/>
        </w:rPr>
        <w:t>R</w:t>
      </w:r>
      <w:r>
        <w:rPr>
          <w:spacing w:val="5"/>
          <w:sz w:val="16"/>
        </w:rPr>
        <w:t>ELATED</w:t>
      </w:r>
      <w:r>
        <w:rPr>
          <w:spacing w:val="18"/>
          <w:sz w:val="16"/>
        </w:rPr>
        <w:t xml:space="preserve"> </w:t>
      </w:r>
      <w:r>
        <w:rPr>
          <w:spacing w:val="6"/>
          <w:sz w:val="16"/>
        </w:rPr>
        <w:t>WORK</w:t>
      </w:r>
    </w:p>
    <w:p w14:paraId="0DB4748F" w14:textId="77777777" w:rsidR="00EB3E63" w:rsidRDefault="00EB3E63">
      <w:pPr>
        <w:pStyle w:val="Corpsdetexte"/>
        <w:spacing w:before="3"/>
        <w:ind w:left="0"/>
        <w:jc w:val="left"/>
        <w:rPr>
          <w:sz w:val="24"/>
        </w:rPr>
      </w:pPr>
    </w:p>
    <w:p w14:paraId="5EE85575" w14:textId="77777777" w:rsidR="00EB3E63" w:rsidRDefault="00B41D80" w:rsidP="0031604B">
      <w:pPr>
        <w:pStyle w:val="Corpsdetexte"/>
        <w:spacing w:before="1" w:line="249" w:lineRule="auto"/>
        <w:ind w:right="-8" w:firstLine="199"/>
      </w:pPr>
      <w:r>
        <w:t xml:space="preserve">Our work is related to following tools and approaches. </w:t>
      </w:r>
      <w:r>
        <w:rPr>
          <w:b/>
        </w:rPr>
        <w:t xml:space="preserve">Reverse engineering tools: </w:t>
      </w:r>
      <w:r>
        <w:t xml:space="preserve">Several tools [6] create code from UML models using a bidirectional mapping between UML class concepts and object-oriented code. However, when it comes to UML composite structure and state machines, no tools support a bidirectional mapping </w:t>
      </w:r>
      <w:proofErr w:type="gramStart"/>
      <w:r>
        <w:t>and  synchronization</w:t>
      </w:r>
      <w:proofErr w:type="gramEnd"/>
      <w:r>
        <w:t>.</w:t>
      </w:r>
    </w:p>
    <w:p w14:paraId="12235C99" w14:textId="195BBBBA" w:rsidR="00EB3E63" w:rsidRDefault="00B41D80">
      <w:pPr>
        <w:pStyle w:val="Corpsdetexte"/>
        <w:spacing w:line="249" w:lineRule="auto"/>
      </w:pPr>
      <w:r>
        <w:rPr>
          <w:b/>
        </w:rPr>
        <w:t xml:space="preserve">Separation: </w:t>
      </w:r>
      <w:r>
        <w:t xml:space="preserve">Specialized comments [5] such as </w:t>
      </w:r>
      <w:r>
        <w:rPr>
          <w:rFonts w:ascii="Arial"/>
        </w:rPr>
        <w:t xml:space="preserve">@generated </w:t>
      </w:r>
      <w:r>
        <w:rPr>
          <w:rFonts w:ascii="Arial"/>
          <w:spacing w:val="-3"/>
        </w:rPr>
        <w:t xml:space="preserve">NOT </w:t>
      </w:r>
      <w:r>
        <w:t xml:space="preserve">are used to preserve code modified by programmers by separating the modified code from generated code. </w:t>
      </w:r>
      <w:r>
        <w:rPr>
          <w:spacing w:val="-3"/>
        </w:rPr>
        <w:t xml:space="preserve">However, </w:t>
      </w:r>
      <w:r>
        <w:t>this approach does not intend to synchronize model-code</w:t>
      </w:r>
      <w:r>
        <w:rPr>
          <w:spacing w:val="-25"/>
        </w:rPr>
        <w:t xml:space="preserve"> </w:t>
      </w:r>
      <w:r>
        <w:t>using a bidirectional mapping as ours. Furthermore,</w:t>
      </w:r>
      <w:r>
        <w:rPr>
          <w:spacing w:val="30"/>
        </w:rPr>
        <w:t xml:space="preserve"> </w:t>
      </w:r>
      <w:r>
        <w:t>if</w:t>
      </w:r>
      <w:r>
        <w:rPr>
          <w:spacing w:val="46"/>
        </w:rPr>
        <w:t xml:space="preserve"> </w:t>
      </w:r>
      <w:r>
        <w:t>accidental</w:t>
      </w:r>
      <w:r>
        <w:rPr>
          <w:w w:val="99"/>
        </w:rPr>
        <w:t xml:space="preserve"> </w:t>
      </w:r>
      <w:r>
        <w:t xml:space="preserve">changes happen to the </w:t>
      </w:r>
      <w:ins w:id="42" w:author="RADERMACHER Ansgar 206501" w:date="2017-02-28T22:28:00Z">
        <w:r w:rsidR="00FA33D4">
          <w:t xml:space="preserve">special </w:t>
        </w:r>
      </w:ins>
      <w:r>
        <w:t xml:space="preserve">comments, modified code cannot be preserved [13]. </w:t>
      </w:r>
      <w:proofErr w:type="spellStart"/>
      <w:proofErr w:type="gramStart"/>
      <w:r>
        <w:rPr>
          <w:i/>
        </w:rPr>
        <w:t>xMapper</w:t>
      </w:r>
      <w:proofErr w:type="spellEnd"/>
      <w:proofErr w:type="gramEnd"/>
      <w:r>
        <w:rPr>
          <w:i/>
        </w:rPr>
        <w:t xml:space="preserve"> </w:t>
      </w:r>
      <w:r>
        <w:t xml:space="preserve">[13] overcomes limitations of the separation by separating generated and modified code in </w:t>
      </w:r>
      <w:proofErr w:type="spellStart"/>
      <w:r>
        <w:t>dif</w:t>
      </w:r>
      <w:proofErr w:type="spellEnd"/>
      <w:r>
        <w:t xml:space="preserve">- </w:t>
      </w:r>
      <w:proofErr w:type="spellStart"/>
      <w:r>
        <w:t>ferent</w:t>
      </w:r>
      <w:proofErr w:type="spellEnd"/>
      <w:r>
        <w:t xml:space="preserve"> classes. </w:t>
      </w:r>
      <w:r>
        <w:rPr>
          <w:spacing w:val="-3"/>
        </w:rPr>
        <w:t xml:space="preserve">However, </w:t>
      </w:r>
      <w:r>
        <w:t xml:space="preserve">it does not allow reverse engineering code elements back to </w:t>
      </w:r>
      <w:proofErr w:type="gramStart"/>
      <w:r>
        <w:t xml:space="preserve">architecture </w:t>
      </w:r>
      <w:r>
        <w:rPr>
          <w:spacing w:val="33"/>
        </w:rPr>
        <w:t xml:space="preserve"> </w:t>
      </w:r>
      <w:r>
        <w:t>elements</w:t>
      </w:r>
      <w:proofErr w:type="gramEnd"/>
      <w:r>
        <w:t>.</w:t>
      </w:r>
    </w:p>
    <w:p w14:paraId="71A40D0E" w14:textId="7CD8F30E" w:rsidR="00EB3E63" w:rsidRDefault="00B41D80">
      <w:pPr>
        <w:pStyle w:val="Corpsdetexte"/>
        <w:spacing w:line="249" w:lineRule="auto"/>
      </w:pPr>
      <w:r>
        <w:rPr>
          <w:b/>
          <w:spacing w:val="-3"/>
        </w:rPr>
        <w:t xml:space="preserve">Textual </w:t>
      </w:r>
      <w:r>
        <w:rPr>
          <w:b/>
        </w:rPr>
        <w:t xml:space="preserve">modeling (TMLs) and architecture description (ADLs) languages: </w:t>
      </w:r>
      <w:r>
        <w:t xml:space="preserve">TMLs such as </w:t>
      </w:r>
      <w:proofErr w:type="spellStart"/>
      <w:r>
        <w:t>Umple</w:t>
      </w:r>
      <w:proofErr w:type="spellEnd"/>
      <w:r>
        <w:t xml:space="preserve"> [14] and textual ADLs can have bidirectional mapping </w:t>
      </w:r>
      <w:proofErr w:type="gramStart"/>
      <w:r>
        <w:t>to  UML</w:t>
      </w:r>
      <w:proofErr w:type="gramEnd"/>
      <w:r>
        <w:t xml:space="preserve">  elements.  The difference is that the extended code in our approach is syntactically valid and </w:t>
      </w:r>
      <w:commentRangeStart w:id="43"/>
      <w:del w:id="44" w:author="RADERMACHER Ansgar 206501" w:date="2017-02-28T22:29:00Z">
        <w:r w:rsidDel="00FA33D4">
          <w:delText xml:space="preserve">compilable </w:delText>
        </w:r>
      </w:del>
      <w:commentRangeEnd w:id="43"/>
      <w:r w:rsidR="00FA33D4">
        <w:rPr>
          <w:rStyle w:val="Marquedecommentaire"/>
        </w:rPr>
        <w:commentReference w:id="43"/>
      </w:r>
      <w:ins w:id="45" w:author="RADERMACHER Ansgar 206501" w:date="2017-02-28T22:29:00Z">
        <w:r w:rsidR="00FA33D4">
          <w:t>processed</w:t>
        </w:r>
        <w:r w:rsidR="00FA33D4">
          <w:t xml:space="preserve"> </w:t>
        </w:r>
      </w:ins>
      <w:r>
        <w:t>by standard compilers such as GCC for C++ while the TMLs and ADLs are not. In our</w:t>
      </w:r>
      <w:ins w:id="46" w:author="RADERMACHER Ansgar 206501" w:date="2017-02-28T22:30:00Z">
        <w:r w:rsidR="00FA33D4">
          <w:t xml:space="preserve"> approach</w:t>
        </w:r>
      </w:ins>
      <w:del w:id="47" w:author="RADERMACHER Ansgar 206501" w:date="2017-02-28T22:30:00Z">
        <w:r w:rsidDel="00FA33D4">
          <w:delText>s</w:delText>
        </w:r>
      </w:del>
      <w:r>
        <w:t>, programmers can use the familiar combination of a standard language and IDE [8] while the programmers are forced to change their working environment to efficiently use the</w:t>
      </w:r>
      <w:r>
        <w:rPr>
          <w:spacing w:val="-31"/>
        </w:rPr>
        <w:t xml:space="preserve"> </w:t>
      </w:r>
      <w:r>
        <w:t xml:space="preserve">TMLs. </w:t>
      </w:r>
      <w:r>
        <w:rPr>
          <w:b/>
        </w:rPr>
        <w:t xml:space="preserve">Language extension: </w:t>
      </w:r>
      <w:r>
        <w:t xml:space="preserve">The Boost library [15] tries to build a bidirectional mapping between C++ and UML State Machine. </w:t>
      </w:r>
      <w:r>
        <w:rPr>
          <w:spacing w:val="-3"/>
        </w:rPr>
        <w:t xml:space="preserve">However, </w:t>
      </w:r>
      <w:r>
        <w:t xml:space="preserve">Boost does not support different UML events and component-based concepts. </w:t>
      </w:r>
      <w:proofErr w:type="spellStart"/>
      <w:r>
        <w:t>ArchJava</w:t>
      </w:r>
      <w:proofErr w:type="spellEnd"/>
      <w:r>
        <w:t xml:space="preserve"> [16] adds structural</w:t>
      </w:r>
      <w:r>
        <w:rPr>
          <w:spacing w:val="-8"/>
        </w:rPr>
        <w:t xml:space="preserve"> </w:t>
      </w:r>
      <w:r>
        <w:t xml:space="preserve">con- </w:t>
      </w:r>
      <w:proofErr w:type="spellStart"/>
      <w:r>
        <w:t>cepts</w:t>
      </w:r>
      <w:proofErr w:type="spellEnd"/>
      <w:r>
        <w:t xml:space="preserve"> such as part and port to Java. </w:t>
      </w:r>
      <w:r>
        <w:rPr>
          <w:spacing w:val="-3"/>
        </w:rPr>
        <w:t xml:space="preserve">However, </w:t>
      </w:r>
      <w:proofErr w:type="spellStart"/>
      <w:r>
        <w:t>ArchJava</w:t>
      </w:r>
      <w:proofErr w:type="spellEnd"/>
      <w:r>
        <w:t xml:space="preserve"> does not provide a mapping between of architecture behavior and code. Furthermore, </w:t>
      </w:r>
      <w:proofErr w:type="spellStart"/>
      <w:r>
        <w:t>ArchJava</w:t>
      </w:r>
      <w:proofErr w:type="spellEnd"/>
      <w:r>
        <w:t xml:space="preserve"> it not standard </w:t>
      </w:r>
      <w:r>
        <w:rPr>
          <w:spacing w:val="-3"/>
        </w:rPr>
        <w:t>Java</w:t>
      </w:r>
      <w:r>
        <w:rPr>
          <w:spacing w:val="20"/>
        </w:rPr>
        <w:t xml:space="preserve"> </w:t>
      </w:r>
      <w:r>
        <w:t>and</w:t>
      </w:r>
      <w:r>
        <w:rPr>
          <w:spacing w:val="2"/>
        </w:rPr>
        <w:t xml:space="preserve"> </w:t>
      </w:r>
      <w:r>
        <w:t>facilities</w:t>
      </w:r>
      <w:r>
        <w:rPr>
          <w:w w:val="99"/>
        </w:rPr>
        <w:t xml:space="preserve"> </w:t>
      </w:r>
      <w:r>
        <w:t xml:space="preserve">of IDEs such as auto-completion are not  </w:t>
      </w:r>
      <w:r>
        <w:rPr>
          <w:spacing w:val="18"/>
        </w:rPr>
        <w:t xml:space="preserve"> </w:t>
      </w:r>
      <w:r>
        <w:t>compatible.</w:t>
      </w:r>
    </w:p>
    <w:p w14:paraId="3D95CA1F" w14:textId="77777777" w:rsidR="00EB3E63" w:rsidRDefault="00B41D80">
      <w:pPr>
        <w:pStyle w:val="Paragraphedeliste"/>
        <w:numPr>
          <w:ilvl w:val="0"/>
          <w:numId w:val="8"/>
        </w:numPr>
        <w:tabs>
          <w:tab w:val="left" w:pos="2203"/>
        </w:tabs>
        <w:spacing w:before="52"/>
        <w:ind w:left="2202" w:hanging="288"/>
        <w:jc w:val="left"/>
        <w:rPr>
          <w:sz w:val="16"/>
        </w:rPr>
      </w:pPr>
      <w:bookmarkStart w:id="48" w:name="_GoBack"/>
      <w:bookmarkEnd w:id="48"/>
      <w:r>
        <w:rPr>
          <w:spacing w:val="9"/>
          <w:w w:val="99"/>
          <w:sz w:val="20"/>
        </w:rPr>
        <w:br w:type="column"/>
      </w:r>
      <w:r>
        <w:rPr>
          <w:spacing w:val="8"/>
          <w:sz w:val="20"/>
        </w:rPr>
        <w:t>C</w:t>
      </w:r>
      <w:r>
        <w:rPr>
          <w:spacing w:val="8"/>
          <w:sz w:val="16"/>
        </w:rPr>
        <w:t>ONCLUSION</w:t>
      </w:r>
    </w:p>
    <w:p w14:paraId="3677E0CD" w14:textId="77777777" w:rsidR="00EB3E63" w:rsidRDefault="00B41D80">
      <w:pPr>
        <w:pStyle w:val="Corpsdetexte"/>
        <w:spacing w:before="72" w:line="249" w:lineRule="auto"/>
        <w:ind w:right="117" w:firstLine="199"/>
      </w:pPr>
      <w:r>
        <w:rPr>
          <w:spacing w:val="-8"/>
        </w:rPr>
        <w:t xml:space="preserve">We </w:t>
      </w:r>
      <w:r>
        <w:t xml:space="preserve">have presented a bidirectional mapping between code and architecture model specified by UML class, composite structure, and state machine diagrams. The idea is to raise    the abstraction level of an existing programming language in order to reduce the abstraction gap between modeling and coding. The mapping is used as input in our model-code synchronization mechanism presented </w:t>
      </w:r>
      <w:proofErr w:type="gramStart"/>
      <w:r>
        <w:t xml:space="preserve">in </w:t>
      </w:r>
      <w:r>
        <w:rPr>
          <w:spacing w:val="13"/>
        </w:rPr>
        <w:t xml:space="preserve"> </w:t>
      </w:r>
      <w:r>
        <w:t>[</w:t>
      </w:r>
      <w:proofErr w:type="gramEnd"/>
      <w:r>
        <w:t>8].</w:t>
      </w:r>
    </w:p>
    <w:p w14:paraId="2FF7F4A3" w14:textId="552F55EB" w:rsidR="00EB3E63" w:rsidRDefault="00B41D80">
      <w:pPr>
        <w:pStyle w:val="Corpsdetexte"/>
        <w:spacing w:line="249" w:lineRule="auto"/>
        <w:ind w:right="117" w:firstLine="199"/>
      </w:pPr>
      <w:r>
        <w:t>For the moment, the approach is implemented for UML and C++. In the future, we will extensively evaluate the approach for different aspects: synchronization correctness, feasibility, and scalability.  Furthermore</w:t>
      </w:r>
      <w:proofErr w:type="gramStart"/>
      <w:r>
        <w:t>,  we</w:t>
      </w:r>
      <w:proofErr w:type="gramEnd"/>
      <w:r>
        <w:t xml:space="preserve">  will  apply  our  approach  to other programming languages such as </w:t>
      </w:r>
      <w:r>
        <w:rPr>
          <w:spacing w:val="-3"/>
        </w:rPr>
        <w:t xml:space="preserve">Java </w:t>
      </w:r>
      <w:r>
        <w:t xml:space="preserve">and C# and investigate how this work may scale </w:t>
      </w:r>
      <w:del w:id="49" w:author="RADERMACHER Ansgar 206501" w:date="2017-02-28T22:32:00Z">
        <w:r w:rsidDel="006801C7">
          <w:delText xml:space="preserve">to </w:delText>
        </w:r>
      </w:del>
      <w:commentRangeStart w:id="50"/>
      <w:ins w:id="51" w:author="RADERMACHER Ansgar 206501" w:date="2017-02-28T22:32:00Z">
        <w:r w:rsidR="006801C7">
          <w:t>on</w:t>
        </w:r>
        <w:r w:rsidR="006801C7">
          <w:t xml:space="preserve"> </w:t>
        </w:r>
      </w:ins>
      <w:r>
        <w:t xml:space="preserve">modern  </w:t>
      </w:r>
      <w:r>
        <w:rPr>
          <w:spacing w:val="16"/>
        </w:rPr>
        <w:t xml:space="preserve"> </w:t>
      </w:r>
      <w:r>
        <w:t>architectures.</w:t>
      </w:r>
      <w:commentRangeEnd w:id="50"/>
      <w:r w:rsidR="006801C7">
        <w:rPr>
          <w:rStyle w:val="Marquedecommentaire"/>
        </w:rPr>
        <w:commentReference w:id="50"/>
      </w:r>
    </w:p>
    <w:p w14:paraId="5670D4B9" w14:textId="77777777" w:rsidR="00EB3E63" w:rsidRDefault="00B41D80">
      <w:pPr>
        <w:spacing w:before="134"/>
        <w:ind w:left="1268" w:right="1268"/>
        <w:jc w:val="center"/>
        <w:rPr>
          <w:sz w:val="16"/>
        </w:rPr>
      </w:pPr>
      <w:r>
        <w:rPr>
          <w:sz w:val="20"/>
        </w:rPr>
        <w:t>R</w:t>
      </w:r>
      <w:r>
        <w:rPr>
          <w:sz w:val="16"/>
        </w:rPr>
        <w:t>EFERENCES</w:t>
      </w:r>
    </w:p>
    <w:p w14:paraId="419DB04C" w14:textId="77777777" w:rsidR="00EB3E63" w:rsidRDefault="00B41D80">
      <w:pPr>
        <w:spacing w:before="108" w:line="180" w:lineRule="exact"/>
        <w:ind w:left="484" w:right="216" w:hanging="286"/>
        <w:rPr>
          <w:sz w:val="16"/>
        </w:rPr>
      </w:pPr>
      <w:r>
        <w:rPr>
          <w:sz w:val="16"/>
        </w:rPr>
        <w:t xml:space="preserve">[1]J. Hutchinson, J. Whittle, and M. </w:t>
      </w:r>
      <w:proofErr w:type="spellStart"/>
      <w:r>
        <w:rPr>
          <w:sz w:val="16"/>
        </w:rPr>
        <w:t>Rouncefield</w:t>
      </w:r>
      <w:proofErr w:type="spellEnd"/>
      <w:r>
        <w:rPr>
          <w:sz w:val="16"/>
        </w:rPr>
        <w:t xml:space="preserve">, “Model-driven engineer- </w:t>
      </w:r>
      <w:proofErr w:type="spellStart"/>
      <w:r>
        <w:rPr>
          <w:sz w:val="16"/>
        </w:rPr>
        <w:t>ing</w:t>
      </w:r>
      <w:proofErr w:type="spellEnd"/>
      <w:r>
        <w:rPr>
          <w:sz w:val="16"/>
        </w:rPr>
        <w:t xml:space="preserve"> practices in industry: Social, organizational and managerial factors that lead to success or failure,” </w:t>
      </w:r>
      <w:r>
        <w:rPr>
          <w:i/>
          <w:sz w:val="16"/>
        </w:rPr>
        <w:t>Science of Computer Programming</w:t>
      </w:r>
      <w:r>
        <w:rPr>
          <w:sz w:val="16"/>
        </w:rPr>
        <w:t>,    vol. 89, pp. 144 – 161,   2014.</w:t>
      </w:r>
    </w:p>
    <w:p w14:paraId="59812D72" w14:textId="77777777" w:rsidR="00EB3E63" w:rsidRDefault="00B41D80">
      <w:pPr>
        <w:tabs>
          <w:tab w:val="left" w:pos="3664"/>
        </w:tabs>
        <w:spacing w:line="180" w:lineRule="exact"/>
        <w:ind w:left="484" w:right="117" w:hanging="286"/>
        <w:rPr>
          <w:sz w:val="16"/>
        </w:rPr>
      </w:pPr>
      <w:r>
        <w:rPr>
          <w:sz w:val="16"/>
        </w:rPr>
        <w:t xml:space="preserve">[2]A. </w:t>
      </w:r>
      <w:proofErr w:type="spellStart"/>
      <w:r>
        <w:rPr>
          <w:sz w:val="16"/>
        </w:rPr>
        <w:t>Dunkels</w:t>
      </w:r>
      <w:proofErr w:type="spellEnd"/>
      <w:r>
        <w:rPr>
          <w:sz w:val="16"/>
        </w:rPr>
        <w:t xml:space="preserve">, O. Schmidt, </w:t>
      </w:r>
      <w:r>
        <w:rPr>
          <w:spacing w:val="-6"/>
          <w:sz w:val="16"/>
        </w:rPr>
        <w:t xml:space="preserve">T. </w:t>
      </w:r>
      <w:r>
        <w:rPr>
          <w:spacing w:val="-4"/>
          <w:sz w:val="16"/>
        </w:rPr>
        <w:t xml:space="preserve">Voigt, </w:t>
      </w:r>
      <w:r>
        <w:rPr>
          <w:sz w:val="16"/>
        </w:rPr>
        <w:t>and M. Ali, “</w:t>
      </w:r>
      <w:proofErr w:type="spellStart"/>
      <w:r>
        <w:rPr>
          <w:sz w:val="16"/>
        </w:rPr>
        <w:t>Protothreads</w:t>
      </w:r>
      <w:proofErr w:type="spellEnd"/>
      <w:r>
        <w:rPr>
          <w:sz w:val="16"/>
        </w:rPr>
        <w:t xml:space="preserve">: </w:t>
      </w:r>
      <w:proofErr w:type="spellStart"/>
      <w:r>
        <w:rPr>
          <w:sz w:val="16"/>
        </w:rPr>
        <w:t>Simpli</w:t>
      </w:r>
      <w:proofErr w:type="spellEnd"/>
      <w:r>
        <w:rPr>
          <w:sz w:val="16"/>
        </w:rPr>
        <w:t xml:space="preserve">- </w:t>
      </w:r>
      <w:proofErr w:type="spellStart"/>
      <w:r>
        <w:rPr>
          <w:sz w:val="16"/>
        </w:rPr>
        <w:t>fying</w:t>
      </w:r>
      <w:proofErr w:type="spellEnd"/>
      <w:r>
        <w:rPr>
          <w:sz w:val="16"/>
        </w:rPr>
        <w:t xml:space="preserve"> event-driven programming of memory-constrained embedded sys- </w:t>
      </w:r>
      <w:proofErr w:type="spellStart"/>
      <w:r>
        <w:rPr>
          <w:sz w:val="16"/>
        </w:rPr>
        <w:t>tems</w:t>
      </w:r>
      <w:proofErr w:type="spellEnd"/>
      <w:r>
        <w:rPr>
          <w:sz w:val="16"/>
        </w:rPr>
        <w:t xml:space="preserve">,” in </w:t>
      </w:r>
      <w:r>
        <w:rPr>
          <w:i/>
          <w:sz w:val="16"/>
        </w:rPr>
        <w:t xml:space="preserve">Proceedings of the 4th International Conference on Embedded </w:t>
      </w:r>
      <w:proofErr w:type="gramStart"/>
      <w:r>
        <w:rPr>
          <w:i/>
          <w:sz w:val="16"/>
        </w:rPr>
        <w:t>Networked  Sensor</w:t>
      </w:r>
      <w:proofErr w:type="gramEnd"/>
      <w:r>
        <w:rPr>
          <w:i/>
          <w:sz w:val="16"/>
        </w:rPr>
        <w:t xml:space="preserve">  Systems</w:t>
      </w:r>
      <w:r>
        <w:rPr>
          <w:sz w:val="16"/>
        </w:rPr>
        <w:t xml:space="preserve">,  </w:t>
      </w:r>
      <w:r>
        <w:rPr>
          <w:spacing w:val="-3"/>
          <w:sz w:val="16"/>
        </w:rPr>
        <w:t>ser.</w:t>
      </w:r>
      <w:r>
        <w:rPr>
          <w:spacing w:val="2"/>
          <w:sz w:val="16"/>
        </w:rPr>
        <w:t xml:space="preserve"> </w:t>
      </w:r>
      <w:proofErr w:type="spellStart"/>
      <w:r>
        <w:rPr>
          <w:sz w:val="16"/>
        </w:rPr>
        <w:t>SenSys</w:t>
      </w:r>
      <w:proofErr w:type="spellEnd"/>
      <w:r>
        <w:rPr>
          <w:spacing w:val="30"/>
          <w:sz w:val="16"/>
        </w:rPr>
        <w:t xml:space="preserve"> </w:t>
      </w:r>
      <w:r>
        <w:rPr>
          <w:sz w:val="16"/>
        </w:rPr>
        <w:t>’06.</w:t>
      </w:r>
      <w:r>
        <w:rPr>
          <w:sz w:val="16"/>
        </w:rPr>
        <w:tab/>
      </w:r>
      <w:proofErr w:type="gramStart"/>
      <w:r>
        <w:rPr>
          <w:sz w:val="16"/>
        </w:rPr>
        <w:t xml:space="preserve">New  </w:t>
      </w:r>
      <w:r>
        <w:rPr>
          <w:spacing w:val="-4"/>
          <w:sz w:val="16"/>
        </w:rPr>
        <w:t>York</w:t>
      </w:r>
      <w:proofErr w:type="gramEnd"/>
      <w:r>
        <w:rPr>
          <w:spacing w:val="-4"/>
          <w:sz w:val="16"/>
        </w:rPr>
        <w:t>,</w:t>
      </w:r>
      <w:r>
        <w:rPr>
          <w:spacing w:val="19"/>
          <w:sz w:val="16"/>
        </w:rPr>
        <w:t xml:space="preserve"> </w:t>
      </w:r>
      <w:r>
        <w:rPr>
          <w:spacing w:val="-7"/>
          <w:sz w:val="16"/>
        </w:rPr>
        <w:t xml:space="preserve">NY, </w:t>
      </w:r>
      <w:r>
        <w:rPr>
          <w:spacing w:val="-4"/>
          <w:sz w:val="16"/>
        </w:rPr>
        <w:t xml:space="preserve"> </w:t>
      </w:r>
      <w:r>
        <w:rPr>
          <w:sz w:val="16"/>
        </w:rPr>
        <w:t>USA:</w:t>
      </w:r>
      <w:r>
        <w:rPr>
          <w:w w:val="99"/>
          <w:sz w:val="16"/>
        </w:rPr>
        <w:t xml:space="preserve"> </w:t>
      </w:r>
      <w:r>
        <w:rPr>
          <w:sz w:val="16"/>
        </w:rPr>
        <w:t>ACM, 2006, pp.</w:t>
      </w:r>
      <w:r>
        <w:rPr>
          <w:spacing w:val="32"/>
          <w:sz w:val="16"/>
        </w:rPr>
        <w:t xml:space="preserve"> </w:t>
      </w:r>
      <w:r>
        <w:rPr>
          <w:sz w:val="16"/>
        </w:rPr>
        <w:t>29–42.</w:t>
      </w:r>
    </w:p>
    <w:p w14:paraId="4BB96673" w14:textId="77777777" w:rsidR="00EB3E63" w:rsidRDefault="00B41D80">
      <w:pPr>
        <w:spacing w:line="176" w:lineRule="exact"/>
        <w:ind w:left="198" w:right="117"/>
        <w:rPr>
          <w:sz w:val="16"/>
        </w:rPr>
      </w:pPr>
      <w:commentRangeStart w:id="52"/>
      <w:r>
        <w:rPr>
          <w:sz w:val="16"/>
        </w:rPr>
        <w:t>[3]E. Posse, “</w:t>
      </w:r>
      <w:proofErr w:type="spellStart"/>
      <w:r>
        <w:rPr>
          <w:sz w:val="16"/>
        </w:rPr>
        <w:t>PapyrusRT</w:t>
      </w:r>
      <w:proofErr w:type="spellEnd"/>
      <w:r>
        <w:rPr>
          <w:sz w:val="16"/>
        </w:rPr>
        <w:t xml:space="preserve">: Modelling and </w:t>
      </w:r>
      <w:proofErr w:type="gramStart"/>
      <w:r>
        <w:rPr>
          <w:sz w:val="16"/>
        </w:rPr>
        <w:t>code  generation</w:t>
      </w:r>
      <w:proofErr w:type="gramEnd"/>
      <w:r>
        <w:rPr>
          <w:sz w:val="16"/>
        </w:rPr>
        <w:t>.”</w:t>
      </w:r>
      <w:commentRangeEnd w:id="52"/>
      <w:r w:rsidR="006801C7">
        <w:rPr>
          <w:rStyle w:val="Marquedecommentaire"/>
        </w:rPr>
        <w:commentReference w:id="52"/>
      </w:r>
    </w:p>
    <w:p w14:paraId="229C232B" w14:textId="77777777" w:rsidR="00EB3E63" w:rsidRDefault="00B41D80">
      <w:pPr>
        <w:spacing w:before="3" w:line="180" w:lineRule="exact"/>
        <w:ind w:left="484" w:right="117" w:hanging="286"/>
        <w:rPr>
          <w:sz w:val="16"/>
        </w:rPr>
      </w:pPr>
      <w:r>
        <w:rPr>
          <w:sz w:val="16"/>
        </w:rPr>
        <w:t xml:space="preserve">[4]Y. Zheng and R. N. Taylor, “A classification and rationalization of model-based software development,” </w:t>
      </w:r>
      <w:r>
        <w:rPr>
          <w:i/>
          <w:sz w:val="16"/>
        </w:rPr>
        <w:t xml:space="preserve">Software &amp; </w:t>
      </w:r>
      <w:proofErr w:type="gramStart"/>
      <w:r>
        <w:rPr>
          <w:i/>
          <w:sz w:val="16"/>
        </w:rPr>
        <w:t>Systems  Modeling</w:t>
      </w:r>
      <w:proofErr w:type="gramEnd"/>
      <w:r>
        <w:rPr>
          <w:sz w:val="16"/>
        </w:rPr>
        <w:t>, vol. 12, no. 4, pp. 669–678,  2013.</w:t>
      </w:r>
    </w:p>
    <w:p w14:paraId="5AFDF6D8" w14:textId="77777777" w:rsidR="00EB3E63" w:rsidRDefault="00B41D80">
      <w:pPr>
        <w:spacing w:line="180" w:lineRule="exact"/>
        <w:ind w:left="484" w:right="117" w:hanging="286"/>
        <w:rPr>
          <w:sz w:val="16"/>
        </w:rPr>
      </w:pPr>
      <w:r>
        <w:rPr>
          <w:sz w:val="16"/>
        </w:rPr>
        <w:t xml:space="preserve">[5]D. Steinberg, F. </w:t>
      </w:r>
      <w:proofErr w:type="spellStart"/>
      <w:r>
        <w:rPr>
          <w:sz w:val="16"/>
        </w:rPr>
        <w:t>Budinsky</w:t>
      </w:r>
      <w:proofErr w:type="spellEnd"/>
      <w:r>
        <w:rPr>
          <w:sz w:val="16"/>
        </w:rPr>
        <w:t xml:space="preserve">, E. </w:t>
      </w:r>
      <w:proofErr w:type="spellStart"/>
      <w:r>
        <w:rPr>
          <w:sz w:val="16"/>
        </w:rPr>
        <w:t>Merks</w:t>
      </w:r>
      <w:proofErr w:type="spellEnd"/>
      <w:r>
        <w:rPr>
          <w:sz w:val="16"/>
        </w:rPr>
        <w:t xml:space="preserve">, and M. </w:t>
      </w:r>
      <w:proofErr w:type="spellStart"/>
      <w:r>
        <w:rPr>
          <w:sz w:val="16"/>
        </w:rPr>
        <w:t>Paternostro</w:t>
      </w:r>
      <w:proofErr w:type="spellEnd"/>
      <w:r>
        <w:rPr>
          <w:sz w:val="16"/>
        </w:rPr>
        <w:t xml:space="preserve">, </w:t>
      </w:r>
      <w:r>
        <w:rPr>
          <w:i/>
          <w:sz w:val="16"/>
        </w:rPr>
        <w:t>EMF: eclipse modeling framework</w:t>
      </w:r>
      <w:r>
        <w:rPr>
          <w:sz w:val="16"/>
        </w:rPr>
        <w:t>.    Pearson Education, 2008.</w:t>
      </w:r>
    </w:p>
    <w:p w14:paraId="5BF3AE95" w14:textId="018AD91D" w:rsidR="00EB3E63" w:rsidRDefault="00B41D80">
      <w:pPr>
        <w:spacing w:line="180" w:lineRule="exact"/>
        <w:ind w:left="484" w:right="117" w:hanging="286"/>
        <w:rPr>
          <w:sz w:val="16"/>
        </w:rPr>
      </w:pPr>
      <w:r>
        <w:rPr>
          <w:sz w:val="16"/>
        </w:rPr>
        <w:t>[6]IBM, “</w:t>
      </w:r>
      <w:del w:id="53" w:author="RADERMACHER Ansgar 206501" w:date="2017-02-28T22:36:00Z">
        <w:r w:rsidDel="006801C7">
          <w:rPr>
            <w:sz w:val="16"/>
          </w:rPr>
          <w:delText xml:space="preserve">Ibm </w:delText>
        </w:r>
      </w:del>
      <w:ins w:id="54" w:author="RADERMACHER Ansgar 206501" w:date="2017-02-28T22:36:00Z">
        <w:r w:rsidR="006801C7">
          <w:rPr>
            <w:sz w:val="16"/>
          </w:rPr>
          <w:t>IBM</w:t>
        </w:r>
        <w:r w:rsidR="006801C7">
          <w:rPr>
            <w:sz w:val="16"/>
          </w:rPr>
          <w:t xml:space="preserve"> </w:t>
        </w:r>
      </w:ins>
      <w:r>
        <w:rPr>
          <w:sz w:val="16"/>
        </w:rPr>
        <w:t xml:space="preserve">Rhapsody.” [Online]. Available: </w:t>
      </w:r>
      <w:hyperlink r:id="rId24">
        <w:r>
          <w:rPr>
            <w:sz w:val="16"/>
          </w:rPr>
          <w:t>http://www.ibm.com/</w:t>
        </w:r>
      </w:hyperlink>
      <w:r>
        <w:rPr>
          <w:sz w:val="16"/>
        </w:rPr>
        <w:t xml:space="preserve"> </w:t>
      </w:r>
      <w:proofErr w:type="spellStart"/>
      <w:r>
        <w:rPr>
          <w:sz w:val="16"/>
        </w:rPr>
        <w:t>developerworks</w:t>
      </w:r>
      <w:proofErr w:type="spellEnd"/>
      <w:r>
        <w:rPr>
          <w:sz w:val="16"/>
        </w:rPr>
        <w:t>/downloads/r/</w:t>
      </w:r>
      <w:proofErr w:type="spellStart"/>
      <w:r>
        <w:rPr>
          <w:sz w:val="16"/>
        </w:rPr>
        <w:t>rhapsodydeveloper</w:t>
      </w:r>
      <w:proofErr w:type="spellEnd"/>
      <w:r>
        <w:rPr>
          <w:sz w:val="16"/>
        </w:rPr>
        <w:t>/</w:t>
      </w:r>
    </w:p>
    <w:p w14:paraId="2E7D7C79" w14:textId="77777777" w:rsidR="00EB3E63" w:rsidRDefault="00B41D80">
      <w:pPr>
        <w:spacing w:line="180" w:lineRule="exact"/>
        <w:ind w:left="484" w:right="95" w:hanging="286"/>
        <w:rPr>
          <w:sz w:val="16"/>
        </w:rPr>
      </w:pPr>
      <w:r>
        <w:rPr>
          <w:sz w:val="16"/>
        </w:rPr>
        <w:t xml:space="preserve">[7]N. </w:t>
      </w:r>
      <w:proofErr w:type="spellStart"/>
      <w:r>
        <w:rPr>
          <w:sz w:val="16"/>
        </w:rPr>
        <w:t>Ubayashi</w:t>
      </w:r>
      <w:proofErr w:type="spellEnd"/>
      <w:r>
        <w:rPr>
          <w:sz w:val="16"/>
        </w:rPr>
        <w:t xml:space="preserve">, J. Nomura, and T. </w:t>
      </w:r>
      <w:proofErr w:type="spellStart"/>
      <w:r>
        <w:rPr>
          <w:sz w:val="16"/>
        </w:rPr>
        <w:t>Tamai</w:t>
      </w:r>
      <w:proofErr w:type="spellEnd"/>
      <w:r>
        <w:rPr>
          <w:sz w:val="16"/>
        </w:rPr>
        <w:t>, “</w:t>
      </w:r>
      <w:proofErr w:type="spellStart"/>
      <w:r>
        <w:rPr>
          <w:sz w:val="16"/>
        </w:rPr>
        <w:t>Archface</w:t>
      </w:r>
      <w:proofErr w:type="spellEnd"/>
      <w:r>
        <w:rPr>
          <w:sz w:val="16"/>
        </w:rPr>
        <w:t xml:space="preserve">: a contract place where architectural design and code meet together,” in </w:t>
      </w:r>
      <w:r>
        <w:rPr>
          <w:i/>
          <w:sz w:val="16"/>
        </w:rPr>
        <w:t>Proceedings of the 32nd ACM/IEEE International Conference on Software Engineering-Volume 1</w:t>
      </w:r>
      <w:r>
        <w:rPr>
          <w:sz w:val="16"/>
        </w:rPr>
        <w:t>.    ACM, 2010, pp. 75–84.</w:t>
      </w:r>
    </w:p>
    <w:p w14:paraId="1F1CE87A" w14:textId="77777777" w:rsidR="00EB3E63" w:rsidRDefault="00B41D80">
      <w:pPr>
        <w:spacing w:line="180" w:lineRule="exact"/>
        <w:ind w:left="484" w:hanging="286"/>
        <w:rPr>
          <w:sz w:val="16"/>
        </w:rPr>
      </w:pPr>
      <w:r>
        <w:rPr>
          <w:sz w:val="16"/>
        </w:rPr>
        <w:t xml:space="preserve">[8]V. C. Pham, S. Li, A. </w:t>
      </w:r>
      <w:proofErr w:type="spellStart"/>
      <w:r>
        <w:rPr>
          <w:sz w:val="16"/>
        </w:rPr>
        <w:t>Radermacher</w:t>
      </w:r>
      <w:proofErr w:type="spellEnd"/>
      <w:r>
        <w:rPr>
          <w:sz w:val="16"/>
        </w:rPr>
        <w:t xml:space="preserve">, and S. Gérard, “Foster software </w:t>
      </w:r>
      <w:proofErr w:type="spellStart"/>
      <w:r>
        <w:rPr>
          <w:sz w:val="16"/>
        </w:rPr>
        <w:t>ar</w:t>
      </w:r>
      <w:proofErr w:type="spellEnd"/>
      <w:r>
        <w:rPr>
          <w:sz w:val="16"/>
        </w:rPr>
        <w:t xml:space="preserve">- </w:t>
      </w:r>
      <w:proofErr w:type="spellStart"/>
      <w:r>
        <w:rPr>
          <w:sz w:val="16"/>
        </w:rPr>
        <w:t>chitect</w:t>
      </w:r>
      <w:proofErr w:type="spellEnd"/>
      <w:r>
        <w:rPr>
          <w:sz w:val="16"/>
        </w:rPr>
        <w:t xml:space="preserve"> and programmer collaboration,” in </w:t>
      </w:r>
      <w:r>
        <w:rPr>
          <w:i/>
          <w:sz w:val="16"/>
        </w:rPr>
        <w:t>21th International Conference on Engineering of Complex Computer Systems, ICECCS 2016, Dubai, United Arab Emirates, November 6-8, 2016</w:t>
      </w:r>
      <w:r>
        <w:rPr>
          <w:sz w:val="16"/>
        </w:rPr>
        <w:t>, 2016, pp.   1–10.</w:t>
      </w:r>
    </w:p>
    <w:p w14:paraId="330F64D7" w14:textId="77777777" w:rsidR="00EB3E63" w:rsidRDefault="00B41D80">
      <w:pPr>
        <w:spacing w:line="180" w:lineRule="exact"/>
        <w:ind w:left="484" w:right="117" w:hanging="286"/>
        <w:rPr>
          <w:sz w:val="16"/>
        </w:rPr>
      </w:pPr>
      <w:r>
        <w:rPr>
          <w:sz w:val="16"/>
        </w:rPr>
        <w:t xml:space="preserve">[9]L. De Silva and D. </w:t>
      </w:r>
      <w:proofErr w:type="spellStart"/>
      <w:r>
        <w:rPr>
          <w:sz w:val="16"/>
        </w:rPr>
        <w:t>Balasubramaniam</w:t>
      </w:r>
      <w:proofErr w:type="spellEnd"/>
      <w:r>
        <w:rPr>
          <w:sz w:val="16"/>
        </w:rPr>
        <w:t xml:space="preserve">, “Controlling software architecture erosion: A survey,” </w:t>
      </w:r>
      <w:r>
        <w:rPr>
          <w:i/>
          <w:sz w:val="16"/>
        </w:rPr>
        <w:t>Journal of Systems and Software</w:t>
      </w:r>
      <w:r>
        <w:rPr>
          <w:sz w:val="16"/>
        </w:rPr>
        <w:t>, vol. 85, no. 1, pp. 132–151, 2012.</w:t>
      </w:r>
    </w:p>
    <w:p w14:paraId="709C61BF" w14:textId="77777777" w:rsidR="00EB3E63" w:rsidRDefault="00B41D80">
      <w:pPr>
        <w:spacing w:line="180" w:lineRule="exact"/>
        <w:ind w:left="484" w:right="94" w:hanging="366"/>
        <w:rPr>
          <w:sz w:val="16"/>
        </w:rPr>
      </w:pPr>
      <w:r w:rsidRPr="0031604B">
        <w:rPr>
          <w:sz w:val="16"/>
          <w:lang w:val="fr-FR"/>
        </w:rPr>
        <w:t xml:space="preserve">[10]S. Gérard, C. Dumoulin,  P.  </w:t>
      </w:r>
      <w:r>
        <w:rPr>
          <w:sz w:val="16"/>
        </w:rPr>
        <w:t>Tessier</w:t>
      </w:r>
      <w:proofErr w:type="gramStart"/>
      <w:r>
        <w:rPr>
          <w:sz w:val="16"/>
        </w:rPr>
        <w:t>,  and</w:t>
      </w:r>
      <w:proofErr w:type="gramEnd"/>
      <w:r>
        <w:rPr>
          <w:sz w:val="16"/>
        </w:rPr>
        <w:t xml:space="preserve">  B.  </w:t>
      </w:r>
      <w:proofErr w:type="spellStart"/>
      <w:r>
        <w:rPr>
          <w:sz w:val="16"/>
        </w:rPr>
        <w:t>Selic</w:t>
      </w:r>
      <w:proofErr w:type="spellEnd"/>
      <w:proofErr w:type="gramStart"/>
      <w:r>
        <w:rPr>
          <w:sz w:val="16"/>
        </w:rPr>
        <w:t>,  “</w:t>
      </w:r>
      <w:proofErr w:type="gramEnd"/>
      <w:r>
        <w:rPr>
          <w:sz w:val="16"/>
        </w:rPr>
        <w:t xml:space="preserve">Papyrus:  A  uml2 tool for domain-specific language modeling,” in </w:t>
      </w:r>
      <w:r>
        <w:rPr>
          <w:i/>
          <w:sz w:val="16"/>
        </w:rPr>
        <w:t xml:space="preserve">Proceedings of  the 2007 International </w:t>
      </w:r>
      <w:proofErr w:type="spellStart"/>
      <w:r>
        <w:rPr>
          <w:i/>
          <w:sz w:val="16"/>
        </w:rPr>
        <w:t>Dagstuhl</w:t>
      </w:r>
      <w:proofErr w:type="spellEnd"/>
      <w:r>
        <w:rPr>
          <w:i/>
          <w:sz w:val="16"/>
        </w:rPr>
        <w:t xml:space="preserve"> Conference on Model-based Engineering of Embedded Real-time Systems</w:t>
      </w:r>
      <w:r>
        <w:rPr>
          <w:sz w:val="16"/>
        </w:rPr>
        <w:t>, ser. MBEERTS’07. Berlin, Heidelberg: Springer-</w:t>
      </w:r>
      <w:proofErr w:type="spellStart"/>
      <w:r>
        <w:rPr>
          <w:sz w:val="16"/>
        </w:rPr>
        <w:t>Verlag</w:t>
      </w:r>
      <w:proofErr w:type="spellEnd"/>
      <w:r>
        <w:rPr>
          <w:sz w:val="16"/>
        </w:rPr>
        <w:t>, 2010, pp. 361–368.</w:t>
      </w:r>
    </w:p>
    <w:p w14:paraId="3A5ECDD4" w14:textId="77777777" w:rsidR="00EB3E63" w:rsidRDefault="00B41D80">
      <w:pPr>
        <w:spacing w:line="180" w:lineRule="exact"/>
        <w:ind w:left="484" w:right="73" w:hanging="366"/>
        <w:rPr>
          <w:sz w:val="16"/>
        </w:rPr>
      </w:pPr>
      <w:r>
        <w:rPr>
          <w:sz w:val="16"/>
        </w:rPr>
        <w:t xml:space="preserve">[11]V. C. Pham, A. </w:t>
      </w:r>
      <w:proofErr w:type="spellStart"/>
      <w:r>
        <w:rPr>
          <w:sz w:val="16"/>
        </w:rPr>
        <w:t>Radermacher</w:t>
      </w:r>
      <w:proofErr w:type="spellEnd"/>
      <w:r>
        <w:rPr>
          <w:sz w:val="16"/>
        </w:rPr>
        <w:t xml:space="preserve">, S. Gérard, and S. Li, “Complete code generation from </w:t>
      </w:r>
      <w:proofErr w:type="spellStart"/>
      <w:r>
        <w:rPr>
          <w:sz w:val="16"/>
        </w:rPr>
        <w:t>uml</w:t>
      </w:r>
      <w:proofErr w:type="spellEnd"/>
      <w:r>
        <w:rPr>
          <w:sz w:val="16"/>
        </w:rPr>
        <w:t xml:space="preserve"> state machine,” in </w:t>
      </w:r>
      <w:r>
        <w:rPr>
          <w:i/>
          <w:sz w:val="16"/>
        </w:rPr>
        <w:t>5th International Conference on Model-Driven Engineering and Software Development, MODELSWARD 2017, Porto, Portugal, February 19-21, 2017</w:t>
      </w:r>
      <w:r>
        <w:rPr>
          <w:sz w:val="16"/>
        </w:rPr>
        <w:t>,  2017.</w:t>
      </w:r>
    </w:p>
    <w:p w14:paraId="620B1827" w14:textId="77777777" w:rsidR="00EB3E63" w:rsidRDefault="00B41D80">
      <w:pPr>
        <w:spacing w:line="180" w:lineRule="exact"/>
        <w:ind w:left="484" w:right="117" w:hanging="366"/>
        <w:rPr>
          <w:sz w:val="16"/>
        </w:rPr>
      </w:pPr>
      <w:r>
        <w:rPr>
          <w:sz w:val="16"/>
        </w:rPr>
        <w:t>[12]OMG, “Precise Semantics of UML State Machines (PSSM) Revised Submission,” 2016, [Revised Submission, ad/16-11-01].</w:t>
      </w:r>
    </w:p>
    <w:p w14:paraId="5EAA7DB6" w14:textId="77777777" w:rsidR="00EB3E63" w:rsidRDefault="00B41D80">
      <w:pPr>
        <w:spacing w:line="180" w:lineRule="exact"/>
        <w:ind w:left="484" w:right="117" w:hanging="366"/>
        <w:rPr>
          <w:sz w:val="16"/>
        </w:rPr>
      </w:pPr>
      <w:r>
        <w:rPr>
          <w:sz w:val="16"/>
        </w:rPr>
        <w:t xml:space="preserve">[13]Y. Zheng and R. N. Taylor, “Enhancing architecture-implementation conformance with change management and support for behavioral map- ping,” in </w:t>
      </w:r>
      <w:r>
        <w:rPr>
          <w:i/>
          <w:sz w:val="16"/>
        </w:rPr>
        <w:t>Proceedings of the 34th International Conference on Software Engineering</w:t>
      </w:r>
      <w:r>
        <w:rPr>
          <w:sz w:val="16"/>
        </w:rPr>
        <w:t>.    IEEE Press, 2012, pp.  628–638.</w:t>
      </w:r>
    </w:p>
    <w:p w14:paraId="4DA59E63" w14:textId="77777777" w:rsidR="00EB3E63" w:rsidRDefault="00B41D80">
      <w:pPr>
        <w:spacing w:line="180" w:lineRule="exact"/>
        <w:ind w:left="484" w:right="117" w:hanging="366"/>
        <w:rPr>
          <w:sz w:val="16"/>
        </w:rPr>
      </w:pPr>
      <w:r>
        <w:rPr>
          <w:sz w:val="16"/>
        </w:rPr>
        <w:t xml:space="preserve">[14]T. C. Lethbridge, A. Forward, and O. </w:t>
      </w:r>
      <w:proofErr w:type="spellStart"/>
      <w:r>
        <w:rPr>
          <w:sz w:val="16"/>
        </w:rPr>
        <w:t>Badreddin</w:t>
      </w:r>
      <w:proofErr w:type="spellEnd"/>
      <w:r>
        <w:rPr>
          <w:sz w:val="16"/>
        </w:rPr>
        <w:t>, “</w:t>
      </w:r>
      <w:proofErr w:type="spellStart"/>
      <w:r>
        <w:rPr>
          <w:sz w:val="16"/>
        </w:rPr>
        <w:t>Umplification</w:t>
      </w:r>
      <w:proofErr w:type="spellEnd"/>
      <w:r>
        <w:rPr>
          <w:sz w:val="16"/>
        </w:rPr>
        <w:t xml:space="preserve">: </w:t>
      </w:r>
      <w:proofErr w:type="spellStart"/>
      <w:r>
        <w:rPr>
          <w:sz w:val="16"/>
        </w:rPr>
        <w:t>Refac</w:t>
      </w:r>
      <w:proofErr w:type="spellEnd"/>
      <w:r>
        <w:rPr>
          <w:sz w:val="16"/>
        </w:rPr>
        <w:t xml:space="preserve">- </w:t>
      </w:r>
      <w:proofErr w:type="spellStart"/>
      <w:r>
        <w:rPr>
          <w:sz w:val="16"/>
        </w:rPr>
        <w:t>toring</w:t>
      </w:r>
      <w:proofErr w:type="spellEnd"/>
      <w:r>
        <w:rPr>
          <w:sz w:val="16"/>
        </w:rPr>
        <w:t xml:space="preserve"> to incrementally add abstraction to a program,” in </w:t>
      </w:r>
      <w:r>
        <w:rPr>
          <w:i/>
          <w:sz w:val="16"/>
        </w:rPr>
        <w:t>2010 17th Working Conference on Reverse Engineering</w:t>
      </w:r>
      <w:r>
        <w:rPr>
          <w:sz w:val="16"/>
        </w:rPr>
        <w:t>.    IEEE</w:t>
      </w:r>
      <w:proofErr w:type="gramStart"/>
      <w:r>
        <w:rPr>
          <w:sz w:val="16"/>
        </w:rPr>
        <w:t>,  2010</w:t>
      </w:r>
      <w:proofErr w:type="gramEnd"/>
      <w:r>
        <w:rPr>
          <w:sz w:val="16"/>
        </w:rPr>
        <w:t>.</w:t>
      </w:r>
    </w:p>
    <w:p w14:paraId="65BA0BB0" w14:textId="77777777" w:rsidR="00EB3E63" w:rsidRDefault="00B41D80">
      <w:pPr>
        <w:spacing w:line="180" w:lineRule="exact"/>
        <w:ind w:left="484" w:right="216" w:hanging="366"/>
        <w:rPr>
          <w:sz w:val="16"/>
        </w:rPr>
      </w:pPr>
      <w:r>
        <w:rPr>
          <w:sz w:val="16"/>
        </w:rPr>
        <w:t>[15</w:t>
      </w:r>
      <w:proofErr w:type="gramStart"/>
      <w:r>
        <w:rPr>
          <w:sz w:val="16"/>
        </w:rPr>
        <w:t>]boost</w:t>
      </w:r>
      <w:proofErr w:type="gramEnd"/>
      <w:r>
        <w:rPr>
          <w:sz w:val="16"/>
        </w:rPr>
        <w:t xml:space="preserve">, “Boost C++,” </w:t>
      </w:r>
      <w:hyperlink r:id="rId25">
        <w:r>
          <w:rPr>
            <w:sz w:val="16"/>
          </w:rPr>
          <w:t>http://www.boost.org/,</w:t>
        </w:r>
      </w:hyperlink>
      <w:r>
        <w:rPr>
          <w:sz w:val="16"/>
        </w:rPr>
        <w:t xml:space="preserve"> 2016, [Online; accessed 04- July-2016].</w:t>
      </w:r>
    </w:p>
    <w:p w14:paraId="2D5F42F8" w14:textId="77777777" w:rsidR="00EB3E63" w:rsidRDefault="00B41D80">
      <w:pPr>
        <w:spacing w:line="180" w:lineRule="exact"/>
        <w:ind w:left="484" w:right="117" w:hanging="366"/>
        <w:rPr>
          <w:sz w:val="16"/>
        </w:rPr>
      </w:pPr>
      <w:r>
        <w:rPr>
          <w:sz w:val="16"/>
        </w:rPr>
        <w:t xml:space="preserve">[16]J. Aldrich, C. Chambers, and D. </w:t>
      </w:r>
      <w:proofErr w:type="spellStart"/>
      <w:r>
        <w:rPr>
          <w:sz w:val="16"/>
        </w:rPr>
        <w:t>Notkin</w:t>
      </w:r>
      <w:proofErr w:type="spellEnd"/>
      <w:r>
        <w:rPr>
          <w:sz w:val="16"/>
        </w:rPr>
        <w:t>, “</w:t>
      </w:r>
      <w:proofErr w:type="spellStart"/>
      <w:r>
        <w:rPr>
          <w:sz w:val="16"/>
        </w:rPr>
        <w:t>Archjava</w:t>
      </w:r>
      <w:proofErr w:type="spellEnd"/>
      <w:r>
        <w:rPr>
          <w:sz w:val="16"/>
        </w:rPr>
        <w:t xml:space="preserve">: connecting software architecture to implementation,” in </w:t>
      </w:r>
      <w:r>
        <w:rPr>
          <w:i/>
          <w:sz w:val="16"/>
        </w:rPr>
        <w:t>Software Engineering, 2002. ICSE 2002</w:t>
      </w:r>
      <w:r>
        <w:rPr>
          <w:sz w:val="16"/>
        </w:rPr>
        <w:t>.    IEEE, 2002, pp. 187–197.</w:t>
      </w:r>
    </w:p>
    <w:sectPr w:rsidR="00EB3E63">
      <w:pgSz w:w="12240" w:h="15840"/>
      <w:pgMar w:top="940" w:right="860" w:bottom="280" w:left="860" w:header="720" w:footer="720" w:gutter="0"/>
      <w:cols w:num="2" w:space="720" w:equalWidth="0">
        <w:col w:w="5141" w:space="119"/>
        <w:col w:w="52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DERMACHER Ansgar 206501" w:date="2017-02-28T18:15:00Z" w:initials="RA2">
    <w:p w14:paraId="5DBD9D9F" w14:textId="77777777" w:rsidR="00FC5474" w:rsidRDefault="00FC5474">
      <w:pPr>
        <w:pStyle w:val="Commentaire"/>
      </w:pPr>
      <w:r>
        <w:rPr>
          <w:rStyle w:val="Marquedecommentaire"/>
        </w:rPr>
        <w:annotationRef/>
      </w:r>
      <w:r>
        <w:t>I guess, we need the P.C. somewhere inside…</w:t>
      </w:r>
    </w:p>
  </w:comment>
  <w:comment w:id="3" w:author="RADERMACHER Ansgar 206501" w:date="2017-02-28T18:17:00Z" w:initials="RA2">
    <w:p w14:paraId="4E54B267" w14:textId="77777777" w:rsidR="00FC5474" w:rsidRDefault="00FC5474">
      <w:pPr>
        <w:pStyle w:val="Commentaire"/>
      </w:pPr>
      <w:r>
        <w:rPr>
          <w:rStyle w:val="Marquedecommentaire"/>
        </w:rPr>
        <w:annotationRef/>
      </w:r>
      <w:r>
        <w:t>Same remark as always: some use opaque behaviors though (see intro as well)</w:t>
      </w:r>
    </w:p>
  </w:comment>
  <w:comment w:id="4" w:author="RADERMACHER Ansgar 206501" w:date="2017-02-28T18:18:00Z" w:initials="RA2">
    <w:p w14:paraId="224D0ADD" w14:textId="77777777" w:rsidR="00FC5474" w:rsidRDefault="00FC5474">
      <w:pPr>
        <w:pStyle w:val="Commentaire"/>
      </w:pPr>
      <w:r>
        <w:rPr>
          <w:rStyle w:val="Marquedecommentaire"/>
        </w:rPr>
        <w:annotationRef/>
      </w:r>
      <w:r>
        <w:t xml:space="preserve">… </w:t>
      </w:r>
      <w:proofErr w:type="gramStart"/>
      <w:r>
        <w:t>or</w:t>
      </w:r>
      <w:proofErr w:type="gramEnd"/>
      <w:r>
        <w:t xml:space="preserve"> could be forbidden – not sure, whether we should talk about the (intended) limitations of synchronization.</w:t>
      </w:r>
    </w:p>
  </w:comment>
  <w:comment w:id="6" w:author="RADERMACHER Ansgar 206501" w:date="2017-02-28T18:21:00Z" w:initials="RA2">
    <w:p w14:paraId="00A673EA" w14:textId="77777777" w:rsidR="00FC5474" w:rsidRDefault="00FC5474">
      <w:pPr>
        <w:pStyle w:val="Commentaire"/>
      </w:pPr>
      <w:r>
        <w:rPr>
          <w:rStyle w:val="Marquedecommentaire"/>
        </w:rPr>
        <w:annotationRef/>
      </w:r>
      <w:r>
        <w:t>This implies that the approaches synchronize bodies which in turn means that they the model contains behavior information (i.e. not only generate skeletons)</w:t>
      </w:r>
    </w:p>
  </w:comment>
  <w:comment w:id="7" w:author="RADERMACHER Ansgar 206501" w:date="2017-02-28T18:35:00Z" w:initials="RA2">
    <w:p w14:paraId="0CB99142" w14:textId="77777777" w:rsidR="005670FE" w:rsidRDefault="005670FE">
      <w:pPr>
        <w:pStyle w:val="Commentaire"/>
      </w:pPr>
      <w:r>
        <w:rPr>
          <w:rStyle w:val="Marquedecommentaire"/>
        </w:rPr>
        <w:annotationRef/>
      </w:r>
      <w:r>
        <w:t>Talk rather about the model, not the diagram (diagram synchro is a different issue)</w:t>
      </w:r>
    </w:p>
  </w:comment>
  <w:comment w:id="10" w:author="RADERMACHER Ansgar 206501" w:date="2017-02-28T19:00:00Z" w:initials="RA2">
    <w:p w14:paraId="46063BC3" w14:textId="77777777" w:rsidR="00982C19" w:rsidRDefault="00982C19">
      <w:pPr>
        <w:pStyle w:val="Commentaire"/>
      </w:pPr>
      <w:r>
        <w:t>Bad w</w:t>
      </w:r>
      <w:r>
        <w:rPr>
          <w:rStyle w:val="Marquedecommentaire"/>
        </w:rPr>
        <w:annotationRef/>
      </w:r>
      <w:r>
        <w:t>ording (use e.g. translated)</w:t>
      </w:r>
    </w:p>
  </w:comment>
  <w:comment w:id="11" w:author="RADERMACHER Ansgar 206501" w:date="2017-02-28T19:01:00Z" w:initials="RA2">
    <w:p w14:paraId="782F8250" w14:textId="77777777" w:rsidR="00982C19" w:rsidRDefault="00982C19">
      <w:pPr>
        <w:pStyle w:val="Commentaire"/>
      </w:pPr>
      <w:r>
        <w:rPr>
          <w:rStyle w:val="Marquedecommentaire"/>
        </w:rPr>
        <w:annotationRef/>
      </w:r>
      <w:r>
        <w:t xml:space="preserve">Same word again, what do you want to say? (Proposition: Extended code is translated into Standard code which can in turn be compiled into an executable binary) </w:t>
      </w:r>
    </w:p>
  </w:comment>
  <w:comment w:id="13" w:author="RADERMACHER Ansgar 206501" w:date="2017-02-28T21:33:00Z" w:initials="RA2">
    <w:p w14:paraId="307BAA7F" w14:textId="298B4034" w:rsidR="00880217" w:rsidRDefault="00880217">
      <w:pPr>
        <w:pStyle w:val="Commentaire"/>
      </w:pPr>
      <w:r>
        <w:rPr>
          <w:rStyle w:val="Marquedecommentaire"/>
        </w:rPr>
        <w:annotationRef/>
      </w:r>
      <w:r>
        <w:t>Same remark as before (not clear, if good word)</w:t>
      </w:r>
    </w:p>
  </w:comment>
  <w:comment w:id="14" w:author="RADERMACHER Ansgar 206501" w:date="2017-02-28T21:37:00Z" w:initials="RA2">
    <w:p w14:paraId="796820A7" w14:textId="3EF89EA3" w:rsidR="00880217" w:rsidRDefault="00880217">
      <w:pPr>
        <w:pStyle w:val="Commentaire"/>
      </w:pPr>
      <w:r>
        <w:rPr>
          <w:rStyle w:val="Marquedecommentaire"/>
        </w:rPr>
        <w:annotationRef/>
      </w:r>
      <w:r>
        <w:rPr>
          <w:rStyle w:val="Marquedecommentaire"/>
        </w:rPr>
        <w:annotationRef/>
      </w:r>
      <w:r>
        <w:rPr>
          <w:rStyle w:val="Marquedecommentaire"/>
        </w:rPr>
        <w:t>Ok, “</w:t>
      </w:r>
      <w:r>
        <w:t>its” relates to SM, but that is not very clear. Better: as state-machine sub-elements</w:t>
      </w:r>
    </w:p>
  </w:comment>
  <w:comment w:id="15" w:author="RADERMACHER Ansgar 206501" w:date="2017-02-28T21:40:00Z" w:initials="RA2">
    <w:p w14:paraId="2615EC79" w14:textId="027CEE9A" w:rsidR="00880217" w:rsidRDefault="00880217">
      <w:pPr>
        <w:pStyle w:val="Commentaire"/>
      </w:pPr>
      <w:r>
        <w:rPr>
          <w:rStyle w:val="Marquedecommentaire"/>
        </w:rPr>
        <w:annotationRef/>
      </w:r>
      <w:r>
        <w:t>See above</w:t>
      </w:r>
    </w:p>
  </w:comment>
  <w:comment w:id="19" w:author="RADERMACHER Ansgar 206501" w:date="2017-02-28T20:28:00Z" w:initials="RA2">
    <w:p w14:paraId="448BF319" w14:textId="76496855" w:rsidR="00E04AB5" w:rsidRDefault="00E04AB5">
      <w:pPr>
        <w:pStyle w:val="Commentaire"/>
      </w:pPr>
      <w:r>
        <w:rPr>
          <w:rStyle w:val="Marquedecommentaire"/>
        </w:rPr>
        <w:annotationRef/>
      </w:r>
      <w:r>
        <w:t xml:space="preserve">Language not very nice. Besides: </w:t>
      </w:r>
      <w:r w:rsidR="00AE78A7">
        <w:t>shouldn´t the queue itself be always available?</w:t>
      </w:r>
    </w:p>
  </w:comment>
  <w:comment w:id="20" w:author="RADERMACHER Ansgar 206501" w:date="2017-02-28T21:22:00Z" w:initials="RA2">
    <w:p w14:paraId="31F83CD7" w14:textId="6A2C3F4F" w:rsidR="00AE78A7" w:rsidRDefault="00AE78A7">
      <w:pPr>
        <w:pStyle w:val="Commentaire"/>
      </w:pPr>
      <w:r>
        <w:rPr>
          <w:rStyle w:val="Marquedecommentaire"/>
        </w:rPr>
        <w:annotationRef/>
      </w:r>
      <w:r>
        <w:t>Map = right word? (</w:t>
      </w:r>
      <w:proofErr w:type="gramStart"/>
      <w:r>
        <w:t>a</w:t>
      </w:r>
      <w:proofErr w:type="gramEnd"/>
      <w:r>
        <w:t xml:space="preserve"> maps to b) better? </w:t>
      </w:r>
      <w:proofErr w:type="gramStart"/>
      <w:r>
        <w:t>correspond</w:t>
      </w:r>
      <w:proofErr w:type="gramEnd"/>
      <w:r>
        <w:t xml:space="preserve"> to?</w:t>
      </w:r>
    </w:p>
  </w:comment>
  <w:comment w:id="23" w:author="RADERMACHER Ansgar 206501" w:date="2017-02-28T21:25:00Z" w:initials="RA2">
    <w:p w14:paraId="3E85A872" w14:textId="1F03BF7B" w:rsidR="00AE78A7" w:rsidRDefault="00AE78A7">
      <w:pPr>
        <w:pStyle w:val="Commentaire"/>
      </w:pPr>
      <w:r>
        <w:rPr>
          <w:rStyle w:val="Marquedecommentaire"/>
        </w:rPr>
        <w:annotationRef/>
      </w:r>
      <w:r>
        <w:t>Ports don´t specify architecture structure … “only” the interaction points of components</w:t>
      </w:r>
    </w:p>
  </w:comment>
  <w:comment w:id="27" w:author="RADERMACHER Ansgar 206501" w:date="2017-02-28T21:48:00Z" w:initials="RA2">
    <w:p w14:paraId="7DDEF2E8" w14:textId="5FE83BC8" w:rsidR="00D50D11" w:rsidRDefault="00D50D11">
      <w:pPr>
        <w:pStyle w:val="Commentaire"/>
      </w:pPr>
      <w:r>
        <w:rPr>
          <w:rStyle w:val="Marquedecommentaire"/>
        </w:rPr>
        <w:annotationRef/>
      </w:r>
      <w:r>
        <w:t>A bit redundant?</w:t>
      </w:r>
    </w:p>
  </w:comment>
  <w:comment w:id="28" w:author="RADERMACHER Ansgar 206501" w:date="2017-02-28T21:55:00Z" w:initials="RA2">
    <w:p w14:paraId="2F76DA1A" w14:textId="72D12DAC" w:rsidR="00F549F3" w:rsidRDefault="00F549F3">
      <w:pPr>
        <w:pStyle w:val="Commentaire"/>
      </w:pPr>
      <w:r>
        <w:rPr>
          <w:rStyle w:val="Marquedecommentaire"/>
        </w:rPr>
        <w:annotationRef/>
      </w:r>
      <w:r>
        <w:t>Bad wording. Better “resulting from” or “returned by”</w:t>
      </w:r>
    </w:p>
  </w:comment>
  <w:comment w:id="31" w:author="RADERMACHER Ansgar 206501" w:date="2017-02-28T21:58:00Z" w:initials="RA2">
    <w:p w14:paraId="54C17A7F" w14:textId="68AED081" w:rsidR="00F549F3" w:rsidRDefault="00F549F3">
      <w:pPr>
        <w:pStyle w:val="Commentaire"/>
      </w:pPr>
      <w:r>
        <w:rPr>
          <w:rStyle w:val="Marquedecommentaire"/>
        </w:rPr>
        <w:annotationRef/>
      </w:r>
      <w:r>
        <w:t>Bad wording, see above</w:t>
      </w:r>
    </w:p>
  </w:comment>
  <w:comment w:id="32" w:author="RADERMACHER Ansgar 206501" w:date="2017-02-28T21:58:00Z" w:initials="RA2">
    <w:p w14:paraId="4602D339" w14:textId="1B3EFA34" w:rsidR="00F549F3" w:rsidRDefault="00F549F3">
      <w:pPr>
        <w:pStyle w:val="Commentaire"/>
      </w:pPr>
      <w:r>
        <w:rPr>
          <w:rStyle w:val="Marquedecommentaire"/>
        </w:rPr>
        <w:annotationRef/>
      </w:r>
      <w:r>
        <w:t>Bad wording</w:t>
      </w:r>
    </w:p>
  </w:comment>
  <w:comment w:id="35" w:author="RADERMACHER Ansgar 206501" w:date="2017-02-28T22:04:00Z" w:initials="RA2">
    <w:p w14:paraId="5883B5C4" w14:textId="2FADE8D7" w:rsidR="001C5B08" w:rsidRDefault="001C5B08">
      <w:pPr>
        <w:pStyle w:val="Commentaire"/>
      </w:pPr>
      <w:r>
        <w:rPr>
          <w:rStyle w:val="Marquedecommentaire"/>
        </w:rPr>
        <w:annotationRef/>
      </w:r>
      <w:r>
        <w:rPr>
          <w:rStyle w:val="Marquedecommentaire"/>
        </w:rPr>
        <w:annotationRef/>
      </w:r>
      <w:r>
        <w:t>Not nice to read. Remove or change text?</w:t>
      </w:r>
    </w:p>
  </w:comment>
  <w:comment w:id="38" w:author="RADERMACHER Ansgar 206501" w:date="2017-02-28T22:07:00Z" w:initials="RA2">
    <w:p w14:paraId="3A03E88A" w14:textId="070EE0E7" w:rsidR="001C5B08" w:rsidRDefault="001C5B08">
      <w:pPr>
        <w:pStyle w:val="Commentaire"/>
      </w:pPr>
      <w:r>
        <w:rPr>
          <w:rStyle w:val="Marquedecommentaire"/>
        </w:rPr>
        <w:annotationRef/>
      </w:r>
      <w:r w:rsidR="00C0108F">
        <w:rPr>
          <w:rStyle w:val="Marquedecommentaire"/>
        </w:rPr>
        <w:t>Better</w:t>
      </w:r>
      <w:r w:rsidR="00C0108F">
        <w:t xml:space="preserve">: pointers typed with in the interfaces of the </w:t>
      </w:r>
      <w:proofErr w:type="spellStart"/>
      <w:r w:rsidR="00C0108F">
        <w:t>pPull</w:t>
      </w:r>
      <w:proofErr w:type="spellEnd"/>
      <w:r w:rsidR="00C0108F">
        <w:t xml:space="preserve"> ports refer to the </w:t>
      </w:r>
      <w:proofErr w:type="spellStart"/>
      <w:r w:rsidR="00C0108F">
        <w:t>fifo</w:t>
      </w:r>
      <w:proofErr w:type="spellEnd"/>
      <w:r w:rsidR="00C0108F">
        <w:t>.</w:t>
      </w:r>
    </w:p>
  </w:comment>
  <w:comment w:id="41" w:author="RADERMACHER Ansgar 206501" w:date="2017-02-28T22:16:00Z" w:initials="RA2">
    <w:p w14:paraId="3F667AD5" w14:textId="77777777" w:rsidR="00C0108F" w:rsidRDefault="00C0108F">
      <w:pPr>
        <w:pStyle w:val="Commentaire"/>
      </w:pPr>
      <w:r>
        <w:rPr>
          <w:rStyle w:val="Marquedecommentaire"/>
        </w:rPr>
        <w:annotationRef/>
      </w:r>
      <w:r>
        <w:t xml:space="preserve">Claim a bit too strong: the successful execution of a single case study does mean imply that the approach is scalable (well, depends on size of case study). </w:t>
      </w:r>
    </w:p>
    <w:p w14:paraId="5688E9B7" w14:textId="66A5BBBD" w:rsidR="00C0108F" w:rsidRDefault="00C0108F">
      <w:pPr>
        <w:pStyle w:val="Commentaire"/>
      </w:pPr>
      <w:r>
        <w:t>Proposition: If the approach</w:t>
      </w:r>
      <w:r w:rsidR="00FA33D4">
        <w:t xml:space="preserve"> can be applied to the case study and improves the development efficiency, we have shown its feasibility and it is likely that other development projects would also profit from it.</w:t>
      </w:r>
    </w:p>
  </w:comment>
  <w:comment w:id="43" w:author="RADERMACHER Ansgar 206501" w:date="2017-02-28T22:29:00Z" w:initials="RA2">
    <w:p w14:paraId="67A6A314" w14:textId="161AF43D" w:rsidR="00FA33D4" w:rsidRDefault="00FA33D4">
      <w:pPr>
        <w:pStyle w:val="Commentaire"/>
      </w:pPr>
      <w:r>
        <w:rPr>
          <w:rStyle w:val="Marquedecommentaire"/>
        </w:rPr>
        <w:annotationRef/>
      </w:r>
      <w:r>
        <w:t xml:space="preserve">Better avoid 2x: </w:t>
      </w:r>
      <w:proofErr w:type="spellStart"/>
      <w:r>
        <w:t>compilable</w:t>
      </w:r>
      <w:proofErr w:type="spellEnd"/>
      <w:r>
        <w:t xml:space="preserve"> by compilers</w:t>
      </w:r>
    </w:p>
  </w:comment>
  <w:comment w:id="50" w:author="RADERMACHER Ansgar 206501" w:date="2017-02-28T22:32:00Z" w:initials="RA2">
    <w:p w14:paraId="14000B2A" w14:textId="35924A38" w:rsidR="006801C7" w:rsidRDefault="006801C7">
      <w:pPr>
        <w:pStyle w:val="Commentaire"/>
      </w:pPr>
      <w:r>
        <w:t>Not clear</w:t>
      </w:r>
      <w:r>
        <w:rPr>
          <w:rStyle w:val="Marquedecommentaire"/>
        </w:rPr>
        <w:annotationRef/>
      </w:r>
      <w:r>
        <w:t xml:space="preserve">: are you talking about HW (processor) architectures? </w:t>
      </w:r>
      <w:proofErr w:type="spellStart"/>
      <w:r>
        <w:t>Hyperthreading</w:t>
      </w:r>
      <w:proofErr w:type="spellEnd"/>
      <w:r>
        <w:t>/multicore? I guess you mean how efficient the potential parallelism of an SM specification is transferred to an implementation</w:t>
      </w:r>
    </w:p>
  </w:comment>
  <w:comment w:id="52" w:author="RADERMACHER Ansgar 206501" w:date="2017-02-28T22:35:00Z" w:initials="RA2">
    <w:p w14:paraId="4836079B" w14:textId="21EFD8A4" w:rsidR="006801C7" w:rsidRDefault="006801C7">
      <w:pPr>
        <w:pStyle w:val="Commentaire"/>
      </w:pPr>
      <w:r>
        <w:rPr>
          <w:rStyle w:val="Marquedecommentaire"/>
        </w:rPr>
        <w:annotationRef/>
      </w:r>
      <w:r>
        <w:t>Incomplete ref (where can it be found, from when?)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BD9D9F" w15:done="0"/>
  <w15:commentEx w15:paraId="4E54B267" w15:done="0"/>
  <w15:commentEx w15:paraId="224D0ADD" w15:done="0"/>
  <w15:commentEx w15:paraId="00A673EA" w15:done="0"/>
  <w15:commentEx w15:paraId="0CB99142" w15:done="0"/>
  <w15:commentEx w15:paraId="46063BC3" w15:done="0"/>
  <w15:commentEx w15:paraId="782F8250" w15:done="0"/>
  <w15:commentEx w15:paraId="307BAA7F" w15:done="0"/>
  <w15:commentEx w15:paraId="796820A7" w15:done="0"/>
  <w15:commentEx w15:paraId="2615EC79" w15:done="0"/>
  <w15:commentEx w15:paraId="448BF319" w15:done="0"/>
  <w15:commentEx w15:paraId="31F83CD7" w15:done="0"/>
  <w15:commentEx w15:paraId="3E85A872" w15:done="0"/>
  <w15:commentEx w15:paraId="7DDEF2E8" w15:done="0"/>
  <w15:commentEx w15:paraId="2F76DA1A" w15:done="0"/>
  <w15:commentEx w15:paraId="54C17A7F" w15:done="0"/>
  <w15:commentEx w15:paraId="4602D339" w15:done="0"/>
  <w15:commentEx w15:paraId="5883B5C4" w15:done="0"/>
  <w15:commentEx w15:paraId="3A03E88A" w15:done="0"/>
  <w15:commentEx w15:paraId="5688E9B7" w15:done="0"/>
  <w15:commentEx w15:paraId="67A6A314" w15:done="0"/>
  <w15:commentEx w15:paraId="14000B2A" w15:done="0"/>
  <w15:commentEx w15:paraId="483607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eiryo">
    <w:altName w:val="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505E0"/>
    <w:multiLevelType w:val="hybridMultilevel"/>
    <w:tmpl w:val="0226B540"/>
    <w:lvl w:ilvl="0" w:tplc="08F281E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rPr>
    </w:lvl>
    <w:lvl w:ilvl="1" w:tplc="CD8AAF6C">
      <w:numFmt w:val="bullet"/>
      <w:lvlText w:val="•"/>
      <w:lvlJc w:val="left"/>
      <w:pPr>
        <w:ind w:left="2386" w:hanging="236"/>
      </w:pPr>
      <w:rPr>
        <w:rFonts w:hint="default"/>
      </w:rPr>
    </w:lvl>
    <w:lvl w:ilvl="2" w:tplc="3CD8B506">
      <w:numFmt w:val="bullet"/>
      <w:lvlText w:val="•"/>
      <w:lvlJc w:val="left"/>
      <w:pPr>
        <w:ind w:left="2692" w:hanging="236"/>
      </w:pPr>
      <w:rPr>
        <w:rFonts w:hint="default"/>
      </w:rPr>
    </w:lvl>
    <w:lvl w:ilvl="3" w:tplc="56E05B40">
      <w:numFmt w:val="bullet"/>
      <w:lvlText w:val="•"/>
      <w:lvlJc w:val="left"/>
      <w:pPr>
        <w:ind w:left="2998" w:hanging="236"/>
      </w:pPr>
      <w:rPr>
        <w:rFonts w:hint="default"/>
      </w:rPr>
    </w:lvl>
    <w:lvl w:ilvl="4" w:tplc="35E4E6AA">
      <w:numFmt w:val="bullet"/>
      <w:lvlText w:val="•"/>
      <w:lvlJc w:val="left"/>
      <w:pPr>
        <w:ind w:left="3304" w:hanging="236"/>
      </w:pPr>
      <w:rPr>
        <w:rFonts w:hint="default"/>
      </w:rPr>
    </w:lvl>
    <w:lvl w:ilvl="5" w:tplc="8F1E0636">
      <w:numFmt w:val="bullet"/>
      <w:lvlText w:val="•"/>
      <w:lvlJc w:val="left"/>
      <w:pPr>
        <w:ind w:left="3610" w:hanging="236"/>
      </w:pPr>
      <w:rPr>
        <w:rFonts w:hint="default"/>
      </w:rPr>
    </w:lvl>
    <w:lvl w:ilvl="6" w:tplc="B86A3B04">
      <w:numFmt w:val="bullet"/>
      <w:lvlText w:val="•"/>
      <w:lvlJc w:val="left"/>
      <w:pPr>
        <w:ind w:left="3916" w:hanging="236"/>
      </w:pPr>
      <w:rPr>
        <w:rFonts w:hint="default"/>
      </w:rPr>
    </w:lvl>
    <w:lvl w:ilvl="7" w:tplc="7C6A7F44">
      <w:numFmt w:val="bullet"/>
      <w:lvlText w:val="•"/>
      <w:lvlJc w:val="left"/>
      <w:pPr>
        <w:ind w:left="4222" w:hanging="236"/>
      </w:pPr>
      <w:rPr>
        <w:rFonts w:hint="default"/>
      </w:rPr>
    </w:lvl>
    <w:lvl w:ilvl="8" w:tplc="BB18184C">
      <w:numFmt w:val="bullet"/>
      <w:lvlText w:val="•"/>
      <w:lvlJc w:val="left"/>
      <w:pPr>
        <w:ind w:left="4528" w:hanging="236"/>
      </w:pPr>
      <w:rPr>
        <w:rFonts w:hint="default"/>
      </w:rPr>
    </w:lvl>
  </w:abstractNum>
  <w:abstractNum w:abstractNumId="1" w15:restartNumberingAfterBreak="0">
    <w:nsid w:val="17EE33D2"/>
    <w:multiLevelType w:val="hybridMultilevel"/>
    <w:tmpl w:val="6728001A"/>
    <w:lvl w:ilvl="0" w:tplc="3190C976">
      <w:start w:val="1"/>
      <w:numFmt w:val="decimal"/>
      <w:lvlText w:val="%1."/>
      <w:lvlJc w:val="left"/>
      <w:pPr>
        <w:ind w:left="21" w:hanging="203"/>
        <w:jc w:val="left"/>
      </w:pPr>
      <w:rPr>
        <w:rFonts w:hint="default"/>
        <w:b/>
        <w:bCs/>
        <w:w w:val="103"/>
      </w:rPr>
    </w:lvl>
    <w:lvl w:ilvl="1" w:tplc="2DA685DC">
      <w:numFmt w:val="bullet"/>
      <w:lvlText w:val="•"/>
      <w:lvlJc w:val="left"/>
      <w:pPr>
        <w:ind w:left="339" w:hanging="203"/>
      </w:pPr>
      <w:rPr>
        <w:rFonts w:hint="default"/>
      </w:rPr>
    </w:lvl>
    <w:lvl w:ilvl="2" w:tplc="BAC8FAE6">
      <w:numFmt w:val="bullet"/>
      <w:lvlText w:val="•"/>
      <w:lvlJc w:val="left"/>
      <w:pPr>
        <w:ind w:left="658" w:hanging="203"/>
      </w:pPr>
      <w:rPr>
        <w:rFonts w:hint="default"/>
      </w:rPr>
    </w:lvl>
    <w:lvl w:ilvl="3" w:tplc="091CCD00">
      <w:numFmt w:val="bullet"/>
      <w:lvlText w:val="•"/>
      <w:lvlJc w:val="left"/>
      <w:pPr>
        <w:ind w:left="977" w:hanging="203"/>
      </w:pPr>
      <w:rPr>
        <w:rFonts w:hint="default"/>
      </w:rPr>
    </w:lvl>
    <w:lvl w:ilvl="4" w:tplc="0472068E">
      <w:numFmt w:val="bullet"/>
      <w:lvlText w:val="•"/>
      <w:lvlJc w:val="left"/>
      <w:pPr>
        <w:ind w:left="1296" w:hanging="203"/>
      </w:pPr>
      <w:rPr>
        <w:rFonts w:hint="default"/>
      </w:rPr>
    </w:lvl>
    <w:lvl w:ilvl="5" w:tplc="C7D4CCB2">
      <w:numFmt w:val="bullet"/>
      <w:lvlText w:val="•"/>
      <w:lvlJc w:val="left"/>
      <w:pPr>
        <w:ind w:left="1615" w:hanging="203"/>
      </w:pPr>
      <w:rPr>
        <w:rFonts w:hint="default"/>
      </w:rPr>
    </w:lvl>
    <w:lvl w:ilvl="6" w:tplc="72FE1F78">
      <w:numFmt w:val="bullet"/>
      <w:lvlText w:val="•"/>
      <w:lvlJc w:val="left"/>
      <w:pPr>
        <w:ind w:left="1935" w:hanging="203"/>
      </w:pPr>
      <w:rPr>
        <w:rFonts w:hint="default"/>
      </w:rPr>
    </w:lvl>
    <w:lvl w:ilvl="7" w:tplc="BFFA7AA0">
      <w:numFmt w:val="bullet"/>
      <w:lvlText w:val="•"/>
      <w:lvlJc w:val="left"/>
      <w:pPr>
        <w:ind w:left="2254" w:hanging="203"/>
      </w:pPr>
      <w:rPr>
        <w:rFonts w:hint="default"/>
      </w:rPr>
    </w:lvl>
    <w:lvl w:ilvl="8" w:tplc="BD6A35A0">
      <w:numFmt w:val="bullet"/>
      <w:lvlText w:val="•"/>
      <w:lvlJc w:val="left"/>
      <w:pPr>
        <w:ind w:left="2573" w:hanging="203"/>
      </w:pPr>
      <w:rPr>
        <w:rFonts w:hint="default"/>
      </w:rPr>
    </w:lvl>
  </w:abstractNum>
  <w:abstractNum w:abstractNumId="2" w15:restartNumberingAfterBreak="0">
    <w:nsid w:val="1B0E0B4C"/>
    <w:multiLevelType w:val="hybridMultilevel"/>
    <w:tmpl w:val="1E96BA48"/>
    <w:lvl w:ilvl="0" w:tplc="0890E0D0">
      <w:start w:val="40"/>
      <w:numFmt w:val="decimal"/>
      <w:lvlText w:val="%1."/>
      <w:lvlJc w:val="left"/>
      <w:pPr>
        <w:ind w:left="0" w:hanging="406"/>
        <w:jc w:val="left"/>
      </w:pPr>
      <w:rPr>
        <w:rFonts w:ascii="Courier New" w:eastAsia="Courier New" w:hAnsi="Courier New" w:cs="Courier New" w:hint="default"/>
        <w:color w:val="00AFEF"/>
        <w:w w:val="103"/>
        <w:sz w:val="13"/>
        <w:szCs w:val="13"/>
      </w:rPr>
    </w:lvl>
    <w:lvl w:ilvl="1" w:tplc="30AA7A5A">
      <w:numFmt w:val="bullet"/>
      <w:lvlText w:val="•"/>
      <w:lvlJc w:val="left"/>
      <w:pPr>
        <w:ind w:left="366" w:hanging="406"/>
      </w:pPr>
      <w:rPr>
        <w:rFonts w:hint="default"/>
      </w:rPr>
    </w:lvl>
    <w:lvl w:ilvl="2" w:tplc="5254EFFC">
      <w:numFmt w:val="bullet"/>
      <w:lvlText w:val="•"/>
      <w:lvlJc w:val="left"/>
      <w:pPr>
        <w:ind w:left="732" w:hanging="406"/>
      </w:pPr>
      <w:rPr>
        <w:rFonts w:hint="default"/>
      </w:rPr>
    </w:lvl>
    <w:lvl w:ilvl="3" w:tplc="158616FA">
      <w:numFmt w:val="bullet"/>
      <w:lvlText w:val="•"/>
      <w:lvlJc w:val="left"/>
      <w:pPr>
        <w:ind w:left="1099" w:hanging="406"/>
      </w:pPr>
      <w:rPr>
        <w:rFonts w:hint="default"/>
      </w:rPr>
    </w:lvl>
    <w:lvl w:ilvl="4" w:tplc="CC0C5EDE">
      <w:numFmt w:val="bullet"/>
      <w:lvlText w:val="•"/>
      <w:lvlJc w:val="left"/>
      <w:pPr>
        <w:ind w:left="1465" w:hanging="406"/>
      </w:pPr>
      <w:rPr>
        <w:rFonts w:hint="default"/>
      </w:rPr>
    </w:lvl>
    <w:lvl w:ilvl="5" w:tplc="CC626394">
      <w:numFmt w:val="bullet"/>
      <w:lvlText w:val="•"/>
      <w:lvlJc w:val="left"/>
      <w:pPr>
        <w:ind w:left="1832" w:hanging="406"/>
      </w:pPr>
      <w:rPr>
        <w:rFonts w:hint="default"/>
      </w:rPr>
    </w:lvl>
    <w:lvl w:ilvl="6" w:tplc="AF6C408E">
      <w:numFmt w:val="bullet"/>
      <w:lvlText w:val="•"/>
      <w:lvlJc w:val="left"/>
      <w:pPr>
        <w:ind w:left="2198" w:hanging="406"/>
      </w:pPr>
      <w:rPr>
        <w:rFonts w:hint="default"/>
      </w:rPr>
    </w:lvl>
    <w:lvl w:ilvl="7" w:tplc="F0C4410C">
      <w:numFmt w:val="bullet"/>
      <w:lvlText w:val="•"/>
      <w:lvlJc w:val="left"/>
      <w:pPr>
        <w:ind w:left="2564" w:hanging="406"/>
      </w:pPr>
      <w:rPr>
        <w:rFonts w:hint="default"/>
      </w:rPr>
    </w:lvl>
    <w:lvl w:ilvl="8" w:tplc="F76EE75E">
      <w:numFmt w:val="bullet"/>
      <w:lvlText w:val="•"/>
      <w:lvlJc w:val="left"/>
      <w:pPr>
        <w:ind w:left="2931" w:hanging="406"/>
      </w:pPr>
      <w:rPr>
        <w:rFonts w:hint="default"/>
      </w:rPr>
    </w:lvl>
  </w:abstractNum>
  <w:abstractNum w:abstractNumId="3" w15:restartNumberingAfterBreak="0">
    <w:nsid w:val="2CE92F34"/>
    <w:multiLevelType w:val="hybridMultilevel"/>
    <w:tmpl w:val="17600AEA"/>
    <w:lvl w:ilvl="0" w:tplc="12F21912">
      <w:start w:val="48"/>
      <w:numFmt w:val="decimal"/>
      <w:lvlText w:val="%1."/>
      <w:lvlJc w:val="left"/>
      <w:pPr>
        <w:ind w:left="406" w:hanging="406"/>
        <w:jc w:val="left"/>
      </w:pPr>
      <w:rPr>
        <w:rFonts w:ascii="Courier New" w:eastAsia="Courier New" w:hAnsi="Courier New" w:cs="Courier New" w:hint="default"/>
        <w:color w:val="00AFEF"/>
        <w:w w:val="103"/>
        <w:sz w:val="13"/>
        <w:szCs w:val="13"/>
      </w:rPr>
    </w:lvl>
    <w:lvl w:ilvl="1" w:tplc="3222B1F4">
      <w:numFmt w:val="bullet"/>
      <w:lvlText w:val="•"/>
      <w:lvlJc w:val="left"/>
      <w:pPr>
        <w:ind w:left="726" w:hanging="406"/>
      </w:pPr>
      <w:rPr>
        <w:rFonts w:hint="default"/>
      </w:rPr>
    </w:lvl>
    <w:lvl w:ilvl="2" w:tplc="7BD4D5E8">
      <w:numFmt w:val="bullet"/>
      <w:lvlText w:val="•"/>
      <w:lvlJc w:val="left"/>
      <w:pPr>
        <w:ind w:left="1052" w:hanging="406"/>
      </w:pPr>
      <w:rPr>
        <w:rFonts w:hint="default"/>
      </w:rPr>
    </w:lvl>
    <w:lvl w:ilvl="3" w:tplc="A3A8F2FA">
      <w:numFmt w:val="bullet"/>
      <w:lvlText w:val="•"/>
      <w:lvlJc w:val="left"/>
      <w:pPr>
        <w:ind w:left="1379" w:hanging="406"/>
      </w:pPr>
      <w:rPr>
        <w:rFonts w:hint="default"/>
      </w:rPr>
    </w:lvl>
    <w:lvl w:ilvl="4" w:tplc="2B20B4AE">
      <w:numFmt w:val="bullet"/>
      <w:lvlText w:val="•"/>
      <w:lvlJc w:val="left"/>
      <w:pPr>
        <w:ind w:left="1705" w:hanging="406"/>
      </w:pPr>
      <w:rPr>
        <w:rFonts w:hint="default"/>
      </w:rPr>
    </w:lvl>
    <w:lvl w:ilvl="5" w:tplc="2C88E4BC">
      <w:numFmt w:val="bullet"/>
      <w:lvlText w:val="•"/>
      <w:lvlJc w:val="left"/>
      <w:pPr>
        <w:ind w:left="2032" w:hanging="406"/>
      </w:pPr>
      <w:rPr>
        <w:rFonts w:hint="default"/>
      </w:rPr>
    </w:lvl>
    <w:lvl w:ilvl="6" w:tplc="C0B21BDC">
      <w:numFmt w:val="bullet"/>
      <w:lvlText w:val="•"/>
      <w:lvlJc w:val="left"/>
      <w:pPr>
        <w:ind w:left="2358" w:hanging="406"/>
      </w:pPr>
      <w:rPr>
        <w:rFonts w:hint="default"/>
      </w:rPr>
    </w:lvl>
    <w:lvl w:ilvl="7" w:tplc="0BF62D46">
      <w:numFmt w:val="bullet"/>
      <w:lvlText w:val="•"/>
      <w:lvlJc w:val="left"/>
      <w:pPr>
        <w:ind w:left="2684" w:hanging="406"/>
      </w:pPr>
      <w:rPr>
        <w:rFonts w:hint="default"/>
      </w:rPr>
    </w:lvl>
    <w:lvl w:ilvl="8" w:tplc="35543834">
      <w:numFmt w:val="bullet"/>
      <w:lvlText w:val="•"/>
      <w:lvlJc w:val="left"/>
      <w:pPr>
        <w:ind w:left="3011" w:hanging="406"/>
      </w:pPr>
      <w:rPr>
        <w:rFonts w:hint="default"/>
      </w:rPr>
    </w:lvl>
  </w:abstractNum>
  <w:abstractNum w:abstractNumId="4" w15:restartNumberingAfterBreak="0">
    <w:nsid w:val="4E5601EF"/>
    <w:multiLevelType w:val="hybridMultilevel"/>
    <w:tmpl w:val="AF6EC4DA"/>
    <w:lvl w:ilvl="0" w:tplc="8CBC843E">
      <w:start w:val="43"/>
      <w:numFmt w:val="decimal"/>
      <w:lvlText w:val="%1."/>
      <w:lvlJc w:val="left"/>
      <w:pPr>
        <w:ind w:left="0" w:hanging="406"/>
        <w:jc w:val="left"/>
      </w:pPr>
      <w:rPr>
        <w:rFonts w:ascii="Courier New" w:eastAsia="Courier New" w:hAnsi="Courier New" w:cs="Courier New" w:hint="default"/>
        <w:color w:val="00AFEF"/>
        <w:w w:val="103"/>
        <w:sz w:val="13"/>
        <w:szCs w:val="13"/>
      </w:rPr>
    </w:lvl>
    <w:lvl w:ilvl="1" w:tplc="D6749A70">
      <w:numFmt w:val="bullet"/>
      <w:lvlText w:val="•"/>
      <w:lvlJc w:val="left"/>
      <w:pPr>
        <w:ind w:left="366" w:hanging="406"/>
      </w:pPr>
      <w:rPr>
        <w:rFonts w:hint="default"/>
      </w:rPr>
    </w:lvl>
    <w:lvl w:ilvl="2" w:tplc="4A309758">
      <w:numFmt w:val="bullet"/>
      <w:lvlText w:val="•"/>
      <w:lvlJc w:val="left"/>
      <w:pPr>
        <w:ind w:left="732" w:hanging="406"/>
      </w:pPr>
      <w:rPr>
        <w:rFonts w:hint="default"/>
      </w:rPr>
    </w:lvl>
    <w:lvl w:ilvl="3" w:tplc="7E4CB9B4">
      <w:numFmt w:val="bullet"/>
      <w:lvlText w:val="•"/>
      <w:lvlJc w:val="left"/>
      <w:pPr>
        <w:ind w:left="1099" w:hanging="406"/>
      </w:pPr>
      <w:rPr>
        <w:rFonts w:hint="default"/>
      </w:rPr>
    </w:lvl>
    <w:lvl w:ilvl="4" w:tplc="C18CCCE0">
      <w:numFmt w:val="bullet"/>
      <w:lvlText w:val="•"/>
      <w:lvlJc w:val="left"/>
      <w:pPr>
        <w:ind w:left="1465" w:hanging="406"/>
      </w:pPr>
      <w:rPr>
        <w:rFonts w:hint="default"/>
      </w:rPr>
    </w:lvl>
    <w:lvl w:ilvl="5" w:tplc="50FEA194">
      <w:numFmt w:val="bullet"/>
      <w:lvlText w:val="•"/>
      <w:lvlJc w:val="left"/>
      <w:pPr>
        <w:ind w:left="1832" w:hanging="406"/>
      </w:pPr>
      <w:rPr>
        <w:rFonts w:hint="default"/>
      </w:rPr>
    </w:lvl>
    <w:lvl w:ilvl="6" w:tplc="142C30FC">
      <w:numFmt w:val="bullet"/>
      <w:lvlText w:val="•"/>
      <w:lvlJc w:val="left"/>
      <w:pPr>
        <w:ind w:left="2198" w:hanging="406"/>
      </w:pPr>
      <w:rPr>
        <w:rFonts w:hint="default"/>
      </w:rPr>
    </w:lvl>
    <w:lvl w:ilvl="7" w:tplc="A784F86A">
      <w:numFmt w:val="bullet"/>
      <w:lvlText w:val="•"/>
      <w:lvlJc w:val="left"/>
      <w:pPr>
        <w:ind w:left="2564" w:hanging="406"/>
      </w:pPr>
      <w:rPr>
        <w:rFonts w:hint="default"/>
      </w:rPr>
    </w:lvl>
    <w:lvl w:ilvl="8" w:tplc="C3F2C514">
      <w:numFmt w:val="bullet"/>
      <w:lvlText w:val="•"/>
      <w:lvlJc w:val="left"/>
      <w:pPr>
        <w:ind w:left="2931" w:hanging="406"/>
      </w:pPr>
      <w:rPr>
        <w:rFonts w:hint="default"/>
      </w:rPr>
    </w:lvl>
  </w:abstractNum>
  <w:abstractNum w:abstractNumId="5" w15:restartNumberingAfterBreak="0">
    <w:nsid w:val="59B2384B"/>
    <w:multiLevelType w:val="hybridMultilevel"/>
    <w:tmpl w:val="93D02D10"/>
    <w:lvl w:ilvl="0" w:tplc="067C2564">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F8207B3C">
      <w:numFmt w:val="bullet"/>
      <w:lvlText w:val="•"/>
      <w:lvlJc w:val="left"/>
      <w:pPr>
        <w:ind w:left="400" w:hanging="272"/>
      </w:pPr>
      <w:rPr>
        <w:rFonts w:hint="default"/>
      </w:rPr>
    </w:lvl>
    <w:lvl w:ilvl="2" w:tplc="2F2647A4">
      <w:numFmt w:val="bullet"/>
      <w:lvlText w:val="•"/>
      <w:lvlJc w:val="left"/>
      <w:pPr>
        <w:ind w:left="939" w:hanging="272"/>
      </w:pPr>
      <w:rPr>
        <w:rFonts w:hint="default"/>
      </w:rPr>
    </w:lvl>
    <w:lvl w:ilvl="3" w:tplc="DB6EC130">
      <w:numFmt w:val="bullet"/>
      <w:lvlText w:val="•"/>
      <w:lvlJc w:val="left"/>
      <w:pPr>
        <w:ind w:left="1479" w:hanging="272"/>
      </w:pPr>
      <w:rPr>
        <w:rFonts w:hint="default"/>
      </w:rPr>
    </w:lvl>
    <w:lvl w:ilvl="4" w:tplc="0096E084">
      <w:numFmt w:val="bullet"/>
      <w:lvlText w:val="•"/>
      <w:lvlJc w:val="left"/>
      <w:pPr>
        <w:ind w:left="2019" w:hanging="272"/>
      </w:pPr>
      <w:rPr>
        <w:rFonts w:hint="default"/>
      </w:rPr>
    </w:lvl>
    <w:lvl w:ilvl="5" w:tplc="B8AAD04A">
      <w:numFmt w:val="bullet"/>
      <w:lvlText w:val="•"/>
      <w:lvlJc w:val="left"/>
      <w:pPr>
        <w:ind w:left="2559" w:hanging="272"/>
      </w:pPr>
      <w:rPr>
        <w:rFonts w:hint="default"/>
      </w:rPr>
    </w:lvl>
    <w:lvl w:ilvl="6" w:tplc="5F1C49DC">
      <w:numFmt w:val="bullet"/>
      <w:lvlText w:val="•"/>
      <w:lvlJc w:val="left"/>
      <w:pPr>
        <w:ind w:left="3099" w:hanging="272"/>
      </w:pPr>
      <w:rPr>
        <w:rFonts w:hint="default"/>
      </w:rPr>
    </w:lvl>
    <w:lvl w:ilvl="7" w:tplc="0DB43130">
      <w:numFmt w:val="bullet"/>
      <w:lvlText w:val="•"/>
      <w:lvlJc w:val="left"/>
      <w:pPr>
        <w:ind w:left="3639" w:hanging="272"/>
      </w:pPr>
      <w:rPr>
        <w:rFonts w:hint="default"/>
      </w:rPr>
    </w:lvl>
    <w:lvl w:ilvl="8" w:tplc="7F52062C">
      <w:numFmt w:val="bullet"/>
      <w:lvlText w:val="•"/>
      <w:lvlJc w:val="left"/>
      <w:pPr>
        <w:ind w:left="4179" w:hanging="272"/>
      </w:pPr>
      <w:rPr>
        <w:rFonts w:hint="default"/>
      </w:rPr>
    </w:lvl>
  </w:abstractNum>
  <w:abstractNum w:abstractNumId="6" w15:restartNumberingAfterBreak="0">
    <w:nsid w:val="5B1339B1"/>
    <w:multiLevelType w:val="hybridMultilevel"/>
    <w:tmpl w:val="EAB83228"/>
    <w:lvl w:ilvl="0" w:tplc="825201B6">
      <w:start w:val="34"/>
      <w:numFmt w:val="decimal"/>
      <w:lvlText w:val="%1."/>
      <w:lvlJc w:val="left"/>
      <w:pPr>
        <w:ind w:left="0" w:hanging="245"/>
        <w:jc w:val="left"/>
      </w:pPr>
      <w:rPr>
        <w:rFonts w:hint="default"/>
        <w:b/>
        <w:bCs/>
        <w:w w:val="103"/>
      </w:rPr>
    </w:lvl>
    <w:lvl w:ilvl="1" w:tplc="F7F292BC">
      <w:numFmt w:val="bullet"/>
      <w:lvlText w:val="•"/>
      <w:lvlJc w:val="left"/>
      <w:pPr>
        <w:ind w:left="366" w:hanging="245"/>
      </w:pPr>
      <w:rPr>
        <w:rFonts w:hint="default"/>
      </w:rPr>
    </w:lvl>
    <w:lvl w:ilvl="2" w:tplc="9F68094A">
      <w:numFmt w:val="bullet"/>
      <w:lvlText w:val="•"/>
      <w:lvlJc w:val="left"/>
      <w:pPr>
        <w:ind w:left="732" w:hanging="245"/>
      </w:pPr>
      <w:rPr>
        <w:rFonts w:hint="default"/>
      </w:rPr>
    </w:lvl>
    <w:lvl w:ilvl="3" w:tplc="D21AAAA6">
      <w:numFmt w:val="bullet"/>
      <w:lvlText w:val="•"/>
      <w:lvlJc w:val="left"/>
      <w:pPr>
        <w:ind w:left="1099" w:hanging="245"/>
      </w:pPr>
      <w:rPr>
        <w:rFonts w:hint="default"/>
      </w:rPr>
    </w:lvl>
    <w:lvl w:ilvl="4" w:tplc="50729D68">
      <w:numFmt w:val="bullet"/>
      <w:lvlText w:val="•"/>
      <w:lvlJc w:val="left"/>
      <w:pPr>
        <w:ind w:left="1465" w:hanging="245"/>
      </w:pPr>
      <w:rPr>
        <w:rFonts w:hint="default"/>
      </w:rPr>
    </w:lvl>
    <w:lvl w:ilvl="5" w:tplc="0B8C5386">
      <w:numFmt w:val="bullet"/>
      <w:lvlText w:val="•"/>
      <w:lvlJc w:val="left"/>
      <w:pPr>
        <w:ind w:left="1832" w:hanging="245"/>
      </w:pPr>
      <w:rPr>
        <w:rFonts w:hint="default"/>
      </w:rPr>
    </w:lvl>
    <w:lvl w:ilvl="6" w:tplc="D37A9D0C">
      <w:numFmt w:val="bullet"/>
      <w:lvlText w:val="•"/>
      <w:lvlJc w:val="left"/>
      <w:pPr>
        <w:ind w:left="2198" w:hanging="245"/>
      </w:pPr>
      <w:rPr>
        <w:rFonts w:hint="default"/>
      </w:rPr>
    </w:lvl>
    <w:lvl w:ilvl="7" w:tplc="730E3A06">
      <w:numFmt w:val="bullet"/>
      <w:lvlText w:val="•"/>
      <w:lvlJc w:val="left"/>
      <w:pPr>
        <w:ind w:left="2564" w:hanging="245"/>
      </w:pPr>
      <w:rPr>
        <w:rFonts w:hint="default"/>
      </w:rPr>
    </w:lvl>
    <w:lvl w:ilvl="8" w:tplc="70284D60">
      <w:numFmt w:val="bullet"/>
      <w:lvlText w:val="•"/>
      <w:lvlJc w:val="left"/>
      <w:pPr>
        <w:ind w:left="2931" w:hanging="245"/>
      </w:pPr>
      <w:rPr>
        <w:rFonts w:hint="default"/>
      </w:rPr>
    </w:lvl>
  </w:abstractNum>
  <w:abstractNum w:abstractNumId="7" w15:restartNumberingAfterBreak="0">
    <w:nsid w:val="75A33B82"/>
    <w:multiLevelType w:val="hybridMultilevel"/>
    <w:tmpl w:val="2F10F516"/>
    <w:lvl w:ilvl="0" w:tplc="F2F2F088">
      <w:start w:val="29"/>
      <w:numFmt w:val="decimal"/>
      <w:lvlText w:val="%1."/>
      <w:lvlJc w:val="left"/>
      <w:pPr>
        <w:ind w:left="427" w:hanging="406"/>
        <w:jc w:val="left"/>
      </w:pPr>
      <w:rPr>
        <w:rFonts w:ascii="Courier New" w:eastAsia="Courier New" w:hAnsi="Courier New" w:cs="Courier New" w:hint="default"/>
        <w:color w:val="00AFEF"/>
        <w:w w:val="103"/>
        <w:sz w:val="13"/>
        <w:szCs w:val="13"/>
      </w:rPr>
    </w:lvl>
    <w:lvl w:ilvl="1" w:tplc="1DFC8F62">
      <w:numFmt w:val="bullet"/>
      <w:lvlText w:val="•"/>
      <w:lvlJc w:val="left"/>
      <w:pPr>
        <w:ind w:left="699" w:hanging="406"/>
      </w:pPr>
      <w:rPr>
        <w:rFonts w:hint="default"/>
      </w:rPr>
    </w:lvl>
    <w:lvl w:ilvl="2" w:tplc="28105A04">
      <w:numFmt w:val="bullet"/>
      <w:lvlText w:val="•"/>
      <w:lvlJc w:val="left"/>
      <w:pPr>
        <w:ind w:left="978" w:hanging="406"/>
      </w:pPr>
      <w:rPr>
        <w:rFonts w:hint="default"/>
      </w:rPr>
    </w:lvl>
    <w:lvl w:ilvl="3" w:tplc="B060D8E8">
      <w:numFmt w:val="bullet"/>
      <w:lvlText w:val="•"/>
      <w:lvlJc w:val="left"/>
      <w:pPr>
        <w:ind w:left="1257" w:hanging="406"/>
      </w:pPr>
      <w:rPr>
        <w:rFonts w:hint="default"/>
      </w:rPr>
    </w:lvl>
    <w:lvl w:ilvl="4" w:tplc="E946A790">
      <w:numFmt w:val="bullet"/>
      <w:lvlText w:val="•"/>
      <w:lvlJc w:val="left"/>
      <w:pPr>
        <w:ind w:left="1536" w:hanging="406"/>
      </w:pPr>
      <w:rPr>
        <w:rFonts w:hint="default"/>
      </w:rPr>
    </w:lvl>
    <w:lvl w:ilvl="5" w:tplc="C324CDEC">
      <w:numFmt w:val="bullet"/>
      <w:lvlText w:val="•"/>
      <w:lvlJc w:val="left"/>
      <w:pPr>
        <w:ind w:left="1815" w:hanging="406"/>
      </w:pPr>
      <w:rPr>
        <w:rFonts w:hint="default"/>
      </w:rPr>
    </w:lvl>
    <w:lvl w:ilvl="6" w:tplc="893C4B7A">
      <w:numFmt w:val="bullet"/>
      <w:lvlText w:val="•"/>
      <w:lvlJc w:val="left"/>
      <w:pPr>
        <w:ind w:left="2095" w:hanging="406"/>
      </w:pPr>
      <w:rPr>
        <w:rFonts w:hint="default"/>
      </w:rPr>
    </w:lvl>
    <w:lvl w:ilvl="7" w:tplc="E2601D4E">
      <w:numFmt w:val="bullet"/>
      <w:lvlText w:val="•"/>
      <w:lvlJc w:val="left"/>
      <w:pPr>
        <w:ind w:left="2374" w:hanging="406"/>
      </w:pPr>
      <w:rPr>
        <w:rFonts w:hint="default"/>
      </w:rPr>
    </w:lvl>
    <w:lvl w:ilvl="8" w:tplc="A9F841E4">
      <w:numFmt w:val="bullet"/>
      <w:lvlText w:val="•"/>
      <w:lvlJc w:val="left"/>
      <w:pPr>
        <w:ind w:left="2653" w:hanging="406"/>
      </w:pPr>
      <w:rPr>
        <w:rFonts w:hint="default"/>
      </w:rPr>
    </w:lvl>
  </w:abstractNum>
  <w:num w:numId="1">
    <w:abstractNumId w:val="3"/>
  </w:num>
  <w:num w:numId="2">
    <w:abstractNumId w:val="4"/>
  </w:num>
  <w:num w:numId="3">
    <w:abstractNumId w:val="2"/>
  </w:num>
  <w:num w:numId="4">
    <w:abstractNumId w:val="6"/>
  </w:num>
  <w:num w:numId="5">
    <w:abstractNumId w:val="7"/>
  </w:num>
  <w:num w:numId="6">
    <w:abstractNumId w:val="1"/>
  </w:num>
  <w:num w:numId="7">
    <w:abstractNumId w:val="5"/>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DERMACHER Ansgar 206501">
    <w15:presenceInfo w15:providerId="AD" w15:userId="S-1-5-21-1801674531-299502267-839522115-40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63"/>
    <w:rsid w:val="001C5B08"/>
    <w:rsid w:val="0031604B"/>
    <w:rsid w:val="005670FE"/>
    <w:rsid w:val="006801C7"/>
    <w:rsid w:val="00880217"/>
    <w:rsid w:val="00982C19"/>
    <w:rsid w:val="00AE78A7"/>
    <w:rsid w:val="00B41D80"/>
    <w:rsid w:val="00C0108F"/>
    <w:rsid w:val="00D50D11"/>
    <w:rsid w:val="00E04AB5"/>
    <w:rsid w:val="00EB3E63"/>
    <w:rsid w:val="00F07F64"/>
    <w:rsid w:val="00F549F3"/>
    <w:rsid w:val="00FA33D4"/>
    <w:rsid w:val="00FC54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6E46"/>
  <w15:docId w15:val="{CE05B991-DB02-409A-939D-3C16B38E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19"/>
      <w:jc w:val="both"/>
    </w:pPr>
    <w:rPr>
      <w:sz w:val="20"/>
      <w:szCs w:val="20"/>
    </w:rPr>
  </w:style>
  <w:style w:type="paragraph" w:styleId="Paragraphedeliste">
    <w:name w:val="List Paragraph"/>
    <w:basedOn w:val="Normal"/>
    <w:uiPriority w:val="1"/>
    <w:qFormat/>
    <w:pPr>
      <w:spacing w:before="1"/>
      <w:ind w:left="390" w:hanging="271"/>
    </w:pPr>
  </w:style>
  <w:style w:type="paragraph" w:customStyle="1" w:styleId="TableParagraph">
    <w:name w:val="Table Paragraph"/>
    <w:basedOn w:val="Normal"/>
    <w:uiPriority w:val="1"/>
    <w:qFormat/>
  </w:style>
  <w:style w:type="character" w:styleId="Marquedecommentaire">
    <w:name w:val="annotation reference"/>
    <w:basedOn w:val="Policepardfaut"/>
    <w:uiPriority w:val="99"/>
    <w:semiHidden/>
    <w:unhideWhenUsed/>
    <w:rsid w:val="00FC5474"/>
    <w:rPr>
      <w:sz w:val="16"/>
      <w:szCs w:val="16"/>
    </w:rPr>
  </w:style>
  <w:style w:type="paragraph" w:styleId="Commentaire">
    <w:name w:val="annotation text"/>
    <w:basedOn w:val="Normal"/>
    <w:link w:val="CommentaireCar"/>
    <w:uiPriority w:val="99"/>
    <w:semiHidden/>
    <w:unhideWhenUsed/>
    <w:rsid w:val="00FC5474"/>
    <w:rPr>
      <w:sz w:val="20"/>
      <w:szCs w:val="20"/>
    </w:rPr>
  </w:style>
  <w:style w:type="character" w:customStyle="1" w:styleId="CommentaireCar">
    <w:name w:val="Commentaire Car"/>
    <w:basedOn w:val="Policepardfaut"/>
    <w:link w:val="Commentaire"/>
    <w:uiPriority w:val="99"/>
    <w:semiHidden/>
    <w:rsid w:val="00FC5474"/>
    <w:rPr>
      <w:rFonts w:ascii="Times New Roman" w:eastAsia="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FC5474"/>
    <w:rPr>
      <w:b/>
      <w:bCs/>
    </w:rPr>
  </w:style>
  <w:style w:type="character" w:customStyle="1" w:styleId="ObjetducommentaireCar">
    <w:name w:val="Objet du commentaire Car"/>
    <w:basedOn w:val="CommentaireCar"/>
    <w:link w:val="Objetducommentaire"/>
    <w:uiPriority w:val="99"/>
    <w:semiHidden/>
    <w:rsid w:val="00FC5474"/>
    <w:rPr>
      <w:rFonts w:ascii="Times New Roman" w:eastAsia="Times New Roman" w:hAnsi="Times New Roman" w:cs="Times New Roman"/>
      <w:b/>
      <w:bCs/>
      <w:sz w:val="20"/>
      <w:szCs w:val="20"/>
    </w:rPr>
  </w:style>
  <w:style w:type="paragraph" w:styleId="Textedebulles">
    <w:name w:val="Balloon Text"/>
    <w:basedOn w:val="Normal"/>
    <w:link w:val="TextedebullesCar"/>
    <w:uiPriority w:val="99"/>
    <w:semiHidden/>
    <w:unhideWhenUsed/>
    <w:rsid w:val="00FC5474"/>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547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first-name.lastname@cea.f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boost.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www.ibm.com/" TargetMode="Externa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3377</Words>
  <Characters>19255</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Commissariat à l'Energie Atomique</Company>
  <LinksUpToDate>false</LinksUpToDate>
  <CharactersWithSpaces>22587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Van Cam</dc:creator>
  <cp:lastModifiedBy>RADERMACHER Ansgar 206501</cp:lastModifiedBy>
  <cp:revision>5</cp:revision>
  <dcterms:created xsi:type="dcterms:W3CDTF">2017-02-27T14:05:00Z</dcterms:created>
  <dcterms:modified xsi:type="dcterms:W3CDTF">2017-02-28T21:37:00Z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2017-02-27T00:00:00Z</vt:filetime>
  </property>
  <property fmtid="{D5CDD505-2E9C-101B-9397-08002B2CF9AE}" pid="3" name="Creator">
    <vt:lpwstr>TeX</vt:lpwstr>
  </property>
  <property fmtid="{D5CDD505-2E9C-101B-9397-08002B2CF9AE}" pid="4" name="LastSaved">
    <vt:filetime>2017-02-27T00:00:00Z</vt:filetime>
  </property>
</Properties>
</file>